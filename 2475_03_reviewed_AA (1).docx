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180B" w14:textId="207EDF1B" w:rsidR="00721600" w:rsidRPr="00B94D7B" w:rsidRDefault="00721600">
      <w:pPr>
        <w:pStyle w:val="ChapterTitleNumberBPBHEB"/>
        <w:pPrChange w:id="0" w:author="Abhiram Arali" w:date="2024-11-13T11:36:00Z">
          <w:pPr>
            <w:spacing w:before="1"/>
            <w:ind w:left="220"/>
            <w:jc w:val="center"/>
          </w:pPr>
        </w:pPrChange>
      </w:pPr>
      <w:r w:rsidRPr="00A87255">
        <w:t>C</w:t>
      </w:r>
      <w:r w:rsidR="00B94D7B" w:rsidRPr="00A87255">
        <w:t>hapter</w:t>
      </w:r>
      <w:r w:rsidRPr="00A87255">
        <w:t xml:space="preserve"> 3</w:t>
      </w:r>
    </w:p>
    <w:p w14:paraId="57A22255" w14:textId="4348EA2F" w:rsidR="00721600" w:rsidRDefault="00721600" w:rsidP="00B94D7B">
      <w:pPr>
        <w:pStyle w:val="ChapterTitleBPBHEB"/>
        <w:rPr>
          <w:ins w:id="1" w:author="Abhiram Arali" w:date="2024-11-13T11:36:00Z"/>
        </w:rPr>
      </w:pPr>
      <w:r w:rsidRPr="00A87255">
        <w:t>O</w:t>
      </w:r>
      <w:r w:rsidR="00B94D7B" w:rsidRPr="00A87255">
        <w:t>perators</w:t>
      </w:r>
    </w:p>
    <w:p w14:paraId="55F85C3C" w14:textId="77777777" w:rsidR="000E1F25" w:rsidRDefault="000E1F25" w:rsidP="000E1F25">
      <w:pPr>
        <w:pStyle w:val="NormalBPBHEB"/>
        <w:rPr>
          <w:ins w:id="2" w:author="Abhiram Arali" w:date="2024-11-13T11:36:00Z"/>
        </w:rPr>
      </w:pPr>
    </w:p>
    <w:p w14:paraId="37794575" w14:textId="77777777" w:rsidR="00F56ED0" w:rsidRDefault="00F56ED0" w:rsidP="00F56ED0">
      <w:pPr>
        <w:pStyle w:val="Heading1BPBHEB"/>
        <w:rPr>
          <w:ins w:id="3" w:author="Abhiram Arali" w:date="2024-11-13T11:36:00Z"/>
        </w:rPr>
      </w:pPr>
      <w:commentRangeStart w:id="4"/>
      <w:ins w:id="5" w:author="Abhiram Arali" w:date="2024-11-13T11:36:00Z">
        <w:r>
          <w:t>Introduction</w:t>
        </w:r>
        <w:commentRangeEnd w:id="4"/>
        <w:r>
          <w:rPr>
            <w:rStyle w:val="CommentReference"/>
            <w:rFonts w:asciiTheme="minorHAnsi" w:eastAsiaTheme="minorHAnsi" w:hAnsiTheme="minorHAnsi" w:cstheme="minorBidi"/>
            <w:b w:val="0"/>
          </w:rPr>
          <w:commentReference w:id="4"/>
        </w:r>
      </w:ins>
    </w:p>
    <w:p w14:paraId="426A59B8" w14:textId="71DF96FE" w:rsidR="00F56ED0" w:rsidRDefault="00EA5B42" w:rsidP="00F56ED0">
      <w:pPr>
        <w:pStyle w:val="NormalBPBHEB"/>
        <w:rPr>
          <w:ins w:id="6" w:author="Abhiram Arali" w:date="2024-11-13T11:36:00Z"/>
        </w:rPr>
      </w:pPr>
      <w:ins w:id="7" w:author="Hii" w:date="2024-11-18T16:23:00Z">
        <w:r w:rsidRPr="00EA5B42">
          <w:t>This chapter will cover essential operators and input/output functions in C programming, which are fundamental for performing operations and handling data. Topics include arithmetic operators for basic calculations, relational operators for comparing values, logical operators for combining conditions, and bitwise operators for manipulating individual bits of data. Unary operators, assignment, and conditional operators will also be discussed, as well as how operator precedence and associativity affect the evaluation of expressions. Additionally, the chapter will introduce both unformatted and formatted input/output functions in C, enabling efficient handling of user input and data display. These topics provide the building blocks for controlling the flow and manipulating data in C programs.</w:t>
        </w:r>
      </w:ins>
    </w:p>
    <w:p w14:paraId="0500B4E0" w14:textId="77777777" w:rsidR="00F56ED0" w:rsidRDefault="00F56ED0" w:rsidP="00F56ED0">
      <w:pPr>
        <w:pStyle w:val="Heading1BPBHEB"/>
        <w:rPr>
          <w:ins w:id="8" w:author="Abhiram Arali" w:date="2024-11-13T11:36:00Z"/>
        </w:rPr>
      </w:pPr>
      <w:ins w:id="9" w:author="Abhiram Arali" w:date="2024-11-13T11:36:00Z">
        <w:r>
          <w:t xml:space="preserve">Structure </w:t>
        </w:r>
      </w:ins>
    </w:p>
    <w:p w14:paraId="07279E5D" w14:textId="77777777" w:rsidR="00F56ED0" w:rsidRDefault="00F56ED0" w:rsidP="00F56ED0">
      <w:pPr>
        <w:pStyle w:val="NormalBPBHEB"/>
        <w:rPr>
          <w:ins w:id="10" w:author="Abhiram Arali" w:date="2024-11-13T11:36:00Z"/>
        </w:rPr>
      </w:pPr>
      <w:ins w:id="11" w:author="Abhiram Arali" w:date="2024-11-13T11:36:00Z">
        <w:r>
          <w:t xml:space="preserve">The chapter covers the following topics: </w:t>
        </w:r>
      </w:ins>
    </w:p>
    <w:p w14:paraId="15F316FA" w14:textId="47214EDB" w:rsidR="00F56ED0" w:rsidRDefault="00EA2B9C" w:rsidP="00F56ED0">
      <w:pPr>
        <w:pStyle w:val="NormalBPBHEB"/>
        <w:numPr>
          <w:ilvl w:val="0"/>
          <w:numId w:val="25"/>
        </w:numPr>
        <w:rPr>
          <w:ins w:id="12" w:author="Abhiram Arali" w:date="2024-11-13T11:37:00Z"/>
        </w:rPr>
      </w:pPr>
      <w:ins w:id="13" w:author="Abhiram Arali" w:date="2024-11-13T11:37:00Z">
        <w:r w:rsidRPr="00EA2B9C">
          <w:t>Arithmetic operators</w:t>
        </w:r>
      </w:ins>
    </w:p>
    <w:p w14:paraId="5AECE312" w14:textId="09CA1143" w:rsidR="00E031DE" w:rsidRDefault="00D52BA8" w:rsidP="00F56ED0">
      <w:pPr>
        <w:pStyle w:val="NormalBPBHEB"/>
        <w:numPr>
          <w:ilvl w:val="0"/>
          <w:numId w:val="25"/>
        </w:numPr>
        <w:rPr>
          <w:ins w:id="14" w:author="Abhiram Arali" w:date="2024-11-13T11:46:00Z"/>
        </w:rPr>
      </w:pPr>
      <w:ins w:id="15" w:author="Abhiram Arali" w:date="2024-11-13T11:46:00Z">
        <w:r w:rsidRPr="00D52BA8">
          <w:t>Relational operators</w:t>
        </w:r>
      </w:ins>
    </w:p>
    <w:p w14:paraId="2982E347" w14:textId="680D5A70" w:rsidR="00D52BA8" w:rsidRDefault="00C4592C" w:rsidP="00F56ED0">
      <w:pPr>
        <w:pStyle w:val="NormalBPBHEB"/>
        <w:numPr>
          <w:ilvl w:val="0"/>
          <w:numId w:val="25"/>
        </w:numPr>
        <w:rPr>
          <w:ins w:id="16" w:author="Abhiram Arali" w:date="2024-11-13T12:08:00Z"/>
        </w:rPr>
      </w:pPr>
      <w:ins w:id="17" w:author="Abhiram Arali" w:date="2024-11-13T12:08:00Z">
        <w:r w:rsidRPr="00C4592C">
          <w:t>Logical operators</w:t>
        </w:r>
      </w:ins>
    </w:p>
    <w:p w14:paraId="2A068B09" w14:textId="3FD00BD1" w:rsidR="00C4592C" w:rsidRDefault="00354AB0" w:rsidP="00F56ED0">
      <w:pPr>
        <w:pStyle w:val="NormalBPBHEB"/>
        <w:numPr>
          <w:ilvl w:val="0"/>
          <w:numId w:val="25"/>
        </w:numPr>
        <w:rPr>
          <w:ins w:id="18" w:author="Abhiram Arali" w:date="2024-11-13T12:15:00Z"/>
        </w:rPr>
      </w:pPr>
      <w:ins w:id="19" w:author="Abhiram Arali" w:date="2024-11-13T12:15:00Z">
        <w:r w:rsidRPr="00354AB0">
          <w:t>Bitwise operator</w:t>
        </w:r>
      </w:ins>
    </w:p>
    <w:p w14:paraId="377C88B1" w14:textId="566EFEA4" w:rsidR="00354AB0" w:rsidRDefault="000D5CA5" w:rsidP="00F56ED0">
      <w:pPr>
        <w:pStyle w:val="NormalBPBHEB"/>
        <w:numPr>
          <w:ilvl w:val="0"/>
          <w:numId w:val="25"/>
        </w:numPr>
        <w:rPr>
          <w:ins w:id="20" w:author="Abhiram Arali" w:date="2024-11-13T12:40:00Z"/>
        </w:rPr>
      </w:pPr>
      <w:ins w:id="21" w:author="Abhiram Arali" w:date="2024-11-13T12:40:00Z">
        <w:r w:rsidRPr="000D5CA5">
          <w:t>Unary operators</w:t>
        </w:r>
      </w:ins>
    </w:p>
    <w:p w14:paraId="2906515C" w14:textId="10299AAE" w:rsidR="000D5CA5" w:rsidRDefault="00E14079" w:rsidP="00F56ED0">
      <w:pPr>
        <w:pStyle w:val="NormalBPBHEB"/>
        <w:numPr>
          <w:ilvl w:val="0"/>
          <w:numId w:val="25"/>
        </w:numPr>
        <w:rPr>
          <w:ins w:id="22" w:author="Abhiram Arali" w:date="2024-11-13T12:47:00Z"/>
        </w:rPr>
      </w:pPr>
      <w:ins w:id="23" w:author="Abhiram Arali" w:date="2024-11-13T12:47:00Z">
        <w:r w:rsidRPr="00E14079">
          <w:t>Assignment and conditional operators</w:t>
        </w:r>
      </w:ins>
    </w:p>
    <w:p w14:paraId="2BF2C029" w14:textId="2387CC25" w:rsidR="00E14079" w:rsidRDefault="00B26519" w:rsidP="00F56ED0">
      <w:pPr>
        <w:pStyle w:val="NormalBPBHEB"/>
        <w:numPr>
          <w:ilvl w:val="0"/>
          <w:numId w:val="25"/>
        </w:numPr>
        <w:rPr>
          <w:ins w:id="24" w:author="Abhiram Arali" w:date="2024-11-13T13:01:00Z"/>
        </w:rPr>
      </w:pPr>
      <w:ins w:id="25" w:author="Abhiram Arali" w:date="2024-11-13T13:01:00Z">
        <w:r w:rsidRPr="00B26519">
          <w:t>Precedence and associativity of operators</w:t>
        </w:r>
      </w:ins>
    </w:p>
    <w:p w14:paraId="580F2614" w14:textId="49ADE3F7" w:rsidR="00B26519" w:rsidRDefault="00346A80" w:rsidP="00F56ED0">
      <w:pPr>
        <w:pStyle w:val="NormalBPBHEB"/>
        <w:numPr>
          <w:ilvl w:val="0"/>
          <w:numId w:val="25"/>
        </w:numPr>
        <w:rPr>
          <w:ins w:id="26" w:author="Abhiram Arali" w:date="2024-11-13T11:36:00Z"/>
        </w:rPr>
      </w:pPr>
      <w:ins w:id="27" w:author="Abhiram Arali" w:date="2024-11-13T13:05:00Z">
        <w:r w:rsidRPr="00346A80">
          <w:t>Input/output: Unformatted and formatted I/O function in C</w:t>
        </w:r>
      </w:ins>
    </w:p>
    <w:p w14:paraId="0BCFFB79" w14:textId="77777777" w:rsidR="00F56ED0" w:rsidRDefault="00F56ED0" w:rsidP="00F56ED0">
      <w:pPr>
        <w:pStyle w:val="NormalBPBHEB"/>
        <w:rPr>
          <w:ins w:id="28" w:author="Abhiram Arali" w:date="2024-11-13T11:36:00Z"/>
        </w:rPr>
      </w:pPr>
    </w:p>
    <w:p w14:paraId="44EF1704" w14:textId="77777777" w:rsidR="00F56ED0" w:rsidRDefault="00F56ED0" w:rsidP="00F56ED0">
      <w:pPr>
        <w:pStyle w:val="Heading1BPBHEB"/>
        <w:rPr>
          <w:ins w:id="29" w:author="Abhiram Arali" w:date="2024-11-13T11:36:00Z"/>
        </w:rPr>
      </w:pPr>
      <w:commentRangeStart w:id="30"/>
      <w:ins w:id="31" w:author="Abhiram Arali" w:date="2024-11-13T11:36:00Z">
        <w:r>
          <w:t>Objectives</w:t>
        </w:r>
      </w:ins>
      <w:commentRangeEnd w:id="30"/>
      <w:ins w:id="32" w:author="Abhiram Arali" w:date="2024-11-13T11:37:00Z">
        <w:r w:rsidR="005E0E22">
          <w:rPr>
            <w:rStyle w:val="CommentReference"/>
            <w:rFonts w:asciiTheme="minorHAnsi" w:eastAsiaTheme="minorHAnsi" w:hAnsiTheme="minorHAnsi" w:cstheme="minorBidi"/>
            <w:b w:val="0"/>
          </w:rPr>
          <w:commentReference w:id="30"/>
        </w:r>
      </w:ins>
      <w:ins w:id="33" w:author="Abhiram Arali" w:date="2024-11-13T11:36:00Z">
        <w:r>
          <w:t xml:space="preserve"> </w:t>
        </w:r>
      </w:ins>
    </w:p>
    <w:p w14:paraId="074F9C08" w14:textId="78B301F8" w:rsidR="00F56ED0" w:rsidRPr="00A87255" w:rsidRDefault="00EA5B42">
      <w:pPr>
        <w:pStyle w:val="NormalBPBHEB"/>
        <w:pPrChange w:id="34" w:author="Abhiram Arali" w:date="2024-11-13T11:36:00Z">
          <w:pPr>
            <w:pBdr>
              <w:bottom w:val="single" w:sz="4" w:space="1" w:color="auto"/>
            </w:pBdr>
            <w:spacing w:before="1"/>
            <w:ind w:left="220"/>
            <w:jc w:val="center"/>
          </w:pPr>
        </w:pPrChange>
      </w:pPr>
      <w:ins w:id="35" w:author="Hii" w:date="2024-11-18T16:24:00Z">
        <w:r w:rsidRPr="00EA5B42">
          <w:t xml:space="preserve">The objectives of this chapter are to equip learners with the knowledge and skills needed to use various types of operators in C, including arithmetic, relational, logical, bitwise, unary, assignment, and conditional operators. The chapter aims to enhance understanding of operator </w:t>
        </w:r>
        <w:r w:rsidRPr="00EA5B42">
          <w:lastRenderedPageBreak/>
          <w:t>precedence and associativity in expressions, and to develop proficiency in using unformatted and formatted input/output functions for effective data handling. By the end of this chapter, learners should be able to confidently apply these operators and I/O functions to control program flow, manipulate data, and interact with users in real-world C programming scenarios.</w:t>
        </w:r>
      </w:ins>
    </w:p>
    <w:p w14:paraId="020BEF00" w14:textId="5B46B4C5" w:rsidR="00721600" w:rsidRDefault="00721600">
      <w:pPr>
        <w:pStyle w:val="Heading1BPBHEB"/>
        <w:pPrChange w:id="36" w:author="Abhiram Arali" w:date="2024-11-13T11:37:00Z">
          <w:pPr>
            <w:pStyle w:val="Heading1"/>
            <w:spacing w:before="320"/>
          </w:pPr>
        </w:pPrChange>
      </w:pPr>
      <w:r>
        <w:t>Arithmetic</w:t>
      </w:r>
      <w:r>
        <w:rPr>
          <w:spacing w:val="-3"/>
        </w:rPr>
        <w:t xml:space="preserve"> </w:t>
      </w:r>
      <w:r w:rsidR="0001366E">
        <w:rPr>
          <w:spacing w:val="-2"/>
        </w:rPr>
        <w:t>operators</w:t>
      </w:r>
    </w:p>
    <w:p w14:paraId="1EDC777E" w14:textId="722BCB82" w:rsidR="00721600" w:rsidDel="00165B47" w:rsidRDefault="00721600" w:rsidP="00721600">
      <w:pPr>
        <w:pStyle w:val="BodyText"/>
        <w:spacing w:before="22"/>
        <w:rPr>
          <w:del w:id="37" w:author="Abhiram Arali" w:date="2024-11-13T11:37:00Z"/>
          <w:b/>
        </w:rPr>
      </w:pPr>
    </w:p>
    <w:p w14:paraId="0AE0E1DD" w14:textId="3E67587B" w:rsidR="00721600" w:rsidRDefault="00721600">
      <w:pPr>
        <w:pStyle w:val="NormalBPBHEB"/>
        <w:pPrChange w:id="38" w:author="Abhiram Arali" w:date="2024-11-13T11:37:00Z">
          <w:pPr>
            <w:pStyle w:val="BodyText"/>
            <w:spacing w:line="360" w:lineRule="auto"/>
            <w:ind w:left="220" w:right="215"/>
            <w:jc w:val="both"/>
          </w:pPr>
        </w:pPrChange>
      </w:pPr>
      <w:r>
        <w:t>Arithmetic</w:t>
      </w:r>
      <w:r>
        <w:rPr>
          <w:spacing w:val="-2"/>
        </w:rPr>
        <w:t xml:space="preserve"> </w:t>
      </w:r>
      <w:r>
        <w:t>operators</w:t>
      </w:r>
      <w:r>
        <w:rPr>
          <w:spacing w:val="-1"/>
        </w:rPr>
        <w:t xml:space="preserve"> </w:t>
      </w:r>
      <w:r>
        <w:t>are</w:t>
      </w:r>
      <w:r>
        <w:rPr>
          <w:spacing w:val="-2"/>
        </w:rPr>
        <w:t xml:space="preserve"> </w:t>
      </w:r>
      <w:r>
        <w:t>fundamental</w:t>
      </w:r>
      <w:r>
        <w:rPr>
          <w:spacing w:val="-1"/>
        </w:rPr>
        <w:t xml:space="preserve"> </w:t>
      </w:r>
      <w:r>
        <w:t>tools</w:t>
      </w:r>
      <w:r>
        <w:rPr>
          <w:spacing w:val="-2"/>
        </w:rPr>
        <w:t xml:space="preserve"> </w:t>
      </w:r>
      <w:r>
        <w:t>in</w:t>
      </w:r>
      <w:r>
        <w:rPr>
          <w:spacing w:val="-1"/>
        </w:rPr>
        <w:t xml:space="preserve"> </w:t>
      </w:r>
      <w:r>
        <w:t>programming</w:t>
      </w:r>
      <w:r>
        <w:rPr>
          <w:spacing w:val="-2"/>
        </w:rPr>
        <w:t xml:space="preserve"> </w:t>
      </w:r>
      <w:r>
        <w:t>and mathematics</w:t>
      </w:r>
      <w:r>
        <w:rPr>
          <w:spacing w:val="-2"/>
        </w:rPr>
        <w:t xml:space="preserve"> </w:t>
      </w:r>
      <w:r>
        <w:t>used</w:t>
      </w:r>
      <w:r>
        <w:rPr>
          <w:spacing w:val="-1"/>
        </w:rPr>
        <w:t xml:space="preserve"> </w:t>
      </w:r>
      <w:r>
        <w:t>to</w:t>
      </w:r>
      <w:r>
        <w:rPr>
          <w:spacing w:val="-2"/>
        </w:rPr>
        <w:t xml:space="preserve"> </w:t>
      </w:r>
      <w:r>
        <w:t>perform basic calculations on numbers. These operators include addition (+), subtraction (-), multiplication</w:t>
      </w:r>
      <w:r>
        <w:rPr>
          <w:spacing w:val="-3"/>
        </w:rPr>
        <w:t xml:space="preserve"> </w:t>
      </w:r>
      <w:r>
        <w:t>(*),</w:t>
      </w:r>
      <w:r>
        <w:rPr>
          <w:spacing w:val="-3"/>
        </w:rPr>
        <w:t xml:space="preserve"> </w:t>
      </w:r>
      <w:r>
        <w:t>division</w:t>
      </w:r>
      <w:r>
        <w:rPr>
          <w:spacing w:val="-3"/>
        </w:rPr>
        <w:t xml:space="preserve"> </w:t>
      </w:r>
      <w:r>
        <w:t>(/),</w:t>
      </w:r>
      <w:r>
        <w:rPr>
          <w:spacing w:val="-3"/>
        </w:rPr>
        <w:t xml:space="preserve"> </w:t>
      </w:r>
      <w:r>
        <w:t>modulus</w:t>
      </w:r>
      <w:r>
        <w:rPr>
          <w:spacing w:val="-3"/>
        </w:rPr>
        <w:t xml:space="preserve"> </w:t>
      </w:r>
      <w:r>
        <w:t>(%),</w:t>
      </w:r>
      <w:r>
        <w:rPr>
          <w:spacing w:val="-3"/>
        </w:rPr>
        <w:t xml:space="preserve"> </w:t>
      </w:r>
      <w:r>
        <w:t>exponentiation</w:t>
      </w:r>
      <w:r>
        <w:rPr>
          <w:spacing w:val="-3"/>
        </w:rPr>
        <w:t xml:space="preserve"> </w:t>
      </w:r>
      <w:r>
        <w:t>(**),</w:t>
      </w:r>
      <w:r>
        <w:rPr>
          <w:spacing w:val="-3"/>
        </w:rPr>
        <w:t xml:space="preserve"> </w:t>
      </w:r>
      <w:r>
        <w:t>and</w:t>
      </w:r>
      <w:r>
        <w:rPr>
          <w:spacing w:val="-1"/>
        </w:rPr>
        <w:t xml:space="preserve"> </w:t>
      </w:r>
      <w:r>
        <w:t>floor</w:t>
      </w:r>
      <w:r>
        <w:rPr>
          <w:spacing w:val="-3"/>
        </w:rPr>
        <w:t xml:space="preserve"> </w:t>
      </w:r>
      <w:r>
        <w:t>division</w:t>
      </w:r>
      <w:r>
        <w:rPr>
          <w:spacing w:val="-3"/>
        </w:rPr>
        <w:t xml:space="preserve"> </w:t>
      </w:r>
      <w:r>
        <w:t>(//).</w:t>
      </w:r>
      <w:r>
        <w:rPr>
          <w:spacing w:val="-3"/>
        </w:rPr>
        <w:t xml:space="preserve"> </w:t>
      </w:r>
      <w:r>
        <w:t>Each operator serves a specific purpose: addition sums values, subtraction finds differences, multiplication calculates products, division computes quotients, modulus returns remainders, exponentiation raises numbers to powers, and floor division provides integer results by discarding</w:t>
      </w:r>
      <w:r>
        <w:rPr>
          <w:spacing w:val="-8"/>
        </w:rPr>
        <w:t xml:space="preserve"> </w:t>
      </w:r>
      <w:r>
        <w:t>the</w:t>
      </w:r>
      <w:r>
        <w:rPr>
          <w:spacing w:val="-8"/>
        </w:rPr>
        <w:t xml:space="preserve"> </w:t>
      </w:r>
      <w:r>
        <w:t>decimal</w:t>
      </w:r>
      <w:r>
        <w:rPr>
          <w:spacing w:val="-7"/>
        </w:rPr>
        <w:t xml:space="preserve"> </w:t>
      </w:r>
      <w:r>
        <w:t>part.</w:t>
      </w:r>
      <w:r>
        <w:rPr>
          <w:spacing w:val="-8"/>
        </w:rPr>
        <w:t xml:space="preserve"> </w:t>
      </w:r>
      <w:r>
        <w:t>These</w:t>
      </w:r>
      <w:r>
        <w:rPr>
          <w:spacing w:val="-8"/>
        </w:rPr>
        <w:t xml:space="preserve"> </w:t>
      </w:r>
      <w:r>
        <w:t>operators</w:t>
      </w:r>
      <w:r>
        <w:rPr>
          <w:spacing w:val="-7"/>
        </w:rPr>
        <w:t xml:space="preserve"> </w:t>
      </w:r>
      <w:r>
        <w:t>follow</w:t>
      </w:r>
      <w:r>
        <w:rPr>
          <w:spacing w:val="-8"/>
        </w:rPr>
        <w:t xml:space="preserve"> </w:t>
      </w:r>
      <w:r>
        <w:t>precedence</w:t>
      </w:r>
      <w:r>
        <w:rPr>
          <w:spacing w:val="-8"/>
        </w:rPr>
        <w:t xml:space="preserve"> </w:t>
      </w:r>
      <w:r>
        <w:t>rules</w:t>
      </w:r>
      <w:r>
        <w:rPr>
          <w:spacing w:val="-7"/>
        </w:rPr>
        <w:t xml:space="preserve"> </w:t>
      </w:r>
      <w:r>
        <w:t>to</w:t>
      </w:r>
      <w:r>
        <w:rPr>
          <w:spacing w:val="-4"/>
        </w:rPr>
        <w:t xml:space="preserve"> </w:t>
      </w:r>
      <w:r>
        <w:t>ensure</w:t>
      </w:r>
      <w:r>
        <w:rPr>
          <w:spacing w:val="-9"/>
        </w:rPr>
        <w:t xml:space="preserve"> </w:t>
      </w:r>
      <w:r>
        <w:t>accurate</w:t>
      </w:r>
      <w:r>
        <w:rPr>
          <w:spacing w:val="-8"/>
        </w:rPr>
        <w:t xml:space="preserve"> </w:t>
      </w:r>
      <w:r>
        <w:t>results in</w:t>
      </w:r>
      <w:r>
        <w:rPr>
          <w:spacing w:val="-4"/>
        </w:rPr>
        <w:t xml:space="preserve"> </w:t>
      </w:r>
      <w:r>
        <w:t>complex</w:t>
      </w:r>
      <w:r>
        <w:rPr>
          <w:spacing w:val="-4"/>
        </w:rPr>
        <w:t xml:space="preserve"> </w:t>
      </w:r>
      <w:r>
        <w:t>expressions.</w:t>
      </w:r>
      <w:r>
        <w:rPr>
          <w:spacing w:val="-3"/>
        </w:rPr>
        <w:t xml:space="preserve"> </w:t>
      </w:r>
      <w:r>
        <w:t>Here</w:t>
      </w:r>
      <w:del w:id="39" w:author="Abhiram Arali" w:date="2024-11-13T11:37:00Z">
        <w:r w:rsidDel="0066078A">
          <w:delText>'</w:delText>
        </w:r>
      </w:del>
      <w:ins w:id="40" w:author="Abhiram Arali" w:date="2024-11-13T11:37:00Z">
        <w:r w:rsidR="0066078A">
          <w:t xml:space="preserve"> i</w:t>
        </w:r>
      </w:ins>
      <w:r>
        <w:t>s</w:t>
      </w:r>
      <w:r>
        <w:rPr>
          <w:spacing w:val="-4"/>
        </w:rPr>
        <w:t xml:space="preserve"> </w:t>
      </w:r>
      <w:r>
        <w:t>a</w:t>
      </w:r>
      <w:r>
        <w:rPr>
          <w:spacing w:val="-5"/>
        </w:rPr>
        <w:t xml:space="preserve"> </w:t>
      </w:r>
      <w:r>
        <w:t>detailed</w:t>
      </w:r>
      <w:r>
        <w:rPr>
          <w:spacing w:val="-4"/>
        </w:rPr>
        <w:t xml:space="preserve"> </w:t>
      </w:r>
      <w:r>
        <w:t>explanation</w:t>
      </w:r>
      <w:r>
        <w:rPr>
          <w:spacing w:val="-4"/>
        </w:rPr>
        <w:t xml:space="preserve"> </w:t>
      </w:r>
      <w:r>
        <w:t>of</w:t>
      </w:r>
      <w:r>
        <w:rPr>
          <w:spacing w:val="-5"/>
        </w:rPr>
        <w:t xml:space="preserve"> </w:t>
      </w:r>
      <w:r>
        <w:t>common</w:t>
      </w:r>
      <w:r>
        <w:rPr>
          <w:spacing w:val="-4"/>
        </w:rPr>
        <w:t xml:space="preserve"> </w:t>
      </w:r>
      <w:r>
        <w:t>arithmetic</w:t>
      </w:r>
      <w:r>
        <w:rPr>
          <w:spacing w:val="-4"/>
        </w:rPr>
        <w:t xml:space="preserve"> </w:t>
      </w:r>
      <w:r>
        <w:t>operators</w:t>
      </w:r>
      <w:r>
        <w:rPr>
          <w:spacing w:val="-4"/>
        </w:rPr>
        <w:t xml:space="preserve"> </w:t>
      </w:r>
      <w:r>
        <w:t>used</w:t>
      </w:r>
      <w:r>
        <w:rPr>
          <w:spacing w:val="-4"/>
        </w:rPr>
        <w:t xml:space="preserve"> </w:t>
      </w:r>
      <w:r>
        <w:t>in programming and mathematics:</w:t>
      </w:r>
    </w:p>
    <w:p w14:paraId="70459188" w14:textId="76C9E612" w:rsidR="00721600" w:rsidRPr="00250579" w:rsidDel="00055EC7" w:rsidRDefault="00721600">
      <w:pPr>
        <w:pStyle w:val="NormalBPBHEB"/>
        <w:numPr>
          <w:ilvl w:val="0"/>
          <w:numId w:val="26"/>
        </w:numPr>
        <w:rPr>
          <w:del w:id="41" w:author="Abhiram Arali" w:date="2024-11-13T11:41:00Z"/>
          <w:b/>
          <w:bCs/>
          <w:rPrChange w:id="42" w:author="Abhiram Arali" w:date="2024-11-13T11:40:00Z">
            <w:rPr>
              <w:del w:id="43" w:author="Abhiram Arali" w:date="2024-11-13T11:41:00Z"/>
            </w:rPr>
          </w:rPrChange>
        </w:rPr>
        <w:pPrChange w:id="44" w:author="Abhiram Arali" w:date="2024-11-13T11:41:00Z">
          <w:pPr>
            <w:pStyle w:val="Heading1"/>
            <w:numPr>
              <w:numId w:val="9"/>
            </w:numPr>
            <w:tabs>
              <w:tab w:val="left" w:pos="460"/>
            </w:tabs>
            <w:spacing w:before="160"/>
            <w:ind w:left="460" w:hanging="240"/>
            <w:jc w:val="both"/>
          </w:pPr>
        </w:pPrChange>
      </w:pPr>
      <w:r w:rsidRPr="00055EC7">
        <w:rPr>
          <w:b/>
          <w:bCs/>
          <w:rPrChange w:id="45" w:author="Abhiram Arali" w:date="2024-11-13T11:41:00Z">
            <w:rPr/>
          </w:rPrChange>
        </w:rPr>
        <w:t>Addition</w:t>
      </w:r>
      <w:r w:rsidRPr="00055EC7">
        <w:rPr>
          <w:b/>
          <w:bCs/>
          <w:spacing w:val="1"/>
          <w:rPrChange w:id="46" w:author="Abhiram Arali" w:date="2024-11-13T11:41:00Z">
            <w:rPr>
              <w:spacing w:val="1"/>
            </w:rPr>
          </w:rPrChange>
        </w:rPr>
        <w:t xml:space="preserve"> </w:t>
      </w:r>
      <w:r w:rsidRPr="00055EC7">
        <w:rPr>
          <w:b/>
          <w:bCs/>
          <w:spacing w:val="-5"/>
          <w:rPrChange w:id="47" w:author="Abhiram Arali" w:date="2024-11-13T11:41:00Z">
            <w:rPr>
              <w:spacing w:val="-5"/>
            </w:rPr>
          </w:rPrChange>
        </w:rPr>
        <w:t>(+)</w:t>
      </w:r>
      <w:ins w:id="48" w:author="Abhiram Arali" w:date="2024-11-13T11:41:00Z">
        <w:r w:rsidR="00250579" w:rsidRPr="00055EC7">
          <w:rPr>
            <w:b/>
            <w:bCs/>
            <w:spacing w:val="-5"/>
          </w:rPr>
          <w:t xml:space="preserve">: </w:t>
        </w:r>
      </w:ins>
    </w:p>
    <w:p w14:paraId="37ECFBBA" w14:textId="4D86DAE4" w:rsidR="00721600" w:rsidRPr="00055EC7" w:rsidDel="006147FC" w:rsidRDefault="00721600">
      <w:pPr>
        <w:pStyle w:val="BodyText"/>
        <w:numPr>
          <w:ilvl w:val="0"/>
          <w:numId w:val="26"/>
        </w:numPr>
        <w:spacing w:before="22"/>
        <w:rPr>
          <w:del w:id="49" w:author="Abhiram Arali" w:date="2024-11-13T11:41:00Z"/>
          <w:b/>
        </w:rPr>
        <w:pPrChange w:id="50" w:author="Abhiram Arali" w:date="2024-11-13T11:41:00Z">
          <w:pPr>
            <w:pStyle w:val="BodyText"/>
            <w:spacing w:before="22"/>
          </w:pPr>
        </w:pPrChange>
      </w:pPr>
    </w:p>
    <w:p w14:paraId="1981E903" w14:textId="6A3622C4" w:rsidR="00721600" w:rsidRDefault="00721600">
      <w:pPr>
        <w:pStyle w:val="NormalBPBHEB"/>
        <w:numPr>
          <w:ilvl w:val="0"/>
          <w:numId w:val="28"/>
        </w:numPr>
        <w:pPrChange w:id="51" w:author="Abhiram Arali" w:date="2024-11-13T11:41:00Z">
          <w:pPr>
            <w:pStyle w:val="BodyText"/>
            <w:spacing w:line="360" w:lineRule="auto"/>
            <w:ind w:left="220" w:right="219"/>
            <w:jc w:val="both"/>
          </w:pPr>
        </w:pPrChange>
      </w:pPr>
      <w:r>
        <w:t>The addition operator adds two numbers together. It</w:t>
      </w:r>
      <w:ins w:id="52" w:author="Abhiram Arali" w:date="2024-11-13T11:41:00Z">
        <w:r w:rsidR="00190943">
          <w:t xml:space="preserve"> i</w:t>
        </w:r>
      </w:ins>
      <w:del w:id="53" w:author="Abhiram Arali" w:date="2024-11-13T11:41:00Z">
        <w:r w:rsidDel="00190943">
          <w:delText>'</w:delText>
        </w:r>
      </w:del>
      <w:r>
        <w:t>s one of the most basic operations</w:t>
      </w:r>
      <w:del w:id="54" w:author="Abhiram Arali" w:date="2024-11-13T11:41:00Z">
        <w:r w:rsidDel="00AD6949">
          <w:delText>,</w:delText>
        </w:r>
      </w:del>
      <w:r>
        <w:t xml:space="preserve"> commonly used to sum numbers.</w:t>
      </w:r>
    </w:p>
    <w:p w14:paraId="27D4D4C9" w14:textId="77777777" w:rsidR="00721600" w:rsidRDefault="00721600">
      <w:pPr>
        <w:pStyle w:val="NormalBPBHEB"/>
        <w:numPr>
          <w:ilvl w:val="0"/>
          <w:numId w:val="27"/>
        </w:numPr>
        <w:pPrChange w:id="55" w:author="Abhiram Arali" w:date="2024-11-13T11:41:00Z">
          <w:pPr>
            <w:spacing w:before="161"/>
            <w:ind w:left="220"/>
          </w:pPr>
        </w:pPrChange>
      </w:pPr>
      <w:r>
        <w:t>Example in</w:t>
      </w:r>
      <w:r>
        <w:rPr>
          <w:spacing w:val="-1"/>
        </w:rPr>
        <w:t xml:space="preserve"> </w:t>
      </w:r>
      <w:r>
        <w:t>mathematics:</w:t>
      </w:r>
    </w:p>
    <w:p w14:paraId="2AF3DB71" w14:textId="7CDD69D8" w:rsidR="00721600" w:rsidDel="00931619" w:rsidRDefault="00721600">
      <w:pPr>
        <w:pStyle w:val="BodyText"/>
        <w:spacing w:before="21"/>
        <w:ind w:left="1080"/>
        <w:rPr>
          <w:del w:id="56" w:author="Abhiram Arali" w:date="2024-11-13T11:41:00Z"/>
          <w:i/>
        </w:rPr>
        <w:pPrChange w:id="57" w:author="Abhiram Arali" w:date="2024-11-13T11:41:00Z">
          <w:pPr>
            <w:pStyle w:val="BodyText"/>
            <w:spacing w:before="21"/>
          </w:pPr>
        </w:pPrChange>
      </w:pPr>
    </w:p>
    <w:p w14:paraId="68364F45" w14:textId="77777777" w:rsidR="00721600" w:rsidRDefault="00721600">
      <w:pPr>
        <w:pStyle w:val="NormalBPBHEB"/>
        <w:ind w:left="1080"/>
        <w:pPrChange w:id="58" w:author="Abhiram Arali" w:date="2024-11-13T11:41:00Z">
          <w:pPr>
            <w:pStyle w:val="BodyText"/>
            <w:ind w:left="220"/>
          </w:pPr>
        </w:pPrChange>
      </w:pPr>
      <w:r>
        <w:t>5 +</w:t>
      </w:r>
      <w:r>
        <w:rPr>
          <w:spacing w:val="-1"/>
        </w:rPr>
        <w:t xml:space="preserve"> </w:t>
      </w:r>
      <w:r>
        <w:t>3 =</w:t>
      </w:r>
      <w:r>
        <w:rPr>
          <w:spacing w:val="-1"/>
        </w:rPr>
        <w:t xml:space="preserve"> </w:t>
      </w:r>
      <w:r>
        <w:rPr>
          <w:spacing w:val="-10"/>
        </w:rPr>
        <w:t>8</w:t>
      </w:r>
    </w:p>
    <w:p w14:paraId="068C0660" w14:textId="77777777" w:rsidR="00721600" w:rsidRDefault="00721600">
      <w:pPr>
        <w:pStyle w:val="NormalBPBHEB"/>
        <w:numPr>
          <w:ilvl w:val="0"/>
          <w:numId w:val="27"/>
        </w:numPr>
        <w:pPrChange w:id="59" w:author="Abhiram Arali" w:date="2024-11-13T11:41:00Z">
          <w:pPr>
            <w:spacing w:before="88"/>
            <w:ind w:left="220"/>
          </w:pPr>
        </w:pPrChange>
      </w:pPr>
      <w:r>
        <w:t>Example in</w:t>
      </w:r>
      <w:r>
        <w:rPr>
          <w:spacing w:val="-1"/>
        </w:rPr>
        <w:t xml:space="preserve"> </w:t>
      </w:r>
      <w:r>
        <w:t>programming:</w:t>
      </w:r>
    </w:p>
    <w:p w14:paraId="44DD5177" w14:textId="282DEBAD" w:rsidR="00721600" w:rsidDel="00884C2D" w:rsidRDefault="00721600">
      <w:pPr>
        <w:pStyle w:val="BodyText"/>
        <w:spacing w:before="21"/>
        <w:ind w:left="1080"/>
        <w:rPr>
          <w:del w:id="60" w:author="Abhiram Arali" w:date="2024-11-13T11:41:00Z"/>
          <w:i/>
        </w:rPr>
        <w:pPrChange w:id="61" w:author="Abhiram Arali" w:date="2024-11-13T11:41:00Z">
          <w:pPr>
            <w:pStyle w:val="BodyText"/>
            <w:spacing w:before="21"/>
          </w:pPr>
        </w:pPrChange>
      </w:pPr>
    </w:p>
    <w:p w14:paraId="798B0BBB" w14:textId="3A2F875C" w:rsidR="00721600" w:rsidRDefault="00721600">
      <w:pPr>
        <w:pStyle w:val="NormalBPBHEB"/>
        <w:ind w:left="1080"/>
        <w:pPrChange w:id="62" w:author="Abhiram Arali" w:date="2024-11-13T11:41:00Z">
          <w:pPr>
            <w:pStyle w:val="BodyText"/>
            <w:spacing w:line="360" w:lineRule="auto"/>
            <w:ind w:left="220"/>
          </w:pPr>
        </w:pPrChange>
      </w:pPr>
      <w:r>
        <w:t>a</w:t>
      </w:r>
      <w:r>
        <w:rPr>
          <w:spacing w:val="16"/>
        </w:rPr>
        <w:t xml:space="preserve"> </w:t>
      </w:r>
      <w:r>
        <w:t>=</w:t>
      </w:r>
      <w:r>
        <w:rPr>
          <w:spacing w:val="16"/>
        </w:rPr>
        <w:t xml:space="preserve"> </w:t>
      </w:r>
      <w:r>
        <w:t>5</w:t>
      </w:r>
      <w:r>
        <w:rPr>
          <w:spacing w:val="16"/>
        </w:rPr>
        <w:t xml:space="preserve"> </w:t>
      </w:r>
      <w:r>
        <w:t>+</w:t>
      </w:r>
      <w:r>
        <w:rPr>
          <w:spacing w:val="16"/>
        </w:rPr>
        <w:t xml:space="preserve"> </w:t>
      </w:r>
      <w:r>
        <w:t>3</w:t>
      </w:r>
      <w:r>
        <w:rPr>
          <w:spacing w:val="16"/>
        </w:rPr>
        <w:t xml:space="preserve"> </w:t>
      </w:r>
      <w:r>
        <w:rPr>
          <w:rFonts w:ascii="Times New Roman" w:hAnsi="Times New Roman" w:cs="Times New Roman"/>
        </w:rPr>
        <w:t>→</w:t>
      </w:r>
      <w:r>
        <w:rPr>
          <w:spacing w:val="19"/>
        </w:rPr>
        <w:t xml:space="preserve"> </w:t>
      </w:r>
      <w:proofErr w:type="gramStart"/>
      <w:r>
        <w:t>In</w:t>
      </w:r>
      <w:proofErr w:type="gramEnd"/>
      <w:r>
        <w:rPr>
          <w:spacing w:val="16"/>
        </w:rPr>
        <w:t xml:space="preserve"> </w:t>
      </w:r>
      <w:r>
        <w:t>this</w:t>
      </w:r>
      <w:r>
        <w:rPr>
          <w:spacing w:val="17"/>
        </w:rPr>
        <w:t xml:space="preserve"> </w:t>
      </w:r>
      <w:r>
        <w:t>case,</w:t>
      </w:r>
      <w:r>
        <w:rPr>
          <w:spacing w:val="16"/>
        </w:rPr>
        <w:t xml:space="preserve"> </w:t>
      </w:r>
      <w:r>
        <w:t>the</w:t>
      </w:r>
      <w:r>
        <w:rPr>
          <w:spacing w:val="16"/>
        </w:rPr>
        <w:t xml:space="preserve"> </w:t>
      </w:r>
      <w:r>
        <w:t>variable</w:t>
      </w:r>
      <w:r>
        <w:rPr>
          <w:spacing w:val="16"/>
        </w:rPr>
        <w:t xml:space="preserve"> </w:t>
      </w:r>
      <w:r>
        <w:t>a</w:t>
      </w:r>
      <w:r>
        <w:rPr>
          <w:spacing w:val="16"/>
        </w:rPr>
        <w:t xml:space="preserve"> </w:t>
      </w:r>
      <w:r>
        <w:t>will</w:t>
      </w:r>
      <w:r>
        <w:rPr>
          <w:spacing w:val="17"/>
        </w:rPr>
        <w:t xml:space="preserve"> </w:t>
      </w:r>
      <w:r>
        <w:t>hold</w:t>
      </w:r>
      <w:r>
        <w:rPr>
          <w:spacing w:val="17"/>
        </w:rPr>
        <w:t xml:space="preserve"> </w:t>
      </w:r>
      <w:r>
        <w:t>the</w:t>
      </w:r>
      <w:r>
        <w:rPr>
          <w:spacing w:val="16"/>
        </w:rPr>
        <w:t xml:space="preserve"> </w:t>
      </w:r>
      <w:r>
        <w:t>value</w:t>
      </w:r>
      <w:r>
        <w:rPr>
          <w:spacing w:val="16"/>
        </w:rPr>
        <w:t xml:space="preserve"> </w:t>
      </w:r>
      <w:del w:id="63" w:author="Abhiram Arali" w:date="2024-11-13T11:41:00Z">
        <w:r w:rsidDel="00FC3514">
          <w:delText>8</w:delText>
        </w:r>
      </w:del>
      <w:ins w:id="64" w:author="Abhiram Arali" w:date="2024-11-13T11:41:00Z">
        <w:r w:rsidR="00FC3514">
          <w:t>eight</w:t>
        </w:r>
      </w:ins>
      <w:r>
        <w:rPr>
          <w:spacing w:val="16"/>
        </w:rPr>
        <w:t xml:space="preserve"> </w:t>
      </w:r>
      <w:r>
        <w:t>after</w:t>
      </w:r>
      <w:r>
        <w:rPr>
          <w:spacing w:val="16"/>
        </w:rPr>
        <w:t xml:space="preserve"> </w:t>
      </w:r>
      <w:r>
        <w:t>the</w:t>
      </w:r>
      <w:r>
        <w:rPr>
          <w:spacing w:val="16"/>
        </w:rPr>
        <w:t xml:space="preserve"> </w:t>
      </w:r>
      <w:r>
        <w:t>addition</w:t>
      </w:r>
      <w:r>
        <w:rPr>
          <w:spacing w:val="17"/>
        </w:rPr>
        <w:t xml:space="preserve"> </w:t>
      </w:r>
      <w:r>
        <w:t>operation</w:t>
      </w:r>
      <w:r>
        <w:rPr>
          <w:spacing w:val="16"/>
        </w:rPr>
        <w:t xml:space="preserve"> </w:t>
      </w:r>
      <w:r>
        <w:t xml:space="preserve">is </w:t>
      </w:r>
      <w:r>
        <w:rPr>
          <w:spacing w:val="-2"/>
        </w:rPr>
        <w:t>performed.</w:t>
      </w:r>
    </w:p>
    <w:p w14:paraId="664E0C67" w14:textId="77777777" w:rsidR="00721600" w:rsidRDefault="00721600" w:rsidP="00531D7B">
      <w:pPr>
        <w:pStyle w:val="NormalBPBHEB"/>
        <w:numPr>
          <w:ilvl w:val="0"/>
          <w:numId w:val="27"/>
        </w:numPr>
        <w:rPr>
          <w:ins w:id="65" w:author="Abhiram Arali" w:date="2024-11-13T11:41:00Z"/>
        </w:rPr>
      </w:pPr>
      <w:r w:rsidRPr="007E4AE9">
        <w:rPr>
          <w:b/>
        </w:rPr>
        <w:t>Usage</w:t>
      </w:r>
      <w:r>
        <w:rPr>
          <w:b/>
        </w:rPr>
        <w:t>:</w:t>
      </w:r>
      <w:r>
        <w:rPr>
          <w:b/>
          <w:spacing w:val="40"/>
        </w:rPr>
        <w:t xml:space="preserve"> </w:t>
      </w:r>
      <w:r>
        <w:t>This</w:t>
      </w:r>
      <w:r>
        <w:rPr>
          <w:spacing w:val="40"/>
        </w:rPr>
        <w:t xml:space="preserve"> </w:t>
      </w:r>
      <w:r>
        <w:t>operator</w:t>
      </w:r>
      <w:r>
        <w:rPr>
          <w:spacing w:val="40"/>
        </w:rPr>
        <w:t xml:space="preserve"> </w:t>
      </w:r>
      <w:r>
        <w:t>is</w:t>
      </w:r>
      <w:r>
        <w:rPr>
          <w:spacing w:val="40"/>
        </w:rPr>
        <w:t xml:space="preserve"> </w:t>
      </w:r>
      <w:r>
        <w:t>frequently</w:t>
      </w:r>
      <w:r>
        <w:rPr>
          <w:spacing w:val="40"/>
        </w:rPr>
        <w:t xml:space="preserve"> </w:t>
      </w:r>
      <w:r>
        <w:t>used</w:t>
      </w:r>
      <w:r>
        <w:rPr>
          <w:spacing w:val="40"/>
        </w:rPr>
        <w:t xml:space="preserve"> </w:t>
      </w:r>
      <w:r>
        <w:t>to</w:t>
      </w:r>
      <w:r>
        <w:rPr>
          <w:spacing w:val="40"/>
        </w:rPr>
        <w:t xml:space="preserve"> </w:t>
      </w:r>
      <w:r>
        <w:t>combine</w:t>
      </w:r>
      <w:r>
        <w:rPr>
          <w:spacing w:val="40"/>
        </w:rPr>
        <w:t xml:space="preserve"> </w:t>
      </w:r>
      <w:r>
        <w:t>values,</w:t>
      </w:r>
      <w:r>
        <w:rPr>
          <w:spacing w:val="40"/>
        </w:rPr>
        <w:t xml:space="preserve"> </w:t>
      </w:r>
      <w:r>
        <w:t>such</w:t>
      </w:r>
      <w:r>
        <w:rPr>
          <w:spacing w:val="40"/>
        </w:rPr>
        <w:t xml:space="preserve"> </w:t>
      </w:r>
      <w:r>
        <w:t>as</w:t>
      </w:r>
      <w:r>
        <w:rPr>
          <w:spacing w:val="40"/>
        </w:rPr>
        <w:t xml:space="preserve"> </w:t>
      </w:r>
      <w:r>
        <w:t>adding</w:t>
      </w:r>
      <w:r>
        <w:rPr>
          <w:spacing w:val="40"/>
        </w:rPr>
        <w:t xml:space="preserve"> </w:t>
      </w:r>
      <w:r>
        <w:t>the</w:t>
      </w:r>
      <w:r>
        <w:rPr>
          <w:spacing w:val="40"/>
        </w:rPr>
        <w:t xml:space="preserve"> </w:t>
      </w:r>
      <w:r>
        <w:t>prices</w:t>
      </w:r>
      <w:r>
        <w:rPr>
          <w:spacing w:val="40"/>
        </w:rPr>
        <w:t xml:space="preserve"> </w:t>
      </w:r>
      <w:r>
        <w:t>of multiple items or calculating total scores.</w:t>
      </w:r>
    </w:p>
    <w:p w14:paraId="3D0C70AF" w14:textId="146AFB77" w:rsidR="005D17D7" w:rsidDel="008E581A" w:rsidRDefault="005D17D7">
      <w:pPr>
        <w:pStyle w:val="NormalBPBHEB"/>
        <w:rPr>
          <w:del w:id="66" w:author="Abhiram Arali" w:date="2024-11-13T11:41:00Z"/>
        </w:rPr>
        <w:pPrChange w:id="67" w:author="Abhiram Arali" w:date="2024-11-13T11:41:00Z">
          <w:pPr>
            <w:pStyle w:val="BodyText"/>
            <w:spacing w:before="161" w:line="360" w:lineRule="auto"/>
            <w:ind w:left="220"/>
          </w:pPr>
        </w:pPrChange>
      </w:pPr>
    </w:p>
    <w:p w14:paraId="5B3EB4D7" w14:textId="790DAFF6" w:rsidR="00721600" w:rsidRPr="002D5638" w:rsidDel="005337B5" w:rsidRDefault="00721600">
      <w:pPr>
        <w:pStyle w:val="NormalBPBHEB"/>
        <w:numPr>
          <w:ilvl w:val="0"/>
          <w:numId w:val="30"/>
        </w:numPr>
        <w:rPr>
          <w:del w:id="68" w:author="Abhiram Arali" w:date="2024-11-13T11:42:00Z"/>
          <w:b/>
          <w:bCs/>
          <w:rPrChange w:id="69" w:author="Abhiram Arali" w:date="2024-11-13T11:41:00Z">
            <w:rPr>
              <w:del w:id="70" w:author="Abhiram Arali" w:date="2024-11-13T11:42:00Z"/>
            </w:rPr>
          </w:rPrChange>
        </w:rPr>
        <w:pPrChange w:id="71" w:author="Abhiram Arali" w:date="2024-11-13T11:42:00Z">
          <w:pPr>
            <w:pStyle w:val="Heading1"/>
            <w:numPr>
              <w:numId w:val="9"/>
            </w:numPr>
            <w:tabs>
              <w:tab w:val="left" w:pos="460"/>
            </w:tabs>
            <w:spacing w:before="161"/>
            <w:ind w:left="460" w:hanging="240"/>
          </w:pPr>
        </w:pPrChange>
      </w:pPr>
      <w:r w:rsidRPr="005337B5">
        <w:rPr>
          <w:b/>
          <w:bCs/>
          <w:rPrChange w:id="72" w:author="Abhiram Arali" w:date="2024-11-13T11:42:00Z">
            <w:rPr/>
          </w:rPrChange>
        </w:rPr>
        <w:t>Subtraction</w:t>
      </w:r>
      <w:r w:rsidRPr="005337B5">
        <w:rPr>
          <w:b/>
          <w:bCs/>
          <w:spacing w:val="-4"/>
          <w:rPrChange w:id="73" w:author="Abhiram Arali" w:date="2024-11-13T11:42:00Z">
            <w:rPr>
              <w:spacing w:val="-4"/>
            </w:rPr>
          </w:rPrChange>
        </w:rPr>
        <w:t xml:space="preserve"> </w:t>
      </w:r>
      <w:r w:rsidRPr="005337B5">
        <w:rPr>
          <w:b/>
          <w:bCs/>
          <w:rPrChange w:id="74" w:author="Abhiram Arali" w:date="2024-11-13T11:42:00Z">
            <w:rPr/>
          </w:rPrChange>
        </w:rPr>
        <w:t>(-</w:t>
      </w:r>
      <w:r w:rsidRPr="005337B5">
        <w:rPr>
          <w:b/>
          <w:bCs/>
          <w:spacing w:val="-10"/>
          <w:rPrChange w:id="75" w:author="Abhiram Arali" w:date="2024-11-13T11:42:00Z">
            <w:rPr>
              <w:spacing w:val="-10"/>
            </w:rPr>
          </w:rPrChange>
        </w:rPr>
        <w:t>)</w:t>
      </w:r>
      <w:ins w:id="76" w:author="Abhiram Arali" w:date="2024-11-13T11:42:00Z">
        <w:r w:rsidR="005337B5" w:rsidRPr="005337B5">
          <w:rPr>
            <w:b/>
            <w:bCs/>
            <w:spacing w:val="-10"/>
          </w:rPr>
          <w:t xml:space="preserve">: </w:t>
        </w:r>
      </w:ins>
    </w:p>
    <w:p w14:paraId="0FAC8BC0" w14:textId="1860935E" w:rsidR="00721600" w:rsidRPr="005337B5" w:rsidDel="002D5638" w:rsidRDefault="00721600">
      <w:pPr>
        <w:pStyle w:val="BodyText"/>
        <w:numPr>
          <w:ilvl w:val="0"/>
          <w:numId w:val="29"/>
        </w:numPr>
        <w:spacing w:before="22"/>
        <w:rPr>
          <w:del w:id="77" w:author="Abhiram Arali" w:date="2024-11-13T11:42:00Z"/>
          <w:b/>
        </w:rPr>
        <w:pPrChange w:id="78" w:author="Abhiram Arali" w:date="2024-11-13T11:42:00Z">
          <w:pPr>
            <w:pStyle w:val="BodyText"/>
            <w:spacing w:before="22"/>
          </w:pPr>
        </w:pPrChange>
      </w:pPr>
    </w:p>
    <w:p w14:paraId="697A10F3" w14:textId="77777777" w:rsidR="00721600" w:rsidRDefault="00721600">
      <w:pPr>
        <w:pStyle w:val="NormalBPBHEB"/>
        <w:numPr>
          <w:ilvl w:val="0"/>
          <w:numId w:val="31"/>
        </w:numPr>
        <w:pPrChange w:id="79" w:author="Abhiram Arali" w:date="2024-11-13T11:42:00Z">
          <w:pPr>
            <w:pStyle w:val="BodyText"/>
            <w:spacing w:line="360" w:lineRule="auto"/>
            <w:ind w:left="220"/>
          </w:pPr>
        </w:pPrChange>
      </w:pPr>
      <w:r>
        <w:t>Subtraction</w:t>
      </w:r>
      <w:r>
        <w:rPr>
          <w:spacing w:val="38"/>
        </w:rPr>
        <w:t xml:space="preserve"> </w:t>
      </w:r>
      <w:r>
        <w:t>takes</w:t>
      </w:r>
      <w:r>
        <w:rPr>
          <w:spacing w:val="38"/>
        </w:rPr>
        <w:t xml:space="preserve"> </w:t>
      </w:r>
      <w:r>
        <w:t>the</w:t>
      </w:r>
      <w:r>
        <w:rPr>
          <w:spacing w:val="37"/>
        </w:rPr>
        <w:t xml:space="preserve"> </w:t>
      </w:r>
      <w:r>
        <w:t>second</w:t>
      </w:r>
      <w:r>
        <w:rPr>
          <w:spacing w:val="38"/>
        </w:rPr>
        <w:t xml:space="preserve"> </w:t>
      </w:r>
      <w:r>
        <w:t>number</w:t>
      </w:r>
      <w:r>
        <w:rPr>
          <w:spacing w:val="39"/>
        </w:rPr>
        <w:t xml:space="preserve"> </w:t>
      </w:r>
      <w:r>
        <w:t>and</w:t>
      </w:r>
      <w:r>
        <w:rPr>
          <w:spacing w:val="40"/>
        </w:rPr>
        <w:t xml:space="preserve"> </w:t>
      </w:r>
      <w:r>
        <w:t>subtracts</w:t>
      </w:r>
      <w:r>
        <w:rPr>
          <w:spacing w:val="39"/>
        </w:rPr>
        <w:t xml:space="preserve"> </w:t>
      </w:r>
      <w:r>
        <w:t>it</w:t>
      </w:r>
      <w:r>
        <w:rPr>
          <w:spacing w:val="39"/>
        </w:rPr>
        <w:t xml:space="preserve"> </w:t>
      </w:r>
      <w:r>
        <w:t>from</w:t>
      </w:r>
      <w:r>
        <w:rPr>
          <w:spacing w:val="39"/>
        </w:rPr>
        <w:t xml:space="preserve"> </w:t>
      </w:r>
      <w:r>
        <w:t>the</w:t>
      </w:r>
      <w:r>
        <w:rPr>
          <w:spacing w:val="37"/>
        </w:rPr>
        <w:t xml:space="preserve"> </w:t>
      </w:r>
      <w:r>
        <w:t>first</w:t>
      </w:r>
      <w:r>
        <w:rPr>
          <w:spacing w:val="40"/>
        </w:rPr>
        <w:t xml:space="preserve"> </w:t>
      </w:r>
      <w:r>
        <w:t>number.</w:t>
      </w:r>
      <w:r>
        <w:rPr>
          <w:spacing w:val="40"/>
        </w:rPr>
        <w:t xml:space="preserve"> </w:t>
      </w:r>
      <w:r>
        <w:t>It</w:t>
      </w:r>
      <w:r>
        <w:rPr>
          <w:spacing w:val="39"/>
        </w:rPr>
        <w:t xml:space="preserve"> </w:t>
      </w:r>
      <w:r>
        <w:t>is</w:t>
      </w:r>
      <w:r>
        <w:rPr>
          <w:spacing w:val="40"/>
        </w:rPr>
        <w:t xml:space="preserve"> </w:t>
      </w:r>
      <w:r>
        <w:t>used</w:t>
      </w:r>
      <w:r>
        <w:rPr>
          <w:spacing w:val="38"/>
        </w:rPr>
        <w:t xml:space="preserve"> </w:t>
      </w:r>
      <w:r>
        <w:t>to calculate the difference between two values.</w:t>
      </w:r>
    </w:p>
    <w:p w14:paraId="0AE93011" w14:textId="77777777" w:rsidR="00721600" w:rsidRDefault="00721600">
      <w:pPr>
        <w:pStyle w:val="NormalBPBHEB"/>
        <w:numPr>
          <w:ilvl w:val="0"/>
          <w:numId w:val="32"/>
        </w:numPr>
        <w:pPrChange w:id="80" w:author="Abhiram Arali" w:date="2024-11-13T11:42:00Z">
          <w:pPr>
            <w:spacing w:before="159"/>
            <w:ind w:left="220"/>
          </w:pPr>
        </w:pPrChange>
      </w:pPr>
      <w:r>
        <w:t>Example in</w:t>
      </w:r>
      <w:r>
        <w:rPr>
          <w:spacing w:val="-1"/>
        </w:rPr>
        <w:t xml:space="preserve"> </w:t>
      </w:r>
      <w:r>
        <w:t>mathematics:</w:t>
      </w:r>
    </w:p>
    <w:p w14:paraId="2EE5C455" w14:textId="5DCCDA5C" w:rsidR="00721600" w:rsidDel="003F3FCE" w:rsidRDefault="00721600">
      <w:pPr>
        <w:pStyle w:val="BodyText"/>
        <w:spacing w:before="21"/>
        <w:ind w:left="1080"/>
        <w:rPr>
          <w:del w:id="81" w:author="Abhiram Arali" w:date="2024-11-13T11:42:00Z"/>
          <w:i/>
        </w:rPr>
        <w:pPrChange w:id="82" w:author="Abhiram Arali" w:date="2024-11-13T11:42:00Z">
          <w:pPr>
            <w:pStyle w:val="BodyText"/>
            <w:spacing w:before="21"/>
          </w:pPr>
        </w:pPrChange>
      </w:pPr>
    </w:p>
    <w:p w14:paraId="3FA9C7A5" w14:textId="77777777" w:rsidR="00721600" w:rsidRDefault="00721600">
      <w:pPr>
        <w:pStyle w:val="NormalBPBHEB"/>
        <w:ind w:left="1080"/>
        <w:pPrChange w:id="83" w:author="Abhiram Arali" w:date="2024-11-13T11:42:00Z">
          <w:pPr>
            <w:pStyle w:val="BodyText"/>
            <w:ind w:left="220"/>
          </w:pPr>
        </w:pPrChange>
      </w:pPr>
      <w:r>
        <w:t>9 -</w:t>
      </w:r>
      <w:r>
        <w:rPr>
          <w:spacing w:val="-1"/>
        </w:rPr>
        <w:t xml:space="preserve"> </w:t>
      </w:r>
      <w:r>
        <w:t>4 =</w:t>
      </w:r>
      <w:r>
        <w:rPr>
          <w:spacing w:val="-1"/>
        </w:rPr>
        <w:t xml:space="preserve"> </w:t>
      </w:r>
      <w:r>
        <w:rPr>
          <w:spacing w:val="-10"/>
        </w:rPr>
        <w:t>5</w:t>
      </w:r>
    </w:p>
    <w:p w14:paraId="6F5CEBD1" w14:textId="2726B41E" w:rsidR="00721600" w:rsidDel="003F3FCE" w:rsidRDefault="00721600" w:rsidP="00721600">
      <w:pPr>
        <w:pStyle w:val="BodyText"/>
        <w:spacing w:before="24"/>
        <w:rPr>
          <w:del w:id="84" w:author="Abhiram Arali" w:date="2024-11-13T11:42:00Z"/>
        </w:rPr>
      </w:pPr>
    </w:p>
    <w:p w14:paraId="5ACF99D3" w14:textId="77777777" w:rsidR="00721600" w:rsidRDefault="00721600">
      <w:pPr>
        <w:pStyle w:val="NormalBPBHEB"/>
        <w:numPr>
          <w:ilvl w:val="0"/>
          <w:numId w:val="32"/>
        </w:numPr>
        <w:pPrChange w:id="85" w:author="Abhiram Arali" w:date="2024-11-13T11:42:00Z">
          <w:pPr>
            <w:spacing w:before="1"/>
            <w:ind w:left="220"/>
          </w:pPr>
        </w:pPrChange>
      </w:pPr>
      <w:r>
        <w:t>Example in</w:t>
      </w:r>
      <w:r>
        <w:rPr>
          <w:spacing w:val="-1"/>
        </w:rPr>
        <w:t xml:space="preserve"> </w:t>
      </w:r>
      <w:r>
        <w:t>programming:</w:t>
      </w:r>
    </w:p>
    <w:p w14:paraId="694D18E1" w14:textId="4E928263" w:rsidR="00721600" w:rsidDel="003F3FCE" w:rsidRDefault="00721600">
      <w:pPr>
        <w:pStyle w:val="BodyText"/>
        <w:spacing w:before="21"/>
        <w:ind w:left="1080"/>
        <w:rPr>
          <w:del w:id="86" w:author="Abhiram Arali" w:date="2024-11-13T11:42:00Z"/>
          <w:i/>
        </w:rPr>
        <w:pPrChange w:id="87" w:author="Abhiram Arali" w:date="2024-11-13T11:42:00Z">
          <w:pPr>
            <w:pStyle w:val="BodyText"/>
            <w:spacing w:before="21"/>
          </w:pPr>
        </w:pPrChange>
      </w:pPr>
    </w:p>
    <w:p w14:paraId="4DC058CA" w14:textId="15A0172A" w:rsidR="00721600" w:rsidRDefault="00721600">
      <w:pPr>
        <w:pStyle w:val="NormalBPBHEB"/>
        <w:ind w:left="1080"/>
        <w:pPrChange w:id="88" w:author="Abhiram Arali" w:date="2024-11-13T11:42:00Z">
          <w:pPr>
            <w:pStyle w:val="BodyText"/>
            <w:ind w:left="220"/>
          </w:pPr>
        </w:pPrChange>
      </w:pPr>
      <w:r>
        <w:t>b</w:t>
      </w:r>
      <w:r>
        <w:rPr>
          <w:spacing w:val="-1"/>
        </w:rPr>
        <w:t xml:space="preserve"> </w:t>
      </w:r>
      <w:r>
        <w:t>=</w:t>
      </w:r>
      <w:r>
        <w:rPr>
          <w:spacing w:val="-1"/>
        </w:rPr>
        <w:t xml:space="preserve"> </w:t>
      </w:r>
      <w:r>
        <w:t>9 -</w:t>
      </w:r>
      <w:r>
        <w:rPr>
          <w:spacing w:val="-1"/>
        </w:rPr>
        <w:t xml:space="preserve"> </w:t>
      </w:r>
      <w:r>
        <w:t xml:space="preserve">4 </w:t>
      </w:r>
      <w:r>
        <w:rPr>
          <w:rFonts w:ascii="Times New Roman" w:hAnsi="Times New Roman" w:cs="Times New Roman"/>
        </w:rPr>
        <w:t>→</w:t>
      </w:r>
      <w:r>
        <w:rPr>
          <w:spacing w:val="-1"/>
        </w:rPr>
        <w:t xml:space="preserve"> </w:t>
      </w:r>
      <w:proofErr w:type="gramStart"/>
      <w:r>
        <w:t>The</w:t>
      </w:r>
      <w:proofErr w:type="gramEnd"/>
      <w:r>
        <w:rPr>
          <w:spacing w:val="-2"/>
        </w:rPr>
        <w:t xml:space="preserve"> </w:t>
      </w:r>
      <w:r>
        <w:t>variable</w:t>
      </w:r>
      <w:r>
        <w:rPr>
          <w:spacing w:val="1"/>
        </w:rPr>
        <w:t xml:space="preserve"> </w:t>
      </w:r>
      <w:r>
        <w:t>b will hold</w:t>
      </w:r>
      <w:r>
        <w:rPr>
          <w:spacing w:val="-1"/>
        </w:rPr>
        <w:t xml:space="preserve"> </w:t>
      </w:r>
      <w:r>
        <w:t>the</w:t>
      </w:r>
      <w:r>
        <w:rPr>
          <w:spacing w:val="-1"/>
        </w:rPr>
        <w:t xml:space="preserve"> </w:t>
      </w:r>
      <w:r>
        <w:t xml:space="preserve">value </w:t>
      </w:r>
      <w:del w:id="89" w:author="Abhiram Arali" w:date="2024-11-13T11:42:00Z">
        <w:r w:rsidDel="001734B5">
          <w:delText>5</w:delText>
        </w:r>
      </w:del>
      <w:ins w:id="90" w:author="Abhiram Arali" w:date="2024-11-13T11:42:00Z">
        <w:r w:rsidR="001734B5">
          <w:t>five</w:t>
        </w:r>
      </w:ins>
      <w:r>
        <w:t xml:space="preserve"> after</w:t>
      </w:r>
      <w:r>
        <w:rPr>
          <w:spacing w:val="-2"/>
        </w:rPr>
        <w:t xml:space="preserve"> </w:t>
      </w:r>
      <w:r>
        <w:t xml:space="preserve">the </w:t>
      </w:r>
      <w:r>
        <w:rPr>
          <w:spacing w:val="-2"/>
        </w:rPr>
        <w:t>subtraction.</w:t>
      </w:r>
    </w:p>
    <w:p w14:paraId="671B0A2F" w14:textId="4D4D016A" w:rsidR="00721600" w:rsidDel="00D23B29" w:rsidRDefault="00721600">
      <w:pPr>
        <w:pStyle w:val="NormalBPBHEB"/>
        <w:rPr>
          <w:del w:id="91" w:author="Abhiram Arali" w:date="2024-11-13T11:42:00Z"/>
        </w:rPr>
        <w:pPrChange w:id="92" w:author="Abhiram Arali" w:date="2024-11-13T11:42:00Z">
          <w:pPr>
            <w:pStyle w:val="BodyText"/>
            <w:spacing w:before="22"/>
          </w:pPr>
        </w:pPrChange>
      </w:pPr>
    </w:p>
    <w:p w14:paraId="13628DE2" w14:textId="77777777" w:rsidR="00721600" w:rsidRDefault="00721600">
      <w:pPr>
        <w:pStyle w:val="NormalBPBHEB"/>
        <w:numPr>
          <w:ilvl w:val="0"/>
          <w:numId w:val="32"/>
        </w:numPr>
        <w:pPrChange w:id="93" w:author="Abhiram Arali" w:date="2024-11-13T11:42:00Z">
          <w:pPr>
            <w:pStyle w:val="BodyText"/>
            <w:spacing w:line="360" w:lineRule="auto"/>
            <w:ind w:left="220" w:right="180"/>
          </w:pPr>
        </w:pPrChange>
      </w:pPr>
      <w:r>
        <w:rPr>
          <w:b/>
        </w:rPr>
        <w:t xml:space="preserve">Usage: </w:t>
      </w:r>
      <w:r>
        <w:t>Subtraction is used for finding the difference between numbers, such as determining how much money is left after a purchase or calculating the distance between two points.</w:t>
      </w:r>
    </w:p>
    <w:p w14:paraId="46E9E4A7" w14:textId="00F03539" w:rsidR="00721600" w:rsidRPr="00666FCB" w:rsidDel="00EF7777" w:rsidRDefault="00721600">
      <w:pPr>
        <w:pStyle w:val="NormalBPBHEB"/>
        <w:numPr>
          <w:ilvl w:val="0"/>
          <w:numId w:val="33"/>
        </w:numPr>
        <w:rPr>
          <w:del w:id="94" w:author="Abhiram Arali" w:date="2024-11-13T11:42:00Z"/>
          <w:b/>
          <w:bCs/>
          <w:rPrChange w:id="95" w:author="Abhiram Arali" w:date="2024-11-13T11:42:00Z">
            <w:rPr>
              <w:del w:id="96" w:author="Abhiram Arali" w:date="2024-11-13T11:42:00Z"/>
            </w:rPr>
          </w:rPrChange>
        </w:rPr>
        <w:pPrChange w:id="97" w:author="Abhiram Arali" w:date="2024-11-13T11:42:00Z">
          <w:pPr>
            <w:pStyle w:val="Heading1"/>
            <w:numPr>
              <w:numId w:val="9"/>
            </w:numPr>
            <w:tabs>
              <w:tab w:val="left" w:pos="460"/>
            </w:tabs>
            <w:spacing w:before="161"/>
            <w:ind w:left="460" w:hanging="240"/>
          </w:pPr>
        </w:pPrChange>
      </w:pPr>
      <w:r w:rsidRPr="00EF7777">
        <w:rPr>
          <w:b/>
          <w:bCs/>
          <w:rPrChange w:id="98" w:author="Abhiram Arali" w:date="2024-11-13T11:42:00Z">
            <w:rPr/>
          </w:rPrChange>
        </w:rPr>
        <w:t>Multiplication</w:t>
      </w:r>
      <w:r w:rsidRPr="00EF7777">
        <w:rPr>
          <w:b/>
          <w:bCs/>
          <w:spacing w:val="-2"/>
          <w:rPrChange w:id="99" w:author="Abhiram Arali" w:date="2024-11-13T11:42:00Z">
            <w:rPr>
              <w:spacing w:val="-2"/>
            </w:rPr>
          </w:rPrChange>
        </w:rPr>
        <w:t xml:space="preserve"> </w:t>
      </w:r>
      <w:r w:rsidRPr="00EF7777">
        <w:rPr>
          <w:b/>
          <w:bCs/>
          <w:spacing w:val="-5"/>
          <w:rPrChange w:id="100" w:author="Abhiram Arali" w:date="2024-11-13T11:42:00Z">
            <w:rPr>
              <w:spacing w:val="-5"/>
            </w:rPr>
          </w:rPrChange>
        </w:rPr>
        <w:t>(*)</w:t>
      </w:r>
      <w:ins w:id="101" w:author="Abhiram Arali" w:date="2024-11-13T11:42:00Z">
        <w:r w:rsidR="00EF7777" w:rsidRPr="00EF7777">
          <w:rPr>
            <w:b/>
            <w:bCs/>
            <w:spacing w:val="-5"/>
          </w:rPr>
          <w:t xml:space="preserve">: </w:t>
        </w:r>
      </w:ins>
    </w:p>
    <w:p w14:paraId="15F5B46F" w14:textId="44AF694D" w:rsidR="00721600" w:rsidDel="00666FCB" w:rsidRDefault="00721600">
      <w:pPr>
        <w:pStyle w:val="NormalBPBHEB"/>
        <w:numPr>
          <w:ilvl w:val="0"/>
          <w:numId w:val="33"/>
        </w:numPr>
        <w:rPr>
          <w:del w:id="102" w:author="Abhiram Arali" w:date="2024-11-13T11:42:00Z"/>
        </w:rPr>
        <w:pPrChange w:id="103" w:author="Abhiram Arali" w:date="2024-11-13T11:42:00Z">
          <w:pPr>
            <w:pStyle w:val="BodyText"/>
            <w:spacing w:before="22"/>
          </w:pPr>
        </w:pPrChange>
      </w:pPr>
    </w:p>
    <w:p w14:paraId="0E17D108" w14:textId="77777777" w:rsidR="00721600" w:rsidRDefault="00721600">
      <w:pPr>
        <w:pStyle w:val="NormalBPBHEB"/>
        <w:numPr>
          <w:ilvl w:val="0"/>
          <w:numId w:val="34"/>
        </w:numPr>
        <w:pPrChange w:id="104" w:author="Abhiram Arali" w:date="2024-11-13T11:42:00Z">
          <w:pPr>
            <w:pStyle w:val="BodyText"/>
            <w:spacing w:line="360" w:lineRule="auto"/>
            <w:ind w:left="220"/>
          </w:pPr>
        </w:pPrChange>
      </w:pPr>
      <w:r>
        <w:t>The</w:t>
      </w:r>
      <w:r>
        <w:rPr>
          <w:spacing w:val="-7"/>
        </w:rPr>
        <w:t xml:space="preserve"> </w:t>
      </w:r>
      <w:r>
        <w:t>multiplication</w:t>
      </w:r>
      <w:r>
        <w:rPr>
          <w:spacing w:val="-6"/>
        </w:rPr>
        <w:t xml:space="preserve"> </w:t>
      </w:r>
      <w:r>
        <w:t>operator</w:t>
      </w:r>
      <w:r>
        <w:rPr>
          <w:spacing w:val="-7"/>
        </w:rPr>
        <w:t xml:space="preserve"> </w:t>
      </w:r>
      <w:r>
        <w:t>multiplies</w:t>
      </w:r>
      <w:r>
        <w:rPr>
          <w:spacing w:val="-6"/>
        </w:rPr>
        <w:t xml:space="preserve"> </w:t>
      </w:r>
      <w:r>
        <w:t>two</w:t>
      </w:r>
      <w:r>
        <w:rPr>
          <w:spacing w:val="-6"/>
        </w:rPr>
        <w:t xml:space="preserve"> </w:t>
      </w:r>
      <w:r>
        <w:t>numbers</w:t>
      </w:r>
      <w:r>
        <w:rPr>
          <w:spacing w:val="-6"/>
        </w:rPr>
        <w:t xml:space="preserve"> </w:t>
      </w:r>
      <w:r>
        <w:t>together,</w:t>
      </w:r>
      <w:r>
        <w:rPr>
          <w:spacing w:val="-7"/>
        </w:rPr>
        <w:t xml:space="preserve"> </w:t>
      </w:r>
      <w:r>
        <w:t>providing</w:t>
      </w:r>
      <w:r>
        <w:rPr>
          <w:spacing w:val="-6"/>
        </w:rPr>
        <w:t xml:space="preserve"> </w:t>
      </w:r>
      <w:r>
        <w:t>the</w:t>
      </w:r>
      <w:r>
        <w:rPr>
          <w:spacing w:val="-3"/>
        </w:rPr>
        <w:t xml:space="preserve"> </w:t>
      </w:r>
      <w:r>
        <w:t>product</w:t>
      </w:r>
      <w:r>
        <w:rPr>
          <w:spacing w:val="-5"/>
        </w:rPr>
        <w:t xml:space="preserve"> </w:t>
      </w:r>
      <w:r>
        <w:t>of</w:t>
      </w:r>
      <w:r>
        <w:rPr>
          <w:spacing w:val="-4"/>
        </w:rPr>
        <w:t xml:space="preserve"> </w:t>
      </w:r>
      <w:r>
        <w:t>the</w:t>
      </w:r>
      <w:r>
        <w:rPr>
          <w:spacing w:val="-6"/>
        </w:rPr>
        <w:t xml:space="preserve"> </w:t>
      </w:r>
      <w:r>
        <w:t xml:space="preserve">two </w:t>
      </w:r>
      <w:r>
        <w:rPr>
          <w:spacing w:val="-2"/>
        </w:rPr>
        <w:t>values.</w:t>
      </w:r>
    </w:p>
    <w:p w14:paraId="42BAD70E" w14:textId="77777777" w:rsidR="00721600" w:rsidRDefault="00721600">
      <w:pPr>
        <w:pStyle w:val="NormalBPBHEB"/>
        <w:numPr>
          <w:ilvl w:val="0"/>
          <w:numId w:val="35"/>
        </w:numPr>
        <w:pPrChange w:id="105" w:author="Abhiram Arali" w:date="2024-11-13T11:42:00Z">
          <w:pPr>
            <w:spacing w:before="158"/>
            <w:ind w:left="220"/>
          </w:pPr>
        </w:pPrChange>
      </w:pPr>
      <w:r>
        <w:t>Example in</w:t>
      </w:r>
      <w:r>
        <w:rPr>
          <w:spacing w:val="-1"/>
        </w:rPr>
        <w:t xml:space="preserve"> </w:t>
      </w:r>
      <w:r>
        <w:t>mathematics:</w:t>
      </w:r>
    </w:p>
    <w:p w14:paraId="14D901F0" w14:textId="38E71882" w:rsidR="00721600" w:rsidDel="004E3F75" w:rsidRDefault="00721600">
      <w:pPr>
        <w:pStyle w:val="BodyText"/>
        <w:spacing w:before="24"/>
        <w:ind w:left="1080"/>
        <w:rPr>
          <w:del w:id="106" w:author="Abhiram Arali" w:date="2024-11-13T11:42:00Z"/>
          <w:i/>
        </w:rPr>
        <w:pPrChange w:id="107" w:author="Abhiram Arali" w:date="2024-11-13T11:43:00Z">
          <w:pPr>
            <w:pStyle w:val="BodyText"/>
            <w:spacing w:before="24"/>
          </w:pPr>
        </w:pPrChange>
      </w:pPr>
    </w:p>
    <w:p w14:paraId="642C2376" w14:textId="77777777" w:rsidR="00721600" w:rsidRDefault="00721600">
      <w:pPr>
        <w:pStyle w:val="NormalBPBHEB"/>
        <w:ind w:left="1080"/>
        <w:pPrChange w:id="108" w:author="Abhiram Arali" w:date="2024-11-13T11:43:00Z">
          <w:pPr>
            <w:pStyle w:val="BodyText"/>
            <w:ind w:left="220"/>
          </w:pPr>
        </w:pPrChange>
      </w:pPr>
      <w:r>
        <w:t>6 * 7 =</w:t>
      </w:r>
      <w:r>
        <w:rPr>
          <w:spacing w:val="-1"/>
        </w:rPr>
        <w:t xml:space="preserve"> </w:t>
      </w:r>
      <w:r>
        <w:rPr>
          <w:spacing w:val="-5"/>
        </w:rPr>
        <w:t>42</w:t>
      </w:r>
    </w:p>
    <w:p w14:paraId="0C594674" w14:textId="5EEFD785" w:rsidR="00721600" w:rsidDel="008D2824" w:rsidRDefault="00721600" w:rsidP="00721600">
      <w:pPr>
        <w:pStyle w:val="BodyText"/>
        <w:spacing w:before="22"/>
        <w:rPr>
          <w:del w:id="109" w:author="Abhiram Arali" w:date="2024-11-13T11:42:00Z"/>
        </w:rPr>
      </w:pPr>
    </w:p>
    <w:p w14:paraId="57F088C9" w14:textId="77777777" w:rsidR="00721600" w:rsidRDefault="00721600">
      <w:pPr>
        <w:pStyle w:val="NormalBPBHEB"/>
        <w:numPr>
          <w:ilvl w:val="0"/>
          <w:numId w:val="35"/>
        </w:numPr>
        <w:pPrChange w:id="110" w:author="Abhiram Arali" w:date="2024-11-13T11:42:00Z">
          <w:pPr>
            <w:ind w:left="220"/>
          </w:pPr>
        </w:pPrChange>
      </w:pPr>
      <w:r>
        <w:t>Example in</w:t>
      </w:r>
      <w:r>
        <w:rPr>
          <w:spacing w:val="-1"/>
        </w:rPr>
        <w:t xml:space="preserve"> </w:t>
      </w:r>
      <w:r>
        <w:t>programming:</w:t>
      </w:r>
    </w:p>
    <w:p w14:paraId="41BC6D26" w14:textId="5E01D3D2" w:rsidR="00721600" w:rsidDel="00B6050C" w:rsidRDefault="00721600">
      <w:pPr>
        <w:pStyle w:val="BodyText"/>
        <w:spacing w:before="22"/>
        <w:ind w:left="1080"/>
        <w:rPr>
          <w:del w:id="111" w:author="Abhiram Arali" w:date="2024-11-13T11:42:00Z"/>
        </w:rPr>
        <w:pPrChange w:id="112" w:author="Abhiram Arali" w:date="2024-11-13T11:43:00Z">
          <w:pPr>
            <w:pStyle w:val="BodyText"/>
            <w:spacing w:before="22"/>
          </w:pPr>
        </w:pPrChange>
      </w:pPr>
    </w:p>
    <w:p w14:paraId="74B41462" w14:textId="77777777" w:rsidR="00721600" w:rsidRDefault="00721600">
      <w:pPr>
        <w:pStyle w:val="NormalBPBHEB"/>
        <w:ind w:left="1080"/>
        <w:pPrChange w:id="113" w:author="Abhiram Arali" w:date="2024-11-13T11:43:00Z">
          <w:pPr>
            <w:pStyle w:val="BodyText"/>
            <w:ind w:left="220"/>
          </w:pPr>
        </w:pPrChange>
      </w:pPr>
      <w:r>
        <w:t>c</w:t>
      </w:r>
      <w:r>
        <w:rPr>
          <w:spacing w:val="-2"/>
        </w:rPr>
        <w:t xml:space="preserve"> </w:t>
      </w:r>
      <w:r>
        <w:t>=</w:t>
      </w:r>
      <w:r>
        <w:rPr>
          <w:spacing w:val="-1"/>
        </w:rPr>
        <w:t xml:space="preserve"> </w:t>
      </w:r>
      <w:r>
        <w:t xml:space="preserve">6 * 7 </w:t>
      </w:r>
      <w:r>
        <w:rPr>
          <w:rFonts w:ascii="Times New Roman" w:hAnsi="Times New Roman" w:cs="Times New Roman"/>
        </w:rPr>
        <w:t>→</w:t>
      </w:r>
      <w:r>
        <w:t xml:space="preserve"> </w:t>
      </w:r>
      <w:proofErr w:type="gramStart"/>
      <w:r>
        <w:t>The</w:t>
      </w:r>
      <w:proofErr w:type="gramEnd"/>
      <w:r>
        <w:rPr>
          <w:spacing w:val="-3"/>
        </w:rPr>
        <w:t xml:space="preserve"> </w:t>
      </w:r>
      <w:r>
        <w:t>variable</w:t>
      </w:r>
      <w:r>
        <w:rPr>
          <w:spacing w:val="1"/>
        </w:rPr>
        <w:t xml:space="preserve"> </w:t>
      </w:r>
      <w:r>
        <w:t>c</w:t>
      </w:r>
      <w:r>
        <w:rPr>
          <w:spacing w:val="-1"/>
        </w:rPr>
        <w:t xml:space="preserve"> </w:t>
      </w:r>
      <w:r>
        <w:t>will hold the</w:t>
      </w:r>
      <w:r>
        <w:rPr>
          <w:spacing w:val="-1"/>
        </w:rPr>
        <w:t xml:space="preserve"> </w:t>
      </w:r>
      <w:r>
        <w:t xml:space="preserve">value </w:t>
      </w:r>
      <w:r>
        <w:rPr>
          <w:spacing w:val="-5"/>
        </w:rPr>
        <w:t>42.</w:t>
      </w:r>
    </w:p>
    <w:p w14:paraId="3B7EDBAD" w14:textId="7FD8EBB9" w:rsidR="00721600" w:rsidDel="00FF5979" w:rsidRDefault="00721600" w:rsidP="00721600">
      <w:pPr>
        <w:pStyle w:val="BodyText"/>
        <w:spacing w:before="22"/>
        <w:rPr>
          <w:del w:id="114" w:author="Abhiram Arali" w:date="2024-11-13T11:42:00Z"/>
        </w:rPr>
      </w:pPr>
    </w:p>
    <w:p w14:paraId="0CBE613B" w14:textId="77777777" w:rsidR="00721600" w:rsidRDefault="00721600">
      <w:pPr>
        <w:pStyle w:val="NormalBPBHEB"/>
        <w:numPr>
          <w:ilvl w:val="0"/>
          <w:numId w:val="35"/>
        </w:numPr>
        <w:pPrChange w:id="115" w:author="Abhiram Arali" w:date="2024-11-13T11:42:00Z">
          <w:pPr>
            <w:pStyle w:val="BodyText"/>
            <w:spacing w:line="360" w:lineRule="auto"/>
            <w:ind w:left="220"/>
          </w:pPr>
        </w:pPrChange>
      </w:pPr>
      <w:r>
        <w:rPr>
          <w:b/>
        </w:rPr>
        <w:t>Usage:</w:t>
      </w:r>
      <w:r>
        <w:rPr>
          <w:b/>
          <w:spacing w:val="-2"/>
        </w:rPr>
        <w:t xml:space="preserve"> </w:t>
      </w:r>
      <w:r>
        <w:t>Multiplication</w:t>
      </w:r>
      <w:r>
        <w:rPr>
          <w:spacing w:val="-1"/>
        </w:rPr>
        <w:t xml:space="preserve"> </w:t>
      </w:r>
      <w:r>
        <w:t>is</w:t>
      </w:r>
      <w:r>
        <w:rPr>
          <w:spacing w:val="-3"/>
        </w:rPr>
        <w:t xml:space="preserve"> </w:t>
      </w:r>
      <w:r>
        <w:t>useful</w:t>
      </w:r>
      <w:r>
        <w:rPr>
          <w:spacing w:val="-2"/>
        </w:rPr>
        <w:t xml:space="preserve"> </w:t>
      </w:r>
      <w:r>
        <w:t>when</w:t>
      </w:r>
      <w:r>
        <w:rPr>
          <w:spacing w:val="-1"/>
        </w:rPr>
        <w:t xml:space="preserve"> </w:t>
      </w:r>
      <w:r>
        <w:t>scaling</w:t>
      </w:r>
      <w:r>
        <w:rPr>
          <w:spacing w:val="-1"/>
        </w:rPr>
        <w:t xml:space="preserve"> </w:t>
      </w:r>
      <w:r>
        <w:t>numbers,</w:t>
      </w:r>
      <w:r>
        <w:rPr>
          <w:spacing w:val="-1"/>
        </w:rPr>
        <w:t xml:space="preserve"> </w:t>
      </w:r>
      <w:r>
        <w:t>such</w:t>
      </w:r>
      <w:r>
        <w:rPr>
          <w:spacing w:val="-1"/>
        </w:rPr>
        <w:t xml:space="preserve"> </w:t>
      </w:r>
      <w:r>
        <w:t>as</w:t>
      </w:r>
      <w:r>
        <w:rPr>
          <w:spacing w:val="-1"/>
        </w:rPr>
        <w:t xml:space="preserve"> </w:t>
      </w:r>
      <w:r>
        <w:t>calculating the</w:t>
      </w:r>
      <w:r>
        <w:rPr>
          <w:spacing w:val="-2"/>
        </w:rPr>
        <w:t xml:space="preserve"> </w:t>
      </w:r>
      <w:r>
        <w:t>total</w:t>
      </w:r>
      <w:r>
        <w:rPr>
          <w:spacing w:val="-1"/>
        </w:rPr>
        <w:t xml:space="preserve"> </w:t>
      </w:r>
      <w:r>
        <w:t>cost</w:t>
      </w:r>
      <w:r>
        <w:rPr>
          <w:spacing w:val="-1"/>
        </w:rPr>
        <w:t xml:space="preserve"> </w:t>
      </w:r>
      <w:r>
        <w:t>when buying multiple units of an item or determining the area of a rectangle (length × width).</w:t>
      </w:r>
    </w:p>
    <w:p w14:paraId="7EA4BEB1" w14:textId="29D9E587" w:rsidR="00721600" w:rsidRPr="002F28E0" w:rsidDel="007A2F92" w:rsidRDefault="00721600">
      <w:pPr>
        <w:pStyle w:val="NormalBPBHEB"/>
        <w:numPr>
          <w:ilvl w:val="0"/>
          <w:numId w:val="36"/>
        </w:numPr>
        <w:rPr>
          <w:del w:id="116" w:author="Abhiram Arali" w:date="2024-11-13T11:43:00Z"/>
          <w:b/>
          <w:bCs/>
          <w:rPrChange w:id="117" w:author="Abhiram Arali" w:date="2024-11-13T11:43:00Z">
            <w:rPr>
              <w:del w:id="118" w:author="Abhiram Arali" w:date="2024-11-13T11:43:00Z"/>
            </w:rPr>
          </w:rPrChange>
        </w:rPr>
        <w:pPrChange w:id="119" w:author="Abhiram Arali" w:date="2024-11-13T11:43:00Z">
          <w:pPr>
            <w:pStyle w:val="Heading1"/>
            <w:numPr>
              <w:numId w:val="9"/>
            </w:numPr>
            <w:tabs>
              <w:tab w:val="left" w:pos="460"/>
            </w:tabs>
            <w:spacing w:before="161"/>
            <w:ind w:left="460" w:hanging="240"/>
          </w:pPr>
        </w:pPrChange>
      </w:pPr>
      <w:r w:rsidRPr="007A2F92">
        <w:rPr>
          <w:b/>
          <w:bCs/>
          <w:rPrChange w:id="120" w:author="Abhiram Arali" w:date="2024-11-13T11:43:00Z">
            <w:rPr/>
          </w:rPrChange>
        </w:rPr>
        <w:t>Division</w:t>
      </w:r>
      <w:r w:rsidRPr="007A2F92">
        <w:rPr>
          <w:b/>
          <w:bCs/>
          <w:spacing w:val="1"/>
          <w:rPrChange w:id="121" w:author="Abhiram Arali" w:date="2024-11-13T11:43:00Z">
            <w:rPr>
              <w:spacing w:val="1"/>
            </w:rPr>
          </w:rPrChange>
        </w:rPr>
        <w:t xml:space="preserve"> </w:t>
      </w:r>
      <w:r w:rsidRPr="007A2F92">
        <w:rPr>
          <w:b/>
          <w:bCs/>
          <w:spacing w:val="-5"/>
          <w:rPrChange w:id="122" w:author="Abhiram Arali" w:date="2024-11-13T11:43:00Z">
            <w:rPr>
              <w:spacing w:val="-5"/>
            </w:rPr>
          </w:rPrChange>
        </w:rPr>
        <w:t>(/)</w:t>
      </w:r>
      <w:ins w:id="123" w:author="Abhiram Arali" w:date="2024-11-13T11:43:00Z">
        <w:r w:rsidR="007A2F92" w:rsidRPr="007A2F92">
          <w:rPr>
            <w:b/>
            <w:bCs/>
            <w:spacing w:val="-5"/>
          </w:rPr>
          <w:t xml:space="preserve">: </w:t>
        </w:r>
      </w:ins>
    </w:p>
    <w:p w14:paraId="1134773A" w14:textId="2FAF29AA" w:rsidR="00721600" w:rsidRPr="007A2F92" w:rsidDel="002F28E0" w:rsidRDefault="00721600">
      <w:pPr>
        <w:pStyle w:val="BodyText"/>
        <w:numPr>
          <w:ilvl w:val="0"/>
          <w:numId w:val="36"/>
        </w:numPr>
        <w:spacing w:before="21"/>
        <w:rPr>
          <w:del w:id="124" w:author="Abhiram Arali" w:date="2024-11-13T11:43:00Z"/>
          <w:b/>
        </w:rPr>
        <w:pPrChange w:id="125" w:author="Abhiram Arali" w:date="2024-11-13T11:43:00Z">
          <w:pPr>
            <w:pStyle w:val="BodyText"/>
            <w:spacing w:before="21"/>
          </w:pPr>
        </w:pPrChange>
      </w:pPr>
    </w:p>
    <w:p w14:paraId="24CEA757" w14:textId="31DF2091" w:rsidR="00721600" w:rsidRDefault="00721600">
      <w:pPr>
        <w:pStyle w:val="NormalBPBHEB"/>
        <w:numPr>
          <w:ilvl w:val="0"/>
          <w:numId w:val="37"/>
        </w:numPr>
        <w:pPrChange w:id="126" w:author="Abhiram Arali" w:date="2024-11-13T11:43:00Z">
          <w:pPr>
            <w:pStyle w:val="BodyText"/>
            <w:ind w:left="220"/>
          </w:pPr>
        </w:pPrChange>
      </w:pPr>
      <w:del w:id="127" w:author="Abhiram Arali" w:date="2024-11-13T11:43:00Z">
        <w:r w:rsidDel="00CC3E68">
          <w:delText>Function:</w:delText>
        </w:r>
      </w:del>
      <w:r>
        <w:rPr>
          <w:spacing w:val="-2"/>
        </w:rPr>
        <w:t xml:space="preserve"> </w:t>
      </w:r>
      <w:r>
        <w:t>Division</w:t>
      </w:r>
      <w:r>
        <w:rPr>
          <w:spacing w:val="-1"/>
        </w:rPr>
        <w:t xml:space="preserve"> </w:t>
      </w:r>
      <w:r>
        <w:t>divides</w:t>
      </w:r>
      <w:r>
        <w:rPr>
          <w:spacing w:val="-1"/>
        </w:rPr>
        <w:t xml:space="preserve"> </w:t>
      </w:r>
      <w:r>
        <w:t>the</w:t>
      </w:r>
      <w:r>
        <w:rPr>
          <w:spacing w:val="-1"/>
        </w:rPr>
        <w:t xml:space="preserve"> </w:t>
      </w:r>
      <w:r>
        <w:t>first</w:t>
      </w:r>
      <w:r>
        <w:rPr>
          <w:spacing w:val="-1"/>
        </w:rPr>
        <w:t xml:space="preserve"> </w:t>
      </w:r>
      <w:r>
        <w:t>number</w:t>
      </w:r>
      <w:r>
        <w:rPr>
          <w:spacing w:val="-1"/>
        </w:rPr>
        <w:t xml:space="preserve"> </w:t>
      </w:r>
      <w:r>
        <w:t>by</w:t>
      </w:r>
      <w:r>
        <w:rPr>
          <w:spacing w:val="-1"/>
        </w:rPr>
        <w:t xml:space="preserve"> </w:t>
      </w:r>
      <w:r>
        <w:t>the</w:t>
      </w:r>
      <w:r>
        <w:rPr>
          <w:spacing w:val="-1"/>
        </w:rPr>
        <w:t xml:space="preserve"> </w:t>
      </w:r>
      <w:r>
        <w:t>second</w:t>
      </w:r>
      <w:r>
        <w:rPr>
          <w:spacing w:val="-1"/>
        </w:rPr>
        <w:t xml:space="preserve"> </w:t>
      </w:r>
      <w:r>
        <w:t>number,</w:t>
      </w:r>
      <w:r>
        <w:rPr>
          <w:spacing w:val="-1"/>
        </w:rPr>
        <w:t xml:space="preserve"> </w:t>
      </w:r>
      <w:r>
        <w:t>yielding</w:t>
      </w:r>
      <w:r>
        <w:rPr>
          <w:spacing w:val="1"/>
        </w:rPr>
        <w:t xml:space="preserve"> </w:t>
      </w:r>
      <w:r>
        <w:t>the</w:t>
      </w:r>
      <w:r>
        <w:rPr>
          <w:spacing w:val="-1"/>
        </w:rPr>
        <w:t xml:space="preserve"> </w:t>
      </w:r>
      <w:r>
        <w:rPr>
          <w:spacing w:val="-2"/>
        </w:rPr>
        <w:t>quotient.</w:t>
      </w:r>
    </w:p>
    <w:p w14:paraId="26F68215" w14:textId="5BF70A50" w:rsidR="00721600" w:rsidDel="00164F99" w:rsidRDefault="00721600">
      <w:pPr>
        <w:pStyle w:val="BodyText"/>
        <w:numPr>
          <w:ilvl w:val="0"/>
          <w:numId w:val="38"/>
        </w:numPr>
        <w:spacing w:before="22"/>
        <w:rPr>
          <w:del w:id="128" w:author="Abhiram Arali" w:date="2024-11-13T11:43:00Z"/>
        </w:rPr>
        <w:pPrChange w:id="129" w:author="Abhiram Arali" w:date="2024-11-13T11:43:00Z">
          <w:pPr>
            <w:pStyle w:val="BodyText"/>
            <w:spacing w:before="22"/>
          </w:pPr>
        </w:pPrChange>
      </w:pPr>
    </w:p>
    <w:p w14:paraId="59E9326C" w14:textId="77777777" w:rsidR="00721600" w:rsidRDefault="00721600">
      <w:pPr>
        <w:pStyle w:val="NormalBPBHEB"/>
        <w:numPr>
          <w:ilvl w:val="0"/>
          <w:numId w:val="38"/>
        </w:numPr>
        <w:pPrChange w:id="130" w:author="Abhiram Arali" w:date="2024-11-13T11:43:00Z">
          <w:pPr>
            <w:ind w:left="220"/>
          </w:pPr>
        </w:pPrChange>
      </w:pPr>
      <w:r>
        <w:t>Example in</w:t>
      </w:r>
      <w:r>
        <w:rPr>
          <w:spacing w:val="-1"/>
        </w:rPr>
        <w:t xml:space="preserve"> </w:t>
      </w:r>
      <w:r>
        <w:t>mathematics:</w:t>
      </w:r>
    </w:p>
    <w:p w14:paraId="62404E6C" w14:textId="23D46F69" w:rsidR="00721600" w:rsidDel="00C26306" w:rsidRDefault="00721600">
      <w:pPr>
        <w:ind w:left="1080"/>
        <w:rPr>
          <w:del w:id="131" w:author="Abhiram Arali" w:date="2024-11-13T11:43:00Z"/>
          <w:sz w:val="24"/>
        </w:rPr>
        <w:sectPr w:rsidR="00721600" w:rsidDel="00C26306">
          <w:pgSz w:w="11910" w:h="16840"/>
          <w:pgMar w:top="1540" w:right="1220" w:bottom="1200" w:left="1220" w:header="758" w:footer="1000" w:gutter="0"/>
          <w:cols w:space="720"/>
        </w:sectPr>
        <w:pPrChange w:id="132" w:author="Abhiram Arali" w:date="2024-11-13T11:43:00Z">
          <w:pPr/>
        </w:pPrChange>
      </w:pPr>
    </w:p>
    <w:p w14:paraId="580D625E" w14:textId="77777777" w:rsidR="00721600" w:rsidRDefault="00721600">
      <w:pPr>
        <w:pStyle w:val="NormalBPBHEB"/>
        <w:ind w:left="1080"/>
        <w:pPrChange w:id="133" w:author="Abhiram Arali" w:date="2024-11-13T11:43:00Z">
          <w:pPr>
            <w:pStyle w:val="BodyText"/>
            <w:spacing w:before="88"/>
            <w:ind w:left="220"/>
          </w:pPr>
        </w:pPrChange>
      </w:pPr>
      <w:r>
        <w:t xml:space="preserve">8 / 2 = </w:t>
      </w:r>
      <w:r>
        <w:rPr>
          <w:spacing w:val="-10"/>
        </w:rPr>
        <w:t>4</w:t>
      </w:r>
    </w:p>
    <w:p w14:paraId="1483A7E3" w14:textId="309C2E3A" w:rsidR="00721600" w:rsidDel="00164F99" w:rsidRDefault="00721600" w:rsidP="00721600">
      <w:pPr>
        <w:pStyle w:val="BodyText"/>
        <w:spacing w:before="21"/>
        <w:rPr>
          <w:del w:id="134" w:author="Abhiram Arali" w:date="2024-11-13T11:43:00Z"/>
        </w:rPr>
      </w:pPr>
    </w:p>
    <w:p w14:paraId="19CC6CFC" w14:textId="77777777" w:rsidR="00721600" w:rsidRDefault="00721600">
      <w:pPr>
        <w:pStyle w:val="NormalBPBHEB"/>
        <w:numPr>
          <w:ilvl w:val="0"/>
          <w:numId w:val="38"/>
        </w:numPr>
        <w:pPrChange w:id="135" w:author="Abhiram Arali" w:date="2024-11-13T11:43:00Z">
          <w:pPr>
            <w:ind w:left="220"/>
          </w:pPr>
        </w:pPrChange>
      </w:pPr>
      <w:r>
        <w:t>Example in</w:t>
      </w:r>
      <w:r>
        <w:rPr>
          <w:spacing w:val="-1"/>
        </w:rPr>
        <w:t xml:space="preserve"> </w:t>
      </w:r>
      <w:r>
        <w:t>programming:</w:t>
      </w:r>
    </w:p>
    <w:p w14:paraId="527DB7E4" w14:textId="32492D1C" w:rsidR="00721600" w:rsidDel="00164F99" w:rsidRDefault="00721600">
      <w:pPr>
        <w:pStyle w:val="BodyText"/>
        <w:spacing w:before="22"/>
        <w:ind w:left="1080"/>
        <w:rPr>
          <w:del w:id="136" w:author="Abhiram Arali" w:date="2024-11-13T11:43:00Z"/>
          <w:i/>
        </w:rPr>
        <w:pPrChange w:id="137" w:author="Abhiram Arali" w:date="2024-11-13T11:43:00Z">
          <w:pPr>
            <w:pStyle w:val="BodyText"/>
            <w:spacing w:before="22"/>
          </w:pPr>
        </w:pPrChange>
      </w:pPr>
    </w:p>
    <w:p w14:paraId="3C049672" w14:textId="77777777" w:rsidR="00721600" w:rsidRDefault="00721600">
      <w:pPr>
        <w:pStyle w:val="NormalBPBHEB"/>
        <w:ind w:left="1080"/>
        <w:pPrChange w:id="138" w:author="Abhiram Arali" w:date="2024-11-13T11:43:00Z">
          <w:pPr>
            <w:pStyle w:val="BodyText"/>
            <w:ind w:left="220"/>
          </w:pPr>
        </w:pPrChange>
      </w:pPr>
      <w:r>
        <w:t>d</w:t>
      </w:r>
      <w:r>
        <w:rPr>
          <w:spacing w:val="-3"/>
        </w:rPr>
        <w:t xml:space="preserve"> </w:t>
      </w:r>
      <w:r>
        <w:t>=</w:t>
      </w:r>
      <w:r>
        <w:rPr>
          <w:spacing w:val="-1"/>
        </w:rPr>
        <w:t xml:space="preserve"> </w:t>
      </w:r>
      <w:r>
        <w:t xml:space="preserve">8 / 2 </w:t>
      </w:r>
      <w:r>
        <w:rPr>
          <w:rFonts w:ascii="Times New Roman" w:hAnsi="Times New Roman" w:cs="Times New Roman"/>
        </w:rPr>
        <w:t>→</w:t>
      </w:r>
      <w:r>
        <w:t xml:space="preserve"> </w:t>
      </w:r>
      <w:proofErr w:type="gramStart"/>
      <w:r>
        <w:t>The</w:t>
      </w:r>
      <w:proofErr w:type="gramEnd"/>
      <w:r>
        <w:rPr>
          <w:spacing w:val="-2"/>
        </w:rPr>
        <w:t xml:space="preserve"> </w:t>
      </w:r>
      <w:r>
        <w:t>variable</w:t>
      </w:r>
      <w:r>
        <w:rPr>
          <w:spacing w:val="1"/>
        </w:rPr>
        <w:t xml:space="preserve"> </w:t>
      </w:r>
      <w:r>
        <w:t>d will hold the</w:t>
      </w:r>
      <w:r>
        <w:rPr>
          <w:spacing w:val="-1"/>
        </w:rPr>
        <w:t xml:space="preserve"> </w:t>
      </w:r>
      <w:r>
        <w:t xml:space="preserve">value </w:t>
      </w:r>
      <w:r>
        <w:rPr>
          <w:spacing w:val="-5"/>
        </w:rPr>
        <w:t>4.</w:t>
      </w:r>
    </w:p>
    <w:p w14:paraId="170C6D7B" w14:textId="19F33C72" w:rsidR="00721600" w:rsidDel="005950DD" w:rsidRDefault="00721600">
      <w:pPr>
        <w:pStyle w:val="NormalBPBHEB"/>
        <w:rPr>
          <w:del w:id="139" w:author="Abhiram Arali" w:date="2024-11-13T11:43:00Z"/>
        </w:rPr>
        <w:pPrChange w:id="140" w:author="Abhiram Arali" w:date="2024-11-13T11:43:00Z">
          <w:pPr>
            <w:pStyle w:val="BodyText"/>
            <w:spacing w:before="24"/>
          </w:pPr>
        </w:pPrChange>
      </w:pPr>
    </w:p>
    <w:p w14:paraId="52D0C7E5" w14:textId="77777777" w:rsidR="00721600" w:rsidRDefault="00721600">
      <w:pPr>
        <w:pStyle w:val="NormalBPBHEB"/>
        <w:numPr>
          <w:ilvl w:val="0"/>
          <w:numId w:val="38"/>
        </w:numPr>
        <w:pPrChange w:id="141" w:author="Abhiram Arali" w:date="2024-11-13T11:43:00Z">
          <w:pPr>
            <w:pStyle w:val="BodyText"/>
            <w:spacing w:line="360" w:lineRule="auto"/>
            <w:ind w:left="220"/>
          </w:pPr>
        </w:pPrChange>
      </w:pPr>
      <w:r>
        <w:rPr>
          <w:b/>
        </w:rPr>
        <w:t>Usage:</w:t>
      </w:r>
      <w:r>
        <w:rPr>
          <w:b/>
          <w:spacing w:val="-6"/>
        </w:rPr>
        <w:t xml:space="preserve"> </w:t>
      </w:r>
      <w:r>
        <w:t>Division</w:t>
      </w:r>
      <w:r>
        <w:rPr>
          <w:spacing w:val="-4"/>
        </w:rPr>
        <w:t xml:space="preserve"> </w:t>
      </w:r>
      <w:r>
        <w:t>is</w:t>
      </w:r>
      <w:r>
        <w:rPr>
          <w:spacing w:val="-4"/>
        </w:rPr>
        <w:t xml:space="preserve"> </w:t>
      </w:r>
      <w:r>
        <w:t>used</w:t>
      </w:r>
      <w:r>
        <w:rPr>
          <w:spacing w:val="-5"/>
        </w:rPr>
        <w:t xml:space="preserve"> </w:t>
      </w:r>
      <w:r>
        <w:t>to</w:t>
      </w:r>
      <w:r>
        <w:rPr>
          <w:spacing w:val="-5"/>
        </w:rPr>
        <w:t xml:space="preserve"> </w:t>
      </w:r>
      <w:r>
        <w:t>distribute</w:t>
      </w:r>
      <w:r>
        <w:rPr>
          <w:spacing w:val="-6"/>
        </w:rPr>
        <w:t xml:space="preserve"> </w:t>
      </w:r>
      <w:r>
        <w:t>a</w:t>
      </w:r>
      <w:r>
        <w:rPr>
          <w:spacing w:val="-6"/>
        </w:rPr>
        <w:t xml:space="preserve"> </w:t>
      </w:r>
      <w:r>
        <w:t>quantity</w:t>
      </w:r>
      <w:r>
        <w:rPr>
          <w:spacing w:val="-4"/>
        </w:rPr>
        <w:t xml:space="preserve"> </w:t>
      </w:r>
      <w:r>
        <w:t>into</w:t>
      </w:r>
      <w:r>
        <w:rPr>
          <w:spacing w:val="-5"/>
        </w:rPr>
        <w:t xml:space="preserve"> </w:t>
      </w:r>
      <w:r>
        <w:t>equal</w:t>
      </w:r>
      <w:r>
        <w:rPr>
          <w:spacing w:val="-4"/>
        </w:rPr>
        <w:t xml:space="preserve"> </w:t>
      </w:r>
      <w:r>
        <w:t>parts,</w:t>
      </w:r>
      <w:r>
        <w:rPr>
          <w:spacing w:val="-5"/>
        </w:rPr>
        <w:t xml:space="preserve"> </w:t>
      </w:r>
      <w:r>
        <w:t>such</w:t>
      </w:r>
      <w:r>
        <w:rPr>
          <w:spacing w:val="-5"/>
        </w:rPr>
        <w:t xml:space="preserve"> </w:t>
      </w:r>
      <w:r>
        <w:t>as</w:t>
      </w:r>
      <w:r>
        <w:rPr>
          <w:spacing w:val="-5"/>
        </w:rPr>
        <w:t xml:space="preserve"> </w:t>
      </w:r>
      <w:r>
        <w:t>dividing</w:t>
      </w:r>
      <w:r>
        <w:rPr>
          <w:spacing w:val="-5"/>
        </w:rPr>
        <w:t xml:space="preserve"> </w:t>
      </w:r>
      <w:r>
        <w:t>total</w:t>
      </w:r>
      <w:r>
        <w:rPr>
          <w:spacing w:val="-4"/>
        </w:rPr>
        <w:t xml:space="preserve"> </w:t>
      </w:r>
      <w:r>
        <w:t>sales</w:t>
      </w:r>
      <w:r>
        <w:rPr>
          <w:spacing w:val="-5"/>
        </w:rPr>
        <w:t xml:space="preserve"> </w:t>
      </w:r>
      <w:r>
        <w:t>by the number of items sold to find the average price.</w:t>
      </w:r>
    </w:p>
    <w:p w14:paraId="2E918F95" w14:textId="77777777" w:rsidR="00721600" w:rsidRPr="00F62111" w:rsidRDefault="00721600">
      <w:pPr>
        <w:pStyle w:val="NormalBPBHEB"/>
        <w:rPr>
          <w:rStyle w:val="TIPINFOBPBHEB"/>
          <w:rPrChange w:id="142" w:author="Abhiram Arali" w:date="2024-11-13T11:43:00Z">
            <w:rPr/>
          </w:rPrChange>
        </w:rPr>
        <w:pPrChange w:id="143" w:author="Abhiram Arali" w:date="2024-11-13T11:43:00Z">
          <w:pPr>
            <w:pStyle w:val="BodyText"/>
            <w:spacing w:before="159" w:line="360" w:lineRule="auto"/>
            <w:ind w:left="220" w:right="180"/>
          </w:pPr>
        </w:pPrChange>
      </w:pPr>
      <w:r w:rsidRPr="00F62111">
        <w:rPr>
          <w:rStyle w:val="TIPINFOBPBHEB"/>
          <w:rPrChange w:id="144" w:author="Abhiram Arali" w:date="2024-11-13T11:43:00Z">
            <w:rPr>
              <w:i/>
            </w:rPr>
          </w:rPrChange>
        </w:rPr>
        <w:t>Note: In some programming languages, division between integers may return an integer result by rounding down (integer division), while others may return a floating-point result.</w:t>
      </w:r>
    </w:p>
    <w:p w14:paraId="213E167B" w14:textId="61FB4101" w:rsidR="00721600" w:rsidRPr="00F62111" w:rsidDel="003E34F6" w:rsidRDefault="00721600">
      <w:pPr>
        <w:pStyle w:val="NormalBPBHEB"/>
        <w:rPr>
          <w:del w:id="145" w:author="Abhiram Arali" w:date="2024-11-13T11:44:00Z"/>
          <w:b/>
          <w:bCs/>
          <w:rPrChange w:id="146" w:author="Abhiram Arali" w:date="2024-11-13T11:43:00Z">
            <w:rPr>
              <w:del w:id="147" w:author="Abhiram Arali" w:date="2024-11-13T11:44:00Z"/>
            </w:rPr>
          </w:rPrChange>
        </w:rPr>
        <w:pPrChange w:id="148" w:author="Abhiram Arali" w:date="2024-11-13T11:43:00Z">
          <w:pPr>
            <w:pStyle w:val="Heading1"/>
            <w:numPr>
              <w:numId w:val="9"/>
            </w:numPr>
            <w:tabs>
              <w:tab w:val="left" w:pos="460"/>
            </w:tabs>
            <w:spacing w:before="161"/>
            <w:ind w:left="460" w:hanging="240"/>
          </w:pPr>
        </w:pPrChange>
      </w:pPr>
      <w:r w:rsidRPr="00F62111">
        <w:rPr>
          <w:b/>
          <w:bCs/>
          <w:rPrChange w:id="149" w:author="Abhiram Arali" w:date="2024-11-13T11:43:00Z">
            <w:rPr/>
          </w:rPrChange>
        </w:rPr>
        <w:t xml:space="preserve">Modulus </w:t>
      </w:r>
      <w:r w:rsidRPr="00F62111">
        <w:rPr>
          <w:b/>
          <w:bCs/>
          <w:spacing w:val="-5"/>
          <w:rPrChange w:id="150" w:author="Abhiram Arali" w:date="2024-11-13T11:43:00Z">
            <w:rPr>
              <w:spacing w:val="-5"/>
            </w:rPr>
          </w:rPrChange>
        </w:rPr>
        <w:t>(%)</w:t>
      </w:r>
      <w:ins w:id="151" w:author="Abhiram Arali" w:date="2024-11-13T11:44:00Z">
        <w:r w:rsidR="003E34F6">
          <w:rPr>
            <w:b/>
            <w:bCs/>
            <w:spacing w:val="-5"/>
          </w:rPr>
          <w:t xml:space="preserve">: </w:t>
        </w:r>
      </w:ins>
    </w:p>
    <w:p w14:paraId="65F12DDF" w14:textId="39B9B1F8" w:rsidR="00721600" w:rsidDel="003E34F6" w:rsidRDefault="00721600" w:rsidP="00721600">
      <w:pPr>
        <w:pStyle w:val="BodyText"/>
        <w:spacing w:before="21"/>
        <w:rPr>
          <w:del w:id="152" w:author="Abhiram Arali" w:date="2024-11-13T11:44:00Z"/>
          <w:b/>
        </w:rPr>
      </w:pPr>
    </w:p>
    <w:p w14:paraId="70799EE6" w14:textId="16D4988A" w:rsidR="00721600" w:rsidRDefault="00721600">
      <w:pPr>
        <w:pStyle w:val="NormalBPBHEB"/>
        <w:numPr>
          <w:ilvl w:val="0"/>
          <w:numId w:val="39"/>
        </w:numPr>
        <w:pPrChange w:id="153" w:author="Abhiram Arali" w:date="2024-11-13T11:44:00Z">
          <w:pPr>
            <w:pStyle w:val="BodyText"/>
            <w:spacing w:before="1" w:line="360" w:lineRule="auto"/>
            <w:ind w:left="220"/>
          </w:pPr>
        </w:pPrChange>
      </w:pPr>
      <w:del w:id="154" w:author="Abhiram Arali" w:date="2024-11-13T11:44:00Z">
        <w:r w:rsidDel="003E34F6">
          <w:delText xml:space="preserve">Function: </w:delText>
        </w:r>
      </w:del>
      <w:r>
        <w:t>The modulus operator returns the remainder after dividing the first number by the second number.</w:t>
      </w:r>
    </w:p>
    <w:p w14:paraId="04D1C40F" w14:textId="77777777" w:rsidR="00721600" w:rsidRDefault="00721600">
      <w:pPr>
        <w:pStyle w:val="NormalBPBHEB"/>
        <w:numPr>
          <w:ilvl w:val="0"/>
          <w:numId w:val="40"/>
        </w:numPr>
        <w:pPrChange w:id="155" w:author="Abhiram Arali" w:date="2024-11-13T11:44:00Z">
          <w:pPr>
            <w:spacing w:before="161"/>
            <w:ind w:left="220"/>
          </w:pPr>
        </w:pPrChange>
      </w:pPr>
      <w:r>
        <w:t>Example in</w:t>
      </w:r>
      <w:r>
        <w:rPr>
          <w:spacing w:val="-1"/>
        </w:rPr>
        <w:t xml:space="preserve"> </w:t>
      </w:r>
      <w:r>
        <w:t>mathematics:</w:t>
      </w:r>
    </w:p>
    <w:p w14:paraId="7E5B3981" w14:textId="33F0F72F" w:rsidR="00721600" w:rsidDel="008F44EC" w:rsidRDefault="00721600">
      <w:pPr>
        <w:pStyle w:val="BodyText"/>
        <w:spacing w:before="21"/>
        <w:ind w:left="1080"/>
        <w:rPr>
          <w:del w:id="156" w:author="Abhiram Arali" w:date="2024-11-13T11:44:00Z"/>
          <w:i/>
        </w:rPr>
        <w:pPrChange w:id="157" w:author="Abhiram Arali" w:date="2024-11-13T11:44:00Z">
          <w:pPr>
            <w:pStyle w:val="BodyText"/>
            <w:spacing w:before="21"/>
          </w:pPr>
        </w:pPrChange>
      </w:pPr>
    </w:p>
    <w:p w14:paraId="0CBA03B3" w14:textId="77777777" w:rsidR="00721600" w:rsidRDefault="00721600">
      <w:pPr>
        <w:pStyle w:val="NormalBPBHEB"/>
        <w:ind w:left="1080"/>
        <w:pPrChange w:id="158" w:author="Abhiram Arali" w:date="2024-11-13T11:44:00Z">
          <w:pPr>
            <w:pStyle w:val="BodyText"/>
            <w:ind w:left="220"/>
          </w:pPr>
        </w:pPrChange>
      </w:pPr>
      <w:r>
        <w:t>10</w:t>
      </w:r>
      <w:r>
        <w:rPr>
          <w:spacing w:val="-3"/>
        </w:rPr>
        <w:t xml:space="preserve"> </w:t>
      </w:r>
      <w:r>
        <w:t>%</w:t>
      </w:r>
      <w:r>
        <w:rPr>
          <w:spacing w:val="-1"/>
        </w:rPr>
        <w:t xml:space="preserve"> </w:t>
      </w:r>
      <w:r>
        <w:t>3 =</w:t>
      </w:r>
      <w:r>
        <w:rPr>
          <w:spacing w:val="-1"/>
        </w:rPr>
        <w:t xml:space="preserve"> </w:t>
      </w:r>
      <w:r>
        <w:t>1 (because</w:t>
      </w:r>
      <w:r>
        <w:rPr>
          <w:spacing w:val="-1"/>
        </w:rPr>
        <w:t xml:space="preserve"> </w:t>
      </w:r>
      <w:r>
        <w:t>10</w:t>
      </w:r>
      <w:r>
        <w:rPr>
          <w:spacing w:val="-1"/>
        </w:rPr>
        <w:t xml:space="preserve"> </w:t>
      </w:r>
      <w:r>
        <w:t>divided by 3 gives a</w:t>
      </w:r>
      <w:r>
        <w:rPr>
          <w:spacing w:val="-2"/>
        </w:rPr>
        <w:t xml:space="preserve"> </w:t>
      </w:r>
      <w:r>
        <w:t>quotient</w:t>
      </w:r>
      <w:r>
        <w:rPr>
          <w:spacing w:val="-1"/>
        </w:rPr>
        <w:t xml:space="preserve"> </w:t>
      </w:r>
      <w:r>
        <w:t>of 3 and a</w:t>
      </w:r>
      <w:r>
        <w:rPr>
          <w:spacing w:val="1"/>
        </w:rPr>
        <w:t xml:space="preserve"> </w:t>
      </w:r>
      <w:r>
        <w:t>remainder</w:t>
      </w:r>
      <w:r>
        <w:rPr>
          <w:spacing w:val="1"/>
        </w:rPr>
        <w:t xml:space="preserve"> </w:t>
      </w:r>
      <w:r>
        <w:t xml:space="preserve">of </w:t>
      </w:r>
      <w:r>
        <w:rPr>
          <w:spacing w:val="-5"/>
        </w:rPr>
        <w:t>1).</w:t>
      </w:r>
    </w:p>
    <w:p w14:paraId="572CAAD7" w14:textId="5C4BFFC4" w:rsidR="00721600" w:rsidDel="00FB47A1" w:rsidRDefault="00721600" w:rsidP="00721600">
      <w:pPr>
        <w:pStyle w:val="BodyText"/>
        <w:spacing w:before="22"/>
        <w:rPr>
          <w:del w:id="159" w:author="Abhiram Arali" w:date="2024-11-13T11:44:00Z"/>
        </w:rPr>
      </w:pPr>
    </w:p>
    <w:p w14:paraId="67A2D883" w14:textId="77777777" w:rsidR="00721600" w:rsidRDefault="00721600">
      <w:pPr>
        <w:pStyle w:val="NormalBPBHEB"/>
        <w:numPr>
          <w:ilvl w:val="0"/>
          <w:numId w:val="40"/>
        </w:numPr>
        <w:pPrChange w:id="160" w:author="Abhiram Arali" w:date="2024-11-13T11:44:00Z">
          <w:pPr>
            <w:ind w:left="220"/>
          </w:pPr>
        </w:pPrChange>
      </w:pPr>
      <w:r>
        <w:t>Example in</w:t>
      </w:r>
      <w:r>
        <w:rPr>
          <w:spacing w:val="-1"/>
        </w:rPr>
        <w:t xml:space="preserve"> </w:t>
      </w:r>
      <w:r>
        <w:t>programming:</w:t>
      </w:r>
    </w:p>
    <w:p w14:paraId="6D5914B2" w14:textId="56611728" w:rsidR="00721600" w:rsidDel="00FB47A1" w:rsidRDefault="00721600">
      <w:pPr>
        <w:pStyle w:val="BodyText"/>
        <w:spacing w:before="22"/>
        <w:ind w:left="1080"/>
        <w:rPr>
          <w:del w:id="161" w:author="Abhiram Arali" w:date="2024-11-13T11:44:00Z"/>
          <w:i/>
        </w:rPr>
        <w:pPrChange w:id="162" w:author="Abhiram Arali" w:date="2024-11-13T11:44:00Z">
          <w:pPr>
            <w:pStyle w:val="BodyText"/>
            <w:spacing w:before="22"/>
          </w:pPr>
        </w:pPrChange>
      </w:pPr>
    </w:p>
    <w:p w14:paraId="0D7BDB37" w14:textId="77777777" w:rsidR="00721600" w:rsidRDefault="00721600">
      <w:pPr>
        <w:pStyle w:val="NormalBPBHEB"/>
        <w:ind w:left="1080"/>
        <w:pPrChange w:id="163" w:author="Abhiram Arali" w:date="2024-11-13T11:44:00Z">
          <w:pPr>
            <w:pStyle w:val="BodyText"/>
            <w:ind w:left="220"/>
          </w:pPr>
        </w:pPrChange>
      </w:pPr>
      <w:r>
        <w:t>e</w:t>
      </w:r>
      <w:r>
        <w:rPr>
          <w:spacing w:val="-2"/>
        </w:rPr>
        <w:t xml:space="preserve"> </w:t>
      </w:r>
      <w:r>
        <w:t>=</w:t>
      </w:r>
      <w:r>
        <w:rPr>
          <w:spacing w:val="-1"/>
        </w:rPr>
        <w:t xml:space="preserve"> </w:t>
      </w:r>
      <w:r>
        <w:t>10 %</w:t>
      </w:r>
      <w:r>
        <w:rPr>
          <w:spacing w:val="-1"/>
        </w:rPr>
        <w:t xml:space="preserve"> </w:t>
      </w:r>
      <w:r>
        <w:t xml:space="preserve">3 </w:t>
      </w:r>
      <w:r>
        <w:rPr>
          <w:rFonts w:ascii="Times New Roman" w:hAnsi="Times New Roman" w:cs="Times New Roman"/>
        </w:rPr>
        <w:t>→</w:t>
      </w:r>
      <w:r>
        <w:t xml:space="preserve"> </w:t>
      </w:r>
      <w:proofErr w:type="gramStart"/>
      <w:r>
        <w:t>The</w:t>
      </w:r>
      <w:proofErr w:type="gramEnd"/>
      <w:r>
        <w:rPr>
          <w:spacing w:val="-1"/>
        </w:rPr>
        <w:t xml:space="preserve"> </w:t>
      </w:r>
      <w:r>
        <w:t>variable e</w:t>
      </w:r>
      <w:r>
        <w:rPr>
          <w:spacing w:val="-2"/>
        </w:rPr>
        <w:t xml:space="preserve"> </w:t>
      </w:r>
      <w:r>
        <w:t>will hold the</w:t>
      </w:r>
      <w:r>
        <w:rPr>
          <w:spacing w:val="-1"/>
        </w:rPr>
        <w:t xml:space="preserve"> </w:t>
      </w:r>
      <w:r>
        <w:t xml:space="preserve">value </w:t>
      </w:r>
      <w:r>
        <w:rPr>
          <w:spacing w:val="-5"/>
        </w:rPr>
        <w:t>1.</w:t>
      </w:r>
    </w:p>
    <w:p w14:paraId="63958BB2" w14:textId="023F6509" w:rsidR="00721600" w:rsidDel="00F61A99" w:rsidRDefault="00721600" w:rsidP="00721600">
      <w:pPr>
        <w:pStyle w:val="BodyText"/>
        <w:spacing w:before="21"/>
        <w:rPr>
          <w:del w:id="164" w:author="Abhiram Arali" w:date="2024-11-13T11:44:00Z"/>
        </w:rPr>
      </w:pPr>
    </w:p>
    <w:p w14:paraId="7B1D06C6" w14:textId="77777777" w:rsidR="00721600" w:rsidRDefault="00721600">
      <w:pPr>
        <w:pStyle w:val="NormalBPBHEB"/>
        <w:numPr>
          <w:ilvl w:val="0"/>
          <w:numId w:val="40"/>
        </w:numPr>
        <w:pPrChange w:id="165" w:author="Abhiram Arali" w:date="2024-11-13T11:44:00Z">
          <w:pPr>
            <w:pStyle w:val="BodyText"/>
            <w:spacing w:before="1" w:line="360" w:lineRule="auto"/>
            <w:ind w:left="220" w:right="220"/>
            <w:jc w:val="both"/>
          </w:pPr>
        </w:pPrChange>
      </w:pPr>
      <w:r>
        <w:rPr>
          <w:b/>
        </w:rPr>
        <w:t>Usage:</w:t>
      </w:r>
      <w:r>
        <w:rPr>
          <w:b/>
          <w:spacing w:val="-6"/>
        </w:rPr>
        <w:t xml:space="preserve"> </w:t>
      </w:r>
      <w:r>
        <w:t>Modulus</w:t>
      </w:r>
      <w:r>
        <w:rPr>
          <w:spacing w:val="-5"/>
        </w:rPr>
        <w:t xml:space="preserve"> </w:t>
      </w:r>
      <w:r>
        <w:t>is</w:t>
      </w:r>
      <w:r>
        <w:rPr>
          <w:spacing w:val="-4"/>
        </w:rPr>
        <w:t xml:space="preserve"> </w:t>
      </w:r>
      <w:r>
        <w:t>commonly</w:t>
      </w:r>
      <w:r>
        <w:rPr>
          <w:spacing w:val="-5"/>
        </w:rPr>
        <w:t xml:space="preserve"> </w:t>
      </w:r>
      <w:r>
        <w:t>used</w:t>
      </w:r>
      <w:r>
        <w:rPr>
          <w:spacing w:val="-5"/>
        </w:rPr>
        <w:t xml:space="preserve"> </w:t>
      </w:r>
      <w:r>
        <w:t>to</w:t>
      </w:r>
      <w:r>
        <w:rPr>
          <w:spacing w:val="-4"/>
        </w:rPr>
        <w:t xml:space="preserve"> </w:t>
      </w:r>
      <w:r>
        <w:t>check</w:t>
      </w:r>
      <w:r>
        <w:rPr>
          <w:spacing w:val="-5"/>
        </w:rPr>
        <w:t xml:space="preserve"> </w:t>
      </w:r>
      <w:r>
        <w:t>whether</w:t>
      </w:r>
      <w:r>
        <w:rPr>
          <w:spacing w:val="-6"/>
        </w:rPr>
        <w:t xml:space="preserve"> </w:t>
      </w:r>
      <w:r>
        <w:t>a</w:t>
      </w:r>
      <w:r>
        <w:rPr>
          <w:spacing w:val="-6"/>
        </w:rPr>
        <w:t xml:space="preserve"> </w:t>
      </w:r>
      <w:r>
        <w:t>number</w:t>
      </w:r>
      <w:r>
        <w:rPr>
          <w:spacing w:val="-6"/>
        </w:rPr>
        <w:t xml:space="preserve"> </w:t>
      </w:r>
      <w:r>
        <w:t>is</w:t>
      </w:r>
      <w:r>
        <w:rPr>
          <w:spacing w:val="-4"/>
        </w:rPr>
        <w:t xml:space="preserve"> </w:t>
      </w:r>
      <w:r>
        <w:t>divisible</w:t>
      </w:r>
      <w:r>
        <w:rPr>
          <w:spacing w:val="-6"/>
        </w:rPr>
        <w:t xml:space="preserve"> </w:t>
      </w:r>
      <w:r>
        <w:t>by</w:t>
      </w:r>
      <w:r>
        <w:rPr>
          <w:spacing w:val="-5"/>
        </w:rPr>
        <w:t xml:space="preserve"> </w:t>
      </w:r>
      <w:r>
        <w:t>another</w:t>
      </w:r>
      <w:r>
        <w:rPr>
          <w:spacing w:val="-4"/>
        </w:rPr>
        <w:t xml:space="preserve"> </w:t>
      </w:r>
      <w:r>
        <w:t>number (i.e.,</w:t>
      </w:r>
      <w:r>
        <w:rPr>
          <w:spacing w:val="-12"/>
        </w:rPr>
        <w:t xml:space="preserve"> </w:t>
      </w:r>
      <w:r>
        <w:t>if</w:t>
      </w:r>
      <w:r>
        <w:rPr>
          <w:spacing w:val="-12"/>
        </w:rPr>
        <w:t xml:space="preserve"> </w:t>
      </w:r>
      <w:r>
        <w:t>the</w:t>
      </w:r>
      <w:r>
        <w:rPr>
          <w:spacing w:val="-13"/>
        </w:rPr>
        <w:t xml:space="preserve"> </w:t>
      </w:r>
      <w:r>
        <w:t>remainder</w:t>
      </w:r>
      <w:r>
        <w:rPr>
          <w:spacing w:val="-13"/>
        </w:rPr>
        <w:t xml:space="preserve"> </w:t>
      </w:r>
      <w:r>
        <w:t>is</w:t>
      </w:r>
      <w:r>
        <w:rPr>
          <w:spacing w:val="-11"/>
        </w:rPr>
        <w:t xml:space="preserve"> </w:t>
      </w:r>
      <w:r>
        <w:t>zero),</w:t>
      </w:r>
      <w:r>
        <w:rPr>
          <w:spacing w:val="-12"/>
        </w:rPr>
        <w:t xml:space="preserve"> </w:t>
      </w:r>
      <w:r>
        <w:t>or</w:t>
      </w:r>
      <w:r>
        <w:rPr>
          <w:spacing w:val="-13"/>
        </w:rPr>
        <w:t xml:space="preserve"> </w:t>
      </w:r>
      <w:r>
        <w:t>for</w:t>
      </w:r>
      <w:r>
        <w:rPr>
          <w:spacing w:val="-13"/>
        </w:rPr>
        <w:t xml:space="preserve"> </w:t>
      </w:r>
      <w:r>
        <w:t>cyclic</w:t>
      </w:r>
      <w:r>
        <w:rPr>
          <w:spacing w:val="-13"/>
        </w:rPr>
        <w:t xml:space="preserve"> </w:t>
      </w:r>
      <w:r>
        <w:t>operations</w:t>
      </w:r>
      <w:r>
        <w:rPr>
          <w:spacing w:val="-12"/>
        </w:rPr>
        <w:t xml:space="preserve"> </w:t>
      </w:r>
      <w:r>
        <w:t>like</w:t>
      </w:r>
      <w:r>
        <w:rPr>
          <w:spacing w:val="-13"/>
        </w:rPr>
        <w:t xml:space="preserve"> </w:t>
      </w:r>
      <w:r>
        <w:t>determining</w:t>
      </w:r>
      <w:r>
        <w:rPr>
          <w:spacing w:val="-12"/>
        </w:rPr>
        <w:t xml:space="preserve"> </w:t>
      </w:r>
      <w:r>
        <w:t>the</w:t>
      </w:r>
      <w:r>
        <w:rPr>
          <w:spacing w:val="-13"/>
        </w:rPr>
        <w:t xml:space="preserve"> </w:t>
      </w:r>
      <w:r>
        <w:t>position</w:t>
      </w:r>
      <w:r>
        <w:rPr>
          <w:spacing w:val="-12"/>
        </w:rPr>
        <w:t xml:space="preserve"> </w:t>
      </w:r>
      <w:r>
        <w:t>in</w:t>
      </w:r>
      <w:r>
        <w:rPr>
          <w:spacing w:val="-12"/>
        </w:rPr>
        <w:t xml:space="preserve"> </w:t>
      </w:r>
      <w:r>
        <w:t>a</w:t>
      </w:r>
      <w:r>
        <w:rPr>
          <w:spacing w:val="-13"/>
        </w:rPr>
        <w:t xml:space="preserve"> </w:t>
      </w:r>
      <w:r>
        <w:t>circular buffer or rotating through options.</w:t>
      </w:r>
    </w:p>
    <w:p w14:paraId="2399D557" w14:textId="24B4E37F" w:rsidR="00721600" w:rsidRPr="00782709" w:rsidDel="0027192B" w:rsidRDefault="00721600">
      <w:pPr>
        <w:pStyle w:val="NormalBPBHEB"/>
        <w:rPr>
          <w:del w:id="166" w:author="Abhiram Arali" w:date="2024-11-13T11:44:00Z"/>
          <w:b/>
          <w:bCs/>
          <w:rPrChange w:id="167" w:author="Abhiram Arali" w:date="2024-11-13T11:44:00Z">
            <w:rPr>
              <w:del w:id="168" w:author="Abhiram Arali" w:date="2024-11-13T11:44:00Z"/>
            </w:rPr>
          </w:rPrChange>
        </w:rPr>
        <w:pPrChange w:id="169" w:author="Abhiram Arali" w:date="2024-11-13T11:44:00Z">
          <w:pPr>
            <w:pStyle w:val="Heading1"/>
            <w:numPr>
              <w:numId w:val="9"/>
            </w:numPr>
            <w:tabs>
              <w:tab w:val="left" w:pos="460"/>
            </w:tabs>
            <w:spacing w:before="159"/>
            <w:ind w:left="460" w:hanging="240"/>
            <w:jc w:val="both"/>
          </w:pPr>
        </w:pPrChange>
      </w:pPr>
      <w:r w:rsidRPr="00782709">
        <w:rPr>
          <w:b/>
          <w:bCs/>
          <w:rPrChange w:id="170" w:author="Abhiram Arali" w:date="2024-11-13T11:44:00Z">
            <w:rPr/>
          </w:rPrChange>
        </w:rPr>
        <w:t>Exponentiation</w:t>
      </w:r>
      <w:r w:rsidRPr="00782709">
        <w:rPr>
          <w:b/>
          <w:bCs/>
          <w:spacing w:val="-4"/>
          <w:rPrChange w:id="171" w:author="Abhiram Arali" w:date="2024-11-13T11:44:00Z">
            <w:rPr>
              <w:spacing w:val="-4"/>
            </w:rPr>
          </w:rPrChange>
        </w:rPr>
        <w:t xml:space="preserve"> </w:t>
      </w:r>
      <w:r w:rsidRPr="00782709">
        <w:rPr>
          <w:b/>
          <w:bCs/>
          <w:rPrChange w:id="172" w:author="Abhiram Arali" w:date="2024-11-13T11:44:00Z">
            <w:rPr/>
          </w:rPrChange>
        </w:rPr>
        <w:t>(**</w:t>
      </w:r>
      <w:r w:rsidRPr="00782709">
        <w:rPr>
          <w:b/>
          <w:bCs/>
          <w:spacing w:val="-2"/>
          <w:rPrChange w:id="173" w:author="Abhiram Arali" w:date="2024-11-13T11:44:00Z">
            <w:rPr>
              <w:spacing w:val="-2"/>
            </w:rPr>
          </w:rPrChange>
        </w:rPr>
        <w:t xml:space="preserve"> </w:t>
      </w:r>
      <w:r w:rsidRPr="00782709">
        <w:rPr>
          <w:b/>
          <w:bCs/>
          <w:rPrChange w:id="174" w:author="Abhiram Arali" w:date="2024-11-13T11:44:00Z">
            <w:rPr/>
          </w:rPrChange>
        </w:rPr>
        <w:t>or</w:t>
      </w:r>
      <w:r w:rsidRPr="00782709">
        <w:rPr>
          <w:b/>
          <w:bCs/>
          <w:spacing w:val="-2"/>
          <w:rPrChange w:id="175" w:author="Abhiram Arali" w:date="2024-11-13T11:44:00Z">
            <w:rPr>
              <w:spacing w:val="-2"/>
            </w:rPr>
          </w:rPrChange>
        </w:rPr>
        <w:t xml:space="preserve"> </w:t>
      </w:r>
      <w:r w:rsidRPr="00782709">
        <w:rPr>
          <w:b/>
          <w:bCs/>
          <w:spacing w:val="-5"/>
          <w:rPrChange w:id="176" w:author="Abhiram Arali" w:date="2024-11-13T11:44:00Z">
            <w:rPr>
              <w:spacing w:val="-5"/>
            </w:rPr>
          </w:rPrChange>
        </w:rPr>
        <w:t>^)</w:t>
      </w:r>
      <w:ins w:id="177" w:author="Abhiram Arali" w:date="2024-11-13T11:44:00Z">
        <w:r w:rsidR="0027192B">
          <w:rPr>
            <w:b/>
            <w:bCs/>
            <w:spacing w:val="-5"/>
          </w:rPr>
          <w:t xml:space="preserve">: </w:t>
        </w:r>
      </w:ins>
    </w:p>
    <w:p w14:paraId="5F9A2460" w14:textId="77777777" w:rsidR="00721600" w:rsidDel="0027192B" w:rsidRDefault="00721600" w:rsidP="00721600">
      <w:pPr>
        <w:pStyle w:val="BodyText"/>
        <w:spacing w:before="24"/>
        <w:rPr>
          <w:del w:id="178" w:author="Abhiram Arali" w:date="2024-11-13T11:44:00Z"/>
          <w:b/>
        </w:rPr>
      </w:pPr>
    </w:p>
    <w:p w14:paraId="37725270" w14:textId="207679E5" w:rsidR="00721600" w:rsidDel="00701C7A" w:rsidRDefault="00721600">
      <w:pPr>
        <w:pStyle w:val="NormalBPBHEB"/>
        <w:numPr>
          <w:ilvl w:val="0"/>
          <w:numId w:val="41"/>
        </w:numPr>
        <w:rPr>
          <w:del w:id="179" w:author="Abhiram Arali" w:date="2024-11-13T11:45:00Z"/>
        </w:rPr>
        <w:pPrChange w:id="180" w:author="Abhiram Arali" w:date="2024-11-13T11:45:00Z">
          <w:pPr>
            <w:pStyle w:val="BodyText"/>
            <w:spacing w:line="360" w:lineRule="auto"/>
            <w:ind w:left="220" w:right="220"/>
            <w:jc w:val="both"/>
          </w:pPr>
        </w:pPrChange>
      </w:pPr>
      <w:del w:id="181" w:author="Abhiram Arali" w:date="2024-11-13T11:44:00Z">
        <w:r w:rsidDel="00782709">
          <w:delText>Function:</w:delText>
        </w:r>
        <w:r w:rsidRPr="00701C7A" w:rsidDel="00782709">
          <w:rPr>
            <w:spacing w:val="-4"/>
          </w:rPr>
          <w:delText xml:space="preserve"> </w:delText>
        </w:r>
      </w:del>
      <w:r>
        <w:t>Exponentiation</w:t>
      </w:r>
      <w:r w:rsidRPr="00701C7A">
        <w:rPr>
          <w:spacing w:val="-4"/>
        </w:rPr>
        <w:t xml:space="preserve"> </w:t>
      </w:r>
      <w:r>
        <w:t>raises</w:t>
      </w:r>
      <w:r w:rsidRPr="00701C7A">
        <w:rPr>
          <w:spacing w:val="-4"/>
        </w:rPr>
        <w:t xml:space="preserve"> </w:t>
      </w:r>
      <w:r>
        <w:t>the</w:t>
      </w:r>
      <w:r w:rsidRPr="00701C7A">
        <w:rPr>
          <w:spacing w:val="-4"/>
        </w:rPr>
        <w:t xml:space="preserve"> </w:t>
      </w:r>
      <w:r>
        <w:t>first</w:t>
      </w:r>
      <w:r w:rsidRPr="00701C7A">
        <w:rPr>
          <w:spacing w:val="-4"/>
        </w:rPr>
        <w:t xml:space="preserve"> </w:t>
      </w:r>
      <w:r>
        <w:t>number</w:t>
      </w:r>
      <w:r w:rsidRPr="00701C7A">
        <w:rPr>
          <w:spacing w:val="-4"/>
        </w:rPr>
        <w:t xml:space="preserve"> </w:t>
      </w:r>
      <w:r>
        <w:t>(the</w:t>
      </w:r>
      <w:r w:rsidRPr="00701C7A">
        <w:rPr>
          <w:spacing w:val="-4"/>
        </w:rPr>
        <w:t xml:space="preserve"> </w:t>
      </w:r>
      <w:r>
        <w:t>base)</w:t>
      </w:r>
      <w:r w:rsidRPr="00701C7A">
        <w:rPr>
          <w:spacing w:val="-4"/>
        </w:rPr>
        <w:t xml:space="preserve"> </w:t>
      </w:r>
      <w:r>
        <w:t>to</w:t>
      </w:r>
      <w:r w:rsidRPr="00701C7A">
        <w:rPr>
          <w:spacing w:val="-4"/>
        </w:rPr>
        <w:t xml:space="preserve"> </w:t>
      </w:r>
      <w:r>
        <w:t>the</w:t>
      </w:r>
      <w:r w:rsidRPr="00701C7A">
        <w:rPr>
          <w:spacing w:val="-5"/>
        </w:rPr>
        <w:t xml:space="preserve"> </w:t>
      </w:r>
      <w:r>
        <w:t>power</w:t>
      </w:r>
      <w:r w:rsidRPr="00701C7A">
        <w:rPr>
          <w:spacing w:val="-4"/>
        </w:rPr>
        <w:t xml:space="preserve"> </w:t>
      </w:r>
      <w:r>
        <w:t>of</w:t>
      </w:r>
      <w:r w:rsidRPr="00701C7A">
        <w:rPr>
          <w:spacing w:val="-6"/>
        </w:rPr>
        <w:t xml:space="preserve"> </w:t>
      </w:r>
      <w:r>
        <w:t>the</w:t>
      </w:r>
      <w:r w:rsidRPr="00701C7A">
        <w:rPr>
          <w:spacing w:val="-4"/>
        </w:rPr>
        <w:t xml:space="preserve"> </w:t>
      </w:r>
      <w:r>
        <w:t>second</w:t>
      </w:r>
      <w:r w:rsidRPr="00701C7A">
        <w:rPr>
          <w:spacing w:val="-4"/>
        </w:rPr>
        <w:t xml:space="preserve"> </w:t>
      </w:r>
      <w:r>
        <w:t>number (the</w:t>
      </w:r>
      <w:r w:rsidRPr="00701C7A">
        <w:rPr>
          <w:spacing w:val="8"/>
        </w:rPr>
        <w:t xml:space="preserve"> </w:t>
      </w:r>
      <w:r>
        <w:t>exponent).</w:t>
      </w:r>
      <w:r w:rsidRPr="00701C7A">
        <w:rPr>
          <w:spacing w:val="14"/>
        </w:rPr>
        <w:t xml:space="preserve"> </w:t>
      </w:r>
      <w:r>
        <w:t>In</w:t>
      </w:r>
      <w:r w:rsidRPr="00701C7A">
        <w:rPr>
          <w:spacing w:val="12"/>
        </w:rPr>
        <w:t xml:space="preserve"> </w:t>
      </w:r>
      <w:r>
        <w:t>many</w:t>
      </w:r>
      <w:r w:rsidRPr="00701C7A">
        <w:rPr>
          <w:spacing w:val="12"/>
        </w:rPr>
        <w:t xml:space="preserve"> </w:t>
      </w:r>
      <w:r>
        <w:t>programming</w:t>
      </w:r>
      <w:r w:rsidRPr="00701C7A">
        <w:rPr>
          <w:spacing w:val="12"/>
        </w:rPr>
        <w:t xml:space="preserve"> </w:t>
      </w:r>
      <w:r>
        <w:t>languages</w:t>
      </w:r>
      <w:r w:rsidRPr="00701C7A">
        <w:rPr>
          <w:spacing w:val="12"/>
        </w:rPr>
        <w:t xml:space="preserve"> </w:t>
      </w:r>
      <w:r>
        <w:t>like</w:t>
      </w:r>
      <w:r w:rsidRPr="00701C7A">
        <w:rPr>
          <w:spacing w:val="12"/>
        </w:rPr>
        <w:t xml:space="preserve"> </w:t>
      </w:r>
      <w:r>
        <w:t>Python,</w:t>
      </w:r>
      <w:r w:rsidRPr="00701C7A">
        <w:rPr>
          <w:spacing w:val="10"/>
        </w:rPr>
        <w:t xml:space="preserve"> </w:t>
      </w:r>
      <w:r>
        <w:t>this</w:t>
      </w:r>
      <w:r w:rsidRPr="00701C7A">
        <w:rPr>
          <w:spacing w:val="12"/>
        </w:rPr>
        <w:t xml:space="preserve"> </w:t>
      </w:r>
      <w:r>
        <w:t>operator</w:t>
      </w:r>
      <w:r w:rsidRPr="00701C7A">
        <w:rPr>
          <w:spacing w:val="12"/>
        </w:rPr>
        <w:t xml:space="preserve"> </w:t>
      </w:r>
      <w:r>
        <w:t>is</w:t>
      </w:r>
      <w:r w:rsidRPr="00701C7A">
        <w:rPr>
          <w:spacing w:val="12"/>
        </w:rPr>
        <w:t xml:space="preserve"> </w:t>
      </w:r>
      <w:r>
        <w:t>represented</w:t>
      </w:r>
      <w:r w:rsidRPr="00701C7A">
        <w:rPr>
          <w:spacing w:val="12"/>
        </w:rPr>
        <w:t xml:space="preserve"> </w:t>
      </w:r>
      <w:r w:rsidRPr="00701C7A">
        <w:rPr>
          <w:spacing w:val="-5"/>
        </w:rPr>
        <w:t>by</w:t>
      </w:r>
    </w:p>
    <w:p w14:paraId="37D16B2E" w14:textId="1F50E221" w:rsidR="00721600" w:rsidRDefault="00701C7A">
      <w:pPr>
        <w:pStyle w:val="NormalBPBHEB"/>
        <w:numPr>
          <w:ilvl w:val="0"/>
          <w:numId w:val="41"/>
        </w:numPr>
        <w:pPrChange w:id="182" w:author="Abhiram Arali" w:date="2024-11-13T11:45:00Z">
          <w:pPr>
            <w:pStyle w:val="BodyText"/>
            <w:spacing w:line="274" w:lineRule="exact"/>
            <w:ind w:left="220"/>
            <w:jc w:val="both"/>
          </w:pPr>
        </w:pPrChange>
      </w:pPr>
      <w:ins w:id="183" w:author="Abhiram Arali" w:date="2024-11-13T11:45:00Z">
        <w:r>
          <w:t xml:space="preserve"> </w:t>
        </w:r>
      </w:ins>
      <w:r w:rsidR="00721600">
        <w:t>**,</w:t>
      </w:r>
      <w:r w:rsidR="00721600" w:rsidRPr="00701C7A">
        <w:rPr>
          <w:spacing w:val="-3"/>
        </w:rPr>
        <w:t xml:space="preserve"> </w:t>
      </w:r>
      <w:r w:rsidR="00721600">
        <w:t>while</w:t>
      </w:r>
      <w:r w:rsidR="00721600" w:rsidRPr="00701C7A">
        <w:rPr>
          <w:spacing w:val="-1"/>
        </w:rPr>
        <w:t xml:space="preserve"> </w:t>
      </w:r>
      <w:r w:rsidR="00721600">
        <w:t>in others,</w:t>
      </w:r>
      <w:r w:rsidR="00721600" w:rsidRPr="00701C7A">
        <w:rPr>
          <w:spacing w:val="-1"/>
        </w:rPr>
        <w:t xml:space="preserve"> </w:t>
      </w:r>
      <w:r w:rsidR="00721600">
        <w:t>the caret</w:t>
      </w:r>
      <w:r w:rsidR="00721600" w:rsidRPr="00701C7A">
        <w:rPr>
          <w:spacing w:val="-1"/>
        </w:rPr>
        <w:t xml:space="preserve"> </w:t>
      </w:r>
      <w:r w:rsidR="00721600">
        <w:t>symbol (^)</w:t>
      </w:r>
      <w:r w:rsidR="00721600" w:rsidRPr="00701C7A">
        <w:rPr>
          <w:spacing w:val="-2"/>
        </w:rPr>
        <w:t xml:space="preserve"> </w:t>
      </w:r>
      <w:r w:rsidR="00721600">
        <w:t xml:space="preserve">is </w:t>
      </w:r>
      <w:r w:rsidR="00721600" w:rsidRPr="00701C7A">
        <w:rPr>
          <w:spacing w:val="-4"/>
        </w:rPr>
        <w:t>used.</w:t>
      </w:r>
    </w:p>
    <w:p w14:paraId="78098B0A" w14:textId="03E397A9" w:rsidR="00721600" w:rsidDel="00393826" w:rsidRDefault="00721600">
      <w:pPr>
        <w:pStyle w:val="NormalBPBHEB"/>
        <w:numPr>
          <w:ilvl w:val="0"/>
          <w:numId w:val="42"/>
        </w:numPr>
        <w:rPr>
          <w:del w:id="184" w:author="Abhiram Arali" w:date="2024-11-13T11:45:00Z"/>
        </w:rPr>
        <w:pPrChange w:id="185" w:author="Abhiram Arali" w:date="2024-11-13T11:45:00Z">
          <w:pPr>
            <w:pStyle w:val="BodyText"/>
            <w:spacing w:before="25"/>
          </w:pPr>
        </w:pPrChange>
      </w:pPr>
    </w:p>
    <w:p w14:paraId="2127FBD7" w14:textId="77777777" w:rsidR="00721600" w:rsidRDefault="00721600">
      <w:pPr>
        <w:pStyle w:val="NormalBPBHEB"/>
        <w:numPr>
          <w:ilvl w:val="0"/>
          <w:numId w:val="42"/>
        </w:numPr>
        <w:pPrChange w:id="186" w:author="Abhiram Arali" w:date="2024-11-13T11:45:00Z">
          <w:pPr>
            <w:ind w:left="220"/>
          </w:pPr>
        </w:pPrChange>
      </w:pPr>
      <w:r>
        <w:t>Example in</w:t>
      </w:r>
      <w:r>
        <w:rPr>
          <w:spacing w:val="-1"/>
        </w:rPr>
        <w:t xml:space="preserve"> </w:t>
      </w:r>
      <w:r>
        <w:t>mathematics:</w:t>
      </w:r>
    </w:p>
    <w:p w14:paraId="15F52EAA" w14:textId="4FAFE8EF" w:rsidR="00721600" w:rsidDel="00393826" w:rsidRDefault="00721600">
      <w:pPr>
        <w:pStyle w:val="BodyText"/>
        <w:spacing w:before="21"/>
        <w:ind w:left="1080"/>
        <w:rPr>
          <w:del w:id="187" w:author="Abhiram Arali" w:date="2024-11-13T11:45:00Z"/>
          <w:i/>
        </w:rPr>
        <w:pPrChange w:id="188" w:author="Abhiram Arali" w:date="2024-11-13T11:45:00Z">
          <w:pPr>
            <w:pStyle w:val="BodyText"/>
            <w:spacing w:before="21"/>
          </w:pPr>
        </w:pPrChange>
      </w:pPr>
    </w:p>
    <w:p w14:paraId="7A0BF523" w14:textId="77777777" w:rsidR="00721600" w:rsidRDefault="00721600">
      <w:pPr>
        <w:pStyle w:val="NormalBPBHEB"/>
        <w:ind w:left="1080"/>
        <w:pPrChange w:id="189" w:author="Abhiram Arali" w:date="2024-11-13T11:45:00Z">
          <w:pPr>
            <w:pStyle w:val="BodyText"/>
            <w:spacing w:before="1"/>
            <w:ind w:left="220"/>
          </w:pPr>
        </w:pPrChange>
      </w:pPr>
      <w:r>
        <w:t>2</w:t>
      </w:r>
      <w:r>
        <w:rPr>
          <w:spacing w:val="-1"/>
        </w:rPr>
        <w:t xml:space="preserve"> </w:t>
      </w:r>
      <w:r>
        <w:t>** 3</w:t>
      </w:r>
      <w:r>
        <w:rPr>
          <w:spacing w:val="-1"/>
        </w:rPr>
        <w:t xml:space="preserve"> </w:t>
      </w:r>
      <w:r>
        <w:t>=</w:t>
      </w:r>
      <w:r>
        <w:rPr>
          <w:spacing w:val="-1"/>
        </w:rPr>
        <w:t xml:space="preserve"> </w:t>
      </w:r>
      <w:r>
        <w:t>8 (2</w:t>
      </w:r>
      <w:r>
        <w:rPr>
          <w:spacing w:val="-2"/>
        </w:rPr>
        <w:t xml:space="preserve"> </w:t>
      </w:r>
      <w:r>
        <w:t>raised to</w:t>
      </w:r>
      <w:r>
        <w:rPr>
          <w:spacing w:val="-1"/>
        </w:rPr>
        <w:t xml:space="preserve"> </w:t>
      </w:r>
      <w:r>
        <w:t>the</w:t>
      </w:r>
      <w:r>
        <w:rPr>
          <w:spacing w:val="-1"/>
        </w:rPr>
        <w:t xml:space="preserve"> </w:t>
      </w:r>
      <w:r>
        <w:t>power of</w:t>
      </w:r>
      <w:r>
        <w:rPr>
          <w:spacing w:val="-1"/>
        </w:rPr>
        <w:t xml:space="preserve"> </w:t>
      </w:r>
      <w:r>
        <w:t xml:space="preserve">3 equals </w:t>
      </w:r>
      <w:r>
        <w:rPr>
          <w:spacing w:val="-5"/>
        </w:rPr>
        <w:t>8).</w:t>
      </w:r>
    </w:p>
    <w:p w14:paraId="37C84790" w14:textId="50B85EC1" w:rsidR="00721600" w:rsidDel="00393826" w:rsidRDefault="00721600" w:rsidP="00721600">
      <w:pPr>
        <w:pStyle w:val="BodyText"/>
        <w:spacing w:before="21"/>
        <w:rPr>
          <w:del w:id="190" w:author="Abhiram Arali" w:date="2024-11-13T11:45:00Z"/>
        </w:rPr>
      </w:pPr>
    </w:p>
    <w:p w14:paraId="196E1EEE" w14:textId="77777777" w:rsidR="00721600" w:rsidRDefault="00721600">
      <w:pPr>
        <w:pStyle w:val="NormalBPBHEB"/>
        <w:numPr>
          <w:ilvl w:val="0"/>
          <w:numId w:val="42"/>
        </w:numPr>
        <w:pPrChange w:id="191" w:author="Abhiram Arali" w:date="2024-11-13T11:45:00Z">
          <w:pPr>
            <w:ind w:left="220"/>
          </w:pPr>
        </w:pPrChange>
      </w:pPr>
      <w:r>
        <w:t>Example in</w:t>
      </w:r>
      <w:r>
        <w:rPr>
          <w:spacing w:val="-1"/>
        </w:rPr>
        <w:t xml:space="preserve"> </w:t>
      </w:r>
      <w:r>
        <w:t>programming:</w:t>
      </w:r>
    </w:p>
    <w:p w14:paraId="30A54C1B" w14:textId="3AE1AEEE" w:rsidR="00721600" w:rsidDel="00354F88" w:rsidRDefault="00721600">
      <w:pPr>
        <w:pStyle w:val="BodyText"/>
        <w:spacing w:before="22"/>
        <w:ind w:left="1080"/>
        <w:rPr>
          <w:del w:id="192" w:author="Abhiram Arali" w:date="2024-11-13T11:45:00Z"/>
          <w:i/>
        </w:rPr>
        <w:pPrChange w:id="193" w:author="Abhiram Arali" w:date="2024-11-13T11:45:00Z">
          <w:pPr>
            <w:pStyle w:val="BodyText"/>
            <w:spacing w:before="22"/>
          </w:pPr>
        </w:pPrChange>
      </w:pPr>
    </w:p>
    <w:p w14:paraId="506571C3" w14:textId="77777777" w:rsidR="00721600" w:rsidRDefault="00721600">
      <w:pPr>
        <w:pStyle w:val="NormalBPBHEB"/>
        <w:ind w:left="1080"/>
        <w:pPrChange w:id="194" w:author="Abhiram Arali" w:date="2024-11-13T11:45:00Z">
          <w:pPr>
            <w:pStyle w:val="BodyText"/>
            <w:ind w:left="220"/>
          </w:pPr>
        </w:pPrChange>
      </w:pPr>
      <w:r>
        <w:t>f</w:t>
      </w:r>
      <w:r>
        <w:rPr>
          <w:spacing w:val="-1"/>
        </w:rPr>
        <w:t xml:space="preserve"> </w:t>
      </w:r>
      <w:r>
        <w:t>=</w:t>
      </w:r>
      <w:r>
        <w:rPr>
          <w:spacing w:val="-2"/>
        </w:rPr>
        <w:t xml:space="preserve"> </w:t>
      </w:r>
      <w:r>
        <w:t>2 ** 3</w:t>
      </w:r>
      <w:r>
        <w:rPr>
          <w:spacing w:val="-1"/>
        </w:rPr>
        <w:t xml:space="preserve"> </w:t>
      </w:r>
      <w:r>
        <w:rPr>
          <w:rFonts w:ascii="Times New Roman" w:hAnsi="Times New Roman" w:cs="Times New Roman"/>
        </w:rPr>
        <w:t>→</w:t>
      </w:r>
      <w:r>
        <w:t xml:space="preserve"> </w:t>
      </w:r>
      <w:proofErr w:type="gramStart"/>
      <w:r>
        <w:t>The</w:t>
      </w:r>
      <w:proofErr w:type="gramEnd"/>
      <w:r>
        <w:rPr>
          <w:spacing w:val="-2"/>
        </w:rPr>
        <w:t xml:space="preserve"> </w:t>
      </w:r>
      <w:r>
        <w:t>variable</w:t>
      </w:r>
      <w:r>
        <w:rPr>
          <w:spacing w:val="-1"/>
        </w:rPr>
        <w:t xml:space="preserve"> </w:t>
      </w:r>
      <w:r>
        <w:t>f</w:t>
      </w:r>
      <w:r>
        <w:rPr>
          <w:spacing w:val="-1"/>
        </w:rPr>
        <w:t xml:space="preserve"> </w:t>
      </w:r>
      <w:r>
        <w:t xml:space="preserve">will hold the value </w:t>
      </w:r>
      <w:r>
        <w:rPr>
          <w:spacing w:val="-5"/>
        </w:rPr>
        <w:t>8.</w:t>
      </w:r>
    </w:p>
    <w:p w14:paraId="5ECA2A64" w14:textId="548CD3D4" w:rsidR="00721600" w:rsidDel="00732854" w:rsidRDefault="00721600" w:rsidP="00721600">
      <w:pPr>
        <w:rPr>
          <w:del w:id="195" w:author="Abhiram Arali" w:date="2024-11-13T11:45:00Z"/>
        </w:rPr>
        <w:sectPr w:rsidR="00721600" w:rsidDel="00732854">
          <w:pgSz w:w="11910" w:h="16840"/>
          <w:pgMar w:top="1540" w:right="1220" w:bottom="1200" w:left="1220" w:header="758" w:footer="1000" w:gutter="0"/>
          <w:cols w:space="720"/>
        </w:sectPr>
      </w:pPr>
    </w:p>
    <w:p w14:paraId="0CC93565" w14:textId="77777777" w:rsidR="00721600" w:rsidRDefault="00721600">
      <w:pPr>
        <w:pStyle w:val="NormalBPBHEB"/>
        <w:numPr>
          <w:ilvl w:val="0"/>
          <w:numId w:val="42"/>
        </w:numPr>
        <w:pPrChange w:id="196" w:author="Abhiram Arali" w:date="2024-11-13T11:45:00Z">
          <w:pPr>
            <w:pStyle w:val="BodyText"/>
            <w:spacing w:before="88" w:line="360" w:lineRule="auto"/>
            <w:ind w:left="220" w:right="226"/>
            <w:jc w:val="both"/>
          </w:pPr>
        </w:pPrChange>
      </w:pPr>
      <w:r>
        <w:rPr>
          <w:b/>
        </w:rPr>
        <w:t xml:space="preserve">Usage: </w:t>
      </w:r>
      <w:r>
        <w:t>Exponentiation is used in a variety of fields, such as calculating compound interest, determining growth rates, or performing scientific calculations.</w:t>
      </w:r>
    </w:p>
    <w:p w14:paraId="1E1208DC" w14:textId="32045489" w:rsidR="00721600" w:rsidRPr="005809D7" w:rsidDel="0007493E" w:rsidRDefault="00721600">
      <w:pPr>
        <w:pStyle w:val="NormalBPBHEB"/>
        <w:rPr>
          <w:del w:id="197" w:author="Abhiram Arali" w:date="2024-11-13T11:45:00Z"/>
          <w:b/>
          <w:bCs/>
          <w:rPrChange w:id="198" w:author="Abhiram Arali" w:date="2024-11-13T11:45:00Z">
            <w:rPr>
              <w:del w:id="199" w:author="Abhiram Arali" w:date="2024-11-13T11:45:00Z"/>
            </w:rPr>
          </w:rPrChange>
        </w:rPr>
        <w:pPrChange w:id="200" w:author="Abhiram Arali" w:date="2024-11-13T11:45:00Z">
          <w:pPr>
            <w:pStyle w:val="Heading1"/>
            <w:numPr>
              <w:numId w:val="9"/>
            </w:numPr>
            <w:tabs>
              <w:tab w:val="left" w:pos="460"/>
            </w:tabs>
            <w:spacing w:before="161"/>
            <w:ind w:left="460" w:hanging="240"/>
          </w:pPr>
        </w:pPrChange>
      </w:pPr>
      <w:r w:rsidRPr="005809D7">
        <w:rPr>
          <w:b/>
          <w:bCs/>
          <w:rPrChange w:id="201" w:author="Abhiram Arali" w:date="2024-11-13T11:45:00Z">
            <w:rPr/>
          </w:rPrChange>
        </w:rPr>
        <w:lastRenderedPageBreak/>
        <w:t>Floor</w:t>
      </w:r>
      <w:r w:rsidRPr="005809D7">
        <w:rPr>
          <w:b/>
          <w:bCs/>
          <w:spacing w:val="-1"/>
          <w:rPrChange w:id="202" w:author="Abhiram Arali" w:date="2024-11-13T11:45:00Z">
            <w:rPr>
              <w:spacing w:val="-1"/>
            </w:rPr>
          </w:rPrChange>
        </w:rPr>
        <w:t xml:space="preserve"> </w:t>
      </w:r>
      <w:r w:rsidRPr="005809D7">
        <w:rPr>
          <w:b/>
          <w:bCs/>
          <w:rPrChange w:id="203" w:author="Abhiram Arali" w:date="2024-11-13T11:45:00Z">
            <w:rPr/>
          </w:rPrChange>
        </w:rPr>
        <w:t>Division</w:t>
      </w:r>
      <w:r w:rsidRPr="005809D7">
        <w:rPr>
          <w:b/>
          <w:bCs/>
          <w:spacing w:val="1"/>
          <w:rPrChange w:id="204" w:author="Abhiram Arali" w:date="2024-11-13T11:45:00Z">
            <w:rPr>
              <w:spacing w:val="1"/>
            </w:rPr>
          </w:rPrChange>
        </w:rPr>
        <w:t xml:space="preserve"> </w:t>
      </w:r>
      <w:r w:rsidRPr="005809D7">
        <w:rPr>
          <w:b/>
          <w:bCs/>
          <w:spacing w:val="-4"/>
          <w:rPrChange w:id="205" w:author="Abhiram Arali" w:date="2024-11-13T11:45:00Z">
            <w:rPr>
              <w:spacing w:val="-4"/>
            </w:rPr>
          </w:rPrChange>
        </w:rPr>
        <w:t>(//)</w:t>
      </w:r>
      <w:ins w:id="206" w:author="Abhiram Arali" w:date="2024-11-13T11:45:00Z">
        <w:r w:rsidR="0007493E">
          <w:rPr>
            <w:b/>
            <w:bCs/>
            <w:spacing w:val="-4"/>
          </w:rPr>
          <w:t xml:space="preserve">: </w:t>
        </w:r>
      </w:ins>
    </w:p>
    <w:p w14:paraId="34EA96FF" w14:textId="16188419" w:rsidR="00721600" w:rsidDel="005809D7" w:rsidRDefault="00721600" w:rsidP="00721600">
      <w:pPr>
        <w:pStyle w:val="BodyText"/>
        <w:spacing w:before="21"/>
        <w:rPr>
          <w:del w:id="207" w:author="Abhiram Arali" w:date="2024-11-13T11:45:00Z"/>
          <w:b/>
        </w:rPr>
      </w:pPr>
    </w:p>
    <w:p w14:paraId="26AF7B85" w14:textId="77777777" w:rsidR="00721600" w:rsidRDefault="00721600">
      <w:pPr>
        <w:pStyle w:val="NormalBPBHEB"/>
        <w:numPr>
          <w:ilvl w:val="0"/>
          <w:numId w:val="43"/>
        </w:numPr>
        <w:pPrChange w:id="208" w:author="Abhiram Arali" w:date="2024-11-13T11:45:00Z">
          <w:pPr>
            <w:pStyle w:val="BodyText"/>
            <w:spacing w:line="360" w:lineRule="auto"/>
            <w:ind w:left="220" w:right="216"/>
            <w:jc w:val="both"/>
          </w:pPr>
        </w:pPrChange>
      </w:pPr>
      <w:r>
        <w:t>Floor</w:t>
      </w:r>
      <w:r>
        <w:rPr>
          <w:spacing w:val="-10"/>
        </w:rPr>
        <w:t xml:space="preserve"> </w:t>
      </w:r>
      <w:r>
        <w:t>division</w:t>
      </w:r>
      <w:r>
        <w:rPr>
          <w:spacing w:val="-9"/>
        </w:rPr>
        <w:t xml:space="preserve"> </w:t>
      </w:r>
      <w:r>
        <w:t>divides</w:t>
      </w:r>
      <w:r>
        <w:rPr>
          <w:spacing w:val="-9"/>
        </w:rPr>
        <w:t xml:space="preserve"> </w:t>
      </w:r>
      <w:r>
        <w:t>the</w:t>
      </w:r>
      <w:r>
        <w:rPr>
          <w:spacing w:val="-8"/>
        </w:rPr>
        <w:t xml:space="preserve"> </w:t>
      </w:r>
      <w:r>
        <w:t>first</w:t>
      </w:r>
      <w:r>
        <w:rPr>
          <w:spacing w:val="-9"/>
        </w:rPr>
        <w:t xml:space="preserve"> </w:t>
      </w:r>
      <w:r>
        <w:t>number</w:t>
      </w:r>
      <w:r>
        <w:rPr>
          <w:spacing w:val="-11"/>
        </w:rPr>
        <w:t xml:space="preserve"> </w:t>
      </w:r>
      <w:r>
        <w:t>by</w:t>
      </w:r>
      <w:r>
        <w:rPr>
          <w:spacing w:val="-8"/>
        </w:rPr>
        <w:t xml:space="preserve"> </w:t>
      </w:r>
      <w:r>
        <w:t>the</w:t>
      </w:r>
      <w:r>
        <w:rPr>
          <w:spacing w:val="-10"/>
        </w:rPr>
        <w:t xml:space="preserve"> </w:t>
      </w:r>
      <w:r>
        <w:t>second</w:t>
      </w:r>
      <w:r>
        <w:rPr>
          <w:spacing w:val="-10"/>
        </w:rPr>
        <w:t xml:space="preserve"> </w:t>
      </w:r>
      <w:r>
        <w:t>number</w:t>
      </w:r>
      <w:r>
        <w:rPr>
          <w:spacing w:val="-11"/>
        </w:rPr>
        <w:t xml:space="preserve"> </w:t>
      </w:r>
      <w:r>
        <w:t>and</w:t>
      </w:r>
      <w:r>
        <w:rPr>
          <w:spacing w:val="-8"/>
        </w:rPr>
        <w:t xml:space="preserve"> </w:t>
      </w:r>
      <w:r>
        <w:t>rounds</w:t>
      </w:r>
      <w:r>
        <w:rPr>
          <w:spacing w:val="-9"/>
        </w:rPr>
        <w:t xml:space="preserve"> </w:t>
      </w:r>
      <w:r>
        <w:t>down</w:t>
      </w:r>
      <w:r>
        <w:rPr>
          <w:spacing w:val="-10"/>
        </w:rPr>
        <w:t xml:space="preserve"> </w:t>
      </w:r>
      <w:r>
        <w:t>the</w:t>
      </w:r>
      <w:r>
        <w:rPr>
          <w:spacing w:val="-6"/>
        </w:rPr>
        <w:t xml:space="preserve"> </w:t>
      </w:r>
      <w:r>
        <w:t>result</w:t>
      </w:r>
      <w:r>
        <w:rPr>
          <w:spacing w:val="-9"/>
        </w:rPr>
        <w:t xml:space="preserve"> </w:t>
      </w:r>
      <w:r>
        <w:t>to</w:t>
      </w:r>
      <w:r>
        <w:rPr>
          <w:spacing w:val="-9"/>
        </w:rPr>
        <w:t xml:space="preserve"> </w:t>
      </w:r>
      <w:r>
        <w:t>the nearest integer. It discards any fractional part of the quotient.</w:t>
      </w:r>
    </w:p>
    <w:p w14:paraId="352270B6" w14:textId="77777777" w:rsidR="00721600" w:rsidRDefault="00721600">
      <w:pPr>
        <w:pStyle w:val="NormalBPBHEB"/>
        <w:numPr>
          <w:ilvl w:val="0"/>
          <w:numId w:val="44"/>
        </w:numPr>
        <w:pPrChange w:id="209" w:author="Abhiram Arali" w:date="2024-11-13T11:45:00Z">
          <w:pPr>
            <w:spacing w:before="161"/>
            <w:ind w:left="220"/>
          </w:pPr>
        </w:pPrChange>
      </w:pPr>
      <w:r>
        <w:t>Example in</w:t>
      </w:r>
      <w:r>
        <w:rPr>
          <w:spacing w:val="-1"/>
        </w:rPr>
        <w:t xml:space="preserve"> </w:t>
      </w:r>
      <w:r>
        <w:t>mathematics:</w:t>
      </w:r>
    </w:p>
    <w:p w14:paraId="054AD654" w14:textId="6FB3F755" w:rsidR="00721600" w:rsidDel="00077AB0" w:rsidRDefault="00721600">
      <w:pPr>
        <w:pStyle w:val="BodyText"/>
        <w:spacing w:before="22"/>
        <w:ind w:left="1080"/>
        <w:rPr>
          <w:del w:id="210" w:author="Abhiram Arali" w:date="2024-11-13T11:45:00Z"/>
          <w:i/>
        </w:rPr>
        <w:pPrChange w:id="211" w:author="Abhiram Arali" w:date="2024-11-13T11:45:00Z">
          <w:pPr>
            <w:pStyle w:val="BodyText"/>
            <w:spacing w:before="22"/>
          </w:pPr>
        </w:pPrChange>
      </w:pPr>
    </w:p>
    <w:p w14:paraId="230D10AF" w14:textId="77777777" w:rsidR="00721600" w:rsidRDefault="00721600">
      <w:pPr>
        <w:pStyle w:val="NormalBPBHEB"/>
        <w:ind w:left="1080"/>
        <w:pPrChange w:id="212" w:author="Abhiram Arali" w:date="2024-11-13T11:45:00Z">
          <w:pPr>
            <w:pStyle w:val="BodyText"/>
            <w:ind w:left="220"/>
          </w:pPr>
        </w:pPrChange>
      </w:pPr>
      <w:r>
        <w:t>7</w:t>
      </w:r>
      <w:r>
        <w:rPr>
          <w:spacing w:val="-1"/>
        </w:rPr>
        <w:t xml:space="preserve"> </w:t>
      </w:r>
      <w:r>
        <w:t>// 2 =</w:t>
      </w:r>
      <w:r>
        <w:rPr>
          <w:spacing w:val="-1"/>
        </w:rPr>
        <w:t xml:space="preserve"> </w:t>
      </w:r>
      <w:r>
        <w:t>3 (the</w:t>
      </w:r>
      <w:r>
        <w:rPr>
          <w:spacing w:val="-3"/>
        </w:rPr>
        <w:t xml:space="preserve"> </w:t>
      </w:r>
      <w:r>
        <w:t>result of dividing 7 by</w:t>
      </w:r>
      <w:r>
        <w:rPr>
          <w:spacing w:val="-1"/>
        </w:rPr>
        <w:t xml:space="preserve"> </w:t>
      </w:r>
      <w:r>
        <w:t>2 is 3.5, but floor</w:t>
      </w:r>
      <w:r>
        <w:rPr>
          <w:spacing w:val="-1"/>
        </w:rPr>
        <w:t xml:space="preserve"> </w:t>
      </w:r>
      <w:r>
        <w:t xml:space="preserve">division rounds down to </w:t>
      </w:r>
      <w:r>
        <w:rPr>
          <w:spacing w:val="-5"/>
        </w:rPr>
        <w:t>3).</w:t>
      </w:r>
    </w:p>
    <w:p w14:paraId="4745DDF1" w14:textId="54C2C816" w:rsidR="00721600" w:rsidDel="00B94BE2" w:rsidRDefault="00721600" w:rsidP="00721600">
      <w:pPr>
        <w:pStyle w:val="BodyText"/>
        <w:spacing w:before="22"/>
        <w:rPr>
          <w:del w:id="213" w:author="Abhiram Arali" w:date="2024-11-13T11:45:00Z"/>
        </w:rPr>
      </w:pPr>
    </w:p>
    <w:p w14:paraId="5E60549E" w14:textId="77777777" w:rsidR="00721600" w:rsidRDefault="00721600">
      <w:pPr>
        <w:pStyle w:val="NormalBPBHEB"/>
        <w:numPr>
          <w:ilvl w:val="0"/>
          <w:numId w:val="44"/>
        </w:numPr>
        <w:pPrChange w:id="214" w:author="Abhiram Arali" w:date="2024-11-13T11:45:00Z">
          <w:pPr>
            <w:ind w:left="220"/>
          </w:pPr>
        </w:pPrChange>
      </w:pPr>
      <w:r>
        <w:t>Example in</w:t>
      </w:r>
      <w:r>
        <w:rPr>
          <w:spacing w:val="-1"/>
        </w:rPr>
        <w:t xml:space="preserve"> </w:t>
      </w:r>
      <w:r>
        <w:t>programming:</w:t>
      </w:r>
    </w:p>
    <w:p w14:paraId="309B2B15" w14:textId="7056B4F3" w:rsidR="00721600" w:rsidDel="005251B6" w:rsidRDefault="00721600">
      <w:pPr>
        <w:pStyle w:val="BodyText"/>
        <w:spacing w:before="21"/>
        <w:ind w:left="1080"/>
        <w:rPr>
          <w:del w:id="215" w:author="Abhiram Arali" w:date="2024-11-13T11:45:00Z"/>
          <w:i/>
        </w:rPr>
        <w:pPrChange w:id="216" w:author="Abhiram Arali" w:date="2024-11-13T11:45:00Z">
          <w:pPr>
            <w:pStyle w:val="BodyText"/>
            <w:spacing w:before="21"/>
          </w:pPr>
        </w:pPrChange>
      </w:pPr>
    </w:p>
    <w:p w14:paraId="4BD09DDE" w14:textId="77777777" w:rsidR="00721600" w:rsidRDefault="00721600">
      <w:pPr>
        <w:pStyle w:val="NormalBPBHEB"/>
        <w:ind w:left="1080"/>
        <w:pPrChange w:id="217" w:author="Abhiram Arali" w:date="2024-11-13T11:45:00Z">
          <w:pPr>
            <w:pStyle w:val="BodyText"/>
            <w:spacing w:before="1"/>
            <w:ind w:left="220"/>
          </w:pPr>
        </w:pPrChange>
      </w:pPr>
      <w:r>
        <w:t>g</w:t>
      </w:r>
      <w:r>
        <w:rPr>
          <w:spacing w:val="-1"/>
        </w:rPr>
        <w:t xml:space="preserve"> </w:t>
      </w:r>
      <w:r>
        <w:t>=</w:t>
      </w:r>
      <w:r>
        <w:rPr>
          <w:spacing w:val="-1"/>
        </w:rPr>
        <w:t xml:space="preserve"> </w:t>
      </w:r>
      <w:r>
        <w:t xml:space="preserve">7 // 2 </w:t>
      </w:r>
      <w:r>
        <w:rPr>
          <w:rFonts w:ascii="Times New Roman" w:hAnsi="Times New Roman" w:cs="Times New Roman"/>
        </w:rPr>
        <w:t>→</w:t>
      </w:r>
      <w:r>
        <w:t xml:space="preserve"> </w:t>
      </w:r>
      <w:proofErr w:type="gramStart"/>
      <w:r>
        <w:t>The</w:t>
      </w:r>
      <w:proofErr w:type="gramEnd"/>
      <w:r>
        <w:rPr>
          <w:spacing w:val="-3"/>
        </w:rPr>
        <w:t xml:space="preserve"> </w:t>
      </w:r>
      <w:r>
        <w:t>variable</w:t>
      </w:r>
      <w:r>
        <w:rPr>
          <w:spacing w:val="1"/>
        </w:rPr>
        <w:t xml:space="preserve"> </w:t>
      </w:r>
      <w:r>
        <w:t>g will hold the</w:t>
      </w:r>
      <w:r>
        <w:rPr>
          <w:spacing w:val="-1"/>
        </w:rPr>
        <w:t xml:space="preserve"> </w:t>
      </w:r>
      <w:r>
        <w:t xml:space="preserve">value </w:t>
      </w:r>
      <w:r>
        <w:rPr>
          <w:spacing w:val="-5"/>
        </w:rPr>
        <w:t>3.</w:t>
      </w:r>
    </w:p>
    <w:p w14:paraId="1D45344D" w14:textId="4054A9B4" w:rsidR="00721600" w:rsidDel="00AB5E29" w:rsidRDefault="00721600">
      <w:pPr>
        <w:pStyle w:val="NormalBPBHEB"/>
        <w:rPr>
          <w:del w:id="218" w:author="Abhiram Arali" w:date="2024-11-13T11:45:00Z"/>
        </w:rPr>
        <w:pPrChange w:id="219" w:author="Abhiram Arali" w:date="2024-11-13T11:45:00Z">
          <w:pPr>
            <w:pStyle w:val="BodyText"/>
            <w:spacing w:before="21"/>
          </w:pPr>
        </w:pPrChange>
      </w:pPr>
    </w:p>
    <w:p w14:paraId="02F441F9" w14:textId="77777777" w:rsidR="00721600" w:rsidRDefault="00721600" w:rsidP="00042F54">
      <w:pPr>
        <w:pStyle w:val="NormalBPBHEB"/>
        <w:numPr>
          <w:ilvl w:val="0"/>
          <w:numId w:val="44"/>
        </w:numPr>
        <w:rPr>
          <w:ins w:id="220" w:author="Abhiram Arali" w:date="2024-11-13T11:46:00Z"/>
        </w:rPr>
      </w:pPr>
      <w:r>
        <w:rPr>
          <w:b/>
        </w:rPr>
        <w:t xml:space="preserve">Usage: </w:t>
      </w:r>
      <w:r>
        <w:t>Floor</w:t>
      </w:r>
      <w:r>
        <w:rPr>
          <w:spacing w:val="-1"/>
        </w:rPr>
        <w:t xml:space="preserve"> </w:t>
      </w:r>
      <w:r>
        <w:t>division is useful</w:t>
      </w:r>
      <w:r>
        <w:rPr>
          <w:spacing w:val="-1"/>
        </w:rPr>
        <w:t xml:space="preserve"> </w:t>
      </w:r>
      <w:r>
        <w:t>when only whole units are</w:t>
      </w:r>
      <w:r>
        <w:rPr>
          <w:spacing w:val="-2"/>
        </w:rPr>
        <w:t xml:space="preserve"> </w:t>
      </w:r>
      <w:r>
        <w:t>meaningful, such as when dividing objects into groups and ignoring partial groups, or for working with integer-based data types where decimal values are unnecessary.</w:t>
      </w:r>
    </w:p>
    <w:p w14:paraId="217BBE2B" w14:textId="77777777" w:rsidR="00027EF8" w:rsidRDefault="00027EF8">
      <w:pPr>
        <w:pStyle w:val="NormalBPBHEB"/>
        <w:pPrChange w:id="221" w:author="Abhiram Arali" w:date="2024-11-13T11:46:00Z">
          <w:pPr>
            <w:pStyle w:val="BodyText"/>
            <w:spacing w:line="360" w:lineRule="auto"/>
            <w:ind w:left="220" w:right="219"/>
            <w:jc w:val="both"/>
          </w:pPr>
        </w:pPrChange>
      </w:pPr>
    </w:p>
    <w:p w14:paraId="6F939252" w14:textId="6777B275" w:rsidR="00721600" w:rsidRDefault="00721600">
      <w:pPr>
        <w:pStyle w:val="NormalBPBHEB"/>
        <w:pPrChange w:id="222" w:author="Abhiram Arali" w:date="2024-11-13T11:46:00Z">
          <w:pPr>
            <w:pStyle w:val="BodyText"/>
            <w:spacing w:before="160" w:line="360" w:lineRule="auto"/>
            <w:ind w:left="220" w:right="220"/>
            <w:jc w:val="both"/>
          </w:pPr>
        </w:pPrChange>
      </w:pPr>
      <w:del w:id="223" w:author="Abhiram Arali" w:date="2024-11-13T11:45:00Z">
        <w:r w:rsidDel="006A7B4F">
          <w:delText xml:space="preserve">Summary </w:delText>
        </w:r>
      </w:del>
      <w:r>
        <w:t xml:space="preserve">Table 3.1. </w:t>
      </w:r>
      <w:del w:id="224" w:author="Abhiram Arali" w:date="2024-11-13T11:46:00Z">
        <w:r w:rsidDel="006A7B4F">
          <w:delText xml:space="preserve">of </w:delText>
        </w:r>
      </w:del>
      <w:proofErr w:type="gramStart"/>
      <w:ins w:id="225" w:author="Abhiram Arali" w:date="2024-11-13T11:46:00Z">
        <w:r w:rsidR="00767818">
          <w:t>summarizes</w:t>
        </w:r>
        <w:proofErr w:type="gramEnd"/>
        <w:r w:rsidR="006A7B4F">
          <w:t xml:space="preserve"> </w:t>
        </w:r>
      </w:ins>
      <w:r>
        <w:t>these arithmetic operators in programming languages like Python, C, or Java:</w:t>
      </w:r>
    </w:p>
    <w:p w14:paraId="0B613BB8" w14:textId="60DF2B78" w:rsidR="00721600" w:rsidDel="00D9447B" w:rsidRDefault="00721600" w:rsidP="00721600">
      <w:pPr>
        <w:pStyle w:val="Heading1"/>
        <w:spacing w:before="161"/>
        <w:ind w:left="3074"/>
        <w:jc w:val="both"/>
      </w:pPr>
      <w:moveFromRangeStart w:id="226" w:author="Abhiram Arali" w:date="2024-11-13T11:46:00Z" w:name="move182390789"/>
      <w:moveFrom w:id="227" w:author="Abhiram Arali" w:date="2024-11-13T11:46:00Z">
        <w:r w:rsidDel="00D9447B">
          <w:t>Table</w:t>
        </w:r>
        <w:r w:rsidDel="00D9447B">
          <w:rPr>
            <w:spacing w:val="-1"/>
          </w:rPr>
          <w:t xml:space="preserve"> </w:t>
        </w:r>
        <w:r w:rsidDel="00D9447B">
          <w:t>3.1:</w:t>
        </w:r>
        <w:r w:rsidDel="00D9447B">
          <w:rPr>
            <w:spacing w:val="-3"/>
          </w:rPr>
          <w:t xml:space="preserve"> </w:t>
        </w:r>
        <w:r w:rsidDel="00D9447B">
          <w:t>Arithmetic</w:t>
        </w:r>
        <w:r w:rsidDel="00D9447B">
          <w:rPr>
            <w:spacing w:val="-2"/>
          </w:rPr>
          <w:t xml:space="preserve"> Operators</w:t>
        </w:r>
      </w:moveFrom>
    </w:p>
    <w:moveFromRangeEnd w:id="226"/>
    <w:p w14:paraId="2C3CC9DA" w14:textId="77777777" w:rsidR="00721600" w:rsidRDefault="00721600">
      <w:pPr>
        <w:pStyle w:val="NormalBPBHEB"/>
        <w:pPrChange w:id="228" w:author="Abhiram Arali" w:date="2024-11-13T11:46:00Z">
          <w:pPr>
            <w:pStyle w:val="BodyText"/>
            <w:spacing w:before="69"/>
          </w:pPr>
        </w:pPrChange>
      </w:pPr>
    </w:p>
    <w:tbl>
      <w:tblPr>
        <w:tblW w:w="0" w:type="auto"/>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2583"/>
        <w:gridCol w:w="3204"/>
      </w:tblGrid>
      <w:tr w:rsidR="00721600" w14:paraId="463ED7BF" w14:textId="77777777" w:rsidTr="00A3102B">
        <w:trPr>
          <w:trHeight w:val="414"/>
        </w:trPr>
        <w:tc>
          <w:tcPr>
            <w:tcW w:w="1176" w:type="dxa"/>
          </w:tcPr>
          <w:p w14:paraId="33187907" w14:textId="77777777" w:rsidR="00721600" w:rsidRPr="00957D3E" w:rsidRDefault="00721600">
            <w:pPr>
              <w:pStyle w:val="NormalBPBHEB"/>
              <w:rPr>
                <w:b/>
                <w:bCs/>
                <w:rPrChange w:id="229" w:author="Abhiram Arali" w:date="2024-11-13T11:46:00Z">
                  <w:rPr/>
                </w:rPrChange>
              </w:rPr>
              <w:pPrChange w:id="230" w:author="Abhiram Arali" w:date="2024-11-13T11:46:00Z">
                <w:pPr>
                  <w:pStyle w:val="TableParagraph"/>
                </w:pPr>
              </w:pPrChange>
            </w:pPr>
            <w:r w:rsidRPr="00957D3E">
              <w:rPr>
                <w:b/>
                <w:bCs/>
                <w:rPrChange w:id="231" w:author="Abhiram Arali" w:date="2024-11-13T11:46:00Z">
                  <w:rPr/>
                </w:rPrChange>
              </w:rPr>
              <w:t>Operator</w:t>
            </w:r>
          </w:p>
        </w:tc>
        <w:tc>
          <w:tcPr>
            <w:tcW w:w="2583" w:type="dxa"/>
          </w:tcPr>
          <w:p w14:paraId="4CE7CA4C" w14:textId="77777777" w:rsidR="00721600" w:rsidRPr="00957D3E" w:rsidRDefault="00721600">
            <w:pPr>
              <w:pStyle w:val="NormalBPBHEB"/>
              <w:rPr>
                <w:b/>
                <w:bCs/>
                <w:rPrChange w:id="232" w:author="Abhiram Arali" w:date="2024-11-13T11:46:00Z">
                  <w:rPr/>
                </w:rPrChange>
              </w:rPr>
              <w:pPrChange w:id="233" w:author="Abhiram Arali" w:date="2024-11-13T11:46:00Z">
                <w:pPr>
                  <w:pStyle w:val="TableParagraph"/>
                  <w:ind w:left="698"/>
                </w:pPr>
              </w:pPrChange>
            </w:pPr>
            <w:r w:rsidRPr="00957D3E">
              <w:rPr>
                <w:b/>
                <w:bCs/>
                <w:rPrChange w:id="234" w:author="Abhiram Arali" w:date="2024-11-13T11:46:00Z">
                  <w:rPr/>
                </w:rPrChange>
              </w:rPr>
              <w:t>Description</w:t>
            </w:r>
          </w:p>
        </w:tc>
        <w:tc>
          <w:tcPr>
            <w:tcW w:w="3204" w:type="dxa"/>
          </w:tcPr>
          <w:p w14:paraId="7348ADC2" w14:textId="77777777" w:rsidR="00721600" w:rsidRPr="00957D3E" w:rsidRDefault="00721600">
            <w:pPr>
              <w:pStyle w:val="NormalBPBHEB"/>
              <w:rPr>
                <w:b/>
                <w:bCs/>
                <w:rPrChange w:id="235" w:author="Abhiram Arali" w:date="2024-11-13T11:46:00Z">
                  <w:rPr/>
                </w:rPrChange>
              </w:rPr>
              <w:pPrChange w:id="236" w:author="Abhiram Arali" w:date="2024-11-13T11:46:00Z">
                <w:pPr>
                  <w:pStyle w:val="TableParagraph"/>
                  <w:ind w:left="108"/>
                </w:pPr>
              </w:pPrChange>
            </w:pPr>
            <w:r w:rsidRPr="00957D3E">
              <w:rPr>
                <w:b/>
                <w:bCs/>
                <w:rPrChange w:id="237" w:author="Abhiram Arali" w:date="2024-11-13T11:46:00Z">
                  <w:rPr/>
                </w:rPrChange>
              </w:rPr>
              <w:t>Example</w:t>
            </w:r>
            <w:r w:rsidRPr="00957D3E">
              <w:rPr>
                <w:b/>
                <w:bCs/>
                <w:spacing w:val="-1"/>
                <w:rPrChange w:id="238" w:author="Abhiram Arali" w:date="2024-11-13T11:46:00Z">
                  <w:rPr>
                    <w:spacing w:val="-1"/>
                  </w:rPr>
                </w:rPrChange>
              </w:rPr>
              <w:t xml:space="preserve"> </w:t>
            </w:r>
            <w:r w:rsidRPr="00957D3E">
              <w:rPr>
                <w:b/>
                <w:bCs/>
                <w:rPrChange w:id="239" w:author="Abhiram Arali" w:date="2024-11-13T11:46:00Z">
                  <w:rPr/>
                </w:rPrChange>
              </w:rPr>
              <w:t>in Python /</w:t>
            </w:r>
            <w:r w:rsidRPr="00957D3E">
              <w:rPr>
                <w:b/>
                <w:bCs/>
                <w:spacing w:val="-1"/>
                <w:rPrChange w:id="240" w:author="Abhiram Arali" w:date="2024-11-13T11:46:00Z">
                  <w:rPr>
                    <w:spacing w:val="-1"/>
                  </w:rPr>
                </w:rPrChange>
              </w:rPr>
              <w:t xml:space="preserve"> </w:t>
            </w:r>
            <w:r w:rsidRPr="00957D3E">
              <w:rPr>
                <w:b/>
                <w:bCs/>
                <w:rPrChange w:id="241" w:author="Abhiram Arali" w:date="2024-11-13T11:46:00Z">
                  <w:rPr/>
                </w:rPrChange>
              </w:rPr>
              <w:t xml:space="preserve">C / </w:t>
            </w:r>
            <w:r w:rsidRPr="00957D3E">
              <w:rPr>
                <w:b/>
                <w:bCs/>
                <w:spacing w:val="-4"/>
                <w:rPrChange w:id="242" w:author="Abhiram Arali" w:date="2024-11-13T11:46:00Z">
                  <w:rPr>
                    <w:spacing w:val="-4"/>
                  </w:rPr>
                </w:rPrChange>
              </w:rPr>
              <w:t>Java</w:t>
            </w:r>
          </w:p>
        </w:tc>
      </w:tr>
      <w:tr w:rsidR="00721600" w14:paraId="077241CE" w14:textId="77777777" w:rsidTr="00A3102B">
        <w:trPr>
          <w:trHeight w:val="412"/>
        </w:trPr>
        <w:tc>
          <w:tcPr>
            <w:tcW w:w="1176" w:type="dxa"/>
          </w:tcPr>
          <w:p w14:paraId="73E7A65B" w14:textId="77777777" w:rsidR="00721600" w:rsidRDefault="00721600">
            <w:pPr>
              <w:pStyle w:val="NormalBPBHEB"/>
              <w:pPrChange w:id="243" w:author="Abhiram Arali" w:date="2024-11-13T11:46:00Z">
                <w:pPr>
                  <w:pStyle w:val="TableParagraph"/>
                </w:pPr>
              </w:pPrChange>
            </w:pPr>
            <w:r>
              <w:rPr>
                <w:spacing w:val="-10"/>
              </w:rPr>
              <w:t>+</w:t>
            </w:r>
          </w:p>
        </w:tc>
        <w:tc>
          <w:tcPr>
            <w:tcW w:w="2583" w:type="dxa"/>
          </w:tcPr>
          <w:p w14:paraId="18E5E773" w14:textId="77777777" w:rsidR="00721600" w:rsidRDefault="00721600">
            <w:pPr>
              <w:pStyle w:val="NormalBPBHEB"/>
              <w:pPrChange w:id="244" w:author="Abhiram Arali" w:date="2024-11-13T11:46:00Z">
                <w:pPr>
                  <w:pStyle w:val="TableParagraph"/>
                  <w:ind w:left="108"/>
                </w:pPr>
              </w:pPrChange>
            </w:pPr>
            <w:r>
              <w:t>Addition</w:t>
            </w:r>
          </w:p>
        </w:tc>
        <w:tc>
          <w:tcPr>
            <w:tcW w:w="3204" w:type="dxa"/>
          </w:tcPr>
          <w:p w14:paraId="46ECD9F4" w14:textId="77777777" w:rsidR="00721600" w:rsidRDefault="00721600">
            <w:pPr>
              <w:pStyle w:val="NormalBPBHEB"/>
              <w:pPrChange w:id="245" w:author="Abhiram Arali" w:date="2024-11-13T11:46:00Z">
                <w:pPr>
                  <w:pStyle w:val="TableParagraph"/>
                  <w:ind w:left="108"/>
                </w:pPr>
              </w:pPrChange>
            </w:pPr>
            <w:r>
              <w:t>a</w:t>
            </w:r>
            <w:r>
              <w:rPr>
                <w:spacing w:val="-1"/>
              </w:rPr>
              <w:t xml:space="preserve"> </w:t>
            </w:r>
            <w:r>
              <w:t>+</w:t>
            </w:r>
            <w:r>
              <w:rPr>
                <w:spacing w:val="-1"/>
              </w:rPr>
              <w:t xml:space="preserve"> </w:t>
            </w:r>
            <w:r>
              <w:rPr>
                <w:spacing w:val="-10"/>
              </w:rPr>
              <w:t>b</w:t>
            </w:r>
          </w:p>
        </w:tc>
      </w:tr>
      <w:tr w:rsidR="00721600" w14:paraId="2E7EB38E" w14:textId="77777777" w:rsidTr="00A3102B">
        <w:trPr>
          <w:trHeight w:val="414"/>
        </w:trPr>
        <w:tc>
          <w:tcPr>
            <w:tcW w:w="1176" w:type="dxa"/>
          </w:tcPr>
          <w:p w14:paraId="45533F59" w14:textId="77777777" w:rsidR="00721600" w:rsidRDefault="00721600">
            <w:pPr>
              <w:pStyle w:val="NormalBPBHEB"/>
              <w:pPrChange w:id="246" w:author="Abhiram Arali" w:date="2024-11-13T11:46:00Z">
                <w:pPr>
                  <w:pStyle w:val="TableParagraph"/>
                  <w:spacing w:before="1" w:line="240" w:lineRule="auto"/>
                </w:pPr>
              </w:pPrChange>
            </w:pPr>
            <w:r>
              <w:rPr>
                <w:spacing w:val="-10"/>
              </w:rPr>
              <w:t>-</w:t>
            </w:r>
          </w:p>
        </w:tc>
        <w:tc>
          <w:tcPr>
            <w:tcW w:w="2583" w:type="dxa"/>
          </w:tcPr>
          <w:p w14:paraId="25B2060F" w14:textId="77777777" w:rsidR="00721600" w:rsidRDefault="00721600">
            <w:pPr>
              <w:pStyle w:val="NormalBPBHEB"/>
              <w:pPrChange w:id="247" w:author="Abhiram Arali" w:date="2024-11-13T11:46:00Z">
                <w:pPr>
                  <w:pStyle w:val="TableParagraph"/>
                  <w:spacing w:before="1" w:line="240" w:lineRule="auto"/>
                  <w:ind w:left="108"/>
                </w:pPr>
              </w:pPrChange>
            </w:pPr>
            <w:r>
              <w:t>Subtraction</w:t>
            </w:r>
          </w:p>
        </w:tc>
        <w:tc>
          <w:tcPr>
            <w:tcW w:w="3204" w:type="dxa"/>
          </w:tcPr>
          <w:p w14:paraId="399F474A" w14:textId="77777777" w:rsidR="00721600" w:rsidRDefault="00721600">
            <w:pPr>
              <w:pStyle w:val="NormalBPBHEB"/>
              <w:pPrChange w:id="248" w:author="Abhiram Arali" w:date="2024-11-13T11:46:00Z">
                <w:pPr>
                  <w:pStyle w:val="TableParagraph"/>
                  <w:spacing w:before="1" w:line="240" w:lineRule="auto"/>
                  <w:ind w:left="108"/>
                </w:pPr>
              </w:pPrChange>
            </w:pPr>
            <w:r>
              <w:t>a</w:t>
            </w:r>
            <w:r>
              <w:rPr>
                <w:spacing w:val="-1"/>
              </w:rPr>
              <w:t xml:space="preserve"> </w:t>
            </w:r>
            <w:r>
              <w:t>-</w:t>
            </w:r>
            <w:r>
              <w:rPr>
                <w:spacing w:val="-1"/>
              </w:rPr>
              <w:t xml:space="preserve"> </w:t>
            </w:r>
            <w:r>
              <w:rPr>
                <w:spacing w:val="-10"/>
              </w:rPr>
              <w:t>b</w:t>
            </w:r>
          </w:p>
        </w:tc>
      </w:tr>
      <w:tr w:rsidR="00721600" w14:paraId="6C774C83" w14:textId="77777777" w:rsidTr="00A3102B">
        <w:trPr>
          <w:trHeight w:val="414"/>
        </w:trPr>
        <w:tc>
          <w:tcPr>
            <w:tcW w:w="1176" w:type="dxa"/>
          </w:tcPr>
          <w:p w14:paraId="4DBB27FA" w14:textId="77777777" w:rsidR="00721600" w:rsidRDefault="00721600">
            <w:pPr>
              <w:pStyle w:val="NormalBPBHEB"/>
              <w:pPrChange w:id="249" w:author="Abhiram Arali" w:date="2024-11-13T11:46:00Z">
                <w:pPr>
                  <w:pStyle w:val="TableParagraph"/>
                </w:pPr>
              </w:pPrChange>
            </w:pPr>
            <w:r>
              <w:rPr>
                <w:spacing w:val="-10"/>
              </w:rPr>
              <w:t>*</w:t>
            </w:r>
          </w:p>
        </w:tc>
        <w:tc>
          <w:tcPr>
            <w:tcW w:w="2583" w:type="dxa"/>
          </w:tcPr>
          <w:p w14:paraId="1FF9700C" w14:textId="77777777" w:rsidR="00721600" w:rsidRDefault="00721600">
            <w:pPr>
              <w:pStyle w:val="NormalBPBHEB"/>
              <w:pPrChange w:id="250" w:author="Abhiram Arali" w:date="2024-11-13T11:46:00Z">
                <w:pPr>
                  <w:pStyle w:val="TableParagraph"/>
                  <w:ind w:left="108"/>
                </w:pPr>
              </w:pPrChange>
            </w:pPr>
            <w:r>
              <w:t>Multiplication</w:t>
            </w:r>
          </w:p>
        </w:tc>
        <w:tc>
          <w:tcPr>
            <w:tcW w:w="3204" w:type="dxa"/>
          </w:tcPr>
          <w:p w14:paraId="3F4C481D" w14:textId="77777777" w:rsidR="00721600" w:rsidRDefault="00721600">
            <w:pPr>
              <w:pStyle w:val="NormalBPBHEB"/>
              <w:pPrChange w:id="251" w:author="Abhiram Arali" w:date="2024-11-13T11:46:00Z">
                <w:pPr>
                  <w:pStyle w:val="TableParagraph"/>
                  <w:ind w:left="108"/>
                </w:pPr>
              </w:pPrChange>
            </w:pPr>
            <w:r>
              <w:t>a</w:t>
            </w:r>
            <w:r>
              <w:rPr>
                <w:spacing w:val="-1"/>
              </w:rPr>
              <w:t xml:space="preserve"> </w:t>
            </w:r>
            <w:r>
              <w:t xml:space="preserve">* </w:t>
            </w:r>
            <w:r>
              <w:rPr>
                <w:spacing w:val="-10"/>
              </w:rPr>
              <w:t>b</w:t>
            </w:r>
          </w:p>
        </w:tc>
      </w:tr>
      <w:tr w:rsidR="00721600" w14:paraId="532C7DB3" w14:textId="77777777" w:rsidTr="00A3102B">
        <w:trPr>
          <w:trHeight w:val="412"/>
        </w:trPr>
        <w:tc>
          <w:tcPr>
            <w:tcW w:w="1176" w:type="dxa"/>
          </w:tcPr>
          <w:p w14:paraId="37BF1E79" w14:textId="77777777" w:rsidR="00721600" w:rsidRDefault="00721600">
            <w:pPr>
              <w:pStyle w:val="NormalBPBHEB"/>
              <w:pPrChange w:id="252" w:author="Abhiram Arali" w:date="2024-11-13T11:46:00Z">
                <w:pPr>
                  <w:pStyle w:val="TableParagraph"/>
                </w:pPr>
              </w:pPrChange>
            </w:pPr>
            <w:r>
              <w:rPr>
                <w:spacing w:val="-10"/>
              </w:rPr>
              <w:t>/</w:t>
            </w:r>
          </w:p>
        </w:tc>
        <w:tc>
          <w:tcPr>
            <w:tcW w:w="2583" w:type="dxa"/>
          </w:tcPr>
          <w:p w14:paraId="3A00DC8D" w14:textId="77777777" w:rsidR="00721600" w:rsidRDefault="00721600">
            <w:pPr>
              <w:pStyle w:val="NormalBPBHEB"/>
              <w:pPrChange w:id="253" w:author="Abhiram Arali" w:date="2024-11-13T11:46:00Z">
                <w:pPr>
                  <w:pStyle w:val="TableParagraph"/>
                  <w:ind w:left="108"/>
                </w:pPr>
              </w:pPrChange>
            </w:pPr>
            <w:r>
              <w:t>Division</w:t>
            </w:r>
          </w:p>
        </w:tc>
        <w:tc>
          <w:tcPr>
            <w:tcW w:w="3204" w:type="dxa"/>
          </w:tcPr>
          <w:p w14:paraId="4E19E9D5" w14:textId="77777777" w:rsidR="00721600" w:rsidRDefault="00721600">
            <w:pPr>
              <w:pStyle w:val="NormalBPBHEB"/>
              <w:pPrChange w:id="254" w:author="Abhiram Arali" w:date="2024-11-13T11:46:00Z">
                <w:pPr>
                  <w:pStyle w:val="TableParagraph"/>
                  <w:ind w:left="108"/>
                </w:pPr>
              </w:pPrChange>
            </w:pPr>
            <w:r>
              <w:t>a</w:t>
            </w:r>
            <w:r>
              <w:rPr>
                <w:spacing w:val="-1"/>
              </w:rPr>
              <w:t xml:space="preserve"> </w:t>
            </w:r>
            <w:r>
              <w:t xml:space="preserve">/ </w:t>
            </w:r>
            <w:r>
              <w:rPr>
                <w:spacing w:val="-10"/>
              </w:rPr>
              <w:t>b</w:t>
            </w:r>
          </w:p>
        </w:tc>
      </w:tr>
      <w:tr w:rsidR="00721600" w14:paraId="44B12A3A" w14:textId="77777777" w:rsidTr="00A3102B">
        <w:trPr>
          <w:trHeight w:val="414"/>
        </w:trPr>
        <w:tc>
          <w:tcPr>
            <w:tcW w:w="1176" w:type="dxa"/>
          </w:tcPr>
          <w:p w14:paraId="6CDF1663" w14:textId="77777777" w:rsidR="00721600" w:rsidRDefault="00721600">
            <w:pPr>
              <w:pStyle w:val="NormalBPBHEB"/>
              <w:pPrChange w:id="255" w:author="Abhiram Arali" w:date="2024-11-13T11:46:00Z">
                <w:pPr>
                  <w:pStyle w:val="TableParagraph"/>
                </w:pPr>
              </w:pPrChange>
            </w:pPr>
            <w:r>
              <w:rPr>
                <w:spacing w:val="-10"/>
              </w:rPr>
              <w:t>%</w:t>
            </w:r>
          </w:p>
        </w:tc>
        <w:tc>
          <w:tcPr>
            <w:tcW w:w="2583" w:type="dxa"/>
          </w:tcPr>
          <w:p w14:paraId="456AD66A" w14:textId="77777777" w:rsidR="00721600" w:rsidRDefault="00721600">
            <w:pPr>
              <w:pStyle w:val="NormalBPBHEB"/>
              <w:pPrChange w:id="256" w:author="Abhiram Arali" w:date="2024-11-13T11:46:00Z">
                <w:pPr>
                  <w:pStyle w:val="TableParagraph"/>
                  <w:ind w:left="108"/>
                </w:pPr>
              </w:pPrChange>
            </w:pPr>
            <w:r>
              <w:t>Modulus (Remainder)</w:t>
            </w:r>
          </w:p>
        </w:tc>
        <w:tc>
          <w:tcPr>
            <w:tcW w:w="3204" w:type="dxa"/>
          </w:tcPr>
          <w:p w14:paraId="2EB0837D" w14:textId="77777777" w:rsidR="00721600" w:rsidRDefault="00721600">
            <w:pPr>
              <w:pStyle w:val="NormalBPBHEB"/>
              <w:pPrChange w:id="257" w:author="Abhiram Arali" w:date="2024-11-13T11:46:00Z">
                <w:pPr>
                  <w:pStyle w:val="TableParagraph"/>
                  <w:ind w:left="108"/>
                </w:pPr>
              </w:pPrChange>
            </w:pPr>
            <w:r>
              <w:t>a</w:t>
            </w:r>
            <w:r>
              <w:rPr>
                <w:spacing w:val="-1"/>
              </w:rPr>
              <w:t xml:space="preserve"> </w:t>
            </w:r>
            <w:r>
              <w:t>%</w:t>
            </w:r>
            <w:r>
              <w:rPr>
                <w:spacing w:val="-1"/>
              </w:rPr>
              <w:t xml:space="preserve"> </w:t>
            </w:r>
            <w:r>
              <w:rPr>
                <w:spacing w:val="-10"/>
              </w:rPr>
              <w:t>b</w:t>
            </w:r>
          </w:p>
        </w:tc>
      </w:tr>
      <w:tr w:rsidR="00721600" w14:paraId="72D077FB" w14:textId="77777777" w:rsidTr="00A3102B">
        <w:trPr>
          <w:trHeight w:val="415"/>
        </w:trPr>
        <w:tc>
          <w:tcPr>
            <w:tcW w:w="1176" w:type="dxa"/>
          </w:tcPr>
          <w:p w14:paraId="5BADC86A" w14:textId="77777777" w:rsidR="00721600" w:rsidRDefault="00721600">
            <w:pPr>
              <w:pStyle w:val="NormalBPBHEB"/>
              <w:pPrChange w:id="258" w:author="Abhiram Arali" w:date="2024-11-13T11:46:00Z">
                <w:pPr>
                  <w:pStyle w:val="TableParagraph"/>
                </w:pPr>
              </w:pPrChange>
            </w:pPr>
            <w:r>
              <w:rPr>
                <w:spacing w:val="-5"/>
              </w:rPr>
              <w:t>**</w:t>
            </w:r>
          </w:p>
        </w:tc>
        <w:tc>
          <w:tcPr>
            <w:tcW w:w="2583" w:type="dxa"/>
          </w:tcPr>
          <w:p w14:paraId="34EE6014" w14:textId="77777777" w:rsidR="00721600" w:rsidRDefault="00721600">
            <w:pPr>
              <w:pStyle w:val="NormalBPBHEB"/>
              <w:pPrChange w:id="259" w:author="Abhiram Arali" w:date="2024-11-13T11:46:00Z">
                <w:pPr>
                  <w:pStyle w:val="TableParagraph"/>
                  <w:ind w:left="108"/>
                </w:pPr>
              </w:pPrChange>
            </w:pPr>
            <w:r>
              <w:t>Exponentiation</w:t>
            </w:r>
            <w:r>
              <w:rPr>
                <w:spacing w:val="-3"/>
              </w:rPr>
              <w:t xml:space="preserve"> </w:t>
            </w:r>
            <w:r>
              <w:t>(Python)</w:t>
            </w:r>
          </w:p>
        </w:tc>
        <w:tc>
          <w:tcPr>
            <w:tcW w:w="3204" w:type="dxa"/>
          </w:tcPr>
          <w:p w14:paraId="37E8A360" w14:textId="77777777" w:rsidR="00721600" w:rsidRDefault="00721600">
            <w:pPr>
              <w:pStyle w:val="NormalBPBHEB"/>
              <w:pPrChange w:id="260" w:author="Abhiram Arali" w:date="2024-11-13T11:46:00Z">
                <w:pPr>
                  <w:pStyle w:val="TableParagraph"/>
                  <w:ind w:left="108"/>
                </w:pPr>
              </w:pPrChange>
            </w:pPr>
            <w:r>
              <w:t>a</w:t>
            </w:r>
            <w:r>
              <w:rPr>
                <w:spacing w:val="-1"/>
              </w:rPr>
              <w:t xml:space="preserve"> </w:t>
            </w:r>
            <w:r>
              <w:t xml:space="preserve">** </w:t>
            </w:r>
            <w:r>
              <w:rPr>
                <w:spacing w:val="-10"/>
              </w:rPr>
              <w:t>b</w:t>
            </w:r>
          </w:p>
        </w:tc>
      </w:tr>
      <w:tr w:rsidR="00721600" w14:paraId="1D87C607" w14:textId="77777777" w:rsidTr="00A3102B">
        <w:trPr>
          <w:trHeight w:val="412"/>
        </w:trPr>
        <w:tc>
          <w:tcPr>
            <w:tcW w:w="1176" w:type="dxa"/>
          </w:tcPr>
          <w:p w14:paraId="4297DDC8" w14:textId="77777777" w:rsidR="00721600" w:rsidRDefault="00721600">
            <w:pPr>
              <w:pStyle w:val="NormalBPBHEB"/>
              <w:pPrChange w:id="261" w:author="Abhiram Arali" w:date="2024-11-13T11:46:00Z">
                <w:pPr>
                  <w:pStyle w:val="TableParagraph"/>
                </w:pPr>
              </w:pPrChange>
            </w:pPr>
            <w:r>
              <w:rPr>
                <w:spacing w:val="-5"/>
              </w:rPr>
              <w:t>//</w:t>
            </w:r>
          </w:p>
        </w:tc>
        <w:tc>
          <w:tcPr>
            <w:tcW w:w="2583" w:type="dxa"/>
          </w:tcPr>
          <w:p w14:paraId="57241666" w14:textId="77777777" w:rsidR="00721600" w:rsidRDefault="00721600">
            <w:pPr>
              <w:pStyle w:val="NormalBPBHEB"/>
              <w:pPrChange w:id="262" w:author="Abhiram Arali" w:date="2024-11-13T11:46:00Z">
                <w:pPr>
                  <w:pStyle w:val="TableParagraph"/>
                  <w:ind w:left="108"/>
                </w:pPr>
              </w:pPrChange>
            </w:pPr>
            <w:r>
              <w:t>Floor</w:t>
            </w:r>
            <w:r>
              <w:rPr>
                <w:spacing w:val="-4"/>
              </w:rPr>
              <w:t xml:space="preserve"> </w:t>
            </w:r>
            <w:r>
              <w:t>Division</w:t>
            </w:r>
            <w:r>
              <w:rPr>
                <w:spacing w:val="-1"/>
              </w:rPr>
              <w:t xml:space="preserve"> </w:t>
            </w:r>
            <w:r>
              <w:t>(Python)</w:t>
            </w:r>
          </w:p>
        </w:tc>
        <w:tc>
          <w:tcPr>
            <w:tcW w:w="3204" w:type="dxa"/>
          </w:tcPr>
          <w:p w14:paraId="1E7C319B" w14:textId="77777777" w:rsidR="00721600" w:rsidRDefault="00721600">
            <w:pPr>
              <w:pStyle w:val="NormalBPBHEB"/>
              <w:pPrChange w:id="263" w:author="Abhiram Arali" w:date="2024-11-13T11:46:00Z">
                <w:pPr>
                  <w:pStyle w:val="TableParagraph"/>
                  <w:ind w:left="108"/>
                </w:pPr>
              </w:pPrChange>
            </w:pPr>
            <w:r>
              <w:t>a</w:t>
            </w:r>
            <w:r>
              <w:rPr>
                <w:spacing w:val="-1"/>
              </w:rPr>
              <w:t xml:space="preserve"> </w:t>
            </w:r>
            <w:r>
              <w:t xml:space="preserve">// </w:t>
            </w:r>
            <w:r>
              <w:rPr>
                <w:spacing w:val="-10"/>
              </w:rPr>
              <w:t>b</w:t>
            </w:r>
          </w:p>
        </w:tc>
      </w:tr>
    </w:tbl>
    <w:p w14:paraId="771D4734" w14:textId="0E27900D" w:rsidR="00D9447B" w:rsidRDefault="00D9447B">
      <w:pPr>
        <w:pStyle w:val="TableCaptionBPBHEB"/>
        <w:pPrChange w:id="264" w:author="Abhiram Arali" w:date="2024-11-13T11:46:00Z">
          <w:pPr>
            <w:pStyle w:val="Heading1"/>
            <w:spacing w:before="161"/>
            <w:ind w:left="3074"/>
            <w:jc w:val="both"/>
          </w:pPr>
        </w:pPrChange>
      </w:pPr>
      <w:moveToRangeStart w:id="265" w:author="Abhiram Arali" w:date="2024-11-13T11:46:00Z" w:name="move182390789"/>
      <w:moveTo w:id="266" w:author="Abhiram Arali" w:date="2024-11-13T11:46:00Z">
        <w:r w:rsidRPr="00A10621">
          <w:rPr>
            <w:b/>
            <w:bCs w:val="0"/>
            <w:rPrChange w:id="267" w:author="Abhiram Arali" w:date="2024-11-13T11:46:00Z">
              <w:rPr/>
            </w:rPrChange>
          </w:rPr>
          <w:t>Table</w:t>
        </w:r>
        <w:r w:rsidRPr="00A10621">
          <w:rPr>
            <w:b/>
            <w:bCs w:val="0"/>
            <w:spacing w:val="-1"/>
            <w:rPrChange w:id="268" w:author="Abhiram Arali" w:date="2024-11-13T11:46:00Z">
              <w:rPr>
                <w:spacing w:val="-1"/>
              </w:rPr>
            </w:rPrChange>
          </w:rPr>
          <w:t xml:space="preserve"> </w:t>
        </w:r>
        <w:r w:rsidRPr="00A10621">
          <w:rPr>
            <w:b/>
            <w:bCs w:val="0"/>
            <w:rPrChange w:id="269" w:author="Abhiram Arali" w:date="2024-11-13T11:46:00Z">
              <w:rPr/>
            </w:rPrChange>
          </w:rPr>
          <w:t>3.1</w:t>
        </w:r>
        <w:r>
          <w:t>:</w:t>
        </w:r>
        <w:r>
          <w:rPr>
            <w:spacing w:val="-3"/>
          </w:rPr>
          <w:t xml:space="preserve"> </w:t>
        </w:r>
        <w:r>
          <w:t>Arithmetic</w:t>
        </w:r>
        <w:r>
          <w:rPr>
            <w:spacing w:val="-2"/>
          </w:rPr>
          <w:t xml:space="preserve"> </w:t>
        </w:r>
        <w:r w:rsidR="00C61ACB">
          <w:rPr>
            <w:spacing w:val="-2"/>
          </w:rPr>
          <w:t>operators</w:t>
        </w:r>
      </w:moveTo>
    </w:p>
    <w:moveToRangeEnd w:id="265"/>
    <w:p w14:paraId="7CC4AF4A" w14:textId="77777777" w:rsidR="00721600" w:rsidRDefault="00721600">
      <w:pPr>
        <w:pStyle w:val="NormalBPBHEB"/>
        <w:pPrChange w:id="270" w:author="Abhiram Arali" w:date="2024-11-13T11:46:00Z">
          <w:pPr>
            <w:pStyle w:val="BodyText"/>
          </w:pPr>
        </w:pPrChange>
      </w:pPr>
    </w:p>
    <w:p w14:paraId="2085A54B" w14:textId="4EF7E0B6" w:rsidR="00721600" w:rsidDel="00D9447B" w:rsidRDefault="00721600" w:rsidP="00721600">
      <w:pPr>
        <w:pStyle w:val="BodyText"/>
        <w:spacing w:before="27"/>
        <w:rPr>
          <w:del w:id="271" w:author="Abhiram Arali" w:date="2024-11-13T11:46:00Z"/>
          <w:b/>
        </w:rPr>
      </w:pPr>
    </w:p>
    <w:p w14:paraId="4222E804" w14:textId="05FED261" w:rsidR="00721600" w:rsidRDefault="00721600">
      <w:pPr>
        <w:pStyle w:val="Heading1BPBHEB"/>
        <w:pPrChange w:id="272" w:author="Abhiram Arali" w:date="2024-11-13T11:46:00Z">
          <w:pPr>
            <w:ind w:left="220"/>
          </w:pPr>
        </w:pPrChange>
      </w:pPr>
      <w:r>
        <w:t>Relational</w:t>
      </w:r>
      <w:r>
        <w:rPr>
          <w:spacing w:val="-2"/>
        </w:rPr>
        <w:t xml:space="preserve"> </w:t>
      </w:r>
      <w:r w:rsidR="00A76894">
        <w:rPr>
          <w:spacing w:val="-2"/>
        </w:rPr>
        <w:t>operators</w:t>
      </w:r>
    </w:p>
    <w:p w14:paraId="502BBD04" w14:textId="5A1829E3" w:rsidR="00721600" w:rsidDel="00A76894" w:rsidRDefault="00721600" w:rsidP="00721600">
      <w:pPr>
        <w:pStyle w:val="BodyText"/>
        <w:spacing w:before="22"/>
        <w:rPr>
          <w:del w:id="273" w:author="Abhiram Arali" w:date="2024-11-13T11:46:00Z"/>
          <w:b/>
        </w:rPr>
      </w:pPr>
    </w:p>
    <w:p w14:paraId="38FF1AF2" w14:textId="45DD2778" w:rsidR="00721600" w:rsidDel="00402B03" w:rsidRDefault="00721600">
      <w:pPr>
        <w:pStyle w:val="NormalBPBHEB"/>
        <w:rPr>
          <w:del w:id="274" w:author="Abhiram Arali" w:date="2024-11-13T11:46:00Z"/>
        </w:rPr>
        <w:pPrChange w:id="275" w:author="Abhiram Arali" w:date="2024-11-13T11:44:00Z">
          <w:pPr>
            <w:pStyle w:val="BodyText"/>
            <w:spacing w:line="360" w:lineRule="auto"/>
            <w:ind w:left="220" w:right="219"/>
            <w:jc w:val="both"/>
          </w:pPr>
        </w:pPrChange>
      </w:pPr>
      <w:r>
        <w:t>Relational</w:t>
      </w:r>
      <w:r>
        <w:rPr>
          <w:spacing w:val="-13"/>
        </w:rPr>
        <w:t xml:space="preserve"> </w:t>
      </w:r>
      <w:r>
        <w:t>operators</w:t>
      </w:r>
      <w:r>
        <w:rPr>
          <w:spacing w:val="-13"/>
        </w:rPr>
        <w:t xml:space="preserve"> </w:t>
      </w:r>
      <w:r>
        <w:t>in</w:t>
      </w:r>
      <w:r>
        <w:rPr>
          <w:spacing w:val="-13"/>
        </w:rPr>
        <w:t xml:space="preserve"> </w:t>
      </w:r>
      <w:r>
        <w:t>programming</w:t>
      </w:r>
      <w:r>
        <w:rPr>
          <w:spacing w:val="-13"/>
        </w:rPr>
        <w:t xml:space="preserve"> </w:t>
      </w:r>
      <w:r>
        <w:t>are</w:t>
      </w:r>
      <w:r>
        <w:rPr>
          <w:spacing w:val="-15"/>
        </w:rPr>
        <w:t xml:space="preserve"> </w:t>
      </w:r>
      <w:r>
        <w:t>used</w:t>
      </w:r>
      <w:r>
        <w:rPr>
          <w:spacing w:val="-13"/>
        </w:rPr>
        <w:t xml:space="preserve"> </w:t>
      </w:r>
      <w:r>
        <w:t>to</w:t>
      </w:r>
      <w:r>
        <w:rPr>
          <w:spacing w:val="-13"/>
        </w:rPr>
        <w:t xml:space="preserve"> </w:t>
      </w:r>
      <w:r>
        <w:t>compare</w:t>
      </w:r>
      <w:r>
        <w:rPr>
          <w:spacing w:val="-14"/>
        </w:rPr>
        <w:t xml:space="preserve"> </w:t>
      </w:r>
      <w:r>
        <w:t>two</w:t>
      </w:r>
      <w:r>
        <w:rPr>
          <w:spacing w:val="-13"/>
        </w:rPr>
        <w:t xml:space="preserve"> </w:t>
      </w:r>
      <w:r>
        <w:t>values</w:t>
      </w:r>
      <w:r>
        <w:rPr>
          <w:spacing w:val="-13"/>
        </w:rPr>
        <w:t xml:space="preserve"> </w:t>
      </w:r>
      <w:r>
        <w:t>or</w:t>
      </w:r>
      <w:r>
        <w:rPr>
          <w:spacing w:val="-14"/>
        </w:rPr>
        <w:t xml:space="preserve"> </w:t>
      </w:r>
      <w:r>
        <w:t>expressions.</w:t>
      </w:r>
      <w:r>
        <w:rPr>
          <w:spacing w:val="-13"/>
        </w:rPr>
        <w:t xml:space="preserve"> </w:t>
      </w:r>
      <w:r>
        <w:t>The</w:t>
      </w:r>
      <w:r>
        <w:rPr>
          <w:spacing w:val="-14"/>
        </w:rPr>
        <w:t xml:space="preserve"> </w:t>
      </w:r>
      <w:r>
        <w:t>result of these comparisons is always a Boolean value: True if the relationship holds, and False if it does</w:t>
      </w:r>
      <w:r>
        <w:rPr>
          <w:spacing w:val="5"/>
        </w:rPr>
        <w:t xml:space="preserve"> </w:t>
      </w:r>
      <w:r>
        <w:t>not.</w:t>
      </w:r>
      <w:r>
        <w:rPr>
          <w:spacing w:val="7"/>
        </w:rPr>
        <w:t xml:space="preserve"> </w:t>
      </w:r>
      <w:r>
        <w:t>Relational</w:t>
      </w:r>
      <w:r>
        <w:rPr>
          <w:spacing w:val="6"/>
        </w:rPr>
        <w:t xml:space="preserve"> </w:t>
      </w:r>
      <w:r>
        <w:t>operators</w:t>
      </w:r>
      <w:r>
        <w:rPr>
          <w:spacing w:val="6"/>
        </w:rPr>
        <w:t xml:space="preserve"> </w:t>
      </w:r>
      <w:r>
        <w:t>are</w:t>
      </w:r>
      <w:r>
        <w:rPr>
          <w:spacing w:val="6"/>
        </w:rPr>
        <w:t xml:space="preserve"> </w:t>
      </w:r>
      <w:r>
        <w:t>crucial</w:t>
      </w:r>
      <w:r>
        <w:rPr>
          <w:spacing w:val="10"/>
        </w:rPr>
        <w:t xml:space="preserve"> </w:t>
      </w:r>
      <w:r>
        <w:t>for</w:t>
      </w:r>
      <w:r>
        <w:rPr>
          <w:spacing w:val="5"/>
        </w:rPr>
        <w:t xml:space="preserve"> </w:t>
      </w:r>
      <w:r>
        <w:t>decision-making</w:t>
      </w:r>
      <w:r>
        <w:rPr>
          <w:spacing w:val="6"/>
        </w:rPr>
        <w:t xml:space="preserve"> </w:t>
      </w:r>
      <w:r>
        <w:t>in</w:t>
      </w:r>
      <w:r>
        <w:rPr>
          <w:spacing w:val="8"/>
        </w:rPr>
        <w:t xml:space="preserve"> </w:t>
      </w:r>
      <w:r>
        <w:t>programming,</w:t>
      </w:r>
      <w:r>
        <w:rPr>
          <w:spacing w:val="6"/>
        </w:rPr>
        <w:t xml:space="preserve"> </w:t>
      </w:r>
      <w:r>
        <w:t>as</w:t>
      </w:r>
      <w:r>
        <w:rPr>
          <w:spacing w:val="7"/>
        </w:rPr>
        <w:t xml:space="preserve"> </w:t>
      </w:r>
      <w:r>
        <w:t>they</w:t>
      </w:r>
      <w:r>
        <w:rPr>
          <w:spacing w:val="7"/>
        </w:rPr>
        <w:t xml:space="preserve"> </w:t>
      </w:r>
      <w:r>
        <w:rPr>
          <w:spacing w:val="-2"/>
        </w:rPr>
        <w:t>allow</w:t>
      </w:r>
      <w:ins w:id="276" w:author="Abhiram Arali" w:date="2024-11-13T11:46:00Z">
        <w:r w:rsidR="00402B03">
          <w:rPr>
            <w:spacing w:val="-2"/>
          </w:rPr>
          <w:t xml:space="preserve"> </w:t>
        </w:r>
      </w:ins>
    </w:p>
    <w:p w14:paraId="2DB97D3F" w14:textId="0EE10487" w:rsidR="00721600" w:rsidDel="00E32E23" w:rsidRDefault="00721600" w:rsidP="00721600">
      <w:pPr>
        <w:spacing w:line="360" w:lineRule="auto"/>
        <w:jc w:val="both"/>
        <w:rPr>
          <w:del w:id="277" w:author="Abhiram Arali" w:date="2024-11-13T11:46:00Z"/>
        </w:rPr>
        <w:sectPr w:rsidR="00721600" w:rsidDel="00E32E23">
          <w:pgSz w:w="11910" w:h="16840"/>
          <w:pgMar w:top="1540" w:right="1220" w:bottom="1200" w:left="1220" w:header="758" w:footer="1000" w:gutter="0"/>
          <w:cols w:space="720"/>
        </w:sectPr>
      </w:pPr>
    </w:p>
    <w:p w14:paraId="4006B0BB" w14:textId="6B9CE695" w:rsidR="00721600" w:rsidRDefault="00721600">
      <w:pPr>
        <w:pStyle w:val="NormalBPBHEB"/>
        <w:pPrChange w:id="278" w:author="Abhiram Arali" w:date="2024-11-13T11:46:00Z">
          <w:pPr>
            <w:pStyle w:val="BodyText"/>
            <w:spacing w:before="88" w:line="360" w:lineRule="auto"/>
            <w:ind w:left="220" w:right="217"/>
            <w:jc w:val="both"/>
          </w:pPr>
        </w:pPrChange>
      </w:pPr>
      <w:proofErr w:type="gramStart"/>
      <w:r>
        <w:t>developers</w:t>
      </w:r>
      <w:proofErr w:type="gramEnd"/>
      <w:r>
        <w:t xml:space="preserve"> to execute certain code based on the outcome</w:t>
      </w:r>
      <w:r>
        <w:rPr>
          <w:spacing w:val="-1"/>
        </w:rPr>
        <w:t xml:space="preserve"> </w:t>
      </w:r>
      <w:r>
        <w:t>of comparisons. These</w:t>
      </w:r>
      <w:r>
        <w:rPr>
          <w:spacing w:val="-1"/>
        </w:rPr>
        <w:t xml:space="preserve"> </w:t>
      </w:r>
      <w:r>
        <w:t>operators are often used in conditional statements (like if, else), loops (while, for), and more. Here</w:t>
      </w:r>
      <w:ins w:id="279" w:author="Abhiram Arali" w:date="2024-11-13T11:46:00Z">
        <w:r w:rsidR="00AC3720">
          <w:t xml:space="preserve"> i</w:t>
        </w:r>
      </w:ins>
      <w:del w:id="280" w:author="Abhiram Arali" w:date="2024-11-13T11:46:00Z">
        <w:r w:rsidDel="00AC3720">
          <w:delText>’</w:delText>
        </w:r>
      </w:del>
      <w:r>
        <w:t>s a detailed look at the most common relational operators in programming:</w:t>
      </w:r>
    </w:p>
    <w:p w14:paraId="5BB6BD6A" w14:textId="5205D06D" w:rsidR="00721600" w:rsidRPr="008C7737" w:rsidDel="00E66081" w:rsidRDefault="00721600">
      <w:pPr>
        <w:pStyle w:val="NormalBPBHEB"/>
        <w:rPr>
          <w:del w:id="281" w:author="Abhiram Arali" w:date="2024-11-13T12:00:00Z"/>
          <w:b/>
          <w:bCs/>
          <w:rPrChange w:id="282" w:author="Abhiram Arali" w:date="2024-11-13T12:00:00Z">
            <w:rPr>
              <w:del w:id="283" w:author="Abhiram Arali" w:date="2024-11-13T12:00:00Z"/>
            </w:rPr>
          </w:rPrChange>
        </w:rPr>
        <w:pPrChange w:id="284" w:author="Abhiram Arali" w:date="2024-11-13T12:00:00Z">
          <w:pPr>
            <w:pStyle w:val="Heading1"/>
            <w:numPr>
              <w:numId w:val="8"/>
            </w:numPr>
            <w:tabs>
              <w:tab w:val="left" w:pos="460"/>
            </w:tabs>
            <w:spacing w:before="159"/>
            <w:ind w:left="460" w:hanging="240"/>
            <w:jc w:val="both"/>
          </w:pPr>
        </w:pPrChange>
      </w:pPr>
      <w:r w:rsidRPr="008C7737">
        <w:rPr>
          <w:b/>
          <w:bCs/>
          <w:rPrChange w:id="285" w:author="Abhiram Arali" w:date="2024-11-13T12:00:00Z">
            <w:rPr/>
          </w:rPrChange>
        </w:rPr>
        <w:t>Equal</w:t>
      </w:r>
      <w:r w:rsidRPr="008C7737">
        <w:rPr>
          <w:b/>
          <w:bCs/>
          <w:spacing w:val="-2"/>
          <w:rPrChange w:id="286" w:author="Abhiram Arali" w:date="2024-11-13T12:00:00Z">
            <w:rPr>
              <w:spacing w:val="-2"/>
            </w:rPr>
          </w:rPrChange>
        </w:rPr>
        <w:t xml:space="preserve"> </w:t>
      </w:r>
      <w:r w:rsidRPr="008C7737">
        <w:rPr>
          <w:b/>
          <w:bCs/>
          <w:rPrChange w:id="287" w:author="Abhiram Arali" w:date="2024-11-13T12:00:00Z">
            <w:rPr/>
          </w:rPrChange>
        </w:rPr>
        <w:t xml:space="preserve">to </w:t>
      </w:r>
      <w:r w:rsidRPr="008C7737">
        <w:rPr>
          <w:b/>
          <w:bCs/>
          <w:spacing w:val="-4"/>
          <w:rPrChange w:id="288" w:author="Abhiram Arali" w:date="2024-11-13T12:00:00Z">
            <w:rPr>
              <w:spacing w:val="-4"/>
            </w:rPr>
          </w:rPrChange>
        </w:rPr>
        <w:t>(==)</w:t>
      </w:r>
      <w:ins w:id="289" w:author="Abhiram Arali" w:date="2024-11-13T12:00:00Z">
        <w:r w:rsidR="00E66081">
          <w:rPr>
            <w:b/>
            <w:bCs/>
            <w:spacing w:val="-4"/>
          </w:rPr>
          <w:t xml:space="preserve">: </w:t>
        </w:r>
      </w:ins>
    </w:p>
    <w:p w14:paraId="0C8D704A" w14:textId="47CA402F" w:rsidR="00721600" w:rsidDel="0021714E" w:rsidRDefault="00721600">
      <w:pPr>
        <w:pStyle w:val="NormalBPBHEB"/>
        <w:rPr>
          <w:del w:id="290" w:author="Abhiram Arali" w:date="2024-11-13T12:00:00Z"/>
        </w:rPr>
        <w:pPrChange w:id="291" w:author="Abhiram Arali" w:date="2024-11-13T12:00:00Z">
          <w:pPr>
            <w:pStyle w:val="BodyText"/>
            <w:spacing w:before="22"/>
          </w:pPr>
        </w:pPrChange>
      </w:pPr>
    </w:p>
    <w:p w14:paraId="29198620" w14:textId="77777777" w:rsidR="00721600" w:rsidRDefault="00721600">
      <w:pPr>
        <w:pStyle w:val="NormalBPBHEB"/>
        <w:numPr>
          <w:ilvl w:val="0"/>
          <w:numId w:val="45"/>
        </w:numPr>
        <w:pPrChange w:id="292" w:author="Abhiram Arali" w:date="2024-11-13T12:00:00Z">
          <w:pPr>
            <w:pStyle w:val="BodyText"/>
            <w:ind w:left="220"/>
            <w:jc w:val="both"/>
          </w:pPr>
        </w:pPrChange>
      </w:pPr>
      <w:r>
        <w:t>Compares</w:t>
      </w:r>
      <w:r>
        <w:rPr>
          <w:spacing w:val="-1"/>
        </w:rPr>
        <w:t xml:space="preserve"> </w:t>
      </w:r>
      <w:r>
        <w:t>if</w:t>
      </w:r>
      <w:r>
        <w:rPr>
          <w:spacing w:val="-1"/>
        </w:rPr>
        <w:t xml:space="preserve"> </w:t>
      </w:r>
      <w:r>
        <w:t>two</w:t>
      </w:r>
      <w:r>
        <w:rPr>
          <w:spacing w:val="-1"/>
        </w:rPr>
        <w:t xml:space="preserve"> </w:t>
      </w:r>
      <w:r>
        <w:t>values</w:t>
      </w:r>
      <w:r>
        <w:rPr>
          <w:spacing w:val="-1"/>
        </w:rPr>
        <w:t xml:space="preserve"> </w:t>
      </w:r>
      <w:r>
        <w:t>are</w:t>
      </w:r>
      <w:r>
        <w:rPr>
          <w:spacing w:val="-2"/>
        </w:rPr>
        <w:t xml:space="preserve"> equal.</w:t>
      </w:r>
    </w:p>
    <w:p w14:paraId="533B38CA" w14:textId="0F7FF2D2" w:rsidR="00721600" w:rsidRPr="00777DBE" w:rsidDel="007766F0" w:rsidRDefault="00721600" w:rsidP="00721600">
      <w:pPr>
        <w:pStyle w:val="BodyText"/>
        <w:spacing w:before="24"/>
        <w:rPr>
          <w:del w:id="293" w:author="Abhiram Arali" w:date="2024-11-13T12:00:00Z"/>
          <w:b/>
          <w:bCs/>
          <w:iCs/>
          <w:rPrChange w:id="294" w:author="Abhiram Arali" w:date="2024-11-13T12:00:00Z">
            <w:rPr>
              <w:del w:id="295" w:author="Abhiram Arali" w:date="2024-11-13T12:00:00Z"/>
              <w:iCs/>
            </w:rPr>
          </w:rPrChange>
        </w:rPr>
      </w:pPr>
    </w:p>
    <w:p w14:paraId="21FE7BF2" w14:textId="77777777" w:rsidR="00721600" w:rsidRDefault="00721600">
      <w:pPr>
        <w:pStyle w:val="NormalBPBHEB"/>
        <w:numPr>
          <w:ilvl w:val="0"/>
          <w:numId w:val="44"/>
        </w:numPr>
        <w:rPr>
          <w:ins w:id="296" w:author="Abhiram Arali" w:date="2024-11-13T12:00:00Z"/>
          <w:spacing w:val="-2"/>
        </w:rPr>
        <w:pPrChange w:id="297" w:author="Abhiram Arali" w:date="2024-11-13T12:00:00Z">
          <w:pPr>
            <w:pStyle w:val="NormalBPBHEB"/>
          </w:pPr>
        </w:pPrChange>
      </w:pPr>
      <w:r w:rsidRPr="00777DBE">
        <w:rPr>
          <w:b/>
          <w:bCs/>
          <w:iCs/>
          <w:rPrChange w:id="298" w:author="Abhiram Arali" w:date="2024-11-13T12:00:00Z">
            <w:rPr>
              <w:i/>
            </w:rPr>
          </w:rPrChange>
        </w:rPr>
        <w:t>Output</w:t>
      </w:r>
      <w:r>
        <w:rPr>
          <w:i/>
        </w:rPr>
        <w:t>:</w:t>
      </w:r>
      <w:r>
        <w:rPr>
          <w:i/>
          <w:spacing w:val="-5"/>
        </w:rPr>
        <w:t xml:space="preserve"> </w:t>
      </w:r>
      <w:r>
        <w:t>Returns</w:t>
      </w:r>
      <w:r>
        <w:rPr>
          <w:spacing w:val="-4"/>
        </w:rPr>
        <w:t xml:space="preserve"> </w:t>
      </w:r>
      <w:proofErr w:type="gramStart"/>
      <w:r>
        <w:t>True</w:t>
      </w:r>
      <w:proofErr w:type="gramEnd"/>
      <w:r>
        <w:rPr>
          <w:spacing w:val="-5"/>
        </w:rPr>
        <w:t xml:space="preserve"> </w:t>
      </w:r>
      <w:r>
        <w:t>if</w:t>
      </w:r>
      <w:r>
        <w:rPr>
          <w:spacing w:val="-4"/>
        </w:rPr>
        <w:t xml:space="preserve"> </w:t>
      </w:r>
      <w:r>
        <w:t>the</w:t>
      </w:r>
      <w:r>
        <w:rPr>
          <w:spacing w:val="-5"/>
        </w:rPr>
        <w:t xml:space="preserve"> </w:t>
      </w:r>
      <w:r>
        <w:t>values</w:t>
      </w:r>
      <w:r>
        <w:rPr>
          <w:spacing w:val="-4"/>
        </w:rPr>
        <w:t xml:space="preserve"> </w:t>
      </w:r>
      <w:r>
        <w:t>are</w:t>
      </w:r>
      <w:r>
        <w:rPr>
          <w:spacing w:val="-6"/>
        </w:rPr>
        <w:t xml:space="preserve"> </w:t>
      </w:r>
      <w:r>
        <w:t>equal,</w:t>
      </w:r>
      <w:r>
        <w:rPr>
          <w:spacing w:val="-4"/>
        </w:rPr>
        <w:t xml:space="preserve"> </w:t>
      </w:r>
      <w:r>
        <w:t>otherwise</w:t>
      </w:r>
      <w:r>
        <w:rPr>
          <w:spacing w:val="-5"/>
        </w:rPr>
        <w:t xml:space="preserve"> </w:t>
      </w:r>
      <w:r>
        <w:t xml:space="preserve">False. </w:t>
      </w:r>
      <w:r>
        <w:rPr>
          <w:spacing w:val="-2"/>
        </w:rPr>
        <w:t>Example:</w:t>
      </w:r>
    </w:p>
    <w:p w14:paraId="3CE19ECD" w14:textId="77777777" w:rsidR="004F4AFF" w:rsidRDefault="004F4AFF">
      <w:pPr>
        <w:pStyle w:val="CodeBlockBPBHEB"/>
        <w:ind w:left="1080"/>
        <w:pPrChange w:id="299" w:author="Abhiram Arali" w:date="2024-11-13T12:01:00Z">
          <w:pPr>
            <w:pStyle w:val="BodyText"/>
            <w:spacing w:before="18"/>
            <w:ind w:left="107"/>
          </w:pPr>
        </w:pPrChange>
      </w:pPr>
      <w:moveToRangeStart w:id="300" w:author="Abhiram Arali" w:date="2024-11-13T12:00:00Z" w:name="move182391649"/>
      <w:moveTo w:id="301" w:author="Abhiram Arali" w:date="2024-11-13T12:00:00Z">
        <w:r>
          <w:lastRenderedPageBreak/>
          <w:t>a</w:t>
        </w:r>
        <w:r>
          <w:rPr>
            <w:spacing w:val="-1"/>
          </w:rPr>
          <w:t xml:space="preserve"> </w:t>
        </w:r>
        <w:r>
          <w:t>=</w:t>
        </w:r>
        <w:r>
          <w:rPr>
            <w:spacing w:val="-1"/>
          </w:rPr>
          <w:t xml:space="preserve"> </w:t>
        </w:r>
        <w:r>
          <w:rPr>
            <w:spacing w:val="-10"/>
          </w:rPr>
          <w:t>5</w:t>
        </w:r>
      </w:moveTo>
    </w:p>
    <w:p w14:paraId="3695E43B" w14:textId="77777777" w:rsidR="004F4AFF" w:rsidRDefault="004F4AFF">
      <w:pPr>
        <w:pStyle w:val="CodeBlockBPBHEB"/>
        <w:ind w:left="1080"/>
        <w:pPrChange w:id="302" w:author="Abhiram Arali" w:date="2024-11-13T12:01:00Z">
          <w:pPr>
            <w:pStyle w:val="BodyText"/>
            <w:spacing w:before="19"/>
          </w:pPr>
        </w:pPrChange>
      </w:pPr>
    </w:p>
    <w:p w14:paraId="2F618965" w14:textId="77777777" w:rsidR="004F4AFF" w:rsidRDefault="004F4AFF">
      <w:pPr>
        <w:pStyle w:val="CodeBlockBPBHEB"/>
        <w:ind w:left="1080"/>
        <w:pPrChange w:id="303" w:author="Abhiram Arali" w:date="2024-11-13T12:01:00Z">
          <w:pPr>
            <w:pStyle w:val="BodyText"/>
            <w:ind w:left="107"/>
          </w:pPr>
        </w:pPrChange>
      </w:pPr>
      <w:moveTo w:id="304" w:author="Abhiram Arali" w:date="2024-11-13T12:00:00Z">
        <w:r>
          <w:t>b =</w:t>
        </w:r>
        <w:r>
          <w:rPr>
            <w:spacing w:val="-1"/>
          </w:rPr>
          <w:t xml:space="preserve"> </w:t>
        </w:r>
        <w:r>
          <w:rPr>
            <w:spacing w:val="-10"/>
          </w:rPr>
          <w:t>5</w:t>
        </w:r>
      </w:moveTo>
    </w:p>
    <w:p w14:paraId="4BE0B8FD" w14:textId="77777777" w:rsidR="004F4AFF" w:rsidRDefault="004F4AFF">
      <w:pPr>
        <w:pStyle w:val="CodeBlockBPBHEB"/>
        <w:ind w:left="1080"/>
        <w:pPrChange w:id="305" w:author="Abhiram Arali" w:date="2024-11-13T12:01:00Z">
          <w:pPr>
            <w:pStyle w:val="BodyText"/>
            <w:spacing w:before="24"/>
          </w:pPr>
        </w:pPrChange>
      </w:pPr>
    </w:p>
    <w:p w14:paraId="07259ED3" w14:textId="77777777" w:rsidR="004F4AFF" w:rsidRDefault="004F4AFF">
      <w:pPr>
        <w:pStyle w:val="CodeBlockBPBHEB"/>
        <w:ind w:left="1080"/>
        <w:pPrChange w:id="306" w:author="Abhiram Arali" w:date="2024-11-13T12:01:00Z">
          <w:pPr>
            <w:pStyle w:val="BodyText"/>
            <w:ind w:left="107"/>
          </w:pPr>
        </w:pPrChange>
      </w:pPr>
      <w:proofErr w:type="gramStart"/>
      <w:moveTo w:id="307" w:author="Abhiram Arali" w:date="2024-11-13T12:00:00Z">
        <w:r>
          <w:t>if</w:t>
        </w:r>
        <w:proofErr w:type="gramEnd"/>
        <w:r>
          <w:rPr>
            <w:spacing w:val="-1"/>
          </w:rPr>
          <w:t xml:space="preserve"> </w:t>
        </w:r>
        <w:r>
          <w:t>a</w:t>
        </w:r>
        <w:r>
          <w:rPr>
            <w:spacing w:val="-2"/>
          </w:rPr>
          <w:t xml:space="preserve"> </w:t>
        </w:r>
        <w:r>
          <w:t>==</w:t>
        </w:r>
        <w:r>
          <w:rPr>
            <w:spacing w:val="-1"/>
          </w:rPr>
          <w:t xml:space="preserve"> </w:t>
        </w:r>
        <w:r>
          <w:rPr>
            <w:spacing w:val="-5"/>
          </w:rPr>
          <w:t>b:</w:t>
        </w:r>
      </w:moveTo>
    </w:p>
    <w:p w14:paraId="494AC11F" w14:textId="77777777" w:rsidR="004F4AFF" w:rsidRDefault="004F4AFF">
      <w:pPr>
        <w:pStyle w:val="CodeBlockBPBHEB"/>
        <w:ind w:left="1080"/>
        <w:pPrChange w:id="308" w:author="Abhiram Arali" w:date="2024-11-13T12:01:00Z">
          <w:pPr>
            <w:pStyle w:val="BodyText"/>
            <w:spacing w:before="22"/>
          </w:pPr>
        </w:pPrChange>
      </w:pPr>
    </w:p>
    <w:p w14:paraId="53DF8C24" w14:textId="77777777" w:rsidR="004F4AFF" w:rsidRDefault="004F4AFF">
      <w:pPr>
        <w:pStyle w:val="CodeBlockBPBHEB"/>
        <w:ind w:left="1080"/>
        <w:pPrChange w:id="309" w:author="Abhiram Arali" w:date="2024-11-13T12:01:00Z">
          <w:pPr>
            <w:pStyle w:val="BodyText"/>
            <w:ind w:left="347"/>
          </w:pPr>
        </w:pPrChange>
      </w:pPr>
      <w:proofErr w:type="gramStart"/>
      <w:moveTo w:id="310" w:author="Abhiram Arali" w:date="2024-11-13T12:00:00Z">
        <w:r>
          <w:t>print(</w:t>
        </w:r>
        <w:proofErr w:type="gramEnd"/>
        <w:r>
          <w:t>"a</w:t>
        </w:r>
        <w:r>
          <w:rPr>
            <w:spacing w:val="-2"/>
          </w:rPr>
          <w:t xml:space="preserve"> </w:t>
        </w:r>
        <w:r>
          <w:t>is equal to b")</w:t>
        </w:r>
        <w:r>
          <w:rPr>
            <w:spacing w:val="30"/>
          </w:rPr>
          <w:t xml:space="preserve">  </w:t>
        </w:r>
        <w:r>
          <w:t xml:space="preserve"># This will </w:t>
        </w:r>
        <w:r>
          <w:rPr>
            <w:spacing w:val="-2"/>
          </w:rPr>
          <w:t>print</w:t>
        </w:r>
      </w:moveTo>
    </w:p>
    <w:moveToRangeEnd w:id="300"/>
    <w:p w14:paraId="30A0A4BD" w14:textId="77777777" w:rsidR="004F4AFF" w:rsidRDefault="004F4AFF">
      <w:pPr>
        <w:pStyle w:val="NormalBPBHEB"/>
        <w:ind w:left="1080"/>
        <w:pPrChange w:id="311" w:author="Abhiram Arali" w:date="2024-11-13T12:01:00Z">
          <w:pPr>
            <w:pStyle w:val="BodyText"/>
            <w:spacing w:after="3" w:line="499" w:lineRule="auto"/>
            <w:ind w:left="220" w:right="2496"/>
          </w:pPr>
        </w:pPrChange>
      </w:pPr>
    </w:p>
    <w:p w14:paraId="3AE5AF3B" w14:textId="6D2F7074" w:rsidR="00721600" w:rsidDel="00381756" w:rsidRDefault="00721600">
      <w:pPr>
        <w:pStyle w:val="NormalBPBHEB"/>
        <w:ind w:left="1080"/>
        <w:rPr>
          <w:del w:id="312" w:author="Abhiram Arali" w:date="2024-11-13T12:00:00Z"/>
        </w:rPr>
        <w:pPrChange w:id="313" w:author="Abhiram Arali" w:date="2024-11-13T12:01:00Z">
          <w:pPr>
            <w:pStyle w:val="BodyText"/>
            <w:ind w:left="102"/>
          </w:pPr>
        </w:pPrChange>
      </w:pPr>
      <w:del w:id="314" w:author="Abhiram Arali" w:date="2024-11-13T12:00:00Z">
        <w:r w:rsidDel="004F4AFF">
          <w:rPr>
            <w:noProof/>
            <w:lang w:val="en-IN" w:eastAsia="en-IN"/>
            <w:rPrChange w:id="315" w:author="Unknown">
              <w:rPr>
                <w:noProof/>
                <w:lang w:val="en-IN" w:eastAsia="en-IN"/>
              </w:rPr>
            </w:rPrChange>
          </w:rPr>
          <mc:AlternateContent>
            <mc:Choice Requires="wps">
              <w:drawing>
                <wp:inline distT="0" distB="0" distL="0" distR="0" wp14:anchorId="5C21F56F" wp14:editId="32029ECE">
                  <wp:extent cx="5876290" cy="1384300"/>
                  <wp:effectExtent l="9525" t="0" r="635" b="6350"/>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4FA44A74" w14:textId="7A777656" w:rsidR="00721600" w:rsidDel="004F4AFF" w:rsidRDefault="00721600" w:rsidP="00721600">
                              <w:pPr>
                                <w:pStyle w:val="BodyText"/>
                                <w:spacing w:before="18"/>
                                <w:ind w:left="107"/>
                              </w:pPr>
                              <w:moveFromRangeStart w:id="316" w:author="Abhiram Arali" w:date="2024-11-13T12:00:00Z" w:name="move182391649"/>
                              <w:moveFrom w:id="317" w:author="Abhiram Arali" w:date="2024-11-13T12:00:00Z">
                                <w:r w:rsidDel="004F4AFF">
                                  <w:t>a</w:t>
                                </w:r>
                                <w:r w:rsidDel="004F4AFF">
                                  <w:rPr>
                                    <w:spacing w:val="-1"/>
                                  </w:rPr>
                                  <w:t xml:space="preserve"> </w:t>
                                </w:r>
                                <w:r w:rsidDel="004F4AFF">
                                  <w:t>=</w:t>
                                </w:r>
                                <w:r w:rsidDel="004F4AFF">
                                  <w:rPr>
                                    <w:spacing w:val="-1"/>
                                  </w:rPr>
                                  <w:t xml:space="preserve"> </w:t>
                                </w:r>
                                <w:r w:rsidDel="004F4AFF">
                                  <w:rPr>
                                    <w:spacing w:val="-10"/>
                                  </w:rPr>
                                  <w:t>5</w:t>
                                </w:r>
                              </w:moveFrom>
                            </w:p>
                            <w:p w14:paraId="6CC92578" w14:textId="5403BB13" w:rsidR="00721600" w:rsidDel="004F4AFF" w:rsidRDefault="00721600" w:rsidP="00721600">
                              <w:pPr>
                                <w:pStyle w:val="BodyText"/>
                                <w:spacing w:before="19"/>
                              </w:pPr>
                            </w:p>
                            <w:p w14:paraId="7BAF6AEB" w14:textId="1E129869" w:rsidR="00721600" w:rsidDel="004F4AFF" w:rsidRDefault="00721600" w:rsidP="00721600">
                              <w:pPr>
                                <w:pStyle w:val="BodyText"/>
                                <w:ind w:left="107"/>
                              </w:pPr>
                              <w:moveFrom w:id="318" w:author="Abhiram Arali" w:date="2024-11-13T12:00:00Z">
                                <w:r w:rsidDel="004F4AFF">
                                  <w:t>b =</w:t>
                                </w:r>
                                <w:r w:rsidDel="004F4AFF">
                                  <w:rPr>
                                    <w:spacing w:val="-1"/>
                                  </w:rPr>
                                  <w:t xml:space="preserve"> </w:t>
                                </w:r>
                                <w:r w:rsidDel="004F4AFF">
                                  <w:rPr>
                                    <w:spacing w:val="-10"/>
                                  </w:rPr>
                                  <w:t>5</w:t>
                                </w:r>
                              </w:moveFrom>
                            </w:p>
                            <w:p w14:paraId="13A5C304" w14:textId="4A6DA380" w:rsidR="00721600" w:rsidDel="004F4AFF" w:rsidRDefault="00721600" w:rsidP="00721600">
                              <w:pPr>
                                <w:pStyle w:val="BodyText"/>
                                <w:spacing w:before="24"/>
                              </w:pPr>
                            </w:p>
                            <w:p w14:paraId="59373DDA" w14:textId="0DC0F88B" w:rsidR="00721600" w:rsidDel="004F4AFF" w:rsidRDefault="00721600" w:rsidP="00721600">
                              <w:pPr>
                                <w:pStyle w:val="BodyText"/>
                                <w:ind w:left="107"/>
                              </w:pPr>
                              <w:moveFrom w:id="319" w:author="Abhiram Arali" w:date="2024-11-13T12:00:00Z">
                                <w:r w:rsidDel="004F4AFF">
                                  <w:t>if</w:t>
                                </w:r>
                                <w:r w:rsidDel="004F4AFF">
                                  <w:rPr>
                                    <w:spacing w:val="-1"/>
                                  </w:rPr>
                                  <w:t xml:space="preserve"> </w:t>
                                </w:r>
                                <w:r w:rsidDel="004F4AFF">
                                  <w:t>a</w:t>
                                </w:r>
                                <w:r w:rsidDel="004F4AFF">
                                  <w:rPr>
                                    <w:spacing w:val="-2"/>
                                  </w:rPr>
                                  <w:t xml:space="preserve"> </w:t>
                                </w:r>
                                <w:r w:rsidDel="004F4AFF">
                                  <w:t>==</w:t>
                                </w:r>
                                <w:r w:rsidDel="004F4AFF">
                                  <w:rPr>
                                    <w:spacing w:val="-1"/>
                                  </w:rPr>
                                  <w:t xml:space="preserve"> </w:t>
                                </w:r>
                                <w:r w:rsidDel="004F4AFF">
                                  <w:rPr>
                                    <w:spacing w:val="-5"/>
                                  </w:rPr>
                                  <w:t>b:</w:t>
                                </w:r>
                              </w:moveFrom>
                            </w:p>
                            <w:p w14:paraId="374CC663" w14:textId="3F0BA72A" w:rsidR="00721600" w:rsidDel="004F4AFF" w:rsidRDefault="00721600" w:rsidP="00721600">
                              <w:pPr>
                                <w:pStyle w:val="BodyText"/>
                                <w:spacing w:before="22"/>
                              </w:pPr>
                            </w:p>
                            <w:p w14:paraId="176396EA" w14:textId="76150663" w:rsidR="00721600" w:rsidRDefault="00721600" w:rsidP="00721600">
                              <w:pPr>
                                <w:pStyle w:val="BodyText"/>
                                <w:ind w:left="347"/>
                              </w:pPr>
                              <w:moveFrom w:id="320" w:author="Abhiram Arali" w:date="2024-11-13T12:00:00Z">
                                <w:r w:rsidDel="004F4AFF">
                                  <w:t>print("a</w:t>
                                </w:r>
                                <w:r w:rsidDel="004F4AFF">
                                  <w:rPr>
                                    <w:spacing w:val="-2"/>
                                  </w:rPr>
                                  <w:t xml:space="preserve"> </w:t>
                                </w:r>
                                <w:r w:rsidDel="004F4AFF">
                                  <w:t>is equal to b")</w:t>
                                </w:r>
                                <w:r w:rsidDel="004F4AFF">
                                  <w:rPr>
                                    <w:spacing w:val="30"/>
                                  </w:rPr>
                                  <w:t xml:space="preserve">  </w:t>
                                </w:r>
                                <w:r w:rsidDel="004F4AFF">
                                  <w:t xml:space="preserve"># This will </w:t>
                                </w:r>
                                <w:r w:rsidDel="004F4AFF">
                                  <w:rPr>
                                    <w:spacing w:val="-2"/>
                                  </w:rPr>
                                  <w:t>print</w:t>
                                </w:r>
                              </w:moveFrom>
                              <w:moveFromRangeEnd w:id="316"/>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21F56F" id="_x0000_t202" coordsize="21600,21600" o:spt="202" path="m,l,21600r21600,l21600,xe">
                  <v:stroke joinstyle="miter"/>
                  <v:path gradientshapeok="t" o:connecttype="rect"/>
                </v:shapetype>
                <v:shape id="Textbox 201" o:spid="_x0000_s1026" type="#_x0000_t202" style="width:462.7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" filled="f" strokeweight=".48pt">
                  <v:path arrowok="t"/>
                  <v:textbox inset="0,0,0,0">
                    <w:txbxContent>
                      <w:p w14:paraId="4FA44A74" w14:textId="7A777656" w:rsidR="00721600" w:rsidDel="004F4AFF" w:rsidRDefault="00721600" w:rsidP="00721600">
                        <w:pPr>
                          <w:pStyle w:val="BodyText"/>
                          <w:spacing w:before="18"/>
                          <w:ind w:left="107"/>
                          <w:rPr>
                            <w:moveFrom w:id="357" w:author="Abhiram Arali" w:date="2024-11-13T12:00:00Z" w16du:dateUtc="2024-11-13T06:30:00Z"/>
                          </w:rPr>
                        </w:pPr>
                        <w:moveFromRangeStart w:id="358" w:author="Abhiram Arali" w:date="2024-11-13T12:00:00Z" w:name="move182391649"/>
                        <w:moveFrom w:id="359" w:author="Abhiram Arali" w:date="2024-11-13T12:00:00Z" w16du:dateUtc="2024-11-13T06:30:00Z">
                          <w:r w:rsidDel="004F4AFF">
                            <w:t>a</w:t>
                          </w:r>
                          <w:r w:rsidDel="004F4AFF">
                            <w:rPr>
                              <w:spacing w:val="-1"/>
                            </w:rPr>
                            <w:t xml:space="preserve"> </w:t>
                          </w:r>
                          <w:r w:rsidDel="004F4AFF">
                            <w:t>=</w:t>
                          </w:r>
                          <w:r w:rsidDel="004F4AFF">
                            <w:rPr>
                              <w:spacing w:val="-1"/>
                            </w:rPr>
                            <w:t xml:space="preserve"> </w:t>
                          </w:r>
                          <w:r w:rsidDel="004F4AFF">
                            <w:rPr>
                              <w:spacing w:val="-10"/>
                            </w:rPr>
                            <w:t>5</w:t>
                          </w:r>
                        </w:moveFrom>
                      </w:p>
                      <w:p w14:paraId="6CC92578" w14:textId="5403BB13" w:rsidR="00721600" w:rsidDel="004F4AFF" w:rsidRDefault="00721600" w:rsidP="00721600">
                        <w:pPr>
                          <w:pStyle w:val="BodyText"/>
                          <w:spacing w:before="19"/>
                          <w:rPr>
                            <w:moveFrom w:id="360" w:author="Abhiram Arali" w:date="2024-11-13T12:00:00Z" w16du:dateUtc="2024-11-13T06:30:00Z"/>
                          </w:rPr>
                        </w:pPr>
                      </w:p>
                      <w:p w14:paraId="7BAF6AEB" w14:textId="1E129869" w:rsidR="00721600" w:rsidDel="004F4AFF" w:rsidRDefault="00721600" w:rsidP="00721600">
                        <w:pPr>
                          <w:pStyle w:val="BodyText"/>
                          <w:ind w:left="107"/>
                          <w:rPr>
                            <w:moveFrom w:id="361" w:author="Abhiram Arali" w:date="2024-11-13T12:00:00Z" w16du:dateUtc="2024-11-13T06:30:00Z"/>
                          </w:rPr>
                        </w:pPr>
                        <w:moveFrom w:id="362" w:author="Abhiram Arali" w:date="2024-11-13T12:00:00Z" w16du:dateUtc="2024-11-13T06:30:00Z">
                          <w:r w:rsidDel="004F4AFF">
                            <w:t>b =</w:t>
                          </w:r>
                          <w:r w:rsidDel="004F4AFF">
                            <w:rPr>
                              <w:spacing w:val="-1"/>
                            </w:rPr>
                            <w:t xml:space="preserve"> </w:t>
                          </w:r>
                          <w:r w:rsidDel="004F4AFF">
                            <w:rPr>
                              <w:spacing w:val="-10"/>
                            </w:rPr>
                            <w:t>5</w:t>
                          </w:r>
                        </w:moveFrom>
                      </w:p>
                      <w:p w14:paraId="13A5C304" w14:textId="4A6DA380" w:rsidR="00721600" w:rsidDel="004F4AFF" w:rsidRDefault="00721600" w:rsidP="00721600">
                        <w:pPr>
                          <w:pStyle w:val="BodyText"/>
                          <w:spacing w:before="24"/>
                          <w:rPr>
                            <w:moveFrom w:id="363" w:author="Abhiram Arali" w:date="2024-11-13T12:00:00Z" w16du:dateUtc="2024-11-13T06:30:00Z"/>
                          </w:rPr>
                        </w:pPr>
                      </w:p>
                      <w:p w14:paraId="59373DDA" w14:textId="0DC0F88B" w:rsidR="00721600" w:rsidDel="004F4AFF" w:rsidRDefault="00721600" w:rsidP="00721600">
                        <w:pPr>
                          <w:pStyle w:val="BodyText"/>
                          <w:ind w:left="107"/>
                          <w:rPr>
                            <w:moveFrom w:id="364" w:author="Abhiram Arali" w:date="2024-11-13T12:00:00Z" w16du:dateUtc="2024-11-13T06:30:00Z"/>
                          </w:rPr>
                        </w:pPr>
                        <w:moveFrom w:id="365" w:author="Abhiram Arali" w:date="2024-11-13T12:00:00Z" w16du:dateUtc="2024-11-13T06:30:00Z">
                          <w:r w:rsidDel="004F4AFF">
                            <w:t>if</w:t>
                          </w:r>
                          <w:r w:rsidDel="004F4AFF">
                            <w:rPr>
                              <w:spacing w:val="-1"/>
                            </w:rPr>
                            <w:t xml:space="preserve"> </w:t>
                          </w:r>
                          <w:r w:rsidDel="004F4AFF">
                            <w:t>a</w:t>
                          </w:r>
                          <w:r w:rsidDel="004F4AFF">
                            <w:rPr>
                              <w:spacing w:val="-2"/>
                            </w:rPr>
                            <w:t xml:space="preserve"> </w:t>
                          </w:r>
                          <w:r w:rsidDel="004F4AFF">
                            <w:t>==</w:t>
                          </w:r>
                          <w:r w:rsidDel="004F4AFF">
                            <w:rPr>
                              <w:spacing w:val="-1"/>
                            </w:rPr>
                            <w:t xml:space="preserve"> </w:t>
                          </w:r>
                          <w:r w:rsidDel="004F4AFF">
                            <w:rPr>
                              <w:spacing w:val="-5"/>
                            </w:rPr>
                            <w:t>b:</w:t>
                          </w:r>
                        </w:moveFrom>
                      </w:p>
                      <w:p w14:paraId="374CC663" w14:textId="3F0BA72A" w:rsidR="00721600" w:rsidDel="004F4AFF" w:rsidRDefault="00721600" w:rsidP="00721600">
                        <w:pPr>
                          <w:pStyle w:val="BodyText"/>
                          <w:spacing w:before="22"/>
                          <w:rPr>
                            <w:moveFrom w:id="366" w:author="Abhiram Arali" w:date="2024-11-13T12:00:00Z" w16du:dateUtc="2024-11-13T06:30:00Z"/>
                          </w:rPr>
                        </w:pPr>
                      </w:p>
                      <w:p w14:paraId="176396EA" w14:textId="76150663" w:rsidR="00721600" w:rsidRDefault="00721600" w:rsidP="00721600">
                        <w:pPr>
                          <w:pStyle w:val="BodyText"/>
                          <w:ind w:left="347"/>
                        </w:pPr>
                        <w:moveFrom w:id="367" w:author="Abhiram Arali" w:date="2024-11-13T12:00:00Z" w16du:dateUtc="2024-11-13T06:30:00Z">
                          <w:r w:rsidDel="004F4AFF">
                            <w:t>print("a</w:t>
                          </w:r>
                          <w:r w:rsidDel="004F4AFF">
                            <w:rPr>
                              <w:spacing w:val="-2"/>
                            </w:rPr>
                            <w:t xml:space="preserve"> </w:t>
                          </w:r>
                          <w:r w:rsidDel="004F4AFF">
                            <w:t>is equal to b")</w:t>
                          </w:r>
                          <w:r w:rsidDel="004F4AFF">
                            <w:rPr>
                              <w:spacing w:val="30"/>
                            </w:rPr>
                            <w:t xml:space="preserve">  </w:t>
                          </w:r>
                          <w:r w:rsidDel="004F4AFF">
                            <w:t xml:space="preserve"># This will </w:t>
                          </w:r>
                          <w:r w:rsidDel="004F4AFF">
                            <w:rPr>
                              <w:spacing w:val="-2"/>
                            </w:rPr>
                            <w:t>print</w:t>
                          </w:r>
                        </w:moveFrom>
                        <w:moveFromRangeEnd w:id="358"/>
                      </w:p>
                    </w:txbxContent>
                  </v:textbox>
                  <w10:anchorlock/>
                </v:shape>
              </w:pict>
            </mc:Fallback>
          </mc:AlternateContent>
        </w:r>
      </w:del>
    </w:p>
    <w:p w14:paraId="18804CBE" w14:textId="77777777" w:rsidR="00721600" w:rsidRDefault="00721600">
      <w:pPr>
        <w:pStyle w:val="NormalBPBHEB"/>
        <w:ind w:left="1080"/>
        <w:pPrChange w:id="321" w:author="Abhiram Arali" w:date="2024-11-13T12:01:00Z">
          <w:pPr>
            <w:pStyle w:val="BodyText"/>
            <w:spacing w:before="136"/>
            <w:ind w:left="220"/>
          </w:pPr>
        </w:pPrChange>
      </w:pPr>
      <w:r>
        <w:t>In</w:t>
      </w:r>
      <w:r>
        <w:rPr>
          <w:spacing w:val="-3"/>
        </w:rPr>
        <w:t xml:space="preserve"> </w:t>
      </w:r>
      <w:r>
        <w:t>this</w:t>
      </w:r>
      <w:r>
        <w:rPr>
          <w:spacing w:val="-1"/>
        </w:rPr>
        <w:t xml:space="preserve"> </w:t>
      </w:r>
      <w:r>
        <w:t>example, the</w:t>
      </w:r>
      <w:r>
        <w:rPr>
          <w:spacing w:val="-1"/>
        </w:rPr>
        <w:t xml:space="preserve"> </w:t>
      </w:r>
      <w:r>
        <w:t>condition</w:t>
      </w:r>
      <w:r>
        <w:rPr>
          <w:spacing w:val="-1"/>
        </w:rPr>
        <w:t xml:space="preserve"> </w:t>
      </w:r>
      <w:r>
        <w:t>a ==</w:t>
      </w:r>
      <w:r>
        <w:rPr>
          <w:spacing w:val="-2"/>
        </w:rPr>
        <w:t xml:space="preserve"> </w:t>
      </w:r>
      <w:r>
        <w:t>b</w:t>
      </w:r>
      <w:r>
        <w:rPr>
          <w:spacing w:val="-1"/>
        </w:rPr>
        <w:t xml:space="preserve"> </w:t>
      </w:r>
      <w:r>
        <w:t>evaluates to</w:t>
      </w:r>
      <w:r>
        <w:rPr>
          <w:spacing w:val="-1"/>
        </w:rPr>
        <w:t xml:space="preserve"> </w:t>
      </w:r>
      <w:r>
        <w:t>True</w:t>
      </w:r>
      <w:r>
        <w:rPr>
          <w:spacing w:val="-2"/>
        </w:rPr>
        <w:t xml:space="preserve"> </w:t>
      </w:r>
      <w:r>
        <w:t>because</w:t>
      </w:r>
      <w:r>
        <w:rPr>
          <w:spacing w:val="-1"/>
        </w:rPr>
        <w:t xml:space="preserve"> </w:t>
      </w:r>
      <w:r>
        <w:t>both</w:t>
      </w:r>
      <w:r>
        <w:rPr>
          <w:spacing w:val="-1"/>
        </w:rPr>
        <w:t xml:space="preserve"> </w:t>
      </w:r>
      <w:proofErr w:type="gramStart"/>
      <w:r>
        <w:t>a and</w:t>
      </w:r>
      <w:proofErr w:type="gramEnd"/>
      <w:r>
        <w:rPr>
          <w:spacing w:val="2"/>
        </w:rPr>
        <w:t xml:space="preserve"> </w:t>
      </w:r>
      <w:r>
        <w:t>b</w:t>
      </w:r>
      <w:r>
        <w:rPr>
          <w:spacing w:val="-1"/>
        </w:rPr>
        <w:t xml:space="preserve"> </w:t>
      </w:r>
      <w:r>
        <w:t>are</w:t>
      </w:r>
      <w:r>
        <w:rPr>
          <w:spacing w:val="-2"/>
        </w:rPr>
        <w:t xml:space="preserve"> equal.</w:t>
      </w:r>
    </w:p>
    <w:p w14:paraId="0D0CD47E" w14:textId="520CDAD5" w:rsidR="00721600" w:rsidDel="00E93C8E" w:rsidRDefault="00721600">
      <w:pPr>
        <w:pStyle w:val="NormalBPBHEB"/>
        <w:rPr>
          <w:del w:id="322" w:author="Abhiram Arali" w:date="2024-11-13T12:01:00Z"/>
        </w:rPr>
        <w:pPrChange w:id="323" w:author="Abhiram Arali" w:date="2024-11-13T12:01:00Z">
          <w:pPr>
            <w:pStyle w:val="BodyText"/>
            <w:spacing w:before="23"/>
          </w:pPr>
        </w:pPrChange>
      </w:pPr>
    </w:p>
    <w:p w14:paraId="4040937B" w14:textId="1C69A10B" w:rsidR="00721600" w:rsidRPr="002E3979" w:rsidDel="00FF2C8C" w:rsidRDefault="00721600">
      <w:pPr>
        <w:pStyle w:val="NormalBPBHEB"/>
        <w:numPr>
          <w:ilvl w:val="0"/>
          <w:numId w:val="46"/>
        </w:numPr>
        <w:rPr>
          <w:del w:id="324" w:author="Abhiram Arali" w:date="2024-11-13T12:01:00Z"/>
          <w:b/>
          <w:bCs/>
          <w:rPrChange w:id="325" w:author="Abhiram Arali" w:date="2024-11-13T12:01:00Z">
            <w:rPr>
              <w:del w:id="326" w:author="Abhiram Arali" w:date="2024-11-13T12:01:00Z"/>
            </w:rPr>
          </w:rPrChange>
        </w:rPr>
        <w:pPrChange w:id="327" w:author="Abhiram Arali" w:date="2024-11-13T12:01:00Z">
          <w:pPr>
            <w:pStyle w:val="Heading1"/>
            <w:numPr>
              <w:numId w:val="8"/>
            </w:numPr>
            <w:tabs>
              <w:tab w:val="left" w:pos="460"/>
            </w:tabs>
            <w:spacing w:before="1"/>
            <w:ind w:left="460" w:hanging="240"/>
          </w:pPr>
        </w:pPrChange>
      </w:pPr>
      <w:r w:rsidRPr="00FF2C8C">
        <w:rPr>
          <w:b/>
          <w:bCs/>
          <w:rPrChange w:id="328" w:author="Abhiram Arali" w:date="2024-11-13T12:01:00Z">
            <w:rPr/>
          </w:rPrChange>
        </w:rPr>
        <w:t>Not</w:t>
      </w:r>
      <w:r w:rsidRPr="00FF2C8C">
        <w:rPr>
          <w:b/>
          <w:bCs/>
          <w:spacing w:val="-4"/>
          <w:rPrChange w:id="329" w:author="Abhiram Arali" w:date="2024-11-13T12:01:00Z">
            <w:rPr>
              <w:spacing w:val="-4"/>
            </w:rPr>
          </w:rPrChange>
        </w:rPr>
        <w:t xml:space="preserve"> </w:t>
      </w:r>
      <w:r w:rsidR="0070030A" w:rsidRPr="0070030A">
        <w:rPr>
          <w:b/>
          <w:bCs/>
        </w:rPr>
        <w:t xml:space="preserve">equal </w:t>
      </w:r>
      <w:r w:rsidRPr="00FF2C8C">
        <w:rPr>
          <w:b/>
          <w:bCs/>
          <w:rPrChange w:id="330" w:author="Abhiram Arali" w:date="2024-11-13T12:01:00Z">
            <w:rPr/>
          </w:rPrChange>
        </w:rPr>
        <w:t xml:space="preserve">to </w:t>
      </w:r>
      <w:r w:rsidRPr="00FF2C8C">
        <w:rPr>
          <w:b/>
          <w:bCs/>
          <w:spacing w:val="-4"/>
          <w:rPrChange w:id="331" w:author="Abhiram Arali" w:date="2024-11-13T12:01:00Z">
            <w:rPr>
              <w:spacing w:val="-4"/>
            </w:rPr>
          </w:rPrChange>
        </w:rPr>
        <w:t>(</w:t>
      </w:r>
      <w:proofErr w:type="gramStart"/>
      <w:r w:rsidRPr="00FF2C8C">
        <w:rPr>
          <w:b/>
          <w:bCs/>
          <w:spacing w:val="-4"/>
          <w:rPrChange w:id="332" w:author="Abhiram Arali" w:date="2024-11-13T12:01:00Z">
            <w:rPr>
              <w:spacing w:val="-4"/>
            </w:rPr>
          </w:rPrChange>
        </w:rPr>
        <w:t>!=</w:t>
      </w:r>
      <w:proofErr w:type="gramEnd"/>
      <w:r w:rsidRPr="00FF2C8C">
        <w:rPr>
          <w:b/>
          <w:bCs/>
          <w:spacing w:val="-4"/>
          <w:rPrChange w:id="333" w:author="Abhiram Arali" w:date="2024-11-13T12:01:00Z">
            <w:rPr>
              <w:spacing w:val="-4"/>
            </w:rPr>
          </w:rPrChange>
        </w:rPr>
        <w:t>)</w:t>
      </w:r>
      <w:ins w:id="334" w:author="Abhiram Arali" w:date="2024-11-13T12:01:00Z">
        <w:r w:rsidR="00FF2C8C" w:rsidRPr="00746EE4">
          <w:rPr>
            <w:b/>
            <w:bCs/>
            <w:spacing w:val="-4"/>
          </w:rPr>
          <w:t xml:space="preserve">: </w:t>
        </w:r>
      </w:ins>
    </w:p>
    <w:p w14:paraId="0866A7E2" w14:textId="34F28A10" w:rsidR="00721600" w:rsidRPr="00746EE4" w:rsidDel="003E1582" w:rsidRDefault="00721600">
      <w:pPr>
        <w:pStyle w:val="BodyText"/>
        <w:numPr>
          <w:ilvl w:val="0"/>
          <w:numId w:val="46"/>
        </w:numPr>
        <w:spacing w:before="22"/>
        <w:rPr>
          <w:del w:id="335" w:author="Abhiram Arali" w:date="2024-11-13T12:01:00Z"/>
          <w:b/>
        </w:rPr>
        <w:pPrChange w:id="336" w:author="Abhiram Arali" w:date="2024-11-13T12:01:00Z">
          <w:pPr>
            <w:pStyle w:val="BodyText"/>
            <w:spacing w:before="22"/>
          </w:pPr>
        </w:pPrChange>
      </w:pPr>
    </w:p>
    <w:p w14:paraId="6543468A" w14:textId="77777777" w:rsidR="00721600" w:rsidRDefault="00721600">
      <w:pPr>
        <w:pStyle w:val="NormalBPBHEB"/>
        <w:numPr>
          <w:ilvl w:val="0"/>
          <w:numId w:val="47"/>
        </w:numPr>
        <w:pPrChange w:id="337" w:author="Abhiram Arali" w:date="2024-11-13T12:01:00Z">
          <w:pPr>
            <w:pStyle w:val="BodyText"/>
            <w:ind w:left="220"/>
          </w:pPr>
        </w:pPrChange>
      </w:pPr>
      <w:r>
        <w:t>Compares</w:t>
      </w:r>
      <w:r>
        <w:rPr>
          <w:spacing w:val="-1"/>
        </w:rPr>
        <w:t xml:space="preserve"> </w:t>
      </w:r>
      <w:r>
        <w:t>if</w:t>
      </w:r>
      <w:r>
        <w:rPr>
          <w:spacing w:val="-1"/>
        </w:rPr>
        <w:t xml:space="preserve"> </w:t>
      </w:r>
      <w:r>
        <w:t>two</w:t>
      </w:r>
      <w:r>
        <w:rPr>
          <w:spacing w:val="-1"/>
        </w:rPr>
        <w:t xml:space="preserve"> </w:t>
      </w:r>
      <w:r>
        <w:t>values are</w:t>
      </w:r>
      <w:r>
        <w:rPr>
          <w:spacing w:val="-3"/>
        </w:rPr>
        <w:t xml:space="preserve"> </w:t>
      </w:r>
      <w:r>
        <w:t xml:space="preserve">not </w:t>
      </w:r>
      <w:r>
        <w:rPr>
          <w:spacing w:val="-2"/>
        </w:rPr>
        <w:t>equal.</w:t>
      </w:r>
    </w:p>
    <w:p w14:paraId="60F61A3C" w14:textId="06C6E1AF" w:rsidR="00721600" w:rsidRPr="00A82FD9" w:rsidDel="00FF12CD" w:rsidRDefault="00721600" w:rsidP="00721600">
      <w:pPr>
        <w:pStyle w:val="BodyText"/>
        <w:spacing w:before="21"/>
        <w:rPr>
          <w:del w:id="338" w:author="Abhiram Arali" w:date="2024-11-13T12:01:00Z"/>
          <w:b/>
          <w:bCs/>
          <w:iCs/>
          <w:rPrChange w:id="339" w:author="Abhiram Arali" w:date="2024-11-13T12:01:00Z">
            <w:rPr>
              <w:del w:id="340" w:author="Abhiram Arali" w:date="2024-11-13T12:01:00Z"/>
              <w:iCs/>
            </w:rPr>
          </w:rPrChange>
        </w:rPr>
      </w:pPr>
    </w:p>
    <w:p w14:paraId="5C596489" w14:textId="77777777" w:rsidR="00721600" w:rsidRPr="00AA6AA1" w:rsidRDefault="00721600" w:rsidP="00600C3C">
      <w:pPr>
        <w:pStyle w:val="NormalBPBHEB"/>
        <w:numPr>
          <w:ilvl w:val="0"/>
          <w:numId w:val="44"/>
        </w:numPr>
        <w:rPr>
          <w:ins w:id="341" w:author="Abhiram Arali" w:date="2024-11-13T12:01:00Z"/>
          <w:rPrChange w:id="342" w:author="Abhiram Arali" w:date="2024-11-13T12:01:00Z">
            <w:rPr>
              <w:ins w:id="343" w:author="Abhiram Arali" w:date="2024-11-13T12:01:00Z"/>
              <w:spacing w:val="-2"/>
            </w:rPr>
          </w:rPrChange>
        </w:rPr>
      </w:pPr>
      <w:r w:rsidRPr="00A82FD9">
        <w:rPr>
          <w:b/>
          <w:bCs/>
          <w:iCs/>
          <w:rPrChange w:id="344" w:author="Abhiram Arali" w:date="2024-11-13T12:01:00Z">
            <w:rPr>
              <w:i/>
            </w:rPr>
          </w:rPrChange>
        </w:rPr>
        <w:t>Output</w:t>
      </w:r>
      <w:r>
        <w:rPr>
          <w:i/>
        </w:rPr>
        <w:t>:</w:t>
      </w:r>
      <w:r>
        <w:rPr>
          <w:i/>
          <w:spacing w:val="-5"/>
        </w:rPr>
        <w:t xml:space="preserve"> </w:t>
      </w:r>
      <w:r>
        <w:t>Returns</w:t>
      </w:r>
      <w:r>
        <w:rPr>
          <w:spacing w:val="-4"/>
        </w:rPr>
        <w:t xml:space="preserve"> </w:t>
      </w:r>
      <w:proofErr w:type="gramStart"/>
      <w:r>
        <w:t>True</w:t>
      </w:r>
      <w:proofErr w:type="gramEnd"/>
      <w:r>
        <w:rPr>
          <w:spacing w:val="-5"/>
        </w:rPr>
        <w:t xml:space="preserve"> </w:t>
      </w:r>
      <w:r>
        <w:t>if</w:t>
      </w:r>
      <w:r>
        <w:rPr>
          <w:spacing w:val="-4"/>
        </w:rPr>
        <w:t xml:space="preserve"> </w:t>
      </w:r>
      <w:r>
        <w:t>the</w:t>
      </w:r>
      <w:r>
        <w:rPr>
          <w:spacing w:val="-5"/>
        </w:rPr>
        <w:t xml:space="preserve"> </w:t>
      </w:r>
      <w:r>
        <w:t>values</w:t>
      </w:r>
      <w:r>
        <w:rPr>
          <w:spacing w:val="-4"/>
        </w:rPr>
        <w:t xml:space="preserve"> </w:t>
      </w:r>
      <w:r>
        <w:t>are</w:t>
      </w:r>
      <w:r>
        <w:rPr>
          <w:spacing w:val="-6"/>
        </w:rPr>
        <w:t xml:space="preserve"> </w:t>
      </w:r>
      <w:r>
        <w:t>not</w:t>
      </w:r>
      <w:r>
        <w:rPr>
          <w:spacing w:val="-4"/>
        </w:rPr>
        <w:t xml:space="preserve"> </w:t>
      </w:r>
      <w:r>
        <w:t>equal,</w:t>
      </w:r>
      <w:r>
        <w:rPr>
          <w:spacing w:val="-4"/>
        </w:rPr>
        <w:t xml:space="preserve"> </w:t>
      </w:r>
      <w:r>
        <w:t>otherwise</w:t>
      </w:r>
      <w:r>
        <w:rPr>
          <w:spacing w:val="-4"/>
        </w:rPr>
        <w:t xml:space="preserve"> </w:t>
      </w:r>
      <w:r>
        <w:t xml:space="preserve">False. </w:t>
      </w:r>
      <w:r>
        <w:rPr>
          <w:spacing w:val="-2"/>
        </w:rPr>
        <w:t>Example:</w:t>
      </w:r>
    </w:p>
    <w:p w14:paraId="40147EEA" w14:textId="65038DC3" w:rsidR="00AA6AA1" w:rsidDel="00E609EA" w:rsidRDefault="00AA6AA1">
      <w:pPr>
        <w:pStyle w:val="CodeBlockBPBHEB"/>
        <w:ind w:left="1080"/>
        <w:rPr>
          <w:del w:id="345" w:author="Abhiram Arali" w:date="2024-11-13T12:01:00Z"/>
        </w:rPr>
        <w:pPrChange w:id="346" w:author="Abhiram Arali" w:date="2024-11-13T12:01:00Z">
          <w:pPr>
            <w:pStyle w:val="BodyText"/>
            <w:spacing w:after="3" w:line="499" w:lineRule="auto"/>
            <w:ind w:left="220" w:right="2496"/>
          </w:pPr>
        </w:pPrChange>
      </w:pPr>
    </w:p>
    <w:p w14:paraId="4FCC7391" w14:textId="77777777" w:rsidR="00E609EA" w:rsidRDefault="00E609EA">
      <w:pPr>
        <w:pStyle w:val="CodeBlockBPBHEB"/>
        <w:ind w:left="1080"/>
        <w:rPr>
          <w:ins w:id="347" w:author="Abhiram Arali" w:date="2024-11-13T12:01:00Z"/>
        </w:rPr>
        <w:pPrChange w:id="348" w:author="Abhiram Arali" w:date="2024-11-13T12:01:00Z">
          <w:pPr>
            <w:pStyle w:val="BodyText"/>
            <w:spacing w:before="18"/>
            <w:ind w:left="107"/>
          </w:pPr>
        </w:pPrChange>
      </w:pPr>
      <w:ins w:id="349" w:author="Abhiram Arali" w:date="2024-11-13T12:01:00Z">
        <w:r>
          <w:t>a</w:t>
        </w:r>
        <w:r>
          <w:rPr>
            <w:spacing w:val="-1"/>
          </w:rPr>
          <w:t xml:space="preserve"> </w:t>
        </w:r>
        <w:r>
          <w:t>=</w:t>
        </w:r>
        <w:r>
          <w:rPr>
            <w:spacing w:val="-1"/>
          </w:rPr>
          <w:t xml:space="preserve"> </w:t>
        </w:r>
        <w:r>
          <w:rPr>
            <w:spacing w:val="-10"/>
          </w:rPr>
          <w:t>5</w:t>
        </w:r>
      </w:ins>
    </w:p>
    <w:p w14:paraId="717A701E" w14:textId="77777777" w:rsidR="00E609EA" w:rsidRDefault="00E609EA">
      <w:pPr>
        <w:pStyle w:val="CodeBlockBPBHEB"/>
        <w:ind w:left="1080"/>
        <w:rPr>
          <w:ins w:id="350" w:author="Abhiram Arali" w:date="2024-11-13T12:01:00Z"/>
        </w:rPr>
        <w:pPrChange w:id="351" w:author="Abhiram Arali" w:date="2024-11-13T12:01:00Z">
          <w:pPr>
            <w:pStyle w:val="BodyText"/>
            <w:spacing w:before="21"/>
          </w:pPr>
        </w:pPrChange>
      </w:pPr>
    </w:p>
    <w:p w14:paraId="012C2511" w14:textId="77777777" w:rsidR="00E609EA" w:rsidRDefault="00E609EA">
      <w:pPr>
        <w:pStyle w:val="CodeBlockBPBHEB"/>
        <w:ind w:left="1080"/>
        <w:rPr>
          <w:ins w:id="352" w:author="Abhiram Arali" w:date="2024-11-13T12:01:00Z"/>
        </w:rPr>
        <w:pPrChange w:id="353" w:author="Abhiram Arali" w:date="2024-11-13T12:01:00Z">
          <w:pPr>
            <w:pStyle w:val="BodyText"/>
            <w:spacing w:before="1"/>
            <w:ind w:left="107"/>
          </w:pPr>
        </w:pPrChange>
      </w:pPr>
      <w:ins w:id="354" w:author="Abhiram Arali" w:date="2024-11-13T12:01:00Z">
        <w:r>
          <w:t>b =</w:t>
        </w:r>
        <w:r>
          <w:rPr>
            <w:spacing w:val="-1"/>
          </w:rPr>
          <w:t xml:space="preserve"> </w:t>
        </w:r>
        <w:r>
          <w:rPr>
            <w:spacing w:val="-5"/>
          </w:rPr>
          <w:t>10</w:t>
        </w:r>
      </w:ins>
    </w:p>
    <w:p w14:paraId="15969B86" w14:textId="77777777" w:rsidR="00E609EA" w:rsidRDefault="00E609EA">
      <w:pPr>
        <w:pStyle w:val="CodeBlockBPBHEB"/>
        <w:ind w:left="1080"/>
        <w:rPr>
          <w:ins w:id="355" w:author="Abhiram Arali" w:date="2024-11-13T12:01:00Z"/>
        </w:rPr>
        <w:pPrChange w:id="356" w:author="Abhiram Arali" w:date="2024-11-13T12:01:00Z">
          <w:pPr>
            <w:pStyle w:val="BodyText"/>
            <w:spacing w:before="21"/>
          </w:pPr>
        </w:pPrChange>
      </w:pPr>
    </w:p>
    <w:p w14:paraId="4DD92CCF" w14:textId="77777777" w:rsidR="00E609EA" w:rsidRDefault="00E609EA">
      <w:pPr>
        <w:pStyle w:val="CodeBlockBPBHEB"/>
        <w:ind w:left="1080"/>
        <w:rPr>
          <w:ins w:id="357" w:author="Abhiram Arali" w:date="2024-11-13T12:01:00Z"/>
        </w:rPr>
        <w:pPrChange w:id="358" w:author="Abhiram Arali" w:date="2024-11-13T12:01:00Z">
          <w:pPr>
            <w:pStyle w:val="BodyText"/>
            <w:ind w:left="107"/>
          </w:pPr>
        </w:pPrChange>
      </w:pPr>
      <w:proofErr w:type="gramStart"/>
      <w:ins w:id="359" w:author="Abhiram Arali" w:date="2024-11-13T12:01:00Z">
        <w:r>
          <w:t>if</w:t>
        </w:r>
        <w:proofErr w:type="gramEnd"/>
        <w:r>
          <w:t xml:space="preserve"> a</w:t>
        </w:r>
        <w:r>
          <w:rPr>
            <w:spacing w:val="-2"/>
          </w:rPr>
          <w:t xml:space="preserve"> </w:t>
        </w:r>
        <w:r>
          <w:t>!=</w:t>
        </w:r>
        <w:r>
          <w:rPr>
            <w:spacing w:val="-2"/>
          </w:rPr>
          <w:t xml:space="preserve"> </w:t>
        </w:r>
        <w:r>
          <w:rPr>
            <w:spacing w:val="-5"/>
          </w:rPr>
          <w:t>b:</w:t>
        </w:r>
      </w:ins>
    </w:p>
    <w:p w14:paraId="1F98F155" w14:textId="77777777" w:rsidR="00E609EA" w:rsidRDefault="00E609EA">
      <w:pPr>
        <w:pStyle w:val="CodeBlockBPBHEB"/>
        <w:ind w:left="1080"/>
        <w:rPr>
          <w:ins w:id="360" w:author="Abhiram Arali" w:date="2024-11-13T12:01:00Z"/>
        </w:rPr>
        <w:pPrChange w:id="361" w:author="Abhiram Arali" w:date="2024-11-13T12:01:00Z">
          <w:pPr>
            <w:pStyle w:val="BodyText"/>
            <w:spacing w:before="22"/>
          </w:pPr>
        </w:pPrChange>
      </w:pPr>
    </w:p>
    <w:p w14:paraId="496F09DE" w14:textId="77777777" w:rsidR="00E609EA" w:rsidRDefault="00E609EA">
      <w:pPr>
        <w:pStyle w:val="CodeBlockBPBHEB"/>
        <w:ind w:left="1080"/>
        <w:rPr>
          <w:ins w:id="362" w:author="Abhiram Arali" w:date="2024-11-13T12:01:00Z"/>
        </w:rPr>
        <w:pPrChange w:id="363" w:author="Abhiram Arali" w:date="2024-11-13T12:01:00Z">
          <w:pPr>
            <w:pStyle w:val="BodyText"/>
            <w:spacing w:before="1"/>
            <w:ind w:left="347"/>
          </w:pPr>
        </w:pPrChange>
      </w:pPr>
      <w:proofErr w:type="gramStart"/>
      <w:ins w:id="364" w:author="Abhiram Arali" w:date="2024-11-13T12:01:00Z">
        <w:r>
          <w:t>print(</w:t>
        </w:r>
        <w:proofErr w:type="gramEnd"/>
        <w:r>
          <w:t>"a</w:t>
        </w:r>
        <w:r>
          <w:rPr>
            <w:spacing w:val="-2"/>
          </w:rPr>
          <w:t xml:space="preserve"> </w:t>
        </w:r>
        <w:r>
          <w:t>is not equal to</w:t>
        </w:r>
        <w:r>
          <w:rPr>
            <w:spacing w:val="1"/>
          </w:rPr>
          <w:t xml:space="preserve"> </w:t>
        </w:r>
        <w:r>
          <w:t>b")</w:t>
        </w:r>
        <w:r>
          <w:rPr>
            <w:spacing w:val="29"/>
          </w:rPr>
          <w:t xml:space="preserve">  </w:t>
        </w:r>
        <w:r>
          <w:t>#</w:t>
        </w:r>
        <w:r>
          <w:rPr>
            <w:spacing w:val="1"/>
          </w:rPr>
          <w:t xml:space="preserve"> </w:t>
        </w:r>
        <w:r>
          <w:t xml:space="preserve">This will </w:t>
        </w:r>
        <w:r>
          <w:rPr>
            <w:spacing w:val="-2"/>
          </w:rPr>
          <w:t>print</w:t>
        </w:r>
      </w:ins>
    </w:p>
    <w:p w14:paraId="6C72B575" w14:textId="0BCEC60D" w:rsidR="00721600" w:rsidRDefault="00721600">
      <w:pPr>
        <w:pStyle w:val="NormalBPBHEB"/>
        <w:ind w:left="1080"/>
        <w:pPrChange w:id="365" w:author="Abhiram Arali" w:date="2024-11-13T12:01:00Z">
          <w:pPr>
            <w:pStyle w:val="BodyText"/>
            <w:ind w:left="102"/>
          </w:pPr>
        </w:pPrChange>
      </w:pPr>
      <w:del w:id="366" w:author="Abhiram Arali" w:date="2024-11-13T12:01:00Z">
        <w:r w:rsidDel="00E609EA">
          <w:rPr>
            <w:noProof/>
            <w:lang w:val="en-IN" w:eastAsia="en-IN"/>
            <w:rPrChange w:id="367" w:author="Unknown">
              <w:rPr>
                <w:noProof/>
                <w:lang w:val="en-IN" w:eastAsia="en-IN"/>
              </w:rPr>
            </w:rPrChange>
          </w:rPr>
          <mc:AlternateContent>
            <mc:Choice Requires="wps">
              <w:drawing>
                <wp:inline distT="0" distB="0" distL="0" distR="0" wp14:anchorId="088D8801" wp14:editId="16909F37">
                  <wp:extent cx="5876290" cy="1386205"/>
                  <wp:effectExtent l="9525" t="0" r="635" b="4444"/>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6205"/>
                          </a:xfrm>
                          <a:prstGeom prst="rect">
                            <a:avLst/>
                          </a:prstGeom>
                          <a:ln w="6096">
                            <a:solidFill>
                              <a:srgbClr val="000000"/>
                            </a:solidFill>
                            <a:prstDash val="solid"/>
                          </a:ln>
                        </wps:spPr>
                        <wps:txbx>
                          <w:txbxContent>
                            <w:p w14:paraId="659B19F1" w14:textId="77777777" w:rsidR="00E609EA" w:rsidRDefault="00E609EA" w:rsidP="00E609EA">
                              <w:pPr>
                                <w:pStyle w:val="BodyText"/>
                                <w:spacing w:before="18"/>
                                <w:ind w:left="107"/>
                                <w:rPr>
                                  <w:ins w:id="368" w:author="Abhiram Arali" w:date="2024-11-13T12:01:00Z"/>
                                </w:rPr>
                              </w:pPr>
                              <w:ins w:id="369" w:author="Abhiram Arali" w:date="2024-11-13T12:01:00Z">
                                <w:r>
                                  <w:t>a</w:t>
                                </w:r>
                                <w:r>
                                  <w:rPr>
                                    <w:spacing w:val="-1"/>
                                  </w:rPr>
                                  <w:t xml:space="preserve"> </w:t>
                                </w:r>
                                <w:r>
                                  <w:t>=</w:t>
                                </w:r>
                                <w:r>
                                  <w:rPr>
                                    <w:spacing w:val="-1"/>
                                  </w:rPr>
                                  <w:t xml:space="preserve"> </w:t>
                                </w:r>
                                <w:r>
                                  <w:rPr>
                                    <w:spacing w:val="-10"/>
                                  </w:rPr>
                                  <w:t>5</w:t>
                                </w:r>
                              </w:ins>
                            </w:p>
                            <w:p w14:paraId="0A3F245F" w14:textId="77777777" w:rsidR="00E609EA" w:rsidRDefault="00E609EA" w:rsidP="00E609EA">
                              <w:pPr>
                                <w:pStyle w:val="BodyText"/>
                                <w:spacing w:before="21"/>
                                <w:rPr>
                                  <w:ins w:id="370" w:author="Abhiram Arali" w:date="2024-11-13T12:01:00Z"/>
                                </w:rPr>
                              </w:pPr>
                            </w:p>
                            <w:p w14:paraId="3363009E" w14:textId="77777777" w:rsidR="00E609EA" w:rsidRDefault="00E609EA" w:rsidP="00E609EA">
                              <w:pPr>
                                <w:pStyle w:val="BodyText"/>
                                <w:spacing w:before="1"/>
                                <w:ind w:left="107"/>
                                <w:rPr>
                                  <w:ins w:id="371" w:author="Abhiram Arali" w:date="2024-11-13T12:01:00Z"/>
                                </w:rPr>
                              </w:pPr>
                              <w:ins w:id="372" w:author="Abhiram Arali" w:date="2024-11-13T12:01:00Z">
                                <w:r>
                                  <w:t>b =</w:t>
                                </w:r>
                                <w:r>
                                  <w:rPr>
                                    <w:spacing w:val="-1"/>
                                  </w:rPr>
                                  <w:t xml:space="preserve"> </w:t>
                                </w:r>
                                <w:r>
                                  <w:rPr>
                                    <w:spacing w:val="-5"/>
                                  </w:rPr>
                                  <w:t>10</w:t>
                                </w:r>
                              </w:ins>
                            </w:p>
                            <w:p w14:paraId="781B7866" w14:textId="77777777" w:rsidR="00E609EA" w:rsidRDefault="00E609EA" w:rsidP="00E609EA">
                              <w:pPr>
                                <w:pStyle w:val="BodyText"/>
                                <w:spacing w:before="21"/>
                                <w:rPr>
                                  <w:ins w:id="373" w:author="Abhiram Arali" w:date="2024-11-13T12:01:00Z"/>
                                </w:rPr>
                              </w:pPr>
                            </w:p>
                            <w:p w14:paraId="50E6DA70" w14:textId="77777777" w:rsidR="00E609EA" w:rsidRDefault="00E609EA" w:rsidP="00E609EA">
                              <w:pPr>
                                <w:pStyle w:val="BodyText"/>
                                <w:ind w:left="107"/>
                                <w:rPr>
                                  <w:ins w:id="374" w:author="Abhiram Arali" w:date="2024-11-13T12:01:00Z"/>
                                </w:rPr>
                              </w:pPr>
                              <w:proofErr w:type="gramStart"/>
                              <w:ins w:id="375" w:author="Abhiram Arali" w:date="2024-11-13T12:01:00Z">
                                <w:r>
                                  <w:t>if</w:t>
                                </w:r>
                                <w:proofErr w:type="gramEnd"/>
                                <w:r>
                                  <w:t xml:space="preserve"> a</w:t>
                                </w:r>
                                <w:r>
                                  <w:rPr>
                                    <w:spacing w:val="-2"/>
                                  </w:rPr>
                                  <w:t xml:space="preserve"> </w:t>
                                </w:r>
                                <w:r>
                                  <w:t>!=</w:t>
                                </w:r>
                                <w:r>
                                  <w:rPr>
                                    <w:spacing w:val="-2"/>
                                  </w:rPr>
                                  <w:t xml:space="preserve"> </w:t>
                                </w:r>
                                <w:r>
                                  <w:rPr>
                                    <w:spacing w:val="-5"/>
                                  </w:rPr>
                                  <w:t>b:</w:t>
                                </w:r>
                              </w:ins>
                            </w:p>
                            <w:p w14:paraId="4356DE6B" w14:textId="77777777" w:rsidR="00E609EA" w:rsidRDefault="00E609EA" w:rsidP="00E609EA">
                              <w:pPr>
                                <w:pStyle w:val="BodyText"/>
                                <w:spacing w:before="22"/>
                                <w:rPr>
                                  <w:ins w:id="376" w:author="Abhiram Arali" w:date="2024-11-13T12:01:00Z"/>
                                </w:rPr>
                              </w:pPr>
                            </w:p>
                            <w:p w14:paraId="769F7FA4" w14:textId="77777777" w:rsidR="00E609EA" w:rsidRDefault="00E609EA" w:rsidP="00E609EA">
                              <w:pPr>
                                <w:pStyle w:val="BodyText"/>
                                <w:spacing w:before="1"/>
                                <w:ind w:left="347"/>
                                <w:rPr>
                                  <w:ins w:id="377" w:author="Abhiram Arali" w:date="2024-11-13T12:01:00Z"/>
                                </w:rPr>
                              </w:pPr>
                              <w:proofErr w:type="gramStart"/>
                              <w:ins w:id="378" w:author="Abhiram Arali" w:date="2024-11-13T12:01:00Z">
                                <w:r>
                                  <w:t>print(</w:t>
                                </w:r>
                                <w:proofErr w:type="gramEnd"/>
                                <w:r>
                                  <w:t>"a</w:t>
                                </w:r>
                                <w:r>
                                  <w:rPr>
                                    <w:spacing w:val="-2"/>
                                  </w:rPr>
                                  <w:t xml:space="preserve"> </w:t>
                                </w:r>
                                <w:r>
                                  <w:t>is not equal to</w:t>
                                </w:r>
                                <w:r>
                                  <w:rPr>
                                    <w:spacing w:val="1"/>
                                  </w:rPr>
                                  <w:t xml:space="preserve"> </w:t>
                                </w:r>
                                <w:r>
                                  <w:t>b")</w:t>
                                </w:r>
                                <w:r>
                                  <w:rPr>
                                    <w:spacing w:val="29"/>
                                  </w:rPr>
                                  <w:t xml:space="preserve">  </w:t>
                                </w:r>
                                <w:r>
                                  <w:t>#</w:t>
                                </w:r>
                                <w:r>
                                  <w:rPr>
                                    <w:spacing w:val="1"/>
                                  </w:rPr>
                                  <w:t xml:space="preserve"> </w:t>
                                </w:r>
                                <w:r>
                                  <w:t xml:space="preserve">This will </w:t>
                                </w:r>
                                <w:r>
                                  <w:rPr>
                                    <w:spacing w:val="-2"/>
                                  </w:rPr>
                                  <w:t>print</w:t>
                                </w:r>
                              </w:ins>
                            </w:p>
                            <w:p w14:paraId="5FF07BAC" w14:textId="4533C03E" w:rsidR="00721600" w:rsidDel="00AA6AA1" w:rsidRDefault="00721600" w:rsidP="00721600">
                              <w:pPr>
                                <w:pStyle w:val="BodyText"/>
                                <w:spacing w:before="18"/>
                                <w:ind w:left="107"/>
                                <w:rPr>
                                  <w:del w:id="379" w:author="Abhiram Arali" w:date="2024-11-13T12:01:00Z"/>
                                </w:rPr>
                              </w:pPr>
                              <w:del w:id="380" w:author="Abhiram Arali" w:date="2024-11-13T12:01:00Z">
                                <w:r w:rsidDel="00AA6AA1">
                                  <w:delText>a</w:delText>
                                </w:r>
                                <w:r w:rsidDel="00AA6AA1">
                                  <w:rPr>
                                    <w:spacing w:val="-1"/>
                                  </w:rPr>
                                  <w:delText xml:space="preserve"> </w:delText>
                                </w:r>
                                <w:r w:rsidDel="00AA6AA1">
                                  <w:delText>=</w:delText>
                                </w:r>
                                <w:r w:rsidDel="00AA6AA1">
                                  <w:rPr>
                                    <w:spacing w:val="-1"/>
                                  </w:rPr>
                                  <w:delText xml:space="preserve"> </w:delText>
                                </w:r>
                                <w:r w:rsidDel="00AA6AA1">
                                  <w:rPr>
                                    <w:spacing w:val="-10"/>
                                  </w:rPr>
                                  <w:delText>5</w:delText>
                                </w:r>
                              </w:del>
                            </w:p>
                            <w:p w14:paraId="27C56DF9" w14:textId="6D62D2E7" w:rsidR="00721600" w:rsidDel="00AA6AA1" w:rsidRDefault="00721600" w:rsidP="00721600">
                              <w:pPr>
                                <w:pStyle w:val="BodyText"/>
                                <w:spacing w:before="21"/>
                                <w:rPr>
                                  <w:del w:id="381" w:author="Abhiram Arali" w:date="2024-11-13T12:01:00Z"/>
                                </w:rPr>
                              </w:pPr>
                            </w:p>
                            <w:p w14:paraId="5C189FEE" w14:textId="0FF4A58B" w:rsidR="00721600" w:rsidDel="00AA6AA1" w:rsidRDefault="00721600" w:rsidP="00721600">
                              <w:pPr>
                                <w:pStyle w:val="BodyText"/>
                                <w:spacing w:before="1"/>
                                <w:ind w:left="107"/>
                                <w:rPr>
                                  <w:del w:id="382" w:author="Abhiram Arali" w:date="2024-11-13T12:01:00Z"/>
                                </w:rPr>
                              </w:pPr>
                              <w:del w:id="383" w:author="Abhiram Arali" w:date="2024-11-13T12:01:00Z">
                                <w:r w:rsidDel="00AA6AA1">
                                  <w:delText>b =</w:delText>
                                </w:r>
                                <w:r w:rsidDel="00AA6AA1">
                                  <w:rPr>
                                    <w:spacing w:val="-1"/>
                                  </w:rPr>
                                  <w:delText xml:space="preserve"> </w:delText>
                                </w:r>
                                <w:r w:rsidDel="00AA6AA1">
                                  <w:rPr>
                                    <w:spacing w:val="-5"/>
                                  </w:rPr>
                                  <w:delText>10</w:delText>
                                </w:r>
                              </w:del>
                            </w:p>
                            <w:p w14:paraId="37BC4953" w14:textId="377F8E67" w:rsidR="00721600" w:rsidDel="00AA6AA1" w:rsidRDefault="00721600" w:rsidP="00721600">
                              <w:pPr>
                                <w:pStyle w:val="BodyText"/>
                                <w:spacing w:before="21"/>
                                <w:rPr>
                                  <w:del w:id="384" w:author="Abhiram Arali" w:date="2024-11-13T12:01:00Z"/>
                                </w:rPr>
                              </w:pPr>
                            </w:p>
                            <w:p w14:paraId="4D55C327" w14:textId="701BD4BC" w:rsidR="00721600" w:rsidDel="00AA6AA1" w:rsidRDefault="00721600" w:rsidP="00721600">
                              <w:pPr>
                                <w:pStyle w:val="BodyText"/>
                                <w:ind w:left="107"/>
                                <w:rPr>
                                  <w:del w:id="385" w:author="Abhiram Arali" w:date="2024-11-13T12:01:00Z"/>
                                </w:rPr>
                              </w:pPr>
                              <w:del w:id="386" w:author="Abhiram Arali" w:date="2024-11-13T12:01:00Z">
                                <w:r w:rsidDel="00AA6AA1">
                                  <w:delText>if a</w:delText>
                                </w:r>
                                <w:r w:rsidDel="00AA6AA1">
                                  <w:rPr>
                                    <w:spacing w:val="-2"/>
                                  </w:rPr>
                                  <w:delText xml:space="preserve"> </w:delText>
                                </w:r>
                                <w:r w:rsidDel="00AA6AA1">
                                  <w:delText>!=</w:delText>
                                </w:r>
                                <w:r w:rsidDel="00AA6AA1">
                                  <w:rPr>
                                    <w:spacing w:val="-2"/>
                                  </w:rPr>
                                  <w:delText xml:space="preserve"> </w:delText>
                                </w:r>
                                <w:r w:rsidDel="00AA6AA1">
                                  <w:rPr>
                                    <w:spacing w:val="-5"/>
                                  </w:rPr>
                                  <w:delText>b:</w:delText>
                                </w:r>
                              </w:del>
                            </w:p>
                            <w:p w14:paraId="6E2C8C60" w14:textId="76BD20D6" w:rsidR="00721600" w:rsidDel="00AA6AA1" w:rsidRDefault="00721600" w:rsidP="00721600">
                              <w:pPr>
                                <w:pStyle w:val="BodyText"/>
                                <w:spacing w:before="22"/>
                                <w:rPr>
                                  <w:del w:id="387" w:author="Abhiram Arali" w:date="2024-11-13T12:01:00Z"/>
                                </w:rPr>
                              </w:pPr>
                            </w:p>
                            <w:p w14:paraId="3E123D94" w14:textId="08B6EADB" w:rsidR="00721600" w:rsidRDefault="00721600" w:rsidP="00721600">
                              <w:pPr>
                                <w:pStyle w:val="BodyText"/>
                                <w:spacing w:before="1"/>
                                <w:ind w:left="347"/>
                              </w:pPr>
                              <w:del w:id="388" w:author="Abhiram Arali" w:date="2024-11-13T12:01:00Z">
                                <w:r w:rsidDel="00AA6AA1">
                                  <w:delText>print("a</w:delText>
                                </w:r>
                                <w:r w:rsidDel="00AA6AA1">
                                  <w:rPr>
                                    <w:spacing w:val="-2"/>
                                  </w:rPr>
                                  <w:delText xml:space="preserve"> </w:delText>
                                </w:r>
                                <w:r w:rsidDel="00AA6AA1">
                                  <w:delText>is not equal to</w:delText>
                                </w:r>
                                <w:r w:rsidDel="00AA6AA1">
                                  <w:rPr>
                                    <w:spacing w:val="1"/>
                                  </w:rPr>
                                  <w:delText xml:space="preserve"> </w:delText>
                                </w:r>
                                <w:r w:rsidDel="00AA6AA1">
                                  <w:delText>b")</w:delText>
                                </w:r>
                                <w:r w:rsidDel="00AA6AA1">
                                  <w:rPr>
                                    <w:spacing w:val="29"/>
                                  </w:rPr>
                                  <w:delText xml:space="preserve">  </w:delText>
                                </w:r>
                                <w:r w:rsidDel="00AA6AA1">
                                  <w:delText>#</w:delText>
                                </w:r>
                                <w:r w:rsidDel="00AA6AA1">
                                  <w:rPr>
                                    <w:spacing w:val="1"/>
                                  </w:rPr>
                                  <w:delText xml:space="preserve"> </w:delText>
                                </w:r>
                                <w:r w:rsidDel="00AA6AA1">
                                  <w:delText xml:space="preserve">This will </w:delText>
                                </w:r>
                                <w:r w:rsidDel="00AA6AA1">
                                  <w:rPr>
                                    <w:spacing w:val="-2"/>
                                  </w:rPr>
                                  <w:delText>print</w:delText>
                                </w:r>
                              </w:del>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8D8801" id="Textbox 202" o:spid="_x0000_s1027" type="#_x0000_t202" style="width:462.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" filled="f" strokeweight=".48pt">
                  <v:path arrowok="t"/>
                  <v:textbox inset="0,0,0,0">
                    <w:txbxContent>
                      <w:p w14:paraId="659B19F1" w14:textId="77777777" w:rsidR="00E609EA" w:rsidRDefault="00E609EA" w:rsidP="00E609EA">
                        <w:pPr>
                          <w:pStyle w:val="BodyText"/>
                          <w:spacing w:before="18"/>
                          <w:ind w:left="107"/>
                          <w:rPr>
                            <w:ins w:id="433" w:author="Abhiram Arali" w:date="2024-11-13T12:01:00Z" w16du:dateUtc="2024-11-13T06:31:00Z"/>
                          </w:rPr>
                        </w:pPr>
                        <w:ins w:id="434" w:author="Abhiram Arali" w:date="2024-11-13T12:01:00Z" w16du:dateUtc="2024-11-13T06:31:00Z">
                          <w:r>
                            <w:t>a</w:t>
                          </w:r>
                          <w:r>
                            <w:rPr>
                              <w:spacing w:val="-1"/>
                            </w:rPr>
                            <w:t xml:space="preserve"> </w:t>
                          </w:r>
                          <w:r>
                            <w:t>=</w:t>
                          </w:r>
                          <w:r>
                            <w:rPr>
                              <w:spacing w:val="-1"/>
                            </w:rPr>
                            <w:t xml:space="preserve"> </w:t>
                          </w:r>
                          <w:r>
                            <w:rPr>
                              <w:spacing w:val="-10"/>
                            </w:rPr>
                            <w:t>5</w:t>
                          </w:r>
                        </w:ins>
                      </w:p>
                      <w:p w14:paraId="0A3F245F" w14:textId="77777777" w:rsidR="00E609EA" w:rsidRDefault="00E609EA" w:rsidP="00E609EA">
                        <w:pPr>
                          <w:pStyle w:val="BodyText"/>
                          <w:spacing w:before="21"/>
                          <w:rPr>
                            <w:ins w:id="435" w:author="Abhiram Arali" w:date="2024-11-13T12:01:00Z" w16du:dateUtc="2024-11-13T06:31:00Z"/>
                          </w:rPr>
                        </w:pPr>
                      </w:p>
                      <w:p w14:paraId="3363009E" w14:textId="77777777" w:rsidR="00E609EA" w:rsidRDefault="00E609EA" w:rsidP="00E609EA">
                        <w:pPr>
                          <w:pStyle w:val="BodyText"/>
                          <w:spacing w:before="1"/>
                          <w:ind w:left="107"/>
                          <w:rPr>
                            <w:ins w:id="436" w:author="Abhiram Arali" w:date="2024-11-13T12:01:00Z" w16du:dateUtc="2024-11-13T06:31:00Z"/>
                          </w:rPr>
                        </w:pPr>
                        <w:ins w:id="437" w:author="Abhiram Arali" w:date="2024-11-13T12:01:00Z" w16du:dateUtc="2024-11-13T06:31:00Z">
                          <w:r>
                            <w:t>b =</w:t>
                          </w:r>
                          <w:r>
                            <w:rPr>
                              <w:spacing w:val="-1"/>
                            </w:rPr>
                            <w:t xml:space="preserve"> </w:t>
                          </w:r>
                          <w:r>
                            <w:rPr>
                              <w:spacing w:val="-5"/>
                            </w:rPr>
                            <w:t>10</w:t>
                          </w:r>
                        </w:ins>
                      </w:p>
                      <w:p w14:paraId="781B7866" w14:textId="77777777" w:rsidR="00E609EA" w:rsidRDefault="00E609EA" w:rsidP="00E609EA">
                        <w:pPr>
                          <w:pStyle w:val="BodyText"/>
                          <w:spacing w:before="21"/>
                          <w:rPr>
                            <w:ins w:id="438" w:author="Abhiram Arali" w:date="2024-11-13T12:01:00Z" w16du:dateUtc="2024-11-13T06:31:00Z"/>
                          </w:rPr>
                        </w:pPr>
                      </w:p>
                      <w:p w14:paraId="50E6DA70" w14:textId="77777777" w:rsidR="00E609EA" w:rsidRDefault="00E609EA" w:rsidP="00E609EA">
                        <w:pPr>
                          <w:pStyle w:val="BodyText"/>
                          <w:ind w:left="107"/>
                          <w:rPr>
                            <w:ins w:id="439" w:author="Abhiram Arali" w:date="2024-11-13T12:01:00Z" w16du:dateUtc="2024-11-13T06:31:00Z"/>
                          </w:rPr>
                        </w:pPr>
                        <w:ins w:id="440" w:author="Abhiram Arali" w:date="2024-11-13T12:01:00Z" w16du:dateUtc="2024-11-13T06:31:00Z">
                          <w:r>
                            <w:t>if a</w:t>
                          </w:r>
                          <w:r>
                            <w:rPr>
                              <w:spacing w:val="-2"/>
                            </w:rPr>
                            <w:t xml:space="preserve"> </w:t>
                          </w:r>
                          <w:r>
                            <w:t>!=</w:t>
                          </w:r>
                          <w:r>
                            <w:rPr>
                              <w:spacing w:val="-2"/>
                            </w:rPr>
                            <w:t xml:space="preserve"> </w:t>
                          </w:r>
                          <w:r>
                            <w:rPr>
                              <w:spacing w:val="-5"/>
                            </w:rPr>
                            <w:t>b:</w:t>
                          </w:r>
                        </w:ins>
                      </w:p>
                      <w:p w14:paraId="4356DE6B" w14:textId="77777777" w:rsidR="00E609EA" w:rsidRDefault="00E609EA" w:rsidP="00E609EA">
                        <w:pPr>
                          <w:pStyle w:val="BodyText"/>
                          <w:spacing w:before="22"/>
                          <w:rPr>
                            <w:ins w:id="441" w:author="Abhiram Arali" w:date="2024-11-13T12:01:00Z" w16du:dateUtc="2024-11-13T06:31:00Z"/>
                          </w:rPr>
                        </w:pPr>
                      </w:p>
                      <w:p w14:paraId="769F7FA4" w14:textId="77777777" w:rsidR="00E609EA" w:rsidRDefault="00E609EA" w:rsidP="00E609EA">
                        <w:pPr>
                          <w:pStyle w:val="BodyText"/>
                          <w:spacing w:before="1"/>
                          <w:ind w:left="347"/>
                          <w:rPr>
                            <w:ins w:id="442" w:author="Abhiram Arali" w:date="2024-11-13T12:01:00Z" w16du:dateUtc="2024-11-13T06:31:00Z"/>
                          </w:rPr>
                        </w:pPr>
                        <w:ins w:id="443" w:author="Abhiram Arali" w:date="2024-11-13T12:01:00Z" w16du:dateUtc="2024-11-13T06:31:00Z">
                          <w:r>
                            <w:t>print("a</w:t>
                          </w:r>
                          <w:r>
                            <w:rPr>
                              <w:spacing w:val="-2"/>
                            </w:rPr>
                            <w:t xml:space="preserve"> </w:t>
                          </w:r>
                          <w:r>
                            <w:t>is not equal to</w:t>
                          </w:r>
                          <w:r>
                            <w:rPr>
                              <w:spacing w:val="1"/>
                            </w:rPr>
                            <w:t xml:space="preserve"> </w:t>
                          </w:r>
                          <w:r>
                            <w:t>b")</w:t>
                          </w:r>
                          <w:r>
                            <w:rPr>
                              <w:spacing w:val="29"/>
                            </w:rPr>
                            <w:t xml:space="preserve">  </w:t>
                          </w:r>
                          <w:r>
                            <w:t>#</w:t>
                          </w:r>
                          <w:r>
                            <w:rPr>
                              <w:spacing w:val="1"/>
                            </w:rPr>
                            <w:t xml:space="preserve"> </w:t>
                          </w:r>
                          <w:r>
                            <w:t xml:space="preserve">This will </w:t>
                          </w:r>
                          <w:r>
                            <w:rPr>
                              <w:spacing w:val="-2"/>
                            </w:rPr>
                            <w:t>print</w:t>
                          </w:r>
                        </w:ins>
                      </w:p>
                      <w:p w14:paraId="5FF07BAC" w14:textId="4533C03E" w:rsidR="00721600" w:rsidDel="00AA6AA1" w:rsidRDefault="00721600" w:rsidP="00721600">
                        <w:pPr>
                          <w:pStyle w:val="BodyText"/>
                          <w:spacing w:before="18"/>
                          <w:ind w:left="107"/>
                          <w:rPr>
                            <w:del w:id="444" w:author="Abhiram Arali" w:date="2024-11-13T12:01:00Z" w16du:dateUtc="2024-11-13T06:31:00Z"/>
                          </w:rPr>
                        </w:pPr>
                        <w:del w:id="445" w:author="Abhiram Arali" w:date="2024-11-13T12:01:00Z" w16du:dateUtc="2024-11-13T06:31:00Z">
                          <w:r w:rsidDel="00AA6AA1">
                            <w:delText>a</w:delText>
                          </w:r>
                          <w:r w:rsidDel="00AA6AA1">
                            <w:rPr>
                              <w:spacing w:val="-1"/>
                            </w:rPr>
                            <w:delText xml:space="preserve"> </w:delText>
                          </w:r>
                          <w:r w:rsidDel="00AA6AA1">
                            <w:delText>=</w:delText>
                          </w:r>
                          <w:r w:rsidDel="00AA6AA1">
                            <w:rPr>
                              <w:spacing w:val="-1"/>
                            </w:rPr>
                            <w:delText xml:space="preserve"> </w:delText>
                          </w:r>
                          <w:r w:rsidDel="00AA6AA1">
                            <w:rPr>
                              <w:spacing w:val="-10"/>
                            </w:rPr>
                            <w:delText>5</w:delText>
                          </w:r>
                        </w:del>
                      </w:p>
                      <w:p w14:paraId="27C56DF9" w14:textId="6D62D2E7" w:rsidR="00721600" w:rsidDel="00AA6AA1" w:rsidRDefault="00721600" w:rsidP="00721600">
                        <w:pPr>
                          <w:pStyle w:val="BodyText"/>
                          <w:spacing w:before="21"/>
                          <w:rPr>
                            <w:del w:id="446" w:author="Abhiram Arali" w:date="2024-11-13T12:01:00Z" w16du:dateUtc="2024-11-13T06:31:00Z"/>
                          </w:rPr>
                        </w:pPr>
                      </w:p>
                      <w:p w14:paraId="5C189FEE" w14:textId="0FF4A58B" w:rsidR="00721600" w:rsidDel="00AA6AA1" w:rsidRDefault="00721600" w:rsidP="00721600">
                        <w:pPr>
                          <w:pStyle w:val="BodyText"/>
                          <w:spacing w:before="1"/>
                          <w:ind w:left="107"/>
                          <w:rPr>
                            <w:del w:id="447" w:author="Abhiram Arali" w:date="2024-11-13T12:01:00Z" w16du:dateUtc="2024-11-13T06:31:00Z"/>
                          </w:rPr>
                        </w:pPr>
                        <w:del w:id="448" w:author="Abhiram Arali" w:date="2024-11-13T12:01:00Z" w16du:dateUtc="2024-11-13T06:31:00Z">
                          <w:r w:rsidDel="00AA6AA1">
                            <w:delText>b =</w:delText>
                          </w:r>
                          <w:r w:rsidDel="00AA6AA1">
                            <w:rPr>
                              <w:spacing w:val="-1"/>
                            </w:rPr>
                            <w:delText xml:space="preserve"> </w:delText>
                          </w:r>
                          <w:r w:rsidDel="00AA6AA1">
                            <w:rPr>
                              <w:spacing w:val="-5"/>
                            </w:rPr>
                            <w:delText>10</w:delText>
                          </w:r>
                        </w:del>
                      </w:p>
                      <w:p w14:paraId="37BC4953" w14:textId="377F8E67" w:rsidR="00721600" w:rsidDel="00AA6AA1" w:rsidRDefault="00721600" w:rsidP="00721600">
                        <w:pPr>
                          <w:pStyle w:val="BodyText"/>
                          <w:spacing w:before="21"/>
                          <w:rPr>
                            <w:del w:id="449" w:author="Abhiram Arali" w:date="2024-11-13T12:01:00Z" w16du:dateUtc="2024-11-13T06:31:00Z"/>
                          </w:rPr>
                        </w:pPr>
                      </w:p>
                      <w:p w14:paraId="4D55C327" w14:textId="701BD4BC" w:rsidR="00721600" w:rsidDel="00AA6AA1" w:rsidRDefault="00721600" w:rsidP="00721600">
                        <w:pPr>
                          <w:pStyle w:val="BodyText"/>
                          <w:ind w:left="107"/>
                          <w:rPr>
                            <w:del w:id="450" w:author="Abhiram Arali" w:date="2024-11-13T12:01:00Z" w16du:dateUtc="2024-11-13T06:31:00Z"/>
                          </w:rPr>
                        </w:pPr>
                        <w:del w:id="451" w:author="Abhiram Arali" w:date="2024-11-13T12:01:00Z" w16du:dateUtc="2024-11-13T06:31:00Z">
                          <w:r w:rsidDel="00AA6AA1">
                            <w:delText>if a</w:delText>
                          </w:r>
                          <w:r w:rsidDel="00AA6AA1">
                            <w:rPr>
                              <w:spacing w:val="-2"/>
                            </w:rPr>
                            <w:delText xml:space="preserve"> </w:delText>
                          </w:r>
                          <w:r w:rsidDel="00AA6AA1">
                            <w:delText>!=</w:delText>
                          </w:r>
                          <w:r w:rsidDel="00AA6AA1">
                            <w:rPr>
                              <w:spacing w:val="-2"/>
                            </w:rPr>
                            <w:delText xml:space="preserve"> </w:delText>
                          </w:r>
                          <w:r w:rsidDel="00AA6AA1">
                            <w:rPr>
                              <w:spacing w:val="-5"/>
                            </w:rPr>
                            <w:delText>b:</w:delText>
                          </w:r>
                        </w:del>
                      </w:p>
                      <w:p w14:paraId="6E2C8C60" w14:textId="76BD20D6" w:rsidR="00721600" w:rsidDel="00AA6AA1" w:rsidRDefault="00721600" w:rsidP="00721600">
                        <w:pPr>
                          <w:pStyle w:val="BodyText"/>
                          <w:spacing w:before="22"/>
                          <w:rPr>
                            <w:del w:id="452" w:author="Abhiram Arali" w:date="2024-11-13T12:01:00Z" w16du:dateUtc="2024-11-13T06:31:00Z"/>
                          </w:rPr>
                        </w:pPr>
                      </w:p>
                      <w:p w14:paraId="3E123D94" w14:textId="08B6EADB" w:rsidR="00721600" w:rsidRDefault="00721600" w:rsidP="00721600">
                        <w:pPr>
                          <w:pStyle w:val="BodyText"/>
                          <w:spacing w:before="1"/>
                          <w:ind w:left="347"/>
                        </w:pPr>
                        <w:del w:id="453" w:author="Abhiram Arali" w:date="2024-11-13T12:01:00Z" w16du:dateUtc="2024-11-13T06:31:00Z">
                          <w:r w:rsidDel="00AA6AA1">
                            <w:delText>print("a</w:delText>
                          </w:r>
                          <w:r w:rsidDel="00AA6AA1">
                            <w:rPr>
                              <w:spacing w:val="-2"/>
                            </w:rPr>
                            <w:delText xml:space="preserve"> </w:delText>
                          </w:r>
                          <w:r w:rsidDel="00AA6AA1">
                            <w:delText>is not equal to</w:delText>
                          </w:r>
                          <w:r w:rsidDel="00AA6AA1">
                            <w:rPr>
                              <w:spacing w:val="1"/>
                            </w:rPr>
                            <w:delText xml:space="preserve"> </w:delText>
                          </w:r>
                          <w:r w:rsidDel="00AA6AA1">
                            <w:delText>b")</w:delText>
                          </w:r>
                          <w:r w:rsidDel="00AA6AA1">
                            <w:rPr>
                              <w:spacing w:val="29"/>
                            </w:rPr>
                            <w:delText xml:space="preserve">  </w:delText>
                          </w:r>
                          <w:r w:rsidDel="00AA6AA1">
                            <w:delText>#</w:delText>
                          </w:r>
                          <w:r w:rsidDel="00AA6AA1">
                            <w:rPr>
                              <w:spacing w:val="1"/>
                            </w:rPr>
                            <w:delText xml:space="preserve"> </w:delText>
                          </w:r>
                          <w:r w:rsidDel="00AA6AA1">
                            <w:delText xml:space="preserve">This will </w:delText>
                          </w:r>
                          <w:r w:rsidDel="00AA6AA1">
                            <w:rPr>
                              <w:spacing w:val="-2"/>
                            </w:rPr>
                            <w:delText>print</w:delText>
                          </w:r>
                        </w:del>
                      </w:p>
                    </w:txbxContent>
                  </v:textbox>
                  <w10:anchorlock/>
                </v:shape>
              </w:pict>
            </mc:Fallback>
          </mc:AlternateContent>
        </w:r>
      </w:del>
    </w:p>
    <w:p w14:paraId="07A8339B" w14:textId="77777777" w:rsidR="00721600" w:rsidRDefault="00721600">
      <w:pPr>
        <w:pStyle w:val="NormalBPBHEB"/>
        <w:ind w:left="1080"/>
        <w:pPrChange w:id="389" w:author="Abhiram Arali" w:date="2024-11-13T12:01:00Z">
          <w:pPr>
            <w:pStyle w:val="BodyText"/>
            <w:spacing w:before="124"/>
            <w:ind w:left="220"/>
          </w:pPr>
        </w:pPrChange>
      </w:pPr>
      <w:r>
        <w:t>In</w:t>
      </w:r>
      <w:r>
        <w:rPr>
          <w:spacing w:val="-3"/>
        </w:rPr>
        <w:t xml:space="preserve"> </w:t>
      </w:r>
      <w:r>
        <w:t>this case,</w:t>
      </w:r>
      <w:r>
        <w:rPr>
          <w:spacing w:val="-1"/>
        </w:rPr>
        <w:t xml:space="preserve"> </w:t>
      </w:r>
      <w:proofErr w:type="gramStart"/>
      <w:r>
        <w:t>a !</w:t>
      </w:r>
      <w:proofErr w:type="gramEnd"/>
      <w:r>
        <w:t>=</w:t>
      </w:r>
      <w:r>
        <w:rPr>
          <w:spacing w:val="-2"/>
        </w:rPr>
        <w:t xml:space="preserve"> </w:t>
      </w:r>
      <w:r>
        <w:t>b evaluates</w:t>
      </w:r>
      <w:r>
        <w:rPr>
          <w:spacing w:val="-1"/>
        </w:rPr>
        <w:t xml:space="preserve"> </w:t>
      </w:r>
      <w:r>
        <w:t>to True</w:t>
      </w:r>
      <w:r>
        <w:rPr>
          <w:spacing w:val="-2"/>
        </w:rPr>
        <w:t xml:space="preserve"> </w:t>
      </w:r>
      <w:r>
        <w:t>because a</w:t>
      </w:r>
      <w:r>
        <w:rPr>
          <w:spacing w:val="-1"/>
        </w:rPr>
        <w:t xml:space="preserve"> </w:t>
      </w:r>
      <w:r>
        <w:t>(5) and</w:t>
      </w:r>
      <w:r>
        <w:rPr>
          <w:spacing w:val="-1"/>
        </w:rPr>
        <w:t xml:space="preserve"> </w:t>
      </w:r>
      <w:r>
        <w:t>b</w:t>
      </w:r>
      <w:r>
        <w:rPr>
          <w:spacing w:val="-1"/>
        </w:rPr>
        <w:t xml:space="preserve"> </w:t>
      </w:r>
      <w:r>
        <w:t>(10) are</w:t>
      </w:r>
      <w:r>
        <w:rPr>
          <w:spacing w:val="-2"/>
        </w:rPr>
        <w:t xml:space="preserve"> different.</w:t>
      </w:r>
    </w:p>
    <w:p w14:paraId="5AD07C93" w14:textId="4F92AAD8" w:rsidR="00721600" w:rsidDel="00866606" w:rsidRDefault="00721600" w:rsidP="00721600">
      <w:pPr>
        <w:pStyle w:val="BodyText"/>
        <w:spacing w:before="21"/>
        <w:rPr>
          <w:del w:id="390" w:author="Abhiram Arali" w:date="2024-11-13T12:01:00Z"/>
        </w:rPr>
      </w:pPr>
    </w:p>
    <w:p w14:paraId="0B48073F" w14:textId="0F51C481" w:rsidR="00721600" w:rsidRPr="00760941" w:rsidDel="00760941" w:rsidRDefault="00721600">
      <w:pPr>
        <w:pStyle w:val="NormalBPBHEB"/>
        <w:rPr>
          <w:del w:id="391" w:author="Abhiram Arali" w:date="2024-11-13T12:02:00Z"/>
          <w:b/>
          <w:bCs/>
          <w:rPrChange w:id="392" w:author="Abhiram Arali" w:date="2024-11-13T12:02:00Z">
            <w:rPr>
              <w:del w:id="393" w:author="Abhiram Arali" w:date="2024-11-13T12:02:00Z"/>
            </w:rPr>
          </w:rPrChange>
        </w:rPr>
        <w:pPrChange w:id="394" w:author="Abhiram Arali" w:date="2024-11-13T12:01:00Z">
          <w:pPr>
            <w:pStyle w:val="Heading1"/>
            <w:numPr>
              <w:numId w:val="8"/>
            </w:numPr>
            <w:tabs>
              <w:tab w:val="left" w:pos="460"/>
            </w:tabs>
            <w:ind w:left="460" w:hanging="240"/>
          </w:pPr>
        </w:pPrChange>
      </w:pPr>
      <w:r w:rsidRPr="00760941">
        <w:rPr>
          <w:b/>
          <w:bCs/>
          <w:rPrChange w:id="395" w:author="Abhiram Arali" w:date="2024-11-13T12:02:00Z">
            <w:rPr/>
          </w:rPrChange>
        </w:rPr>
        <w:t>Greater</w:t>
      </w:r>
      <w:r w:rsidRPr="00760941">
        <w:rPr>
          <w:b/>
          <w:bCs/>
          <w:spacing w:val="-4"/>
          <w:rPrChange w:id="396" w:author="Abhiram Arali" w:date="2024-11-13T12:02:00Z">
            <w:rPr>
              <w:spacing w:val="-4"/>
            </w:rPr>
          </w:rPrChange>
        </w:rPr>
        <w:t xml:space="preserve"> </w:t>
      </w:r>
      <w:r w:rsidR="0070030A" w:rsidRPr="0070030A">
        <w:rPr>
          <w:b/>
          <w:bCs/>
        </w:rPr>
        <w:t>than</w:t>
      </w:r>
      <w:r w:rsidR="0070030A" w:rsidRPr="0070030A">
        <w:rPr>
          <w:b/>
          <w:bCs/>
          <w:spacing w:val="-1"/>
        </w:rPr>
        <w:t xml:space="preserve"> </w:t>
      </w:r>
      <w:r w:rsidRPr="00760941">
        <w:rPr>
          <w:b/>
          <w:bCs/>
          <w:spacing w:val="-5"/>
          <w:rPrChange w:id="397" w:author="Abhiram Arali" w:date="2024-11-13T12:02:00Z">
            <w:rPr>
              <w:spacing w:val="-5"/>
            </w:rPr>
          </w:rPrChange>
        </w:rPr>
        <w:t>(&gt;)</w:t>
      </w:r>
      <w:ins w:id="398" w:author="Abhiram Arali" w:date="2024-11-13T12:02:00Z">
        <w:r w:rsidR="004A4BE7">
          <w:rPr>
            <w:b/>
            <w:bCs/>
            <w:spacing w:val="-5"/>
          </w:rPr>
          <w:t>:</w:t>
        </w:r>
        <w:r w:rsidR="00760941">
          <w:rPr>
            <w:b/>
            <w:bCs/>
            <w:spacing w:val="-5"/>
          </w:rPr>
          <w:t xml:space="preserve"> </w:t>
        </w:r>
      </w:ins>
    </w:p>
    <w:p w14:paraId="654AA851" w14:textId="31582A1C" w:rsidR="00721600" w:rsidDel="00760941" w:rsidRDefault="00721600" w:rsidP="00721600">
      <w:pPr>
        <w:pStyle w:val="BodyText"/>
        <w:spacing w:before="22"/>
        <w:rPr>
          <w:del w:id="399" w:author="Abhiram Arali" w:date="2024-11-13T12:02:00Z"/>
          <w:b/>
        </w:rPr>
      </w:pPr>
    </w:p>
    <w:p w14:paraId="7C28209C" w14:textId="77777777" w:rsidR="00721600" w:rsidRDefault="00721600">
      <w:pPr>
        <w:pStyle w:val="NormalBPBHEB"/>
        <w:numPr>
          <w:ilvl w:val="0"/>
          <w:numId w:val="49"/>
        </w:numPr>
        <w:pPrChange w:id="400" w:author="Abhiram Arali" w:date="2024-11-13T12:02:00Z">
          <w:pPr>
            <w:pStyle w:val="BodyText"/>
            <w:ind w:left="220"/>
          </w:pPr>
        </w:pPrChange>
      </w:pPr>
      <w:r>
        <w:t>Checks</w:t>
      </w:r>
      <w:r>
        <w:rPr>
          <w:spacing w:val="-1"/>
        </w:rPr>
        <w:t xml:space="preserve"> </w:t>
      </w:r>
      <w:r>
        <w:t>if the</w:t>
      </w:r>
      <w:r>
        <w:rPr>
          <w:spacing w:val="-3"/>
        </w:rPr>
        <w:t xml:space="preserve"> </w:t>
      </w:r>
      <w:r>
        <w:t>left operand is</w:t>
      </w:r>
      <w:r>
        <w:rPr>
          <w:spacing w:val="-1"/>
        </w:rPr>
        <w:t xml:space="preserve"> </w:t>
      </w:r>
      <w:r>
        <w:t>greater</w:t>
      </w:r>
      <w:r>
        <w:rPr>
          <w:spacing w:val="-2"/>
        </w:rPr>
        <w:t xml:space="preserve"> </w:t>
      </w:r>
      <w:r>
        <w:t>than</w:t>
      </w:r>
      <w:r>
        <w:rPr>
          <w:spacing w:val="-1"/>
        </w:rPr>
        <w:t xml:space="preserve"> </w:t>
      </w:r>
      <w:r>
        <w:t>the</w:t>
      </w:r>
      <w:r>
        <w:rPr>
          <w:spacing w:val="-1"/>
        </w:rPr>
        <w:t xml:space="preserve"> </w:t>
      </w:r>
      <w:r>
        <w:t>right</w:t>
      </w:r>
      <w:r>
        <w:rPr>
          <w:spacing w:val="2"/>
        </w:rPr>
        <w:t xml:space="preserve"> </w:t>
      </w:r>
      <w:r>
        <w:rPr>
          <w:spacing w:val="-2"/>
        </w:rPr>
        <w:t>operand.</w:t>
      </w:r>
    </w:p>
    <w:p w14:paraId="2A78042C" w14:textId="4D9FA45F" w:rsidR="00721600" w:rsidRPr="00226C2D" w:rsidDel="00CC5193" w:rsidRDefault="00721600">
      <w:pPr>
        <w:pStyle w:val="NormalBPBHEB"/>
        <w:numPr>
          <w:ilvl w:val="0"/>
          <w:numId w:val="48"/>
        </w:numPr>
        <w:rPr>
          <w:del w:id="401" w:author="Abhiram Arali" w:date="2024-11-13T12:02:00Z"/>
          <w:b/>
          <w:bCs/>
          <w:iCs/>
          <w:rPrChange w:id="402" w:author="Abhiram Arali" w:date="2024-11-13T12:02:00Z">
            <w:rPr>
              <w:del w:id="403" w:author="Abhiram Arali" w:date="2024-11-13T12:02:00Z"/>
            </w:rPr>
          </w:rPrChange>
        </w:rPr>
        <w:pPrChange w:id="404" w:author="Abhiram Arali" w:date="2024-11-13T12:02:00Z">
          <w:pPr>
            <w:pStyle w:val="BodyText"/>
            <w:spacing w:before="21"/>
          </w:pPr>
        </w:pPrChange>
      </w:pPr>
    </w:p>
    <w:p w14:paraId="5944DD6E" w14:textId="77777777" w:rsidR="00721600" w:rsidRDefault="00721600">
      <w:pPr>
        <w:pStyle w:val="NormalBPBHEB"/>
        <w:numPr>
          <w:ilvl w:val="0"/>
          <w:numId w:val="48"/>
        </w:numPr>
        <w:pPrChange w:id="405" w:author="Abhiram Arali" w:date="2024-11-13T12:02:00Z">
          <w:pPr>
            <w:pStyle w:val="BodyText"/>
            <w:ind w:left="220"/>
          </w:pPr>
        </w:pPrChange>
      </w:pPr>
      <w:r w:rsidRPr="00226C2D">
        <w:rPr>
          <w:b/>
          <w:bCs/>
          <w:iCs/>
          <w:rPrChange w:id="406" w:author="Abhiram Arali" w:date="2024-11-13T12:02:00Z">
            <w:rPr>
              <w:i/>
            </w:rPr>
          </w:rPrChange>
        </w:rPr>
        <w:t>Output</w:t>
      </w:r>
      <w:r>
        <w:rPr>
          <w:i/>
        </w:rPr>
        <w:t>:</w:t>
      </w:r>
      <w:r>
        <w:rPr>
          <w:i/>
          <w:spacing w:val="-4"/>
        </w:rPr>
        <w:t xml:space="preserve"> </w:t>
      </w:r>
      <w:r>
        <w:t>Returns</w:t>
      </w:r>
      <w:r>
        <w:rPr>
          <w:spacing w:val="-1"/>
        </w:rPr>
        <w:t xml:space="preserve"> </w:t>
      </w:r>
      <w:proofErr w:type="gramStart"/>
      <w:r>
        <w:t>True</w:t>
      </w:r>
      <w:proofErr w:type="gramEnd"/>
      <w:r>
        <w:rPr>
          <w:spacing w:val="-1"/>
        </w:rPr>
        <w:t xml:space="preserve"> </w:t>
      </w:r>
      <w:r>
        <w:t>if</w:t>
      </w:r>
      <w:r>
        <w:rPr>
          <w:spacing w:val="-1"/>
        </w:rPr>
        <w:t xml:space="preserve"> </w:t>
      </w:r>
      <w:r>
        <w:t>the</w:t>
      </w:r>
      <w:r>
        <w:rPr>
          <w:spacing w:val="-1"/>
        </w:rPr>
        <w:t xml:space="preserve"> </w:t>
      </w:r>
      <w:r>
        <w:t>left</w:t>
      </w:r>
      <w:r>
        <w:rPr>
          <w:spacing w:val="-1"/>
        </w:rPr>
        <w:t xml:space="preserve"> </w:t>
      </w:r>
      <w:r>
        <w:t>value</w:t>
      </w:r>
      <w:r>
        <w:rPr>
          <w:spacing w:val="-2"/>
        </w:rPr>
        <w:t xml:space="preserve"> </w:t>
      </w:r>
      <w:r>
        <w:t>is greater,</w:t>
      </w:r>
      <w:r>
        <w:rPr>
          <w:spacing w:val="1"/>
        </w:rPr>
        <w:t xml:space="preserve"> </w:t>
      </w:r>
      <w:r>
        <w:t>otherwise</w:t>
      </w:r>
      <w:r>
        <w:rPr>
          <w:spacing w:val="1"/>
        </w:rPr>
        <w:t xml:space="preserve"> </w:t>
      </w:r>
      <w:r>
        <w:rPr>
          <w:spacing w:val="-2"/>
        </w:rPr>
        <w:t>False.</w:t>
      </w:r>
    </w:p>
    <w:p w14:paraId="41EFAFCF" w14:textId="6C9D0B77" w:rsidR="00721600" w:rsidDel="00AE7363" w:rsidRDefault="00721600" w:rsidP="00721600">
      <w:pPr>
        <w:rPr>
          <w:del w:id="407" w:author="Abhiram Arali" w:date="2024-11-13T12:02:00Z"/>
        </w:rPr>
        <w:sectPr w:rsidR="00721600" w:rsidDel="00AE7363">
          <w:pgSz w:w="11910" w:h="16840"/>
          <w:pgMar w:top="1540" w:right="1220" w:bottom="1200" w:left="1220" w:header="758" w:footer="1000" w:gutter="0"/>
          <w:cols w:space="720"/>
        </w:sectPr>
      </w:pPr>
    </w:p>
    <w:p w14:paraId="233872CA" w14:textId="77777777" w:rsidR="00721600" w:rsidRDefault="00721600">
      <w:pPr>
        <w:pStyle w:val="NormalBPBHEB"/>
        <w:numPr>
          <w:ilvl w:val="0"/>
          <w:numId w:val="48"/>
        </w:numPr>
        <w:pPrChange w:id="408" w:author="Abhiram Arali" w:date="2024-11-13T12:02:00Z">
          <w:pPr>
            <w:pStyle w:val="BodyText"/>
            <w:spacing w:before="88"/>
            <w:ind w:left="220"/>
          </w:pPr>
        </w:pPrChange>
      </w:pPr>
      <w:r>
        <w:t>Example:</w:t>
      </w:r>
    </w:p>
    <w:p w14:paraId="6BEA7B22" w14:textId="77777777" w:rsidR="005E3561" w:rsidRDefault="005E3561">
      <w:pPr>
        <w:pStyle w:val="CodeBlockBPBHEB"/>
        <w:ind w:left="1080"/>
        <w:pPrChange w:id="409" w:author="Abhiram Arali" w:date="2024-11-13T12:02:00Z">
          <w:pPr>
            <w:pStyle w:val="BodyText"/>
            <w:spacing w:before="18"/>
            <w:ind w:left="107"/>
          </w:pPr>
        </w:pPrChange>
      </w:pPr>
      <w:moveToRangeStart w:id="410" w:author="Abhiram Arali" w:date="2024-11-13T12:02:00Z" w:name="move182391771"/>
      <w:moveTo w:id="411" w:author="Abhiram Arali" w:date="2024-11-13T12:02:00Z">
        <w:r>
          <w:t>x =</w:t>
        </w:r>
        <w:r>
          <w:rPr>
            <w:spacing w:val="-1"/>
          </w:rPr>
          <w:t xml:space="preserve"> </w:t>
        </w:r>
        <w:r>
          <w:rPr>
            <w:spacing w:val="-10"/>
          </w:rPr>
          <w:t>7</w:t>
        </w:r>
      </w:moveTo>
    </w:p>
    <w:p w14:paraId="1D82B799" w14:textId="77777777" w:rsidR="005E3561" w:rsidRDefault="005E3561">
      <w:pPr>
        <w:pStyle w:val="CodeBlockBPBHEB"/>
        <w:ind w:left="1080"/>
        <w:pPrChange w:id="412" w:author="Abhiram Arali" w:date="2024-11-13T12:02:00Z">
          <w:pPr>
            <w:pStyle w:val="BodyText"/>
            <w:spacing w:before="21"/>
          </w:pPr>
        </w:pPrChange>
      </w:pPr>
    </w:p>
    <w:p w14:paraId="3ACA1FCE" w14:textId="77777777" w:rsidR="005E3561" w:rsidRDefault="005E3561">
      <w:pPr>
        <w:pStyle w:val="CodeBlockBPBHEB"/>
        <w:ind w:left="1080"/>
        <w:pPrChange w:id="413" w:author="Abhiram Arali" w:date="2024-11-13T12:02:00Z">
          <w:pPr>
            <w:pStyle w:val="BodyText"/>
            <w:spacing w:before="1"/>
            <w:ind w:left="107"/>
          </w:pPr>
        </w:pPrChange>
      </w:pPr>
      <w:moveTo w:id="414" w:author="Abhiram Arali" w:date="2024-11-13T12:02:00Z">
        <w:r>
          <w:t>y =</w:t>
        </w:r>
        <w:r>
          <w:rPr>
            <w:spacing w:val="-1"/>
          </w:rPr>
          <w:t xml:space="preserve"> </w:t>
        </w:r>
        <w:r>
          <w:rPr>
            <w:spacing w:val="-10"/>
          </w:rPr>
          <w:t>5</w:t>
        </w:r>
      </w:moveTo>
    </w:p>
    <w:p w14:paraId="7732F6A7" w14:textId="77777777" w:rsidR="005E3561" w:rsidRDefault="005E3561">
      <w:pPr>
        <w:pStyle w:val="CodeBlockBPBHEB"/>
        <w:ind w:left="1080"/>
        <w:pPrChange w:id="415" w:author="Abhiram Arali" w:date="2024-11-13T12:02:00Z">
          <w:pPr>
            <w:pStyle w:val="BodyText"/>
            <w:spacing w:before="21"/>
          </w:pPr>
        </w:pPrChange>
      </w:pPr>
    </w:p>
    <w:p w14:paraId="792D562E" w14:textId="77777777" w:rsidR="005E3561" w:rsidRDefault="005E3561">
      <w:pPr>
        <w:pStyle w:val="CodeBlockBPBHEB"/>
        <w:ind w:left="1080"/>
        <w:pPrChange w:id="416" w:author="Abhiram Arali" w:date="2024-11-13T12:02:00Z">
          <w:pPr>
            <w:pStyle w:val="BodyText"/>
            <w:ind w:left="107"/>
          </w:pPr>
        </w:pPrChange>
      </w:pPr>
      <w:proofErr w:type="gramStart"/>
      <w:moveTo w:id="417" w:author="Abhiram Arali" w:date="2024-11-13T12:02:00Z">
        <w:r>
          <w:t>if</w:t>
        </w:r>
        <w:proofErr w:type="gramEnd"/>
        <w:r>
          <w:t xml:space="preserve"> x &gt;</w:t>
        </w:r>
        <w:r>
          <w:rPr>
            <w:spacing w:val="-2"/>
          </w:rPr>
          <w:t xml:space="preserve"> </w:t>
        </w:r>
        <w:r>
          <w:rPr>
            <w:spacing w:val="-5"/>
          </w:rPr>
          <w:t>y:</w:t>
        </w:r>
      </w:moveTo>
    </w:p>
    <w:p w14:paraId="5B502A1B" w14:textId="77777777" w:rsidR="005E3561" w:rsidRDefault="005E3561">
      <w:pPr>
        <w:pStyle w:val="CodeBlockBPBHEB"/>
        <w:ind w:left="1080"/>
        <w:pPrChange w:id="418" w:author="Abhiram Arali" w:date="2024-11-13T12:02:00Z">
          <w:pPr>
            <w:pStyle w:val="BodyText"/>
            <w:spacing w:before="22"/>
          </w:pPr>
        </w:pPrChange>
      </w:pPr>
    </w:p>
    <w:p w14:paraId="2D6C3057" w14:textId="77777777" w:rsidR="005E3561" w:rsidRDefault="005E3561">
      <w:pPr>
        <w:pStyle w:val="CodeBlockBPBHEB"/>
        <w:ind w:left="1080"/>
        <w:pPrChange w:id="419" w:author="Abhiram Arali" w:date="2024-11-13T12:02:00Z">
          <w:pPr>
            <w:pStyle w:val="BodyText"/>
            <w:ind w:left="347"/>
          </w:pPr>
        </w:pPrChange>
      </w:pPr>
      <w:proofErr w:type="gramStart"/>
      <w:moveTo w:id="420" w:author="Abhiram Arali" w:date="2024-11-13T12:02:00Z">
        <w:r>
          <w:t>print(</w:t>
        </w:r>
        <w:proofErr w:type="gramEnd"/>
        <w:r>
          <w:t>"x</w:t>
        </w:r>
        <w:r>
          <w:rPr>
            <w:spacing w:val="-1"/>
          </w:rPr>
          <w:t xml:space="preserve"> </w:t>
        </w:r>
        <w:r>
          <w:t>is greater</w:t>
        </w:r>
        <w:r>
          <w:rPr>
            <w:spacing w:val="-2"/>
          </w:rPr>
          <w:t xml:space="preserve"> </w:t>
        </w:r>
        <w:r>
          <w:t>than y")</w:t>
        </w:r>
        <w:r>
          <w:rPr>
            <w:spacing w:val="29"/>
          </w:rPr>
          <w:t xml:space="preserve">  </w:t>
        </w:r>
        <w:r>
          <w:t>#</w:t>
        </w:r>
        <w:r>
          <w:rPr>
            <w:spacing w:val="1"/>
          </w:rPr>
          <w:t xml:space="preserve"> </w:t>
        </w:r>
        <w:r>
          <w:t xml:space="preserve">This will </w:t>
        </w:r>
        <w:r>
          <w:rPr>
            <w:spacing w:val="-2"/>
          </w:rPr>
          <w:t>print</w:t>
        </w:r>
      </w:moveTo>
    </w:p>
    <w:moveToRangeEnd w:id="410"/>
    <w:p w14:paraId="47987A03" w14:textId="065D9223" w:rsidR="00721600" w:rsidRDefault="00721600">
      <w:pPr>
        <w:pStyle w:val="NormalBPBHEB"/>
        <w:ind w:left="1080"/>
        <w:rPr>
          <w:sz w:val="20"/>
        </w:rPr>
        <w:pPrChange w:id="421" w:author="Abhiram Arali" w:date="2024-11-13T12:02:00Z">
          <w:pPr>
            <w:pStyle w:val="BodyText"/>
            <w:spacing w:before="46"/>
          </w:pPr>
        </w:pPrChange>
      </w:pPr>
      <w:del w:id="422" w:author="Abhiram Arali" w:date="2024-11-13T12:02:00Z">
        <w:r w:rsidDel="005E3561">
          <w:rPr>
            <w:noProof/>
            <w:lang w:val="en-IN" w:eastAsia="en-IN"/>
            <w:rPrChange w:id="423" w:author="Unknown">
              <w:rPr>
                <w:noProof/>
                <w:lang w:val="en-IN" w:eastAsia="en-IN"/>
              </w:rPr>
            </w:rPrChange>
          </w:rPr>
          <mc:AlternateContent>
            <mc:Choice Requires="wps">
              <w:drawing>
                <wp:anchor distT="0" distB="0" distL="0" distR="0" simplePos="0" relativeHeight="251665408" behindDoc="1" locked="0" layoutInCell="1" allowOverlap="1" wp14:anchorId="01E67A2E" wp14:editId="4EBC075B">
                  <wp:simplePos x="0" y="0"/>
                  <wp:positionH relativeFrom="page">
                    <wp:posOffset>843076</wp:posOffset>
                  </wp:positionH>
                  <wp:positionV relativeFrom="paragraph">
                    <wp:posOffset>194127</wp:posOffset>
                  </wp:positionV>
                  <wp:extent cx="5876290" cy="1385570"/>
                  <wp:effectExtent l="0" t="0" r="0" b="0"/>
                  <wp:wrapTopAndBottom/>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5570"/>
                          </a:xfrm>
                          <a:prstGeom prst="rect">
                            <a:avLst/>
                          </a:prstGeom>
                          <a:ln w="6096">
                            <a:solidFill>
                              <a:srgbClr val="000000"/>
                            </a:solidFill>
                            <a:prstDash val="solid"/>
                          </a:ln>
                        </wps:spPr>
                        <wps:txbx>
                          <w:txbxContent>
                            <w:p w14:paraId="612871A2" w14:textId="11CE7E64" w:rsidR="00721600" w:rsidDel="005E3561" w:rsidRDefault="00721600" w:rsidP="00721600">
                              <w:pPr>
                                <w:pStyle w:val="BodyText"/>
                                <w:spacing w:before="18"/>
                                <w:ind w:left="107"/>
                              </w:pPr>
                              <w:moveFromRangeStart w:id="424" w:author="Abhiram Arali" w:date="2024-11-13T12:02:00Z" w:name="move182391771"/>
                              <w:moveFrom w:id="425" w:author="Abhiram Arali" w:date="2024-11-13T12:02:00Z">
                                <w:r w:rsidDel="005E3561">
                                  <w:t>x =</w:t>
                                </w:r>
                                <w:r w:rsidDel="005E3561">
                                  <w:rPr>
                                    <w:spacing w:val="-1"/>
                                  </w:rPr>
                                  <w:t xml:space="preserve"> </w:t>
                                </w:r>
                                <w:r w:rsidDel="005E3561">
                                  <w:rPr>
                                    <w:spacing w:val="-10"/>
                                  </w:rPr>
                                  <w:t>7</w:t>
                                </w:r>
                              </w:moveFrom>
                            </w:p>
                            <w:p w14:paraId="679C3CD3" w14:textId="39D376B4" w:rsidR="00721600" w:rsidDel="005E3561" w:rsidRDefault="00721600" w:rsidP="00721600">
                              <w:pPr>
                                <w:pStyle w:val="BodyText"/>
                                <w:spacing w:before="21"/>
                              </w:pPr>
                            </w:p>
                            <w:p w14:paraId="6FD656D9" w14:textId="2AA781D9" w:rsidR="00721600" w:rsidDel="005E3561" w:rsidRDefault="00721600" w:rsidP="00721600">
                              <w:pPr>
                                <w:pStyle w:val="BodyText"/>
                                <w:spacing w:before="1"/>
                                <w:ind w:left="107"/>
                              </w:pPr>
                              <w:moveFrom w:id="426" w:author="Abhiram Arali" w:date="2024-11-13T12:02:00Z">
                                <w:r w:rsidDel="005E3561">
                                  <w:t>y =</w:t>
                                </w:r>
                                <w:r w:rsidDel="005E3561">
                                  <w:rPr>
                                    <w:spacing w:val="-1"/>
                                  </w:rPr>
                                  <w:t xml:space="preserve"> </w:t>
                                </w:r>
                                <w:r w:rsidDel="005E3561">
                                  <w:rPr>
                                    <w:spacing w:val="-10"/>
                                  </w:rPr>
                                  <w:t>5</w:t>
                                </w:r>
                              </w:moveFrom>
                            </w:p>
                            <w:p w14:paraId="0CCEA7C4" w14:textId="772D1BAC" w:rsidR="00721600" w:rsidDel="005E3561" w:rsidRDefault="00721600" w:rsidP="00721600">
                              <w:pPr>
                                <w:pStyle w:val="BodyText"/>
                                <w:spacing w:before="21"/>
                              </w:pPr>
                            </w:p>
                            <w:p w14:paraId="6F06B117" w14:textId="6AC36972" w:rsidR="00721600" w:rsidDel="005E3561" w:rsidRDefault="00721600" w:rsidP="00721600">
                              <w:pPr>
                                <w:pStyle w:val="BodyText"/>
                                <w:ind w:left="107"/>
                              </w:pPr>
                              <w:moveFrom w:id="427" w:author="Abhiram Arali" w:date="2024-11-13T12:02:00Z">
                                <w:r w:rsidDel="005E3561">
                                  <w:t>if x &gt;</w:t>
                                </w:r>
                                <w:r w:rsidDel="005E3561">
                                  <w:rPr>
                                    <w:spacing w:val="-2"/>
                                  </w:rPr>
                                  <w:t xml:space="preserve"> </w:t>
                                </w:r>
                                <w:r w:rsidDel="005E3561">
                                  <w:rPr>
                                    <w:spacing w:val="-5"/>
                                  </w:rPr>
                                  <w:t>y:</w:t>
                                </w:r>
                              </w:moveFrom>
                            </w:p>
                            <w:p w14:paraId="6EC4A39B" w14:textId="65B13A64" w:rsidR="00721600" w:rsidDel="005E3561" w:rsidRDefault="00721600" w:rsidP="00721600">
                              <w:pPr>
                                <w:pStyle w:val="BodyText"/>
                                <w:spacing w:before="22"/>
                              </w:pPr>
                            </w:p>
                            <w:p w14:paraId="08C572DD" w14:textId="172E44A0" w:rsidR="00721600" w:rsidRDefault="00721600" w:rsidP="00721600">
                              <w:pPr>
                                <w:pStyle w:val="BodyText"/>
                                <w:ind w:left="347"/>
                              </w:pPr>
                              <w:moveFrom w:id="428" w:author="Abhiram Arali" w:date="2024-11-13T12:02:00Z">
                                <w:r w:rsidDel="005E3561">
                                  <w:t>print("x</w:t>
                                </w:r>
                                <w:r w:rsidDel="005E3561">
                                  <w:rPr>
                                    <w:spacing w:val="-1"/>
                                  </w:rPr>
                                  <w:t xml:space="preserve"> </w:t>
                                </w:r>
                                <w:r w:rsidDel="005E3561">
                                  <w:t>is greater</w:t>
                                </w:r>
                                <w:r w:rsidDel="005E3561">
                                  <w:rPr>
                                    <w:spacing w:val="-2"/>
                                  </w:rPr>
                                  <w:t xml:space="preserve"> </w:t>
                                </w:r>
                                <w:r w:rsidDel="005E3561">
                                  <w:t>than y")</w:t>
                                </w:r>
                                <w:r w:rsidDel="005E3561">
                                  <w:rPr>
                                    <w:spacing w:val="29"/>
                                  </w:rPr>
                                  <w:t xml:space="preserve">  </w:t>
                                </w:r>
                                <w:r w:rsidDel="005E3561">
                                  <w:t>#</w:t>
                                </w:r>
                                <w:r w:rsidDel="005E3561">
                                  <w:rPr>
                                    <w:spacing w:val="1"/>
                                  </w:rPr>
                                  <w:t xml:space="preserve"> </w:t>
                                </w:r>
                                <w:r w:rsidDel="005E3561">
                                  <w:t xml:space="preserve">This will </w:t>
                                </w:r>
                                <w:r w:rsidDel="005E3561">
                                  <w:rPr>
                                    <w:spacing w:val="-2"/>
                                  </w:rPr>
                                  <w:t>print</w:t>
                                </w:r>
                              </w:moveFrom>
                              <w:moveFromRangeEnd w:id="424"/>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E67A2E" id="Textbox 203" o:spid="_x0000_s1028" type="#_x0000_t202" style="position:absolute;left:0;text-align:left;margin-left:66.4pt;margin-top:15.3pt;width:462.7pt;height:109.1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" filled="f" strokeweight=".48pt">
                  <v:path arrowok="t"/>
                  <v:textbox inset="0,0,0,0">
                    <w:txbxContent>
                      <w:p w14:paraId="612871A2" w14:textId="11CE7E64" w:rsidR="00721600" w:rsidDel="005E3561" w:rsidRDefault="00721600" w:rsidP="00721600">
                        <w:pPr>
                          <w:pStyle w:val="BodyText"/>
                          <w:spacing w:before="18"/>
                          <w:ind w:left="107"/>
                          <w:rPr>
                            <w:moveFrom w:id="506" w:author="Abhiram Arali" w:date="2024-11-13T12:02:00Z" w16du:dateUtc="2024-11-13T06:32:00Z"/>
                          </w:rPr>
                        </w:pPr>
                        <w:moveFromRangeStart w:id="507" w:author="Abhiram Arali" w:date="2024-11-13T12:02:00Z" w:name="move182391771"/>
                        <w:moveFrom w:id="508" w:author="Abhiram Arali" w:date="2024-11-13T12:02:00Z" w16du:dateUtc="2024-11-13T06:32:00Z">
                          <w:r w:rsidDel="005E3561">
                            <w:t>x =</w:t>
                          </w:r>
                          <w:r w:rsidDel="005E3561">
                            <w:rPr>
                              <w:spacing w:val="-1"/>
                            </w:rPr>
                            <w:t xml:space="preserve"> </w:t>
                          </w:r>
                          <w:r w:rsidDel="005E3561">
                            <w:rPr>
                              <w:spacing w:val="-10"/>
                            </w:rPr>
                            <w:t>7</w:t>
                          </w:r>
                        </w:moveFrom>
                      </w:p>
                      <w:p w14:paraId="679C3CD3" w14:textId="39D376B4" w:rsidR="00721600" w:rsidDel="005E3561" w:rsidRDefault="00721600" w:rsidP="00721600">
                        <w:pPr>
                          <w:pStyle w:val="BodyText"/>
                          <w:spacing w:before="21"/>
                          <w:rPr>
                            <w:moveFrom w:id="509" w:author="Abhiram Arali" w:date="2024-11-13T12:02:00Z" w16du:dateUtc="2024-11-13T06:32:00Z"/>
                          </w:rPr>
                        </w:pPr>
                      </w:p>
                      <w:p w14:paraId="6FD656D9" w14:textId="2AA781D9" w:rsidR="00721600" w:rsidDel="005E3561" w:rsidRDefault="00721600" w:rsidP="00721600">
                        <w:pPr>
                          <w:pStyle w:val="BodyText"/>
                          <w:spacing w:before="1"/>
                          <w:ind w:left="107"/>
                          <w:rPr>
                            <w:moveFrom w:id="510" w:author="Abhiram Arali" w:date="2024-11-13T12:02:00Z" w16du:dateUtc="2024-11-13T06:32:00Z"/>
                          </w:rPr>
                        </w:pPr>
                        <w:moveFrom w:id="511" w:author="Abhiram Arali" w:date="2024-11-13T12:02:00Z" w16du:dateUtc="2024-11-13T06:32:00Z">
                          <w:r w:rsidDel="005E3561">
                            <w:t>y =</w:t>
                          </w:r>
                          <w:r w:rsidDel="005E3561">
                            <w:rPr>
                              <w:spacing w:val="-1"/>
                            </w:rPr>
                            <w:t xml:space="preserve"> </w:t>
                          </w:r>
                          <w:r w:rsidDel="005E3561">
                            <w:rPr>
                              <w:spacing w:val="-10"/>
                            </w:rPr>
                            <w:t>5</w:t>
                          </w:r>
                        </w:moveFrom>
                      </w:p>
                      <w:p w14:paraId="0CCEA7C4" w14:textId="772D1BAC" w:rsidR="00721600" w:rsidDel="005E3561" w:rsidRDefault="00721600" w:rsidP="00721600">
                        <w:pPr>
                          <w:pStyle w:val="BodyText"/>
                          <w:spacing w:before="21"/>
                          <w:rPr>
                            <w:moveFrom w:id="512" w:author="Abhiram Arali" w:date="2024-11-13T12:02:00Z" w16du:dateUtc="2024-11-13T06:32:00Z"/>
                          </w:rPr>
                        </w:pPr>
                      </w:p>
                      <w:p w14:paraId="6F06B117" w14:textId="6AC36972" w:rsidR="00721600" w:rsidDel="005E3561" w:rsidRDefault="00721600" w:rsidP="00721600">
                        <w:pPr>
                          <w:pStyle w:val="BodyText"/>
                          <w:ind w:left="107"/>
                          <w:rPr>
                            <w:moveFrom w:id="513" w:author="Abhiram Arali" w:date="2024-11-13T12:02:00Z" w16du:dateUtc="2024-11-13T06:32:00Z"/>
                          </w:rPr>
                        </w:pPr>
                        <w:moveFrom w:id="514" w:author="Abhiram Arali" w:date="2024-11-13T12:02:00Z" w16du:dateUtc="2024-11-13T06:32:00Z">
                          <w:r w:rsidDel="005E3561">
                            <w:t>if x &gt;</w:t>
                          </w:r>
                          <w:r w:rsidDel="005E3561">
                            <w:rPr>
                              <w:spacing w:val="-2"/>
                            </w:rPr>
                            <w:t xml:space="preserve"> </w:t>
                          </w:r>
                          <w:r w:rsidDel="005E3561">
                            <w:rPr>
                              <w:spacing w:val="-5"/>
                            </w:rPr>
                            <w:t>y:</w:t>
                          </w:r>
                        </w:moveFrom>
                      </w:p>
                      <w:p w14:paraId="6EC4A39B" w14:textId="65B13A64" w:rsidR="00721600" w:rsidDel="005E3561" w:rsidRDefault="00721600" w:rsidP="00721600">
                        <w:pPr>
                          <w:pStyle w:val="BodyText"/>
                          <w:spacing w:before="22"/>
                          <w:rPr>
                            <w:moveFrom w:id="515" w:author="Abhiram Arali" w:date="2024-11-13T12:02:00Z" w16du:dateUtc="2024-11-13T06:32:00Z"/>
                          </w:rPr>
                        </w:pPr>
                      </w:p>
                      <w:p w14:paraId="08C572DD" w14:textId="172E44A0" w:rsidR="00721600" w:rsidRDefault="00721600" w:rsidP="00721600">
                        <w:pPr>
                          <w:pStyle w:val="BodyText"/>
                          <w:ind w:left="347"/>
                        </w:pPr>
                        <w:moveFrom w:id="516" w:author="Abhiram Arali" w:date="2024-11-13T12:02:00Z" w16du:dateUtc="2024-11-13T06:32:00Z">
                          <w:r w:rsidDel="005E3561">
                            <w:t>print("x</w:t>
                          </w:r>
                          <w:r w:rsidDel="005E3561">
                            <w:rPr>
                              <w:spacing w:val="-1"/>
                            </w:rPr>
                            <w:t xml:space="preserve"> </w:t>
                          </w:r>
                          <w:r w:rsidDel="005E3561">
                            <w:t>is greater</w:t>
                          </w:r>
                          <w:r w:rsidDel="005E3561">
                            <w:rPr>
                              <w:spacing w:val="-2"/>
                            </w:rPr>
                            <w:t xml:space="preserve"> </w:t>
                          </w:r>
                          <w:r w:rsidDel="005E3561">
                            <w:t>than y")</w:t>
                          </w:r>
                          <w:r w:rsidDel="005E3561">
                            <w:rPr>
                              <w:spacing w:val="29"/>
                            </w:rPr>
                            <w:t xml:space="preserve">  </w:t>
                          </w:r>
                          <w:r w:rsidDel="005E3561">
                            <w:t>#</w:t>
                          </w:r>
                          <w:r w:rsidDel="005E3561">
                            <w:rPr>
                              <w:spacing w:val="1"/>
                            </w:rPr>
                            <w:t xml:space="preserve"> </w:t>
                          </w:r>
                          <w:r w:rsidDel="005E3561">
                            <w:t xml:space="preserve">This will </w:t>
                          </w:r>
                          <w:r w:rsidDel="005E3561">
                            <w:rPr>
                              <w:spacing w:val="-2"/>
                            </w:rPr>
                            <w:t>print</w:t>
                          </w:r>
                        </w:moveFrom>
                        <w:moveFromRangeEnd w:id="507"/>
                      </w:p>
                    </w:txbxContent>
                  </v:textbox>
                  <w10:wrap type="topAndBottom" anchorx="page"/>
                </v:shape>
              </w:pict>
            </mc:Fallback>
          </mc:AlternateContent>
        </w:r>
      </w:del>
    </w:p>
    <w:p w14:paraId="3F8D9BA2" w14:textId="77777777" w:rsidR="00721600" w:rsidRDefault="00721600">
      <w:pPr>
        <w:pStyle w:val="NormalBPBHEB"/>
        <w:ind w:left="1080"/>
        <w:pPrChange w:id="429" w:author="Abhiram Arali" w:date="2024-11-13T12:02:00Z">
          <w:pPr>
            <w:pStyle w:val="BodyText"/>
            <w:spacing w:before="167"/>
            <w:ind w:left="220"/>
          </w:pPr>
        </w:pPrChange>
      </w:pPr>
      <w:r>
        <w:t>Here,</w:t>
      </w:r>
      <w:r>
        <w:rPr>
          <w:spacing w:val="-1"/>
        </w:rPr>
        <w:t xml:space="preserve"> </w:t>
      </w:r>
      <w:r>
        <w:t>x</w:t>
      </w:r>
      <w:r>
        <w:rPr>
          <w:spacing w:val="1"/>
        </w:rPr>
        <w:t xml:space="preserve"> </w:t>
      </w:r>
      <w:r>
        <w:t>&gt;</w:t>
      </w:r>
      <w:r>
        <w:rPr>
          <w:spacing w:val="-1"/>
        </w:rPr>
        <w:t xml:space="preserve"> </w:t>
      </w:r>
      <w:r>
        <w:t>y</w:t>
      </w:r>
      <w:r>
        <w:rPr>
          <w:spacing w:val="-1"/>
        </w:rPr>
        <w:t xml:space="preserve"> </w:t>
      </w:r>
      <w:r>
        <w:t>evaluates to</w:t>
      </w:r>
      <w:r>
        <w:rPr>
          <w:spacing w:val="1"/>
        </w:rPr>
        <w:t xml:space="preserve"> </w:t>
      </w:r>
      <w:r>
        <w:t>True</w:t>
      </w:r>
      <w:r>
        <w:rPr>
          <w:spacing w:val="-2"/>
        </w:rPr>
        <w:t xml:space="preserve"> </w:t>
      </w:r>
      <w:r>
        <w:t>because</w:t>
      </w:r>
      <w:r>
        <w:rPr>
          <w:spacing w:val="-1"/>
        </w:rPr>
        <w:t xml:space="preserve"> </w:t>
      </w:r>
      <w:r>
        <w:t>7</w:t>
      </w:r>
      <w:r>
        <w:rPr>
          <w:spacing w:val="-1"/>
        </w:rPr>
        <w:t xml:space="preserve"> </w:t>
      </w:r>
      <w:r>
        <w:t xml:space="preserve">is greater than </w:t>
      </w:r>
      <w:r>
        <w:rPr>
          <w:spacing w:val="-5"/>
        </w:rPr>
        <w:t>5.</w:t>
      </w:r>
    </w:p>
    <w:p w14:paraId="369867D3" w14:textId="55B21F54" w:rsidR="00721600" w:rsidDel="00256428" w:rsidRDefault="00721600" w:rsidP="00721600">
      <w:pPr>
        <w:pStyle w:val="BodyText"/>
        <w:spacing w:before="22"/>
        <w:rPr>
          <w:del w:id="430" w:author="Abhiram Arali" w:date="2024-11-13T12:02:00Z"/>
        </w:rPr>
      </w:pPr>
    </w:p>
    <w:p w14:paraId="0FD3D88E" w14:textId="156630FE" w:rsidR="00721600" w:rsidRPr="00066CEB" w:rsidDel="00066CEB" w:rsidRDefault="00721600">
      <w:pPr>
        <w:pStyle w:val="NormalBPBHEB"/>
        <w:rPr>
          <w:del w:id="431" w:author="Abhiram Arali" w:date="2024-11-13T12:02:00Z"/>
          <w:b/>
          <w:bCs/>
          <w:rPrChange w:id="432" w:author="Abhiram Arali" w:date="2024-11-13T12:02:00Z">
            <w:rPr>
              <w:del w:id="433" w:author="Abhiram Arali" w:date="2024-11-13T12:02:00Z"/>
            </w:rPr>
          </w:rPrChange>
        </w:rPr>
        <w:pPrChange w:id="434" w:author="Abhiram Arali" w:date="2024-11-13T12:02:00Z">
          <w:pPr>
            <w:pStyle w:val="Heading1"/>
            <w:numPr>
              <w:numId w:val="8"/>
            </w:numPr>
            <w:tabs>
              <w:tab w:val="left" w:pos="460"/>
            </w:tabs>
            <w:ind w:left="460" w:hanging="240"/>
          </w:pPr>
        </w:pPrChange>
      </w:pPr>
      <w:r w:rsidRPr="00066CEB">
        <w:rPr>
          <w:b/>
          <w:bCs/>
          <w:rPrChange w:id="435" w:author="Abhiram Arali" w:date="2024-11-13T12:02:00Z">
            <w:rPr/>
          </w:rPrChange>
        </w:rPr>
        <w:t>Less</w:t>
      </w:r>
      <w:r w:rsidRPr="00066CEB">
        <w:rPr>
          <w:b/>
          <w:bCs/>
          <w:spacing w:val="-1"/>
          <w:rPrChange w:id="436" w:author="Abhiram Arali" w:date="2024-11-13T12:02:00Z">
            <w:rPr>
              <w:spacing w:val="-1"/>
            </w:rPr>
          </w:rPrChange>
        </w:rPr>
        <w:t xml:space="preserve"> </w:t>
      </w:r>
      <w:r w:rsidR="0070030A" w:rsidRPr="00066E2F">
        <w:rPr>
          <w:b/>
          <w:bCs/>
        </w:rPr>
        <w:t xml:space="preserve">than </w:t>
      </w:r>
      <w:r w:rsidRPr="00066CEB">
        <w:rPr>
          <w:b/>
          <w:bCs/>
          <w:spacing w:val="-5"/>
          <w:rPrChange w:id="437" w:author="Abhiram Arali" w:date="2024-11-13T12:02:00Z">
            <w:rPr>
              <w:spacing w:val="-5"/>
            </w:rPr>
          </w:rPrChange>
        </w:rPr>
        <w:t>(&lt;)</w:t>
      </w:r>
      <w:ins w:id="438" w:author="Abhiram Arali" w:date="2024-11-13T12:02:00Z">
        <w:r w:rsidR="00066CEB">
          <w:rPr>
            <w:b/>
            <w:bCs/>
            <w:spacing w:val="-5"/>
          </w:rPr>
          <w:t xml:space="preserve">: </w:t>
        </w:r>
      </w:ins>
    </w:p>
    <w:p w14:paraId="4D277D54" w14:textId="140AD731" w:rsidR="00721600" w:rsidDel="00066CEB" w:rsidRDefault="00721600" w:rsidP="00721600">
      <w:pPr>
        <w:pStyle w:val="BodyText"/>
        <w:spacing w:before="22"/>
        <w:rPr>
          <w:del w:id="439" w:author="Abhiram Arali" w:date="2024-11-13T12:02:00Z"/>
          <w:b/>
        </w:rPr>
      </w:pPr>
    </w:p>
    <w:p w14:paraId="7EFFCCC3" w14:textId="29A87F1D" w:rsidR="00721600" w:rsidRPr="00066E2F" w:rsidRDefault="00721600" w:rsidP="00F14458">
      <w:pPr>
        <w:pStyle w:val="NormalBPBHEB"/>
        <w:numPr>
          <w:ilvl w:val="0"/>
          <w:numId w:val="50"/>
        </w:numPr>
        <w:rPr>
          <w:ins w:id="440" w:author="Abhiram Arali" w:date="2024-11-13T12:03:00Z"/>
          <w:rPrChange w:id="441" w:author="Abhiram Arali" w:date="2024-11-13T12:03:00Z">
            <w:rPr>
              <w:ins w:id="442" w:author="Abhiram Arali" w:date="2024-11-13T12:03:00Z"/>
              <w:spacing w:val="-2"/>
            </w:rPr>
          </w:rPrChange>
        </w:rPr>
      </w:pPr>
      <w:r>
        <w:t xml:space="preserve">Checks if the left operand is less than the right operand. </w:t>
      </w:r>
      <w:r>
        <w:rPr>
          <w:i/>
        </w:rPr>
        <w:t>Output:</w:t>
      </w:r>
      <w:r>
        <w:rPr>
          <w:i/>
          <w:spacing w:val="-5"/>
        </w:rPr>
        <w:t xml:space="preserve"> </w:t>
      </w:r>
      <w:r>
        <w:t>Returns</w:t>
      </w:r>
      <w:r>
        <w:rPr>
          <w:spacing w:val="-4"/>
        </w:rPr>
        <w:t xml:space="preserve"> </w:t>
      </w:r>
      <w:proofErr w:type="gramStart"/>
      <w:r>
        <w:t>True</w:t>
      </w:r>
      <w:proofErr w:type="gramEnd"/>
      <w:r>
        <w:rPr>
          <w:spacing w:val="-5"/>
        </w:rPr>
        <w:t xml:space="preserve"> </w:t>
      </w:r>
      <w:r>
        <w:t>if</w:t>
      </w:r>
      <w:r>
        <w:rPr>
          <w:spacing w:val="-4"/>
        </w:rPr>
        <w:t xml:space="preserve"> </w:t>
      </w:r>
      <w:r>
        <w:t>the</w:t>
      </w:r>
      <w:r>
        <w:rPr>
          <w:spacing w:val="-5"/>
        </w:rPr>
        <w:t xml:space="preserve"> </w:t>
      </w:r>
      <w:r>
        <w:t>left</w:t>
      </w:r>
      <w:r>
        <w:rPr>
          <w:spacing w:val="-4"/>
        </w:rPr>
        <w:t xml:space="preserve"> </w:t>
      </w:r>
      <w:r>
        <w:t>value</w:t>
      </w:r>
      <w:r>
        <w:rPr>
          <w:spacing w:val="-5"/>
        </w:rPr>
        <w:t xml:space="preserve"> </w:t>
      </w:r>
      <w:r>
        <w:t>is</w:t>
      </w:r>
      <w:r>
        <w:rPr>
          <w:spacing w:val="-4"/>
        </w:rPr>
        <w:t xml:space="preserve"> </w:t>
      </w:r>
      <w:r>
        <w:t>less,</w:t>
      </w:r>
      <w:r>
        <w:rPr>
          <w:spacing w:val="-4"/>
        </w:rPr>
        <w:t xml:space="preserve"> </w:t>
      </w:r>
      <w:r>
        <w:t>otherwise</w:t>
      </w:r>
      <w:ins w:id="443" w:author="Abhiram Arali" w:date="2024-11-13T12:03:00Z">
        <w:r w:rsidR="00840407">
          <w:t>,</w:t>
        </w:r>
      </w:ins>
      <w:r>
        <w:rPr>
          <w:spacing w:val="-5"/>
        </w:rPr>
        <w:t xml:space="preserve"> </w:t>
      </w:r>
      <w:r>
        <w:t xml:space="preserve">False. </w:t>
      </w:r>
      <w:r>
        <w:rPr>
          <w:spacing w:val="-2"/>
        </w:rPr>
        <w:t>Example:</w:t>
      </w:r>
    </w:p>
    <w:p w14:paraId="29D0F939" w14:textId="77777777" w:rsidR="00D27CE1" w:rsidRDefault="00D27CE1">
      <w:pPr>
        <w:pStyle w:val="CodeBlockBPBHEB"/>
        <w:ind w:left="720"/>
        <w:pPrChange w:id="444" w:author="Abhiram Arali" w:date="2024-11-13T12:03:00Z">
          <w:pPr>
            <w:pStyle w:val="BodyText"/>
            <w:spacing w:before="18"/>
            <w:ind w:left="107"/>
          </w:pPr>
        </w:pPrChange>
      </w:pPr>
      <w:moveToRangeStart w:id="445" w:author="Abhiram Arali" w:date="2024-11-13T12:03:00Z" w:name="move182391821"/>
      <w:moveTo w:id="446" w:author="Abhiram Arali" w:date="2024-11-13T12:03:00Z">
        <w:r>
          <w:t>x =</w:t>
        </w:r>
        <w:r>
          <w:rPr>
            <w:spacing w:val="-1"/>
          </w:rPr>
          <w:t xml:space="preserve"> </w:t>
        </w:r>
        <w:r>
          <w:rPr>
            <w:spacing w:val="-10"/>
          </w:rPr>
          <w:t>3</w:t>
        </w:r>
      </w:moveTo>
    </w:p>
    <w:p w14:paraId="50F5BF05" w14:textId="77777777" w:rsidR="00D27CE1" w:rsidRDefault="00D27CE1">
      <w:pPr>
        <w:pStyle w:val="CodeBlockBPBHEB"/>
        <w:ind w:left="720"/>
        <w:pPrChange w:id="447" w:author="Abhiram Arali" w:date="2024-11-13T12:03:00Z">
          <w:pPr>
            <w:pStyle w:val="BodyText"/>
            <w:spacing w:before="19"/>
          </w:pPr>
        </w:pPrChange>
      </w:pPr>
    </w:p>
    <w:p w14:paraId="7EAE0F4F" w14:textId="77777777" w:rsidR="00D27CE1" w:rsidRDefault="00D27CE1">
      <w:pPr>
        <w:pStyle w:val="CodeBlockBPBHEB"/>
        <w:ind w:left="720"/>
        <w:pPrChange w:id="448" w:author="Abhiram Arali" w:date="2024-11-13T12:03:00Z">
          <w:pPr>
            <w:pStyle w:val="BodyText"/>
            <w:ind w:left="107"/>
          </w:pPr>
        </w:pPrChange>
      </w:pPr>
      <w:moveTo w:id="449" w:author="Abhiram Arali" w:date="2024-11-13T12:03:00Z">
        <w:r>
          <w:t>y =</w:t>
        </w:r>
        <w:r>
          <w:rPr>
            <w:spacing w:val="-1"/>
          </w:rPr>
          <w:t xml:space="preserve"> </w:t>
        </w:r>
        <w:r>
          <w:rPr>
            <w:spacing w:val="-10"/>
          </w:rPr>
          <w:t>8</w:t>
        </w:r>
      </w:moveTo>
    </w:p>
    <w:p w14:paraId="768E4A7F" w14:textId="77777777" w:rsidR="00D27CE1" w:rsidRDefault="00D27CE1">
      <w:pPr>
        <w:pStyle w:val="CodeBlockBPBHEB"/>
        <w:ind w:left="720"/>
        <w:pPrChange w:id="450" w:author="Abhiram Arali" w:date="2024-11-13T12:03:00Z">
          <w:pPr>
            <w:pStyle w:val="BodyText"/>
            <w:spacing w:before="22"/>
          </w:pPr>
        </w:pPrChange>
      </w:pPr>
    </w:p>
    <w:p w14:paraId="4BCCF3A1" w14:textId="77777777" w:rsidR="00D27CE1" w:rsidRDefault="00D27CE1">
      <w:pPr>
        <w:pStyle w:val="CodeBlockBPBHEB"/>
        <w:ind w:left="720"/>
        <w:pPrChange w:id="451" w:author="Abhiram Arali" w:date="2024-11-13T12:03:00Z">
          <w:pPr>
            <w:pStyle w:val="BodyText"/>
            <w:ind w:left="107"/>
          </w:pPr>
        </w:pPrChange>
      </w:pPr>
      <w:proofErr w:type="gramStart"/>
      <w:moveTo w:id="452" w:author="Abhiram Arali" w:date="2024-11-13T12:03:00Z">
        <w:r>
          <w:lastRenderedPageBreak/>
          <w:t>if</w:t>
        </w:r>
        <w:proofErr w:type="gramEnd"/>
        <w:r>
          <w:t xml:space="preserve"> x &lt;</w:t>
        </w:r>
        <w:r>
          <w:rPr>
            <w:spacing w:val="-2"/>
          </w:rPr>
          <w:t xml:space="preserve"> </w:t>
        </w:r>
        <w:r>
          <w:rPr>
            <w:spacing w:val="-5"/>
          </w:rPr>
          <w:t>y:</w:t>
        </w:r>
      </w:moveTo>
    </w:p>
    <w:p w14:paraId="10AB4D52" w14:textId="77777777" w:rsidR="00D27CE1" w:rsidRDefault="00D27CE1">
      <w:pPr>
        <w:pStyle w:val="CodeBlockBPBHEB"/>
        <w:ind w:left="720"/>
        <w:pPrChange w:id="453" w:author="Abhiram Arali" w:date="2024-11-13T12:03:00Z">
          <w:pPr>
            <w:pStyle w:val="BodyText"/>
            <w:spacing w:before="24"/>
          </w:pPr>
        </w:pPrChange>
      </w:pPr>
    </w:p>
    <w:p w14:paraId="16C1F080" w14:textId="77777777" w:rsidR="00D27CE1" w:rsidRDefault="00D27CE1">
      <w:pPr>
        <w:pStyle w:val="CodeBlockBPBHEB"/>
        <w:ind w:left="720"/>
        <w:pPrChange w:id="454" w:author="Abhiram Arali" w:date="2024-11-13T12:03:00Z">
          <w:pPr>
            <w:pStyle w:val="BodyText"/>
            <w:ind w:left="347"/>
          </w:pPr>
        </w:pPrChange>
      </w:pPr>
      <w:proofErr w:type="gramStart"/>
      <w:moveTo w:id="455" w:author="Abhiram Arali" w:date="2024-11-13T12:03:00Z">
        <w:r>
          <w:t>print(</w:t>
        </w:r>
        <w:proofErr w:type="gramEnd"/>
        <w:r>
          <w:t>"x</w:t>
        </w:r>
        <w:r>
          <w:rPr>
            <w:spacing w:val="-2"/>
          </w:rPr>
          <w:t xml:space="preserve"> </w:t>
        </w:r>
        <w:r>
          <w:t>is less than y")</w:t>
        </w:r>
        <w:r>
          <w:rPr>
            <w:spacing w:val="29"/>
          </w:rPr>
          <w:t xml:space="preserve">  </w:t>
        </w:r>
        <w:r>
          <w:t>#</w:t>
        </w:r>
        <w:r>
          <w:rPr>
            <w:spacing w:val="1"/>
          </w:rPr>
          <w:t xml:space="preserve"> </w:t>
        </w:r>
        <w:r>
          <w:t xml:space="preserve">This will </w:t>
        </w:r>
        <w:r>
          <w:rPr>
            <w:spacing w:val="-2"/>
          </w:rPr>
          <w:t>print</w:t>
        </w:r>
      </w:moveTo>
    </w:p>
    <w:moveToRangeEnd w:id="445"/>
    <w:p w14:paraId="64D353F0" w14:textId="77777777" w:rsidR="00D27CE1" w:rsidRDefault="00D27CE1">
      <w:pPr>
        <w:pStyle w:val="CodeBlockBPBHEB"/>
        <w:ind w:left="720"/>
        <w:pPrChange w:id="456" w:author="Abhiram Arali" w:date="2024-11-13T12:03:00Z">
          <w:pPr>
            <w:pStyle w:val="BodyText"/>
            <w:spacing w:after="4" w:line="499" w:lineRule="auto"/>
            <w:ind w:left="220" w:right="3171"/>
          </w:pPr>
        </w:pPrChange>
      </w:pPr>
    </w:p>
    <w:p w14:paraId="365F5F75" w14:textId="13E6454B" w:rsidR="00721600" w:rsidDel="00886CAA" w:rsidRDefault="00721600">
      <w:pPr>
        <w:pStyle w:val="BodyText"/>
        <w:ind w:left="720"/>
        <w:rPr>
          <w:del w:id="457" w:author="Abhiram Arali" w:date="2024-11-13T12:03:00Z"/>
          <w:sz w:val="20"/>
        </w:rPr>
        <w:pPrChange w:id="458" w:author="Abhiram Arali" w:date="2024-11-13T12:03:00Z">
          <w:pPr>
            <w:pStyle w:val="BodyText"/>
            <w:ind w:left="102"/>
          </w:pPr>
        </w:pPrChange>
      </w:pPr>
      <w:del w:id="459" w:author="Abhiram Arali" w:date="2024-11-13T12:03:00Z">
        <w:r w:rsidDel="00D27CE1">
          <w:rPr>
            <w:noProof/>
            <w:sz w:val="20"/>
            <w:lang w:val="en-IN" w:eastAsia="en-IN"/>
            <w:rPrChange w:id="460" w:author="Unknown">
              <w:rPr>
                <w:noProof/>
                <w:lang w:val="en-IN" w:eastAsia="en-IN"/>
              </w:rPr>
            </w:rPrChange>
          </w:rPr>
          <mc:AlternateContent>
            <mc:Choice Requires="wps">
              <w:drawing>
                <wp:inline distT="0" distB="0" distL="0" distR="0" wp14:anchorId="065F7E64" wp14:editId="269A55A5">
                  <wp:extent cx="5876290" cy="1384300"/>
                  <wp:effectExtent l="9525" t="0" r="635" b="6350"/>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7E5BB5A1" w14:textId="4948A130" w:rsidR="00721600" w:rsidDel="00D27CE1" w:rsidRDefault="00721600" w:rsidP="00721600">
                              <w:pPr>
                                <w:pStyle w:val="BodyText"/>
                                <w:spacing w:before="18"/>
                                <w:ind w:left="107"/>
                              </w:pPr>
                              <w:moveFromRangeStart w:id="461" w:author="Abhiram Arali" w:date="2024-11-13T12:03:00Z" w:name="move182391821"/>
                              <w:moveFrom w:id="462" w:author="Abhiram Arali" w:date="2024-11-13T12:03:00Z">
                                <w:r w:rsidDel="00D27CE1">
                                  <w:t>x =</w:t>
                                </w:r>
                                <w:r w:rsidDel="00D27CE1">
                                  <w:rPr>
                                    <w:spacing w:val="-1"/>
                                  </w:rPr>
                                  <w:t xml:space="preserve"> </w:t>
                                </w:r>
                                <w:r w:rsidDel="00D27CE1">
                                  <w:rPr>
                                    <w:spacing w:val="-10"/>
                                  </w:rPr>
                                  <w:t>3</w:t>
                                </w:r>
                              </w:moveFrom>
                            </w:p>
                            <w:p w14:paraId="1F53D8B4" w14:textId="025C995D" w:rsidR="00721600" w:rsidDel="00D27CE1" w:rsidRDefault="00721600" w:rsidP="00721600">
                              <w:pPr>
                                <w:pStyle w:val="BodyText"/>
                                <w:spacing w:before="19"/>
                              </w:pPr>
                            </w:p>
                            <w:p w14:paraId="6EAD2490" w14:textId="07C66A18" w:rsidR="00721600" w:rsidDel="00D27CE1" w:rsidRDefault="00721600" w:rsidP="00721600">
                              <w:pPr>
                                <w:pStyle w:val="BodyText"/>
                                <w:ind w:left="107"/>
                              </w:pPr>
                              <w:moveFrom w:id="463" w:author="Abhiram Arali" w:date="2024-11-13T12:03:00Z">
                                <w:r w:rsidDel="00D27CE1">
                                  <w:t>y =</w:t>
                                </w:r>
                                <w:r w:rsidDel="00D27CE1">
                                  <w:rPr>
                                    <w:spacing w:val="-1"/>
                                  </w:rPr>
                                  <w:t xml:space="preserve"> </w:t>
                                </w:r>
                                <w:r w:rsidDel="00D27CE1">
                                  <w:rPr>
                                    <w:spacing w:val="-10"/>
                                  </w:rPr>
                                  <w:t>8</w:t>
                                </w:r>
                              </w:moveFrom>
                            </w:p>
                            <w:p w14:paraId="0360AAD7" w14:textId="61E0D5D6" w:rsidR="00721600" w:rsidDel="00D27CE1" w:rsidRDefault="00721600" w:rsidP="00721600">
                              <w:pPr>
                                <w:pStyle w:val="BodyText"/>
                                <w:spacing w:before="22"/>
                              </w:pPr>
                            </w:p>
                            <w:p w14:paraId="2E86BD9E" w14:textId="2F289328" w:rsidR="00721600" w:rsidDel="00D27CE1" w:rsidRDefault="00721600" w:rsidP="00721600">
                              <w:pPr>
                                <w:pStyle w:val="BodyText"/>
                                <w:ind w:left="107"/>
                              </w:pPr>
                              <w:moveFrom w:id="464" w:author="Abhiram Arali" w:date="2024-11-13T12:03:00Z">
                                <w:r w:rsidDel="00D27CE1">
                                  <w:t>if x &lt;</w:t>
                                </w:r>
                                <w:r w:rsidDel="00D27CE1">
                                  <w:rPr>
                                    <w:spacing w:val="-2"/>
                                  </w:rPr>
                                  <w:t xml:space="preserve"> </w:t>
                                </w:r>
                                <w:r w:rsidDel="00D27CE1">
                                  <w:rPr>
                                    <w:spacing w:val="-5"/>
                                  </w:rPr>
                                  <w:t>y:</w:t>
                                </w:r>
                              </w:moveFrom>
                            </w:p>
                            <w:p w14:paraId="02252321" w14:textId="42A239D3" w:rsidR="00721600" w:rsidDel="00D27CE1" w:rsidRDefault="00721600" w:rsidP="00721600">
                              <w:pPr>
                                <w:pStyle w:val="BodyText"/>
                                <w:spacing w:before="24"/>
                              </w:pPr>
                            </w:p>
                            <w:p w14:paraId="65C15C76" w14:textId="39BC3A01" w:rsidR="00721600" w:rsidRDefault="00721600" w:rsidP="00721600">
                              <w:pPr>
                                <w:pStyle w:val="BodyText"/>
                                <w:ind w:left="347"/>
                              </w:pPr>
                              <w:moveFrom w:id="465" w:author="Abhiram Arali" w:date="2024-11-13T12:03:00Z">
                                <w:r w:rsidDel="00D27CE1">
                                  <w:t>print("x</w:t>
                                </w:r>
                                <w:r w:rsidDel="00D27CE1">
                                  <w:rPr>
                                    <w:spacing w:val="-2"/>
                                  </w:rPr>
                                  <w:t xml:space="preserve"> </w:t>
                                </w:r>
                                <w:r w:rsidDel="00D27CE1">
                                  <w:t>is less than y")</w:t>
                                </w:r>
                                <w:r w:rsidDel="00D27CE1">
                                  <w:rPr>
                                    <w:spacing w:val="29"/>
                                  </w:rPr>
                                  <w:t xml:space="preserve">  </w:t>
                                </w:r>
                                <w:r w:rsidDel="00D27CE1">
                                  <w:t>#</w:t>
                                </w:r>
                                <w:r w:rsidDel="00D27CE1">
                                  <w:rPr>
                                    <w:spacing w:val="1"/>
                                  </w:rPr>
                                  <w:t xml:space="preserve"> </w:t>
                                </w:r>
                                <w:r w:rsidDel="00D27CE1">
                                  <w:t xml:space="preserve">This will </w:t>
                                </w:r>
                                <w:r w:rsidDel="00D27CE1">
                                  <w:rPr>
                                    <w:spacing w:val="-2"/>
                                  </w:rPr>
                                  <w:t>print</w:t>
                                </w:r>
                              </w:moveFrom>
                              <w:moveFromRangeEnd w:id="461"/>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5F7E64" id="Textbox 204" o:spid="_x0000_s1029" type="#_x0000_t202" style="width:462.7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" filled="f" strokeweight=".48pt">
                  <v:path arrowok="t"/>
                  <v:textbox inset="0,0,0,0">
                    <w:txbxContent>
                      <w:p w14:paraId="7E5BB5A1" w14:textId="4948A130" w:rsidR="00721600" w:rsidDel="00D27CE1" w:rsidRDefault="00721600" w:rsidP="00721600">
                        <w:pPr>
                          <w:pStyle w:val="BodyText"/>
                          <w:spacing w:before="18"/>
                          <w:ind w:left="107"/>
                          <w:rPr>
                            <w:moveFrom w:id="566" w:author="Abhiram Arali" w:date="2024-11-13T12:03:00Z" w16du:dateUtc="2024-11-13T06:33:00Z"/>
                          </w:rPr>
                        </w:pPr>
                        <w:moveFromRangeStart w:id="567" w:author="Abhiram Arali" w:date="2024-11-13T12:03:00Z" w:name="move182391821"/>
                        <w:moveFrom w:id="568" w:author="Abhiram Arali" w:date="2024-11-13T12:03:00Z" w16du:dateUtc="2024-11-13T06:33:00Z">
                          <w:r w:rsidDel="00D27CE1">
                            <w:t>x =</w:t>
                          </w:r>
                          <w:r w:rsidDel="00D27CE1">
                            <w:rPr>
                              <w:spacing w:val="-1"/>
                            </w:rPr>
                            <w:t xml:space="preserve"> </w:t>
                          </w:r>
                          <w:r w:rsidDel="00D27CE1">
                            <w:rPr>
                              <w:spacing w:val="-10"/>
                            </w:rPr>
                            <w:t>3</w:t>
                          </w:r>
                        </w:moveFrom>
                      </w:p>
                      <w:p w14:paraId="1F53D8B4" w14:textId="025C995D" w:rsidR="00721600" w:rsidDel="00D27CE1" w:rsidRDefault="00721600" w:rsidP="00721600">
                        <w:pPr>
                          <w:pStyle w:val="BodyText"/>
                          <w:spacing w:before="19"/>
                          <w:rPr>
                            <w:moveFrom w:id="569" w:author="Abhiram Arali" w:date="2024-11-13T12:03:00Z" w16du:dateUtc="2024-11-13T06:33:00Z"/>
                          </w:rPr>
                        </w:pPr>
                      </w:p>
                      <w:p w14:paraId="6EAD2490" w14:textId="07C66A18" w:rsidR="00721600" w:rsidDel="00D27CE1" w:rsidRDefault="00721600" w:rsidP="00721600">
                        <w:pPr>
                          <w:pStyle w:val="BodyText"/>
                          <w:ind w:left="107"/>
                          <w:rPr>
                            <w:moveFrom w:id="570" w:author="Abhiram Arali" w:date="2024-11-13T12:03:00Z" w16du:dateUtc="2024-11-13T06:33:00Z"/>
                          </w:rPr>
                        </w:pPr>
                        <w:moveFrom w:id="571" w:author="Abhiram Arali" w:date="2024-11-13T12:03:00Z" w16du:dateUtc="2024-11-13T06:33:00Z">
                          <w:r w:rsidDel="00D27CE1">
                            <w:t>y =</w:t>
                          </w:r>
                          <w:r w:rsidDel="00D27CE1">
                            <w:rPr>
                              <w:spacing w:val="-1"/>
                            </w:rPr>
                            <w:t xml:space="preserve"> </w:t>
                          </w:r>
                          <w:r w:rsidDel="00D27CE1">
                            <w:rPr>
                              <w:spacing w:val="-10"/>
                            </w:rPr>
                            <w:t>8</w:t>
                          </w:r>
                        </w:moveFrom>
                      </w:p>
                      <w:p w14:paraId="0360AAD7" w14:textId="61E0D5D6" w:rsidR="00721600" w:rsidDel="00D27CE1" w:rsidRDefault="00721600" w:rsidP="00721600">
                        <w:pPr>
                          <w:pStyle w:val="BodyText"/>
                          <w:spacing w:before="22"/>
                          <w:rPr>
                            <w:moveFrom w:id="572" w:author="Abhiram Arali" w:date="2024-11-13T12:03:00Z" w16du:dateUtc="2024-11-13T06:33:00Z"/>
                          </w:rPr>
                        </w:pPr>
                      </w:p>
                      <w:p w14:paraId="2E86BD9E" w14:textId="2F289328" w:rsidR="00721600" w:rsidDel="00D27CE1" w:rsidRDefault="00721600" w:rsidP="00721600">
                        <w:pPr>
                          <w:pStyle w:val="BodyText"/>
                          <w:ind w:left="107"/>
                          <w:rPr>
                            <w:moveFrom w:id="573" w:author="Abhiram Arali" w:date="2024-11-13T12:03:00Z" w16du:dateUtc="2024-11-13T06:33:00Z"/>
                          </w:rPr>
                        </w:pPr>
                        <w:moveFrom w:id="574" w:author="Abhiram Arali" w:date="2024-11-13T12:03:00Z" w16du:dateUtc="2024-11-13T06:33:00Z">
                          <w:r w:rsidDel="00D27CE1">
                            <w:t>if x &lt;</w:t>
                          </w:r>
                          <w:r w:rsidDel="00D27CE1">
                            <w:rPr>
                              <w:spacing w:val="-2"/>
                            </w:rPr>
                            <w:t xml:space="preserve"> </w:t>
                          </w:r>
                          <w:r w:rsidDel="00D27CE1">
                            <w:rPr>
                              <w:spacing w:val="-5"/>
                            </w:rPr>
                            <w:t>y:</w:t>
                          </w:r>
                        </w:moveFrom>
                      </w:p>
                      <w:p w14:paraId="02252321" w14:textId="42A239D3" w:rsidR="00721600" w:rsidDel="00D27CE1" w:rsidRDefault="00721600" w:rsidP="00721600">
                        <w:pPr>
                          <w:pStyle w:val="BodyText"/>
                          <w:spacing w:before="24"/>
                          <w:rPr>
                            <w:moveFrom w:id="575" w:author="Abhiram Arali" w:date="2024-11-13T12:03:00Z" w16du:dateUtc="2024-11-13T06:33:00Z"/>
                          </w:rPr>
                        </w:pPr>
                      </w:p>
                      <w:p w14:paraId="65C15C76" w14:textId="39BC3A01" w:rsidR="00721600" w:rsidRDefault="00721600" w:rsidP="00721600">
                        <w:pPr>
                          <w:pStyle w:val="BodyText"/>
                          <w:ind w:left="347"/>
                        </w:pPr>
                        <w:moveFrom w:id="576" w:author="Abhiram Arali" w:date="2024-11-13T12:03:00Z" w16du:dateUtc="2024-11-13T06:33:00Z">
                          <w:r w:rsidDel="00D27CE1">
                            <w:t>print("x</w:t>
                          </w:r>
                          <w:r w:rsidDel="00D27CE1">
                            <w:rPr>
                              <w:spacing w:val="-2"/>
                            </w:rPr>
                            <w:t xml:space="preserve"> </w:t>
                          </w:r>
                          <w:r w:rsidDel="00D27CE1">
                            <w:t>is less than y")</w:t>
                          </w:r>
                          <w:r w:rsidDel="00D27CE1">
                            <w:rPr>
                              <w:spacing w:val="29"/>
                            </w:rPr>
                            <w:t xml:space="preserve">  </w:t>
                          </w:r>
                          <w:r w:rsidDel="00D27CE1">
                            <w:t>#</w:t>
                          </w:r>
                          <w:r w:rsidDel="00D27CE1">
                            <w:rPr>
                              <w:spacing w:val="1"/>
                            </w:rPr>
                            <w:t xml:space="preserve"> </w:t>
                          </w:r>
                          <w:r w:rsidDel="00D27CE1">
                            <w:t xml:space="preserve">This will </w:t>
                          </w:r>
                          <w:r w:rsidDel="00D27CE1">
                            <w:rPr>
                              <w:spacing w:val="-2"/>
                            </w:rPr>
                            <w:t>print</w:t>
                          </w:r>
                        </w:moveFrom>
                        <w:moveFromRangeEnd w:id="567"/>
                      </w:p>
                    </w:txbxContent>
                  </v:textbox>
                  <w10:anchorlock/>
                </v:shape>
              </w:pict>
            </mc:Fallback>
          </mc:AlternateContent>
        </w:r>
      </w:del>
    </w:p>
    <w:p w14:paraId="03DDE6B2" w14:textId="77777777" w:rsidR="00721600" w:rsidRDefault="00721600">
      <w:pPr>
        <w:pStyle w:val="NormalBPBHEB"/>
        <w:ind w:left="720"/>
        <w:pPrChange w:id="466" w:author="Abhiram Arali" w:date="2024-11-13T12:03:00Z">
          <w:pPr>
            <w:pStyle w:val="BodyText"/>
            <w:spacing w:before="136"/>
            <w:ind w:left="220"/>
          </w:pPr>
        </w:pPrChange>
      </w:pPr>
      <w:r>
        <w:t>Since</w:t>
      </w:r>
      <w:r>
        <w:rPr>
          <w:spacing w:val="-5"/>
        </w:rPr>
        <w:t xml:space="preserve"> </w:t>
      </w:r>
      <w:r>
        <w:t>3 is</w:t>
      </w:r>
      <w:r>
        <w:rPr>
          <w:spacing w:val="-1"/>
        </w:rPr>
        <w:t xml:space="preserve"> </w:t>
      </w:r>
      <w:r>
        <w:t>less than</w:t>
      </w:r>
      <w:r>
        <w:rPr>
          <w:spacing w:val="-1"/>
        </w:rPr>
        <w:t xml:space="preserve"> </w:t>
      </w:r>
      <w:r>
        <w:t>8, the</w:t>
      </w:r>
      <w:r>
        <w:rPr>
          <w:spacing w:val="-1"/>
        </w:rPr>
        <w:t xml:space="preserve"> </w:t>
      </w:r>
      <w:r>
        <w:t>condition x</w:t>
      </w:r>
      <w:r>
        <w:rPr>
          <w:spacing w:val="-1"/>
        </w:rPr>
        <w:t xml:space="preserve"> </w:t>
      </w:r>
      <w:r>
        <w:t>&lt; y</w:t>
      </w:r>
      <w:r>
        <w:rPr>
          <w:spacing w:val="-1"/>
        </w:rPr>
        <w:t xml:space="preserve"> </w:t>
      </w:r>
      <w:r>
        <w:t xml:space="preserve">evaluates to </w:t>
      </w:r>
      <w:r>
        <w:rPr>
          <w:spacing w:val="-2"/>
        </w:rPr>
        <w:t>True.</w:t>
      </w:r>
    </w:p>
    <w:p w14:paraId="72E7F04F" w14:textId="2226209B" w:rsidR="00721600" w:rsidDel="002E2EB5" w:rsidRDefault="00721600">
      <w:pPr>
        <w:pStyle w:val="NormalBPBHEB"/>
        <w:rPr>
          <w:del w:id="467" w:author="Abhiram Arali" w:date="2024-11-13T12:03:00Z"/>
        </w:rPr>
        <w:pPrChange w:id="468" w:author="Abhiram Arali" w:date="2024-11-13T12:03:00Z">
          <w:pPr>
            <w:pStyle w:val="BodyText"/>
            <w:spacing w:before="21"/>
          </w:pPr>
        </w:pPrChange>
      </w:pPr>
    </w:p>
    <w:p w14:paraId="46FB0900" w14:textId="3A8BEBDC" w:rsidR="00721600" w:rsidRPr="0073348B" w:rsidDel="00D95DA7" w:rsidRDefault="00721600">
      <w:pPr>
        <w:pStyle w:val="NormalBPBHEB"/>
        <w:rPr>
          <w:del w:id="469" w:author="Abhiram Arali" w:date="2024-11-13T12:04:00Z"/>
          <w:b/>
          <w:bCs/>
          <w:rPrChange w:id="470" w:author="Abhiram Arali" w:date="2024-11-13T12:04:00Z">
            <w:rPr>
              <w:del w:id="471" w:author="Abhiram Arali" w:date="2024-11-13T12:04:00Z"/>
            </w:rPr>
          </w:rPrChange>
        </w:rPr>
        <w:pPrChange w:id="472" w:author="Abhiram Arali" w:date="2024-11-13T12:04:00Z">
          <w:pPr>
            <w:pStyle w:val="Heading1"/>
            <w:numPr>
              <w:numId w:val="8"/>
            </w:numPr>
            <w:tabs>
              <w:tab w:val="left" w:pos="460"/>
            </w:tabs>
            <w:spacing w:before="1"/>
            <w:ind w:left="460" w:hanging="240"/>
          </w:pPr>
        </w:pPrChange>
      </w:pPr>
      <w:r w:rsidRPr="0073348B">
        <w:rPr>
          <w:b/>
          <w:bCs/>
          <w:rPrChange w:id="473" w:author="Abhiram Arali" w:date="2024-11-13T12:04:00Z">
            <w:rPr/>
          </w:rPrChange>
        </w:rPr>
        <w:t>Greater</w:t>
      </w:r>
      <w:r w:rsidRPr="0073348B">
        <w:rPr>
          <w:b/>
          <w:bCs/>
          <w:spacing w:val="-2"/>
          <w:rPrChange w:id="474" w:author="Abhiram Arali" w:date="2024-11-13T12:04:00Z">
            <w:rPr>
              <w:spacing w:val="-2"/>
            </w:rPr>
          </w:rPrChange>
        </w:rPr>
        <w:t xml:space="preserve"> </w:t>
      </w:r>
      <w:r w:rsidR="00B30556" w:rsidRPr="00B30556">
        <w:rPr>
          <w:b/>
          <w:bCs/>
        </w:rPr>
        <w:t>than</w:t>
      </w:r>
      <w:r w:rsidR="00B30556" w:rsidRPr="00F158EB">
        <w:rPr>
          <w:b/>
          <w:bCs/>
          <w:spacing w:val="-1"/>
        </w:rPr>
        <w:t xml:space="preserve"> </w:t>
      </w:r>
      <w:r w:rsidR="00B30556" w:rsidRPr="00F158EB">
        <w:rPr>
          <w:b/>
          <w:bCs/>
        </w:rPr>
        <w:t>or</w:t>
      </w:r>
      <w:r w:rsidR="00B30556" w:rsidRPr="00F158EB">
        <w:rPr>
          <w:b/>
          <w:bCs/>
          <w:spacing w:val="-2"/>
        </w:rPr>
        <w:t xml:space="preserve"> </w:t>
      </w:r>
      <w:r w:rsidR="00B30556" w:rsidRPr="00F158EB">
        <w:rPr>
          <w:b/>
          <w:bCs/>
        </w:rPr>
        <w:t>equal</w:t>
      </w:r>
      <w:r w:rsidR="00B30556" w:rsidRPr="00F158EB">
        <w:rPr>
          <w:b/>
          <w:bCs/>
          <w:spacing w:val="-1"/>
        </w:rPr>
        <w:t xml:space="preserve"> </w:t>
      </w:r>
      <w:r w:rsidRPr="0073348B">
        <w:rPr>
          <w:b/>
          <w:bCs/>
          <w:rPrChange w:id="475" w:author="Abhiram Arali" w:date="2024-11-13T12:04:00Z">
            <w:rPr/>
          </w:rPrChange>
        </w:rPr>
        <w:t xml:space="preserve">to </w:t>
      </w:r>
      <w:r w:rsidRPr="0073348B">
        <w:rPr>
          <w:b/>
          <w:bCs/>
          <w:spacing w:val="-4"/>
          <w:rPrChange w:id="476" w:author="Abhiram Arali" w:date="2024-11-13T12:04:00Z">
            <w:rPr>
              <w:spacing w:val="-4"/>
            </w:rPr>
          </w:rPrChange>
        </w:rPr>
        <w:t>(&gt;=)</w:t>
      </w:r>
      <w:ins w:id="477" w:author="Abhiram Arali" w:date="2024-11-13T12:04:00Z">
        <w:r w:rsidR="00D95DA7">
          <w:t xml:space="preserve">: </w:t>
        </w:r>
      </w:ins>
    </w:p>
    <w:p w14:paraId="27951A0C" w14:textId="77777777" w:rsidR="00721600" w:rsidDel="0073348B" w:rsidRDefault="00721600">
      <w:pPr>
        <w:pStyle w:val="NormalBPBHEB"/>
        <w:rPr>
          <w:del w:id="478" w:author="Abhiram Arali" w:date="2024-11-13T12:04:00Z"/>
        </w:rPr>
        <w:pPrChange w:id="479" w:author="Abhiram Arali" w:date="2024-11-13T12:04:00Z">
          <w:pPr>
            <w:pStyle w:val="BodyText"/>
            <w:spacing w:before="24"/>
          </w:pPr>
        </w:pPrChange>
      </w:pPr>
    </w:p>
    <w:p w14:paraId="1E14F80E" w14:textId="77777777" w:rsidR="00721600" w:rsidRDefault="00721600">
      <w:pPr>
        <w:pStyle w:val="NormalBPBHEB"/>
        <w:numPr>
          <w:ilvl w:val="0"/>
          <w:numId w:val="51"/>
        </w:numPr>
        <w:pPrChange w:id="480" w:author="Abhiram Arali" w:date="2024-11-13T12:04:00Z">
          <w:pPr>
            <w:pStyle w:val="BodyText"/>
            <w:ind w:left="220"/>
          </w:pPr>
        </w:pPrChange>
      </w:pPr>
      <w:r>
        <w:t>Checks</w:t>
      </w:r>
      <w:r>
        <w:rPr>
          <w:spacing w:val="-1"/>
        </w:rPr>
        <w:t xml:space="preserve"> </w:t>
      </w:r>
      <w:r>
        <w:t>if</w:t>
      </w:r>
      <w:r>
        <w:rPr>
          <w:spacing w:val="-1"/>
        </w:rPr>
        <w:t xml:space="preserve"> </w:t>
      </w:r>
      <w:r>
        <w:t>the</w:t>
      </w:r>
      <w:r>
        <w:rPr>
          <w:spacing w:val="-2"/>
        </w:rPr>
        <w:t xml:space="preserve"> </w:t>
      </w:r>
      <w:r>
        <w:t>left</w:t>
      </w:r>
      <w:r>
        <w:rPr>
          <w:spacing w:val="-1"/>
        </w:rPr>
        <w:t xml:space="preserve"> </w:t>
      </w:r>
      <w:r>
        <w:t>operand is</w:t>
      </w:r>
      <w:r>
        <w:rPr>
          <w:spacing w:val="-1"/>
        </w:rPr>
        <w:t xml:space="preserve"> </w:t>
      </w:r>
      <w:r>
        <w:t>greater</w:t>
      </w:r>
      <w:r>
        <w:rPr>
          <w:spacing w:val="-2"/>
        </w:rPr>
        <w:t xml:space="preserve"> </w:t>
      </w:r>
      <w:r>
        <w:t>than</w:t>
      </w:r>
      <w:r>
        <w:rPr>
          <w:spacing w:val="-1"/>
        </w:rPr>
        <w:t xml:space="preserve"> </w:t>
      </w:r>
      <w:r>
        <w:t>or</w:t>
      </w:r>
      <w:r>
        <w:rPr>
          <w:spacing w:val="1"/>
        </w:rPr>
        <w:t xml:space="preserve"> </w:t>
      </w:r>
      <w:r>
        <w:t>equal</w:t>
      </w:r>
      <w:r>
        <w:rPr>
          <w:spacing w:val="-1"/>
        </w:rPr>
        <w:t xml:space="preserve"> </w:t>
      </w:r>
      <w:r>
        <w:t>to the</w:t>
      </w:r>
      <w:r>
        <w:rPr>
          <w:spacing w:val="-1"/>
        </w:rPr>
        <w:t xml:space="preserve"> </w:t>
      </w:r>
      <w:r>
        <w:t xml:space="preserve">right </w:t>
      </w:r>
      <w:r>
        <w:rPr>
          <w:spacing w:val="-2"/>
        </w:rPr>
        <w:t>operand.</w:t>
      </w:r>
    </w:p>
    <w:p w14:paraId="257D05AF" w14:textId="0CFA92C5" w:rsidR="00721600" w:rsidRPr="004E664C" w:rsidDel="004E664C" w:rsidRDefault="00721600">
      <w:pPr>
        <w:pStyle w:val="NormalBPBHEB"/>
        <w:rPr>
          <w:del w:id="481" w:author="Abhiram Arali" w:date="2024-11-13T12:04:00Z"/>
          <w:b/>
          <w:bCs/>
          <w:iCs/>
          <w:rPrChange w:id="482" w:author="Abhiram Arali" w:date="2024-11-13T12:04:00Z">
            <w:rPr>
              <w:del w:id="483" w:author="Abhiram Arali" w:date="2024-11-13T12:04:00Z"/>
            </w:rPr>
          </w:rPrChange>
        </w:rPr>
        <w:pPrChange w:id="484" w:author="Abhiram Arali" w:date="2024-11-13T12:04:00Z">
          <w:pPr>
            <w:pStyle w:val="BodyText"/>
            <w:spacing w:before="21"/>
          </w:pPr>
        </w:pPrChange>
      </w:pPr>
    </w:p>
    <w:p w14:paraId="484FC0D2" w14:textId="77777777" w:rsidR="00721600" w:rsidRDefault="00721600">
      <w:pPr>
        <w:pStyle w:val="NormalBPBHEB"/>
        <w:numPr>
          <w:ilvl w:val="0"/>
          <w:numId w:val="52"/>
        </w:numPr>
        <w:rPr>
          <w:ins w:id="485" w:author="Abhiram Arali" w:date="2024-11-13T12:04:00Z"/>
          <w:spacing w:val="-2"/>
        </w:rPr>
        <w:pPrChange w:id="486" w:author="Abhiram Arali" w:date="2024-11-13T12:04:00Z">
          <w:pPr>
            <w:pStyle w:val="NormalBPBHEB"/>
          </w:pPr>
        </w:pPrChange>
      </w:pPr>
      <w:r w:rsidRPr="004E664C">
        <w:rPr>
          <w:b/>
          <w:bCs/>
          <w:iCs/>
          <w:rPrChange w:id="487" w:author="Abhiram Arali" w:date="2024-11-13T12:04:00Z">
            <w:rPr>
              <w:i/>
            </w:rPr>
          </w:rPrChange>
        </w:rPr>
        <w:t>Output</w:t>
      </w:r>
      <w:r>
        <w:rPr>
          <w:i/>
        </w:rPr>
        <w:t>:</w:t>
      </w:r>
      <w:r>
        <w:rPr>
          <w:i/>
          <w:spacing w:val="-4"/>
        </w:rPr>
        <w:t xml:space="preserve"> </w:t>
      </w:r>
      <w:r>
        <w:t>Returns</w:t>
      </w:r>
      <w:r>
        <w:rPr>
          <w:spacing w:val="-3"/>
        </w:rPr>
        <w:t xml:space="preserve"> </w:t>
      </w:r>
      <w:proofErr w:type="gramStart"/>
      <w:r>
        <w:t>True</w:t>
      </w:r>
      <w:proofErr w:type="gramEnd"/>
      <w:r>
        <w:rPr>
          <w:spacing w:val="-4"/>
        </w:rPr>
        <w:t xml:space="preserve"> </w:t>
      </w:r>
      <w:r>
        <w:t>if</w:t>
      </w:r>
      <w:r>
        <w:rPr>
          <w:spacing w:val="-3"/>
        </w:rPr>
        <w:t xml:space="preserve"> </w:t>
      </w:r>
      <w:r>
        <w:t>the</w:t>
      </w:r>
      <w:r>
        <w:rPr>
          <w:spacing w:val="-4"/>
        </w:rPr>
        <w:t xml:space="preserve"> </w:t>
      </w:r>
      <w:r>
        <w:t>left</w:t>
      </w:r>
      <w:r>
        <w:rPr>
          <w:spacing w:val="-3"/>
        </w:rPr>
        <w:t xml:space="preserve"> </w:t>
      </w:r>
      <w:r>
        <w:t>value</w:t>
      </w:r>
      <w:r>
        <w:rPr>
          <w:spacing w:val="-4"/>
        </w:rPr>
        <w:t xml:space="preserve"> </w:t>
      </w:r>
      <w:r>
        <w:t>is</w:t>
      </w:r>
      <w:r>
        <w:rPr>
          <w:spacing w:val="-3"/>
        </w:rPr>
        <w:t xml:space="preserve"> </w:t>
      </w:r>
      <w:r>
        <w:t>greater</w:t>
      </w:r>
      <w:r>
        <w:rPr>
          <w:spacing w:val="-5"/>
        </w:rPr>
        <w:t xml:space="preserve"> </w:t>
      </w:r>
      <w:r>
        <w:t>than</w:t>
      </w:r>
      <w:r>
        <w:rPr>
          <w:spacing w:val="-3"/>
        </w:rPr>
        <w:t xml:space="preserve"> </w:t>
      </w:r>
      <w:r>
        <w:t>or</w:t>
      </w:r>
      <w:r>
        <w:rPr>
          <w:spacing w:val="-3"/>
        </w:rPr>
        <w:t xml:space="preserve"> </w:t>
      </w:r>
      <w:r>
        <w:t>equal</w:t>
      </w:r>
      <w:r>
        <w:rPr>
          <w:spacing w:val="-3"/>
        </w:rPr>
        <w:t xml:space="preserve"> </w:t>
      </w:r>
      <w:r>
        <w:t>to</w:t>
      </w:r>
      <w:r>
        <w:rPr>
          <w:spacing w:val="-3"/>
        </w:rPr>
        <w:t xml:space="preserve"> </w:t>
      </w:r>
      <w:r>
        <w:t>the</w:t>
      </w:r>
      <w:r>
        <w:rPr>
          <w:spacing w:val="-2"/>
        </w:rPr>
        <w:t xml:space="preserve"> </w:t>
      </w:r>
      <w:r>
        <w:t>right,</w:t>
      </w:r>
      <w:r>
        <w:rPr>
          <w:spacing w:val="-3"/>
        </w:rPr>
        <w:t xml:space="preserve"> </w:t>
      </w:r>
      <w:r>
        <w:t>otherwise</w:t>
      </w:r>
      <w:r>
        <w:rPr>
          <w:spacing w:val="-3"/>
        </w:rPr>
        <w:t xml:space="preserve"> </w:t>
      </w:r>
      <w:r>
        <w:t xml:space="preserve">False. </w:t>
      </w:r>
      <w:r>
        <w:rPr>
          <w:spacing w:val="-2"/>
        </w:rPr>
        <w:t>Example:</w:t>
      </w:r>
    </w:p>
    <w:p w14:paraId="7636A0C7" w14:textId="77777777" w:rsidR="00F158EB" w:rsidRDefault="00F158EB">
      <w:pPr>
        <w:pStyle w:val="CodeBlockBPBHEB"/>
        <w:ind w:left="1080"/>
        <w:pPrChange w:id="488" w:author="Abhiram Arali" w:date="2024-11-13T12:05:00Z">
          <w:pPr>
            <w:pStyle w:val="BodyText"/>
            <w:spacing w:before="18"/>
            <w:ind w:left="107"/>
          </w:pPr>
        </w:pPrChange>
      </w:pPr>
      <w:moveToRangeStart w:id="489" w:author="Abhiram Arali" w:date="2024-11-13T12:05:00Z" w:name="move182391917"/>
      <w:moveTo w:id="490" w:author="Abhiram Arali" w:date="2024-11-13T12:05:00Z">
        <w:r>
          <w:t>a</w:t>
        </w:r>
        <w:r>
          <w:rPr>
            <w:spacing w:val="-1"/>
          </w:rPr>
          <w:t xml:space="preserve"> </w:t>
        </w:r>
        <w:r>
          <w:t>=</w:t>
        </w:r>
        <w:r>
          <w:rPr>
            <w:spacing w:val="-1"/>
          </w:rPr>
          <w:t xml:space="preserve"> </w:t>
        </w:r>
        <w:r>
          <w:rPr>
            <w:spacing w:val="-5"/>
          </w:rPr>
          <w:t>10</w:t>
        </w:r>
      </w:moveTo>
    </w:p>
    <w:p w14:paraId="28C2E2D6" w14:textId="77777777" w:rsidR="00F158EB" w:rsidRDefault="00F158EB">
      <w:pPr>
        <w:pStyle w:val="CodeBlockBPBHEB"/>
        <w:ind w:left="1080"/>
        <w:pPrChange w:id="491" w:author="Abhiram Arali" w:date="2024-11-13T12:05:00Z">
          <w:pPr>
            <w:pStyle w:val="BodyText"/>
            <w:spacing w:before="21"/>
          </w:pPr>
        </w:pPrChange>
      </w:pPr>
    </w:p>
    <w:p w14:paraId="5784FED6" w14:textId="77777777" w:rsidR="00F158EB" w:rsidRDefault="00F158EB">
      <w:pPr>
        <w:pStyle w:val="CodeBlockBPBHEB"/>
        <w:ind w:left="1080"/>
        <w:pPrChange w:id="492" w:author="Abhiram Arali" w:date="2024-11-13T12:05:00Z">
          <w:pPr>
            <w:pStyle w:val="BodyText"/>
            <w:spacing w:before="1"/>
            <w:ind w:left="107"/>
          </w:pPr>
        </w:pPrChange>
      </w:pPr>
      <w:moveTo w:id="493" w:author="Abhiram Arali" w:date="2024-11-13T12:05:00Z">
        <w:r>
          <w:t>b =</w:t>
        </w:r>
        <w:r>
          <w:rPr>
            <w:spacing w:val="-1"/>
          </w:rPr>
          <w:t xml:space="preserve"> </w:t>
        </w:r>
        <w:r>
          <w:rPr>
            <w:spacing w:val="-5"/>
          </w:rPr>
          <w:t>10</w:t>
        </w:r>
      </w:moveTo>
    </w:p>
    <w:p w14:paraId="24314271" w14:textId="77777777" w:rsidR="00F158EB" w:rsidRDefault="00F158EB">
      <w:pPr>
        <w:pStyle w:val="CodeBlockBPBHEB"/>
        <w:ind w:left="1080"/>
        <w:pPrChange w:id="494" w:author="Abhiram Arali" w:date="2024-11-13T12:05:00Z">
          <w:pPr>
            <w:pStyle w:val="BodyText"/>
            <w:spacing w:before="21"/>
          </w:pPr>
        </w:pPrChange>
      </w:pPr>
    </w:p>
    <w:p w14:paraId="10CEB5B5" w14:textId="77777777" w:rsidR="00F158EB" w:rsidRDefault="00F158EB">
      <w:pPr>
        <w:pStyle w:val="CodeBlockBPBHEB"/>
        <w:ind w:left="1080"/>
        <w:pPrChange w:id="495" w:author="Abhiram Arali" w:date="2024-11-13T12:05:00Z">
          <w:pPr>
            <w:pStyle w:val="BodyText"/>
            <w:ind w:left="107"/>
          </w:pPr>
        </w:pPrChange>
      </w:pPr>
      <w:proofErr w:type="gramStart"/>
      <w:moveTo w:id="496" w:author="Abhiram Arali" w:date="2024-11-13T12:05:00Z">
        <w:r>
          <w:t>if</w:t>
        </w:r>
        <w:proofErr w:type="gramEnd"/>
        <w:r>
          <w:rPr>
            <w:spacing w:val="-1"/>
          </w:rPr>
          <w:t xml:space="preserve"> </w:t>
        </w:r>
        <w:r>
          <w:t>a</w:t>
        </w:r>
        <w:r>
          <w:rPr>
            <w:spacing w:val="-2"/>
          </w:rPr>
          <w:t xml:space="preserve"> </w:t>
        </w:r>
        <w:r>
          <w:t>&gt;=</w:t>
        </w:r>
        <w:r>
          <w:rPr>
            <w:spacing w:val="-1"/>
          </w:rPr>
          <w:t xml:space="preserve"> </w:t>
        </w:r>
        <w:r>
          <w:rPr>
            <w:spacing w:val="-5"/>
          </w:rPr>
          <w:t>b:</w:t>
        </w:r>
      </w:moveTo>
    </w:p>
    <w:p w14:paraId="651D8D42" w14:textId="77777777" w:rsidR="00F158EB" w:rsidRDefault="00F158EB">
      <w:pPr>
        <w:pStyle w:val="CodeBlockBPBHEB"/>
        <w:ind w:left="1080"/>
        <w:pPrChange w:id="497" w:author="Abhiram Arali" w:date="2024-11-13T12:05:00Z">
          <w:pPr>
            <w:pStyle w:val="BodyText"/>
            <w:spacing w:before="22"/>
          </w:pPr>
        </w:pPrChange>
      </w:pPr>
    </w:p>
    <w:p w14:paraId="39C11922" w14:textId="77777777" w:rsidR="00F158EB" w:rsidRDefault="00F158EB">
      <w:pPr>
        <w:pStyle w:val="CodeBlockBPBHEB"/>
        <w:ind w:left="1080"/>
        <w:pPrChange w:id="498" w:author="Abhiram Arali" w:date="2024-11-13T12:05:00Z">
          <w:pPr>
            <w:pStyle w:val="BodyText"/>
            <w:ind w:left="347"/>
          </w:pPr>
        </w:pPrChange>
      </w:pPr>
      <w:proofErr w:type="gramStart"/>
      <w:moveTo w:id="499" w:author="Abhiram Arali" w:date="2024-11-13T12:05:00Z">
        <w:r>
          <w:t>print(</w:t>
        </w:r>
        <w:proofErr w:type="gramEnd"/>
        <w:r>
          <w:t>"a</w:t>
        </w:r>
        <w:r>
          <w:rPr>
            <w:spacing w:val="-2"/>
          </w:rPr>
          <w:t xml:space="preserve"> </w:t>
        </w:r>
        <w:r>
          <w:t>is greater</w:t>
        </w:r>
        <w:r>
          <w:rPr>
            <w:spacing w:val="-1"/>
          </w:rPr>
          <w:t xml:space="preserve"> </w:t>
        </w:r>
        <w:r>
          <w:t>than</w:t>
        </w:r>
        <w:r>
          <w:rPr>
            <w:spacing w:val="2"/>
          </w:rPr>
          <w:t xml:space="preserve"> </w:t>
        </w:r>
        <w:r>
          <w:t>or</w:t>
        </w:r>
        <w:r>
          <w:rPr>
            <w:spacing w:val="-1"/>
          </w:rPr>
          <w:t xml:space="preserve"> </w:t>
        </w:r>
        <w:r>
          <w:t>equal to</w:t>
        </w:r>
        <w:r>
          <w:rPr>
            <w:spacing w:val="-1"/>
          </w:rPr>
          <w:t xml:space="preserve"> </w:t>
        </w:r>
        <w:r>
          <w:t>b")</w:t>
        </w:r>
        <w:r>
          <w:rPr>
            <w:spacing w:val="29"/>
          </w:rPr>
          <w:t xml:space="preserve">  </w:t>
        </w:r>
        <w:r>
          <w:t># This</w:t>
        </w:r>
        <w:r>
          <w:rPr>
            <w:spacing w:val="2"/>
          </w:rPr>
          <w:t xml:space="preserve"> </w:t>
        </w:r>
        <w:r>
          <w:t xml:space="preserve">will </w:t>
        </w:r>
        <w:r>
          <w:rPr>
            <w:spacing w:val="-2"/>
          </w:rPr>
          <w:t>print</w:t>
        </w:r>
      </w:moveTo>
    </w:p>
    <w:moveToRangeEnd w:id="489"/>
    <w:p w14:paraId="73AB2731" w14:textId="77777777" w:rsidR="00174C38" w:rsidRDefault="00174C38">
      <w:pPr>
        <w:pStyle w:val="NormalBPBHEB"/>
        <w:ind w:left="1080"/>
        <w:pPrChange w:id="500" w:author="Abhiram Arali" w:date="2024-11-13T12:05:00Z">
          <w:pPr>
            <w:pStyle w:val="BodyText"/>
            <w:spacing w:after="3" w:line="499" w:lineRule="auto"/>
            <w:ind w:left="220"/>
          </w:pPr>
        </w:pPrChange>
      </w:pPr>
    </w:p>
    <w:p w14:paraId="36A5259C" w14:textId="2933C83F" w:rsidR="00721600" w:rsidDel="00392D72" w:rsidRDefault="00721600">
      <w:pPr>
        <w:pStyle w:val="BodyText"/>
        <w:ind w:left="1182"/>
        <w:rPr>
          <w:del w:id="501" w:author="Abhiram Arali" w:date="2024-11-13T12:05:00Z"/>
          <w:sz w:val="20"/>
        </w:rPr>
        <w:pPrChange w:id="502" w:author="Abhiram Arali" w:date="2024-11-13T12:05:00Z">
          <w:pPr>
            <w:pStyle w:val="BodyText"/>
            <w:ind w:left="102"/>
          </w:pPr>
        </w:pPrChange>
      </w:pPr>
      <w:del w:id="503" w:author="Abhiram Arali" w:date="2024-11-13T12:05:00Z">
        <w:r w:rsidDel="00AD3508">
          <w:rPr>
            <w:noProof/>
            <w:sz w:val="20"/>
            <w:lang w:val="en-IN" w:eastAsia="en-IN"/>
            <w:rPrChange w:id="504" w:author="Unknown">
              <w:rPr>
                <w:noProof/>
                <w:lang w:val="en-IN" w:eastAsia="en-IN"/>
              </w:rPr>
            </w:rPrChange>
          </w:rPr>
          <mc:AlternateContent>
            <mc:Choice Requires="wps">
              <w:drawing>
                <wp:inline distT="0" distB="0" distL="0" distR="0" wp14:anchorId="1336E364" wp14:editId="28E950BC">
                  <wp:extent cx="5876290" cy="1385570"/>
                  <wp:effectExtent l="9525" t="0" r="635" b="5080"/>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5570"/>
                          </a:xfrm>
                          <a:prstGeom prst="rect">
                            <a:avLst/>
                          </a:prstGeom>
                          <a:ln w="6096">
                            <a:solidFill>
                              <a:srgbClr val="000000"/>
                            </a:solidFill>
                            <a:prstDash val="solid"/>
                          </a:ln>
                        </wps:spPr>
                        <wps:txbx>
                          <w:txbxContent>
                            <w:p w14:paraId="4BB3184F" w14:textId="3A7AD5BC" w:rsidR="00721600" w:rsidDel="00F158EB" w:rsidRDefault="00721600" w:rsidP="00721600">
                              <w:pPr>
                                <w:pStyle w:val="BodyText"/>
                                <w:spacing w:before="18"/>
                                <w:ind w:left="107"/>
                              </w:pPr>
                              <w:moveFromRangeStart w:id="505" w:author="Abhiram Arali" w:date="2024-11-13T12:05:00Z" w:name="move182391917"/>
                              <w:moveFrom w:id="506" w:author="Abhiram Arali" w:date="2024-11-13T12:05:00Z">
                                <w:r w:rsidDel="00F158EB">
                                  <w:t>a</w:t>
                                </w:r>
                                <w:r w:rsidDel="00F158EB">
                                  <w:rPr>
                                    <w:spacing w:val="-1"/>
                                  </w:rPr>
                                  <w:t xml:space="preserve"> </w:t>
                                </w:r>
                                <w:r w:rsidDel="00F158EB">
                                  <w:t>=</w:t>
                                </w:r>
                                <w:r w:rsidDel="00F158EB">
                                  <w:rPr>
                                    <w:spacing w:val="-1"/>
                                  </w:rPr>
                                  <w:t xml:space="preserve"> </w:t>
                                </w:r>
                                <w:r w:rsidDel="00F158EB">
                                  <w:rPr>
                                    <w:spacing w:val="-5"/>
                                  </w:rPr>
                                  <w:t>10</w:t>
                                </w:r>
                              </w:moveFrom>
                            </w:p>
                            <w:p w14:paraId="30B87A39" w14:textId="1566583A" w:rsidR="00721600" w:rsidDel="00F158EB" w:rsidRDefault="00721600" w:rsidP="00721600">
                              <w:pPr>
                                <w:pStyle w:val="BodyText"/>
                                <w:spacing w:before="21"/>
                              </w:pPr>
                            </w:p>
                            <w:p w14:paraId="3035A949" w14:textId="63462CD7" w:rsidR="00721600" w:rsidDel="00F158EB" w:rsidRDefault="00721600" w:rsidP="00721600">
                              <w:pPr>
                                <w:pStyle w:val="BodyText"/>
                                <w:spacing w:before="1"/>
                                <w:ind w:left="107"/>
                              </w:pPr>
                              <w:moveFrom w:id="507" w:author="Abhiram Arali" w:date="2024-11-13T12:05:00Z">
                                <w:r w:rsidDel="00F158EB">
                                  <w:t>b =</w:t>
                                </w:r>
                                <w:r w:rsidDel="00F158EB">
                                  <w:rPr>
                                    <w:spacing w:val="-1"/>
                                  </w:rPr>
                                  <w:t xml:space="preserve"> </w:t>
                                </w:r>
                                <w:r w:rsidDel="00F158EB">
                                  <w:rPr>
                                    <w:spacing w:val="-5"/>
                                  </w:rPr>
                                  <w:t>10</w:t>
                                </w:r>
                              </w:moveFrom>
                            </w:p>
                            <w:p w14:paraId="15AC216D" w14:textId="16332207" w:rsidR="00721600" w:rsidDel="00F158EB" w:rsidRDefault="00721600" w:rsidP="00721600">
                              <w:pPr>
                                <w:pStyle w:val="BodyText"/>
                                <w:spacing w:before="21"/>
                              </w:pPr>
                            </w:p>
                            <w:p w14:paraId="078B0627" w14:textId="23999BA4" w:rsidR="00721600" w:rsidDel="00F158EB" w:rsidRDefault="00721600" w:rsidP="00721600">
                              <w:pPr>
                                <w:pStyle w:val="BodyText"/>
                                <w:ind w:left="107"/>
                              </w:pPr>
                              <w:moveFrom w:id="508" w:author="Abhiram Arali" w:date="2024-11-13T12:05:00Z">
                                <w:r w:rsidDel="00F158EB">
                                  <w:t>if</w:t>
                                </w:r>
                                <w:r w:rsidDel="00F158EB">
                                  <w:rPr>
                                    <w:spacing w:val="-1"/>
                                  </w:rPr>
                                  <w:t xml:space="preserve"> </w:t>
                                </w:r>
                                <w:r w:rsidDel="00F158EB">
                                  <w:t>a</w:t>
                                </w:r>
                                <w:r w:rsidDel="00F158EB">
                                  <w:rPr>
                                    <w:spacing w:val="-2"/>
                                  </w:rPr>
                                  <w:t xml:space="preserve"> </w:t>
                                </w:r>
                                <w:r w:rsidDel="00F158EB">
                                  <w:t>&gt;=</w:t>
                                </w:r>
                                <w:r w:rsidDel="00F158EB">
                                  <w:rPr>
                                    <w:spacing w:val="-1"/>
                                  </w:rPr>
                                  <w:t xml:space="preserve"> </w:t>
                                </w:r>
                                <w:r w:rsidDel="00F158EB">
                                  <w:rPr>
                                    <w:spacing w:val="-5"/>
                                  </w:rPr>
                                  <w:t>b:</w:t>
                                </w:r>
                              </w:moveFrom>
                            </w:p>
                            <w:p w14:paraId="7B77B871" w14:textId="56F4BA9E" w:rsidR="00721600" w:rsidDel="00F158EB" w:rsidRDefault="00721600" w:rsidP="00721600">
                              <w:pPr>
                                <w:pStyle w:val="BodyText"/>
                                <w:spacing w:before="22"/>
                              </w:pPr>
                            </w:p>
                            <w:p w14:paraId="3AEBC2AF" w14:textId="64DA8179" w:rsidR="00721600" w:rsidRDefault="00721600" w:rsidP="00721600">
                              <w:pPr>
                                <w:pStyle w:val="BodyText"/>
                                <w:ind w:left="347"/>
                              </w:pPr>
                              <w:moveFrom w:id="509" w:author="Abhiram Arali" w:date="2024-11-13T12:05:00Z">
                                <w:r w:rsidDel="00F158EB">
                                  <w:t>print("a</w:t>
                                </w:r>
                                <w:r w:rsidDel="00F158EB">
                                  <w:rPr>
                                    <w:spacing w:val="-2"/>
                                  </w:rPr>
                                  <w:t xml:space="preserve"> </w:t>
                                </w:r>
                                <w:r w:rsidDel="00F158EB">
                                  <w:t>is greater</w:t>
                                </w:r>
                                <w:r w:rsidDel="00F158EB">
                                  <w:rPr>
                                    <w:spacing w:val="-1"/>
                                  </w:rPr>
                                  <w:t xml:space="preserve"> </w:t>
                                </w:r>
                                <w:r w:rsidDel="00F158EB">
                                  <w:t>than</w:t>
                                </w:r>
                                <w:r w:rsidDel="00F158EB">
                                  <w:rPr>
                                    <w:spacing w:val="2"/>
                                  </w:rPr>
                                  <w:t xml:space="preserve"> </w:t>
                                </w:r>
                                <w:r w:rsidDel="00F158EB">
                                  <w:t>or</w:t>
                                </w:r>
                                <w:r w:rsidDel="00F158EB">
                                  <w:rPr>
                                    <w:spacing w:val="-1"/>
                                  </w:rPr>
                                  <w:t xml:space="preserve"> </w:t>
                                </w:r>
                                <w:r w:rsidDel="00F158EB">
                                  <w:t>equal to</w:t>
                                </w:r>
                                <w:r w:rsidDel="00F158EB">
                                  <w:rPr>
                                    <w:spacing w:val="-1"/>
                                  </w:rPr>
                                  <w:t xml:space="preserve"> </w:t>
                                </w:r>
                                <w:r w:rsidDel="00F158EB">
                                  <w:t>b")</w:t>
                                </w:r>
                                <w:r w:rsidDel="00F158EB">
                                  <w:rPr>
                                    <w:spacing w:val="29"/>
                                  </w:rPr>
                                  <w:t xml:space="preserve">  </w:t>
                                </w:r>
                                <w:r w:rsidDel="00F158EB">
                                  <w:t># This</w:t>
                                </w:r>
                                <w:r w:rsidDel="00F158EB">
                                  <w:rPr>
                                    <w:spacing w:val="2"/>
                                  </w:rPr>
                                  <w:t xml:space="preserve"> </w:t>
                                </w:r>
                                <w:r w:rsidDel="00F158EB">
                                  <w:t xml:space="preserve">will </w:t>
                                </w:r>
                                <w:r w:rsidDel="00F158EB">
                                  <w:rPr>
                                    <w:spacing w:val="-2"/>
                                  </w:rPr>
                                  <w:t>print</w:t>
                                </w:r>
                              </w:moveFrom>
                              <w:moveFromRangeEnd w:id="505"/>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36E364" id="Textbox 205" o:spid="_x0000_s1030" type="#_x0000_t202" style="width:462.7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" filled="f" strokeweight=".48pt">
                  <v:path arrowok="t"/>
                  <v:textbox inset="0,0,0,0">
                    <w:txbxContent>
                      <w:p w14:paraId="4BB3184F" w14:textId="3A7AD5BC" w:rsidR="00721600" w:rsidDel="00F158EB" w:rsidRDefault="00721600" w:rsidP="00721600">
                        <w:pPr>
                          <w:pStyle w:val="BodyText"/>
                          <w:spacing w:before="18"/>
                          <w:ind w:left="107"/>
                          <w:rPr>
                            <w:moveFrom w:id="633" w:author="Abhiram Arali" w:date="2024-11-13T12:05:00Z" w16du:dateUtc="2024-11-13T06:35:00Z"/>
                          </w:rPr>
                        </w:pPr>
                        <w:moveFromRangeStart w:id="634" w:author="Abhiram Arali" w:date="2024-11-13T12:05:00Z" w:name="move182391917"/>
                        <w:moveFrom w:id="635" w:author="Abhiram Arali" w:date="2024-11-13T12:05:00Z" w16du:dateUtc="2024-11-13T06:35:00Z">
                          <w:r w:rsidDel="00F158EB">
                            <w:t>a</w:t>
                          </w:r>
                          <w:r w:rsidDel="00F158EB">
                            <w:rPr>
                              <w:spacing w:val="-1"/>
                            </w:rPr>
                            <w:t xml:space="preserve"> </w:t>
                          </w:r>
                          <w:r w:rsidDel="00F158EB">
                            <w:t>=</w:t>
                          </w:r>
                          <w:r w:rsidDel="00F158EB">
                            <w:rPr>
                              <w:spacing w:val="-1"/>
                            </w:rPr>
                            <w:t xml:space="preserve"> </w:t>
                          </w:r>
                          <w:r w:rsidDel="00F158EB">
                            <w:rPr>
                              <w:spacing w:val="-5"/>
                            </w:rPr>
                            <w:t>10</w:t>
                          </w:r>
                        </w:moveFrom>
                      </w:p>
                      <w:p w14:paraId="30B87A39" w14:textId="1566583A" w:rsidR="00721600" w:rsidDel="00F158EB" w:rsidRDefault="00721600" w:rsidP="00721600">
                        <w:pPr>
                          <w:pStyle w:val="BodyText"/>
                          <w:spacing w:before="21"/>
                          <w:rPr>
                            <w:moveFrom w:id="636" w:author="Abhiram Arali" w:date="2024-11-13T12:05:00Z" w16du:dateUtc="2024-11-13T06:35:00Z"/>
                          </w:rPr>
                        </w:pPr>
                      </w:p>
                      <w:p w14:paraId="3035A949" w14:textId="63462CD7" w:rsidR="00721600" w:rsidDel="00F158EB" w:rsidRDefault="00721600" w:rsidP="00721600">
                        <w:pPr>
                          <w:pStyle w:val="BodyText"/>
                          <w:spacing w:before="1"/>
                          <w:ind w:left="107"/>
                          <w:rPr>
                            <w:moveFrom w:id="637" w:author="Abhiram Arali" w:date="2024-11-13T12:05:00Z" w16du:dateUtc="2024-11-13T06:35:00Z"/>
                          </w:rPr>
                        </w:pPr>
                        <w:moveFrom w:id="638" w:author="Abhiram Arali" w:date="2024-11-13T12:05:00Z" w16du:dateUtc="2024-11-13T06:35:00Z">
                          <w:r w:rsidDel="00F158EB">
                            <w:t>b =</w:t>
                          </w:r>
                          <w:r w:rsidDel="00F158EB">
                            <w:rPr>
                              <w:spacing w:val="-1"/>
                            </w:rPr>
                            <w:t xml:space="preserve"> </w:t>
                          </w:r>
                          <w:r w:rsidDel="00F158EB">
                            <w:rPr>
                              <w:spacing w:val="-5"/>
                            </w:rPr>
                            <w:t>10</w:t>
                          </w:r>
                        </w:moveFrom>
                      </w:p>
                      <w:p w14:paraId="15AC216D" w14:textId="16332207" w:rsidR="00721600" w:rsidDel="00F158EB" w:rsidRDefault="00721600" w:rsidP="00721600">
                        <w:pPr>
                          <w:pStyle w:val="BodyText"/>
                          <w:spacing w:before="21"/>
                          <w:rPr>
                            <w:moveFrom w:id="639" w:author="Abhiram Arali" w:date="2024-11-13T12:05:00Z" w16du:dateUtc="2024-11-13T06:35:00Z"/>
                          </w:rPr>
                        </w:pPr>
                      </w:p>
                      <w:p w14:paraId="078B0627" w14:textId="23999BA4" w:rsidR="00721600" w:rsidDel="00F158EB" w:rsidRDefault="00721600" w:rsidP="00721600">
                        <w:pPr>
                          <w:pStyle w:val="BodyText"/>
                          <w:ind w:left="107"/>
                          <w:rPr>
                            <w:moveFrom w:id="640" w:author="Abhiram Arali" w:date="2024-11-13T12:05:00Z" w16du:dateUtc="2024-11-13T06:35:00Z"/>
                          </w:rPr>
                        </w:pPr>
                        <w:moveFrom w:id="641" w:author="Abhiram Arali" w:date="2024-11-13T12:05:00Z" w16du:dateUtc="2024-11-13T06:35:00Z">
                          <w:r w:rsidDel="00F158EB">
                            <w:t>if</w:t>
                          </w:r>
                          <w:r w:rsidDel="00F158EB">
                            <w:rPr>
                              <w:spacing w:val="-1"/>
                            </w:rPr>
                            <w:t xml:space="preserve"> </w:t>
                          </w:r>
                          <w:r w:rsidDel="00F158EB">
                            <w:t>a</w:t>
                          </w:r>
                          <w:r w:rsidDel="00F158EB">
                            <w:rPr>
                              <w:spacing w:val="-2"/>
                            </w:rPr>
                            <w:t xml:space="preserve"> </w:t>
                          </w:r>
                          <w:r w:rsidDel="00F158EB">
                            <w:t>&gt;=</w:t>
                          </w:r>
                          <w:r w:rsidDel="00F158EB">
                            <w:rPr>
                              <w:spacing w:val="-1"/>
                            </w:rPr>
                            <w:t xml:space="preserve"> </w:t>
                          </w:r>
                          <w:r w:rsidDel="00F158EB">
                            <w:rPr>
                              <w:spacing w:val="-5"/>
                            </w:rPr>
                            <w:t>b:</w:t>
                          </w:r>
                        </w:moveFrom>
                      </w:p>
                      <w:p w14:paraId="7B77B871" w14:textId="56F4BA9E" w:rsidR="00721600" w:rsidDel="00F158EB" w:rsidRDefault="00721600" w:rsidP="00721600">
                        <w:pPr>
                          <w:pStyle w:val="BodyText"/>
                          <w:spacing w:before="22"/>
                          <w:rPr>
                            <w:moveFrom w:id="642" w:author="Abhiram Arali" w:date="2024-11-13T12:05:00Z" w16du:dateUtc="2024-11-13T06:35:00Z"/>
                          </w:rPr>
                        </w:pPr>
                      </w:p>
                      <w:p w14:paraId="3AEBC2AF" w14:textId="64DA8179" w:rsidR="00721600" w:rsidRDefault="00721600" w:rsidP="00721600">
                        <w:pPr>
                          <w:pStyle w:val="BodyText"/>
                          <w:ind w:left="347"/>
                        </w:pPr>
                        <w:moveFrom w:id="643" w:author="Abhiram Arali" w:date="2024-11-13T12:05:00Z" w16du:dateUtc="2024-11-13T06:35:00Z">
                          <w:r w:rsidDel="00F158EB">
                            <w:t>print("a</w:t>
                          </w:r>
                          <w:r w:rsidDel="00F158EB">
                            <w:rPr>
                              <w:spacing w:val="-2"/>
                            </w:rPr>
                            <w:t xml:space="preserve"> </w:t>
                          </w:r>
                          <w:r w:rsidDel="00F158EB">
                            <w:t>is greater</w:t>
                          </w:r>
                          <w:r w:rsidDel="00F158EB">
                            <w:rPr>
                              <w:spacing w:val="-1"/>
                            </w:rPr>
                            <w:t xml:space="preserve"> </w:t>
                          </w:r>
                          <w:r w:rsidDel="00F158EB">
                            <w:t>than</w:t>
                          </w:r>
                          <w:r w:rsidDel="00F158EB">
                            <w:rPr>
                              <w:spacing w:val="2"/>
                            </w:rPr>
                            <w:t xml:space="preserve"> </w:t>
                          </w:r>
                          <w:r w:rsidDel="00F158EB">
                            <w:t>or</w:t>
                          </w:r>
                          <w:r w:rsidDel="00F158EB">
                            <w:rPr>
                              <w:spacing w:val="-1"/>
                            </w:rPr>
                            <w:t xml:space="preserve"> </w:t>
                          </w:r>
                          <w:r w:rsidDel="00F158EB">
                            <w:t>equal to</w:t>
                          </w:r>
                          <w:r w:rsidDel="00F158EB">
                            <w:rPr>
                              <w:spacing w:val="-1"/>
                            </w:rPr>
                            <w:t xml:space="preserve"> </w:t>
                          </w:r>
                          <w:r w:rsidDel="00F158EB">
                            <w:t>b")</w:t>
                          </w:r>
                          <w:r w:rsidDel="00F158EB">
                            <w:rPr>
                              <w:spacing w:val="29"/>
                            </w:rPr>
                            <w:t xml:space="preserve">  </w:t>
                          </w:r>
                          <w:r w:rsidDel="00F158EB">
                            <w:t># This</w:t>
                          </w:r>
                          <w:r w:rsidDel="00F158EB">
                            <w:rPr>
                              <w:spacing w:val="2"/>
                            </w:rPr>
                            <w:t xml:space="preserve"> </w:t>
                          </w:r>
                          <w:r w:rsidDel="00F158EB">
                            <w:t xml:space="preserve">will </w:t>
                          </w:r>
                          <w:r w:rsidDel="00F158EB">
                            <w:rPr>
                              <w:spacing w:val="-2"/>
                            </w:rPr>
                            <w:t>print</w:t>
                          </w:r>
                        </w:moveFrom>
                        <w:moveFromRangeEnd w:id="634"/>
                      </w:p>
                    </w:txbxContent>
                  </v:textbox>
                  <w10:anchorlock/>
                </v:shape>
              </w:pict>
            </mc:Fallback>
          </mc:AlternateContent>
        </w:r>
      </w:del>
    </w:p>
    <w:p w14:paraId="78A0AC08" w14:textId="685D3575" w:rsidR="00721600" w:rsidRDefault="00721600">
      <w:pPr>
        <w:pStyle w:val="NormalBPBHEB"/>
        <w:ind w:left="1080"/>
        <w:pPrChange w:id="510" w:author="Abhiram Arali" w:date="2024-11-13T12:05:00Z">
          <w:pPr>
            <w:pStyle w:val="BodyText"/>
            <w:spacing w:before="123"/>
            <w:ind w:left="220"/>
          </w:pPr>
        </w:pPrChange>
      </w:pPr>
      <w:del w:id="511" w:author="Abhiram Arali" w:date="2024-11-13T12:05:00Z">
        <w:r w:rsidDel="001F1E9A">
          <w:delText xml:space="preserve">Because </w:delText>
        </w:r>
      </w:del>
      <w:ins w:id="512" w:author="Abhiram Arali" w:date="2024-11-13T12:05:00Z">
        <w:r w:rsidR="001F1E9A">
          <w:t>Si</w:t>
        </w:r>
        <w:r w:rsidR="0073040A">
          <w:t>nce</w:t>
        </w:r>
        <w:r w:rsidR="001F1E9A">
          <w:t xml:space="preserve"> </w:t>
        </w:r>
      </w:ins>
      <w:proofErr w:type="gramStart"/>
      <w:r>
        <w:t>a</w:t>
      </w:r>
      <w:r>
        <w:rPr>
          <w:spacing w:val="-2"/>
        </w:rPr>
        <w:t xml:space="preserve"> </w:t>
      </w:r>
      <w:r>
        <w:t>is</w:t>
      </w:r>
      <w:proofErr w:type="gramEnd"/>
      <w:r>
        <w:rPr>
          <w:spacing w:val="-1"/>
        </w:rPr>
        <w:t xml:space="preserve"> </w:t>
      </w:r>
      <w:r>
        <w:t>equal to</w:t>
      </w:r>
      <w:r>
        <w:rPr>
          <w:spacing w:val="-1"/>
        </w:rPr>
        <w:t xml:space="preserve"> </w:t>
      </w:r>
      <w:r>
        <w:t>b,</w:t>
      </w:r>
      <w:r>
        <w:rPr>
          <w:spacing w:val="-1"/>
        </w:rPr>
        <w:t xml:space="preserve"> </w:t>
      </w:r>
      <w:r>
        <w:t>the</w:t>
      </w:r>
      <w:r>
        <w:rPr>
          <w:spacing w:val="-1"/>
        </w:rPr>
        <w:t xml:space="preserve"> </w:t>
      </w:r>
      <w:r>
        <w:t>condition a</w:t>
      </w:r>
      <w:r>
        <w:rPr>
          <w:spacing w:val="-1"/>
        </w:rPr>
        <w:t xml:space="preserve"> </w:t>
      </w:r>
      <w:r>
        <w:t>&gt;=</w:t>
      </w:r>
      <w:r>
        <w:rPr>
          <w:spacing w:val="-2"/>
        </w:rPr>
        <w:t xml:space="preserve"> </w:t>
      </w:r>
      <w:r>
        <w:t>b</w:t>
      </w:r>
      <w:r>
        <w:rPr>
          <w:spacing w:val="-1"/>
        </w:rPr>
        <w:t xml:space="preserve"> </w:t>
      </w:r>
      <w:r>
        <w:t xml:space="preserve">is </w:t>
      </w:r>
      <w:r>
        <w:rPr>
          <w:spacing w:val="-4"/>
        </w:rPr>
        <w:t>True.</w:t>
      </w:r>
    </w:p>
    <w:p w14:paraId="46F4B15B" w14:textId="42951F9F" w:rsidR="00721600" w:rsidDel="001F1E9A" w:rsidRDefault="00721600" w:rsidP="00721600">
      <w:pPr>
        <w:rPr>
          <w:del w:id="513" w:author="Abhiram Arali" w:date="2024-11-13T12:05:00Z"/>
        </w:rPr>
        <w:sectPr w:rsidR="00721600" w:rsidDel="001F1E9A">
          <w:pgSz w:w="11910" w:h="16840"/>
          <w:pgMar w:top="1540" w:right="1220" w:bottom="1200" w:left="1220" w:header="758" w:footer="1000" w:gutter="0"/>
          <w:cols w:space="720"/>
        </w:sectPr>
      </w:pPr>
    </w:p>
    <w:p w14:paraId="3444D30A" w14:textId="1543F143" w:rsidR="00721600" w:rsidRPr="00C1449F" w:rsidDel="00E73FD7" w:rsidRDefault="00721600">
      <w:pPr>
        <w:pStyle w:val="NormalBPBHEB"/>
        <w:rPr>
          <w:del w:id="514" w:author="Abhiram Arali" w:date="2024-11-13T12:05:00Z"/>
          <w:b/>
          <w:bCs/>
          <w:rPrChange w:id="515" w:author="Abhiram Arali" w:date="2024-11-13T12:05:00Z">
            <w:rPr>
              <w:del w:id="516" w:author="Abhiram Arali" w:date="2024-11-13T12:05:00Z"/>
            </w:rPr>
          </w:rPrChange>
        </w:rPr>
        <w:pPrChange w:id="517" w:author="Abhiram Arali" w:date="2024-11-13T12:05:00Z">
          <w:pPr>
            <w:pStyle w:val="Heading1"/>
            <w:numPr>
              <w:numId w:val="8"/>
            </w:numPr>
            <w:tabs>
              <w:tab w:val="left" w:pos="460"/>
            </w:tabs>
            <w:spacing w:before="88"/>
            <w:ind w:left="460" w:hanging="240"/>
          </w:pPr>
        </w:pPrChange>
      </w:pPr>
      <w:r w:rsidRPr="00C1449F">
        <w:rPr>
          <w:b/>
          <w:bCs/>
          <w:rPrChange w:id="518" w:author="Abhiram Arali" w:date="2024-11-13T12:05:00Z">
            <w:rPr/>
          </w:rPrChange>
        </w:rPr>
        <w:t>Less</w:t>
      </w:r>
      <w:r w:rsidRPr="00C1449F">
        <w:rPr>
          <w:b/>
          <w:bCs/>
          <w:spacing w:val="-2"/>
          <w:rPrChange w:id="519" w:author="Abhiram Arali" w:date="2024-11-13T12:05:00Z">
            <w:rPr>
              <w:spacing w:val="-2"/>
            </w:rPr>
          </w:rPrChange>
        </w:rPr>
        <w:t xml:space="preserve"> </w:t>
      </w:r>
      <w:r w:rsidR="00E73FD7" w:rsidRPr="00E73FD7">
        <w:rPr>
          <w:rStyle w:val="NormalBPBHEBChar"/>
          <w:b/>
          <w:bCs/>
        </w:rPr>
        <w:t>than</w:t>
      </w:r>
      <w:r w:rsidR="00E73FD7" w:rsidRPr="00E73FD7">
        <w:rPr>
          <w:b/>
          <w:bCs/>
          <w:spacing w:val="-1"/>
        </w:rPr>
        <w:t xml:space="preserve"> </w:t>
      </w:r>
      <w:r w:rsidR="00E73FD7" w:rsidRPr="00E73FD7">
        <w:rPr>
          <w:b/>
          <w:bCs/>
        </w:rPr>
        <w:t>or</w:t>
      </w:r>
      <w:r w:rsidR="00E73FD7" w:rsidRPr="00E73FD7">
        <w:rPr>
          <w:b/>
          <w:bCs/>
          <w:spacing w:val="-2"/>
        </w:rPr>
        <w:t xml:space="preserve"> </w:t>
      </w:r>
      <w:r w:rsidR="00E73FD7" w:rsidRPr="00E73FD7">
        <w:rPr>
          <w:b/>
          <w:bCs/>
        </w:rPr>
        <w:t>equal</w:t>
      </w:r>
      <w:r w:rsidR="00E73FD7" w:rsidRPr="00E73FD7">
        <w:rPr>
          <w:b/>
          <w:bCs/>
          <w:spacing w:val="-1"/>
        </w:rPr>
        <w:t xml:space="preserve"> </w:t>
      </w:r>
      <w:r w:rsidRPr="00C1449F">
        <w:rPr>
          <w:b/>
          <w:bCs/>
          <w:rPrChange w:id="520" w:author="Abhiram Arali" w:date="2024-11-13T12:05:00Z">
            <w:rPr/>
          </w:rPrChange>
        </w:rPr>
        <w:t>to</w:t>
      </w:r>
      <w:r w:rsidRPr="00C1449F">
        <w:rPr>
          <w:b/>
          <w:bCs/>
          <w:spacing w:val="-1"/>
          <w:rPrChange w:id="521" w:author="Abhiram Arali" w:date="2024-11-13T12:05:00Z">
            <w:rPr>
              <w:spacing w:val="-1"/>
            </w:rPr>
          </w:rPrChange>
        </w:rPr>
        <w:t xml:space="preserve"> </w:t>
      </w:r>
      <w:r w:rsidRPr="00C1449F">
        <w:rPr>
          <w:b/>
          <w:bCs/>
          <w:spacing w:val="-4"/>
          <w:rPrChange w:id="522" w:author="Abhiram Arali" w:date="2024-11-13T12:05:00Z">
            <w:rPr>
              <w:spacing w:val="-4"/>
            </w:rPr>
          </w:rPrChange>
        </w:rPr>
        <w:t>(&lt;=)</w:t>
      </w:r>
      <w:ins w:id="523" w:author="Abhiram Arali" w:date="2024-11-13T12:05:00Z">
        <w:r w:rsidR="00E73FD7">
          <w:rPr>
            <w:b/>
            <w:bCs/>
            <w:spacing w:val="-4"/>
          </w:rPr>
          <w:t xml:space="preserve">: </w:t>
        </w:r>
      </w:ins>
    </w:p>
    <w:p w14:paraId="4F60FE73" w14:textId="0E04CB02" w:rsidR="00721600" w:rsidDel="00C1449F" w:rsidRDefault="00721600" w:rsidP="00721600">
      <w:pPr>
        <w:pStyle w:val="BodyText"/>
        <w:spacing w:before="21"/>
        <w:rPr>
          <w:del w:id="524" w:author="Abhiram Arali" w:date="2024-11-13T12:05:00Z"/>
          <w:b/>
        </w:rPr>
      </w:pPr>
    </w:p>
    <w:p w14:paraId="570E571F" w14:textId="77777777" w:rsidR="00721600" w:rsidRDefault="00721600">
      <w:pPr>
        <w:pStyle w:val="NormalBPBHEB"/>
        <w:numPr>
          <w:ilvl w:val="0"/>
          <w:numId w:val="54"/>
        </w:numPr>
        <w:pPrChange w:id="525" w:author="Abhiram Arali" w:date="2024-11-13T12:05:00Z">
          <w:pPr>
            <w:pStyle w:val="BodyText"/>
            <w:ind w:left="220"/>
          </w:pPr>
        </w:pPrChange>
      </w:pPr>
      <w:r>
        <w:t>Checks</w:t>
      </w:r>
      <w:r>
        <w:rPr>
          <w:spacing w:val="-1"/>
        </w:rPr>
        <w:t xml:space="preserve"> </w:t>
      </w:r>
      <w:r>
        <w:t>if</w:t>
      </w:r>
      <w:r>
        <w:rPr>
          <w:spacing w:val="-1"/>
        </w:rPr>
        <w:t xml:space="preserve"> </w:t>
      </w:r>
      <w:r>
        <w:t>the</w:t>
      </w:r>
      <w:r>
        <w:rPr>
          <w:spacing w:val="-3"/>
        </w:rPr>
        <w:t xml:space="preserve"> </w:t>
      </w:r>
      <w:r>
        <w:t>left</w:t>
      </w:r>
      <w:r>
        <w:rPr>
          <w:spacing w:val="-1"/>
        </w:rPr>
        <w:t xml:space="preserve"> </w:t>
      </w:r>
      <w:r>
        <w:t>operand is</w:t>
      </w:r>
      <w:r>
        <w:rPr>
          <w:spacing w:val="-1"/>
        </w:rPr>
        <w:t xml:space="preserve"> </w:t>
      </w:r>
      <w:r>
        <w:t>less</w:t>
      </w:r>
      <w:r>
        <w:rPr>
          <w:spacing w:val="-1"/>
        </w:rPr>
        <w:t xml:space="preserve"> </w:t>
      </w:r>
      <w:r>
        <w:t>than</w:t>
      </w:r>
      <w:r>
        <w:rPr>
          <w:spacing w:val="-1"/>
        </w:rPr>
        <w:t xml:space="preserve"> </w:t>
      </w:r>
      <w:r>
        <w:t>or equal</w:t>
      </w:r>
      <w:r>
        <w:rPr>
          <w:spacing w:val="-1"/>
        </w:rPr>
        <w:t xml:space="preserve"> </w:t>
      </w:r>
      <w:r>
        <w:t>to</w:t>
      </w:r>
      <w:r>
        <w:rPr>
          <w:spacing w:val="-1"/>
        </w:rPr>
        <w:t xml:space="preserve"> </w:t>
      </w:r>
      <w:r>
        <w:t>the</w:t>
      </w:r>
      <w:r>
        <w:rPr>
          <w:spacing w:val="-1"/>
        </w:rPr>
        <w:t xml:space="preserve"> </w:t>
      </w:r>
      <w:r>
        <w:t xml:space="preserve">right </w:t>
      </w:r>
      <w:r>
        <w:rPr>
          <w:spacing w:val="-2"/>
        </w:rPr>
        <w:t>operand.</w:t>
      </w:r>
    </w:p>
    <w:p w14:paraId="5C3115D4" w14:textId="26B0F58E" w:rsidR="00721600" w:rsidRPr="005148FE" w:rsidDel="00E97848" w:rsidRDefault="00721600">
      <w:pPr>
        <w:pStyle w:val="NormalBPBHEB"/>
        <w:numPr>
          <w:ilvl w:val="0"/>
          <w:numId w:val="53"/>
        </w:numPr>
        <w:rPr>
          <w:del w:id="526" w:author="Abhiram Arali" w:date="2024-11-13T12:05:00Z"/>
          <w:b/>
          <w:bCs/>
          <w:iCs/>
          <w:rPrChange w:id="527" w:author="Abhiram Arali" w:date="2024-11-13T12:05:00Z">
            <w:rPr>
              <w:del w:id="528" w:author="Abhiram Arali" w:date="2024-11-13T12:05:00Z"/>
            </w:rPr>
          </w:rPrChange>
        </w:rPr>
        <w:pPrChange w:id="529" w:author="Abhiram Arali" w:date="2024-11-13T12:05:00Z">
          <w:pPr>
            <w:pStyle w:val="BodyText"/>
            <w:spacing w:before="22"/>
          </w:pPr>
        </w:pPrChange>
      </w:pPr>
    </w:p>
    <w:p w14:paraId="621F507D" w14:textId="77777777" w:rsidR="00721600" w:rsidRPr="008D52CD" w:rsidRDefault="00721600" w:rsidP="005148FE">
      <w:pPr>
        <w:pStyle w:val="NormalBPBHEB"/>
        <w:numPr>
          <w:ilvl w:val="0"/>
          <w:numId w:val="53"/>
        </w:numPr>
        <w:rPr>
          <w:ins w:id="530" w:author="Abhiram Arali" w:date="2024-11-13T12:05:00Z"/>
          <w:rPrChange w:id="531" w:author="Abhiram Arali" w:date="2024-11-13T12:05:00Z">
            <w:rPr>
              <w:ins w:id="532" w:author="Abhiram Arali" w:date="2024-11-13T12:05:00Z"/>
              <w:spacing w:val="-2"/>
            </w:rPr>
          </w:rPrChange>
        </w:rPr>
      </w:pPr>
      <w:r w:rsidRPr="005148FE">
        <w:rPr>
          <w:b/>
          <w:bCs/>
          <w:iCs/>
          <w:rPrChange w:id="533" w:author="Abhiram Arali" w:date="2024-11-13T12:05:00Z">
            <w:rPr>
              <w:i/>
            </w:rPr>
          </w:rPrChange>
        </w:rPr>
        <w:t>Output</w:t>
      </w:r>
      <w:r>
        <w:rPr>
          <w:i/>
        </w:rPr>
        <w:t>:</w:t>
      </w:r>
      <w:r>
        <w:rPr>
          <w:i/>
          <w:spacing w:val="-4"/>
        </w:rPr>
        <w:t xml:space="preserve"> </w:t>
      </w:r>
      <w:r>
        <w:t>Returns</w:t>
      </w:r>
      <w:r>
        <w:rPr>
          <w:spacing w:val="-3"/>
        </w:rPr>
        <w:t xml:space="preserve"> </w:t>
      </w:r>
      <w:r>
        <w:t>True</w:t>
      </w:r>
      <w:r>
        <w:rPr>
          <w:spacing w:val="-4"/>
        </w:rPr>
        <w:t xml:space="preserve"> </w:t>
      </w:r>
      <w:r>
        <w:t>if</w:t>
      </w:r>
      <w:r>
        <w:rPr>
          <w:spacing w:val="-3"/>
        </w:rPr>
        <w:t xml:space="preserve"> </w:t>
      </w:r>
      <w:r>
        <w:t>the</w:t>
      </w:r>
      <w:r>
        <w:rPr>
          <w:spacing w:val="-4"/>
        </w:rPr>
        <w:t xml:space="preserve"> </w:t>
      </w:r>
      <w:r>
        <w:t>left</w:t>
      </w:r>
      <w:r>
        <w:rPr>
          <w:spacing w:val="-3"/>
        </w:rPr>
        <w:t xml:space="preserve"> </w:t>
      </w:r>
      <w:r>
        <w:t>value</w:t>
      </w:r>
      <w:r>
        <w:rPr>
          <w:spacing w:val="-4"/>
        </w:rPr>
        <w:t xml:space="preserve"> </w:t>
      </w:r>
      <w:r>
        <w:t>is</w:t>
      </w:r>
      <w:r>
        <w:rPr>
          <w:spacing w:val="-3"/>
        </w:rPr>
        <w:t xml:space="preserve"> </w:t>
      </w:r>
      <w:r>
        <w:t>less</w:t>
      </w:r>
      <w:r>
        <w:rPr>
          <w:spacing w:val="-3"/>
        </w:rPr>
        <w:t xml:space="preserve"> </w:t>
      </w:r>
      <w:r>
        <w:t>than</w:t>
      </w:r>
      <w:r>
        <w:rPr>
          <w:spacing w:val="-1"/>
        </w:rPr>
        <w:t xml:space="preserve"> </w:t>
      </w:r>
      <w:r>
        <w:t>or</w:t>
      </w:r>
      <w:r>
        <w:rPr>
          <w:spacing w:val="-3"/>
        </w:rPr>
        <w:t xml:space="preserve"> </w:t>
      </w:r>
      <w:r>
        <w:t>equal</w:t>
      </w:r>
      <w:r>
        <w:rPr>
          <w:spacing w:val="-3"/>
        </w:rPr>
        <w:t xml:space="preserve"> </w:t>
      </w:r>
      <w:r>
        <w:t>to</w:t>
      </w:r>
      <w:r>
        <w:rPr>
          <w:spacing w:val="-3"/>
        </w:rPr>
        <w:t xml:space="preserve"> </w:t>
      </w:r>
      <w:r>
        <w:t>the</w:t>
      </w:r>
      <w:r>
        <w:rPr>
          <w:spacing w:val="-3"/>
        </w:rPr>
        <w:t xml:space="preserve"> </w:t>
      </w:r>
      <w:r>
        <w:t>right,</w:t>
      </w:r>
      <w:r>
        <w:rPr>
          <w:spacing w:val="-3"/>
        </w:rPr>
        <w:t xml:space="preserve"> </w:t>
      </w:r>
      <w:r>
        <w:t>otherwise</w:t>
      </w:r>
      <w:r>
        <w:rPr>
          <w:spacing w:val="-3"/>
        </w:rPr>
        <w:t xml:space="preserve"> </w:t>
      </w:r>
      <w:r>
        <w:t xml:space="preserve">False. </w:t>
      </w:r>
      <w:r>
        <w:rPr>
          <w:spacing w:val="-2"/>
        </w:rPr>
        <w:t>Example:</w:t>
      </w:r>
    </w:p>
    <w:p w14:paraId="2F86DCDB" w14:textId="77777777" w:rsidR="00697E12" w:rsidRDefault="00697E12">
      <w:pPr>
        <w:pStyle w:val="CodeBlockBPBHEB"/>
        <w:ind w:left="1080"/>
        <w:pPrChange w:id="534" w:author="Abhiram Arali" w:date="2024-11-13T12:06:00Z">
          <w:pPr>
            <w:pStyle w:val="BodyText"/>
            <w:spacing w:before="18"/>
            <w:ind w:left="107"/>
          </w:pPr>
        </w:pPrChange>
      </w:pPr>
      <w:moveToRangeStart w:id="535" w:author="Abhiram Arali" w:date="2024-11-13T12:05:00Z" w:name="move182391973"/>
      <w:proofErr w:type="gramStart"/>
      <w:moveTo w:id="536" w:author="Abhiram Arali" w:date="2024-11-13T12:05:00Z">
        <w:r>
          <w:t>score</w:t>
        </w:r>
        <w:proofErr w:type="gramEnd"/>
        <w:r>
          <w:rPr>
            <w:spacing w:val="-5"/>
          </w:rPr>
          <w:t xml:space="preserve"> </w:t>
        </w:r>
        <w:r>
          <w:t>=</w:t>
        </w:r>
        <w:r>
          <w:rPr>
            <w:spacing w:val="-1"/>
          </w:rPr>
          <w:t xml:space="preserve"> </w:t>
        </w:r>
        <w:r>
          <w:rPr>
            <w:spacing w:val="-5"/>
          </w:rPr>
          <w:t>85</w:t>
        </w:r>
      </w:moveTo>
    </w:p>
    <w:p w14:paraId="63D39AC4" w14:textId="77777777" w:rsidR="00697E12" w:rsidRDefault="00697E12">
      <w:pPr>
        <w:pStyle w:val="CodeBlockBPBHEB"/>
        <w:ind w:left="1080"/>
        <w:pPrChange w:id="537" w:author="Abhiram Arali" w:date="2024-11-13T12:06:00Z">
          <w:pPr>
            <w:pStyle w:val="BodyText"/>
            <w:spacing w:before="19"/>
          </w:pPr>
        </w:pPrChange>
      </w:pPr>
    </w:p>
    <w:p w14:paraId="47E54FE8" w14:textId="77777777" w:rsidR="00697E12" w:rsidRDefault="00697E12">
      <w:pPr>
        <w:pStyle w:val="CodeBlockBPBHEB"/>
        <w:ind w:left="1080"/>
        <w:pPrChange w:id="538" w:author="Abhiram Arali" w:date="2024-11-13T12:06:00Z">
          <w:pPr>
            <w:pStyle w:val="BodyText"/>
            <w:ind w:left="107"/>
          </w:pPr>
        </w:pPrChange>
      </w:pPr>
      <w:proofErr w:type="spellStart"/>
      <w:moveTo w:id="539" w:author="Abhiram Arali" w:date="2024-11-13T12:05:00Z">
        <w:r>
          <w:t>passing_score</w:t>
        </w:r>
        <w:proofErr w:type="spellEnd"/>
        <w:r>
          <w:rPr>
            <w:spacing w:val="-3"/>
          </w:rPr>
          <w:t xml:space="preserve"> </w:t>
        </w:r>
        <w:r>
          <w:t>=</w:t>
        </w:r>
        <w:r>
          <w:rPr>
            <w:spacing w:val="-2"/>
          </w:rPr>
          <w:t xml:space="preserve"> </w:t>
        </w:r>
        <w:r>
          <w:rPr>
            <w:spacing w:val="-5"/>
          </w:rPr>
          <w:t>85</w:t>
        </w:r>
      </w:moveTo>
    </w:p>
    <w:p w14:paraId="4337570A" w14:textId="77777777" w:rsidR="00697E12" w:rsidRDefault="00697E12">
      <w:pPr>
        <w:pStyle w:val="CodeBlockBPBHEB"/>
        <w:ind w:left="1080"/>
        <w:pPrChange w:id="540" w:author="Abhiram Arali" w:date="2024-11-13T12:06:00Z">
          <w:pPr>
            <w:pStyle w:val="BodyText"/>
            <w:spacing w:before="25"/>
          </w:pPr>
        </w:pPrChange>
      </w:pPr>
    </w:p>
    <w:p w14:paraId="3D12F9B8" w14:textId="77777777" w:rsidR="00697E12" w:rsidRDefault="00697E12">
      <w:pPr>
        <w:pStyle w:val="CodeBlockBPBHEB"/>
        <w:ind w:left="1080"/>
        <w:pPrChange w:id="541" w:author="Abhiram Arali" w:date="2024-11-13T12:06:00Z">
          <w:pPr>
            <w:pStyle w:val="BodyText"/>
            <w:ind w:left="107"/>
          </w:pPr>
        </w:pPrChange>
      </w:pPr>
      <w:proofErr w:type="gramStart"/>
      <w:moveTo w:id="542" w:author="Abhiram Arali" w:date="2024-11-13T12:05:00Z">
        <w:r>
          <w:t>if</w:t>
        </w:r>
        <w:proofErr w:type="gramEnd"/>
        <w:r>
          <w:t xml:space="preserve"> score</w:t>
        </w:r>
        <w:r>
          <w:rPr>
            <w:spacing w:val="-2"/>
          </w:rPr>
          <w:t xml:space="preserve"> </w:t>
        </w:r>
        <w:r>
          <w:t>&lt;=</w:t>
        </w:r>
        <w:r>
          <w:rPr>
            <w:spacing w:val="-1"/>
          </w:rPr>
          <w:t xml:space="preserve"> </w:t>
        </w:r>
        <w:proofErr w:type="spellStart"/>
        <w:r>
          <w:rPr>
            <w:spacing w:val="-2"/>
          </w:rPr>
          <w:t>passing_score</w:t>
        </w:r>
        <w:proofErr w:type="spellEnd"/>
        <w:r>
          <w:rPr>
            <w:spacing w:val="-2"/>
          </w:rPr>
          <w:t>:</w:t>
        </w:r>
      </w:moveTo>
    </w:p>
    <w:p w14:paraId="1C02CE94" w14:textId="77777777" w:rsidR="00697E12" w:rsidRDefault="00697E12">
      <w:pPr>
        <w:pStyle w:val="CodeBlockBPBHEB"/>
        <w:ind w:left="1080"/>
        <w:pPrChange w:id="543" w:author="Abhiram Arali" w:date="2024-11-13T12:06:00Z">
          <w:pPr>
            <w:pStyle w:val="BodyText"/>
            <w:spacing w:before="21"/>
          </w:pPr>
        </w:pPrChange>
      </w:pPr>
    </w:p>
    <w:p w14:paraId="32BBC93A" w14:textId="77777777" w:rsidR="00697E12" w:rsidRDefault="00697E12">
      <w:pPr>
        <w:pStyle w:val="CodeBlockBPBHEB"/>
        <w:ind w:left="1080"/>
        <w:pPrChange w:id="544" w:author="Abhiram Arali" w:date="2024-11-13T12:06:00Z">
          <w:pPr>
            <w:pStyle w:val="BodyText"/>
            <w:spacing w:before="1"/>
            <w:ind w:left="347"/>
          </w:pPr>
        </w:pPrChange>
      </w:pPr>
      <w:proofErr w:type="gramStart"/>
      <w:moveTo w:id="545" w:author="Abhiram Arali" w:date="2024-11-13T12:05:00Z">
        <w:r>
          <w:t>print(</w:t>
        </w:r>
        <w:proofErr w:type="gramEnd"/>
        <w:r>
          <w:t>"You</w:t>
        </w:r>
        <w:r>
          <w:rPr>
            <w:spacing w:val="-1"/>
          </w:rPr>
          <w:t xml:space="preserve"> </w:t>
        </w:r>
        <w:r>
          <w:t>passed</w:t>
        </w:r>
        <w:r>
          <w:rPr>
            <w:spacing w:val="-1"/>
          </w:rPr>
          <w:t xml:space="preserve"> </w:t>
        </w:r>
        <w:r>
          <w:t>the</w:t>
        </w:r>
        <w:r>
          <w:rPr>
            <w:spacing w:val="1"/>
          </w:rPr>
          <w:t xml:space="preserve"> </w:t>
        </w:r>
        <w:r>
          <w:t>exam")</w:t>
        </w:r>
        <w:r>
          <w:rPr>
            <w:spacing w:val="29"/>
          </w:rPr>
          <w:t xml:space="preserve">  </w:t>
        </w:r>
        <w:r>
          <w:t># This</w:t>
        </w:r>
        <w:r>
          <w:rPr>
            <w:spacing w:val="-1"/>
          </w:rPr>
          <w:t xml:space="preserve"> </w:t>
        </w:r>
        <w:r>
          <w:t xml:space="preserve">will </w:t>
        </w:r>
        <w:r>
          <w:rPr>
            <w:spacing w:val="-2"/>
          </w:rPr>
          <w:t>print</w:t>
        </w:r>
      </w:moveTo>
    </w:p>
    <w:moveToRangeEnd w:id="535"/>
    <w:p w14:paraId="443DD3EC" w14:textId="77777777" w:rsidR="008D52CD" w:rsidRDefault="008D52CD">
      <w:pPr>
        <w:pStyle w:val="CodeBlockBPBHEB"/>
        <w:ind w:left="1080"/>
        <w:pPrChange w:id="546" w:author="Abhiram Arali" w:date="2024-11-13T12:06:00Z">
          <w:pPr>
            <w:pStyle w:val="BodyText"/>
            <w:spacing w:line="501" w:lineRule="auto"/>
            <w:ind w:left="220" w:right="180"/>
          </w:pPr>
        </w:pPrChange>
      </w:pPr>
    </w:p>
    <w:p w14:paraId="665FA985" w14:textId="39F0B067" w:rsidR="00721600" w:rsidDel="007B2EA7" w:rsidRDefault="00721600">
      <w:pPr>
        <w:pStyle w:val="BodyText"/>
        <w:ind w:left="1080"/>
        <w:rPr>
          <w:del w:id="547" w:author="Abhiram Arali" w:date="2024-11-13T12:06:00Z"/>
          <w:sz w:val="20"/>
        </w:rPr>
        <w:pPrChange w:id="548" w:author="Abhiram Arali" w:date="2024-11-13T12:06:00Z">
          <w:pPr>
            <w:pStyle w:val="BodyText"/>
            <w:ind w:left="102"/>
          </w:pPr>
        </w:pPrChange>
      </w:pPr>
      <w:del w:id="549" w:author="Abhiram Arali" w:date="2024-11-13T12:05:00Z">
        <w:r w:rsidDel="00EE0F0E">
          <w:rPr>
            <w:noProof/>
            <w:sz w:val="20"/>
            <w:lang w:val="en-IN" w:eastAsia="en-IN"/>
            <w:rPrChange w:id="550" w:author="Unknown">
              <w:rPr>
                <w:noProof/>
                <w:lang w:val="en-IN" w:eastAsia="en-IN"/>
              </w:rPr>
            </w:rPrChange>
          </w:rPr>
          <mc:AlternateContent>
            <mc:Choice Requires="wps">
              <w:drawing>
                <wp:inline distT="0" distB="0" distL="0" distR="0" wp14:anchorId="089A31CF" wp14:editId="3B81CE17">
                  <wp:extent cx="5876290" cy="1384300"/>
                  <wp:effectExtent l="9525" t="0" r="635" b="6350"/>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52C6C094" w14:textId="375ED31F" w:rsidR="00721600" w:rsidDel="00697E12" w:rsidRDefault="00721600" w:rsidP="00721600">
                              <w:pPr>
                                <w:pStyle w:val="BodyText"/>
                                <w:spacing w:before="18"/>
                                <w:ind w:left="107"/>
                              </w:pPr>
                              <w:moveFromRangeStart w:id="551" w:author="Abhiram Arali" w:date="2024-11-13T12:05:00Z" w:name="move182391973"/>
                              <w:moveFrom w:id="552" w:author="Abhiram Arali" w:date="2024-11-13T12:05:00Z">
                                <w:r w:rsidDel="00697E12">
                                  <w:t>score</w:t>
                                </w:r>
                                <w:r w:rsidDel="00697E12">
                                  <w:rPr>
                                    <w:spacing w:val="-5"/>
                                  </w:rPr>
                                  <w:t xml:space="preserve"> </w:t>
                                </w:r>
                                <w:r w:rsidDel="00697E12">
                                  <w:t>=</w:t>
                                </w:r>
                                <w:r w:rsidDel="00697E12">
                                  <w:rPr>
                                    <w:spacing w:val="-1"/>
                                  </w:rPr>
                                  <w:t xml:space="preserve"> </w:t>
                                </w:r>
                                <w:r w:rsidDel="00697E12">
                                  <w:rPr>
                                    <w:spacing w:val="-5"/>
                                  </w:rPr>
                                  <w:t>85</w:t>
                                </w:r>
                              </w:moveFrom>
                            </w:p>
                            <w:p w14:paraId="2DD6CB81" w14:textId="4BD6182A" w:rsidR="00721600" w:rsidDel="00697E12" w:rsidRDefault="00721600" w:rsidP="00721600">
                              <w:pPr>
                                <w:pStyle w:val="BodyText"/>
                                <w:spacing w:before="19"/>
                              </w:pPr>
                            </w:p>
                            <w:p w14:paraId="2449DBB9" w14:textId="2C6C9443" w:rsidR="00721600" w:rsidDel="00697E12" w:rsidRDefault="00721600" w:rsidP="00721600">
                              <w:pPr>
                                <w:pStyle w:val="BodyText"/>
                                <w:ind w:left="107"/>
                              </w:pPr>
                              <w:moveFrom w:id="553" w:author="Abhiram Arali" w:date="2024-11-13T12:05:00Z">
                                <w:r w:rsidDel="00697E12">
                                  <w:t>passing_score</w:t>
                                </w:r>
                                <w:r w:rsidDel="00697E12">
                                  <w:rPr>
                                    <w:spacing w:val="-3"/>
                                  </w:rPr>
                                  <w:t xml:space="preserve"> </w:t>
                                </w:r>
                                <w:r w:rsidDel="00697E12">
                                  <w:t>=</w:t>
                                </w:r>
                                <w:r w:rsidDel="00697E12">
                                  <w:rPr>
                                    <w:spacing w:val="-2"/>
                                  </w:rPr>
                                  <w:t xml:space="preserve"> </w:t>
                                </w:r>
                                <w:r w:rsidDel="00697E12">
                                  <w:rPr>
                                    <w:spacing w:val="-5"/>
                                  </w:rPr>
                                  <w:t>85</w:t>
                                </w:r>
                              </w:moveFrom>
                            </w:p>
                            <w:p w14:paraId="407F031A" w14:textId="5C808736" w:rsidR="00721600" w:rsidDel="00697E12" w:rsidRDefault="00721600" w:rsidP="00721600">
                              <w:pPr>
                                <w:pStyle w:val="BodyText"/>
                                <w:spacing w:before="25"/>
                              </w:pPr>
                            </w:p>
                            <w:p w14:paraId="63A6CD71" w14:textId="394490C7" w:rsidR="00721600" w:rsidDel="00697E12" w:rsidRDefault="00721600" w:rsidP="00721600">
                              <w:pPr>
                                <w:pStyle w:val="BodyText"/>
                                <w:ind w:left="107"/>
                              </w:pPr>
                              <w:moveFrom w:id="554" w:author="Abhiram Arali" w:date="2024-11-13T12:05:00Z">
                                <w:r w:rsidDel="00697E12">
                                  <w:t>if score</w:t>
                                </w:r>
                                <w:r w:rsidDel="00697E12">
                                  <w:rPr>
                                    <w:spacing w:val="-2"/>
                                  </w:rPr>
                                  <w:t xml:space="preserve"> </w:t>
                                </w:r>
                                <w:r w:rsidDel="00697E12">
                                  <w:t>&lt;=</w:t>
                                </w:r>
                                <w:r w:rsidDel="00697E12">
                                  <w:rPr>
                                    <w:spacing w:val="-1"/>
                                  </w:rPr>
                                  <w:t xml:space="preserve"> </w:t>
                                </w:r>
                                <w:r w:rsidDel="00697E12">
                                  <w:rPr>
                                    <w:spacing w:val="-2"/>
                                  </w:rPr>
                                  <w:t>passing_score:</w:t>
                                </w:r>
                              </w:moveFrom>
                            </w:p>
                            <w:p w14:paraId="11244F74" w14:textId="1672F504" w:rsidR="00721600" w:rsidDel="00697E12" w:rsidRDefault="00721600" w:rsidP="00721600">
                              <w:pPr>
                                <w:pStyle w:val="BodyText"/>
                                <w:spacing w:before="21"/>
                              </w:pPr>
                            </w:p>
                            <w:p w14:paraId="3908E218" w14:textId="6F3E69B4" w:rsidR="00721600" w:rsidRDefault="00721600" w:rsidP="00721600">
                              <w:pPr>
                                <w:pStyle w:val="BodyText"/>
                                <w:spacing w:before="1"/>
                                <w:ind w:left="347"/>
                              </w:pPr>
                              <w:moveFrom w:id="555" w:author="Abhiram Arali" w:date="2024-11-13T12:05:00Z">
                                <w:r w:rsidDel="00697E12">
                                  <w:t>print("You</w:t>
                                </w:r>
                                <w:r w:rsidDel="00697E12">
                                  <w:rPr>
                                    <w:spacing w:val="-1"/>
                                  </w:rPr>
                                  <w:t xml:space="preserve"> </w:t>
                                </w:r>
                                <w:r w:rsidDel="00697E12">
                                  <w:t>passed</w:t>
                                </w:r>
                                <w:r w:rsidDel="00697E12">
                                  <w:rPr>
                                    <w:spacing w:val="-1"/>
                                  </w:rPr>
                                  <w:t xml:space="preserve"> </w:t>
                                </w:r>
                                <w:r w:rsidDel="00697E12">
                                  <w:t>the</w:t>
                                </w:r>
                                <w:r w:rsidDel="00697E12">
                                  <w:rPr>
                                    <w:spacing w:val="1"/>
                                  </w:rPr>
                                  <w:t xml:space="preserve"> </w:t>
                                </w:r>
                                <w:r w:rsidDel="00697E12">
                                  <w:t>exam")</w:t>
                                </w:r>
                                <w:r w:rsidDel="00697E12">
                                  <w:rPr>
                                    <w:spacing w:val="29"/>
                                  </w:rPr>
                                  <w:t xml:space="preserve">  </w:t>
                                </w:r>
                                <w:r w:rsidDel="00697E12">
                                  <w:t># This</w:t>
                                </w:r>
                                <w:r w:rsidDel="00697E12">
                                  <w:rPr>
                                    <w:spacing w:val="-1"/>
                                  </w:rPr>
                                  <w:t xml:space="preserve"> </w:t>
                                </w:r>
                                <w:r w:rsidDel="00697E12">
                                  <w:t xml:space="preserve">will </w:t>
                                </w:r>
                                <w:r w:rsidDel="00697E12">
                                  <w:rPr>
                                    <w:spacing w:val="-2"/>
                                  </w:rPr>
                                  <w:t>print</w:t>
                                </w:r>
                              </w:moveFrom>
                              <w:moveFromRangeEnd w:id="551"/>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A31CF" id="Textbox 206" o:spid="_x0000_s1031" type="#_x0000_t202" style="width:462.7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" filled="f" strokeweight=".48pt">
                  <v:path arrowok="t"/>
                  <v:textbox inset="0,0,0,0">
                    <w:txbxContent>
                      <w:p w14:paraId="52C6C094" w14:textId="375ED31F" w:rsidR="00721600" w:rsidDel="00697E12" w:rsidRDefault="00721600" w:rsidP="00721600">
                        <w:pPr>
                          <w:pStyle w:val="BodyText"/>
                          <w:spacing w:before="18"/>
                          <w:ind w:left="107"/>
                          <w:rPr>
                            <w:moveFrom w:id="702" w:author="Abhiram Arali" w:date="2024-11-13T12:05:00Z" w16du:dateUtc="2024-11-13T06:35:00Z"/>
                          </w:rPr>
                        </w:pPr>
                        <w:moveFromRangeStart w:id="703" w:author="Abhiram Arali" w:date="2024-11-13T12:05:00Z" w:name="move182391973"/>
                        <w:moveFrom w:id="704" w:author="Abhiram Arali" w:date="2024-11-13T12:05:00Z" w16du:dateUtc="2024-11-13T06:35:00Z">
                          <w:r w:rsidDel="00697E12">
                            <w:t>score</w:t>
                          </w:r>
                          <w:r w:rsidDel="00697E12">
                            <w:rPr>
                              <w:spacing w:val="-5"/>
                            </w:rPr>
                            <w:t xml:space="preserve"> </w:t>
                          </w:r>
                          <w:r w:rsidDel="00697E12">
                            <w:t>=</w:t>
                          </w:r>
                          <w:r w:rsidDel="00697E12">
                            <w:rPr>
                              <w:spacing w:val="-1"/>
                            </w:rPr>
                            <w:t xml:space="preserve"> </w:t>
                          </w:r>
                          <w:r w:rsidDel="00697E12">
                            <w:rPr>
                              <w:spacing w:val="-5"/>
                            </w:rPr>
                            <w:t>85</w:t>
                          </w:r>
                        </w:moveFrom>
                      </w:p>
                      <w:p w14:paraId="2DD6CB81" w14:textId="4BD6182A" w:rsidR="00721600" w:rsidDel="00697E12" w:rsidRDefault="00721600" w:rsidP="00721600">
                        <w:pPr>
                          <w:pStyle w:val="BodyText"/>
                          <w:spacing w:before="19"/>
                          <w:rPr>
                            <w:moveFrom w:id="705" w:author="Abhiram Arali" w:date="2024-11-13T12:05:00Z" w16du:dateUtc="2024-11-13T06:35:00Z"/>
                          </w:rPr>
                        </w:pPr>
                      </w:p>
                      <w:p w14:paraId="2449DBB9" w14:textId="2C6C9443" w:rsidR="00721600" w:rsidDel="00697E12" w:rsidRDefault="00721600" w:rsidP="00721600">
                        <w:pPr>
                          <w:pStyle w:val="BodyText"/>
                          <w:ind w:left="107"/>
                          <w:rPr>
                            <w:moveFrom w:id="706" w:author="Abhiram Arali" w:date="2024-11-13T12:05:00Z" w16du:dateUtc="2024-11-13T06:35:00Z"/>
                          </w:rPr>
                        </w:pPr>
                        <w:moveFrom w:id="707" w:author="Abhiram Arali" w:date="2024-11-13T12:05:00Z" w16du:dateUtc="2024-11-13T06:35:00Z">
                          <w:r w:rsidDel="00697E12">
                            <w:t>passing_score</w:t>
                          </w:r>
                          <w:r w:rsidDel="00697E12">
                            <w:rPr>
                              <w:spacing w:val="-3"/>
                            </w:rPr>
                            <w:t xml:space="preserve"> </w:t>
                          </w:r>
                          <w:r w:rsidDel="00697E12">
                            <w:t>=</w:t>
                          </w:r>
                          <w:r w:rsidDel="00697E12">
                            <w:rPr>
                              <w:spacing w:val="-2"/>
                            </w:rPr>
                            <w:t xml:space="preserve"> </w:t>
                          </w:r>
                          <w:r w:rsidDel="00697E12">
                            <w:rPr>
                              <w:spacing w:val="-5"/>
                            </w:rPr>
                            <w:t>85</w:t>
                          </w:r>
                        </w:moveFrom>
                      </w:p>
                      <w:p w14:paraId="407F031A" w14:textId="5C808736" w:rsidR="00721600" w:rsidDel="00697E12" w:rsidRDefault="00721600" w:rsidP="00721600">
                        <w:pPr>
                          <w:pStyle w:val="BodyText"/>
                          <w:spacing w:before="25"/>
                          <w:rPr>
                            <w:moveFrom w:id="708" w:author="Abhiram Arali" w:date="2024-11-13T12:05:00Z" w16du:dateUtc="2024-11-13T06:35:00Z"/>
                          </w:rPr>
                        </w:pPr>
                      </w:p>
                      <w:p w14:paraId="63A6CD71" w14:textId="394490C7" w:rsidR="00721600" w:rsidDel="00697E12" w:rsidRDefault="00721600" w:rsidP="00721600">
                        <w:pPr>
                          <w:pStyle w:val="BodyText"/>
                          <w:ind w:left="107"/>
                          <w:rPr>
                            <w:moveFrom w:id="709" w:author="Abhiram Arali" w:date="2024-11-13T12:05:00Z" w16du:dateUtc="2024-11-13T06:35:00Z"/>
                          </w:rPr>
                        </w:pPr>
                        <w:moveFrom w:id="710" w:author="Abhiram Arali" w:date="2024-11-13T12:05:00Z" w16du:dateUtc="2024-11-13T06:35:00Z">
                          <w:r w:rsidDel="00697E12">
                            <w:t>if score</w:t>
                          </w:r>
                          <w:r w:rsidDel="00697E12">
                            <w:rPr>
                              <w:spacing w:val="-2"/>
                            </w:rPr>
                            <w:t xml:space="preserve"> </w:t>
                          </w:r>
                          <w:r w:rsidDel="00697E12">
                            <w:t>&lt;=</w:t>
                          </w:r>
                          <w:r w:rsidDel="00697E12">
                            <w:rPr>
                              <w:spacing w:val="-1"/>
                            </w:rPr>
                            <w:t xml:space="preserve"> </w:t>
                          </w:r>
                          <w:r w:rsidDel="00697E12">
                            <w:rPr>
                              <w:spacing w:val="-2"/>
                            </w:rPr>
                            <w:t>passing_score:</w:t>
                          </w:r>
                        </w:moveFrom>
                      </w:p>
                      <w:p w14:paraId="11244F74" w14:textId="1672F504" w:rsidR="00721600" w:rsidDel="00697E12" w:rsidRDefault="00721600" w:rsidP="00721600">
                        <w:pPr>
                          <w:pStyle w:val="BodyText"/>
                          <w:spacing w:before="21"/>
                          <w:rPr>
                            <w:moveFrom w:id="711" w:author="Abhiram Arali" w:date="2024-11-13T12:05:00Z" w16du:dateUtc="2024-11-13T06:35:00Z"/>
                          </w:rPr>
                        </w:pPr>
                      </w:p>
                      <w:p w14:paraId="3908E218" w14:textId="6F3E69B4" w:rsidR="00721600" w:rsidRDefault="00721600" w:rsidP="00721600">
                        <w:pPr>
                          <w:pStyle w:val="BodyText"/>
                          <w:spacing w:before="1"/>
                          <w:ind w:left="347"/>
                        </w:pPr>
                        <w:moveFrom w:id="712" w:author="Abhiram Arali" w:date="2024-11-13T12:05:00Z" w16du:dateUtc="2024-11-13T06:35:00Z">
                          <w:r w:rsidDel="00697E12">
                            <w:t>print("You</w:t>
                          </w:r>
                          <w:r w:rsidDel="00697E12">
                            <w:rPr>
                              <w:spacing w:val="-1"/>
                            </w:rPr>
                            <w:t xml:space="preserve"> </w:t>
                          </w:r>
                          <w:r w:rsidDel="00697E12">
                            <w:t>passed</w:t>
                          </w:r>
                          <w:r w:rsidDel="00697E12">
                            <w:rPr>
                              <w:spacing w:val="-1"/>
                            </w:rPr>
                            <w:t xml:space="preserve"> </w:t>
                          </w:r>
                          <w:r w:rsidDel="00697E12">
                            <w:t>the</w:t>
                          </w:r>
                          <w:r w:rsidDel="00697E12">
                            <w:rPr>
                              <w:spacing w:val="1"/>
                            </w:rPr>
                            <w:t xml:space="preserve"> </w:t>
                          </w:r>
                          <w:r w:rsidDel="00697E12">
                            <w:t>exam")</w:t>
                          </w:r>
                          <w:r w:rsidDel="00697E12">
                            <w:rPr>
                              <w:spacing w:val="29"/>
                            </w:rPr>
                            <w:t xml:space="preserve">  </w:t>
                          </w:r>
                          <w:r w:rsidDel="00697E12">
                            <w:t># This</w:t>
                          </w:r>
                          <w:r w:rsidDel="00697E12">
                            <w:rPr>
                              <w:spacing w:val="-1"/>
                            </w:rPr>
                            <w:t xml:space="preserve"> </w:t>
                          </w:r>
                          <w:r w:rsidDel="00697E12">
                            <w:t xml:space="preserve">will </w:t>
                          </w:r>
                          <w:r w:rsidDel="00697E12">
                            <w:rPr>
                              <w:spacing w:val="-2"/>
                            </w:rPr>
                            <w:t>print</w:t>
                          </w:r>
                        </w:moveFrom>
                        <w:moveFromRangeEnd w:id="703"/>
                      </w:p>
                    </w:txbxContent>
                  </v:textbox>
                  <w10:anchorlock/>
                </v:shape>
              </w:pict>
            </mc:Fallback>
          </mc:AlternateContent>
        </w:r>
      </w:del>
    </w:p>
    <w:p w14:paraId="7EF7328C" w14:textId="77777777" w:rsidR="00721600" w:rsidRDefault="00721600" w:rsidP="00CF650F">
      <w:pPr>
        <w:pStyle w:val="NormalBPBHEB"/>
        <w:ind w:left="1080"/>
        <w:rPr>
          <w:ins w:id="556" w:author="Abhiram Arali" w:date="2024-11-13T12:06:00Z"/>
          <w:spacing w:val="-2"/>
        </w:rPr>
      </w:pPr>
      <w:r>
        <w:t>Since</w:t>
      </w:r>
      <w:r>
        <w:rPr>
          <w:spacing w:val="-9"/>
        </w:rPr>
        <w:t xml:space="preserve"> </w:t>
      </w:r>
      <w:r>
        <w:t>the</w:t>
      </w:r>
      <w:r>
        <w:rPr>
          <w:spacing w:val="-8"/>
        </w:rPr>
        <w:t xml:space="preserve"> </w:t>
      </w:r>
      <w:r>
        <w:t>score</w:t>
      </w:r>
      <w:r>
        <w:rPr>
          <w:spacing w:val="-7"/>
        </w:rPr>
        <w:t xml:space="preserve"> </w:t>
      </w:r>
      <w:r>
        <w:t>is</w:t>
      </w:r>
      <w:r>
        <w:rPr>
          <w:spacing w:val="-7"/>
        </w:rPr>
        <w:t xml:space="preserve"> </w:t>
      </w:r>
      <w:r>
        <w:t>equal</w:t>
      </w:r>
      <w:r>
        <w:rPr>
          <w:spacing w:val="-7"/>
        </w:rPr>
        <w:t xml:space="preserve"> </w:t>
      </w:r>
      <w:r>
        <w:t>to</w:t>
      </w:r>
      <w:r>
        <w:rPr>
          <w:spacing w:val="-7"/>
        </w:rPr>
        <w:t xml:space="preserve"> </w:t>
      </w:r>
      <w:r>
        <w:t>the</w:t>
      </w:r>
      <w:r>
        <w:rPr>
          <w:spacing w:val="-8"/>
        </w:rPr>
        <w:t xml:space="preserve"> </w:t>
      </w:r>
      <w:r>
        <w:t>passing</w:t>
      </w:r>
      <w:r>
        <w:rPr>
          <w:spacing w:val="-5"/>
        </w:rPr>
        <w:t xml:space="preserve"> </w:t>
      </w:r>
      <w:r>
        <w:t>score,</w:t>
      </w:r>
      <w:r>
        <w:rPr>
          <w:spacing w:val="-7"/>
        </w:rPr>
        <w:t xml:space="preserve"> </w:t>
      </w:r>
      <w:r>
        <w:t>the</w:t>
      </w:r>
      <w:r>
        <w:rPr>
          <w:spacing w:val="-6"/>
        </w:rPr>
        <w:t xml:space="preserve"> </w:t>
      </w:r>
      <w:r>
        <w:t>condition</w:t>
      </w:r>
      <w:r>
        <w:rPr>
          <w:spacing w:val="-7"/>
        </w:rPr>
        <w:t xml:space="preserve"> </w:t>
      </w:r>
      <w:r>
        <w:t>score</w:t>
      </w:r>
      <w:r>
        <w:rPr>
          <w:spacing w:val="-7"/>
        </w:rPr>
        <w:t xml:space="preserve"> </w:t>
      </w:r>
      <w:r>
        <w:t>&lt;=</w:t>
      </w:r>
      <w:r>
        <w:rPr>
          <w:spacing w:val="-6"/>
        </w:rPr>
        <w:t xml:space="preserve"> </w:t>
      </w:r>
      <w:proofErr w:type="spellStart"/>
      <w:r>
        <w:t>passing_score</w:t>
      </w:r>
      <w:proofErr w:type="spellEnd"/>
      <w:r>
        <w:rPr>
          <w:spacing w:val="-7"/>
        </w:rPr>
        <w:t xml:space="preserve"> </w:t>
      </w:r>
      <w:r>
        <w:t>evaluates</w:t>
      </w:r>
      <w:r>
        <w:rPr>
          <w:spacing w:val="-7"/>
        </w:rPr>
        <w:t xml:space="preserve"> </w:t>
      </w:r>
      <w:r>
        <w:t xml:space="preserve">to </w:t>
      </w:r>
      <w:r>
        <w:rPr>
          <w:spacing w:val="-2"/>
        </w:rPr>
        <w:t>True.</w:t>
      </w:r>
    </w:p>
    <w:p w14:paraId="7A90D221" w14:textId="77777777" w:rsidR="00AE4101" w:rsidRDefault="00AE4101">
      <w:pPr>
        <w:pStyle w:val="NormalBPBHEB"/>
        <w:pPrChange w:id="557" w:author="Abhiram Arali" w:date="2024-11-13T12:06:00Z">
          <w:pPr>
            <w:pStyle w:val="BodyText"/>
            <w:spacing w:before="136" w:line="360" w:lineRule="auto"/>
            <w:ind w:left="220"/>
          </w:pPr>
        </w:pPrChange>
      </w:pPr>
    </w:p>
    <w:p w14:paraId="6C5B1FE4" w14:textId="5EA600FA" w:rsidR="00721600" w:rsidRDefault="00721600">
      <w:pPr>
        <w:pStyle w:val="Heading2BPBHEB"/>
        <w:pPrChange w:id="558" w:author="Abhiram Arali" w:date="2024-11-13T12:03:00Z">
          <w:pPr>
            <w:pStyle w:val="Heading1"/>
            <w:spacing w:before="161"/>
          </w:pPr>
        </w:pPrChange>
      </w:pPr>
      <w:r>
        <w:t>Relational</w:t>
      </w:r>
      <w:r>
        <w:rPr>
          <w:spacing w:val="-2"/>
        </w:rPr>
        <w:t xml:space="preserve"> </w:t>
      </w:r>
      <w:r w:rsidR="00AE4101">
        <w:t>operators</w:t>
      </w:r>
      <w:r w:rsidR="00AE4101">
        <w:rPr>
          <w:spacing w:val="-2"/>
        </w:rPr>
        <w:t xml:space="preserve"> </w:t>
      </w:r>
      <w:r w:rsidR="00AE4101">
        <w:t>in</w:t>
      </w:r>
      <w:r w:rsidR="00AE4101">
        <w:rPr>
          <w:spacing w:val="-1"/>
        </w:rPr>
        <w:t xml:space="preserve"> </w:t>
      </w:r>
      <w:r w:rsidR="00AE4101">
        <w:t>control</w:t>
      </w:r>
      <w:r w:rsidR="00AE4101">
        <w:rPr>
          <w:spacing w:val="-2"/>
        </w:rPr>
        <w:t xml:space="preserve"> structures</w:t>
      </w:r>
    </w:p>
    <w:p w14:paraId="7EE35168" w14:textId="0E6F05C7" w:rsidR="00721600" w:rsidDel="00980B74" w:rsidRDefault="00721600">
      <w:pPr>
        <w:pStyle w:val="NormalBPBHEB"/>
        <w:rPr>
          <w:del w:id="559" w:author="Abhiram Arali" w:date="2024-11-13T12:06:00Z"/>
        </w:rPr>
        <w:pPrChange w:id="560" w:author="Abhiram Arali" w:date="2024-11-13T12:06:00Z">
          <w:pPr>
            <w:pStyle w:val="BodyText"/>
            <w:spacing w:before="21"/>
          </w:pPr>
        </w:pPrChange>
      </w:pPr>
    </w:p>
    <w:p w14:paraId="71B6EC0E" w14:textId="77777777" w:rsidR="00721600" w:rsidRDefault="00721600">
      <w:pPr>
        <w:pStyle w:val="NormalBPBHEB"/>
        <w:pPrChange w:id="561" w:author="Abhiram Arali" w:date="2024-11-13T12:06:00Z">
          <w:pPr>
            <w:pStyle w:val="BodyText"/>
            <w:spacing w:line="360" w:lineRule="auto"/>
            <w:ind w:left="220"/>
          </w:pPr>
        </w:pPrChange>
      </w:pPr>
      <w:r>
        <w:t>Relational</w:t>
      </w:r>
      <w:r>
        <w:rPr>
          <w:spacing w:val="-10"/>
        </w:rPr>
        <w:t xml:space="preserve"> </w:t>
      </w:r>
      <w:r>
        <w:t>operators</w:t>
      </w:r>
      <w:r>
        <w:rPr>
          <w:spacing w:val="-10"/>
        </w:rPr>
        <w:t xml:space="preserve"> </w:t>
      </w:r>
      <w:r>
        <w:t>are</w:t>
      </w:r>
      <w:r>
        <w:rPr>
          <w:spacing w:val="-10"/>
        </w:rPr>
        <w:t xml:space="preserve"> </w:t>
      </w:r>
      <w:r>
        <w:t>frequently</w:t>
      </w:r>
      <w:r>
        <w:rPr>
          <w:spacing w:val="-10"/>
        </w:rPr>
        <w:t xml:space="preserve"> </w:t>
      </w:r>
      <w:r>
        <w:t>used</w:t>
      </w:r>
      <w:r>
        <w:rPr>
          <w:spacing w:val="-9"/>
        </w:rPr>
        <w:t xml:space="preserve"> </w:t>
      </w:r>
      <w:r>
        <w:t>in</w:t>
      </w:r>
      <w:r>
        <w:rPr>
          <w:spacing w:val="-8"/>
        </w:rPr>
        <w:t xml:space="preserve"> </w:t>
      </w:r>
      <w:r>
        <w:t>control</w:t>
      </w:r>
      <w:r>
        <w:rPr>
          <w:spacing w:val="-8"/>
        </w:rPr>
        <w:t xml:space="preserve"> </w:t>
      </w:r>
      <w:r>
        <w:t>structures</w:t>
      </w:r>
      <w:r>
        <w:rPr>
          <w:spacing w:val="-10"/>
        </w:rPr>
        <w:t xml:space="preserve"> </w:t>
      </w:r>
      <w:r>
        <w:t>such</w:t>
      </w:r>
      <w:r>
        <w:rPr>
          <w:spacing w:val="-10"/>
        </w:rPr>
        <w:t xml:space="preserve"> </w:t>
      </w:r>
      <w:r>
        <w:t>as</w:t>
      </w:r>
      <w:r>
        <w:rPr>
          <w:spacing w:val="-8"/>
        </w:rPr>
        <w:t xml:space="preserve"> </w:t>
      </w:r>
      <w:r>
        <w:t>if,</w:t>
      </w:r>
      <w:r>
        <w:rPr>
          <w:spacing w:val="-9"/>
        </w:rPr>
        <w:t xml:space="preserve"> </w:t>
      </w:r>
      <w:r>
        <w:t>else,</w:t>
      </w:r>
      <w:r>
        <w:rPr>
          <w:spacing w:val="-9"/>
        </w:rPr>
        <w:t xml:space="preserve"> </w:t>
      </w:r>
      <w:r>
        <w:t>and</w:t>
      </w:r>
      <w:r>
        <w:rPr>
          <w:spacing w:val="-10"/>
        </w:rPr>
        <w:t xml:space="preserve"> </w:t>
      </w:r>
      <w:r>
        <w:t>loops,</w:t>
      </w:r>
      <w:r>
        <w:rPr>
          <w:spacing w:val="-9"/>
        </w:rPr>
        <w:t xml:space="preserve"> </w:t>
      </w:r>
      <w:r>
        <w:t>as</w:t>
      </w:r>
      <w:r>
        <w:rPr>
          <w:spacing w:val="-10"/>
        </w:rPr>
        <w:t xml:space="preserve"> </w:t>
      </w:r>
      <w:r>
        <w:t>they help in determining the flow of a program based on conditions.</w:t>
      </w:r>
    </w:p>
    <w:p w14:paraId="118AB6DF" w14:textId="1870243F" w:rsidR="00721600" w:rsidRDefault="00721600">
      <w:pPr>
        <w:pStyle w:val="NormalBPBHEB"/>
        <w:pPrChange w:id="562" w:author="Abhiram Arali" w:date="2024-11-13T12:06:00Z">
          <w:pPr>
            <w:spacing w:before="161"/>
            <w:ind w:left="220"/>
          </w:pPr>
        </w:pPrChange>
      </w:pPr>
      <w:r>
        <w:t>Example</w:t>
      </w:r>
      <w:r>
        <w:rPr>
          <w:spacing w:val="-2"/>
        </w:rPr>
        <w:t xml:space="preserve"> </w:t>
      </w:r>
      <w:r>
        <w:t>with</w:t>
      </w:r>
      <w:ins w:id="563" w:author="Abhiram Arali" w:date="2024-11-13T12:07:00Z">
        <w:r w:rsidR="003F47E9">
          <w:t xml:space="preserve"> the</w:t>
        </w:r>
      </w:ins>
      <w:r>
        <w:rPr>
          <w:spacing w:val="-1"/>
        </w:rPr>
        <w:t xml:space="preserve"> </w:t>
      </w:r>
      <w:r>
        <w:t>if-else</w:t>
      </w:r>
      <w:r>
        <w:rPr>
          <w:spacing w:val="-1"/>
        </w:rPr>
        <w:t xml:space="preserve"> </w:t>
      </w:r>
      <w:r>
        <w:rPr>
          <w:spacing w:val="-2"/>
        </w:rPr>
        <w:t>statement:</w:t>
      </w:r>
    </w:p>
    <w:p w14:paraId="1B9D0137" w14:textId="77777777" w:rsidR="00AA3F4B" w:rsidRDefault="00AA3F4B">
      <w:pPr>
        <w:pStyle w:val="CodeBlockBPBHEB"/>
        <w:pPrChange w:id="564" w:author="Abhiram Arali" w:date="2024-11-13T12:06:00Z">
          <w:pPr>
            <w:pStyle w:val="BodyText"/>
            <w:spacing w:before="18"/>
            <w:ind w:left="107"/>
          </w:pPr>
        </w:pPrChange>
      </w:pPr>
      <w:moveToRangeStart w:id="565" w:author="Abhiram Arali" w:date="2024-11-13T12:06:00Z" w:name="move182392020"/>
      <w:proofErr w:type="gramStart"/>
      <w:moveTo w:id="566" w:author="Abhiram Arali" w:date="2024-11-13T12:06:00Z">
        <w:r>
          <w:lastRenderedPageBreak/>
          <w:t>age</w:t>
        </w:r>
        <w:proofErr w:type="gramEnd"/>
        <w:r>
          <w:rPr>
            <w:spacing w:val="-2"/>
          </w:rPr>
          <w:t xml:space="preserve"> </w:t>
        </w:r>
        <w:r>
          <w:t>=</w:t>
        </w:r>
        <w:r>
          <w:rPr>
            <w:spacing w:val="-1"/>
          </w:rPr>
          <w:t xml:space="preserve"> </w:t>
        </w:r>
        <w:r>
          <w:rPr>
            <w:spacing w:val="-5"/>
          </w:rPr>
          <w:t>20</w:t>
        </w:r>
      </w:moveTo>
    </w:p>
    <w:p w14:paraId="714459C5" w14:textId="77777777" w:rsidR="00AA3F4B" w:rsidRDefault="00AA3F4B">
      <w:pPr>
        <w:pStyle w:val="CodeBlockBPBHEB"/>
        <w:pPrChange w:id="567" w:author="Abhiram Arali" w:date="2024-11-13T12:06:00Z">
          <w:pPr>
            <w:pStyle w:val="BodyText"/>
            <w:spacing w:before="21"/>
          </w:pPr>
        </w:pPrChange>
      </w:pPr>
    </w:p>
    <w:p w14:paraId="6634BCA5" w14:textId="77777777" w:rsidR="00AA3F4B" w:rsidRDefault="00AA3F4B">
      <w:pPr>
        <w:pStyle w:val="CodeBlockBPBHEB"/>
        <w:pPrChange w:id="568" w:author="Abhiram Arali" w:date="2024-11-13T12:06:00Z">
          <w:pPr>
            <w:pStyle w:val="BodyText"/>
            <w:spacing w:before="1"/>
            <w:ind w:left="107"/>
          </w:pPr>
        </w:pPrChange>
      </w:pPr>
      <w:proofErr w:type="gramStart"/>
      <w:moveTo w:id="569" w:author="Abhiram Arali" w:date="2024-11-13T12:06:00Z">
        <w:r>
          <w:t>if</w:t>
        </w:r>
        <w:proofErr w:type="gramEnd"/>
        <w:r>
          <w:rPr>
            <w:spacing w:val="-1"/>
          </w:rPr>
          <w:t xml:space="preserve"> </w:t>
        </w:r>
        <w:r>
          <w:t>age</w:t>
        </w:r>
        <w:r>
          <w:rPr>
            <w:spacing w:val="-1"/>
          </w:rPr>
          <w:t xml:space="preserve"> </w:t>
        </w:r>
        <w:r>
          <w:t>&gt;=</w:t>
        </w:r>
        <w:r>
          <w:rPr>
            <w:spacing w:val="-1"/>
          </w:rPr>
          <w:t xml:space="preserve"> </w:t>
        </w:r>
        <w:r>
          <w:rPr>
            <w:spacing w:val="-5"/>
          </w:rPr>
          <w:t>18:</w:t>
        </w:r>
      </w:moveTo>
    </w:p>
    <w:p w14:paraId="1035FD4E" w14:textId="77777777" w:rsidR="00AA3F4B" w:rsidRDefault="00AA3F4B">
      <w:pPr>
        <w:pStyle w:val="CodeBlockBPBHEB"/>
        <w:pPrChange w:id="570" w:author="Abhiram Arali" w:date="2024-11-13T12:06:00Z">
          <w:pPr>
            <w:pStyle w:val="BodyText"/>
            <w:spacing w:before="21"/>
          </w:pPr>
        </w:pPrChange>
      </w:pPr>
    </w:p>
    <w:p w14:paraId="02435A61" w14:textId="77777777" w:rsidR="00AA3F4B" w:rsidRDefault="00AA3F4B">
      <w:pPr>
        <w:pStyle w:val="CodeBlockBPBHEB"/>
        <w:pPrChange w:id="571" w:author="Abhiram Arali" w:date="2024-11-13T12:06:00Z">
          <w:pPr>
            <w:pStyle w:val="BodyText"/>
            <w:spacing w:line="499" w:lineRule="auto"/>
            <w:ind w:left="107" w:right="3945" w:firstLine="240"/>
          </w:pPr>
        </w:pPrChange>
      </w:pPr>
      <w:proofErr w:type="gramStart"/>
      <w:moveTo w:id="572" w:author="Abhiram Arali" w:date="2024-11-13T12:06:00Z">
        <w:r>
          <w:t>print(</w:t>
        </w:r>
        <w:proofErr w:type="gramEnd"/>
        <w:r>
          <w:t>"You</w:t>
        </w:r>
        <w:r>
          <w:rPr>
            <w:spacing w:val="-5"/>
          </w:rPr>
          <w:t xml:space="preserve"> </w:t>
        </w:r>
        <w:r>
          <w:t>are</w:t>
        </w:r>
        <w:r>
          <w:rPr>
            <w:spacing w:val="-5"/>
          </w:rPr>
          <w:t xml:space="preserve"> </w:t>
        </w:r>
        <w:r>
          <w:t>eligible</w:t>
        </w:r>
        <w:r>
          <w:rPr>
            <w:spacing w:val="-5"/>
          </w:rPr>
          <w:t xml:space="preserve"> </w:t>
        </w:r>
        <w:r>
          <w:t>to</w:t>
        </w:r>
        <w:r>
          <w:rPr>
            <w:spacing w:val="-5"/>
          </w:rPr>
          <w:t xml:space="preserve"> </w:t>
        </w:r>
        <w:r>
          <w:t>vote.")</w:t>
        </w:r>
        <w:r>
          <w:rPr>
            <w:spacing w:val="40"/>
          </w:rPr>
          <w:t xml:space="preserve"> </w:t>
        </w:r>
        <w:r>
          <w:t>#</w:t>
        </w:r>
        <w:r>
          <w:rPr>
            <w:spacing w:val="-5"/>
          </w:rPr>
          <w:t xml:space="preserve"> </w:t>
        </w:r>
        <w:proofErr w:type="gramStart"/>
        <w:r>
          <w:t>This</w:t>
        </w:r>
        <w:proofErr w:type="gramEnd"/>
        <w:r>
          <w:rPr>
            <w:spacing w:val="-5"/>
          </w:rPr>
          <w:t xml:space="preserve"> </w:t>
        </w:r>
        <w:r>
          <w:t>will</w:t>
        </w:r>
        <w:r>
          <w:rPr>
            <w:spacing w:val="-5"/>
          </w:rPr>
          <w:t xml:space="preserve"> </w:t>
        </w:r>
        <w:r>
          <w:t xml:space="preserve">print </w:t>
        </w:r>
        <w:r>
          <w:rPr>
            <w:spacing w:val="-2"/>
          </w:rPr>
          <w:t>else:</w:t>
        </w:r>
      </w:moveTo>
    </w:p>
    <w:p w14:paraId="6CEEE1D3" w14:textId="77777777" w:rsidR="00AA3F4B" w:rsidRDefault="00AA3F4B">
      <w:pPr>
        <w:pStyle w:val="CodeBlockBPBHEB"/>
        <w:pPrChange w:id="573" w:author="Abhiram Arali" w:date="2024-11-13T12:06:00Z">
          <w:pPr>
            <w:pStyle w:val="BodyText"/>
            <w:spacing w:line="275" w:lineRule="exact"/>
            <w:ind w:left="347"/>
          </w:pPr>
        </w:pPrChange>
      </w:pPr>
      <w:proofErr w:type="gramStart"/>
      <w:moveTo w:id="574" w:author="Abhiram Arali" w:date="2024-11-13T12:06:00Z">
        <w:r>
          <w:t>print(</w:t>
        </w:r>
        <w:proofErr w:type="gramEnd"/>
        <w:r>
          <w:t>"You</w:t>
        </w:r>
        <w:r>
          <w:rPr>
            <w:spacing w:val="-1"/>
          </w:rPr>
          <w:t xml:space="preserve"> </w:t>
        </w:r>
        <w:r>
          <w:t>are</w:t>
        </w:r>
        <w:r>
          <w:rPr>
            <w:spacing w:val="-3"/>
          </w:rPr>
          <w:t xml:space="preserve"> </w:t>
        </w:r>
        <w:r>
          <w:t>not</w:t>
        </w:r>
        <w:r>
          <w:rPr>
            <w:spacing w:val="2"/>
          </w:rPr>
          <w:t xml:space="preserve"> </w:t>
        </w:r>
        <w:r>
          <w:t>eligible</w:t>
        </w:r>
        <w:r>
          <w:rPr>
            <w:spacing w:val="-2"/>
          </w:rPr>
          <w:t xml:space="preserve"> </w:t>
        </w:r>
        <w:r>
          <w:t xml:space="preserve">to </w:t>
        </w:r>
        <w:r>
          <w:rPr>
            <w:spacing w:val="-2"/>
          </w:rPr>
          <w:t>vote.")</w:t>
        </w:r>
      </w:moveTo>
    </w:p>
    <w:moveToRangeEnd w:id="565"/>
    <w:p w14:paraId="11963E24" w14:textId="786F85FC" w:rsidR="00721600" w:rsidRDefault="00721600">
      <w:pPr>
        <w:pStyle w:val="NormalBPBHEB"/>
        <w:rPr>
          <w:sz w:val="20"/>
        </w:rPr>
        <w:pPrChange w:id="575" w:author="Abhiram Arali" w:date="2024-11-13T12:06:00Z">
          <w:pPr>
            <w:pStyle w:val="BodyText"/>
            <w:spacing w:before="47"/>
          </w:pPr>
        </w:pPrChange>
      </w:pPr>
      <w:del w:id="576" w:author="Abhiram Arali" w:date="2024-11-13T12:06:00Z">
        <w:r w:rsidDel="00DC270F">
          <w:rPr>
            <w:noProof/>
            <w:lang w:val="en-IN" w:eastAsia="en-IN"/>
            <w:rPrChange w:id="577" w:author="Unknown">
              <w:rPr>
                <w:noProof/>
                <w:lang w:val="en-IN" w:eastAsia="en-IN"/>
              </w:rPr>
            </w:rPrChange>
          </w:rPr>
          <mc:AlternateContent>
            <mc:Choice Requires="wps">
              <w:drawing>
                <wp:anchor distT="0" distB="0" distL="0" distR="0" simplePos="0" relativeHeight="251666432" behindDoc="1" locked="0" layoutInCell="1" allowOverlap="1" wp14:anchorId="1EE66064" wp14:editId="69741233">
                  <wp:simplePos x="0" y="0"/>
                  <wp:positionH relativeFrom="page">
                    <wp:posOffset>843076</wp:posOffset>
                  </wp:positionH>
                  <wp:positionV relativeFrom="paragraph">
                    <wp:posOffset>194572</wp:posOffset>
                  </wp:positionV>
                  <wp:extent cx="5876290" cy="1750060"/>
                  <wp:effectExtent l="0" t="0" r="0" b="0"/>
                  <wp:wrapTopAndBottom/>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50060"/>
                          </a:xfrm>
                          <a:prstGeom prst="rect">
                            <a:avLst/>
                          </a:prstGeom>
                          <a:ln w="6096">
                            <a:solidFill>
                              <a:srgbClr val="000000"/>
                            </a:solidFill>
                            <a:prstDash val="solid"/>
                          </a:ln>
                        </wps:spPr>
                        <wps:txbx>
                          <w:txbxContent>
                            <w:p w14:paraId="533D59C1" w14:textId="008D3352" w:rsidR="00721600" w:rsidDel="00AA3F4B" w:rsidRDefault="00721600" w:rsidP="00721600">
                              <w:pPr>
                                <w:pStyle w:val="BodyText"/>
                                <w:spacing w:before="18"/>
                                <w:ind w:left="107"/>
                              </w:pPr>
                              <w:moveFromRangeStart w:id="578" w:author="Abhiram Arali" w:date="2024-11-13T12:06:00Z" w:name="move182392020"/>
                              <w:moveFrom w:id="579" w:author="Abhiram Arali" w:date="2024-11-13T12:06:00Z">
                                <w:r w:rsidDel="00AA3F4B">
                                  <w:t>age</w:t>
                                </w:r>
                                <w:r w:rsidDel="00AA3F4B">
                                  <w:rPr>
                                    <w:spacing w:val="-2"/>
                                  </w:rPr>
                                  <w:t xml:space="preserve"> </w:t>
                                </w:r>
                                <w:r w:rsidDel="00AA3F4B">
                                  <w:t>=</w:t>
                                </w:r>
                                <w:r w:rsidDel="00AA3F4B">
                                  <w:rPr>
                                    <w:spacing w:val="-1"/>
                                  </w:rPr>
                                  <w:t xml:space="preserve"> </w:t>
                                </w:r>
                                <w:r w:rsidDel="00AA3F4B">
                                  <w:rPr>
                                    <w:spacing w:val="-5"/>
                                  </w:rPr>
                                  <w:t>20</w:t>
                                </w:r>
                              </w:moveFrom>
                            </w:p>
                            <w:p w14:paraId="73A91BA0" w14:textId="43F686BD" w:rsidR="00721600" w:rsidDel="00AA3F4B" w:rsidRDefault="00721600" w:rsidP="00721600">
                              <w:pPr>
                                <w:pStyle w:val="BodyText"/>
                                <w:spacing w:before="21"/>
                              </w:pPr>
                            </w:p>
                            <w:p w14:paraId="3995B326" w14:textId="16B1CA27" w:rsidR="00721600" w:rsidDel="00AA3F4B" w:rsidRDefault="00721600" w:rsidP="00721600">
                              <w:pPr>
                                <w:pStyle w:val="BodyText"/>
                                <w:spacing w:before="1"/>
                                <w:ind w:left="107"/>
                              </w:pPr>
                              <w:moveFrom w:id="580" w:author="Abhiram Arali" w:date="2024-11-13T12:06:00Z">
                                <w:r w:rsidDel="00AA3F4B">
                                  <w:t>if</w:t>
                                </w:r>
                                <w:r w:rsidDel="00AA3F4B">
                                  <w:rPr>
                                    <w:spacing w:val="-1"/>
                                  </w:rPr>
                                  <w:t xml:space="preserve"> </w:t>
                                </w:r>
                                <w:r w:rsidDel="00AA3F4B">
                                  <w:t>age</w:t>
                                </w:r>
                                <w:r w:rsidDel="00AA3F4B">
                                  <w:rPr>
                                    <w:spacing w:val="-1"/>
                                  </w:rPr>
                                  <w:t xml:space="preserve"> </w:t>
                                </w:r>
                                <w:r w:rsidDel="00AA3F4B">
                                  <w:t>&gt;=</w:t>
                                </w:r>
                                <w:r w:rsidDel="00AA3F4B">
                                  <w:rPr>
                                    <w:spacing w:val="-1"/>
                                  </w:rPr>
                                  <w:t xml:space="preserve"> </w:t>
                                </w:r>
                                <w:r w:rsidDel="00AA3F4B">
                                  <w:rPr>
                                    <w:spacing w:val="-5"/>
                                  </w:rPr>
                                  <w:t>18:</w:t>
                                </w:r>
                              </w:moveFrom>
                            </w:p>
                            <w:p w14:paraId="3F06938B" w14:textId="3DA4FEE1" w:rsidR="00721600" w:rsidDel="00AA3F4B" w:rsidRDefault="00721600" w:rsidP="00721600">
                              <w:pPr>
                                <w:pStyle w:val="BodyText"/>
                                <w:spacing w:before="21"/>
                              </w:pPr>
                            </w:p>
                            <w:p w14:paraId="7A57140F" w14:textId="4AB8DBB3" w:rsidR="00721600" w:rsidDel="00AA3F4B" w:rsidRDefault="00721600" w:rsidP="00721600">
                              <w:pPr>
                                <w:pStyle w:val="BodyText"/>
                                <w:spacing w:line="499" w:lineRule="auto"/>
                                <w:ind w:left="107" w:right="3945" w:firstLine="240"/>
                              </w:pPr>
                              <w:moveFrom w:id="581" w:author="Abhiram Arali" w:date="2024-11-13T12:06:00Z">
                                <w:r w:rsidDel="00AA3F4B">
                                  <w:t>print("You</w:t>
                                </w:r>
                                <w:r w:rsidDel="00AA3F4B">
                                  <w:rPr>
                                    <w:spacing w:val="-5"/>
                                  </w:rPr>
                                  <w:t xml:space="preserve"> </w:t>
                                </w:r>
                                <w:r w:rsidDel="00AA3F4B">
                                  <w:t>are</w:t>
                                </w:r>
                                <w:r w:rsidDel="00AA3F4B">
                                  <w:rPr>
                                    <w:spacing w:val="-5"/>
                                  </w:rPr>
                                  <w:t xml:space="preserve"> </w:t>
                                </w:r>
                                <w:r w:rsidDel="00AA3F4B">
                                  <w:t>eligible</w:t>
                                </w:r>
                                <w:r w:rsidDel="00AA3F4B">
                                  <w:rPr>
                                    <w:spacing w:val="-5"/>
                                  </w:rPr>
                                  <w:t xml:space="preserve"> </w:t>
                                </w:r>
                                <w:r w:rsidDel="00AA3F4B">
                                  <w:t>to</w:t>
                                </w:r>
                                <w:r w:rsidDel="00AA3F4B">
                                  <w:rPr>
                                    <w:spacing w:val="-5"/>
                                  </w:rPr>
                                  <w:t xml:space="preserve"> </w:t>
                                </w:r>
                                <w:r w:rsidDel="00AA3F4B">
                                  <w:t>vote.")</w:t>
                                </w:r>
                                <w:r w:rsidDel="00AA3F4B">
                                  <w:rPr>
                                    <w:spacing w:val="40"/>
                                  </w:rPr>
                                  <w:t xml:space="preserve"> </w:t>
                                </w:r>
                                <w:r w:rsidDel="00AA3F4B">
                                  <w:t>#</w:t>
                                </w:r>
                                <w:r w:rsidDel="00AA3F4B">
                                  <w:rPr>
                                    <w:spacing w:val="-5"/>
                                  </w:rPr>
                                  <w:t xml:space="preserve"> </w:t>
                                </w:r>
                                <w:r w:rsidDel="00AA3F4B">
                                  <w:t>This</w:t>
                                </w:r>
                                <w:r w:rsidDel="00AA3F4B">
                                  <w:rPr>
                                    <w:spacing w:val="-5"/>
                                  </w:rPr>
                                  <w:t xml:space="preserve"> </w:t>
                                </w:r>
                                <w:r w:rsidDel="00AA3F4B">
                                  <w:t>will</w:t>
                                </w:r>
                                <w:r w:rsidDel="00AA3F4B">
                                  <w:rPr>
                                    <w:spacing w:val="-5"/>
                                  </w:rPr>
                                  <w:t xml:space="preserve"> </w:t>
                                </w:r>
                                <w:r w:rsidDel="00AA3F4B">
                                  <w:t xml:space="preserve">print </w:t>
                                </w:r>
                                <w:r w:rsidDel="00AA3F4B">
                                  <w:rPr>
                                    <w:spacing w:val="-2"/>
                                  </w:rPr>
                                  <w:t>else:</w:t>
                                </w:r>
                              </w:moveFrom>
                            </w:p>
                            <w:p w14:paraId="79A9781C" w14:textId="1163CDFC" w:rsidR="00721600" w:rsidRDefault="00721600" w:rsidP="00721600">
                              <w:pPr>
                                <w:pStyle w:val="BodyText"/>
                                <w:spacing w:line="275" w:lineRule="exact"/>
                                <w:ind w:left="347"/>
                              </w:pPr>
                              <w:moveFrom w:id="582" w:author="Abhiram Arali" w:date="2024-11-13T12:06:00Z">
                                <w:r w:rsidDel="00AA3F4B">
                                  <w:t>print("You</w:t>
                                </w:r>
                                <w:r w:rsidDel="00AA3F4B">
                                  <w:rPr>
                                    <w:spacing w:val="-1"/>
                                  </w:rPr>
                                  <w:t xml:space="preserve"> </w:t>
                                </w:r>
                                <w:r w:rsidDel="00AA3F4B">
                                  <w:t>are</w:t>
                                </w:r>
                                <w:r w:rsidDel="00AA3F4B">
                                  <w:rPr>
                                    <w:spacing w:val="-3"/>
                                  </w:rPr>
                                  <w:t xml:space="preserve"> </w:t>
                                </w:r>
                                <w:r w:rsidDel="00AA3F4B">
                                  <w:t>not</w:t>
                                </w:r>
                                <w:r w:rsidDel="00AA3F4B">
                                  <w:rPr>
                                    <w:spacing w:val="2"/>
                                  </w:rPr>
                                  <w:t xml:space="preserve"> </w:t>
                                </w:r>
                                <w:r w:rsidDel="00AA3F4B">
                                  <w:t>eligible</w:t>
                                </w:r>
                                <w:r w:rsidDel="00AA3F4B">
                                  <w:rPr>
                                    <w:spacing w:val="-2"/>
                                  </w:rPr>
                                  <w:t xml:space="preserve"> </w:t>
                                </w:r>
                                <w:r w:rsidDel="00AA3F4B">
                                  <w:t xml:space="preserve">to </w:t>
                                </w:r>
                                <w:r w:rsidDel="00AA3F4B">
                                  <w:rPr>
                                    <w:spacing w:val="-2"/>
                                  </w:rPr>
                                  <w:t>vote.")</w:t>
                                </w:r>
                              </w:moveFrom>
                              <w:moveFromRangeEnd w:id="578"/>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E66064" id="Textbox 207" o:spid="_x0000_s1032" type="#_x0000_t202" style="position:absolute;left:0;text-align:left;margin-left:66.4pt;margin-top:15.3pt;width:462.7pt;height:137.8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" filled="f" strokeweight=".48pt">
                  <v:path arrowok="t"/>
                  <v:textbox inset="0,0,0,0">
                    <w:txbxContent>
                      <w:p w14:paraId="533D59C1" w14:textId="008D3352" w:rsidR="00721600" w:rsidDel="00AA3F4B" w:rsidRDefault="00721600" w:rsidP="00721600">
                        <w:pPr>
                          <w:pStyle w:val="BodyText"/>
                          <w:spacing w:before="18"/>
                          <w:ind w:left="107"/>
                          <w:rPr>
                            <w:moveFrom w:id="750" w:author="Abhiram Arali" w:date="2024-11-13T12:06:00Z" w16du:dateUtc="2024-11-13T06:36:00Z"/>
                          </w:rPr>
                        </w:pPr>
                        <w:moveFromRangeStart w:id="751" w:author="Abhiram Arali" w:date="2024-11-13T12:06:00Z" w:name="move182392020"/>
                        <w:moveFrom w:id="752" w:author="Abhiram Arali" w:date="2024-11-13T12:06:00Z" w16du:dateUtc="2024-11-13T06:36:00Z">
                          <w:r w:rsidDel="00AA3F4B">
                            <w:t>age</w:t>
                          </w:r>
                          <w:r w:rsidDel="00AA3F4B">
                            <w:rPr>
                              <w:spacing w:val="-2"/>
                            </w:rPr>
                            <w:t xml:space="preserve"> </w:t>
                          </w:r>
                          <w:r w:rsidDel="00AA3F4B">
                            <w:t>=</w:t>
                          </w:r>
                          <w:r w:rsidDel="00AA3F4B">
                            <w:rPr>
                              <w:spacing w:val="-1"/>
                            </w:rPr>
                            <w:t xml:space="preserve"> </w:t>
                          </w:r>
                          <w:r w:rsidDel="00AA3F4B">
                            <w:rPr>
                              <w:spacing w:val="-5"/>
                            </w:rPr>
                            <w:t>20</w:t>
                          </w:r>
                        </w:moveFrom>
                      </w:p>
                      <w:p w14:paraId="73A91BA0" w14:textId="43F686BD" w:rsidR="00721600" w:rsidDel="00AA3F4B" w:rsidRDefault="00721600" w:rsidP="00721600">
                        <w:pPr>
                          <w:pStyle w:val="BodyText"/>
                          <w:spacing w:before="21"/>
                          <w:rPr>
                            <w:moveFrom w:id="753" w:author="Abhiram Arali" w:date="2024-11-13T12:06:00Z" w16du:dateUtc="2024-11-13T06:36:00Z"/>
                          </w:rPr>
                        </w:pPr>
                      </w:p>
                      <w:p w14:paraId="3995B326" w14:textId="16B1CA27" w:rsidR="00721600" w:rsidDel="00AA3F4B" w:rsidRDefault="00721600" w:rsidP="00721600">
                        <w:pPr>
                          <w:pStyle w:val="BodyText"/>
                          <w:spacing w:before="1"/>
                          <w:ind w:left="107"/>
                          <w:rPr>
                            <w:moveFrom w:id="754" w:author="Abhiram Arali" w:date="2024-11-13T12:06:00Z" w16du:dateUtc="2024-11-13T06:36:00Z"/>
                          </w:rPr>
                        </w:pPr>
                        <w:moveFrom w:id="755" w:author="Abhiram Arali" w:date="2024-11-13T12:06:00Z" w16du:dateUtc="2024-11-13T06:36:00Z">
                          <w:r w:rsidDel="00AA3F4B">
                            <w:t>if</w:t>
                          </w:r>
                          <w:r w:rsidDel="00AA3F4B">
                            <w:rPr>
                              <w:spacing w:val="-1"/>
                            </w:rPr>
                            <w:t xml:space="preserve"> </w:t>
                          </w:r>
                          <w:r w:rsidDel="00AA3F4B">
                            <w:t>age</w:t>
                          </w:r>
                          <w:r w:rsidDel="00AA3F4B">
                            <w:rPr>
                              <w:spacing w:val="-1"/>
                            </w:rPr>
                            <w:t xml:space="preserve"> </w:t>
                          </w:r>
                          <w:r w:rsidDel="00AA3F4B">
                            <w:t>&gt;=</w:t>
                          </w:r>
                          <w:r w:rsidDel="00AA3F4B">
                            <w:rPr>
                              <w:spacing w:val="-1"/>
                            </w:rPr>
                            <w:t xml:space="preserve"> </w:t>
                          </w:r>
                          <w:r w:rsidDel="00AA3F4B">
                            <w:rPr>
                              <w:spacing w:val="-5"/>
                            </w:rPr>
                            <w:t>18:</w:t>
                          </w:r>
                        </w:moveFrom>
                      </w:p>
                      <w:p w14:paraId="3F06938B" w14:textId="3DA4FEE1" w:rsidR="00721600" w:rsidDel="00AA3F4B" w:rsidRDefault="00721600" w:rsidP="00721600">
                        <w:pPr>
                          <w:pStyle w:val="BodyText"/>
                          <w:spacing w:before="21"/>
                          <w:rPr>
                            <w:moveFrom w:id="756" w:author="Abhiram Arali" w:date="2024-11-13T12:06:00Z" w16du:dateUtc="2024-11-13T06:36:00Z"/>
                          </w:rPr>
                        </w:pPr>
                      </w:p>
                      <w:p w14:paraId="7A57140F" w14:textId="4AB8DBB3" w:rsidR="00721600" w:rsidDel="00AA3F4B" w:rsidRDefault="00721600" w:rsidP="00721600">
                        <w:pPr>
                          <w:pStyle w:val="BodyText"/>
                          <w:spacing w:line="499" w:lineRule="auto"/>
                          <w:ind w:left="107" w:right="3945" w:firstLine="240"/>
                          <w:rPr>
                            <w:moveFrom w:id="757" w:author="Abhiram Arali" w:date="2024-11-13T12:06:00Z" w16du:dateUtc="2024-11-13T06:36:00Z"/>
                          </w:rPr>
                        </w:pPr>
                        <w:moveFrom w:id="758" w:author="Abhiram Arali" w:date="2024-11-13T12:06:00Z" w16du:dateUtc="2024-11-13T06:36:00Z">
                          <w:r w:rsidDel="00AA3F4B">
                            <w:t>print("You</w:t>
                          </w:r>
                          <w:r w:rsidDel="00AA3F4B">
                            <w:rPr>
                              <w:spacing w:val="-5"/>
                            </w:rPr>
                            <w:t xml:space="preserve"> </w:t>
                          </w:r>
                          <w:r w:rsidDel="00AA3F4B">
                            <w:t>are</w:t>
                          </w:r>
                          <w:r w:rsidDel="00AA3F4B">
                            <w:rPr>
                              <w:spacing w:val="-5"/>
                            </w:rPr>
                            <w:t xml:space="preserve"> </w:t>
                          </w:r>
                          <w:r w:rsidDel="00AA3F4B">
                            <w:t>eligible</w:t>
                          </w:r>
                          <w:r w:rsidDel="00AA3F4B">
                            <w:rPr>
                              <w:spacing w:val="-5"/>
                            </w:rPr>
                            <w:t xml:space="preserve"> </w:t>
                          </w:r>
                          <w:r w:rsidDel="00AA3F4B">
                            <w:t>to</w:t>
                          </w:r>
                          <w:r w:rsidDel="00AA3F4B">
                            <w:rPr>
                              <w:spacing w:val="-5"/>
                            </w:rPr>
                            <w:t xml:space="preserve"> </w:t>
                          </w:r>
                          <w:r w:rsidDel="00AA3F4B">
                            <w:t>vote.")</w:t>
                          </w:r>
                          <w:r w:rsidDel="00AA3F4B">
                            <w:rPr>
                              <w:spacing w:val="40"/>
                            </w:rPr>
                            <w:t xml:space="preserve"> </w:t>
                          </w:r>
                          <w:r w:rsidDel="00AA3F4B">
                            <w:t>#</w:t>
                          </w:r>
                          <w:r w:rsidDel="00AA3F4B">
                            <w:rPr>
                              <w:spacing w:val="-5"/>
                            </w:rPr>
                            <w:t xml:space="preserve"> </w:t>
                          </w:r>
                          <w:r w:rsidDel="00AA3F4B">
                            <w:t>This</w:t>
                          </w:r>
                          <w:r w:rsidDel="00AA3F4B">
                            <w:rPr>
                              <w:spacing w:val="-5"/>
                            </w:rPr>
                            <w:t xml:space="preserve"> </w:t>
                          </w:r>
                          <w:r w:rsidDel="00AA3F4B">
                            <w:t>will</w:t>
                          </w:r>
                          <w:r w:rsidDel="00AA3F4B">
                            <w:rPr>
                              <w:spacing w:val="-5"/>
                            </w:rPr>
                            <w:t xml:space="preserve"> </w:t>
                          </w:r>
                          <w:r w:rsidDel="00AA3F4B">
                            <w:t xml:space="preserve">print </w:t>
                          </w:r>
                          <w:r w:rsidDel="00AA3F4B">
                            <w:rPr>
                              <w:spacing w:val="-2"/>
                            </w:rPr>
                            <w:t>else:</w:t>
                          </w:r>
                        </w:moveFrom>
                      </w:p>
                      <w:p w14:paraId="79A9781C" w14:textId="1163CDFC" w:rsidR="00721600" w:rsidRDefault="00721600" w:rsidP="00721600">
                        <w:pPr>
                          <w:pStyle w:val="BodyText"/>
                          <w:spacing w:line="275" w:lineRule="exact"/>
                          <w:ind w:left="347"/>
                        </w:pPr>
                        <w:moveFrom w:id="759" w:author="Abhiram Arali" w:date="2024-11-13T12:06:00Z" w16du:dateUtc="2024-11-13T06:36:00Z">
                          <w:r w:rsidDel="00AA3F4B">
                            <w:t>print("You</w:t>
                          </w:r>
                          <w:r w:rsidDel="00AA3F4B">
                            <w:rPr>
                              <w:spacing w:val="-1"/>
                            </w:rPr>
                            <w:t xml:space="preserve"> </w:t>
                          </w:r>
                          <w:r w:rsidDel="00AA3F4B">
                            <w:t>are</w:t>
                          </w:r>
                          <w:r w:rsidDel="00AA3F4B">
                            <w:rPr>
                              <w:spacing w:val="-3"/>
                            </w:rPr>
                            <w:t xml:space="preserve"> </w:t>
                          </w:r>
                          <w:r w:rsidDel="00AA3F4B">
                            <w:t>not</w:t>
                          </w:r>
                          <w:r w:rsidDel="00AA3F4B">
                            <w:rPr>
                              <w:spacing w:val="2"/>
                            </w:rPr>
                            <w:t xml:space="preserve"> </w:t>
                          </w:r>
                          <w:r w:rsidDel="00AA3F4B">
                            <w:t>eligible</w:t>
                          </w:r>
                          <w:r w:rsidDel="00AA3F4B">
                            <w:rPr>
                              <w:spacing w:val="-2"/>
                            </w:rPr>
                            <w:t xml:space="preserve"> </w:t>
                          </w:r>
                          <w:r w:rsidDel="00AA3F4B">
                            <w:t xml:space="preserve">to </w:t>
                          </w:r>
                          <w:r w:rsidDel="00AA3F4B">
                            <w:rPr>
                              <w:spacing w:val="-2"/>
                            </w:rPr>
                            <w:t>vote.")</w:t>
                          </w:r>
                        </w:moveFrom>
                        <w:moveFromRangeEnd w:id="751"/>
                      </w:p>
                    </w:txbxContent>
                  </v:textbox>
                  <w10:wrap type="topAndBottom" anchorx="page"/>
                </v:shape>
              </w:pict>
            </mc:Fallback>
          </mc:AlternateContent>
        </w:r>
      </w:del>
    </w:p>
    <w:p w14:paraId="4BDA963D" w14:textId="74515928" w:rsidR="00721600" w:rsidRDefault="00721600">
      <w:pPr>
        <w:pStyle w:val="NormalBPBHEB"/>
        <w:pPrChange w:id="583" w:author="Abhiram Arali" w:date="2024-11-13T12:06:00Z">
          <w:pPr>
            <w:spacing w:before="167"/>
            <w:ind w:left="220"/>
          </w:pPr>
        </w:pPrChange>
      </w:pPr>
      <w:r>
        <w:t>Example</w:t>
      </w:r>
      <w:r>
        <w:rPr>
          <w:spacing w:val="-4"/>
        </w:rPr>
        <w:t xml:space="preserve"> </w:t>
      </w:r>
      <w:r>
        <w:t>with</w:t>
      </w:r>
      <w:ins w:id="584" w:author="Abhiram Arali" w:date="2024-11-13T12:07:00Z">
        <w:r w:rsidR="003E129D">
          <w:t xml:space="preserve"> the</w:t>
        </w:r>
      </w:ins>
      <w:r>
        <w:rPr>
          <w:spacing w:val="-1"/>
        </w:rPr>
        <w:t xml:space="preserve"> </w:t>
      </w:r>
      <w:r>
        <w:t>while</w:t>
      </w:r>
      <w:r>
        <w:rPr>
          <w:spacing w:val="-1"/>
        </w:rPr>
        <w:t xml:space="preserve"> </w:t>
      </w:r>
      <w:r>
        <w:rPr>
          <w:spacing w:val="-2"/>
        </w:rPr>
        <w:t>loop:</w:t>
      </w:r>
    </w:p>
    <w:p w14:paraId="43417DCC" w14:textId="77777777" w:rsidR="0066112E" w:rsidRDefault="0066112E">
      <w:pPr>
        <w:pStyle w:val="CodeBlockBPBHEB"/>
        <w:pPrChange w:id="585" w:author="Abhiram Arali" w:date="2024-11-13T12:06:00Z">
          <w:pPr>
            <w:pStyle w:val="BodyText"/>
            <w:spacing w:before="18"/>
            <w:ind w:left="107"/>
          </w:pPr>
        </w:pPrChange>
      </w:pPr>
      <w:moveToRangeStart w:id="586" w:author="Abhiram Arali" w:date="2024-11-13T12:06:00Z" w:name="move182392033"/>
      <w:proofErr w:type="gramStart"/>
      <w:moveTo w:id="587" w:author="Abhiram Arali" w:date="2024-11-13T12:06:00Z">
        <w:r>
          <w:t>count</w:t>
        </w:r>
        <w:proofErr w:type="gramEnd"/>
        <w:r>
          <w:rPr>
            <w:spacing w:val="-1"/>
          </w:rPr>
          <w:t xml:space="preserve"> </w:t>
        </w:r>
        <w:r>
          <w:t xml:space="preserve">= </w:t>
        </w:r>
        <w:r>
          <w:rPr>
            <w:spacing w:val="-10"/>
          </w:rPr>
          <w:t>1</w:t>
        </w:r>
      </w:moveTo>
    </w:p>
    <w:p w14:paraId="4283CE81" w14:textId="77777777" w:rsidR="0066112E" w:rsidRDefault="0066112E">
      <w:pPr>
        <w:pStyle w:val="CodeBlockBPBHEB"/>
        <w:pPrChange w:id="588" w:author="Abhiram Arali" w:date="2024-11-13T12:06:00Z">
          <w:pPr>
            <w:pStyle w:val="BodyText"/>
            <w:spacing w:before="19"/>
          </w:pPr>
        </w:pPrChange>
      </w:pPr>
    </w:p>
    <w:p w14:paraId="55960B12" w14:textId="77777777" w:rsidR="0066112E" w:rsidRDefault="0066112E">
      <w:pPr>
        <w:pStyle w:val="CodeBlockBPBHEB"/>
        <w:pPrChange w:id="589" w:author="Abhiram Arali" w:date="2024-11-13T12:06:00Z">
          <w:pPr>
            <w:pStyle w:val="BodyText"/>
            <w:ind w:left="107"/>
          </w:pPr>
        </w:pPrChange>
      </w:pPr>
      <w:proofErr w:type="gramStart"/>
      <w:moveTo w:id="590" w:author="Abhiram Arali" w:date="2024-11-13T12:06:00Z">
        <w:r>
          <w:t>while</w:t>
        </w:r>
        <w:proofErr w:type="gramEnd"/>
        <w:r>
          <w:rPr>
            <w:spacing w:val="-1"/>
          </w:rPr>
          <w:t xml:space="preserve"> </w:t>
        </w:r>
        <w:r>
          <w:t>count</w:t>
        </w:r>
        <w:r>
          <w:rPr>
            <w:spacing w:val="-1"/>
          </w:rPr>
          <w:t xml:space="preserve"> </w:t>
        </w:r>
        <w:r>
          <w:t>&lt;=</w:t>
        </w:r>
        <w:r>
          <w:rPr>
            <w:spacing w:val="-2"/>
          </w:rPr>
          <w:t xml:space="preserve"> </w:t>
        </w:r>
        <w:r>
          <w:rPr>
            <w:spacing w:val="-5"/>
          </w:rPr>
          <w:t>5:</w:t>
        </w:r>
      </w:moveTo>
    </w:p>
    <w:p w14:paraId="78339411" w14:textId="77777777" w:rsidR="0066112E" w:rsidRDefault="0066112E">
      <w:pPr>
        <w:pStyle w:val="CodeBlockBPBHEB"/>
        <w:pPrChange w:id="591" w:author="Abhiram Arali" w:date="2024-11-13T12:06:00Z">
          <w:pPr>
            <w:pStyle w:val="BodyText"/>
            <w:spacing w:before="6" w:line="570" w:lineRule="atLeast"/>
            <w:ind w:left="347" w:right="6466"/>
          </w:pPr>
        </w:pPrChange>
      </w:pPr>
      <w:proofErr w:type="gramStart"/>
      <w:moveTo w:id="592" w:author="Abhiram Arali" w:date="2024-11-13T12:06:00Z">
        <w:r>
          <w:t>print(</w:t>
        </w:r>
        <w:proofErr w:type="gramEnd"/>
        <w:r>
          <w:t>"Count</w:t>
        </w:r>
        <w:r>
          <w:rPr>
            <w:spacing w:val="-15"/>
          </w:rPr>
          <w:t xml:space="preserve"> </w:t>
        </w:r>
        <w:r>
          <w:t>is:",</w:t>
        </w:r>
        <w:r>
          <w:rPr>
            <w:spacing w:val="-15"/>
          </w:rPr>
          <w:t xml:space="preserve"> </w:t>
        </w:r>
        <w:r>
          <w:t>count) count += 1</w:t>
        </w:r>
      </w:moveTo>
    </w:p>
    <w:moveToRangeEnd w:id="586"/>
    <w:p w14:paraId="1BC26D9E" w14:textId="735EC9AF" w:rsidR="00721600" w:rsidRDefault="00721600" w:rsidP="00721600">
      <w:pPr>
        <w:pStyle w:val="BodyText"/>
        <w:spacing w:before="47"/>
        <w:rPr>
          <w:i/>
          <w:sz w:val="20"/>
        </w:rPr>
      </w:pPr>
      <w:del w:id="593" w:author="Abhiram Arali" w:date="2024-11-13T12:07:00Z">
        <w:r w:rsidDel="00E52980">
          <w:rPr>
            <w:noProof/>
            <w:lang w:val="en-IN" w:eastAsia="en-IN"/>
          </w:rPr>
          <mc:AlternateContent>
            <mc:Choice Requires="wps">
              <w:drawing>
                <wp:anchor distT="0" distB="0" distL="0" distR="0" simplePos="0" relativeHeight="251667456" behindDoc="1" locked="0" layoutInCell="1" allowOverlap="1" wp14:anchorId="0A5FA7B5" wp14:editId="166C314B">
                  <wp:simplePos x="0" y="0"/>
                  <wp:positionH relativeFrom="page">
                    <wp:posOffset>843076</wp:posOffset>
                  </wp:positionH>
                  <wp:positionV relativeFrom="paragraph">
                    <wp:posOffset>194297</wp:posOffset>
                  </wp:positionV>
                  <wp:extent cx="5876290" cy="1384300"/>
                  <wp:effectExtent l="0" t="0" r="0" b="0"/>
                  <wp:wrapTopAndBottom/>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285F62C8" w14:textId="3C015F05" w:rsidR="00721600" w:rsidDel="0066112E" w:rsidRDefault="00721600" w:rsidP="00721600">
                              <w:pPr>
                                <w:pStyle w:val="BodyText"/>
                                <w:spacing w:before="18"/>
                                <w:ind w:left="107"/>
                              </w:pPr>
                              <w:moveFromRangeStart w:id="594" w:author="Abhiram Arali" w:date="2024-11-13T12:06:00Z" w:name="move182392033"/>
                              <w:moveFrom w:id="595" w:author="Abhiram Arali" w:date="2024-11-13T12:06:00Z">
                                <w:r w:rsidDel="0066112E">
                                  <w:t>count</w:t>
                                </w:r>
                                <w:r w:rsidDel="0066112E">
                                  <w:rPr>
                                    <w:spacing w:val="-1"/>
                                  </w:rPr>
                                  <w:t xml:space="preserve"> </w:t>
                                </w:r>
                                <w:r w:rsidDel="0066112E">
                                  <w:t xml:space="preserve">= </w:t>
                                </w:r>
                                <w:r w:rsidDel="0066112E">
                                  <w:rPr>
                                    <w:spacing w:val="-10"/>
                                  </w:rPr>
                                  <w:t>1</w:t>
                                </w:r>
                              </w:moveFrom>
                            </w:p>
                            <w:p w14:paraId="6E5D5078" w14:textId="1BA714CA" w:rsidR="00721600" w:rsidDel="0066112E" w:rsidRDefault="00721600" w:rsidP="00721600">
                              <w:pPr>
                                <w:pStyle w:val="BodyText"/>
                                <w:spacing w:before="19"/>
                              </w:pPr>
                            </w:p>
                            <w:p w14:paraId="0CE5062E" w14:textId="229F4963" w:rsidR="00721600" w:rsidDel="0066112E" w:rsidRDefault="00721600" w:rsidP="00721600">
                              <w:pPr>
                                <w:pStyle w:val="BodyText"/>
                                <w:ind w:left="107"/>
                              </w:pPr>
                              <w:moveFrom w:id="596" w:author="Abhiram Arali" w:date="2024-11-13T12:06:00Z">
                                <w:r w:rsidDel="0066112E">
                                  <w:t>while</w:t>
                                </w:r>
                                <w:r w:rsidDel="0066112E">
                                  <w:rPr>
                                    <w:spacing w:val="-1"/>
                                  </w:rPr>
                                  <w:t xml:space="preserve"> </w:t>
                                </w:r>
                                <w:r w:rsidDel="0066112E">
                                  <w:t>count</w:t>
                                </w:r>
                                <w:r w:rsidDel="0066112E">
                                  <w:rPr>
                                    <w:spacing w:val="-1"/>
                                  </w:rPr>
                                  <w:t xml:space="preserve"> </w:t>
                                </w:r>
                                <w:r w:rsidDel="0066112E">
                                  <w:t>&lt;=</w:t>
                                </w:r>
                                <w:r w:rsidDel="0066112E">
                                  <w:rPr>
                                    <w:spacing w:val="-2"/>
                                  </w:rPr>
                                  <w:t xml:space="preserve"> </w:t>
                                </w:r>
                                <w:r w:rsidDel="0066112E">
                                  <w:rPr>
                                    <w:spacing w:val="-5"/>
                                  </w:rPr>
                                  <w:t>5:</w:t>
                                </w:r>
                              </w:moveFrom>
                            </w:p>
                            <w:p w14:paraId="492ACC7B" w14:textId="1FF46395" w:rsidR="00721600" w:rsidRDefault="00721600" w:rsidP="00721600">
                              <w:pPr>
                                <w:pStyle w:val="BodyText"/>
                                <w:spacing w:before="6" w:line="570" w:lineRule="atLeast"/>
                                <w:ind w:left="347" w:right="6466"/>
                              </w:pPr>
                              <w:moveFrom w:id="597" w:author="Abhiram Arali" w:date="2024-11-13T12:06:00Z">
                                <w:r w:rsidDel="0066112E">
                                  <w:t>print("Count</w:t>
                                </w:r>
                                <w:r w:rsidDel="0066112E">
                                  <w:rPr>
                                    <w:spacing w:val="-15"/>
                                  </w:rPr>
                                  <w:t xml:space="preserve"> </w:t>
                                </w:r>
                                <w:r w:rsidDel="0066112E">
                                  <w:t>is:",</w:t>
                                </w:r>
                                <w:r w:rsidDel="0066112E">
                                  <w:rPr>
                                    <w:spacing w:val="-15"/>
                                  </w:rPr>
                                  <w:t xml:space="preserve"> </w:t>
                                </w:r>
                                <w:r w:rsidDel="0066112E">
                                  <w:t>count) count += 1</w:t>
                                </w:r>
                              </w:moveFrom>
                              <w:moveFromRangeEnd w:id="594"/>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5FA7B5" id="Textbox 208" o:spid="_x0000_s1033" type="#_x0000_t202" style="position:absolute;margin-left:66.4pt;margin-top:15.3pt;width:462.7pt;height:109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" filled="f" strokeweight=".48pt">
                  <v:path arrowok="t"/>
                  <v:textbox inset="0,0,0,0">
                    <w:txbxContent>
                      <w:p w14:paraId="285F62C8" w14:textId="3C015F05" w:rsidR="00721600" w:rsidDel="0066112E" w:rsidRDefault="00721600" w:rsidP="00721600">
                        <w:pPr>
                          <w:pStyle w:val="BodyText"/>
                          <w:spacing w:before="18"/>
                          <w:ind w:left="107"/>
                          <w:rPr>
                            <w:moveFrom w:id="782" w:author="Abhiram Arali" w:date="2024-11-13T12:06:00Z" w16du:dateUtc="2024-11-13T06:36:00Z"/>
                          </w:rPr>
                        </w:pPr>
                        <w:moveFromRangeStart w:id="783" w:author="Abhiram Arali" w:date="2024-11-13T12:06:00Z" w:name="move182392033"/>
                        <w:moveFrom w:id="784" w:author="Abhiram Arali" w:date="2024-11-13T12:06:00Z" w16du:dateUtc="2024-11-13T06:36:00Z">
                          <w:r w:rsidDel="0066112E">
                            <w:t>count</w:t>
                          </w:r>
                          <w:r w:rsidDel="0066112E">
                            <w:rPr>
                              <w:spacing w:val="-1"/>
                            </w:rPr>
                            <w:t xml:space="preserve"> </w:t>
                          </w:r>
                          <w:r w:rsidDel="0066112E">
                            <w:t xml:space="preserve">= </w:t>
                          </w:r>
                          <w:r w:rsidDel="0066112E">
                            <w:rPr>
                              <w:spacing w:val="-10"/>
                            </w:rPr>
                            <w:t>1</w:t>
                          </w:r>
                        </w:moveFrom>
                      </w:p>
                      <w:p w14:paraId="6E5D5078" w14:textId="1BA714CA" w:rsidR="00721600" w:rsidDel="0066112E" w:rsidRDefault="00721600" w:rsidP="00721600">
                        <w:pPr>
                          <w:pStyle w:val="BodyText"/>
                          <w:spacing w:before="19"/>
                          <w:rPr>
                            <w:moveFrom w:id="785" w:author="Abhiram Arali" w:date="2024-11-13T12:06:00Z" w16du:dateUtc="2024-11-13T06:36:00Z"/>
                          </w:rPr>
                        </w:pPr>
                      </w:p>
                      <w:p w14:paraId="0CE5062E" w14:textId="229F4963" w:rsidR="00721600" w:rsidDel="0066112E" w:rsidRDefault="00721600" w:rsidP="00721600">
                        <w:pPr>
                          <w:pStyle w:val="BodyText"/>
                          <w:ind w:left="107"/>
                          <w:rPr>
                            <w:moveFrom w:id="786" w:author="Abhiram Arali" w:date="2024-11-13T12:06:00Z" w16du:dateUtc="2024-11-13T06:36:00Z"/>
                          </w:rPr>
                        </w:pPr>
                        <w:moveFrom w:id="787" w:author="Abhiram Arali" w:date="2024-11-13T12:06:00Z" w16du:dateUtc="2024-11-13T06:36:00Z">
                          <w:r w:rsidDel="0066112E">
                            <w:t>while</w:t>
                          </w:r>
                          <w:r w:rsidDel="0066112E">
                            <w:rPr>
                              <w:spacing w:val="-1"/>
                            </w:rPr>
                            <w:t xml:space="preserve"> </w:t>
                          </w:r>
                          <w:r w:rsidDel="0066112E">
                            <w:t>count</w:t>
                          </w:r>
                          <w:r w:rsidDel="0066112E">
                            <w:rPr>
                              <w:spacing w:val="-1"/>
                            </w:rPr>
                            <w:t xml:space="preserve"> </w:t>
                          </w:r>
                          <w:r w:rsidDel="0066112E">
                            <w:t>&lt;=</w:t>
                          </w:r>
                          <w:r w:rsidDel="0066112E">
                            <w:rPr>
                              <w:spacing w:val="-2"/>
                            </w:rPr>
                            <w:t xml:space="preserve"> </w:t>
                          </w:r>
                          <w:r w:rsidDel="0066112E">
                            <w:rPr>
                              <w:spacing w:val="-5"/>
                            </w:rPr>
                            <w:t>5:</w:t>
                          </w:r>
                        </w:moveFrom>
                      </w:p>
                      <w:p w14:paraId="492ACC7B" w14:textId="1FF46395" w:rsidR="00721600" w:rsidRDefault="00721600" w:rsidP="00721600">
                        <w:pPr>
                          <w:pStyle w:val="BodyText"/>
                          <w:spacing w:before="6" w:line="570" w:lineRule="atLeast"/>
                          <w:ind w:left="347" w:right="6466"/>
                        </w:pPr>
                        <w:moveFrom w:id="788" w:author="Abhiram Arali" w:date="2024-11-13T12:06:00Z" w16du:dateUtc="2024-11-13T06:36:00Z">
                          <w:r w:rsidDel="0066112E">
                            <w:t>print("Count</w:t>
                          </w:r>
                          <w:r w:rsidDel="0066112E">
                            <w:rPr>
                              <w:spacing w:val="-15"/>
                            </w:rPr>
                            <w:t xml:space="preserve"> </w:t>
                          </w:r>
                          <w:r w:rsidDel="0066112E">
                            <w:t>is:",</w:t>
                          </w:r>
                          <w:r w:rsidDel="0066112E">
                            <w:rPr>
                              <w:spacing w:val="-15"/>
                            </w:rPr>
                            <w:t xml:space="preserve"> </w:t>
                          </w:r>
                          <w:r w:rsidDel="0066112E">
                            <w:t>count) count += 1</w:t>
                          </w:r>
                        </w:moveFrom>
                        <w:moveFromRangeEnd w:id="783"/>
                      </w:p>
                    </w:txbxContent>
                  </v:textbox>
                  <w10:wrap type="topAndBottom" anchorx="page"/>
                </v:shape>
              </w:pict>
            </mc:Fallback>
          </mc:AlternateContent>
        </w:r>
      </w:del>
    </w:p>
    <w:p w14:paraId="0CF3F681" w14:textId="44BF4CED" w:rsidR="00721600" w:rsidDel="00263C5D" w:rsidRDefault="00721600" w:rsidP="00721600">
      <w:pPr>
        <w:rPr>
          <w:del w:id="598" w:author="Abhiram Arali" w:date="2024-11-13T12:06:00Z"/>
          <w:sz w:val="20"/>
        </w:rPr>
        <w:sectPr w:rsidR="00721600" w:rsidDel="00263C5D">
          <w:pgSz w:w="11910" w:h="16840"/>
          <w:pgMar w:top="1540" w:right="1220" w:bottom="1200" w:left="1220" w:header="758" w:footer="1000" w:gutter="0"/>
          <w:cols w:space="720"/>
        </w:sectPr>
      </w:pPr>
    </w:p>
    <w:p w14:paraId="06447DDF" w14:textId="77777777" w:rsidR="00721600" w:rsidRDefault="00721600">
      <w:pPr>
        <w:pStyle w:val="NormalBPBHEB"/>
        <w:pPrChange w:id="599" w:author="Abhiram Arali" w:date="2024-11-13T12:07:00Z">
          <w:pPr>
            <w:pStyle w:val="BodyText"/>
            <w:spacing w:before="88"/>
            <w:ind w:left="220"/>
          </w:pPr>
        </w:pPrChange>
      </w:pPr>
      <w:r>
        <w:t>Here,</w:t>
      </w:r>
      <w:r>
        <w:rPr>
          <w:spacing w:val="-1"/>
        </w:rPr>
        <w:t xml:space="preserve"> </w:t>
      </w:r>
      <w:r>
        <w:t>the while loop</w:t>
      </w:r>
      <w:r>
        <w:rPr>
          <w:spacing w:val="-1"/>
        </w:rPr>
        <w:t xml:space="preserve"> </w:t>
      </w:r>
      <w:r>
        <w:t>keeps running</w:t>
      </w:r>
      <w:r>
        <w:rPr>
          <w:spacing w:val="-1"/>
        </w:rPr>
        <w:t xml:space="preserve"> </w:t>
      </w:r>
      <w:r>
        <w:t>as long</w:t>
      </w:r>
      <w:r>
        <w:rPr>
          <w:spacing w:val="-1"/>
        </w:rPr>
        <w:t xml:space="preserve"> </w:t>
      </w:r>
      <w:r>
        <w:t>as the condition count</w:t>
      </w:r>
      <w:r>
        <w:rPr>
          <w:spacing w:val="-1"/>
        </w:rPr>
        <w:t xml:space="preserve"> </w:t>
      </w:r>
      <w:r>
        <w:t>&lt;=</w:t>
      </w:r>
      <w:r>
        <w:rPr>
          <w:spacing w:val="-1"/>
        </w:rPr>
        <w:t xml:space="preserve"> </w:t>
      </w:r>
      <w:r>
        <w:t>5</w:t>
      </w:r>
      <w:r>
        <w:rPr>
          <w:spacing w:val="-1"/>
        </w:rPr>
        <w:t xml:space="preserve"> </w:t>
      </w:r>
      <w:r>
        <w:t xml:space="preserve">is </w:t>
      </w:r>
      <w:r>
        <w:rPr>
          <w:spacing w:val="-2"/>
        </w:rPr>
        <w:t>True.</w:t>
      </w:r>
    </w:p>
    <w:p w14:paraId="0C9D80AC" w14:textId="77777777" w:rsidR="00721600" w:rsidRDefault="00721600">
      <w:pPr>
        <w:pStyle w:val="NormalBPBHEB"/>
        <w:pPrChange w:id="600" w:author="Abhiram Arali" w:date="2024-11-13T12:07:00Z">
          <w:pPr>
            <w:pStyle w:val="BodyText"/>
            <w:spacing w:before="21"/>
          </w:pPr>
        </w:pPrChange>
      </w:pPr>
    </w:p>
    <w:p w14:paraId="115E03DB" w14:textId="098A62F5" w:rsidR="00721600" w:rsidRDefault="00721600">
      <w:pPr>
        <w:pStyle w:val="Heading2BPBHEB"/>
        <w:pPrChange w:id="601" w:author="Abhiram Arali" w:date="2024-11-13T12:07:00Z">
          <w:pPr>
            <w:pStyle w:val="Heading1"/>
          </w:pPr>
        </w:pPrChange>
      </w:pPr>
      <w:r>
        <w:t>Logical</w:t>
      </w:r>
      <w:r>
        <w:rPr>
          <w:spacing w:val="-2"/>
        </w:rPr>
        <w:t xml:space="preserve"> </w:t>
      </w:r>
      <w:r w:rsidR="000625C3">
        <w:t>combination</w:t>
      </w:r>
      <w:r w:rsidR="000625C3">
        <w:rPr>
          <w:spacing w:val="-2"/>
        </w:rPr>
        <w:t xml:space="preserve"> </w:t>
      </w:r>
      <w:r w:rsidR="000625C3">
        <w:t>with</w:t>
      </w:r>
      <w:r w:rsidR="000625C3">
        <w:rPr>
          <w:spacing w:val="-2"/>
        </w:rPr>
        <w:t xml:space="preserve"> </w:t>
      </w:r>
      <w:r w:rsidR="000625C3">
        <w:t>relational</w:t>
      </w:r>
      <w:r w:rsidR="000625C3">
        <w:rPr>
          <w:spacing w:val="-1"/>
        </w:rPr>
        <w:t xml:space="preserve"> </w:t>
      </w:r>
      <w:r w:rsidR="000625C3">
        <w:rPr>
          <w:spacing w:val="-2"/>
        </w:rPr>
        <w:t>operators</w:t>
      </w:r>
    </w:p>
    <w:p w14:paraId="5EC692F7" w14:textId="2E177350" w:rsidR="00721600" w:rsidDel="0011668E" w:rsidRDefault="00721600" w:rsidP="00721600">
      <w:pPr>
        <w:pStyle w:val="BodyText"/>
        <w:spacing w:before="22"/>
        <w:rPr>
          <w:del w:id="602" w:author="Abhiram Arali" w:date="2024-11-13T12:07:00Z"/>
          <w:b/>
        </w:rPr>
      </w:pPr>
    </w:p>
    <w:p w14:paraId="03010698" w14:textId="77777777" w:rsidR="00721600" w:rsidRDefault="00721600">
      <w:pPr>
        <w:pStyle w:val="NormalBPBHEB"/>
        <w:pPrChange w:id="603" w:author="Abhiram Arali" w:date="2024-11-13T12:07:00Z">
          <w:pPr>
            <w:pStyle w:val="BodyText"/>
            <w:spacing w:line="360" w:lineRule="auto"/>
            <w:ind w:left="220"/>
          </w:pPr>
        </w:pPrChange>
      </w:pPr>
      <w:r>
        <w:t>Relational</w:t>
      </w:r>
      <w:r>
        <w:rPr>
          <w:spacing w:val="25"/>
        </w:rPr>
        <w:t xml:space="preserve"> </w:t>
      </w:r>
      <w:r>
        <w:t>operators</w:t>
      </w:r>
      <w:r>
        <w:rPr>
          <w:spacing w:val="27"/>
        </w:rPr>
        <w:t xml:space="preserve"> </w:t>
      </w:r>
      <w:r>
        <w:t>are</w:t>
      </w:r>
      <w:r>
        <w:rPr>
          <w:spacing w:val="27"/>
        </w:rPr>
        <w:t xml:space="preserve"> </w:t>
      </w:r>
      <w:r>
        <w:t>often</w:t>
      </w:r>
      <w:r>
        <w:rPr>
          <w:spacing w:val="25"/>
        </w:rPr>
        <w:t xml:space="preserve"> </w:t>
      </w:r>
      <w:r>
        <w:t>combined</w:t>
      </w:r>
      <w:r>
        <w:rPr>
          <w:spacing w:val="27"/>
        </w:rPr>
        <w:t xml:space="preserve"> </w:t>
      </w:r>
      <w:r>
        <w:t>with</w:t>
      </w:r>
      <w:r>
        <w:rPr>
          <w:spacing w:val="26"/>
        </w:rPr>
        <w:t xml:space="preserve"> </w:t>
      </w:r>
      <w:r>
        <w:t>logical</w:t>
      </w:r>
      <w:r>
        <w:rPr>
          <w:spacing w:val="26"/>
        </w:rPr>
        <w:t xml:space="preserve"> </w:t>
      </w:r>
      <w:r>
        <w:t>operators</w:t>
      </w:r>
      <w:r>
        <w:rPr>
          <w:spacing w:val="25"/>
        </w:rPr>
        <w:t xml:space="preserve"> </w:t>
      </w:r>
      <w:r>
        <w:t>(and,</w:t>
      </w:r>
      <w:r>
        <w:rPr>
          <w:spacing w:val="25"/>
        </w:rPr>
        <w:t xml:space="preserve"> </w:t>
      </w:r>
      <w:r>
        <w:t>or,</w:t>
      </w:r>
      <w:r>
        <w:rPr>
          <w:spacing w:val="27"/>
        </w:rPr>
        <w:t xml:space="preserve"> </w:t>
      </w:r>
      <w:r>
        <w:t>not)</w:t>
      </w:r>
      <w:r>
        <w:rPr>
          <w:spacing w:val="25"/>
        </w:rPr>
        <w:t xml:space="preserve"> </w:t>
      </w:r>
      <w:r>
        <w:t>to</w:t>
      </w:r>
      <w:r>
        <w:rPr>
          <w:spacing w:val="26"/>
        </w:rPr>
        <w:t xml:space="preserve"> </w:t>
      </w:r>
      <w:r>
        <w:t>form</w:t>
      </w:r>
      <w:r>
        <w:rPr>
          <w:spacing w:val="26"/>
        </w:rPr>
        <w:t xml:space="preserve"> </w:t>
      </w:r>
      <w:r>
        <w:t>more complex conditions.</w:t>
      </w:r>
    </w:p>
    <w:p w14:paraId="5966A82B" w14:textId="77777777" w:rsidR="00721600" w:rsidRDefault="00721600">
      <w:pPr>
        <w:pStyle w:val="NormalBPBHEB"/>
        <w:pPrChange w:id="604" w:author="Abhiram Arali" w:date="2024-11-13T12:07:00Z">
          <w:pPr>
            <w:spacing w:before="161"/>
            <w:ind w:left="220"/>
          </w:pPr>
        </w:pPrChange>
      </w:pPr>
      <w:r>
        <w:t>Example:</w:t>
      </w:r>
    </w:p>
    <w:p w14:paraId="0DB29A33" w14:textId="77777777" w:rsidR="00E825C9" w:rsidRDefault="00E825C9">
      <w:pPr>
        <w:pStyle w:val="CodeBlockBPBHEB"/>
        <w:pPrChange w:id="605" w:author="Abhiram Arali" w:date="2024-11-13T12:07:00Z">
          <w:pPr>
            <w:pStyle w:val="BodyText"/>
            <w:spacing w:before="18"/>
            <w:ind w:left="107"/>
          </w:pPr>
        </w:pPrChange>
      </w:pPr>
      <w:moveToRangeStart w:id="606" w:author="Abhiram Arali" w:date="2024-11-13T12:07:00Z" w:name="move182392063"/>
      <w:proofErr w:type="gramStart"/>
      <w:moveTo w:id="607" w:author="Abhiram Arali" w:date="2024-11-13T12:07:00Z">
        <w:r>
          <w:t>age</w:t>
        </w:r>
        <w:proofErr w:type="gramEnd"/>
        <w:r>
          <w:rPr>
            <w:spacing w:val="-2"/>
          </w:rPr>
          <w:t xml:space="preserve"> </w:t>
        </w:r>
        <w:r>
          <w:t>=</w:t>
        </w:r>
        <w:r>
          <w:rPr>
            <w:spacing w:val="-1"/>
          </w:rPr>
          <w:t xml:space="preserve"> </w:t>
        </w:r>
        <w:r>
          <w:rPr>
            <w:spacing w:val="-5"/>
          </w:rPr>
          <w:t>25</w:t>
        </w:r>
      </w:moveTo>
    </w:p>
    <w:p w14:paraId="17D2467C" w14:textId="77777777" w:rsidR="00E825C9" w:rsidRDefault="00E825C9">
      <w:pPr>
        <w:pStyle w:val="CodeBlockBPBHEB"/>
        <w:pPrChange w:id="608" w:author="Abhiram Arali" w:date="2024-11-13T12:07:00Z">
          <w:pPr>
            <w:pStyle w:val="BodyText"/>
            <w:spacing w:before="21"/>
          </w:pPr>
        </w:pPrChange>
      </w:pPr>
    </w:p>
    <w:p w14:paraId="78E6C01C" w14:textId="77777777" w:rsidR="00E825C9" w:rsidRDefault="00E825C9">
      <w:pPr>
        <w:pStyle w:val="CodeBlockBPBHEB"/>
        <w:pPrChange w:id="609" w:author="Abhiram Arali" w:date="2024-11-13T12:07:00Z">
          <w:pPr>
            <w:pStyle w:val="BodyText"/>
            <w:spacing w:before="1"/>
            <w:ind w:left="107"/>
          </w:pPr>
        </w:pPrChange>
      </w:pPr>
      <w:proofErr w:type="gramStart"/>
      <w:moveTo w:id="610" w:author="Abhiram Arali" w:date="2024-11-13T12:07:00Z">
        <w:r>
          <w:t>income</w:t>
        </w:r>
        <w:proofErr w:type="gramEnd"/>
        <w:r>
          <w:rPr>
            <w:spacing w:val="-1"/>
          </w:rPr>
          <w:t xml:space="preserve"> </w:t>
        </w:r>
        <w:r>
          <w:t>=</w:t>
        </w:r>
        <w:r>
          <w:rPr>
            <w:spacing w:val="-1"/>
          </w:rPr>
          <w:t xml:space="preserve"> </w:t>
        </w:r>
        <w:r>
          <w:rPr>
            <w:spacing w:val="-2"/>
          </w:rPr>
          <w:t>40000</w:t>
        </w:r>
      </w:moveTo>
    </w:p>
    <w:p w14:paraId="4764F3CC" w14:textId="77777777" w:rsidR="00E825C9" w:rsidRDefault="00E825C9">
      <w:pPr>
        <w:pStyle w:val="CodeBlockBPBHEB"/>
        <w:pPrChange w:id="611" w:author="Abhiram Arali" w:date="2024-11-13T12:07:00Z">
          <w:pPr>
            <w:pStyle w:val="BodyText"/>
            <w:spacing w:before="22"/>
          </w:pPr>
        </w:pPrChange>
      </w:pPr>
    </w:p>
    <w:p w14:paraId="06E9BC18" w14:textId="77777777" w:rsidR="00E825C9" w:rsidRDefault="00E825C9">
      <w:pPr>
        <w:pStyle w:val="CodeBlockBPBHEB"/>
        <w:pPrChange w:id="612" w:author="Abhiram Arali" w:date="2024-11-13T12:07:00Z">
          <w:pPr>
            <w:pStyle w:val="BodyText"/>
            <w:ind w:left="107"/>
          </w:pPr>
        </w:pPrChange>
      </w:pPr>
      <w:proofErr w:type="gramStart"/>
      <w:moveTo w:id="613" w:author="Abhiram Arali" w:date="2024-11-13T12:07:00Z">
        <w:r>
          <w:t>if</w:t>
        </w:r>
        <w:proofErr w:type="gramEnd"/>
        <w:r>
          <w:rPr>
            <w:spacing w:val="-1"/>
          </w:rPr>
          <w:t xml:space="preserve"> </w:t>
        </w:r>
        <w:r>
          <w:t>age</w:t>
        </w:r>
        <w:r>
          <w:rPr>
            <w:spacing w:val="-1"/>
          </w:rPr>
          <w:t xml:space="preserve"> </w:t>
        </w:r>
        <w:r>
          <w:t>&gt;</w:t>
        </w:r>
        <w:r>
          <w:rPr>
            <w:spacing w:val="-2"/>
          </w:rPr>
          <w:t xml:space="preserve"> </w:t>
        </w:r>
        <w:r>
          <w:t>18</w:t>
        </w:r>
        <w:r>
          <w:rPr>
            <w:spacing w:val="2"/>
          </w:rPr>
          <w:t xml:space="preserve"> </w:t>
        </w:r>
        <w:r>
          <w:t>and</w:t>
        </w:r>
        <w:r>
          <w:rPr>
            <w:spacing w:val="-1"/>
          </w:rPr>
          <w:t xml:space="preserve"> </w:t>
        </w:r>
        <w:r>
          <w:t>income</w:t>
        </w:r>
        <w:r>
          <w:rPr>
            <w:spacing w:val="-1"/>
          </w:rPr>
          <w:t xml:space="preserve"> </w:t>
        </w:r>
        <w:r>
          <w:t>&gt;</w:t>
        </w:r>
        <w:r>
          <w:rPr>
            <w:spacing w:val="1"/>
          </w:rPr>
          <w:t xml:space="preserve"> </w:t>
        </w:r>
        <w:r>
          <w:rPr>
            <w:spacing w:val="-2"/>
          </w:rPr>
          <w:t>30000:</w:t>
        </w:r>
      </w:moveTo>
    </w:p>
    <w:p w14:paraId="4FE1962C" w14:textId="77777777" w:rsidR="00E825C9" w:rsidRDefault="00E825C9">
      <w:pPr>
        <w:pStyle w:val="CodeBlockBPBHEB"/>
        <w:pPrChange w:id="614" w:author="Abhiram Arali" w:date="2024-11-13T12:07:00Z">
          <w:pPr>
            <w:pStyle w:val="BodyText"/>
            <w:spacing w:before="21"/>
          </w:pPr>
        </w:pPrChange>
      </w:pPr>
    </w:p>
    <w:p w14:paraId="1C4AEB55" w14:textId="77777777" w:rsidR="00E825C9" w:rsidRDefault="00E825C9">
      <w:pPr>
        <w:pStyle w:val="CodeBlockBPBHEB"/>
        <w:pPrChange w:id="615" w:author="Abhiram Arali" w:date="2024-11-13T12:07:00Z">
          <w:pPr>
            <w:pStyle w:val="BodyText"/>
            <w:spacing w:before="1"/>
            <w:ind w:left="347"/>
          </w:pPr>
        </w:pPrChange>
      </w:pPr>
      <w:proofErr w:type="gramStart"/>
      <w:moveTo w:id="616" w:author="Abhiram Arali" w:date="2024-11-13T12:07:00Z">
        <w:r>
          <w:t>print(</w:t>
        </w:r>
        <w:proofErr w:type="gramEnd"/>
        <w:r>
          <w:t>"You</w:t>
        </w:r>
        <w:r>
          <w:rPr>
            <w:spacing w:val="-1"/>
          </w:rPr>
          <w:t xml:space="preserve"> </w:t>
        </w:r>
        <w:r>
          <w:t>qualify for the loan.")</w:t>
        </w:r>
        <w:r>
          <w:rPr>
            <w:spacing w:val="29"/>
          </w:rPr>
          <w:t xml:space="preserve">  </w:t>
        </w:r>
        <w:r>
          <w:t xml:space="preserve"># </w:t>
        </w:r>
        <w:proofErr w:type="gramStart"/>
        <w:r>
          <w:t>This</w:t>
        </w:r>
        <w:proofErr w:type="gramEnd"/>
        <w:r>
          <w:rPr>
            <w:spacing w:val="-1"/>
          </w:rPr>
          <w:t xml:space="preserve"> </w:t>
        </w:r>
        <w:r>
          <w:t xml:space="preserve">will </w:t>
        </w:r>
        <w:r>
          <w:rPr>
            <w:spacing w:val="-2"/>
          </w:rPr>
          <w:t>print</w:t>
        </w:r>
      </w:moveTo>
    </w:p>
    <w:moveToRangeEnd w:id="606"/>
    <w:p w14:paraId="524E673E" w14:textId="55CDC0F3" w:rsidR="00721600" w:rsidRDefault="00721600">
      <w:pPr>
        <w:pStyle w:val="NormalBPBHEB"/>
        <w:rPr>
          <w:sz w:val="20"/>
        </w:rPr>
        <w:pPrChange w:id="617" w:author="Abhiram Arali" w:date="2024-11-13T12:07:00Z">
          <w:pPr>
            <w:pStyle w:val="BodyText"/>
            <w:spacing w:before="46"/>
          </w:pPr>
        </w:pPrChange>
      </w:pPr>
      <w:del w:id="618" w:author="Abhiram Arali" w:date="2024-11-13T12:07:00Z">
        <w:r w:rsidDel="00E825C9">
          <w:rPr>
            <w:noProof/>
            <w:lang w:val="en-IN" w:eastAsia="en-IN"/>
            <w:rPrChange w:id="619" w:author="Unknown">
              <w:rPr>
                <w:noProof/>
                <w:lang w:val="en-IN" w:eastAsia="en-IN"/>
              </w:rPr>
            </w:rPrChange>
          </w:rPr>
          <mc:AlternateContent>
            <mc:Choice Requires="wps">
              <w:drawing>
                <wp:anchor distT="0" distB="0" distL="0" distR="0" simplePos="0" relativeHeight="251668480" behindDoc="1" locked="0" layoutInCell="1" allowOverlap="1" wp14:anchorId="3DA65638" wp14:editId="51700B75">
                  <wp:simplePos x="0" y="0"/>
                  <wp:positionH relativeFrom="page">
                    <wp:posOffset>843076</wp:posOffset>
                  </wp:positionH>
                  <wp:positionV relativeFrom="paragraph">
                    <wp:posOffset>194231</wp:posOffset>
                  </wp:positionV>
                  <wp:extent cx="5876290" cy="1386205"/>
                  <wp:effectExtent l="0" t="0" r="0" b="0"/>
                  <wp:wrapTopAndBottom/>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6205"/>
                          </a:xfrm>
                          <a:prstGeom prst="rect">
                            <a:avLst/>
                          </a:prstGeom>
                          <a:ln w="6096">
                            <a:solidFill>
                              <a:srgbClr val="000000"/>
                            </a:solidFill>
                            <a:prstDash val="solid"/>
                          </a:ln>
                        </wps:spPr>
                        <wps:txbx>
                          <w:txbxContent>
                            <w:p w14:paraId="59A65760" w14:textId="30996328" w:rsidR="00721600" w:rsidDel="00E825C9" w:rsidRDefault="00721600" w:rsidP="00721600">
                              <w:pPr>
                                <w:pStyle w:val="BodyText"/>
                                <w:spacing w:before="18"/>
                                <w:ind w:left="107"/>
                              </w:pPr>
                              <w:moveFromRangeStart w:id="620" w:author="Abhiram Arali" w:date="2024-11-13T12:07:00Z" w:name="move182392063"/>
                              <w:moveFrom w:id="621" w:author="Abhiram Arali" w:date="2024-11-13T12:07:00Z">
                                <w:r w:rsidDel="00E825C9">
                                  <w:t>age</w:t>
                                </w:r>
                                <w:r w:rsidDel="00E825C9">
                                  <w:rPr>
                                    <w:spacing w:val="-2"/>
                                  </w:rPr>
                                  <w:t xml:space="preserve"> </w:t>
                                </w:r>
                                <w:r w:rsidDel="00E825C9">
                                  <w:t>=</w:t>
                                </w:r>
                                <w:r w:rsidDel="00E825C9">
                                  <w:rPr>
                                    <w:spacing w:val="-1"/>
                                  </w:rPr>
                                  <w:t xml:space="preserve"> </w:t>
                                </w:r>
                                <w:r w:rsidDel="00E825C9">
                                  <w:rPr>
                                    <w:spacing w:val="-5"/>
                                  </w:rPr>
                                  <w:t>25</w:t>
                                </w:r>
                              </w:moveFrom>
                            </w:p>
                            <w:p w14:paraId="5D72EB92" w14:textId="077DC03D" w:rsidR="00721600" w:rsidDel="00E825C9" w:rsidRDefault="00721600" w:rsidP="00721600">
                              <w:pPr>
                                <w:pStyle w:val="BodyText"/>
                                <w:spacing w:before="21"/>
                              </w:pPr>
                            </w:p>
                            <w:p w14:paraId="1CC416E2" w14:textId="74E12986" w:rsidR="00721600" w:rsidDel="00E825C9" w:rsidRDefault="00721600" w:rsidP="00721600">
                              <w:pPr>
                                <w:pStyle w:val="BodyText"/>
                                <w:spacing w:before="1"/>
                                <w:ind w:left="107"/>
                              </w:pPr>
                              <w:moveFrom w:id="622" w:author="Abhiram Arali" w:date="2024-11-13T12:07:00Z">
                                <w:r w:rsidDel="00E825C9">
                                  <w:t>income</w:t>
                                </w:r>
                                <w:r w:rsidDel="00E825C9">
                                  <w:rPr>
                                    <w:spacing w:val="-1"/>
                                  </w:rPr>
                                  <w:t xml:space="preserve"> </w:t>
                                </w:r>
                                <w:r w:rsidDel="00E825C9">
                                  <w:t>=</w:t>
                                </w:r>
                                <w:r w:rsidDel="00E825C9">
                                  <w:rPr>
                                    <w:spacing w:val="-1"/>
                                  </w:rPr>
                                  <w:t xml:space="preserve"> </w:t>
                                </w:r>
                                <w:r w:rsidDel="00E825C9">
                                  <w:rPr>
                                    <w:spacing w:val="-2"/>
                                  </w:rPr>
                                  <w:t>40000</w:t>
                                </w:r>
                              </w:moveFrom>
                            </w:p>
                            <w:p w14:paraId="29AEA396" w14:textId="7D02E619" w:rsidR="00721600" w:rsidDel="00E825C9" w:rsidRDefault="00721600" w:rsidP="00721600">
                              <w:pPr>
                                <w:pStyle w:val="BodyText"/>
                                <w:spacing w:before="22"/>
                              </w:pPr>
                            </w:p>
                            <w:p w14:paraId="2BC66FE9" w14:textId="644F86F6" w:rsidR="00721600" w:rsidDel="00E825C9" w:rsidRDefault="00721600" w:rsidP="00721600">
                              <w:pPr>
                                <w:pStyle w:val="BodyText"/>
                                <w:ind w:left="107"/>
                              </w:pPr>
                              <w:moveFrom w:id="623" w:author="Abhiram Arali" w:date="2024-11-13T12:07:00Z">
                                <w:r w:rsidDel="00E825C9">
                                  <w:t>if</w:t>
                                </w:r>
                                <w:r w:rsidDel="00E825C9">
                                  <w:rPr>
                                    <w:spacing w:val="-1"/>
                                  </w:rPr>
                                  <w:t xml:space="preserve"> </w:t>
                                </w:r>
                                <w:r w:rsidDel="00E825C9">
                                  <w:t>age</w:t>
                                </w:r>
                                <w:r w:rsidDel="00E825C9">
                                  <w:rPr>
                                    <w:spacing w:val="-1"/>
                                  </w:rPr>
                                  <w:t xml:space="preserve"> </w:t>
                                </w:r>
                                <w:r w:rsidDel="00E825C9">
                                  <w:t>&gt;</w:t>
                                </w:r>
                                <w:r w:rsidDel="00E825C9">
                                  <w:rPr>
                                    <w:spacing w:val="-2"/>
                                  </w:rPr>
                                  <w:t xml:space="preserve"> </w:t>
                                </w:r>
                                <w:r w:rsidDel="00E825C9">
                                  <w:t>18</w:t>
                                </w:r>
                                <w:r w:rsidDel="00E825C9">
                                  <w:rPr>
                                    <w:spacing w:val="2"/>
                                  </w:rPr>
                                  <w:t xml:space="preserve"> </w:t>
                                </w:r>
                                <w:r w:rsidDel="00E825C9">
                                  <w:t>and</w:t>
                                </w:r>
                                <w:r w:rsidDel="00E825C9">
                                  <w:rPr>
                                    <w:spacing w:val="-1"/>
                                  </w:rPr>
                                  <w:t xml:space="preserve"> </w:t>
                                </w:r>
                                <w:r w:rsidDel="00E825C9">
                                  <w:t>income</w:t>
                                </w:r>
                                <w:r w:rsidDel="00E825C9">
                                  <w:rPr>
                                    <w:spacing w:val="-1"/>
                                  </w:rPr>
                                  <w:t xml:space="preserve"> </w:t>
                                </w:r>
                                <w:r w:rsidDel="00E825C9">
                                  <w:t>&gt;</w:t>
                                </w:r>
                                <w:r w:rsidDel="00E825C9">
                                  <w:rPr>
                                    <w:spacing w:val="1"/>
                                  </w:rPr>
                                  <w:t xml:space="preserve"> </w:t>
                                </w:r>
                                <w:r w:rsidDel="00E825C9">
                                  <w:rPr>
                                    <w:spacing w:val="-2"/>
                                  </w:rPr>
                                  <w:t>30000:</w:t>
                                </w:r>
                              </w:moveFrom>
                            </w:p>
                            <w:p w14:paraId="76BFFCE2" w14:textId="59F966EE" w:rsidR="00721600" w:rsidDel="00E825C9" w:rsidRDefault="00721600" w:rsidP="00721600">
                              <w:pPr>
                                <w:pStyle w:val="BodyText"/>
                                <w:spacing w:before="21"/>
                              </w:pPr>
                            </w:p>
                            <w:p w14:paraId="3E554FA1" w14:textId="3FDA3E81" w:rsidR="00721600" w:rsidRDefault="00721600" w:rsidP="00721600">
                              <w:pPr>
                                <w:pStyle w:val="BodyText"/>
                                <w:spacing w:before="1"/>
                                <w:ind w:left="347"/>
                              </w:pPr>
                              <w:moveFrom w:id="624" w:author="Abhiram Arali" w:date="2024-11-13T12:07:00Z">
                                <w:r w:rsidDel="00E825C9">
                                  <w:t>print("You</w:t>
                                </w:r>
                                <w:r w:rsidDel="00E825C9">
                                  <w:rPr>
                                    <w:spacing w:val="-1"/>
                                  </w:rPr>
                                  <w:t xml:space="preserve"> </w:t>
                                </w:r>
                                <w:r w:rsidDel="00E825C9">
                                  <w:t>qualify for the loan.")</w:t>
                                </w:r>
                                <w:r w:rsidDel="00E825C9">
                                  <w:rPr>
                                    <w:spacing w:val="29"/>
                                  </w:rPr>
                                  <w:t xml:space="preserve">  </w:t>
                                </w:r>
                                <w:r w:rsidDel="00E825C9">
                                  <w:t># This</w:t>
                                </w:r>
                                <w:r w:rsidDel="00E825C9">
                                  <w:rPr>
                                    <w:spacing w:val="-1"/>
                                  </w:rPr>
                                  <w:t xml:space="preserve"> </w:t>
                                </w:r>
                                <w:r w:rsidDel="00E825C9">
                                  <w:t xml:space="preserve">will </w:t>
                                </w:r>
                                <w:r w:rsidDel="00E825C9">
                                  <w:rPr>
                                    <w:spacing w:val="-2"/>
                                  </w:rPr>
                                  <w:t>print</w:t>
                                </w:r>
                              </w:moveFrom>
                              <w:moveFromRangeEnd w:id="620"/>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65638" id="Textbox 209" o:spid="_x0000_s1034" type="#_x0000_t202" style="position:absolute;left:0;text-align:left;margin-left:66.4pt;margin-top:15.3pt;width:462.7pt;height:109.1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" filled="f" strokeweight=".48pt">
                  <v:path arrowok="t"/>
                  <v:textbox inset="0,0,0,0">
                    <w:txbxContent>
                      <w:p w14:paraId="59A65760" w14:textId="30996328" w:rsidR="00721600" w:rsidDel="00E825C9" w:rsidRDefault="00721600" w:rsidP="00721600">
                        <w:pPr>
                          <w:pStyle w:val="BodyText"/>
                          <w:spacing w:before="18"/>
                          <w:ind w:left="107"/>
                          <w:rPr>
                            <w:moveFrom w:id="828" w:author="Abhiram Arali" w:date="2024-11-13T12:07:00Z" w16du:dateUtc="2024-11-13T06:37:00Z"/>
                          </w:rPr>
                        </w:pPr>
                        <w:moveFromRangeStart w:id="829" w:author="Abhiram Arali" w:date="2024-11-13T12:07:00Z" w:name="move182392063"/>
                        <w:moveFrom w:id="830" w:author="Abhiram Arali" w:date="2024-11-13T12:07:00Z" w16du:dateUtc="2024-11-13T06:37:00Z">
                          <w:r w:rsidDel="00E825C9">
                            <w:t>age</w:t>
                          </w:r>
                          <w:r w:rsidDel="00E825C9">
                            <w:rPr>
                              <w:spacing w:val="-2"/>
                            </w:rPr>
                            <w:t xml:space="preserve"> </w:t>
                          </w:r>
                          <w:r w:rsidDel="00E825C9">
                            <w:t>=</w:t>
                          </w:r>
                          <w:r w:rsidDel="00E825C9">
                            <w:rPr>
                              <w:spacing w:val="-1"/>
                            </w:rPr>
                            <w:t xml:space="preserve"> </w:t>
                          </w:r>
                          <w:r w:rsidDel="00E825C9">
                            <w:rPr>
                              <w:spacing w:val="-5"/>
                            </w:rPr>
                            <w:t>25</w:t>
                          </w:r>
                        </w:moveFrom>
                      </w:p>
                      <w:p w14:paraId="5D72EB92" w14:textId="077DC03D" w:rsidR="00721600" w:rsidDel="00E825C9" w:rsidRDefault="00721600" w:rsidP="00721600">
                        <w:pPr>
                          <w:pStyle w:val="BodyText"/>
                          <w:spacing w:before="21"/>
                          <w:rPr>
                            <w:moveFrom w:id="831" w:author="Abhiram Arali" w:date="2024-11-13T12:07:00Z" w16du:dateUtc="2024-11-13T06:37:00Z"/>
                          </w:rPr>
                        </w:pPr>
                      </w:p>
                      <w:p w14:paraId="1CC416E2" w14:textId="74E12986" w:rsidR="00721600" w:rsidDel="00E825C9" w:rsidRDefault="00721600" w:rsidP="00721600">
                        <w:pPr>
                          <w:pStyle w:val="BodyText"/>
                          <w:spacing w:before="1"/>
                          <w:ind w:left="107"/>
                          <w:rPr>
                            <w:moveFrom w:id="832" w:author="Abhiram Arali" w:date="2024-11-13T12:07:00Z" w16du:dateUtc="2024-11-13T06:37:00Z"/>
                          </w:rPr>
                        </w:pPr>
                        <w:moveFrom w:id="833" w:author="Abhiram Arali" w:date="2024-11-13T12:07:00Z" w16du:dateUtc="2024-11-13T06:37:00Z">
                          <w:r w:rsidDel="00E825C9">
                            <w:t>income</w:t>
                          </w:r>
                          <w:r w:rsidDel="00E825C9">
                            <w:rPr>
                              <w:spacing w:val="-1"/>
                            </w:rPr>
                            <w:t xml:space="preserve"> </w:t>
                          </w:r>
                          <w:r w:rsidDel="00E825C9">
                            <w:t>=</w:t>
                          </w:r>
                          <w:r w:rsidDel="00E825C9">
                            <w:rPr>
                              <w:spacing w:val="-1"/>
                            </w:rPr>
                            <w:t xml:space="preserve"> </w:t>
                          </w:r>
                          <w:r w:rsidDel="00E825C9">
                            <w:rPr>
                              <w:spacing w:val="-2"/>
                            </w:rPr>
                            <w:t>40000</w:t>
                          </w:r>
                        </w:moveFrom>
                      </w:p>
                      <w:p w14:paraId="29AEA396" w14:textId="7D02E619" w:rsidR="00721600" w:rsidDel="00E825C9" w:rsidRDefault="00721600" w:rsidP="00721600">
                        <w:pPr>
                          <w:pStyle w:val="BodyText"/>
                          <w:spacing w:before="22"/>
                          <w:rPr>
                            <w:moveFrom w:id="834" w:author="Abhiram Arali" w:date="2024-11-13T12:07:00Z" w16du:dateUtc="2024-11-13T06:37:00Z"/>
                          </w:rPr>
                        </w:pPr>
                      </w:p>
                      <w:p w14:paraId="2BC66FE9" w14:textId="644F86F6" w:rsidR="00721600" w:rsidDel="00E825C9" w:rsidRDefault="00721600" w:rsidP="00721600">
                        <w:pPr>
                          <w:pStyle w:val="BodyText"/>
                          <w:ind w:left="107"/>
                          <w:rPr>
                            <w:moveFrom w:id="835" w:author="Abhiram Arali" w:date="2024-11-13T12:07:00Z" w16du:dateUtc="2024-11-13T06:37:00Z"/>
                          </w:rPr>
                        </w:pPr>
                        <w:moveFrom w:id="836" w:author="Abhiram Arali" w:date="2024-11-13T12:07:00Z" w16du:dateUtc="2024-11-13T06:37:00Z">
                          <w:r w:rsidDel="00E825C9">
                            <w:t>if</w:t>
                          </w:r>
                          <w:r w:rsidDel="00E825C9">
                            <w:rPr>
                              <w:spacing w:val="-1"/>
                            </w:rPr>
                            <w:t xml:space="preserve"> </w:t>
                          </w:r>
                          <w:r w:rsidDel="00E825C9">
                            <w:t>age</w:t>
                          </w:r>
                          <w:r w:rsidDel="00E825C9">
                            <w:rPr>
                              <w:spacing w:val="-1"/>
                            </w:rPr>
                            <w:t xml:space="preserve"> </w:t>
                          </w:r>
                          <w:r w:rsidDel="00E825C9">
                            <w:t>&gt;</w:t>
                          </w:r>
                          <w:r w:rsidDel="00E825C9">
                            <w:rPr>
                              <w:spacing w:val="-2"/>
                            </w:rPr>
                            <w:t xml:space="preserve"> </w:t>
                          </w:r>
                          <w:r w:rsidDel="00E825C9">
                            <w:t>18</w:t>
                          </w:r>
                          <w:r w:rsidDel="00E825C9">
                            <w:rPr>
                              <w:spacing w:val="2"/>
                            </w:rPr>
                            <w:t xml:space="preserve"> </w:t>
                          </w:r>
                          <w:r w:rsidDel="00E825C9">
                            <w:t>and</w:t>
                          </w:r>
                          <w:r w:rsidDel="00E825C9">
                            <w:rPr>
                              <w:spacing w:val="-1"/>
                            </w:rPr>
                            <w:t xml:space="preserve"> </w:t>
                          </w:r>
                          <w:r w:rsidDel="00E825C9">
                            <w:t>income</w:t>
                          </w:r>
                          <w:r w:rsidDel="00E825C9">
                            <w:rPr>
                              <w:spacing w:val="-1"/>
                            </w:rPr>
                            <w:t xml:space="preserve"> </w:t>
                          </w:r>
                          <w:r w:rsidDel="00E825C9">
                            <w:t>&gt;</w:t>
                          </w:r>
                          <w:r w:rsidDel="00E825C9">
                            <w:rPr>
                              <w:spacing w:val="1"/>
                            </w:rPr>
                            <w:t xml:space="preserve"> </w:t>
                          </w:r>
                          <w:r w:rsidDel="00E825C9">
                            <w:rPr>
                              <w:spacing w:val="-2"/>
                            </w:rPr>
                            <w:t>30000:</w:t>
                          </w:r>
                        </w:moveFrom>
                      </w:p>
                      <w:p w14:paraId="76BFFCE2" w14:textId="59F966EE" w:rsidR="00721600" w:rsidDel="00E825C9" w:rsidRDefault="00721600" w:rsidP="00721600">
                        <w:pPr>
                          <w:pStyle w:val="BodyText"/>
                          <w:spacing w:before="21"/>
                          <w:rPr>
                            <w:moveFrom w:id="837" w:author="Abhiram Arali" w:date="2024-11-13T12:07:00Z" w16du:dateUtc="2024-11-13T06:37:00Z"/>
                          </w:rPr>
                        </w:pPr>
                      </w:p>
                      <w:p w14:paraId="3E554FA1" w14:textId="3FDA3E81" w:rsidR="00721600" w:rsidRDefault="00721600" w:rsidP="00721600">
                        <w:pPr>
                          <w:pStyle w:val="BodyText"/>
                          <w:spacing w:before="1"/>
                          <w:ind w:left="347"/>
                        </w:pPr>
                        <w:moveFrom w:id="838" w:author="Abhiram Arali" w:date="2024-11-13T12:07:00Z" w16du:dateUtc="2024-11-13T06:37:00Z">
                          <w:r w:rsidDel="00E825C9">
                            <w:t>print("You</w:t>
                          </w:r>
                          <w:r w:rsidDel="00E825C9">
                            <w:rPr>
                              <w:spacing w:val="-1"/>
                            </w:rPr>
                            <w:t xml:space="preserve"> </w:t>
                          </w:r>
                          <w:r w:rsidDel="00E825C9">
                            <w:t>qualify for the loan.")</w:t>
                          </w:r>
                          <w:r w:rsidDel="00E825C9">
                            <w:rPr>
                              <w:spacing w:val="29"/>
                            </w:rPr>
                            <w:t xml:space="preserve">  </w:t>
                          </w:r>
                          <w:r w:rsidDel="00E825C9">
                            <w:t># This</w:t>
                          </w:r>
                          <w:r w:rsidDel="00E825C9">
                            <w:rPr>
                              <w:spacing w:val="-1"/>
                            </w:rPr>
                            <w:t xml:space="preserve"> </w:t>
                          </w:r>
                          <w:r w:rsidDel="00E825C9">
                            <w:t xml:space="preserve">will </w:t>
                          </w:r>
                          <w:r w:rsidDel="00E825C9">
                            <w:rPr>
                              <w:spacing w:val="-2"/>
                            </w:rPr>
                            <w:t>print</w:t>
                          </w:r>
                        </w:moveFrom>
                        <w:moveFromRangeEnd w:id="829"/>
                      </w:p>
                    </w:txbxContent>
                  </v:textbox>
                  <w10:wrap type="topAndBottom" anchorx="page"/>
                </v:shape>
              </w:pict>
            </mc:Fallback>
          </mc:AlternateContent>
        </w:r>
      </w:del>
    </w:p>
    <w:p w14:paraId="24DB9C67" w14:textId="6E708013" w:rsidR="00721600" w:rsidRDefault="00721600" w:rsidP="0040246D">
      <w:pPr>
        <w:pStyle w:val="NormalBPBHEB"/>
        <w:rPr>
          <w:ins w:id="625" w:author="Abhiram Arali" w:date="2024-11-13T12:07:00Z"/>
        </w:rPr>
      </w:pPr>
      <w:r>
        <w:t>In this case, both conditions</w:t>
      </w:r>
      <w:ins w:id="626" w:author="Abhiram Arali" w:date="2024-11-13T12:07:00Z">
        <w:r w:rsidR="005D67E9">
          <w:t>,</w:t>
        </w:r>
      </w:ins>
      <w:r>
        <w:t xml:space="preserve"> age &gt; 18 and income &gt; 30000</w:t>
      </w:r>
      <w:ins w:id="627" w:author="Abhiram Arali" w:date="2024-11-13T12:07:00Z">
        <w:r w:rsidR="005D67E9">
          <w:t>,</w:t>
        </w:r>
      </w:ins>
      <w:r>
        <w:t xml:space="preserve"> need to be </w:t>
      </w:r>
      <w:del w:id="628" w:author="Abhiram Arali" w:date="2024-11-13T12:07:00Z">
        <w:r w:rsidDel="005D67E9">
          <w:delText xml:space="preserve">True </w:delText>
        </w:r>
      </w:del>
      <w:ins w:id="629" w:author="Abhiram Arali" w:date="2024-11-13T12:07:00Z">
        <w:r w:rsidR="005D67E9">
          <w:t xml:space="preserve">True </w:t>
        </w:r>
      </w:ins>
      <w:r>
        <w:t xml:space="preserve">for the statement inside </w:t>
      </w:r>
      <w:proofErr w:type="gramStart"/>
      <w:r>
        <w:t>the if</w:t>
      </w:r>
      <w:proofErr w:type="gramEnd"/>
      <w:r>
        <w:t xml:space="preserve"> block to be executed.</w:t>
      </w:r>
    </w:p>
    <w:p w14:paraId="409A694A" w14:textId="77777777" w:rsidR="00CA7F6B" w:rsidRDefault="00CA7F6B">
      <w:pPr>
        <w:pStyle w:val="NormalBPBHEB"/>
        <w:pPrChange w:id="630" w:author="Abhiram Arali" w:date="2024-11-13T12:07:00Z">
          <w:pPr>
            <w:pStyle w:val="BodyText"/>
            <w:spacing w:before="167" w:line="360" w:lineRule="auto"/>
            <w:ind w:left="220" w:right="219"/>
            <w:jc w:val="both"/>
          </w:pPr>
        </w:pPrChange>
      </w:pPr>
    </w:p>
    <w:p w14:paraId="180BDDF5" w14:textId="46CF1850" w:rsidR="00721600" w:rsidRDefault="00721600">
      <w:pPr>
        <w:pStyle w:val="Heading1BPBHEB"/>
        <w:pPrChange w:id="631" w:author="Abhiram Arali" w:date="2024-11-13T12:07:00Z">
          <w:pPr>
            <w:pStyle w:val="Heading1"/>
            <w:spacing w:before="158"/>
          </w:pPr>
        </w:pPrChange>
      </w:pPr>
      <w:r>
        <w:t xml:space="preserve">Logical </w:t>
      </w:r>
      <w:r w:rsidR="006C13FE">
        <w:rPr>
          <w:spacing w:val="-2"/>
        </w:rPr>
        <w:t>operators</w:t>
      </w:r>
    </w:p>
    <w:p w14:paraId="1A4EBEDF" w14:textId="6FF63ECB" w:rsidR="00721600" w:rsidDel="00DC31E6" w:rsidRDefault="00721600" w:rsidP="00721600">
      <w:pPr>
        <w:pStyle w:val="BodyText"/>
        <w:spacing w:before="24"/>
        <w:rPr>
          <w:del w:id="632" w:author="Abhiram Arali" w:date="2024-11-13T12:07:00Z"/>
          <w:b/>
        </w:rPr>
      </w:pPr>
    </w:p>
    <w:p w14:paraId="59FD33B2" w14:textId="77777777" w:rsidR="00721600" w:rsidRDefault="00721600" w:rsidP="00DC31E6">
      <w:pPr>
        <w:pStyle w:val="NormalBPBHEB"/>
        <w:rPr>
          <w:ins w:id="633" w:author="Abhiram Arali" w:date="2024-11-13T12:08:00Z"/>
        </w:rPr>
      </w:pPr>
      <w:r>
        <w:t>Logical</w:t>
      </w:r>
      <w:r>
        <w:rPr>
          <w:spacing w:val="-2"/>
        </w:rPr>
        <w:t xml:space="preserve"> </w:t>
      </w:r>
      <w:r>
        <w:t>operators</w:t>
      </w:r>
      <w:r>
        <w:rPr>
          <w:spacing w:val="-2"/>
        </w:rPr>
        <w:t xml:space="preserve"> </w:t>
      </w:r>
      <w:r>
        <w:t>are</w:t>
      </w:r>
      <w:r>
        <w:rPr>
          <w:spacing w:val="-3"/>
        </w:rPr>
        <w:t xml:space="preserve"> </w:t>
      </w:r>
      <w:r>
        <w:t>used</w:t>
      </w:r>
      <w:r>
        <w:rPr>
          <w:spacing w:val="-2"/>
        </w:rPr>
        <w:t xml:space="preserve"> </w:t>
      </w:r>
      <w:r>
        <w:t>in</w:t>
      </w:r>
      <w:r>
        <w:rPr>
          <w:spacing w:val="-2"/>
        </w:rPr>
        <w:t xml:space="preserve"> </w:t>
      </w:r>
      <w:r>
        <w:t>programming</w:t>
      </w:r>
      <w:r>
        <w:rPr>
          <w:spacing w:val="-2"/>
        </w:rPr>
        <w:t xml:space="preserve"> </w:t>
      </w:r>
      <w:r>
        <w:t>to</w:t>
      </w:r>
      <w:r>
        <w:rPr>
          <w:spacing w:val="-4"/>
        </w:rPr>
        <w:t xml:space="preserve"> </w:t>
      </w:r>
      <w:r>
        <w:t>perform</w:t>
      </w:r>
      <w:r>
        <w:rPr>
          <w:spacing w:val="-3"/>
        </w:rPr>
        <w:t xml:space="preserve"> </w:t>
      </w:r>
      <w:r>
        <w:t>logical</w:t>
      </w:r>
      <w:r>
        <w:rPr>
          <w:spacing w:val="-2"/>
        </w:rPr>
        <w:t xml:space="preserve"> </w:t>
      </w:r>
      <w:r>
        <w:t>operations,</w:t>
      </w:r>
      <w:r>
        <w:rPr>
          <w:spacing w:val="-2"/>
        </w:rPr>
        <w:t xml:space="preserve"> </w:t>
      </w:r>
      <w:r>
        <w:t>combining</w:t>
      </w:r>
      <w:r>
        <w:rPr>
          <w:spacing w:val="-2"/>
        </w:rPr>
        <w:t xml:space="preserve"> </w:t>
      </w:r>
      <w:r>
        <w:t>multiple conditions or expressions. These operators return a Boolean value (True or False) and are essential in controlling the flow of programs, especially in decision-making processes like if- else statements and loops. They allow us to evaluate complex conditions, often by combining the results of relational operators. The three main logical operators are AND, OR, and NOT.</w:t>
      </w:r>
    </w:p>
    <w:p w14:paraId="29F7F7E6" w14:textId="77777777" w:rsidR="00162BAD" w:rsidRDefault="00162BAD">
      <w:pPr>
        <w:pStyle w:val="NormalBPBHEB"/>
        <w:pPrChange w:id="634" w:author="Abhiram Arali" w:date="2024-11-13T12:07:00Z">
          <w:pPr>
            <w:pStyle w:val="BodyText"/>
            <w:spacing w:line="360" w:lineRule="auto"/>
            <w:ind w:left="220" w:right="215"/>
            <w:jc w:val="both"/>
          </w:pPr>
        </w:pPrChange>
      </w:pPr>
    </w:p>
    <w:p w14:paraId="61B526D4" w14:textId="77777777" w:rsidR="00721600" w:rsidRDefault="00721600">
      <w:pPr>
        <w:pStyle w:val="Heading2BPBHEB"/>
        <w:pPrChange w:id="635" w:author="Abhiram Arali" w:date="2024-11-13T12:08:00Z">
          <w:pPr>
            <w:pStyle w:val="Heading1"/>
            <w:numPr>
              <w:numId w:val="7"/>
            </w:numPr>
            <w:tabs>
              <w:tab w:val="left" w:pos="460"/>
            </w:tabs>
            <w:spacing w:before="161"/>
            <w:ind w:left="460" w:hanging="240"/>
          </w:pPr>
        </w:pPrChange>
      </w:pPr>
      <w:r>
        <w:t>AND</w:t>
      </w:r>
      <w:r>
        <w:rPr>
          <w:spacing w:val="-1"/>
        </w:rPr>
        <w:t xml:space="preserve"> </w:t>
      </w:r>
      <w:r>
        <w:t>(&amp;&amp;</w:t>
      </w:r>
      <w:r>
        <w:rPr>
          <w:spacing w:val="-2"/>
        </w:rPr>
        <w:t xml:space="preserve"> </w:t>
      </w:r>
      <w:r>
        <w:t>or</w:t>
      </w:r>
      <w:r>
        <w:rPr>
          <w:spacing w:val="-1"/>
        </w:rPr>
        <w:t xml:space="preserve"> </w:t>
      </w:r>
      <w:r>
        <w:rPr>
          <w:spacing w:val="-4"/>
        </w:rPr>
        <w:t>AND)</w:t>
      </w:r>
    </w:p>
    <w:p w14:paraId="7D9F73D2" w14:textId="36152DF2" w:rsidR="00721600" w:rsidDel="00EE3534" w:rsidRDefault="00721600" w:rsidP="00721600">
      <w:pPr>
        <w:pStyle w:val="BodyText"/>
        <w:spacing w:before="21"/>
        <w:rPr>
          <w:del w:id="636" w:author="Abhiram Arali" w:date="2024-11-13T12:08:00Z"/>
          <w:b/>
        </w:rPr>
      </w:pPr>
    </w:p>
    <w:p w14:paraId="692B3333" w14:textId="77777777" w:rsidR="00721600" w:rsidRDefault="00721600">
      <w:pPr>
        <w:pStyle w:val="NormalBPBHEB"/>
        <w:pPrChange w:id="637" w:author="Abhiram Arali" w:date="2024-11-13T12:08:00Z">
          <w:pPr>
            <w:pStyle w:val="BodyText"/>
            <w:spacing w:line="360" w:lineRule="auto"/>
            <w:ind w:left="220" w:right="225"/>
            <w:jc w:val="both"/>
          </w:pPr>
        </w:pPrChange>
      </w:pPr>
      <w:r>
        <w:t xml:space="preserve">The AND operator checks if both conditions are true. It returns </w:t>
      </w:r>
      <w:proofErr w:type="gramStart"/>
      <w:r>
        <w:t>True</w:t>
      </w:r>
      <w:proofErr w:type="gramEnd"/>
      <w:r>
        <w:t xml:space="preserve"> if both the operands (conditions) are true; otherwise, it returns False.</w:t>
      </w:r>
    </w:p>
    <w:p w14:paraId="39582BBB" w14:textId="7BB6A569" w:rsidR="00721600" w:rsidRDefault="00721600">
      <w:pPr>
        <w:pStyle w:val="NormalBPBHEB"/>
        <w:pPrChange w:id="638" w:author="Abhiram Arali" w:date="2024-11-13T12:08:00Z">
          <w:pPr>
            <w:spacing w:before="159"/>
            <w:ind w:left="220"/>
          </w:pPr>
        </w:pPrChange>
      </w:pPr>
      <w:r>
        <w:t>Symbol</w:t>
      </w:r>
      <w:ins w:id="639" w:author="Abhiram Arali" w:date="2024-11-13T12:08:00Z">
        <w:r w:rsidR="00822150">
          <w:t>s</w:t>
        </w:r>
      </w:ins>
      <w:r>
        <w:rPr>
          <w:spacing w:val="-1"/>
        </w:rPr>
        <w:t xml:space="preserve"> </w:t>
      </w:r>
      <w:r>
        <w:t>in</w:t>
      </w:r>
      <w:r>
        <w:rPr>
          <w:spacing w:val="-1"/>
        </w:rPr>
        <w:t xml:space="preserve"> </w:t>
      </w:r>
      <w:r w:rsidR="00B47763">
        <w:t>different</w:t>
      </w:r>
      <w:r w:rsidR="00B47763">
        <w:rPr>
          <w:spacing w:val="-1"/>
        </w:rPr>
        <w:t xml:space="preserve"> </w:t>
      </w:r>
      <w:r w:rsidR="00B47763">
        <w:rPr>
          <w:spacing w:val="-2"/>
        </w:rPr>
        <w:t>languages:</w:t>
      </w:r>
    </w:p>
    <w:p w14:paraId="0692769C" w14:textId="5EC19D02" w:rsidR="00721600" w:rsidRPr="00C6658F" w:rsidDel="004E4E06" w:rsidRDefault="00721600">
      <w:pPr>
        <w:pStyle w:val="NormalBPBHEB"/>
        <w:numPr>
          <w:ilvl w:val="0"/>
          <w:numId w:val="55"/>
        </w:numPr>
        <w:rPr>
          <w:del w:id="640" w:author="Abhiram Arali" w:date="2024-11-13T12:08:00Z"/>
          <w:sz w:val="21"/>
          <w:szCs w:val="21"/>
          <w:rPrChange w:id="641" w:author="Abhiram Arali" w:date="2024-11-13T12:08:00Z">
            <w:rPr>
              <w:del w:id="642" w:author="Abhiram Arali" w:date="2024-11-13T12:08:00Z"/>
            </w:rPr>
          </w:rPrChange>
        </w:rPr>
        <w:pPrChange w:id="643" w:author="Abhiram Arali" w:date="2024-11-13T12:08:00Z">
          <w:pPr>
            <w:pStyle w:val="BodyText"/>
            <w:spacing w:before="26"/>
          </w:pPr>
        </w:pPrChange>
      </w:pPr>
    </w:p>
    <w:p w14:paraId="3BDCF1B3" w14:textId="77777777" w:rsidR="00721600" w:rsidRPr="00C6658F" w:rsidRDefault="00721600">
      <w:pPr>
        <w:pStyle w:val="NormalBPBHEB"/>
        <w:numPr>
          <w:ilvl w:val="0"/>
          <w:numId w:val="55"/>
        </w:numPr>
        <w:rPr>
          <w:szCs w:val="21"/>
          <w:rPrChange w:id="644" w:author="Abhiram Arali" w:date="2024-11-13T12:08:00Z">
            <w:rPr>
              <w:sz w:val="24"/>
            </w:rPr>
          </w:rPrChange>
        </w:rPr>
        <w:pPrChange w:id="645" w:author="Abhiram Arali" w:date="2024-11-13T12:08:00Z">
          <w:pPr>
            <w:pStyle w:val="ListParagraph"/>
            <w:numPr>
              <w:ilvl w:val="1"/>
              <w:numId w:val="7"/>
            </w:numPr>
            <w:tabs>
              <w:tab w:val="left" w:pos="940"/>
            </w:tabs>
            <w:ind w:left="940" w:hanging="360"/>
          </w:pPr>
        </w:pPrChange>
      </w:pPr>
      <w:r w:rsidRPr="00C6658F">
        <w:rPr>
          <w:szCs w:val="21"/>
          <w:rPrChange w:id="646" w:author="Abhiram Arali" w:date="2024-11-13T12:08:00Z">
            <w:rPr>
              <w:sz w:val="24"/>
            </w:rPr>
          </w:rPrChange>
        </w:rPr>
        <w:t>In</w:t>
      </w:r>
      <w:r w:rsidRPr="00C6658F">
        <w:rPr>
          <w:spacing w:val="-2"/>
          <w:szCs w:val="21"/>
          <w:rPrChange w:id="647" w:author="Abhiram Arali" w:date="2024-11-13T12:08:00Z">
            <w:rPr>
              <w:spacing w:val="-2"/>
              <w:sz w:val="24"/>
            </w:rPr>
          </w:rPrChange>
        </w:rPr>
        <w:t xml:space="preserve"> </w:t>
      </w:r>
      <w:r w:rsidRPr="00C6658F">
        <w:rPr>
          <w:szCs w:val="21"/>
          <w:rPrChange w:id="648" w:author="Abhiram Arali" w:date="2024-11-13T12:08:00Z">
            <w:rPr>
              <w:sz w:val="24"/>
            </w:rPr>
          </w:rPrChange>
        </w:rPr>
        <w:t>Python:</w:t>
      </w:r>
      <w:r w:rsidRPr="00C6658F">
        <w:rPr>
          <w:spacing w:val="-2"/>
          <w:szCs w:val="21"/>
          <w:rPrChange w:id="649" w:author="Abhiram Arali" w:date="2024-11-13T12:08:00Z">
            <w:rPr>
              <w:spacing w:val="-2"/>
              <w:sz w:val="24"/>
            </w:rPr>
          </w:rPrChange>
        </w:rPr>
        <w:t xml:space="preserve"> </w:t>
      </w:r>
      <w:r w:rsidRPr="00C6658F">
        <w:rPr>
          <w:spacing w:val="-5"/>
          <w:szCs w:val="21"/>
          <w:rPrChange w:id="650" w:author="Abhiram Arali" w:date="2024-11-13T12:08:00Z">
            <w:rPr>
              <w:spacing w:val="-5"/>
              <w:sz w:val="24"/>
            </w:rPr>
          </w:rPrChange>
        </w:rPr>
        <w:t>and</w:t>
      </w:r>
    </w:p>
    <w:p w14:paraId="26312E41" w14:textId="77777777" w:rsidR="00721600" w:rsidRPr="00C6658F" w:rsidRDefault="00721600">
      <w:pPr>
        <w:pStyle w:val="NormalBPBHEB"/>
        <w:numPr>
          <w:ilvl w:val="0"/>
          <w:numId w:val="55"/>
        </w:numPr>
        <w:rPr>
          <w:szCs w:val="21"/>
          <w:rPrChange w:id="651" w:author="Abhiram Arali" w:date="2024-11-13T12:08:00Z">
            <w:rPr>
              <w:sz w:val="24"/>
            </w:rPr>
          </w:rPrChange>
        </w:rPr>
        <w:pPrChange w:id="652" w:author="Abhiram Arali" w:date="2024-11-13T12:08:00Z">
          <w:pPr>
            <w:pStyle w:val="ListParagraph"/>
            <w:numPr>
              <w:ilvl w:val="1"/>
              <w:numId w:val="7"/>
            </w:numPr>
            <w:tabs>
              <w:tab w:val="left" w:pos="940"/>
            </w:tabs>
            <w:spacing w:before="136"/>
            <w:ind w:left="940" w:hanging="360"/>
          </w:pPr>
        </w:pPrChange>
      </w:pPr>
      <w:r w:rsidRPr="00C6658F">
        <w:rPr>
          <w:szCs w:val="21"/>
          <w:rPrChange w:id="653" w:author="Abhiram Arali" w:date="2024-11-13T12:08:00Z">
            <w:rPr>
              <w:sz w:val="24"/>
            </w:rPr>
          </w:rPrChange>
        </w:rPr>
        <w:t>In</w:t>
      </w:r>
      <w:r w:rsidRPr="00C6658F">
        <w:rPr>
          <w:spacing w:val="-2"/>
          <w:szCs w:val="21"/>
          <w:rPrChange w:id="654" w:author="Abhiram Arali" w:date="2024-11-13T12:08:00Z">
            <w:rPr>
              <w:spacing w:val="-2"/>
              <w:sz w:val="24"/>
            </w:rPr>
          </w:rPrChange>
        </w:rPr>
        <w:t xml:space="preserve"> </w:t>
      </w:r>
      <w:r w:rsidRPr="00C6658F">
        <w:rPr>
          <w:szCs w:val="21"/>
          <w:rPrChange w:id="655" w:author="Abhiram Arali" w:date="2024-11-13T12:08:00Z">
            <w:rPr>
              <w:sz w:val="24"/>
            </w:rPr>
          </w:rPrChange>
        </w:rPr>
        <w:t>C,</w:t>
      </w:r>
      <w:r w:rsidRPr="00C6658F">
        <w:rPr>
          <w:spacing w:val="-1"/>
          <w:szCs w:val="21"/>
          <w:rPrChange w:id="656" w:author="Abhiram Arali" w:date="2024-11-13T12:08:00Z">
            <w:rPr>
              <w:spacing w:val="-1"/>
              <w:sz w:val="24"/>
            </w:rPr>
          </w:rPrChange>
        </w:rPr>
        <w:t xml:space="preserve"> </w:t>
      </w:r>
      <w:r w:rsidRPr="00C6658F">
        <w:rPr>
          <w:szCs w:val="21"/>
          <w:rPrChange w:id="657" w:author="Abhiram Arali" w:date="2024-11-13T12:08:00Z">
            <w:rPr>
              <w:sz w:val="24"/>
            </w:rPr>
          </w:rPrChange>
        </w:rPr>
        <w:t>Java,</w:t>
      </w:r>
      <w:r w:rsidRPr="00C6658F">
        <w:rPr>
          <w:spacing w:val="-1"/>
          <w:szCs w:val="21"/>
          <w:rPrChange w:id="658" w:author="Abhiram Arali" w:date="2024-11-13T12:08:00Z">
            <w:rPr>
              <w:spacing w:val="-1"/>
              <w:sz w:val="24"/>
            </w:rPr>
          </w:rPrChange>
        </w:rPr>
        <w:t xml:space="preserve"> </w:t>
      </w:r>
      <w:r w:rsidRPr="00C6658F">
        <w:rPr>
          <w:szCs w:val="21"/>
          <w:rPrChange w:id="659" w:author="Abhiram Arali" w:date="2024-11-13T12:08:00Z">
            <w:rPr>
              <w:sz w:val="24"/>
            </w:rPr>
          </w:rPrChange>
        </w:rPr>
        <w:t>JavaScript,</w:t>
      </w:r>
      <w:r w:rsidRPr="00C6658F">
        <w:rPr>
          <w:spacing w:val="-1"/>
          <w:szCs w:val="21"/>
          <w:rPrChange w:id="660" w:author="Abhiram Arali" w:date="2024-11-13T12:08:00Z">
            <w:rPr>
              <w:spacing w:val="-1"/>
              <w:sz w:val="24"/>
            </w:rPr>
          </w:rPrChange>
        </w:rPr>
        <w:t xml:space="preserve"> </w:t>
      </w:r>
      <w:r w:rsidRPr="00C6658F">
        <w:rPr>
          <w:szCs w:val="21"/>
          <w:rPrChange w:id="661" w:author="Abhiram Arali" w:date="2024-11-13T12:08:00Z">
            <w:rPr>
              <w:sz w:val="24"/>
            </w:rPr>
          </w:rPrChange>
        </w:rPr>
        <w:t>etc.:</w:t>
      </w:r>
      <w:r w:rsidRPr="00C6658F">
        <w:rPr>
          <w:spacing w:val="-1"/>
          <w:szCs w:val="21"/>
          <w:rPrChange w:id="662" w:author="Abhiram Arali" w:date="2024-11-13T12:08:00Z">
            <w:rPr>
              <w:spacing w:val="-1"/>
              <w:sz w:val="24"/>
            </w:rPr>
          </w:rPrChange>
        </w:rPr>
        <w:t xml:space="preserve"> </w:t>
      </w:r>
      <w:r w:rsidRPr="00C6658F">
        <w:rPr>
          <w:spacing w:val="-5"/>
          <w:szCs w:val="21"/>
          <w:rPrChange w:id="663" w:author="Abhiram Arali" w:date="2024-11-13T12:08:00Z">
            <w:rPr>
              <w:spacing w:val="-5"/>
              <w:sz w:val="24"/>
            </w:rPr>
          </w:rPrChange>
        </w:rPr>
        <w:t>&amp;&amp;</w:t>
      </w:r>
    </w:p>
    <w:p w14:paraId="47C83F5E" w14:textId="77777777" w:rsidR="00721600" w:rsidRDefault="00721600">
      <w:pPr>
        <w:pStyle w:val="NormalBPBHEB"/>
        <w:pPrChange w:id="664" w:author="Abhiram Arali" w:date="2024-11-13T12:08:00Z">
          <w:pPr>
            <w:pStyle w:val="BodyText"/>
            <w:spacing w:before="140"/>
          </w:pPr>
        </w:pPrChange>
      </w:pPr>
    </w:p>
    <w:p w14:paraId="6833C520" w14:textId="1423B09F" w:rsidR="00721600" w:rsidRDefault="000235C3">
      <w:pPr>
        <w:pStyle w:val="NormalBPBHEB"/>
        <w:pPrChange w:id="665" w:author="Abhiram Arali" w:date="2024-11-13T12:08:00Z">
          <w:pPr>
            <w:spacing w:before="1"/>
            <w:ind w:left="220"/>
          </w:pPr>
        </w:pPrChange>
      </w:pPr>
      <w:ins w:id="666" w:author="Abhiram Arali" w:date="2024-11-13T12:08:00Z">
        <w:r>
          <w:t xml:space="preserve">The </w:t>
        </w:r>
      </w:ins>
      <w:r w:rsidR="00721600">
        <w:t>Truth Table for AND</w:t>
      </w:r>
      <w:del w:id="667" w:author="Abhiram Arali" w:date="2024-11-13T12:08:00Z">
        <w:r w:rsidR="00721600" w:rsidDel="00444262">
          <w:delText>, as</w:delText>
        </w:r>
        <w:r w:rsidR="00721600" w:rsidDel="00444262">
          <w:rPr>
            <w:spacing w:val="-3"/>
          </w:rPr>
          <w:delText xml:space="preserve"> </w:delText>
        </w:r>
      </w:del>
      <w:ins w:id="668" w:author="Abhiram Arali" w:date="2024-11-13T12:08:00Z">
        <w:r w:rsidR="00444262">
          <w:t xml:space="preserve"> is </w:t>
        </w:r>
      </w:ins>
      <w:r w:rsidR="00721600">
        <w:t>mention</w:t>
      </w:r>
      <w:ins w:id="669" w:author="Abhiram Arali" w:date="2024-11-13T12:08:00Z">
        <w:r w:rsidR="00444262">
          <w:t>ed</w:t>
        </w:r>
      </w:ins>
      <w:r w:rsidR="00721600">
        <w:t xml:space="preserve"> in </w:t>
      </w:r>
      <w:r w:rsidR="00721600" w:rsidRPr="00D75146">
        <w:rPr>
          <w:i/>
          <w:iCs/>
          <w:rPrChange w:id="670" w:author="Abhiram Arali" w:date="2024-11-13T12:09:00Z">
            <w:rPr/>
          </w:rPrChange>
        </w:rPr>
        <w:t xml:space="preserve">Table </w:t>
      </w:r>
      <w:ins w:id="671" w:author="Abhiram Arali" w:date="2024-11-13T12:09:00Z">
        <w:r w:rsidR="00B74F0C">
          <w:rPr>
            <w:i/>
            <w:iCs/>
            <w:spacing w:val="-4"/>
          </w:rPr>
          <w:t>3</w:t>
        </w:r>
      </w:ins>
      <w:del w:id="672" w:author="Abhiram Arali" w:date="2024-11-13T12:09:00Z">
        <w:r w:rsidR="00721600" w:rsidRPr="00D75146" w:rsidDel="00B366C3">
          <w:rPr>
            <w:i/>
            <w:iCs/>
            <w:spacing w:val="-4"/>
            <w:rPrChange w:id="673" w:author="Abhiram Arali" w:date="2024-11-13T12:09:00Z">
              <w:rPr>
                <w:spacing w:val="-4"/>
              </w:rPr>
            </w:rPrChange>
          </w:rPr>
          <w:delText>3</w:delText>
        </w:r>
      </w:del>
      <w:r w:rsidR="00721600" w:rsidRPr="00D75146">
        <w:rPr>
          <w:i/>
          <w:iCs/>
          <w:spacing w:val="-4"/>
          <w:rPrChange w:id="674" w:author="Abhiram Arali" w:date="2024-11-13T12:09:00Z">
            <w:rPr>
              <w:spacing w:val="-4"/>
            </w:rPr>
          </w:rPrChange>
        </w:rPr>
        <w:t>.2</w:t>
      </w:r>
      <w:r w:rsidR="00721600">
        <w:rPr>
          <w:spacing w:val="-4"/>
        </w:rPr>
        <w:t>:</w:t>
      </w:r>
    </w:p>
    <w:p w14:paraId="251E3D82" w14:textId="7634016F" w:rsidR="00721600" w:rsidDel="0007768E" w:rsidRDefault="00721600" w:rsidP="00721600">
      <w:pPr>
        <w:pStyle w:val="BodyText"/>
        <w:spacing w:before="141"/>
        <w:rPr>
          <w:del w:id="675" w:author="Abhiram Arali" w:date="2024-11-13T12:09:00Z"/>
          <w:i/>
        </w:rPr>
      </w:pPr>
    </w:p>
    <w:p w14:paraId="142A78C0" w14:textId="7D7E6633" w:rsidR="00721600" w:rsidDel="00947836" w:rsidRDefault="00721600" w:rsidP="00721600">
      <w:pPr>
        <w:pStyle w:val="Heading1"/>
        <w:ind w:left="4" w:right="4"/>
        <w:jc w:val="center"/>
      </w:pPr>
      <w:moveFromRangeStart w:id="676" w:author="Abhiram Arali" w:date="2024-11-13T12:09:00Z" w:name="move182392185"/>
      <w:moveFrom w:id="677" w:author="Abhiram Arali" w:date="2024-11-13T12:09:00Z">
        <w:r w:rsidDel="00947836">
          <w:t>Table</w:t>
        </w:r>
        <w:r w:rsidDel="00947836">
          <w:rPr>
            <w:spacing w:val="-1"/>
          </w:rPr>
          <w:t xml:space="preserve"> </w:t>
        </w:r>
        <w:r w:rsidDel="00947836">
          <w:t>3.2: Truth Table</w:t>
        </w:r>
        <w:r w:rsidDel="00947836">
          <w:rPr>
            <w:spacing w:val="-3"/>
          </w:rPr>
          <w:t xml:space="preserve"> </w:t>
        </w:r>
        <w:r w:rsidDel="00947836">
          <w:t>for</w:t>
        </w:r>
        <w:r w:rsidDel="00947836">
          <w:rPr>
            <w:spacing w:val="-2"/>
          </w:rPr>
          <w:t xml:space="preserve"> </w:t>
        </w:r>
        <w:r w:rsidDel="00947836">
          <w:rPr>
            <w:spacing w:val="-5"/>
          </w:rPr>
          <w:t>AND</w:t>
        </w:r>
      </w:moveFrom>
    </w:p>
    <w:moveFromRangeEnd w:id="676"/>
    <w:p w14:paraId="3C670D08" w14:textId="338CF6E8" w:rsidR="00721600" w:rsidDel="008E3C5B" w:rsidRDefault="00721600" w:rsidP="00721600">
      <w:pPr>
        <w:jc w:val="center"/>
        <w:rPr>
          <w:del w:id="678" w:author="Abhiram Arali" w:date="2024-11-13T12:08:00Z"/>
        </w:rPr>
        <w:sectPr w:rsidR="00721600" w:rsidDel="008E3C5B">
          <w:pgSz w:w="11910" w:h="16840"/>
          <w:pgMar w:top="1540" w:right="1220" w:bottom="1200" w:left="1220" w:header="758" w:footer="1000" w:gutter="0"/>
          <w:cols w:space="720"/>
        </w:sectPr>
      </w:pPr>
    </w:p>
    <w:p w14:paraId="586BB6FC" w14:textId="77777777" w:rsidR="00721600" w:rsidRDefault="00721600" w:rsidP="00721600">
      <w:pPr>
        <w:pStyle w:val="BodyText"/>
        <w:spacing w:before="8"/>
        <w:rPr>
          <w:b/>
          <w:sz w:val="7"/>
        </w:rPr>
      </w:pP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1426"/>
        <w:gridCol w:w="869"/>
      </w:tblGrid>
      <w:tr w:rsidR="00721600" w14:paraId="127ADCF1" w14:textId="77777777" w:rsidTr="00A3102B">
        <w:trPr>
          <w:trHeight w:val="415"/>
        </w:trPr>
        <w:tc>
          <w:tcPr>
            <w:tcW w:w="1423" w:type="dxa"/>
          </w:tcPr>
          <w:p w14:paraId="3757BB89" w14:textId="77777777" w:rsidR="00721600" w:rsidRPr="006F369D" w:rsidRDefault="00721600">
            <w:pPr>
              <w:pStyle w:val="NormalBPBHEB"/>
              <w:rPr>
                <w:b/>
                <w:bCs/>
                <w:rPrChange w:id="679" w:author="Abhiram Arali" w:date="2024-11-13T12:09:00Z">
                  <w:rPr/>
                </w:rPrChange>
              </w:rPr>
              <w:pPrChange w:id="680" w:author="Abhiram Arali" w:date="2024-11-13T12:09:00Z">
                <w:pPr>
                  <w:pStyle w:val="TableParagraph"/>
                </w:pPr>
              </w:pPrChange>
            </w:pPr>
            <w:r w:rsidRPr="006F369D">
              <w:rPr>
                <w:b/>
                <w:bCs/>
                <w:rPrChange w:id="681" w:author="Abhiram Arali" w:date="2024-11-13T12:09:00Z">
                  <w:rPr/>
                </w:rPrChange>
              </w:rPr>
              <w:t>Condition</w:t>
            </w:r>
            <w:r w:rsidRPr="006F369D">
              <w:rPr>
                <w:b/>
                <w:bCs/>
                <w:spacing w:val="1"/>
                <w:rPrChange w:id="682" w:author="Abhiram Arali" w:date="2024-11-13T12:09:00Z">
                  <w:rPr>
                    <w:spacing w:val="1"/>
                  </w:rPr>
                </w:rPrChange>
              </w:rPr>
              <w:t xml:space="preserve"> </w:t>
            </w:r>
            <w:r w:rsidRPr="006F369D">
              <w:rPr>
                <w:b/>
                <w:bCs/>
                <w:spacing w:val="-10"/>
                <w:rPrChange w:id="683" w:author="Abhiram Arali" w:date="2024-11-13T12:09:00Z">
                  <w:rPr>
                    <w:spacing w:val="-10"/>
                  </w:rPr>
                </w:rPrChange>
              </w:rPr>
              <w:t>1</w:t>
            </w:r>
          </w:p>
        </w:tc>
        <w:tc>
          <w:tcPr>
            <w:tcW w:w="1426" w:type="dxa"/>
          </w:tcPr>
          <w:p w14:paraId="3BC25661" w14:textId="77777777" w:rsidR="00721600" w:rsidRPr="006F369D" w:rsidRDefault="00721600">
            <w:pPr>
              <w:pStyle w:val="NormalBPBHEB"/>
              <w:rPr>
                <w:b/>
                <w:bCs/>
                <w:rPrChange w:id="684" w:author="Abhiram Arali" w:date="2024-11-13T12:09:00Z">
                  <w:rPr/>
                </w:rPrChange>
              </w:rPr>
              <w:pPrChange w:id="685" w:author="Abhiram Arali" w:date="2024-11-13T12:09:00Z">
                <w:pPr>
                  <w:pStyle w:val="TableParagraph"/>
                  <w:ind w:left="108"/>
                </w:pPr>
              </w:pPrChange>
            </w:pPr>
            <w:r w:rsidRPr="006F369D">
              <w:rPr>
                <w:b/>
                <w:bCs/>
                <w:rPrChange w:id="686" w:author="Abhiram Arali" w:date="2024-11-13T12:09:00Z">
                  <w:rPr/>
                </w:rPrChange>
              </w:rPr>
              <w:t>Condition</w:t>
            </w:r>
            <w:r w:rsidRPr="006F369D">
              <w:rPr>
                <w:b/>
                <w:bCs/>
                <w:spacing w:val="1"/>
                <w:rPrChange w:id="687" w:author="Abhiram Arali" w:date="2024-11-13T12:09:00Z">
                  <w:rPr>
                    <w:spacing w:val="1"/>
                  </w:rPr>
                </w:rPrChange>
              </w:rPr>
              <w:t xml:space="preserve"> </w:t>
            </w:r>
            <w:r w:rsidRPr="006F369D">
              <w:rPr>
                <w:b/>
                <w:bCs/>
                <w:spacing w:val="-10"/>
                <w:rPrChange w:id="688" w:author="Abhiram Arali" w:date="2024-11-13T12:09:00Z">
                  <w:rPr>
                    <w:spacing w:val="-10"/>
                  </w:rPr>
                </w:rPrChange>
              </w:rPr>
              <w:t>2</w:t>
            </w:r>
          </w:p>
        </w:tc>
        <w:tc>
          <w:tcPr>
            <w:tcW w:w="869" w:type="dxa"/>
          </w:tcPr>
          <w:p w14:paraId="29789863" w14:textId="77777777" w:rsidR="00721600" w:rsidRPr="006F369D" w:rsidRDefault="00721600">
            <w:pPr>
              <w:pStyle w:val="NormalBPBHEB"/>
              <w:rPr>
                <w:b/>
                <w:bCs/>
                <w:rPrChange w:id="689" w:author="Abhiram Arali" w:date="2024-11-13T12:09:00Z">
                  <w:rPr/>
                </w:rPrChange>
              </w:rPr>
              <w:pPrChange w:id="690" w:author="Abhiram Arali" w:date="2024-11-13T12:09:00Z">
                <w:pPr>
                  <w:pStyle w:val="TableParagraph"/>
                  <w:ind w:left="105"/>
                </w:pPr>
              </w:pPrChange>
            </w:pPr>
            <w:r w:rsidRPr="006F369D">
              <w:rPr>
                <w:b/>
                <w:bCs/>
                <w:spacing w:val="-2"/>
                <w:rPrChange w:id="691" w:author="Abhiram Arali" w:date="2024-11-13T12:09:00Z">
                  <w:rPr>
                    <w:spacing w:val="-2"/>
                  </w:rPr>
                </w:rPrChange>
              </w:rPr>
              <w:t>Result</w:t>
            </w:r>
          </w:p>
        </w:tc>
      </w:tr>
      <w:tr w:rsidR="00721600" w14:paraId="19957360" w14:textId="77777777" w:rsidTr="00A3102B">
        <w:trPr>
          <w:trHeight w:val="412"/>
        </w:trPr>
        <w:tc>
          <w:tcPr>
            <w:tcW w:w="1423" w:type="dxa"/>
          </w:tcPr>
          <w:p w14:paraId="0E7ACE43" w14:textId="77777777" w:rsidR="00721600" w:rsidRDefault="00721600">
            <w:pPr>
              <w:pStyle w:val="NormalBPBHEB"/>
              <w:pPrChange w:id="692" w:author="Abhiram Arali" w:date="2024-11-13T12:09:00Z">
                <w:pPr>
                  <w:pStyle w:val="TableParagraph"/>
                </w:pPr>
              </w:pPrChange>
            </w:pPr>
            <w:r>
              <w:rPr>
                <w:spacing w:val="-4"/>
              </w:rPr>
              <w:t>True</w:t>
            </w:r>
          </w:p>
        </w:tc>
        <w:tc>
          <w:tcPr>
            <w:tcW w:w="1426" w:type="dxa"/>
          </w:tcPr>
          <w:p w14:paraId="1847A979" w14:textId="77777777" w:rsidR="00721600" w:rsidRDefault="00721600">
            <w:pPr>
              <w:pStyle w:val="NormalBPBHEB"/>
              <w:pPrChange w:id="693" w:author="Abhiram Arali" w:date="2024-11-13T12:09:00Z">
                <w:pPr>
                  <w:pStyle w:val="TableParagraph"/>
                  <w:ind w:left="108"/>
                </w:pPr>
              </w:pPrChange>
            </w:pPr>
            <w:r>
              <w:rPr>
                <w:spacing w:val="-4"/>
              </w:rPr>
              <w:t>True</w:t>
            </w:r>
          </w:p>
        </w:tc>
        <w:tc>
          <w:tcPr>
            <w:tcW w:w="869" w:type="dxa"/>
          </w:tcPr>
          <w:p w14:paraId="103D453A" w14:textId="77777777" w:rsidR="00721600" w:rsidRDefault="00721600">
            <w:pPr>
              <w:pStyle w:val="NormalBPBHEB"/>
              <w:pPrChange w:id="694" w:author="Abhiram Arali" w:date="2024-11-13T12:09:00Z">
                <w:pPr>
                  <w:pStyle w:val="TableParagraph"/>
                  <w:ind w:left="105"/>
                </w:pPr>
              </w:pPrChange>
            </w:pPr>
            <w:r>
              <w:rPr>
                <w:spacing w:val="-4"/>
              </w:rPr>
              <w:t>True</w:t>
            </w:r>
          </w:p>
        </w:tc>
      </w:tr>
      <w:tr w:rsidR="00721600" w14:paraId="7CEC344A" w14:textId="77777777" w:rsidTr="00A3102B">
        <w:trPr>
          <w:trHeight w:val="414"/>
        </w:trPr>
        <w:tc>
          <w:tcPr>
            <w:tcW w:w="1423" w:type="dxa"/>
          </w:tcPr>
          <w:p w14:paraId="1577F149" w14:textId="77777777" w:rsidR="00721600" w:rsidRDefault="00721600">
            <w:pPr>
              <w:pStyle w:val="NormalBPBHEB"/>
              <w:pPrChange w:id="695" w:author="Abhiram Arali" w:date="2024-11-13T12:09:00Z">
                <w:pPr>
                  <w:pStyle w:val="TableParagraph"/>
                  <w:spacing w:before="1" w:line="240" w:lineRule="auto"/>
                </w:pPr>
              </w:pPrChange>
            </w:pPr>
            <w:r>
              <w:rPr>
                <w:spacing w:val="-4"/>
              </w:rPr>
              <w:t>True</w:t>
            </w:r>
          </w:p>
        </w:tc>
        <w:tc>
          <w:tcPr>
            <w:tcW w:w="1426" w:type="dxa"/>
          </w:tcPr>
          <w:p w14:paraId="357034F8" w14:textId="77777777" w:rsidR="00721600" w:rsidRDefault="00721600">
            <w:pPr>
              <w:pStyle w:val="NormalBPBHEB"/>
              <w:pPrChange w:id="696" w:author="Abhiram Arali" w:date="2024-11-13T12:09:00Z">
                <w:pPr>
                  <w:pStyle w:val="TableParagraph"/>
                  <w:spacing w:before="1" w:line="240" w:lineRule="auto"/>
                  <w:ind w:left="108"/>
                </w:pPr>
              </w:pPrChange>
            </w:pPr>
            <w:r>
              <w:rPr>
                <w:spacing w:val="-2"/>
              </w:rPr>
              <w:t>False</w:t>
            </w:r>
          </w:p>
        </w:tc>
        <w:tc>
          <w:tcPr>
            <w:tcW w:w="869" w:type="dxa"/>
          </w:tcPr>
          <w:p w14:paraId="2CACD175" w14:textId="77777777" w:rsidR="00721600" w:rsidRDefault="00721600">
            <w:pPr>
              <w:pStyle w:val="NormalBPBHEB"/>
              <w:pPrChange w:id="697" w:author="Abhiram Arali" w:date="2024-11-13T12:09:00Z">
                <w:pPr>
                  <w:pStyle w:val="TableParagraph"/>
                  <w:spacing w:before="1" w:line="240" w:lineRule="auto"/>
                  <w:ind w:left="105"/>
                </w:pPr>
              </w:pPrChange>
            </w:pPr>
            <w:r>
              <w:rPr>
                <w:spacing w:val="-2"/>
              </w:rPr>
              <w:t>False</w:t>
            </w:r>
          </w:p>
        </w:tc>
      </w:tr>
      <w:tr w:rsidR="00721600" w14:paraId="1DA4333A" w14:textId="77777777" w:rsidTr="00A3102B">
        <w:trPr>
          <w:trHeight w:val="414"/>
        </w:trPr>
        <w:tc>
          <w:tcPr>
            <w:tcW w:w="1423" w:type="dxa"/>
          </w:tcPr>
          <w:p w14:paraId="0C9F0355" w14:textId="77777777" w:rsidR="00721600" w:rsidRDefault="00721600">
            <w:pPr>
              <w:pStyle w:val="NormalBPBHEB"/>
              <w:pPrChange w:id="698" w:author="Abhiram Arali" w:date="2024-11-13T12:09:00Z">
                <w:pPr>
                  <w:pStyle w:val="TableParagraph"/>
                </w:pPr>
              </w:pPrChange>
            </w:pPr>
            <w:r>
              <w:rPr>
                <w:spacing w:val="-2"/>
              </w:rPr>
              <w:t>False</w:t>
            </w:r>
          </w:p>
        </w:tc>
        <w:tc>
          <w:tcPr>
            <w:tcW w:w="1426" w:type="dxa"/>
          </w:tcPr>
          <w:p w14:paraId="4B4F7E83" w14:textId="77777777" w:rsidR="00721600" w:rsidRDefault="00721600">
            <w:pPr>
              <w:pStyle w:val="NormalBPBHEB"/>
              <w:pPrChange w:id="699" w:author="Abhiram Arali" w:date="2024-11-13T12:09:00Z">
                <w:pPr>
                  <w:pStyle w:val="TableParagraph"/>
                  <w:ind w:left="108"/>
                </w:pPr>
              </w:pPrChange>
            </w:pPr>
            <w:r>
              <w:rPr>
                <w:spacing w:val="-4"/>
              </w:rPr>
              <w:t>True</w:t>
            </w:r>
          </w:p>
        </w:tc>
        <w:tc>
          <w:tcPr>
            <w:tcW w:w="869" w:type="dxa"/>
          </w:tcPr>
          <w:p w14:paraId="43B54EFE" w14:textId="77777777" w:rsidR="00721600" w:rsidRDefault="00721600">
            <w:pPr>
              <w:pStyle w:val="NormalBPBHEB"/>
              <w:pPrChange w:id="700" w:author="Abhiram Arali" w:date="2024-11-13T12:09:00Z">
                <w:pPr>
                  <w:pStyle w:val="TableParagraph"/>
                  <w:ind w:left="105"/>
                </w:pPr>
              </w:pPrChange>
            </w:pPr>
            <w:r>
              <w:rPr>
                <w:spacing w:val="-2"/>
              </w:rPr>
              <w:t>False</w:t>
            </w:r>
          </w:p>
        </w:tc>
      </w:tr>
      <w:tr w:rsidR="00721600" w14:paraId="3F479DE8" w14:textId="77777777" w:rsidTr="00A3102B">
        <w:trPr>
          <w:trHeight w:val="414"/>
        </w:trPr>
        <w:tc>
          <w:tcPr>
            <w:tcW w:w="1423" w:type="dxa"/>
          </w:tcPr>
          <w:p w14:paraId="3F4E0074" w14:textId="77777777" w:rsidR="00721600" w:rsidRDefault="00721600">
            <w:pPr>
              <w:pStyle w:val="NormalBPBHEB"/>
              <w:pPrChange w:id="701" w:author="Abhiram Arali" w:date="2024-11-13T12:09:00Z">
                <w:pPr>
                  <w:pStyle w:val="TableParagraph"/>
                </w:pPr>
              </w:pPrChange>
            </w:pPr>
            <w:r>
              <w:rPr>
                <w:spacing w:val="-2"/>
              </w:rPr>
              <w:t>False</w:t>
            </w:r>
          </w:p>
        </w:tc>
        <w:tc>
          <w:tcPr>
            <w:tcW w:w="1426" w:type="dxa"/>
          </w:tcPr>
          <w:p w14:paraId="2E742773" w14:textId="77777777" w:rsidR="00721600" w:rsidRDefault="00721600">
            <w:pPr>
              <w:pStyle w:val="NormalBPBHEB"/>
              <w:pPrChange w:id="702" w:author="Abhiram Arali" w:date="2024-11-13T12:09:00Z">
                <w:pPr>
                  <w:pStyle w:val="TableParagraph"/>
                  <w:ind w:left="108"/>
                </w:pPr>
              </w:pPrChange>
            </w:pPr>
            <w:r>
              <w:rPr>
                <w:spacing w:val="-2"/>
              </w:rPr>
              <w:t>False</w:t>
            </w:r>
          </w:p>
        </w:tc>
        <w:tc>
          <w:tcPr>
            <w:tcW w:w="869" w:type="dxa"/>
          </w:tcPr>
          <w:p w14:paraId="391A414B" w14:textId="77777777" w:rsidR="00721600" w:rsidRDefault="00721600">
            <w:pPr>
              <w:pStyle w:val="NormalBPBHEB"/>
              <w:pPrChange w:id="703" w:author="Abhiram Arali" w:date="2024-11-13T12:09:00Z">
                <w:pPr>
                  <w:pStyle w:val="TableParagraph"/>
                  <w:ind w:left="105"/>
                </w:pPr>
              </w:pPrChange>
            </w:pPr>
            <w:r>
              <w:rPr>
                <w:spacing w:val="-2"/>
              </w:rPr>
              <w:t>False</w:t>
            </w:r>
          </w:p>
        </w:tc>
      </w:tr>
    </w:tbl>
    <w:p w14:paraId="2384772F" w14:textId="77777777" w:rsidR="00947836" w:rsidRDefault="00947836">
      <w:pPr>
        <w:pStyle w:val="TableCaptionBPBHEB"/>
        <w:pPrChange w:id="704" w:author="Abhiram Arali" w:date="2024-11-13T12:09:00Z">
          <w:pPr>
            <w:pStyle w:val="Heading1"/>
            <w:ind w:left="4" w:right="4"/>
            <w:jc w:val="center"/>
          </w:pPr>
        </w:pPrChange>
      </w:pPr>
      <w:moveToRangeStart w:id="705" w:author="Abhiram Arali" w:date="2024-11-13T12:09:00Z" w:name="move182392185"/>
      <w:moveTo w:id="706" w:author="Abhiram Arali" w:date="2024-11-13T12:09:00Z">
        <w:r w:rsidRPr="00395B6E">
          <w:rPr>
            <w:b/>
            <w:bCs w:val="0"/>
            <w:rPrChange w:id="707" w:author="Abhiram Arali" w:date="2024-11-13T12:09:00Z">
              <w:rPr/>
            </w:rPrChange>
          </w:rPr>
          <w:t>Table</w:t>
        </w:r>
        <w:r w:rsidRPr="00395B6E">
          <w:rPr>
            <w:b/>
            <w:bCs w:val="0"/>
            <w:spacing w:val="-1"/>
            <w:rPrChange w:id="708" w:author="Abhiram Arali" w:date="2024-11-13T12:09:00Z">
              <w:rPr>
                <w:spacing w:val="-1"/>
              </w:rPr>
            </w:rPrChange>
          </w:rPr>
          <w:t xml:space="preserve"> </w:t>
        </w:r>
        <w:r w:rsidRPr="00395B6E">
          <w:rPr>
            <w:b/>
            <w:bCs w:val="0"/>
            <w:rPrChange w:id="709" w:author="Abhiram Arali" w:date="2024-11-13T12:09:00Z">
              <w:rPr/>
            </w:rPrChange>
          </w:rPr>
          <w:t>3.2</w:t>
        </w:r>
        <w:r>
          <w:t>: Truth Table</w:t>
        </w:r>
        <w:r>
          <w:rPr>
            <w:spacing w:val="-3"/>
          </w:rPr>
          <w:t xml:space="preserve"> </w:t>
        </w:r>
        <w:r>
          <w:t>for</w:t>
        </w:r>
        <w:r>
          <w:rPr>
            <w:spacing w:val="-2"/>
          </w:rPr>
          <w:t xml:space="preserve"> </w:t>
        </w:r>
        <w:r>
          <w:rPr>
            <w:spacing w:val="-5"/>
          </w:rPr>
          <w:t>AND</w:t>
        </w:r>
      </w:moveTo>
    </w:p>
    <w:moveToRangeEnd w:id="705"/>
    <w:p w14:paraId="45F52551" w14:textId="77777777" w:rsidR="00947836" w:rsidRDefault="00947836">
      <w:pPr>
        <w:pStyle w:val="NormalBPBHEB"/>
        <w:rPr>
          <w:ins w:id="710" w:author="Abhiram Arali" w:date="2024-11-13T12:09:00Z"/>
        </w:rPr>
        <w:pPrChange w:id="711" w:author="Abhiram Arali" w:date="2024-11-13T12:09:00Z">
          <w:pPr>
            <w:spacing w:before="1"/>
            <w:ind w:left="220"/>
          </w:pPr>
        </w:pPrChange>
      </w:pPr>
    </w:p>
    <w:p w14:paraId="3981A7F2" w14:textId="0FC64FEE" w:rsidR="00721600" w:rsidRDefault="00721600">
      <w:pPr>
        <w:pStyle w:val="NormalBPBHEB"/>
        <w:pPrChange w:id="712" w:author="Abhiram Arali" w:date="2024-11-13T12:09:00Z">
          <w:pPr>
            <w:spacing w:before="1"/>
            <w:ind w:left="220"/>
          </w:pPr>
        </w:pPrChange>
      </w:pPr>
      <w:r>
        <w:t>Example:</w:t>
      </w:r>
    </w:p>
    <w:p w14:paraId="059D2959" w14:textId="77777777" w:rsidR="00E80EFF" w:rsidRDefault="00E80EFF">
      <w:pPr>
        <w:pStyle w:val="CodeBlockBPBHEB"/>
        <w:pPrChange w:id="713" w:author="Abhiram Arali" w:date="2024-11-13T12:09:00Z">
          <w:pPr>
            <w:pStyle w:val="BodyText"/>
            <w:spacing w:before="18"/>
            <w:ind w:left="107"/>
          </w:pPr>
        </w:pPrChange>
      </w:pPr>
      <w:moveToRangeStart w:id="714" w:author="Abhiram Arali" w:date="2024-11-13T12:09:00Z" w:name="move182392205"/>
      <w:proofErr w:type="gramStart"/>
      <w:moveTo w:id="715" w:author="Abhiram Arali" w:date="2024-11-13T12:09:00Z">
        <w:r>
          <w:t>age</w:t>
        </w:r>
        <w:proofErr w:type="gramEnd"/>
        <w:r>
          <w:rPr>
            <w:spacing w:val="-2"/>
          </w:rPr>
          <w:t xml:space="preserve"> </w:t>
        </w:r>
        <w:r>
          <w:t>=</w:t>
        </w:r>
        <w:r>
          <w:rPr>
            <w:spacing w:val="-1"/>
          </w:rPr>
          <w:t xml:space="preserve"> </w:t>
        </w:r>
        <w:r>
          <w:rPr>
            <w:spacing w:val="-5"/>
          </w:rPr>
          <w:t>25</w:t>
        </w:r>
      </w:moveTo>
    </w:p>
    <w:p w14:paraId="7947ECA2" w14:textId="77777777" w:rsidR="00E80EFF" w:rsidRDefault="00E80EFF">
      <w:pPr>
        <w:pStyle w:val="CodeBlockBPBHEB"/>
        <w:pPrChange w:id="716" w:author="Abhiram Arali" w:date="2024-11-13T12:09:00Z">
          <w:pPr>
            <w:pStyle w:val="BodyText"/>
            <w:spacing w:before="19"/>
          </w:pPr>
        </w:pPrChange>
      </w:pPr>
    </w:p>
    <w:p w14:paraId="574DF09F" w14:textId="77777777" w:rsidR="00E80EFF" w:rsidRDefault="00E80EFF">
      <w:pPr>
        <w:pStyle w:val="CodeBlockBPBHEB"/>
        <w:pPrChange w:id="717" w:author="Abhiram Arali" w:date="2024-11-13T12:09:00Z">
          <w:pPr>
            <w:pStyle w:val="BodyText"/>
            <w:ind w:left="107"/>
          </w:pPr>
        </w:pPrChange>
      </w:pPr>
      <w:proofErr w:type="gramStart"/>
      <w:moveTo w:id="718" w:author="Abhiram Arali" w:date="2024-11-13T12:09:00Z">
        <w:r>
          <w:t>income</w:t>
        </w:r>
        <w:proofErr w:type="gramEnd"/>
        <w:r>
          <w:rPr>
            <w:spacing w:val="-1"/>
          </w:rPr>
          <w:t xml:space="preserve"> </w:t>
        </w:r>
        <w:r>
          <w:t>=</w:t>
        </w:r>
        <w:r>
          <w:rPr>
            <w:spacing w:val="-1"/>
          </w:rPr>
          <w:t xml:space="preserve"> </w:t>
        </w:r>
        <w:r>
          <w:rPr>
            <w:spacing w:val="-2"/>
          </w:rPr>
          <w:t>45000</w:t>
        </w:r>
      </w:moveTo>
    </w:p>
    <w:p w14:paraId="6414E1A5" w14:textId="77777777" w:rsidR="00E80EFF" w:rsidRDefault="00E80EFF">
      <w:pPr>
        <w:pStyle w:val="CodeBlockBPBHEB"/>
        <w:pPrChange w:id="719" w:author="Abhiram Arali" w:date="2024-11-13T12:09:00Z">
          <w:pPr>
            <w:pStyle w:val="BodyText"/>
            <w:spacing w:before="22"/>
          </w:pPr>
        </w:pPrChange>
      </w:pPr>
    </w:p>
    <w:p w14:paraId="102167A3" w14:textId="77777777" w:rsidR="00E80EFF" w:rsidRDefault="00E80EFF">
      <w:pPr>
        <w:pStyle w:val="CodeBlockBPBHEB"/>
        <w:pPrChange w:id="720" w:author="Abhiram Arali" w:date="2024-11-13T12:09:00Z">
          <w:pPr>
            <w:pStyle w:val="BodyText"/>
            <w:spacing w:before="1"/>
            <w:ind w:left="107"/>
          </w:pPr>
        </w:pPrChange>
      </w:pPr>
      <w:proofErr w:type="gramStart"/>
      <w:moveTo w:id="721" w:author="Abhiram Arali" w:date="2024-11-13T12:09:00Z">
        <w:r>
          <w:t>if</w:t>
        </w:r>
        <w:proofErr w:type="gramEnd"/>
        <w:r>
          <w:rPr>
            <w:spacing w:val="-1"/>
          </w:rPr>
          <w:t xml:space="preserve"> </w:t>
        </w:r>
        <w:r>
          <w:t>age</w:t>
        </w:r>
        <w:r>
          <w:rPr>
            <w:spacing w:val="-1"/>
          </w:rPr>
          <w:t xml:space="preserve"> </w:t>
        </w:r>
        <w:r>
          <w:t>&gt;</w:t>
        </w:r>
        <w:r>
          <w:rPr>
            <w:spacing w:val="-2"/>
          </w:rPr>
          <w:t xml:space="preserve"> </w:t>
        </w:r>
        <w:r>
          <w:t>18</w:t>
        </w:r>
        <w:r>
          <w:rPr>
            <w:spacing w:val="2"/>
          </w:rPr>
          <w:t xml:space="preserve"> </w:t>
        </w:r>
        <w:r>
          <w:t>and</w:t>
        </w:r>
        <w:r>
          <w:rPr>
            <w:spacing w:val="-1"/>
          </w:rPr>
          <w:t xml:space="preserve"> </w:t>
        </w:r>
        <w:r>
          <w:t>income</w:t>
        </w:r>
        <w:r>
          <w:rPr>
            <w:spacing w:val="-1"/>
          </w:rPr>
          <w:t xml:space="preserve"> </w:t>
        </w:r>
        <w:r>
          <w:t>&gt;</w:t>
        </w:r>
        <w:r>
          <w:rPr>
            <w:spacing w:val="1"/>
          </w:rPr>
          <w:t xml:space="preserve"> </w:t>
        </w:r>
        <w:r>
          <w:rPr>
            <w:spacing w:val="-2"/>
          </w:rPr>
          <w:t>30000:</w:t>
        </w:r>
      </w:moveTo>
    </w:p>
    <w:p w14:paraId="6C9192E2" w14:textId="77777777" w:rsidR="00E80EFF" w:rsidRDefault="00E80EFF">
      <w:pPr>
        <w:pStyle w:val="CodeBlockBPBHEB"/>
        <w:pPrChange w:id="722" w:author="Abhiram Arali" w:date="2024-11-13T12:09:00Z">
          <w:pPr>
            <w:pStyle w:val="BodyText"/>
            <w:spacing w:before="23"/>
          </w:pPr>
        </w:pPrChange>
      </w:pPr>
    </w:p>
    <w:p w14:paraId="27BCCA8F" w14:textId="77777777" w:rsidR="00E80EFF" w:rsidRDefault="00E80EFF">
      <w:pPr>
        <w:pStyle w:val="CodeBlockBPBHEB"/>
        <w:pPrChange w:id="723" w:author="Abhiram Arali" w:date="2024-11-13T12:09:00Z">
          <w:pPr>
            <w:pStyle w:val="BodyText"/>
            <w:spacing w:before="1" w:line="499" w:lineRule="auto"/>
            <w:ind w:left="107" w:right="3287" w:firstLine="240"/>
          </w:pPr>
        </w:pPrChange>
      </w:pPr>
      <w:proofErr w:type="gramStart"/>
      <w:moveTo w:id="724" w:author="Abhiram Arali" w:date="2024-11-13T12:09:00Z">
        <w:r>
          <w:t>print(</w:t>
        </w:r>
        <w:proofErr w:type="gramEnd"/>
        <w:r>
          <w:t>"You</w:t>
        </w:r>
        <w:r>
          <w:rPr>
            <w:spacing w:val="-4"/>
          </w:rPr>
          <w:t xml:space="preserve"> </w:t>
        </w:r>
        <w:r>
          <w:t>are</w:t>
        </w:r>
        <w:r>
          <w:rPr>
            <w:spacing w:val="-4"/>
          </w:rPr>
          <w:t xml:space="preserve"> </w:t>
        </w:r>
        <w:r>
          <w:t>eligible</w:t>
        </w:r>
        <w:r>
          <w:rPr>
            <w:spacing w:val="-5"/>
          </w:rPr>
          <w:t xml:space="preserve"> </w:t>
        </w:r>
        <w:r>
          <w:t>for</w:t>
        </w:r>
        <w:r>
          <w:rPr>
            <w:spacing w:val="-6"/>
          </w:rPr>
          <w:t xml:space="preserve"> </w:t>
        </w:r>
        <w:r>
          <w:t>the</w:t>
        </w:r>
        <w:r>
          <w:rPr>
            <w:spacing w:val="-4"/>
          </w:rPr>
          <w:t xml:space="preserve"> </w:t>
        </w:r>
        <w:r>
          <w:t>loan.")</w:t>
        </w:r>
        <w:r>
          <w:rPr>
            <w:spacing w:val="40"/>
          </w:rPr>
          <w:t xml:space="preserve"> </w:t>
        </w:r>
        <w:r>
          <w:t>#</w:t>
        </w:r>
        <w:r>
          <w:rPr>
            <w:spacing w:val="-4"/>
          </w:rPr>
          <w:t xml:space="preserve"> </w:t>
        </w:r>
        <w:proofErr w:type="gramStart"/>
        <w:r>
          <w:t>This</w:t>
        </w:r>
        <w:proofErr w:type="gramEnd"/>
        <w:r>
          <w:rPr>
            <w:spacing w:val="-4"/>
          </w:rPr>
          <w:t xml:space="preserve"> </w:t>
        </w:r>
        <w:r>
          <w:t>will</w:t>
        </w:r>
        <w:r>
          <w:rPr>
            <w:spacing w:val="-4"/>
          </w:rPr>
          <w:t xml:space="preserve"> </w:t>
        </w:r>
        <w:r>
          <w:t xml:space="preserve">print </w:t>
        </w:r>
        <w:r>
          <w:rPr>
            <w:spacing w:val="-2"/>
          </w:rPr>
          <w:t>else:</w:t>
        </w:r>
      </w:moveTo>
    </w:p>
    <w:p w14:paraId="10B39D5A" w14:textId="77777777" w:rsidR="00E80EFF" w:rsidRDefault="00E80EFF">
      <w:pPr>
        <w:pStyle w:val="CodeBlockBPBHEB"/>
        <w:pPrChange w:id="725" w:author="Abhiram Arali" w:date="2024-11-13T12:09:00Z">
          <w:pPr>
            <w:pStyle w:val="BodyText"/>
            <w:spacing w:line="275" w:lineRule="exact"/>
            <w:ind w:left="347"/>
          </w:pPr>
        </w:pPrChange>
      </w:pPr>
      <w:proofErr w:type="gramStart"/>
      <w:moveTo w:id="726" w:author="Abhiram Arali" w:date="2024-11-13T12:09:00Z">
        <w:r>
          <w:t>print(</w:t>
        </w:r>
        <w:proofErr w:type="gramEnd"/>
        <w:r>
          <w:t>"You</w:t>
        </w:r>
        <w:r>
          <w:rPr>
            <w:spacing w:val="-1"/>
          </w:rPr>
          <w:t xml:space="preserve"> </w:t>
        </w:r>
        <w:r>
          <w:t>are</w:t>
        </w:r>
        <w:r>
          <w:rPr>
            <w:spacing w:val="-3"/>
          </w:rPr>
          <w:t xml:space="preserve"> </w:t>
        </w:r>
        <w:r>
          <w:t>not</w:t>
        </w:r>
        <w:r>
          <w:rPr>
            <w:spacing w:val="2"/>
          </w:rPr>
          <w:t xml:space="preserve"> </w:t>
        </w:r>
        <w:r>
          <w:rPr>
            <w:spacing w:val="-2"/>
          </w:rPr>
          <w:t>eligible.")</w:t>
        </w:r>
      </w:moveTo>
    </w:p>
    <w:moveToRangeEnd w:id="714"/>
    <w:p w14:paraId="3E14C083" w14:textId="1AEDB020" w:rsidR="00721600" w:rsidRDefault="00721600">
      <w:pPr>
        <w:pStyle w:val="NormalBPBHEB"/>
        <w:pPrChange w:id="727" w:author="Abhiram Arali" w:date="2024-11-13T12:09:00Z">
          <w:pPr>
            <w:pStyle w:val="BodyText"/>
            <w:spacing w:before="47"/>
          </w:pPr>
        </w:pPrChange>
      </w:pPr>
      <w:del w:id="728" w:author="Abhiram Arali" w:date="2024-11-13T12:09:00Z">
        <w:r w:rsidDel="003427C3">
          <w:rPr>
            <w:noProof/>
            <w:lang w:val="en-IN" w:eastAsia="en-IN"/>
            <w:rPrChange w:id="729" w:author="Unknown">
              <w:rPr>
                <w:noProof/>
                <w:lang w:val="en-IN" w:eastAsia="en-IN"/>
              </w:rPr>
            </w:rPrChange>
          </w:rPr>
          <mc:AlternateContent>
            <mc:Choice Requires="wps">
              <w:drawing>
                <wp:anchor distT="0" distB="0" distL="0" distR="0" simplePos="0" relativeHeight="251669504" behindDoc="1" locked="0" layoutInCell="1" allowOverlap="1" wp14:anchorId="777E8F99" wp14:editId="2B8A8A87">
                  <wp:simplePos x="0" y="0"/>
                  <wp:positionH relativeFrom="page">
                    <wp:posOffset>843076</wp:posOffset>
                  </wp:positionH>
                  <wp:positionV relativeFrom="paragraph">
                    <wp:posOffset>194576</wp:posOffset>
                  </wp:positionV>
                  <wp:extent cx="5876290" cy="2114550"/>
                  <wp:effectExtent l="0" t="0" r="0" b="0"/>
                  <wp:wrapTopAndBottom/>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52AA38E9" w14:textId="3071F166" w:rsidR="00721600" w:rsidDel="00E80EFF" w:rsidRDefault="00721600" w:rsidP="00721600">
                              <w:pPr>
                                <w:pStyle w:val="BodyText"/>
                                <w:spacing w:before="18"/>
                                <w:ind w:left="107"/>
                              </w:pPr>
                              <w:moveFromRangeStart w:id="730" w:author="Abhiram Arali" w:date="2024-11-13T12:09:00Z" w:name="move182392205"/>
                              <w:moveFrom w:id="731" w:author="Abhiram Arali" w:date="2024-11-13T12:09:00Z">
                                <w:r w:rsidDel="00E80EFF">
                                  <w:t>age</w:t>
                                </w:r>
                                <w:r w:rsidDel="00E80EFF">
                                  <w:rPr>
                                    <w:spacing w:val="-2"/>
                                  </w:rPr>
                                  <w:t xml:space="preserve"> </w:t>
                                </w:r>
                                <w:r w:rsidDel="00E80EFF">
                                  <w:t>=</w:t>
                                </w:r>
                                <w:r w:rsidDel="00E80EFF">
                                  <w:rPr>
                                    <w:spacing w:val="-1"/>
                                  </w:rPr>
                                  <w:t xml:space="preserve"> </w:t>
                                </w:r>
                                <w:r w:rsidDel="00E80EFF">
                                  <w:rPr>
                                    <w:spacing w:val="-5"/>
                                  </w:rPr>
                                  <w:t>25</w:t>
                                </w:r>
                              </w:moveFrom>
                            </w:p>
                            <w:p w14:paraId="675620D4" w14:textId="1E469692" w:rsidR="00721600" w:rsidDel="00E80EFF" w:rsidRDefault="00721600" w:rsidP="00721600">
                              <w:pPr>
                                <w:pStyle w:val="BodyText"/>
                                <w:spacing w:before="19"/>
                              </w:pPr>
                            </w:p>
                            <w:p w14:paraId="6E364B37" w14:textId="6C37A854" w:rsidR="00721600" w:rsidDel="00E80EFF" w:rsidRDefault="00721600" w:rsidP="00721600">
                              <w:pPr>
                                <w:pStyle w:val="BodyText"/>
                                <w:ind w:left="107"/>
                              </w:pPr>
                              <w:moveFrom w:id="732" w:author="Abhiram Arali" w:date="2024-11-13T12:09:00Z">
                                <w:r w:rsidDel="00E80EFF">
                                  <w:t>income</w:t>
                                </w:r>
                                <w:r w:rsidDel="00E80EFF">
                                  <w:rPr>
                                    <w:spacing w:val="-1"/>
                                  </w:rPr>
                                  <w:t xml:space="preserve"> </w:t>
                                </w:r>
                                <w:r w:rsidDel="00E80EFF">
                                  <w:t>=</w:t>
                                </w:r>
                                <w:r w:rsidDel="00E80EFF">
                                  <w:rPr>
                                    <w:spacing w:val="-1"/>
                                  </w:rPr>
                                  <w:t xml:space="preserve"> </w:t>
                                </w:r>
                                <w:r w:rsidDel="00E80EFF">
                                  <w:rPr>
                                    <w:spacing w:val="-2"/>
                                  </w:rPr>
                                  <w:t>45000</w:t>
                                </w:r>
                              </w:moveFrom>
                            </w:p>
                            <w:p w14:paraId="33F073E5" w14:textId="2E418E9C" w:rsidR="00721600" w:rsidDel="00E80EFF" w:rsidRDefault="00721600" w:rsidP="00721600">
                              <w:pPr>
                                <w:pStyle w:val="BodyText"/>
                                <w:spacing w:before="22"/>
                              </w:pPr>
                            </w:p>
                            <w:p w14:paraId="2A9AD5DC" w14:textId="31FB0254" w:rsidR="00721600" w:rsidDel="00E80EFF" w:rsidRDefault="00721600" w:rsidP="00721600">
                              <w:pPr>
                                <w:pStyle w:val="BodyText"/>
                                <w:spacing w:before="1"/>
                                <w:ind w:left="107"/>
                              </w:pPr>
                              <w:moveFrom w:id="733" w:author="Abhiram Arali" w:date="2024-11-13T12:09:00Z">
                                <w:r w:rsidDel="00E80EFF">
                                  <w:t>if</w:t>
                                </w:r>
                                <w:r w:rsidDel="00E80EFF">
                                  <w:rPr>
                                    <w:spacing w:val="-1"/>
                                  </w:rPr>
                                  <w:t xml:space="preserve"> </w:t>
                                </w:r>
                                <w:r w:rsidDel="00E80EFF">
                                  <w:t>age</w:t>
                                </w:r>
                                <w:r w:rsidDel="00E80EFF">
                                  <w:rPr>
                                    <w:spacing w:val="-1"/>
                                  </w:rPr>
                                  <w:t xml:space="preserve"> </w:t>
                                </w:r>
                                <w:r w:rsidDel="00E80EFF">
                                  <w:t>&gt;</w:t>
                                </w:r>
                                <w:r w:rsidDel="00E80EFF">
                                  <w:rPr>
                                    <w:spacing w:val="-2"/>
                                  </w:rPr>
                                  <w:t xml:space="preserve"> </w:t>
                                </w:r>
                                <w:r w:rsidDel="00E80EFF">
                                  <w:t>18</w:t>
                                </w:r>
                                <w:r w:rsidDel="00E80EFF">
                                  <w:rPr>
                                    <w:spacing w:val="2"/>
                                  </w:rPr>
                                  <w:t xml:space="preserve"> </w:t>
                                </w:r>
                                <w:r w:rsidDel="00E80EFF">
                                  <w:t>and</w:t>
                                </w:r>
                                <w:r w:rsidDel="00E80EFF">
                                  <w:rPr>
                                    <w:spacing w:val="-1"/>
                                  </w:rPr>
                                  <w:t xml:space="preserve"> </w:t>
                                </w:r>
                                <w:r w:rsidDel="00E80EFF">
                                  <w:t>income</w:t>
                                </w:r>
                                <w:r w:rsidDel="00E80EFF">
                                  <w:rPr>
                                    <w:spacing w:val="-1"/>
                                  </w:rPr>
                                  <w:t xml:space="preserve"> </w:t>
                                </w:r>
                                <w:r w:rsidDel="00E80EFF">
                                  <w:t>&gt;</w:t>
                                </w:r>
                                <w:r w:rsidDel="00E80EFF">
                                  <w:rPr>
                                    <w:spacing w:val="1"/>
                                  </w:rPr>
                                  <w:t xml:space="preserve"> </w:t>
                                </w:r>
                                <w:r w:rsidDel="00E80EFF">
                                  <w:rPr>
                                    <w:spacing w:val="-2"/>
                                  </w:rPr>
                                  <w:t>30000:</w:t>
                                </w:r>
                              </w:moveFrom>
                            </w:p>
                            <w:p w14:paraId="110B1F35" w14:textId="05952C3B" w:rsidR="00721600" w:rsidDel="00E80EFF" w:rsidRDefault="00721600" w:rsidP="00721600">
                              <w:pPr>
                                <w:pStyle w:val="BodyText"/>
                                <w:spacing w:before="23"/>
                              </w:pPr>
                            </w:p>
                            <w:p w14:paraId="72B8F643" w14:textId="59FCF52F" w:rsidR="00721600" w:rsidDel="00E80EFF" w:rsidRDefault="00721600" w:rsidP="00721600">
                              <w:pPr>
                                <w:pStyle w:val="BodyText"/>
                                <w:spacing w:before="1" w:line="499" w:lineRule="auto"/>
                                <w:ind w:left="107" w:right="3287" w:firstLine="240"/>
                              </w:pPr>
                              <w:moveFrom w:id="734" w:author="Abhiram Arali" w:date="2024-11-13T12:09:00Z">
                                <w:r w:rsidDel="00E80EFF">
                                  <w:t>print("You</w:t>
                                </w:r>
                                <w:r w:rsidDel="00E80EFF">
                                  <w:rPr>
                                    <w:spacing w:val="-4"/>
                                  </w:rPr>
                                  <w:t xml:space="preserve"> </w:t>
                                </w:r>
                                <w:r w:rsidDel="00E80EFF">
                                  <w:t>are</w:t>
                                </w:r>
                                <w:r w:rsidDel="00E80EFF">
                                  <w:rPr>
                                    <w:spacing w:val="-4"/>
                                  </w:rPr>
                                  <w:t xml:space="preserve"> </w:t>
                                </w:r>
                                <w:r w:rsidDel="00E80EFF">
                                  <w:t>eligible</w:t>
                                </w:r>
                                <w:r w:rsidDel="00E80EFF">
                                  <w:rPr>
                                    <w:spacing w:val="-5"/>
                                  </w:rPr>
                                  <w:t xml:space="preserve"> </w:t>
                                </w:r>
                                <w:r w:rsidDel="00E80EFF">
                                  <w:t>for</w:t>
                                </w:r>
                                <w:r w:rsidDel="00E80EFF">
                                  <w:rPr>
                                    <w:spacing w:val="-6"/>
                                  </w:rPr>
                                  <w:t xml:space="preserve"> </w:t>
                                </w:r>
                                <w:r w:rsidDel="00E80EFF">
                                  <w:t>the</w:t>
                                </w:r>
                                <w:r w:rsidDel="00E80EFF">
                                  <w:rPr>
                                    <w:spacing w:val="-4"/>
                                  </w:rPr>
                                  <w:t xml:space="preserve"> </w:t>
                                </w:r>
                                <w:r w:rsidDel="00E80EFF">
                                  <w:t>loan.")</w:t>
                                </w:r>
                                <w:r w:rsidDel="00E80EFF">
                                  <w:rPr>
                                    <w:spacing w:val="40"/>
                                  </w:rPr>
                                  <w:t xml:space="preserve"> </w:t>
                                </w:r>
                                <w:r w:rsidDel="00E80EFF">
                                  <w:t>#</w:t>
                                </w:r>
                                <w:r w:rsidDel="00E80EFF">
                                  <w:rPr>
                                    <w:spacing w:val="-4"/>
                                  </w:rPr>
                                  <w:t xml:space="preserve"> </w:t>
                                </w:r>
                                <w:r w:rsidDel="00E80EFF">
                                  <w:t>This</w:t>
                                </w:r>
                                <w:r w:rsidDel="00E80EFF">
                                  <w:rPr>
                                    <w:spacing w:val="-4"/>
                                  </w:rPr>
                                  <w:t xml:space="preserve"> </w:t>
                                </w:r>
                                <w:r w:rsidDel="00E80EFF">
                                  <w:t>will</w:t>
                                </w:r>
                                <w:r w:rsidDel="00E80EFF">
                                  <w:rPr>
                                    <w:spacing w:val="-4"/>
                                  </w:rPr>
                                  <w:t xml:space="preserve"> </w:t>
                                </w:r>
                                <w:r w:rsidDel="00E80EFF">
                                  <w:t xml:space="preserve">print </w:t>
                                </w:r>
                                <w:r w:rsidDel="00E80EFF">
                                  <w:rPr>
                                    <w:spacing w:val="-2"/>
                                  </w:rPr>
                                  <w:t>else:</w:t>
                                </w:r>
                              </w:moveFrom>
                            </w:p>
                            <w:p w14:paraId="3CCC6984" w14:textId="78B70ED0" w:rsidR="00721600" w:rsidRDefault="00721600" w:rsidP="00721600">
                              <w:pPr>
                                <w:pStyle w:val="BodyText"/>
                                <w:spacing w:line="275" w:lineRule="exact"/>
                                <w:ind w:left="347"/>
                              </w:pPr>
                              <w:moveFrom w:id="735" w:author="Abhiram Arali" w:date="2024-11-13T12:09:00Z">
                                <w:r w:rsidDel="00E80EFF">
                                  <w:t>print("You</w:t>
                                </w:r>
                                <w:r w:rsidDel="00E80EFF">
                                  <w:rPr>
                                    <w:spacing w:val="-1"/>
                                  </w:rPr>
                                  <w:t xml:space="preserve"> </w:t>
                                </w:r>
                                <w:r w:rsidDel="00E80EFF">
                                  <w:t>are</w:t>
                                </w:r>
                                <w:r w:rsidDel="00E80EFF">
                                  <w:rPr>
                                    <w:spacing w:val="-3"/>
                                  </w:rPr>
                                  <w:t xml:space="preserve"> </w:t>
                                </w:r>
                                <w:r w:rsidDel="00E80EFF">
                                  <w:t>not</w:t>
                                </w:r>
                                <w:r w:rsidDel="00E80EFF">
                                  <w:rPr>
                                    <w:spacing w:val="2"/>
                                  </w:rPr>
                                  <w:t xml:space="preserve"> </w:t>
                                </w:r>
                                <w:r w:rsidDel="00E80EFF">
                                  <w:rPr>
                                    <w:spacing w:val="-2"/>
                                  </w:rPr>
                                  <w:t>eligible.")</w:t>
                                </w:r>
                              </w:moveFrom>
                              <w:moveFromRangeEnd w:id="730"/>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7E8F99" id="Textbox 210" o:spid="_x0000_s1035" type="#_x0000_t202" style="position:absolute;left:0;text-align:left;margin-left:66.4pt;margin-top:15.3pt;width:462.7pt;height:166.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" filled="f" strokeweight=".48pt">
                  <v:path arrowok="t"/>
                  <v:textbox inset="0,0,0,0">
                    <w:txbxContent>
                      <w:p w14:paraId="52AA38E9" w14:textId="3071F166" w:rsidR="00721600" w:rsidDel="00E80EFF" w:rsidRDefault="00721600" w:rsidP="00721600">
                        <w:pPr>
                          <w:pStyle w:val="BodyText"/>
                          <w:spacing w:before="18"/>
                          <w:ind w:left="107"/>
                          <w:rPr>
                            <w:moveFrom w:id="966" w:author="Abhiram Arali" w:date="2024-11-13T12:09:00Z" w16du:dateUtc="2024-11-13T06:39:00Z"/>
                          </w:rPr>
                        </w:pPr>
                        <w:moveFromRangeStart w:id="967" w:author="Abhiram Arali" w:date="2024-11-13T12:09:00Z" w:name="move182392205"/>
                        <w:moveFrom w:id="968" w:author="Abhiram Arali" w:date="2024-11-13T12:09:00Z" w16du:dateUtc="2024-11-13T06:39:00Z">
                          <w:r w:rsidDel="00E80EFF">
                            <w:t>age</w:t>
                          </w:r>
                          <w:r w:rsidDel="00E80EFF">
                            <w:rPr>
                              <w:spacing w:val="-2"/>
                            </w:rPr>
                            <w:t xml:space="preserve"> </w:t>
                          </w:r>
                          <w:r w:rsidDel="00E80EFF">
                            <w:t>=</w:t>
                          </w:r>
                          <w:r w:rsidDel="00E80EFF">
                            <w:rPr>
                              <w:spacing w:val="-1"/>
                            </w:rPr>
                            <w:t xml:space="preserve"> </w:t>
                          </w:r>
                          <w:r w:rsidDel="00E80EFF">
                            <w:rPr>
                              <w:spacing w:val="-5"/>
                            </w:rPr>
                            <w:t>25</w:t>
                          </w:r>
                        </w:moveFrom>
                      </w:p>
                      <w:p w14:paraId="675620D4" w14:textId="1E469692" w:rsidR="00721600" w:rsidDel="00E80EFF" w:rsidRDefault="00721600" w:rsidP="00721600">
                        <w:pPr>
                          <w:pStyle w:val="BodyText"/>
                          <w:spacing w:before="19"/>
                          <w:rPr>
                            <w:moveFrom w:id="969" w:author="Abhiram Arali" w:date="2024-11-13T12:09:00Z" w16du:dateUtc="2024-11-13T06:39:00Z"/>
                          </w:rPr>
                        </w:pPr>
                      </w:p>
                      <w:p w14:paraId="6E364B37" w14:textId="6C37A854" w:rsidR="00721600" w:rsidDel="00E80EFF" w:rsidRDefault="00721600" w:rsidP="00721600">
                        <w:pPr>
                          <w:pStyle w:val="BodyText"/>
                          <w:ind w:left="107"/>
                          <w:rPr>
                            <w:moveFrom w:id="970" w:author="Abhiram Arali" w:date="2024-11-13T12:09:00Z" w16du:dateUtc="2024-11-13T06:39:00Z"/>
                          </w:rPr>
                        </w:pPr>
                        <w:moveFrom w:id="971" w:author="Abhiram Arali" w:date="2024-11-13T12:09:00Z" w16du:dateUtc="2024-11-13T06:39:00Z">
                          <w:r w:rsidDel="00E80EFF">
                            <w:t>income</w:t>
                          </w:r>
                          <w:r w:rsidDel="00E80EFF">
                            <w:rPr>
                              <w:spacing w:val="-1"/>
                            </w:rPr>
                            <w:t xml:space="preserve"> </w:t>
                          </w:r>
                          <w:r w:rsidDel="00E80EFF">
                            <w:t>=</w:t>
                          </w:r>
                          <w:r w:rsidDel="00E80EFF">
                            <w:rPr>
                              <w:spacing w:val="-1"/>
                            </w:rPr>
                            <w:t xml:space="preserve"> </w:t>
                          </w:r>
                          <w:r w:rsidDel="00E80EFF">
                            <w:rPr>
                              <w:spacing w:val="-2"/>
                            </w:rPr>
                            <w:t>45000</w:t>
                          </w:r>
                        </w:moveFrom>
                      </w:p>
                      <w:p w14:paraId="33F073E5" w14:textId="2E418E9C" w:rsidR="00721600" w:rsidDel="00E80EFF" w:rsidRDefault="00721600" w:rsidP="00721600">
                        <w:pPr>
                          <w:pStyle w:val="BodyText"/>
                          <w:spacing w:before="22"/>
                          <w:rPr>
                            <w:moveFrom w:id="972" w:author="Abhiram Arali" w:date="2024-11-13T12:09:00Z" w16du:dateUtc="2024-11-13T06:39:00Z"/>
                          </w:rPr>
                        </w:pPr>
                      </w:p>
                      <w:p w14:paraId="2A9AD5DC" w14:textId="31FB0254" w:rsidR="00721600" w:rsidDel="00E80EFF" w:rsidRDefault="00721600" w:rsidP="00721600">
                        <w:pPr>
                          <w:pStyle w:val="BodyText"/>
                          <w:spacing w:before="1"/>
                          <w:ind w:left="107"/>
                          <w:rPr>
                            <w:moveFrom w:id="973" w:author="Abhiram Arali" w:date="2024-11-13T12:09:00Z" w16du:dateUtc="2024-11-13T06:39:00Z"/>
                          </w:rPr>
                        </w:pPr>
                        <w:moveFrom w:id="974" w:author="Abhiram Arali" w:date="2024-11-13T12:09:00Z" w16du:dateUtc="2024-11-13T06:39:00Z">
                          <w:r w:rsidDel="00E80EFF">
                            <w:t>if</w:t>
                          </w:r>
                          <w:r w:rsidDel="00E80EFF">
                            <w:rPr>
                              <w:spacing w:val="-1"/>
                            </w:rPr>
                            <w:t xml:space="preserve"> </w:t>
                          </w:r>
                          <w:r w:rsidDel="00E80EFF">
                            <w:t>age</w:t>
                          </w:r>
                          <w:r w:rsidDel="00E80EFF">
                            <w:rPr>
                              <w:spacing w:val="-1"/>
                            </w:rPr>
                            <w:t xml:space="preserve"> </w:t>
                          </w:r>
                          <w:r w:rsidDel="00E80EFF">
                            <w:t>&gt;</w:t>
                          </w:r>
                          <w:r w:rsidDel="00E80EFF">
                            <w:rPr>
                              <w:spacing w:val="-2"/>
                            </w:rPr>
                            <w:t xml:space="preserve"> </w:t>
                          </w:r>
                          <w:r w:rsidDel="00E80EFF">
                            <w:t>18</w:t>
                          </w:r>
                          <w:r w:rsidDel="00E80EFF">
                            <w:rPr>
                              <w:spacing w:val="2"/>
                            </w:rPr>
                            <w:t xml:space="preserve"> </w:t>
                          </w:r>
                          <w:r w:rsidDel="00E80EFF">
                            <w:t>and</w:t>
                          </w:r>
                          <w:r w:rsidDel="00E80EFF">
                            <w:rPr>
                              <w:spacing w:val="-1"/>
                            </w:rPr>
                            <w:t xml:space="preserve"> </w:t>
                          </w:r>
                          <w:r w:rsidDel="00E80EFF">
                            <w:t>income</w:t>
                          </w:r>
                          <w:r w:rsidDel="00E80EFF">
                            <w:rPr>
                              <w:spacing w:val="-1"/>
                            </w:rPr>
                            <w:t xml:space="preserve"> </w:t>
                          </w:r>
                          <w:r w:rsidDel="00E80EFF">
                            <w:t>&gt;</w:t>
                          </w:r>
                          <w:r w:rsidDel="00E80EFF">
                            <w:rPr>
                              <w:spacing w:val="1"/>
                            </w:rPr>
                            <w:t xml:space="preserve"> </w:t>
                          </w:r>
                          <w:r w:rsidDel="00E80EFF">
                            <w:rPr>
                              <w:spacing w:val="-2"/>
                            </w:rPr>
                            <w:t>30000:</w:t>
                          </w:r>
                        </w:moveFrom>
                      </w:p>
                      <w:p w14:paraId="110B1F35" w14:textId="05952C3B" w:rsidR="00721600" w:rsidDel="00E80EFF" w:rsidRDefault="00721600" w:rsidP="00721600">
                        <w:pPr>
                          <w:pStyle w:val="BodyText"/>
                          <w:spacing w:before="23"/>
                          <w:rPr>
                            <w:moveFrom w:id="975" w:author="Abhiram Arali" w:date="2024-11-13T12:09:00Z" w16du:dateUtc="2024-11-13T06:39:00Z"/>
                          </w:rPr>
                        </w:pPr>
                      </w:p>
                      <w:p w14:paraId="72B8F643" w14:textId="59FCF52F" w:rsidR="00721600" w:rsidDel="00E80EFF" w:rsidRDefault="00721600" w:rsidP="00721600">
                        <w:pPr>
                          <w:pStyle w:val="BodyText"/>
                          <w:spacing w:before="1" w:line="499" w:lineRule="auto"/>
                          <w:ind w:left="107" w:right="3287" w:firstLine="240"/>
                          <w:rPr>
                            <w:moveFrom w:id="976" w:author="Abhiram Arali" w:date="2024-11-13T12:09:00Z" w16du:dateUtc="2024-11-13T06:39:00Z"/>
                          </w:rPr>
                        </w:pPr>
                        <w:moveFrom w:id="977" w:author="Abhiram Arali" w:date="2024-11-13T12:09:00Z" w16du:dateUtc="2024-11-13T06:39:00Z">
                          <w:r w:rsidDel="00E80EFF">
                            <w:t>print("You</w:t>
                          </w:r>
                          <w:r w:rsidDel="00E80EFF">
                            <w:rPr>
                              <w:spacing w:val="-4"/>
                            </w:rPr>
                            <w:t xml:space="preserve"> </w:t>
                          </w:r>
                          <w:r w:rsidDel="00E80EFF">
                            <w:t>are</w:t>
                          </w:r>
                          <w:r w:rsidDel="00E80EFF">
                            <w:rPr>
                              <w:spacing w:val="-4"/>
                            </w:rPr>
                            <w:t xml:space="preserve"> </w:t>
                          </w:r>
                          <w:r w:rsidDel="00E80EFF">
                            <w:t>eligible</w:t>
                          </w:r>
                          <w:r w:rsidDel="00E80EFF">
                            <w:rPr>
                              <w:spacing w:val="-5"/>
                            </w:rPr>
                            <w:t xml:space="preserve"> </w:t>
                          </w:r>
                          <w:r w:rsidDel="00E80EFF">
                            <w:t>for</w:t>
                          </w:r>
                          <w:r w:rsidDel="00E80EFF">
                            <w:rPr>
                              <w:spacing w:val="-6"/>
                            </w:rPr>
                            <w:t xml:space="preserve"> </w:t>
                          </w:r>
                          <w:r w:rsidDel="00E80EFF">
                            <w:t>the</w:t>
                          </w:r>
                          <w:r w:rsidDel="00E80EFF">
                            <w:rPr>
                              <w:spacing w:val="-4"/>
                            </w:rPr>
                            <w:t xml:space="preserve"> </w:t>
                          </w:r>
                          <w:r w:rsidDel="00E80EFF">
                            <w:t>loan.")</w:t>
                          </w:r>
                          <w:r w:rsidDel="00E80EFF">
                            <w:rPr>
                              <w:spacing w:val="40"/>
                            </w:rPr>
                            <w:t xml:space="preserve"> </w:t>
                          </w:r>
                          <w:r w:rsidDel="00E80EFF">
                            <w:t>#</w:t>
                          </w:r>
                          <w:r w:rsidDel="00E80EFF">
                            <w:rPr>
                              <w:spacing w:val="-4"/>
                            </w:rPr>
                            <w:t xml:space="preserve"> </w:t>
                          </w:r>
                          <w:r w:rsidDel="00E80EFF">
                            <w:t>This</w:t>
                          </w:r>
                          <w:r w:rsidDel="00E80EFF">
                            <w:rPr>
                              <w:spacing w:val="-4"/>
                            </w:rPr>
                            <w:t xml:space="preserve"> </w:t>
                          </w:r>
                          <w:r w:rsidDel="00E80EFF">
                            <w:t>will</w:t>
                          </w:r>
                          <w:r w:rsidDel="00E80EFF">
                            <w:rPr>
                              <w:spacing w:val="-4"/>
                            </w:rPr>
                            <w:t xml:space="preserve"> </w:t>
                          </w:r>
                          <w:r w:rsidDel="00E80EFF">
                            <w:t xml:space="preserve">print </w:t>
                          </w:r>
                          <w:r w:rsidDel="00E80EFF">
                            <w:rPr>
                              <w:spacing w:val="-2"/>
                            </w:rPr>
                            <w:t>else:</w:t>
                          </w:r>
                        </w:moveFrom>
                      </w:p>
                      <w:p w14:paraId="3CCC6984" w14:textId="78B70ED0" w:rsidR="00721600" w:rsidRDefault="00721600" w:rsidP="00721600">
                        <w:pPr>
                          <w:pStyle w:val="BodyText"/>
                          <w:spacing w:line="275" w:lineRule="exact"/>
                          <w:ind w:left="347"/>
                        </w:pPr>
                        <w:moveFrom w:id="978" w:author="Abhiram Arali" w:date="2024-11-13T12:09:00Z" w16du:dateUtc="2024-11-13T06:39:00Z">
                          <w:r w:rsidDel="00E80EFF">
                            <w:t>print("You</w:t>
                          </w:r>
                          <w:r w:rsidDel="00E80EFF">
                            <w:rPr>
                              <w:spacing w:val="-1"/>
                            </w:rPr>
                            <w:t xml:space="preserve"> </w:t>
                          </w:r>
                          <w:r w:rsidDel="00E80EFF">
                            <w:t>are</w:t>
                          </w:r>
                          <w:r w:rsidDel="00E80EFF">
                            <w:rPr>
                              <w:spacing w:val="-3"/>
                            </w:rPr>
                            <w:t xml:space="preserve"> </w:t>
                          </w:r>
                          <w:r w:rsidDel="00E80EFF">
                            <w:t>not</w:t>
                          </w:r>
                          <w:r w:rsidDel="00E80EFF">
                            <w:rPr>
                              <w:spacing w:val="2"/>
                            </w:rPr>
                            <w:t xml:space="preserve"> </w:t>
                          </w:r>
                          <w:r w:rsidDel="00E80EFF">
                            <w:rPr>
                              <w:spacing w:val="-2"/>
                            </w:rPr>
                            <w:t>eligible.")</w:t>
                          </w:r>
                        </w:moveFrom>
                        <w:moveFromRangeEnd w:id="967"/>
                      </w:p>
                    </w:txbxContent>
                  </v:textbox>
                  <w10:wrap type="topAndBottom" anchorx="page"/>
                </v:shape>
              </w:pict>
            </mc:Fallback>
          </mc:AlternateContent>
        </w:r>
      </w:del>
    </w:p>
    <w:p w14:paraId="3D2A3403" w14:textId="77777777" w:rsidR="00721600" w:rsidRDefault="00721600" w:rsidP="005216FD">
      <w:pPr>
        <w:pStyle w:val="NormalBPBHEB"/>
        <w:rPr>
          <w:ins w:id="736" w:author="Abhiram Arali" w:date="2024-11-13T12:10:00Z"/>
          <w:spacing w:val="-2"/>
        </w:rPr>
      </w:pPr>
      <w:r>
        <w:t>In</w:t>
      </w:r>
      <w:r>
        <w:rPr>
          <w:spacing w:val="-5"/>
        </w:rPr>
        <w:t xml:space="preserve"> </w:t>
      </w:r>
      <w:r>
        <w:t>this</w:t>
      </w:r>
      <w:r>
        <w:rPr>
          <w:spacing w:val="-5"/>
        </w:rPr>
        <w:t xml:space="preserve"> </w:t>
      </w:r>
      <w:r>
        <w:t>case,</w:t>
      </w:r>
      <w:r>
        <w:rPr>
          <w:spacing w:val="-5"/>
        </w:rPr>
        <w:t xml:space="preserve"> </w:t>
      </w:r>
      <w:r>
        <w:t>both</w:t>
      </w:r>
      <w:r>
        <w:rPr>
          <w:spacing w:val="-4"/>
        </w:rPr>
        <w:t xml:space="preserve"> </w:t>
      </w:r>
      <w:r>
        <w:t>conditions</w:t>
      </w:r>
      <w:r>
        <w:rPr>
          <w:spacing w:val="-5"/>
        </w:rPr>
        <w:t xml:space="preserve"> </w:t>
      </w:r>
      <w:r>
        <w:t>(age</w:t>
      </w:r>
      <w:r>
        <w:rPr>
          <w:spacing w:val="-6"/>
        </w:rPr>
        <w:t xml:space="preserve"> </w:t>
      </w:r>
      <w:r>
        <w:t>&gt;</w:t>
      </w:r>
      <w:r>
        <w:rPr>
          <w:spacing w:val="-6"/>
        </w:rPr>
        <w:t xml:space="preserve"> </w:t>
      </w:r>
      <w:r>
        <w:t>18</w:t>
      </w:r>
      <w:r>
        <w:rPr>
          <w:spacing w:val="-2"/>
        </w:rPr>
        <w:t xml:space="preserve"> </w:t>
      </w:r>
      <w:r>
        <w:t>and</w:t>
      </w:r>
      <w:r>
        <w:rPr>
          <w:spacing w:val="-5"/>
        </w:rPr>
        <w:t xml:space="preserve"> </w:t>
      </w:r>
      <w:r>
        <w:t>income</w:t>
      </w:r>
      <w:r>
        <w:rPr>
          <w:spacing w:val="-6"/>
        </w:rPr>
        <w:t xml:space="preserve"> </w:t>
      </w:r>
      <w:r>
        <w:t>&gt;</w:t>
      </w:r>
      <w:r>
        <w:rPr>
          <w:spacing w:val="-6"/>
        </w:rPr>
        <w:t xml:space="preserve"> </w:t>
      </w:r>
      <w:r>
        <w:t>30000)</w:t>
      </w:r>
      <w:r>
        <w:rPr>
          <w:spacing w:val="-3"/>
        </w:rPr>
        <w:t xml:space="preserve"> </w:t>
      </w:r>
      <w:r>
        <w:t>are</w:t>
      </w:r>
      <w:r>
        <w:rPr>
          <w:spacing w:val="-7"/>
        </w:rPr>
        <w:t xml:space="preserve"> </w:t>
      </w:r>
      <w:r>
        <w:t>true,</w:t>
      </w:r>
      <w:r>
        <w:rPr>
          <w:spacing w:val="-5"/>
        </w:rPr>
        <w:t xml:space="preserve"> </w:t>
      </w:r>
      <w:r>
        <w:t>so</w:t>
      </w:r>
      <w:r>
        <w:rPr>
          <w:spacing w:val="-5"/>
        </w:rPr>
        <w:t xml:space="preserve"> </w:t>
      </w:r>
      <w:r>
        <w:t>the</w:t>
      </w:r>
      <w:r>
        <w:rPr>
          <w:spacing w:val="-6"/>
        </w:rPr>
        <w:t xml:space="preserve"> </w:t>
      </w:r>
      <w:r>
        <w:t>program</w:t>
      </w:r>
      <w:r>
        <w:rPr>
          <w:spacing w:val="-4"/>
        </w:rPr>
        <w:t xml:space="preserve"> </w:t>
      </w:r>
      <w:r>
        <w:t>prints</w:t>
      </w:r>
      <w:r>
        <w:rPr>
          <w:spacing w:val="-4"/>
        </w:rPr>
        <w:t xml:space="preserve"> </w:t>
      </w:r>
      <w:r>
        <w:t xml:space="preserve">the statement. The AND operator ensures both conditions must be True for the statement inside </w:t>
      </w:r>
      <w:proofErr w:type="gramStart"/>
      <w:r>
        <w:t>the</w:t>
      </w:r>
      <w:r>
        <w:rPr>
          <w:spacing w:val="-2"/>
        </w:rPr>
        <w:t xml:space="preserve"> </w:t>
      </w:r>
      <w:r>
        <w:t>if</w:t>
      </w:r>
      <w:proofErr w:type="gramEnd"/>
      <w:r>
        <w:rPr>
          <w:spacing w:val="-3"/>
        </w:rPr>
        <w:t xml:space="preserve"> </w:t>
      </w:r>
      <w:r>
        <w:t>block</w:t>
      </w:r>
      <w:r>
        <w:rPr>
          <w:spacing w:val="-2"/>
        </w:rPr>
        <w:t xml:space="preserve"> </w:t>
      </w:r>
      <w:r>
        <w:t>to</w:t>
      </w:r>
      <w:r>
        <w:rPr>
          <w:spacing w:val="-2"/>
        </w:rPr>
        <w:t xml:space="preserve"> </w:t>
      </w:r>
      <w:r>
        <w:t>execute.</w:t>
      </w:r>
      <w:r>
        <w:rPr>
          <w:spacing w:val="-1"/>
        </w:rPr>
        <w:t xml:space="preserve"> </w:t>
      </w:r>
      <w:r>
        <w:t>If</w:t>
      </w:r>
      <w:r>
        <w:rPr>
          <w:spacing w:val="-2"/>
        </w:rPr>
        <w:t xml:space="preserve"> </w:t>
      </w:r>
      <w:r>
        <w:t>either</w:t>
      </w:r>
      <w:r>
        <w:rPr>
          <w:spacing w:val="-2"/>
        </w:rPr>
        <w:t xml:space="preserve"> </w:t>
      </w:r>
      <w:r>
        <w:t>one</w:t>
      </w:r>
      <w:r>
        <w:rPr>
          <w:spacing w:val="-4"/>
        </w:rPr>
        <w:t xml:space="preserve"> </w:t>
      </w:r>
      <w:r>
        <w:t>of</w:t>
      </w:r>
      <w:r>
        <w:rPr>
          <w:spacing w:val="-2"/>
        </w:rPr>
        <w:t xml:space="preserve"> </w:t>
      </w:r>
      <w:r>
        <w:t>them</w:t>
      </w:r>
      <w:r>
        <w:rPr>
          <w:spacing w:val="-2"/>
        </w:rPr>
        <w:t xml:space="preserve"> </w:t>
      </w:r>
      <w:r>
        <w:t>is</w:t>
      </w:r>
      <w:r>
        <w:rPr>
          <w:spacing w:val="-2"/>
        </w:rPr>
        <w:t xml:space="preserve"> </w:t>
      </w:r>
      <w:r>
        <w:t>False,</w:t>
      </w:r>
      <w:r>
        <w:rPr>
          <w:spacing w:val="-2"/>
        </w:rPr>
        <w:t xml:space="preserve"> </w:t>
      </w:r>
      <w:r>
        <w:t>the</w:t>
      </w:r>
      <w:r>
        <w:rPr>
          <w:spacing w:val="-2"/>
        </w:rPr>
        <w:t xml:space="preserve"> </w:t>
      </w:r>
      <w:r>
        <w:t>program</w:t>
      </w:r>
      <w:r>
        <w:rPr>
          <w:spacing w:val="-2"/>
        </w:rPr>
        <w:t xml:space="preserve"> </w:t>
      </w:r>
      <w:r>
        <w:t>will</w:t>
      </w:r>
      <w:r>
        <w:rPr>
          <w:spacing w:val="-2"/>
        </w:rPr>
        <w:t xml:space="preserve"> </w:t>
      </w:r>
      <w:r>
        <w:t>skip</w:t>
      </w:r>
      <w:r>
        <w:rPr>
          <w:spacing w:val="-2"/>
        </w:rPr>
        <w:t xml:space="preserve"> </w:t>
      </w:r>
      <w:r>
        <w:t>or</w:t>
      </w:r>
      <w:r>
        <w:rPr>
          <w:spacing w:val="-2"/>
        </w:rPr>
        <w:t xml:space="preserve"> </w:t>
      </w:r>
      <w:r>
        <w:t>execute</w:t>
      </w:r>
      <w:r>
        <w:rPr>
          <w:spacing w:val="-3"/>
        </w:rPr>
        <w:t xml:space="preserve"> </w:t>
      </w:r>
      <w:r>
        <w:t>the</w:t>
      </w:r>
      <w:r>
        <w:rPr>
          <w:spacing w:val="-2"/>
        </w:rPr>
        <w:t xml:space="preserve"> </w:t>
      </w:r>
      <w:r>
        <w:t xml:space="preserve">else </w:t>
      </w:r>
      <w:r>
        <w:rPr>
          <w:spacing w:val="-2"/>
        </w:rPr>
        <w:t>block.</w:t>
      </w:r>
    </w:p>
    <w:p w14:paraId="3230E203" w14:textId="77777777" w:rsidR="001A3B82" w:rsidRDefault="001A3B82">
      <w:pPr>
        <w:pStyle w:val="NormalBPBHEB"/>
        <w:pPrChange w:id="737" w:author="Abhiram Arali" w:date="2024-11-13T12:10:00Z">
          <w:pPr>
            <w:pStyle w:val="BodyText"/>
            <w:spacing w:before="167" w:line="360" w:lineRule="auto"/>
            <w:ind w:left="220" w:right="217"/>
            <w:jc w:val="both"/>
          </w:pPr>
        </w:pPrChange>
      </w:pPr>
    </w:p>
    <w:p w14:paraId="171A2970" w14:textId="77777777" w:rsidR="00721600" w:rsidDel="007E153A" w:rsidRDefault="00721600">
      <w:pPr>
        <w:pStyle w:val="Heading2BPBHEB"/>
        <w:rPr>
          <w:del w:id="738" w:author="Abhiram Arali" w:date="2024-11-13T12:10:00Z"/>
        </w:rPr>
        <w:pPrChange w:id="739" w:author="Abhiram Arali" w:date="2024-11-13T12:10:00Z">
          <w:pPr>
            <w:pStyle w:val="Heading1"/>
            <w:numPr>
              <w:numId w:val="7"/>
            </w:numPr>
            <w:tabs>
              <w:tab w:val="left" w:pos="460"/>
            </w:tabs>
            <w:spacing w:before="159"/>
            <w:ind w:left="460" w:hanging="240"/>
            <w:jc w:val="both"/>
          </w:pPr>
        </w:pPrChange>
      </w:pPr>
      <w:r>
        <w:lastRenderedPageBreak/>
        <w:t>OR</w:t>
      </w:r>
      <w:r>
        <w:rPr>
          <w:spacing w:val="-1"/>
        </w:rPr>
        <w:t xml:space="preserve"> </w:t>
      </w:r>
      <w:r>
        <w:t>(|| or</w:t>
      </w:r>
      <w:r>
        <w:rPr>
          <w:spacing w:val="-2"/>
        </w:rPr>
        <w:t xml:space="preserve"> </w:t>
      </w:r>
      <w:r>
        <w:rPr>
          <w:spacing w:val="-5"/>
        </w:rPr>
        <w:t>or)</w:t>
      </w:r>
    </w:p>
    <w:p w14:paraId="61B47910" w14:textId="77777777" w:rsidR="00721600" w:rsidRDefault="00721600">
      <w:pPr>
        <w:pStyle w:val="Heading2BPBHEB"/>
        <w:pPrChange w:id="740" w:author="Abhiram Arali" w:date="2024-11-13T12:10:00Z">
          <w:pPr>
            <w:pStyle w:val="BodyText"/>
            <w:spacing w:before="21"/>
          </w:pPr>
        </w:pPrChange>
      </w:pPr>
    </w:p>
    <w:p w14:paraId="639550AC" w14:textId="77777777" w:rsidR="00721600" w:rsidRDefault="00721600">
      <w:pPr>
        <w:pStyle w:val="NormalBPBHEB"/>
        <w:pPrChange w:id="741" w:author="Abhiram Arali" w:date="2024-11-13T12:10:00Z">
          <w:pPr>
            <w:pStyle w:val="BodyText"/>
            <w:spacing w:line="360" w:lineRule="auto"/>
            <w:ind w:left="220" w:right="228"/>
            <w:jc w:val="both"/>
          </w:pPr>
        </w:pPrChange>
      </w:pPr>
      <w:r>
        <w:t>The</w:t>
      </w:r>
      <w:r>
        <w:rPr>
          <w:spacing w:val="-2"/>
        </w:rPr>
        <w:t xml:space="preserve"> </w:t>
      </w:r>
      <w:r>
        <w:t>OR operator checks if</w:t>
      </w:r>
      <w:r>
        <w:rPr>
          <w:spacing w:val="-1"/>
        </w:rPr>
        <w:t xml:space="preserve"> </w:t>
      </w:r>
      <w:r>
        <w:t xml:space="preserve">at least one condition is true. It returns </w:t>
      </w:r>
      <w:proofErr w:type="gramStart"/>
      <w:r>
        <w:t>True</w:t>
      </w:r>
      <w:proofErr w:type="gramEnd"/>
      <w:r>
        <w:rPr>
          <w:spacing w:val="-1"/>
        </w:rPr>
        <w:t xml:space="preserve"> </w:t>
      </w:r>
      <w:r>
        <w:t>if any of</w:t>
      </w:r>
      <w:r>
        <w:rPr>
          <w:spacing w:val="-1"/>
        </w:rPr>
        <w:t xml:space="preserve"> </w:t>
      </w:r>
      <w:r>
        <w:t>the operands (conditions) is true; otherwise, it returns False.</w:t>
      </w:r>
    </w:p>
    <w:p w14:paraId="7244CBF8" w14:textId="4BD0F58F" w:rsidR="00721600" w:rsidDel="009A043E" w:rsidRDefault="00721600">
      <w:pPr>
        <w:pStyle w:val="NormalBPBHEB"/>
        <w:rPr>
          <w:del w:id="742" w:author="Abhiram Arali" w:date="2024-11-13T12:10:00Z"/>
        </w:rPr>
        <w:pPrChange w:id="743" w:author="Abhiram Arali" w:date="2024-11-13T12:10:00Z">
          <w:pPr>
            <w:pStyle w:val="BodyText"/>
            <w:spacing w:before="161"/>
            <w:ind w:left="220"/>
            <w:jc w:val="both"/>
          </w:pPr>
        </w:pPrChange>
      </w:pPr>
      <w:r>
        <w:t>Symbol</w:t>
      </w:r>
      <w:ins w:id="744" w:author="Abhiram Arali" w:date="2024-11-13T12:10:00Z">
        <w:r w:rsidR="00204867">
          <w:t>s</w:t>
        </w:r>
      </w:ins>
      <w:r>
        <w:rPr>
          <w:spacing w:val="-2"/>
        </w:rPr>
        <w:t xml:space="preserve"> </w:t>
      </w:r>
      <w:r>
        <w:t>in</w:t>
      </w:r>
      <w:r>
        <w:rPr>
          <w:spacing w:val="-1"/>
        </w:rPr>
        <w:t xml:space="preserve"> </w:t>
      </w:r>
      <w:r w:rsidR="00204867">
        <w:t>different</w:t>
      </w:r>
      <w:r w:rsidR="00204867">
        <w:rPr>
          <w:spacing w:val="-1"/>
        </w:rPr>
        <w:t xml:space="preserve"> </w:t>
      </w:r>
      <w:r w:rsidR="00204867">
        <w:rPr>
          <w:spacing w:val="-2"/>
        </w:rPr>
        <w:t>languages</w:t>
      </w:r>
      <w:r>
        <w:rPr>
          <w:spacing w:val="-2"/>
        </w:rPr>
        <w:t>:</w:t>
      </w:r>
    </w:p>
    <w:p w14:paraId="5451E21A" w14:textId="77777777" w:rsidR="00721600" w:rsidRDefault="00721600">
      <w:pPr>
        <w:pStyle w:val="NormalBPBHEB"/>
        <w:pPrChange w:id="745" w:author="Abhiram Arali" w:date="2024-11-13T12:10:00Z">
          <w:pPr>
            <w:pStyle w:val="BodyText"/>
            <w:spacing w:before="24"/>
          </w:pPr>
        </w:pPrChange>
      </w:pPr>
    </w:p>
    <w:p w14:paraId="645BE6C5" w14:textId="77777777" w:rsidR="00721600" w:rsidRDefault="00721600">
      <w:pPr>
        <w:pStyle w:val="NormalBPBHEB"/>
        <w:numPr>
          <w:ilvl w:val="0"/>
          <w:numId w:val="56"/>
        </w:numPr>
        <w:pPrChange w:id="746" w:author="Abhiram Arali" w:date="2024-11-13T12:11:00Z">
          <w:pPr>
            <w:pStyle w:val="ListParagraph"/>
            <w:numPr>
              <w:ilvl w:val="1"/>
              <w:numId w:val="7"/>
            </w:numPr>
            <w:tabs>
              <w:tab w:val="left" w:pos="940"/>
            </w:tabs>
            <w:ind w:left="940" w:hanging="360"/>
          </w:pPr>
        </w:pPrChange>
      </w:pPr>
      <w:r>
        <w:t>In</w:t>
      </w:r>
      <w:r>
        <w:rPr>
          <w:spacing w:val="-2"/>
        </w:rPr>
        <w:t xml:space="preserve"> </w:t>
      </w:r>
      <w:r>
        <w:t>Python:</w:t>
      </w:r>
      <w:r>
        <w:rPr>
          <w:spacing w:val="-2"/>
        </w:rPr>
        <w:t xml:space="preserve"> </w:t>
      </w:r>
      <w:r>
        <w:rPr>
          <w:spacing w:val="-5"/>
        </w:rPr>
        <w:t>or</w:t>
      </w:r>
    </w:p>
    <w:p w14:paraId="34B0FFEA" w14:textId="77777777" w:rsidR="00721600" w:rsidRDefault="00721600">
      <w:pPr>
        <w:pStyle w:val="NormalBPBHEB"/>
        <w:numPr>
          <w:ilvl w:val="0"/>
          <w:numId w:val="56"/>
        </w:numPr>
        <w:pPrChange w:id="747" w:author="Abhiram Arali" w:date="2024-11-13T12:11:00Z">
          <w:pPr>
            <w:pStyle w:val="ListParagraph"/>
            <w:numPr>
              <w:ilvl w:val="1"/>
              <w:numId w:val="7"/>
            </w:numPr>
            <w:tabs>
              <w:tab w:val="left" w:pos="940"/>
            </w:tabs>
            <w:spacing w:before="138"/>
            <w:ind w:left="940" w:hanging="360"/>
          </w:pPr>
        </w:pPrChange>
      </w:pPr>
      <w:r>
        <w:t>In</w:t>
      </w:r>
      <w:r>
        <w:rPr>
          <w:spacing w:val="-2"/>
        </w:rPr>
        <w:t xml:space="preserve"> </w:t>
      </w:r>
      <w:r>
        <w:t>C,</w:t>
      </w:r>
      <w:r>
        <w:rPr>
          <w:spacing w:val="-1"/>
        </w:rPr>
        <w:t xml:space="preserve"> </w:t>
      </w:r>
      <w:r>
        <w:t>Java,</w:t>
      </w:r>
      <w:r>
        <w:rPr>
          <w:spacing w:val="-1"/>
        </w:rPr>
        <w:t xml:space="preserve"> </w:t>
      </w:r>
      <w:r>
        <w:t>JavaScript,</w:t>
      </w:r>
      <w:r>
        <w:rPr>
          <w:spacing w:val="-1"/>
        </w:rPr>
        <w:t xml:space="preserve"> </w:t>
      </w:r>
      <w:r>
        <w:t>etc.:</w:t>
      </w:r>
      <w:r>
        <w:rPr>
          <w:spacing w:val="-1"/>
        </w:rPr>
        <w:t xml:space="preserve"> </w:t>
      </w:r>
      <w:r>
        <w:rPr>
          <w:spacing w:val="-5"/>
        </w:rPr>
        <w:t>||</w:t>
      </w:r>
    </w:p>
    <w:p w14:paraId="05568083" w14:textId="77777777" w:rsidR="00721600" w:rsidRDefault="00721600">
      <w:pPr>
        <w:pStyle w:val="NormalBPBHEB"/>
        <w:pPrChange w:id="748" w:author="Abhiram Arali" w:date="2024-11-13T12:11:00Z">
          <w:pPr>
            <w:pStyle w:val="BodyText"/>
            <w:spacing w:before="139"/>
          </w:pPr>
        </w:pPrChange>
      </w:pPr>
    </w:p>
    <w:p w14:paraId="628CE686" w14:textId="77777777" w:rsidR="00721600" w:rsidRDefault="00721600">
      <w:pPr>
        <w:pStyle w:val="NormalBPBHEB"/>
        <w:pPrChange w:id="749" w:author="Abhiram Arali" w:date="2024-11-13T12:11:00Z">
          <w:pPr>
            <w:ind w:left="220"/>
            <w:jc w:val="both"/>
          </w:pPr>
        </w:pPrChange>
      </w:pPr>
      <w:r>
        <w:t>Truth</w:t>
      </w:r>
      <w:r>
        <w:rPr>
          <w:spacing w:val="-1"/>
        </w:rPr>
        <w:t xml:space="preserve"> </w:t>
      </w:r>
      <w:r>
        <w:t>Table</w:t>
      </w:r>
      <w:r>
        <w:rPr>
          <w:spacing w:val="-1"/>
        </w:rPr>
        <w:t xml:space="preserve"> </w:t>
      </w:r>
      <w:r>
        <w:t>for</w:t>
      </w:r>
      <w:r>
        <w:rPr>
          <w:spacing w:val="-1"/>
        </w:rPr>
        <w:t xml:space="preserve"> </w:t>
      </w:r>
      <w:r>
        <w:t>OR</w:t>
      </w:r>
      <w:r>
        <w:rPr>
          <w:spacing w:val="-1"/>
        </w:rPr>
        <w:t xml:space="preserve"> </w:t>
      </w:r>
      <w:r>
        <w:t>(</w:t>
      </w:r>
      <w:r w:rsidRPr="001653EF">
        <w:rPr>
          <w:i/>
          <w:iCs/>
          <w:rPrChange w:id="750" w:author="Abhiram Arali" w:date="2024-11-13T12:11:00Z">
            <w:rPr/>
          </w:rPrChange>
        </w:rPr>
        <w:t xml:space="preserve">Table </w:t>
      </w:r>
      <w:r w:rsidRPr="001653EF">
        <w:rPr>
          <w:i/>
          <w:iCs/>
          <w:spacing w:val="-2"/>
          <w:rPrChange w:id="751" w:author="Abhiram Arali" w:date="2024-11-13T12:11:00Z">
            <w:rPr>
              <w:spacing w:val="-2"/>
            </w:rPr>
          </w:rPrChange>
        </w:rPr>
        <w:t>3.3</w:t>
      </w:r>
      <w:r>
        <w:rPr>
          <w:spacing w:val="-2"/>
        </w:rPr>
        <w:t>):</w:t>
      </w:r>
    </w:p>
    <w:p w14:paraId="527480B7" w14:textId="6B0754E1" w:rsidR="00721600" w:rsidDel="001603BF" w:rsidRDefault="00721600">
      <w:pPr>
        <w:pStyle w:val="NormalBPBHEB"/>
        <w:rPr>
          <w:del w:id="752" w:author="Abhiram Arali" w:date="2024-11-13T12:11:00Z"/>
        </w:rPr>
        <w:pPrChange w:id="753" w:author="Abhiram Arali" w:date="2024-11-13T12:11:00Z">
          <w:pPr>
            <w:pStyle w:val="BodyText"/>
            <w:spacing w:before="141"/>
          </w:pPr>
        </w:pPrChange>
      </w:pPr>
    </w:p>
    <w:p w14:paraId="5A7AC4BF" w14:textId="0EDE2FD2" w:rsidR="00721600" w:rsidDel="00E814D6" w:rsidRDefault="00721600" w:rsidP="00721600">
      <w:pPr>
        <w:spacing w:before="1"/>
        <w:ind w:left="4" w:right="5"/>
        <w:jc w:val="center"/>
        <w:rPr>
          <w:b/>
          <w:sz w:val="24"/>
        </w:rPr>
      </w:pPr>
      <w:moveFromRangeStart w:id="754" w:author="Abhiram Arali" w:date="2024-11-13T12:11:00Z" w:name="move182392327"/>
      <w:moveFrom w:id="755" w:author="Abhiram Arali" w:date="2024-11-13T12:11:00Z">
        <w:r w:rsidDel="00E814D6">
          <w:rPr>
            <w:b/>
            <w:sz w:val="24"/>
          </w:rPr>
          <w:t>Table</w:t>
        </w:r>
        <w:r w:rsidDel="00E814D6">
          <w:rPr>
            <w:b/>
            <w:spacing w:val="-1"/>
            <w:sz w:val="24"/>
          </w:rPr>
          <w:t xml:space="preserve"> </w:t>
        </w:r>
        <w:r w:rsidDel="00E814D6">
          <w:rPr>
            <w:b/>
            <w:sz w:val="24"/>
          </w:rPr>
          <w:t>3.3:</w:t>
        </w:r>
        <w:r w:rsidDel="00E814D6">
          <w:rPr>
            <w:b/>
            <w:spacing w:val="-1"/>
            <w:sz w:val="24"/>
          </w:rPr>
          <w:t xml:space="preserve"> </w:t>
        </w:r>
        <w:r w:rsidDel="00E814D6">
          <w:rPr>
            <w:b/>
            <w:sz w:val="24"/>
          </w:rPr>
          <w:t>Truth Table</w:t>
        </w:r>
        <w:r w:rsidDel="00E814D6">
          <w:rPr>
            <w:b/>
            <w:spacing w:val="-3"/>
            <w:sz w:val="24"/>
          </w:rPr>
          <w:t xml:space="preserve"> </w:t>
        </w:r>
        <w:r w:rsidDel="00E814D6">
          <w:rPr>
            <w:b/>
            <w:sz w:val="24"/>
          </w:rPr>
          <w:t>for</w:t>
        </w:r>
        <w:r w:rsidDel="00E814D6">
          <w:rPr>
            <w:b/>
            <w:spacing w:val="-2"/>
            <w:sz w:val="24"/>
          </w:rPr>
          <w:t xml:space="preserve"> </w:t>
        </w:r>
        <w:r w:rsidDel="00E814D6">
          <w:rPr>
            <w:b/>
            <w:spacing w:val="-5"/>
            <w:sz w:val="24"/>
          </w:rPr>
          <w:t>OR</w:t>
        </w:r>
      </w:moveFrom>
    </w:p>
    <w:moveFromRangeEnd w:id="754"/>
    <w:p w14:paraId="32DAAC2E" w14:textId="676EFAEE" w:rsidR="00721600" w:rsidDel="001603BF" w:rsidRDefault="00721600" w:rsidP="00721600">
      <w:pPr>
        <w:pStyle w:val="BodyText"/>
        <w:spacing w:before="188"/>
        <w:rPr>
          <w:del w:id="756" w:author="Abhiram Arali" w:date="2024-11-13T12:11:00Z"/>
          <w:b/>
          <w:sz w:val="20"/>
        </w:rPr>
      </w:pP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1426"/>
        <w:gridCol w:w="869"/>
      </w:tblGrid>
      <w:tr w:rsidR="00721600" w14:paraId="780249E1" w14:textId="77777777" w:rsidTr="00A3102B">
        <w:trPr>
          <w:trHeight w:val="414"/>
        </w:trPr>
        <w:tc>
          <w:tcPr>
            <w:tcW w:w="1423" w:type="dxa"/>
          </w:tcPr>
          <w:p w14:paraId="0A0C1D8E" w14:textId="77777777" w:rsidR="00721600" w:rsidRPr="00663983" w:rsidRDefault="00721600">
            <w:pPr>
              <w:pStyle w:val="NormalBPBHEB"/>
              <w:rPr>
                <w:b/>
                <w:bCs/>
                <w:rPrChange w:id="757" w:author="Abhiram Arali" w:date="2024-11-13T12:11:00Z">
                  <w:rPr/>
                </w:rPrChange>
              </w:rPr>
              <w:pPrChange w:id="758" w:author="Abhiram Arali" w:date="2024-11-13T12:11:00Z">
                <w:pPr>
                  <w:pStyle w:val="TableParagraph"/>
                  <w:spacing w:before="1" w:line="240" w:lineRule="auto"/>
                </w:pPr>
              </w:pPrChange>
            </w:pPr>
            <w:r w:rsidRPr="00663983">
              <w:rPr>
                <w:b/>
                <w:bCs/>
                <w:rPrChange w:id="759" w:author="Abhiram Arali" w:date="2024-11-13T12:11:00Z">
                  <w:rPr/>
                </w:rPrChange>
              </w:rPr>
              <w:t>Condition</w:t>
            </w:r>
            <w:r w:rsidRPr="00663983">
              <w:rPr>
                <w:b/>
                <w:bCs/>
                <w:spacing w:val="1"/>
                <w:rPrChange w:id="760" w:author="Abhiram Arali" w:date="2024-11-13T12:11:00Z">
                  <w:rPr>
                    <w:spacing w:val="1"/>
                  </w:rPr>
                </w:rPrChange>
              </w:rPr>
              <w:t xml:space="preserve"> </w:t>
            </w:r>
            <w:r w:rsidRPr="00663983">
              <w:rPr>
                <w:b/>
                <w:bCs/>
                <w:spacing w:val="-10"/>
                <w:rPrChange w:id="761" w:author="Abhiram Arali" w:date="2024-11-13T12:11:00Z">
                  <w:rPr>
                    <w:spacing w:val="-10"/>
                  </w:rPr>
                </w:rPrChange>
              </w:rPr>
              <w:t>1</w:t>
            </w:r>
          </w:p>
        </w:tc>
        <w:tc>
          <w:tcPr>
            <w:tcW w:w="1426" w:type="dxa"/>
          </w:tcPr>
          <w:p w14:paraId="0DD696F2" w14:textId="77777777" w:rsidR="00721600" w:rsidRPr="00663983" w:rsidRDefault="00721600">
            <w:pPr>
              <w:pStyle w:val="NormalBPBHEB"/>
              <w:rPr>
                <w:b/>
                <w:bCs/>
                <w:rPrChange w:id="762" w:author="Abhiram Arali" w:date="2024-11-13T12:11:00Z">
                  <w:rPr/>
                </w:rPrChange>
              </w:rPr>
              <w:pPrChange w:id="763" w:author="Abhiram Arali" w:date="2024-11-13T12:11:00Z">
                <w:pPr>
                  <w:pStyle w:val="TableParagraph"/>
                  <w:spacing w:before="1" w:line="240" w:lineRule="auto"/>
                  <w:ind w:left="108"/>
                </w:pPr>
              </w:pPrChange>
            </w:pPr>
            <w:r w:rsidRPr="00663983">
              <w:rPr>
                <w:b/>
                <w:bCs/>
                <w:rPrChange w:id="764" w:author="Abhiram Arali" w:date="2024-11-13T12:11:00Z">
                  <w:rPr/>
                </w:rPrChange>
              </w:rPr>
              <w:t>Condition</w:t>
            </w:r>
            <w:r w:rsidRPr="00663983">
              <w:rPr>
                <w:b/>
                <w:bCs/>
                <w:spacing w:val="1"/>
                <w:rPrChange w:id="765" w:author="Abhiram Arali" w:date="2024-11-13T12:11:00Z">
                  <w:rPr>
                    <w:spacing w:val="1"/>
                  </w:rPr>
                </w:rPrChange>
              </w:rPr>
              <w:t xml:space="preserve"> </w:t>
            </w:r>
            <w:r w:rsidRPr="00663983">
              <w:rPr>
                <w:b/>
                <w:bCs/>
                <w:spacing w:val="-10"/>
                <w:rPrChange w:id="766" w:author="Abhiram Arali" w:date="2024-11-13T12:11:00Z">
                  <w:rPr>
                    <w:spacing w:val="-10"/>
                  </w:rPr>
                </w:rPrChange>
              </w:rPr>
              <w:t>2</w:t>
            </w:r>
          </w:p>
        </w:tc>
        <w:tc>
          <w:tcPr>
            <w:tcW w:w="869" w:type="dxa"/>
          </w:tcPr>
          <w:p w14:paraId="7C698AE4" w14:textId="77777777" w:rsidR="00721600" w:rsidRPr="00663983" w:rsidRDefault="00721600">
            <w:pPr>
              <w:pStyle w:val="NormalBPBHEB"/>
              <w:rPr>
                <w:b/>
                <w:bCs/>
                <w:rPrChange w:id="767" w:author="Abhiram Arali" w:date="2024-11-13T12:11:00Z">
                  <w:rPr/>
                </w:rPrChange>
              </w:rPr>
              <w:pPrChange w:id="768" w:author="Abhiram Arali" w:date="2024-11-13T12:11:00Z">
                <w:pPr>
                  <w:pStyle w:val="TableParagraph"/>
                  <w:spacing w:before="1" w:line="240" w:lineRule="auto"/>
                  <w:ind w:left="105"/>
                </w:pPr>
              </w:pPrChange>
            </w:pPr>
            <w:r w:rsidRPr="00663983">
              <w:rPr>
                <w:b/>
                <w:bCs/>
                <w:spacing w:val="-2"/>
                <w:rPrChange w:id="769" w:author="Abhiram Arali" w:date="2024-11-13T12:11:00Z">
                  <w:rPr>
                    <w:spacing w:val="-2"/>
                  </w:rPr>
                </w:rPrChange>
              </w:rPr>
              <w:t>Result</w:t>
            </w:r>
          </w:p>
        </w:tc>
      </w:tr>
      <w:tr w:rsidR="00721600" w14:paraId="4762CED3" w14:textId="77777777" w:rsidTr="00A3102B">
        <w:trPr>
          <w:trHeight w:val="414"/>
        </w:trPr>
        <w:tc>
          <w:tcPr>
            <w:tcW w:w="1423" w:type="dxa"/>
          </w:tcPr>
          <w:p w14:paraId="0AD94317" w14:textId="77777777" w:rsidR="00721600" w:rsidRDefault="00721600">
            <w:pPr>
              <w:pStyle w:val="NormalBPBHEB"/>
              <w:pPrChange w:id="770" w:author="Abhiram Arali" w:date="2024-11-13T12:11:00Z">
                <w:pPr>
                  <w:pStyle w:val="TableParagraph"/>
                </w:pPr>
              </w:pPrChange>
            </w:pPr>
            <w:r>
              <w:rPr>
                <w:spacing w:val="-4"/>
              </w:rPr>
              <w:t>True</w:t>
            </w:r>
          </w:p>
        </w:tc>
        <w:tc>
          <w:tcPr>
            <w:tcW w:w="1426" w:type="dxa"/>
          </w:tcPr>
          <w:p w14:paraId="4BEF70B1" w14:textId="77777777" w:rsidR="00721600" w:rsidRDefault="00721600">
            <w:pPr>
              <w:pStyle w:val="NormalBPBHEB"/>
              <w:pPrChange w:id="771" w:author="Abhiram Arali" w:date="2024-11-13T12:11:00Z">
                <w:pPr>
                  <w:pStyle w:val="TableParagraph"/>
                  <w:ind w:left="108"/>
                </w:pPr>
              </w:pPrChange>
            </w:pPr>
            <w:r>
              <w:rPr>
                <w:spacing w:val="-4"/>
              </w:rPr>
              <w:t>True</w:t>
            </w:r>
          </w:p>
        </w:tc>
        <w:tc>
          <w:tcPr>
            <w:tcW w:w="869" w:type="dxa"/>
          </w:tcPr>
          <w:p w14:paraId="3BC31E01" w14:textId="77777777" w:rsidR="00721600" w:rsidRDefault="00721600">
            <w:pPr>
              <w:pStyle w:val="NormalBPBHEB"/>
              <w:pPrChange w:id="772" w:author="Abhiram Arali" w:date="2024-11-13T12:11:00Z">
                <w:pPr>
                  <w:pStyle w:val="TableParagraph"/>
                  <w:ind w:left="105"/>
                </w:pPr>
              </w:pPrChange>
            </w:pPr>
            <w:r>
              <w:rPr>
                <w:spacing w:val="-4"/>
              </w:rPr>
              <w:t>True</w:t>
            </w:r>
          </w:p>
        </w:tc>
      </w:tr>
      <w:tr w:rsidR="001603BF" w14:paraId="3CC9B666" w14:textId="77777777" w:rsidTr="00A3102B">
        <w:trPr>
          <w:trHeight w:val="414"/>
          <w:ins w:id="773" w:author="Abhiram Arali" w:date="2024-11-13T12:11:00Z"/>
        </w:trPr>
        <w:tc>
          <w:tcPr>
            <w:tcW w:w="1423" w:type="dxa"/>
          </w:tcPr>
          <w:p w14:paraId="5230DE72" w14:textId="127D5BFE" w:rsidR="001603BF" w:rsidRDefault="001603BF">
            <w:pPr>
              <w:pStyle w:val="NormalBPBHEB"/>
              <w:rPr>
                <w:ins w:id="774" w:author="Abhiram Arali" w:date="2024-11-13T12:11:00Z"/>
                <w:spacing w:val="-4"/>
              </w:rPr>
              <w:pPrChange w:id="775" w:author="Abhiram Arali" w:date="2024-11-13T12:11:00Z">
                <w:pPr>
                  <w:pStyle w:val="TableParagraph"/>
                </w:pPr>
              </w:pPrChange>
            </w:pPr>
            <w:ins w:id="776" w:author="Abhiram Arali" w:date="2024-11-13T12:11:00Z">
              <w:r>
                <w:rPr>
                  <w:spacing w:val="-4"/>
                </w:rPr>
                <w:t>True</w:t>
              </w:r>
            </w:ins>
          </w:p>
        </w:tc>
        <w:tc>
          <w:tcPr>
            <w:tcW w:w="1426" w:type="dxa"/>
          </w:tcPr>
          <w:p w14:paraId="37D29BC6" w14:textId="6E3EDAB0" w:rsidR="001603BF" w:rsidRDefault="001603BF">
            <w:pPr>
              <w:pStyle w:val="NormalBPBHEB"/>
              <w:rPr>
                <w:ins w:id="777" w:author="Abhiram Arali" w:date="2024-11-13T12:11:00Z"/>
                <w:spacing w:val="-4"/>
              </w:rPr>
              <w:pPrChange w:id="778" w:author="Abhiram Arali" w:date="2024-11-13T12:11:00Z">
                <w:pPr>
                  <w:pStyle w:val="TableParagraph"/>
                  <w:ind w:left="108"/>
                </w:pPr>
              </w:pPrChange>
            </w:pPr>
            <w:ins w:id="779" w:author="Abhiram Arali" w:date="2024-11-13T12:11:00Z">
              <w:r>
                <w:rPr>
                  <w:spacing w:val="-2"/>
                </w:rPr>
                <w:t>False</w:t>
              </w:r>
            </w:ins>
          </w:p>
        </w:tc>
        <w:tc>
          <w:tcPr>
            <w:tcW w:w="869" w:type="dxa"/>
          </w:tcPr>
          <w:p w14:paraId="25AEC509" w14:textId="7C5893B6" w:rsidR="001603BF" w:rsidRDefault="001603BF">
            <w:pPr>
              <w:pStyle w:val="NormalBPBHEB"/>
              <w:rPr>
                <w:ins w:id="780" w:author="Abhiram Arali" w:date="2024-11-13T12:11:00Z"/>
                <w:spacing w:val="-4"/>
              </w:rPr>
              <w:pPrChange w:id="781" w:author="Abhiram Arali" w:date="2024-11-13T12:11:00Z">
                <w:pPr>
                  <w:pStyle w:val="TableParagraph"/>
                  <w:ind w:left="105"/>
                </w:pPr>
              </w:pPrChange>
            </w:pPr>
            <w:ins w:id="782" w:author="Abhiram Arali" w:date="2024-11-13T12:11:00Z">
              <w:r>
                <w:rPr>
                  <w:spacing w:val="-4"/>
                </w:rPr>
                <w:t>True</w:t>
              </w:r>
            </w:ins>
          </w:p>
        </w:tc>
      </w:tr>
      <w:tr w:rsidR="001603BF" w14:paraId="2FA06FE4" w14:textId="77777777" w:rsidTr="00A3102B">
        <w:trPr>
          <w:trHeight w:val="414"/>
          <w:ins w:id="783" w:author="Abhiram Arali" w:date="2024-11-13T12:11:00Z"/>
        </w:trPr>
        <w:tc>
          <w:tcPr>
            <w:tcW w:w="1423" w:type="dxa"/>
          </w:tcPr>
          <w:p w14:paraId="776B0E98" w14:textId="38F153C6" w:rsidR="001603BF" w:rsidRDefault="001603BF">
            <w:pPr>
              <w:pStyle w:val="NormalBPBHEB"/>
              <w:rPr>
                <w:ins w:id="784" w:author="Abhiram Arali" w:date="2024-11-13T12:11:00Z"/>
                <w:spacing w:val="-4"/>
              </w:rPr>
              <w:pPrChange w:id="785" w:author="Abhiram Arali" w:date="2024-11-13T12:11:00Z">
                <w:pPr>
                  <w:pStyle w:val="TableParagraph"/>
                </w:pPr>
              </w:pPrChange>
            </w:pPr>
            <w:ins w:id="786" w:author="Abhiram Arali" w:date="2024-11-13T12:11:00Z">
              <w:r>
                <w:rPr>
                  <w:spacing w:val="-2"/>
                </w:rPr>
                <w:t>False</w:t>
              </w:r>
            </w:ins>
          </w:p>
        </w:tc>
        <w:tc>
          <w:tcPr>
            <w:tcW w:w="1426" w:type="dxa"/>
          </w:tcPr>
          <w:p w14:paraId="611BE776" w14:textId="1D279385" w:rsidR="001603BF" w:rsidRDefault="001603BF">
            <w:pPr>
              <w:pStyle w:val="NormalBPBHEB"/>
              <w:rPr>
                <w:ins w:id="787" w:author="Abhiram Arali" w:date="2024-11-13T12:11:00Z"/>
                <w:spacing w:val="-2"/>
              </w:rPr>
              <w:pPrChange w:id="788" w:author="Abhiram Arali" w:date="2024-11-13T12:11:00Z">
                <w:pPr>
                  <w:pStyle w:val="TableParagraph"/>
                  <w:ind w:left="108"/>
                </w:pPr>
              </w:pPrChange>
            </w:pPr>
            <w:ins w:id="789" w:author="Abhiram Arali" w:date="2024-11-13T12:11:00Z">
              <w:r>
                <w:rPr>
                  <w:spacing w:val="-4"/>
                </w:rPr>
                <w:t>True</w:t>
              </w:r>
            </w:ins>
          </w:p>
        </w:tc>
        <w:tc>
          <w:tcPr>
            <w:tcW w:w="869" w:type="dxa"/>
          </w:tcPr>
          <w:p w14:paraId="068B78A8" w14:textId="12531ED3" w:rsidR="001603BF" w:rsidRDefault="001603BF">
            <w:pPr>
              <w:pStyle w:val="NormalBPBHEB"/>
              <w:rPr>
                <w:ins w:id="790" w:author="Abhiram Arali" w:date="2024-11-13T12:11:00Z"/>
                <w:spacing w:val="-4"/>
              </w:rPr>
              <w:pPrChange w:id="791" w:author="Abhiram Arali" w:date="2024-11-13T12:11:00Z">
                <w:pPr>
                  <w:pStyle w:val="TableParagraph"/>
                  <w:ind w:left="105"/>
                </w:pPr>
              </w:pPrChange>
            </w:pPr>
            <w:ins w:id="792" w:author="Abhiram Arali" w:date="2024-11-13T12:11:00Z">
              <w:r>
                <w:rPr>
                  <w:spacing w:val="-4"/>
                </w:rPr>
                <w:t>True</w:t>
              </w:r>
            </w:ins>
          </w:p>
        </w:tc>
      </w:tr>
      <w:tr w:rsidR="001603BF" w14:paraId="16F72287" w14:textId="77777777" w:rsidTr="00A3102B">
        <w:trPr>
          <w:trHeight w:val="414"/>
          <w:ins w:id="793" w:author="Abhiram Arali" w:date="2024-11-13T12:11:00Z"/>
        </w:trPr>
        <w:tc>
          <w:tcPr>
            <w:tcW w:w="1423" w:type="dxa"/>
          </w:tcPr>
          <w:p w14:paraId="223F7FEA" w14:textId="21F45C87" w:rsidR="001603BF" w:rsidRDefault="001603BF">
            <w:pPr>
              <w:pStyle w:val="NormalBPBHEB"/>
              <w:rPr>
                <w:ins w:id="794" w:author="Abhiram Arali" w:date="2024-11-13T12:11:00Z"/>
                <w:spacing w:val="-2"/>
              </w:rPr>
              <w:pPrChange w:id="795" w:author="Abhiram Arali" w:date="2024-11-13T12:11:00Z">
                <w:pPr>
                  <w:pStyle w:val="TableParagraph"/>
                </w:pPr>
              </w:pPrChange>
            </w:pPr>
            <w:ins w:id="796" w:author="Abhiram Arali" w:date="2024-11-13T12:11:00Z">
              <w:r>
                <w:rPr>
                  <w:spacing w:val="-2"/>
                </w:rPr>
                <w:t>False</w:t>
              </w:r>
            </w:ins>
          </w:p>
        </w:tc>
        <w:tc>
          <w:tcPr>
            <w:tcW w:w="1426" w:type="dxa"/>
          </w:tcPr>
          <w:p w14:paraId="791B036E" w14:textId="368E6576" w:rsidR="001603BF" w:rsidRDefault="001603BF">
            <w:pPr>
              <w:pStyle w:val="NormalBPBHEB"/>
              <w:rPr>
                <w:ins w:id="797" w:author="Abhiram Arali" w:date="2024-11-13T12:11:00Z"/>
                <w:spacing w:val="-4"/>
              </w:rPr>
              <w:pPrChange w:id="798" w:author="Abhiram Arali" w:date="2024-11-13T12:11:00Z">
                <w:pPr>
                  <w:pStyle w:val="TableParagraph"/>
                  <w:ind w:left="108"/>
                </w:pPr>
              </w:pPrChange>
            </w:pPr>
            <w:ins w:id="799" w:author="Abhiram Arali" w:date="2024-11-13T12:11:00Z">
              <w:r>
                <w:rPr>
                  <w:spacing w:val="-2"/>
                </w:rPr>
                <w:t>False</w:t>
              </w:r>
            </w:ins>
          </w:p>
        </w:tc>
        <w:tc>
          <w:tcPr>
            <w:tcW w:w="869" w:type="dxa"/>
          </w:tcPr>
          <w:p w14:paraId="1C5F817C" w14:textId="0FD71F1C" w:rsidR="001603BF" w:rsidRDefault="001603BF">
            <w:pPr>
              <w:pStyle w:val="NormalBPBHEB"/>
              <w:rPr>
                <w:ins w:id="800" w:author="Abhiram Arali" w:date="2024-11-13T12:11:00Z"/>
                <w:spacing w:val="-4"/>
              </w:rPr>
              <w:pPrChange w:id="801" w:author="Abhiram Arali" w:date="2024-11-13T12:11:00Z">
                <w:pPr>
                  <w:pStyle w:val="TableParagraph"/>
                  <w:ind w:left="105"/>
                </w:pPr>
              </w:pPrChange>
            </w:pPr>
            <w:ins w:id="802" w:author="Abhiram Arali" w:date="2024-11-13T12:11:00Z">
              <w:r>
                <w:rPr>
                  <w:spacing w:val="-2"/>
                </w:rPr>
                <w:t>False</w:t>
              </w:r>
            </w:ins>
          </w:p>
        </w:tc>
      </w:tr>
    </w:tbl>
    <w:p w14:paraId="3B97FCC6" w14:textId="77777777" w:rsidR="00E814D6" w:rsidRDefault="00E814D6">
      <w:pPr>
        <w:pStyle w:val="TableCaptionBPBHEB"/>
        <w:pPrChange w:id="803" w:author="Abhiram Arali" w:date="2024-11-13T12:11:00Z">
          <w:pPr>
            <w:spacing w:before="1"/>
            <w:ind w:left="4" w:right="5"/>
            <w:jc w:val="center"/>
          </w:pPr>
        </w:pPrChange>
      </w:pPr>
      <w:moveToRangeStart w:id="804" w:author="Abhiram Arali" w:date="2024-11-13T12:11:00Z" w:name="move182392327"/>
      <w:moveTo w:id="805" w:author="Abhiram Arali" w:date="2024-11-13T12:11:00Z">
        <w:r w:rsidRPr="00111496">
          <w:rPr>
            <w:b/>
            <w:bCs w:val="0"/>
            <w:rPrChange w:id="806" w:author="Abhiram Arali" w:date="2024-11-13T12:11:00Z">
              <w:rPr/>
            </w:rPrChange>
          </w:rPr>
          <w:t>Table</w:t>
        </w:r>
        <w:r w:rsidRPr="00111496">
          <w:rPr>
            <w:b/>
            <w:bCs w:val="0"/>
            <w:spacing w:val="-1"/>
            <w:rPrChange w:id="807" w:author="Abhiram Arali" w:date="2024-11-13T12:11:00Z">
              <w:rPr>
                <w:spacing w:val="-1"/>
              </w:rPr>
            </w:rPrChange>
          </w:rPr>
          <w:t xml:space="preserve"> </w:t>
        </w:r>
        <w:r w:rsidRPr="00111496">
          <w:rPr>
            <w:b/>
            <w:bCs w:val="0"/>
            <w:rPrChange w:id="808" w:author="Abhiram Arali" w:date="2024-11-13T12:11:00Z">
              <w:rPr/>
            </w:rPrChange>
          </w:rPr>
          <w:t>3.3</w:t>
        </w:r>
        <w:r>
          <w:t>:</w:t>
        </w:r>
        <w:r>
          <w:rPr>
            <w:spacing w:val="-1"/>
          </w:rPr>
          <w:t xml:space="preserve"> </w:t>
        </w:r>
        <w:r>
          <w:t>Truth Table</w:t>
        </w:r>
        <w:r>
          <w:rPr>
            <w:spacing w:val="-3"/>
          </w:rPr>
          <w:t xml:space="preserve"> </w:t>
        </w:r>
        <w:r>
          <w:t>for</w:t>
        </w:r>
        <w:r>
          <w:rPr>
            <w:spacing w:val="-2"/>
          </w:rPr>
          <w:t xml:space="preserve"> </w:t>
        </w:r>
        <w:r>
          <w:rPr>
            <w:spacing w:val="-5"/>
          </w:rPr>
          <w:t>OR</w:t>
        </w:r>
      </w:moveTo>
    </w:p>
    <w:moveToRangeEnd w:id="804"/>
    <w:p w14:paraId="34A552EA" w14:textId="75236D59" w:rsidR="00721600" w:rsidDel="001603BF" w:rsidRDefault="00721600" w:rsidP="00721600">
      <w:pPr>
        <w:rPr>
          <w:del w:id="809" w:author="Abhiram Arali" w:date="2024-11-13T12:11:00Z"/>
          <w:sz w:val="24"/>
        </w:rPr>
        <w:sectPr w:rsidR="00721600" w:rsidDel="001603BF">
          <w:pgSz w:w="11910" w:h="16840"/>
          <w:pgMar w:top="1540" w:right="1220" w:bottom="1200" w:left="1220" w:header="758" w:footer="1000" w:gutter="0"/>
          <w:cols w:space="720"/>
        </w:sectPr>
      </w:pPr>
    </w:p>
    <w:p w14:paraId="456AA1D1" w14:textId="6E2A6C6D" w:rsidR="00721600" w:rsidDel="00B731F5" w:rsidRDefault="00721600" w:rsidP="00721600">
      <w:pPr>
        <w:pStyle w:val="BodyText"/>
        <w:spacing w:before="8"/>
        <w:rPr>
          <w:del w:id="810" w:author="Abhiram Arali" w:date="2024-11-13T12:11:00Z"/>
          <w:b/>
          <w:sz w:val="7"/>
        </w:rPr>
      </w:pPr>
    </w:p>
    <w:p w14:paraId="3902D392" w14:textId="77777777" w:rsidR="00721600" w:rsidRDefault="00721600">
      <w:pPr>
        <w:pStyle w:val="NormalBPBHEB"/>
        <w:pPrChange w:id="811" w:author="Abhiram Arali" w:date="2024-11-13T12:11:00Z">
          <w:pPr>
            <w:pStyle w:val="BodyText"/>
            <w:spacing w:before="4"/>
          </w:pPr>
        </w:pPrChange>
      </w:pPr>
    </w:p>
    <w:p w14:paraId="3C7B554A" w14:textId="77777777" w:rsidR="00721600" w:rsidRDefault="00721600">
      <w:pPr>
        <w:pStyle w:val="NormalBPBHEB"/>
        <w:pPrChange w:id="812" w:author="Abhiram Arali" w:date="2024-11-13T12:12:00Z">
          <w:pPr>
            <w:spacing w:before="1"/>
            <w:ind w:left="220"/>
          </w:pPr>
        </w:pPrChange>
      </w:pPr>
      <w:r>
        <w:t>Example:</w:t>
      </w:r>
    </w:p>
    <w:p w14:paraId="4C176F5A" w14:textId="77777777" w:rsidR="00202617" w:rsidRDefault="00202617">
      <w:pPr>
        <w:pStyle w:val="CodeBlockBPBHEB"/>
        <w:pPrChange w:id="813" w:author="Abhiram Arali" w:date="2024-11-13T12:12:00Z">
          <w:pPr>
            <w:pStyle w:val="BodyText"/>
            <w:spacing w:before="18" w:line="360" w:lineRule="auto"/>
            <w:ind w:left="107" w:right="6556"/>
          </w:pPr>
        </w:pPrChange>
      </w:pPr>
      <w:moveToRangeStart w:id="814" w:author="Abhiram Arali" w:date="2024-11-13T12:12:00Z" w:name="move182392341"/>
      <w:proofErr w:type="gramStart"/>
      <w:moveTo w:id="815" w:author="Abhiram Arali" w:date="2024-11-13T12:12:00Z">
        <w:r>
          <w:t>age</w:t>
        </w:r>
        <w:proofErr w:type="gramEnd"/>
        <w:r>
          <w:t xml:space="preserve"> = 16 </w:t>
        </w:r>
        <w:proofErr w:type="spellStart"/>
        <w:r>
          <w:t>parent_permission</w:t>
        </w:r>
        <w:proofErr w:type="spellEnd"/>
        <w:r>
          <w:rPr>
            <w:spacing w:val="-15"/>
          </w:rPr>
          <w:t xml:space="preserve"> </w:t>
        </w:r>
        <w:r>
          <w:t>=</w:t>
        </w:r>
        <w:r>
          <w:rPr>
            <w:spacing w:val="-15"/>
          </w:rPr>
          <w:t xml:space="preserve"> </w:t>
        </w:r>
        <w:r>
          <w:t>True</w:t>
        </w:r>
      </w:moveTo>
    </w:p>
    <w:p w14:paraId="3A17A770" w14:textId="77777777" w:rsidR="00202617" w:rsidRDefault="00202617">
      <w:pPr>
        <w:pStyle w:val="CodeBlockBPBHEB"/>
        <w:pPrChange w:id="816" w:author="Abhiram Arali" w:date="2024-11-13T12:12:00Z">
          <w:pPr>
            <w:pStyle w:val="BodyText"/>
            <w:spacing w:before="137"/>
          </w:pPr>
        </w:pPrChange>
      </w:pPr>
    </w:p>
    <w:p w14:paraId="387F4210" w14:textId="77777777" w:rsidR="00202617" w:rsidRDefault="00202617">
      <w:pPr>
        <w:pStyle w:val="CodeBlockBPBHEB"/>
        <w:pPrChange w:id="817" w:author="Abhiram Arali" w:date="2024-11-13T12:12:00Z">
          <w:pPr>
            <w:pStyle w:val="BodyText"/>
            <w:spacing w:before="1"/>
            <w:ind w:left="107"/>
          </w:pPr>
        </w:pPrChange>
      </w:pPr>
      <w:proofErr w:type="gramStart"/>
      <w:moveTo w:id="818" w:author="Abhiram Arali" w:date="2024-11-13T12:12:00Z">
        <w:r>
          <w:t>if</w:t>
        </w:r>
        <w:proofErr w:type="gramEnd"/>
        <w:r>
          <w:rPr>
            <w:spacing w:val="-1"/>
          </w:rPr>
          <w:t xml:space="preserve"> </w:t>
        </w:r>
        <w:r>
          <w:t>age</w:t>
        </w:r>
        <w:r>
          <w:rPr>
            <w:spacing w:val="-1"/>
          </w:rPr>
          <w:t xml:space="preserve"> </w:t>
        </w:r>
        <w:r>
          <w:t>&gt;=</w:t>
        </w:r>
        <w:r>
          <w:rPr>
            <w:spacing w:val="-1"/>
          </w:rPr>
          <w:t xml:space="preserve"> </w:t>
        </w:r>
        <w:r>
          <w:t>18 or</w:t>
        </w:r>
        <w:r>
          <w:rPr>
            <w:spacing w:val="-1"/>
          </w:rPr>
          <w:t xml:space="preserve"> </w:t>
        </w:r>
        <w:proofErr w:type="spellStart"/>
        <w:r>
          <w:rPr>
            <w:spacing w:val="-2"/>
          </w:rPr>
          <w:t>parent_permission</w:t>
        </w:r>
        <w:proofErr w:type="spellEnd"/>
        <w:r>
          <w:rPr>
            <w:spacing w:val="-2"/>
          </w:rPr>
          <w:t>:</w:t>
        </w:r>
      </w:moveTo>
    </w:p>
    <w:p w14:paraId="05163981" w14:textId="77777777" w:rsidR="00202617" w:rsidRDefault="00202617">
      <w:pPr>
        <w:pStyle w:val="CodeBlockBPBHEB"/>
        <w:pPrChange w:id="819" w:author="Abhiram Arali" w:date="2024-11-13T12:12:00Z">
          <w:pPr>
            <w:pStyle w:val="BodyText"/>
            <w:spacing w:before="136" w:line="360" w:lineRule="auto"/>
            <w:ind w:left="107" w:right="3945" w:firstLine="240"/>
          </w:pPr>
        </w:pPrChange>
      </w:pPr>
      <w:proofErr w:type="gramStart"/>
      <w:moveTo w:id="820" w:author="Abhiram Arali" w:date="2024-11-13T12:12:00Z">
        <w:r>
          <w:t>print(</w:t>
        </w:r>
        <w:proofErr w:type="gramEnd"/>
        <w:r>
          <w:t>"You</w:t>
        </w:r>
        <w:r>
          <w:rPr>
            <w:spacing w:val="-4"/>
          </w:rPr>
          <w:t xml:space="preserve"> </w:t>
        </w:r>
        <w:r>
          <w:t>can</w:t>
        </w:r>
        <w:r>
          <w:rPr>
            <w:spacing w:val="-4"/>
          </w:rPr>
          <w:t xml:space="preserve"> </w:t>
        </w:r>
        <w:r>
          <w:t>go</w:t>
        </w:r>
        <w:r>
          <w:rPr>
            <w:spacing w:val="-4"/>
          </w:rPr>
          <w:t xml:space="preserve"> </w:t>
        </w:r>
        <w:r>
          <w:t>on</w:t>
        </w:r>
        <w:r>
          <w:rPr>
            <w:spacing w:val="-4"/>
          </w:rPr>
          <w:t xml:space="preserve"> </w:t>
        </w:r>
        <w:r>
          <w:t>the</w:t>
        </w:r>
        <w:r>
          <w:rPr>
            <w:spacing w:val="-5"/>
          </w:rPr>
          <w:t xml:space="preserve"> </w:t>
        </w:r>
        <w:r>
          <w:t>trip.")</w:t>
        </w:r>
        <w:r>
          <w:rPr>
            <w:spacing w:val="40"/>
          </w:rPr>
          <w:t xml:space="preserve"> </w:t>
        </w:r>
        <w:r>
          <w:t>#</w:t>
        </w:r>
        <w:r>
          <w:rPr>
            <w:spacing w:val="-4"/>
          </w:rPr>
          <w:t xml:space="preserve"> </w:t>
        </w:r>
        <w:proofErr w:type="gramStart"/>
        <w:r>
          <w:t>This</w:t>
        </w:r>
        <w:proofErr w:type="gramEnd"/>
        <w:r>
          <w:rPr>
            <w:spacing w:val="-4"/>
          </w:rPr>
          <w:t xml:space="preserve"> </w:t>
        </w:r>
        <w:r>
          <w:t>will</w:t>
        </w:r>
        <w:r>
          <w:rPr>
            <w:spacing w:val="-4"/>
          </w:rPr>
          <w:t xml:space="preserve"> </w:t>
        </w:r>
        <w:r>
          <w:t xml:space="preserve">print </w:t>
        </w:r>
        <w:r>
          <w:rPr>
            <w:spacing w:val="-2"/>
          </w:rPr>
          <w:t>else:</w:t>
        </w:r>
      </w:moveTo>
    </w:p>
    <w:p w14:paraId="40A8CD99" w14:textId="77777777" w:rsidR="00202617" w:rsidRDefault="00202617">
      <w:pPr>
        <w:pStyle w:val="CodeBlockBPBHEB"/>
        <w:pPrChange w:id="821" w:author="Abhiram Arali" w:date="2024-11-13T12:12:00Z">
          <w:pPr>
            <w:pStyle w:val="BodyText"/>
            <w:ind w:left="347"/>
          </w:pPr>
        </w:pPrChange>
      </w:pPr>
      <w:proofErr w:type="gramStart"/>
      <w:moveTo w:id="822" w:author="Abhiram Arali" w:date="2024-11-13T12:12:00Z">
        <w:r>
          <w:t>print(</w:t>
        </w:r>
        <w:proofErr w:type="gramEnd"/>
        <w:r>
          <w:t>"You</w:t>
        </w:r>
        <w:r>
          <w:rPr>
            <w:spacing w:val="-4"/>
          </w:rPr>
          <w:t xml:space="preserve"> </w:t>
        </w:r>
        <w:r>
          <w:t>cannot</w:t>
        </w:r>
        <w:r>
          <w:rPr>
            <w:spacing w:val="-1"/>
          </w:rPr>
          <w:t xml:space="preserve"> </w:t>
        </w:r>
        <w:r>
          <w:rPr>
            <w:spacing w:val="-4"/>
          </w:rPr>
          <w:t>go.")</w:t>
        </w:r>
      </w:moveTo>
    </w:p>
    <w:moveToRangeEnd w:id="814"/>
    <w:p w14:paraId="6283DC23" w14:textId="0C0B3D85" w:rsidR="00721600" w:rsidRDefault="00721600">
      <w:pPr>
        <w:pStyle w:val="NormalBPBHEB"/>
        <w:rPr>
          <w:sz w:val="20"/>
        </w:rPr>
        <w:pPrChange w:id="823" w:author="Abhiram Arali" w:date="2024-11-13T12:12:00Z">
          <w:pPr>
            <w:pStyle w:val="BodyText"/>
            <w:spacing w:before="166"/>
          </w:pPr>
        </w:pPrChange>
      </w:pPr>
      <w:del w:id="824" w:author="Abhiram Arali" w:date="2024-11-13T12:12:00Z">
        <w:r w:rsidDel="00202617">
          <w:rPr>
            <w:noProof/>
            <w:lang w:val="en-IN" w:eastAsia="en-IN"/>
            <w:rPrChange w:id="825" w:author="Unknown">
              <w:rPr>
                <w:noProof/>
                <w:lang w:val="en-IN" w:eastAsia="en-IN"/>
              </w:rPr>
            </w:rPrChange>
          </w:rPr>
          <mc:AlternateContent>
            <mc:Choice Requires="wps">
              <w:drawing>
                <wp:anchor distT="0" distB="0" distL="0" distR="0" simplePos="0" relativeHeight="251670528" behindDoc="1" locked="0" layoutInCell="1" allowOverlap="1" wp14:anchorId="3D82C5C6" wp14:editId="2643CBD8">
                  <wp:simplePos x="0" y="0"/>
                  <wp:positionH relativeFrom="page">
                    <wp:posOffset>843076</wp:posOffset>
                  </wp:positionH>
                  <wp:positionV relativeFrom="paragraph">
                    <wp:posOffset>270283</wp:posOffset>
                  </wp:positionV>
                  <wp:extent cx="5876290" cy="1868805"/>
                  <wp:effectExtent l="0" t="0" r="0" b="0"/>
                  <wp:wrapTopAndBottom/>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868805"/>
                          </a:xfrm>
                          <a:prstGeom prst="rect">
                            <a:avLst/>
                          </a:prstGeom>
                          <a:ln w="6096">
                            <a:solidFill>
                              <a:srgbClr val="000000"/>
                            </a:solidFill>
                            <a:prstDash val="solid"/>
                          </a:ln>
                        </wps:spPr>
                        <wps:txbx>
                          <w:txbxContent>
                            <w:p w14:paraId="4BC9A197" w14:textId="61A483C7" w:rsidR="00721600" w:rsidDel="00202617" w:rsidRDefault="00721600" w:rsidP="00721600">
                              <w:pPr>
                                <w:pStyle w:val="BodyText"/>
                                <w:spacing w:before="18" w:line="360" w:lineRule="auto"/>
                                <w:ind w:left="107" w:right="6556"/>
                              </w:pPr>
                              <w:moveFromRangeStart w:id="826" w:author="Abhiram Arali" w:date="2024-11-13T12:12:00Z" w:name="move182392341"/>
                              <w:moveFrom w:id="827" w:author="Abhiram Arali" w:date="2024-11-13T12:12:00Z">
                                <w:r w:rsidDel="00202617">
                                  <w:t>age = 16 parent_permission</w:t>
                                </w:r>
                                <w:r w:rsidDel="00202617">
                                  <w:rPr>
                                    <w:spacing w:val="-15"/>
                                  </w:rPr>
                                  <w:t xml:space="preserve"> </w:t>
                                </w:r>
                                <w:r w:rsidDel="00202617">
                                  <w:t>=</w:t>
                                </w:r>
                                <w:r w:rsidDel="00202617">
                                  <w:rPr>
                                    <w:spacing w:val="-15"/>
                                  </w:rPr>
                                  <w:t xml:space="preserve"> </w:t>
                                </w:r>
                                <w:r w:rsidDel="00202617">
                                  <w:t>True</w:t>
                                </w:r>
                              </w:moveFrom>
                            </w:p>
                            <w:p w14:paraId="1148F0F4" w14:textId="7F60605A" w:rsidR="00721600" w:rsidDel="00202617" w:rsidRDefault="00721600" w:rsidP="00721600">
                              <w:pPr>
                                <w:pStyle w:val="BodyText"/>
                                <w:spacing w:before="137"/>
                              </w:pPr>
                            </w:p>
                            <w:p w14:paraId="365084FA" w14:textId="25A7F516" w:rsidR="00721600" w:rsidDel="00202617" w:rsidRDefault="00721600" w:rsidP="00721600">
                              <w:pPr>
                                <w:pStyle w:val="BodyText"/>
                                <w:spacing w:before="1"/>
                                <w:ind w:left="107"/>
                              </w:pPr>
                              <w:moveFrom w:id="828" w:author="Abhiram Arali" w:date="2024-11-13T12:12:00Z">
                                <w:r w:rsidDel="00202617">
                                  <w:t>if</w:t>
                                </w:r>
                                <w:r w:rsidDel="00202617">
                                  <w:rPr>
                                    <w:spacing w:val="-1"/>
                                  </w:rPr>
                                  <w:t xml:space="preserve"> </w:t>
                                </w:r>
                                <w:r w:rsidDel="00202617">
                                  <w:t>age</w:t>
                                </w:r>
                                <w:r w:rsidDel="00202617">
                                  <w:rPr>
                                    <w:spacing w:val="-1"/>
                                  </w:rPr>
                                  <w:t xml:space="preserve"> </w:t>
                                </w:r>
                                <w:r w:rsidDel="00202617">
                                  <w:t>&gt;=</w:t>
                                </w:r>
                                <w:r w:rsidDel="00202617">
                                  <w:rPr>
                                    <w:spacing w:val="-1"/>
                                  </w:rPr>
                                  <w:t xml:space="preserve"> </w:t>
                                </w:r>
                                <w:r w:rsidDel="00202617">
                                  <w:t>18 or</w:t>
                                </w:r>
                                <w:r w:rsidDel="00202617">
                                  <w:rPr>
                                    <w:spacing w:val="-1"/>
                                  </w:rPr>
                                  <w:t xml:space="preserve"> </w:t>
                                </w:r>
                                <w:r w:rsidDel="00202617">
                                  <w:rPr>
                                    <w:spacing w:val="-2"/>
                                  </w:rPr>
                                  <w:t>parent_permission:</w:t>
                                </w:r>
                              </w:moveFrom>
                            </w:p>
                            <w:p w14:paraId="4A0A3779" w14:textId="512AD75C" w:rsidR="00721600" w:rsidDel="00202617" w:rsidRDefault="00721600" w:rsidP="00721600">
                              <w:pPr>
                                <w:pStyle w:val="BodyText"/>
                                <w:spacing w:before="136" w:line="360" w:lineRule="auto"/>
                                <w:ind w:left="107" w:right="3945" w:firstLine="240"/>
                              </w:pPr>
                              <w:moveFrom w:id="829" w:author="Abhiram Arali" w:date="2024-11-13T12:12:00Z">
                                <w:r w:rsidDel="00202617">
                                  <w:t>print("You</w:t>
                                </w:r>
                                <w:r w:rsidDel="00202617">
                                  <w:rPr>
                                    <w:spacing w:val="-4"/>
                                  </w:rPr>
                                  <w:t xml:space="preserve"> </w:t>
                                </w:r>
                                <w:r w:rsidDel="00202617">
                                  <w:t>can</w:t>
                                </w:r>
                                <w:r w:rsidDel="00202617">
                                  <w:rPr>
                                    <w:spacing w:val="-4"/>
                                  </w:rPr>
                                  <w:t xml:space="preserve"> </w:t>
                                </w:r>
                                <w:r w:rsidDel="00202617">
                                  <w:t>go</w:t>
                                </w:r>
                                <w:r w:rsidDel="00202617">
                                  <w:rPr>
                                    <w:spacing w:val="-4"/>
                                  </w:rPr>
                                  <w:t xml:space="preserve"> </w:t>
                                </w:r>
                                <w:r w:rsidDel="00202617">
                                  <w:t>on</w:t>
                                </w:r>
                                <w:r w:rsidDel="00202617">
                                  <w:rPr>
                                    <w:spacing w:val="-4"/>
                                  </w:rPr>
                                  <w:t xml:space="preserve"> </w:t>
                                </w:r>
                                <w:r w:rsidDel="00202617">
                                  <w:t>the</w:t>
                                </w:r>
                                <w:r w:rsidDel="00202617">
                                  <w:rPr>
                                    <w:spacing w:val="-5"/>
                                  </w:rPr>
                                  <w:t xml:space="preserve"> </w:t>
                                </w:r>
                                <w:r w:rsidDel="00202617">
                                  <w:t>trip.")</w:t>
                                </w:r>
                                <w:r w:rsidDel="00202617">
                                  <w:rPr>
                                    <w:spacing w:val="40"/>
                                  </w:rPr>
                                  <w:t xml:space="preserve"> </w:t>
                                </w:r>
                                <w:r w:rsidDel="00202617">
                                  <w:t>#</w:t>
                                </w:r>
                                <w:r w:rsidDel="00202617">
                                  <w:rPr>
                                    <w:spacing w:val="-4"/>
                                  </w:rPr>
                                  <w:t xml:space="preserve"> </w:t>
                                </w:r>
                                <w:r w:rsidDel="00202617">
                                  <w:t>This</w:t>
                                </w:r>
                                <w:r w:rsidDel="00202617">
                                  <w:rPr>
                                    <w:spacing w:val="-4"/>
                                  </w:rPr>
                                  <w:t xml:space="preserve"> </w:t>
                                </w:r>
                                <w:r w:rsidDel="00202617">
                                  <w:t>will</w:t>
                                </w:r>
                                <w:r w:rsidDel="00202617">
                                  <w:rPr>
                                    <w:spacing w:val="-4"/>
                                  </w:rPr>
                                  <w:t xml:space="preserve"> </w:t>
                                </w:r>
                                <w:r w:rsidDel="00202617">
                                  <w:t xml:space="preserve">print </w:t>
                                </w:r>
                                <w:r w:rsidDel="00202617">
                                  <w:rPr>
                                    <w:spacing w:val="-2"/>
                                  </w:rPr>
                                  <w:t>else:</w:t>
                                </w:r>
                              </w:moveFrom>
                            </w:p>
                            <w:p w14:paraId="04FEEFD5" w14:textId="2AA1B243" w:rsidR="00721600" w:rsidRDefault="00721600" w:rsidP="00721600">
                              <w:pPr>
                                <w:pStyle w:val="BodyText"/>
                                <w:ind w:left="347"/>
                              </w:pPr>
                              <w:moveFrom w:id="830" w:author="Abhiram Arali" w:date="2024-11-13T12:12:00Z">
                                <w:r w:rsidDel="00202617">
                                  <w:t>print("You</w:t>
                                </w:r>
                                <w:r w:rsidDel="00202617">
                                  <w:rPr>
                                    <w:spacing w:val="-4"/>
                                  </w:rPr>
                                  <w:t xml:space="preserve"> </w:t>
                                </w:r>
                                <w:r w:rsidDel="00202617">
                                  <w:t>cannot</w:t>
                                </w:r>
                                <w:r w:rsidDel="00202617">
                                  <w:rPr>
                                    <w:spacing w:val="-1"/>
                                  </w:rPr>
                                  <w:t xml:space="preserve"> </w:t>
                                </w:r>
                                <w:r w:rsidDel="00202617">
                                  <w:rPr>
                                    <w:spacing w:val="-4"/>
                                  </w:rPr>
                                  <w:t>go.")</w:t>
                                </w:r>
                              </w:moveFrom>
                              <w:moveFromRangeEnd w:id="82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2C5C6" id="Textbox 211" o:spid="_x0000_s1036" type="#_x0000_t202" style="position:absolute;left:0;text-align:left;margin-left:66.4pt;margin-top:21.3pt;width:462.7pt;height:147.1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" filled="f" strokeweight=".48pt">
                  <v:path arrowok="t"/>
                  <v:textbox inset="0,0,0,0">
                    <w:txbxContent>
                      <w:p w14:paraId="4BC9A197" w14:textId="61A483C7" w:rsidR="00721600" w:rsidDel="00202617" w:rsidRDefault="00721600" w:rsidP="00721600">
                        <w:pPr>
                          <w:pStyle w:val="BodyText"/>
                          <w:spacing w:before="18" w:line="360" w:lineRule="auto"/>
                          <w:ind w:left="107" w:right="6556"/>
                          <w:rPr>
                            <w:moveFrom w:id="1084" w:author="Abhiram Arali" w:date="2024-11-13T12:12:00Z" w16du:dateUtc="2024-11-13T06:42:00Z"/>
                          </w:rPr>
                        </w:pPr>
                        <w:moveFromRangeStart w:id="1085" w:author="Abhiram Arali" w:date="2024-11-13T12:12:00Z" w:name="move182392341"/>
                        <w:moveFrom w:id="1086" w:author="Abhiram Arali" w:date="2024-11-13T12:12:00Z" w16du:dateUtc="2024-11-13T06:42:00Z">
                          <w:r w:rsidDel="00202617">
                            <w:t>age = 16 parent_permission</w:t>
                          </w:r>
                          <w:r w:rsidDel="00202617">
                            <w:rPr>
                              <w:spacing w:val="-15"/>
                            </w:rPr>
                            <w:t xml:space="preserve"> </w:t>
                          </w:r>
                          <w:r w:rsidDel="00202617">
                            <w:t>=</w:t>
                          </w:r>
                          <w:r w:rsidDel="00202617">
                            <w:rPr>
                              <w:spacing w:val="-15"/>
                            </w:rPr>
                            <w:t xml:space="preserve"> </w:t>
                          </w:r>
                          <w:r w:rsidDel="00202617">
                            <w:t>True</w:t>
                          </w:r>
                        </w:moveFrom>
                      </w:p>
                      <w:p w14:paraId="1148F0F4" w14:textId="7F60605A" w:rsidR="00721600" w:rsidDel="00202617" w:rsidRDefault="00721600" w:rsidP="00721600">
                        <w:pPr>
                          <w:pStyle w:val="BodyText"/>
                          <w:spacing w:before="137"/>
                          <w:rPr>
                            <w:moveFrom w:id="1087" w:author="Abhiram Arali" w:date="2024-11-13T12:12:00Z" w16du:dateUtc="2024-11-13T06:42:00Z"/>
                          </w:rPr>
                        </w:pPr>
                      </w:p>
                      <w:p w14:paraId="365084FA" w14:textId="25A7F516" w:rsidR="00721600" w:rsidDel="00202617" w:rsidRDefault="00721600" w:rsidP="00721600">
                        <w:pPr>
                          <w:pStyle w:val="BodyText"/>
                          <w:spacing w:before="1"/>
                          <w:ind w:left="107"/>
                          <w:rPr>
                            <w:moveFrom w:id="1088" w:author="Abhiram Arali" w:date="2024-11-13T12:12:00Z" w16du:dateUtc="2024-11-13T06:42:00Z"/>
                          </w:rPr>
                        </w:pPr>
                        <w:moveFrom w:id="1089" w:author="Abhiram Arali" w:date="2024-11-13T12:12:00Z" w16du:dateUtc="2024-11-13T06:42:00Z">
                          <w:r w:rsidDel="00202617">
                            <w:t>if</w:t>
                          </w:r>
                          <w:r w:rsidDel="00202617">
                            <w:rPr>
                              <w:spacing w:val="-1"/>
                            </w:rPr>
                            <w:t xml:space="preserve"> </w:t>
                          </w:r>
                          <w:r w:rsidDel="00202617">
                            <w:t>age</w:t>
                          </w:r>
                          <w:r w:rsidDel="00202617">
                            <w:rPr>
                              <w:spacing w:val="-1"/>
                            </w:rPr>
                            <w:t xml:space="preserve"> </w:t>
                          </w:r>
                          <w:r w:rsidDel="00202617">
                            <w:t>&gt;=</w:t>
                          </w:r>
                          <w:r w:rsidDel="00202617">
                            <w:rPr>
                              <w:spacing w:val="-1"/>
                            </w:rPr>
                            <w:t xml:space="preserve"> </w:t>
                          </w:r>
                          <w:r w:rsidDel="00202617">
                            <w:t>18 or</w:t>
                          </w:r>
                          <w:r w:rsidDel="00202617">
                            <w:rPr>
                              <w:spacing w:val="-1"/>
                            </w:rPr>
                            <w:t xml:space="preserve"> </w:t>
                          </w:r>
                          <w:r w:rsidDel="00202617">
                            <w:rPr>
                              <w:spacing w:val="-2"/>
                            </w:rPr>
                            <w:t>parent_permission:</w:t>
                          </w:r>
                        </w:moveFrom>
                      </w:p>
                      <w:p w14:paraId="4A0A3779" w14:textId="512AD75C" w:rsidR="00721600" w:rsidDel="00202617" w:rsidRDefault="00721600" w:rsidP="00721600">
                        <w:pPr>
                          <w:pStyle w:val="BodyText"/>
                          <w:spacing w:before="136" w:line="360" w:lineRule="auto"/>
                          <w:ind w:left="107" w:right="3945" w:firstLine="240"/>
                          <w:rPr>
                            <w:moveFrom w:id="1090" w:author="Abhiram Arali" w:date="2024-11-13T12:12:00Z" w16du:dateUtc="2024-11-13T06:42:00Z"/>
                          </w:rPr>
                        </w:pPr>
                        <w:moveFrom w:id="1091" w:author="Abhiram Arali" w:date="2024-11-13T12:12:00Z" w16du:dateUtc="2024-11-13T06:42:00Z">
                          <w:r w:rsidDel="00202617">
                            <w:t>print("You</w:t>
                          </w:r>
                          <w:r w:rsidDel="00202617">
                            <w:rPr>
                              <w:spacing w:val="-4"/>
                            </w:rPr>
                            <w:t xml:space="preserve"> </w:t>
                          </w:r>
                          <w:r w:rsidDel="00202617">
                            <w:t>can</w:t>
                          </w:r>
                          <w:r w:rsidDel="00202617">
                            <w:rPr>
                              <w:spacing w:val="-4"/>
                            </w:rPr>
                            <w:t xml:space="preserve"> </w:t>
                          </w:r>
                          <w:r w:rsidDel="00202617">
                            <w:t>go</w:t>
                          </w:r>
                          <w:r w:rsidDel="00202617">
                            <w:rPr>
                              <w:spacing w:val="-4"/>
                            </w:rPr>
                            <w:t xml:space="preserve"> </w:t>
                          </w:r>
                          <w:r w:rsidDel="00202617">
                            <w:t>on</w:t>
                          </w:r>
                          <w:r w:rsidDel="00202617">
                            <w:rPr>
                              <w:spacing w:val="-4"/>
                            </w:rPr>
                            <w:t xml:space="preserve"> </w:t>
                          </w:r>
                          <w:r w:rsidDel="00202617">
                            <w:t>the</w:t>
                          </w:r>
                          <w:r w:rsidDel="00202617">
                            <w:rPr>
                              <w:spacing w:val="-5"/>
                            </w:rPr>
                            <w:t xml:space="preserve"> </w:t>
                          </w:r>
                          <w:r w:rsidDel="00202617">
                            <w:t>trip.")</w:t>
                          </w:r>
                          <w:r w:rsidDel="00202617">
                            <w:rPr>
                              <w:spacing w:val="40"/>
                            </w:rPr>
                            <w:t xml:space="preserve"> </w:t>
                          </w:r>
                          <w:r w:rsidDel="00202617">
                            <w:t>#</w:t>
                          </w:r>
                          <w:r w:rsidDel="00202617">
                            <w:rPr>
                              <w:spacing w:val="-4"/>
                            </w:rPr>
                            <w:t xml:space="preserve"> </w:t>
                          </w:r>
                          <w:r w:rsidDel="00202617">
                            <w:t>This</w:t>
                          </w:r>
                          <w:r w:rsidDel="00202617">
                            <w:rPr>
                              <w:spacing w:val="-4"/>
                            </w:rPr>
                            <w:t xml:space="preserve"> </w:t>
                          </w:r>
                          <w:r w:rsidDel="00202617">
                            <w:t>will</w:t>
                          </w:r>
                          <w:r w:rsidDel="00202617">
                            <w:rPr>
                              <w:spacing w:val="-4"/>
                            </w:rPr>
                            <w:t xml:space="preserve"> </w:t>
                          </w:r>
                          <w:r w:rsidDel="00202617">
                            <w:t xml:space="preserve">print </w:t>
                          </w:r>
                          <w:r w:rsidDel="00202617">
                            <w:rPr>
                              <w:spacing w:val="-2"/>
                            </w:rPr>
                            <w:t>else:</w:t>
                          </w:r>
                        </w:moveFrom>
                      </w:p>
                      <w:p w14:paraId="04FEEFD5" w14:textId="2AA1B243" w:rsidR="00721600" w:rsidRDefault="00721600" w:rsidP="00721600">
                        <w:pPr>
                          <w:pStyle w:val="BodyText"/>
                          <w:ind w:left="347"/>
                        </w:pPr>
                        <w:moveFrom w:id="1092" w:author="Abhiram Arali" w:date="2024-11-13T12:12:00Z" w16du:dateUtc="2024-11-13T06:42:00Z">
                          <w:r w:rsidDel="00202617">
                            <w:t>print("You</w:t>
                          </w:r>
                          <w:r w:rsidDel="00202617">
                            <w:rPr>
                              <w:spacing w:val="-4"/>
                            </w:rPr>
                            <w:t xml:space="preserve"> </w:t>
                          </w:r>
                          <w:r w:rsidDel="00202617">
                            <w:t>cannot</w:t>
                          </w:r>
                          <w:r w:rsidDel="00202617">
                            <w:rPr>
                              <w:spacing w:val="-1"/>
                            </w:rPr>
                            <w:t xml:space="preserve"> </w:t>
                          </w:r>
                          <w:r w:rsidDel="00202617">
                            <w:rPr>
                              <w:spacing w:val="-4"/>
                            </w:rPr>
                            <w:t>go.")</w:t>
                          </w:r>
                        </w:moveFrom>
                        <w:moveFromRangeEnd w:id="1085"/>
                      </w:p>
                    </w:txbxContent>
                  </v:textbox>
                  <w10:wrap type="topAndBottom" anchorx="page"/>
                </v:shape>
              </w:pict>
            </mc:Fallback>
          </mc:AlternateContent>
        </w:r>
      </w:del>
    </w:p>
    <w:p w14:paraId="77A105E6" w14:textId="4C4FD40B" w:rsidR="00721600" w:rsidDel="00A01AEB" w:rsidRDefault="00721600" w:rsidP="00721600">
      <w:pPr>
        <w:pStyle w:val="BodyText"/>
        <w:spacing w:before="11"/>
        <w:rPr>
          <w:del w:id="831" w:author="Abhiram Arali" w:date="2024-11-13T12:12:00Z"/>
          <w:b/>
        </w:rPr>
      </w:pPr>
    </w:p>
    <w:p w14:paraId="776C4AED" w14:textId="483B25E1" w:rsidR="00721600" w:rsidRDefault="00721600">
      <w:pPr>
        <w:pStyle w:val="NormalBPBHEB"/>
        <w:pPrChange w:id="832" w:author="Abhiram Arali" w:date="2024-11-13T12:12:00Z">
          <w:pPr>
            <w:pStyle w:val="BodyText"/>
            <w:spacing w:line="360" w:lineRule="auto"/>
            <w:ind w:left="220" w:right="331"/>
            <w:jc w:val="both"/>
          </w:pPr>
        </w:pPrChange>
      </w:pPr>
      <w:r>
        <w:t>In</w:t>
      </w:r>
      <w:r>
        <w:rPr>
          <w:spacing w:val="-3"/>
        </w:rPr>
        <w:t xml:space="preserve"> </w:t>
      </w:r>
      <w:r>
        <w:t>this</w:t>
      </w:r>
      <w:r>
        <w:rPr>
          <w:spacing w:val="-3"/>
        </w:rPr>
        <w:t xml:space="preserve"> </w:t>
      </w:r>
      <w:r>
        <w:t>case,</w:t>
      </w:r>
      <w:r>
        <w:rPr>
          <w:spacing w:val="-3"/>
        </w:rPr>
        <w:t xml:space="preserve"> </w:t>
      </w:r>
      <w:r>
        <w:t>even</w:t>
      </w:r>
      <w:r>
        <w:rPr>
          <w:spacing w:val="-3"/>
        </w:rPr>
        <w:t xml:space="preserve"> </w:t>
      </w:r>
      <w:r>
        <w:t>though</w:t>
      </w:r>
      <w:r>
        <w:rPr>
          <w:spacing w:val="-3"/>
        </w:rPr>
        <w:t xml:space="preserve"> </w:t>
      </w:r>
      <w:ins w:id="833" w:author="Abhiram Arali" w:date="2024-11-13T12:12:00Z">
        <w:r w:rsidR="00F85CF3">
          <w:rPr>
            <w:spacing w:val="-3"/>
          </w:rPr>
          <w:t xml:space="preserve">the </w:t>
        </w:r>
      </w:ins>
      <w:r>
        <w:t>age</w:t>
      </w:r>
      <w:r>
        <w:rPr>
          <w:spacing w:val="-5"/>
        </w:rPr>
        <w:t xml:space="preserve"> </w:t>
      </w:r>
      <w:r>
        <w:t>is</w:t>
      </w:r>
      <w:r>
        <w:rPr>
          <w:spacing w:val="-3"/>
        </w:rPr>
        <w:t xml:space="preserve"> </w:t>
      </w:r>
      <w:r>
        <w:t>less</w:t>
      </w:r>
      <w:r>
        <w:rPr>
          <w:spacing w:val="-3"/>
        </w:rPr>
        <w:t xml:space="preserve"> </w:t>
      </w:r>
      <w:r>
        <w:t>than</w:t>
      </w:r>
      <w:r>
        <w:rPr>
          <w:spacing w:val="-3"/>
        </w:rPr>
        <w:t xml:space="preserve"> </w:t>
      </w:r>
      <w:r>
        <w:t>18,</w:t>
      </w:r>
      <w:r>
        <w:rPr>
          <w:spacing w:val="-3"/>
        </w:rPr>
        <w:t xml:space="preserve"> </w:t>
      </w:r>
      <w:r>
        <w:t>the</w:t>
      </w:r>
      <w:r>
        <w:rPr>
          <w:spacing w:val="-3"/>
        </w:rPr>
        <w:t xml:space="preserve"> </w:t>
      </w:r>
      <w:r>
        <w:t>second</w:t>
      </w:r>
      <w:r>
        <w:rPr>
          <w:spacing w:val="-3"/>
        </w:rPr>
        <w:t xml:space="preserve"> </w:t>
      </w:r>
      <w:r>
        <w:t>condition</w:t>
      </w:r>
      <w:ins w:id="834" w:author="Abhiram Arali" w:date="2024-11-13T12:12:00Z">
        <w:r w:rsidR="00F85CF3">
          <w:t>,</w:t>
        </w:r>
      </w:ins>
      <w:r>
        <w:rPr>
          <w:spacing w:val="-3"/>
        </w:rPr>
        <w:t xml:space="preserve"> </w:t>
      </w:r>
      <w:proofErr w:type="spellStart"/>
      <w:r>
        <w:t>parent_permission</w:t>
      </w:r>
      <w:proofErr w:type="spellEnd"/>
      <w:ins w:id="835" w:author="Abhiram Arali" w:date="2024-11-13T12:12:00Z">
        <w:r w:rsidR="00F85CF3">
          <w:t>,</w:t>
        </w:r>
      </w:ins>
      <w:r>
        <w:rPr>
          <w:spacing w:val="-3"/>
        </w:rPr>
        <w:t xml:space="preserve"> </w:t>
      </w:r>
      <w:r>
        <w:t>is</w:t>
      </w:r>
      <w:r>
        <w:rPr>
          <w:spacing w:val="-3"/>
        </w:rPr>
        <w:t xml:space="preserve"> </w:t>
      </w:r>
      <w:r>
        <w:t>True, so</w:t>
      </w:r>
      <w:r>
        <w:rPr>
          <w:spacing w:val="-1"/>
        </w:rPr>
        <w:t xml:space="preserve"> </w:t>
      </w:r>
      <w:r>
        <w:t>the</w:t>
      </w:r>
      <w:r>
        <w:rPr>
          <w:spacing w:val="-2"/>
        </w:rPr>
        <w:t xml:space="preserve"> </w:t>
      </w:r>
      <w:r>
        <w:t>overall</w:t>
      </w:r>
      <w:r>
        <w:rPr>
          <w:spacing w:val="-1"/>
        </w:rPr>
        <w:t xml:space="preserve"> </w:t>
      </w:r>
      <w:r>
        <w:t>condition</w:t>
      </w:r>
      <w:r>
        <w:rPr>
          <w:spacing w:val="-1"/>
        </w:rPr>
        <w:t xml:space="preserve"> </w:t>
      </w:r>
      <w:r>
        <w:t>evaluates</w:t>
      </w:r>
      <w:r>
        <w:rPr>
          <w:spacing w:val="-1"/>
        </w:rPr>
        <w:t xml:space="preserve"> </w:t>
      </w:r>
      <w:r>
        <w:t>to</w:t>
      </w:r>
      <w:r>
        <w:rPr>
          <w:spacing w:val="-1"/>
        </w:rPr>
        <w:t xml:space="preserve"> </w:t>
      </w:r>
      <w:r>
        <w:t>True.</w:t>
      </w:r>
      <w:r>
        <w:rPr>
          <w:spacing w:val="-1"/>
        </w:rPr>
        <w:t xml:space="preserve"> </w:t>
      </w:r>
      <w:r>
        <w:t>The</w:t>
      </w:r>
      <w:r>
        <w:rPr>
          <w:spacing w:val="-2"/>
        </w:rPr>
        <w:t xml:space="preserve"> </w:t>
      </w:r>
      <w:r>
        <w:t>OR operator</w:t>
      </w:r>
      <w:r>
        <w:rPr>
          <w:spacing w:val="-1"/>
        </w:rPr>
        <w:t xml:space="preserve"> </w:t>
      </w:r>
      <w:r>
        <w:t>only</w:t>
      </w:r>
      <w:r>
        <w:rPr>
          <w:spacing w:val="-1"/>
        </w:rPr>
        <w:t xml:space="preserve"> </w:t>
      </w:r>
      <w:r>
        <w:t>needs</w:t>
      </w:r>
      <w:r>
        <w:rPr>
          <w:spacing w:val="-1"/>
        </w:rPr>
        <w:t xml:space="preserve"> </w:t>
      </w:r>
      <w:r>
        <w:t>one of</w:t>
      </w:r>
      <w:r>
        <w:rPr>
          <w:spacing w:val="-1"/>
        </w:rPr>
        <w:t xml:space="preserve"> </w:t>
      </w:r>
      <w:r>
        <w:t>the</w:t>
      </w:r>
      <w:r>
        <w:rPr>
          <w:spacing w:val="-3"/>
        </w:rPr>
        <w:t xml:space="preserve"> </w:t>
      </w:r>
      <w:r>
        <w:t>conditions to be True to execute the code.</w:t>
      </w:r>
    </w:p>
    <w:p w14:paraId="10836867" w14:textId="77777777" w:rsidR="00721600" w:rsidRDefault="00721600">
      <w:pPr>
        <w:pStyle w:val="NormalBPBHEB"/>
        <w:pPrChange w:id="836" w:author="Abhiram Arali" w:date="2024-11-13T12:12:00Z">
          <w:pPr>
            <w:pStyle w:val="BodyText"/>
            <w:spacing w:before="4"/>
          </w:pPr>
        </w:pPrChange>
      </w:pPr>
    </w:p>
    <w:p w14:paraId="1C48E61A" w14:textId="77777777" w:rsidR="00721600" w:rsidRDefault="00721600">
      <w:pPr>
        <w:pStyle w:val="Heading2BPBHEB"/>
        <w:pPrChange w:id="837" w:author="Abhiram Arali" w:date="2024-11-13T12:12:00Z">
          <w:pPr>
            <w:pStyle w:val="ListParagraph"/>
            <w:numPr>
              <w:numId w:val="7"/>
            </w:numPr>
            <w:tabs>
              <w:tab w:val="left" w:pos="460"/>
            </w:tabs>
            <w:ind w:left="460" w:hanging="240"/>
          </w:pPr>
        </w:pPrChange>
      </w:pPr>
      <w:r>
        <w:t>NOT</w:t>
      </w:r>
      <w:r>
        <w:rPr>
          <w:spacing w:val="-1"/>
        </w:rPr>
        <w:t xml:space="preserve"> </w:t>
      </w:r>
      <w:r>
        <w:t>(!</w:t>
      </w:r>
      <w:r>
        <w:rPr>
          <w:spacing w:val="-1"/>
        </w:rPr>
        <w:t xml:space="preserve"> </w:t>
      </w:r>
      <w:r>
        <w:t>or</w:t>
      </w:r>
      <w:r>
        <w:rPr>
          <w:spacing w:val="-1"/>
        </w:rPr>
        <w:t xml:space="preserve"> </w:t>
      </w:r>
      <w:r>
        <w:rPr>
          <w:spacing w:val="-4"/>
        </w:rPr>
        <w:t>not)</w:t>
      </w:r>
    </w:p>
    <w:p w14:paraId="33B02D24" w14:textId="5B14C0AE" w:rsidR="00721600" w:rsidDel="004E15C6" w:rsidRDefault="00721600">
      <w:pPr>
        <w:pStyle w:val="NormalBPBHEB"/>
        <w:rPr>
          <w:del w:id="838" w:author="Abhiram Arali" w:date="2024-11-13T12:12:00Z"/>
        </w:rPr>
        <w:pPrChange w:id="839" w:author="Abhiram Arali" w:date="2024-11-13T12:12:00Z">
          <w:pPr>
            <w:pStyle w:val="BodyText"/>
            <w:spacing w:before="21"/>
          </w:pPr>
        </w:pPrChange>
      </w:pPr>
    </w:p>
    <w:p w14:paraId="08C092AD" w14:textId="1C78B6D2" w:rsidR="00721600" w:rsidRDefault="00721600">
      <w:pPr>
        <w:pStyle w:val="NormalBPBHEB"/>
        <w:pPrChange w:id="840" w:author="Abhiram Arali" w:date="2024-11-13T12:12:00Z">
          <w:pPr>
            <w:pStyle w:val="BodyText"/>
            <w:spacing w:before="1" w:line="360" w:lineRule="auto"/>
            <w:ind w:left="220" w:right="226"/>
            <w:jc w:val="both"/>
          </w:pPr>
        </w:pPrChange>
      </w:pPr>
      <w:r>
        <w:t>The</w:t>
      </w:r>
      <w:r>
        <w:rPr>
          <w:spacing w:val="-3"/>
        </w:rPr>
        <w:t xml:space="preserve"> </w:t>
      </w:r>
      <w:r>
        <w:t>NOT operator reverses</w:t>
      </w:r>
      <w:r>
        <w:rPr>
          <w:spacing w:val="-1"/>
        </w:rPr>
        <w:t xml:space="preserve"> </w:t>
      </w:r>
      <w:r>
        <w:t>the result of the condition. If</w:t>
      </w:r>
      <w:r>
        <w:rPr>
          <w:spacing w:val="-2"/>
        </w:rPr>
        <w:t xml:space="preserve"> </w:t>
      </w:r>
      <w:r>
        <w:t>the condition</w:t>
      </w:r>
      <w:r>
        <w:rPr>
          <w:spacing w:val="-1"/>
        </w:rPr>
        <w:t xml:space="preserve"> </w:t>
      </w:r>
      <w:r>
        <w:t>is</w:t>
      </w:r>
      <w:r>
        <w:rPr>
          <w:spacing w:val="-1"/>
        </w:rPr>
        <w:t xml:space="preserve"> </w:t>
      </w:r>
      <w:r>
        <w:t>True,</w:t>
      </w:r>
      <w:r>
        <w:rPr>
          <w:spacing w:val="-1"/>
        </w:rPr>
        <w:t xml:space="preserve"> </w:t>
      </w:r>
      <w:r>
        <w:t>NOT makes it False, and if it</w:t>
      </w:r>
      <w:ins w:id="841" w:author="Abhiram Arali" w:date="2024-11-13T12:12:00Z">
        <w:r w:rsidR="00753E4C">
          <w:t xml:space="preserve"> i</w:t>
        </w:r>
      </w:ins>
      <w:del w:id="842" w:author="Abhiram Arali" w:date="2024-11-13T12:12:00Z">
        <w:r w:rsidDel="00753E4C">
          <w:delText>'</w:delText>
        </w:r>
      </w:del>
      <w:r>
        <w:t>s False, NOT makes it True.</w:t>
      </w:r>
    </w:p>
    <w:p w14:paraId="5EC7AD18" w14:textId="77276004" w:rsidR="00721600" w:rsidRDefault="00721600">
      <w:pPr>
        <w:pStyle w:val="NormalBPBHEB"/>
        <w:pPrChange w:id="843" w:author="Abhiram Arali" w:date="2024-11-13T12:12:00Z">
          <w:pPr>
            <w:spacing w:before="161"/>
            <w:ind w:left="220"/>
            <w:jc w:val="both"/>
          </w:pPr>
        </w:pPrChange>
      </w:pPr>
      <w:r>
        <w:t>Symbol</w:t>
      </w:r>
      <w:ins w:id="844" w:author="Abhiram Arali" w:date="2024-11-13T12:12:00Z">
        <w:r w:rsidR="00DE0C2A">
          <w:t>s</w:t>
        </w:r>
      </w:ins>
      <w:r>
        <w:rPr>
          <w:spacing w:val="-1"/>
        </w:rPr>
        <w:t xml:space="preserve"> </w:t>
      </w:r>
      <w:r>
        <w:t>in</w:t>
      </w:r>
      <w:r>
        <w:rPr>
          <w:spacing w:val="-1"/>
        </w:rPr>
        <w:t xml:space="preserve"> </w:t>
      </w:r>
      <w:r w:rsidR="00DE0C2A">
        <w:t>different</w:t>
      </w:r>
      <w:r w:rsidR="00DE0C2A">
        <w:rPr>
          <w:spacing w:val="-1"/>
        </w:rPr>
        <w:t xml:space="preserve"> </w:t>
      </w:r>
      <w:r w:rsidR="00DE0C2A">
        <w:rPr>
          <w:spacing w:val="-2"/>
        </w:rPr>
        <w:t>languages</w:t>
      </w:r>
      <w:r>
        <w:rPr>
          <w:spacing w:val="-2"/>
        </w:rPr>
        <w:t>:</w:t>
      </w:r>
    </w:p>
    <w:p w14:paraId="2D485F0A" w14:textId="637414FC" w:rsidR="00721600" w:rsidRPr="00947071" w:rsidDel="00DE0C2A" w:rsidRDefault="00721600">
      <w:pPr>
        <w:pStyle w:val="NormalBPBHEB"/>
        <w:numPr>
          <w:ilvl w:val="0"/>
          <w:numId w:val="57"/>
        </w:numPr>
        <w:rPr>
          <w:del w:id="845" w:author="Abhiram Arali" w:date="2024-11-13T12:12:00Z"/>
          <w:sz w:val="21"/>
          <w:szCs w:val="21"/>
          <w:rPrChange w:id="846" w:author="Abhiram Arali" w:date="2024-11-13T12:13:00Z">
            <w:rPr>
              <w:del w:id="847" w:author="Abhiram Arali" w:date="2024-11-13T12:12:00Z"/>
            </w:rPr>
          </w:rPrChange>
        </w:rPr>
        <w:pPrChange w:id="848" w:author="Abhiram Arali" w:date="2024-11-13T12:13:00Z">
          <w:pPr>
            <w:pStyle w:val="BodyText"/>
            <w:spacing w:before="23"/>
          </w:pPr>
        </w:pPrChange>
      </w:pPr>
    </w:p>
    <w:p w14:paraId="4C72DCFF" w14:textId="77777777" w:rsidR="00721600" w:rsidRPr="00947071" w:rsidRDefault="00721600">
      <w:pPr>
        <w:pStyle w:val="NormalBPBHEB"/>
        <w:numPr>
          <w:ilvl w:val="0"/>
          <w:numId w:val="57"/>
        </w:numPr>
        <w:rPr>
          <w:szCs w:val="21"/>
          <w:rPrChange w:id="849" w:author="Abhiram Arali" w:date="2024-11-13T12:13:00Z">
            <w:rPr>
              <w:sz w:val="24"/>
            </w:rPr>
          </w:rPrChange>
        </w:rPr>
        <w:pPrChange w:id="850" w:author="Abhiram Arali" w:date="2024-11-13T12:13:00Z">
          <w:pPr>
            <w:pStyle w:val="ListParagraph"/>
            <w:numPr>
              <w:ilvl w:val="1"/>
              <w:numId w:val="7"/>
            </w:numPr>
            <w:tabs>
              <w:tab w:val="left" w:pos="940"/>
            </w:tabs>
            <w:ind w:left="940" w:hanging="360"/>
          </w:pPr>
        </w:pPrChange>
      </w:pPr>
      <w:r w:rsidRPr="00947071">
        <w:rPr>
          <w:szCs w:val="21"/>
          <w:rPrChange w:id="851" w:author="Abhiram Arali" w:date="2024-11-13T12:13:00Z">
            <w:rPr>
              <w:sz w:val="24"/>
            </w:rPr>
          </w:rPrChange>
        </w:rPr>
        <w:t>In</w:t>
      </w:r>
      <w:r w:rsidRPr="00947071">
        <w:rPr>
          <w:spacing w:val="-2"/>
          <w:szCs w:val="21"/>
          <w:rPrChange w:id="852" w:author="Abhiram Arali" w:date="2024-11-13T12:13:00Z">
            <w:rPr>
              <w:spacing w:val="-2"/>
              <w:sz w:val="24"/>
            </w:rPr>
          </w:rPrChange>
        </w:rPr>
        <w:t xml:space="preserve"> </w:t>
      </w:r>
      <w:r w:rsidRPr="00947071">
        <w:rPr>
          <w:szCs w:val="21"/>
          <w:rPrChange w:id="853" w:author="Abhiram Arali" w:date="2024-11-13T12:13:00Z">
            <w:rPr>
              <w:sz w:val="24"/>
            </w:rPr>
          </w:rPrChange>
        </w:rPr>
        <w:t>Python:</w:t>
      </w:r>
      <w:r w:rsidRPr="00947071">
        <w:rPr>
          <w:spacing w:val="-2"/>
          <w:szCs w:val="21"/>
          <w:rPrChange w:id="854" w:author="Abhiram Arali" w:date="2024-11-13T12:13:00Z">
            <w:rPr>
              <w:spacing w:val="-2"/>
              <w:sz w:val="24"/>
            </w:rPr>
          </w:rPrChange>
        </w:rPr>
        <w:t xml:space="preserve"> </w:t>
      </w:r>
      <w:r w:rsidRPr="00947071">
        <w:rPr>
          <w:spacing w:val="-5"/>
          <w:szCs w:val="21"/>
          <w:rPrChange w:id="855" w:author="Abhiram Arali" w:date="2024-11-13T12:13:00Z">
            <w:rPr>
              <w:spacing w:val="-5"/>
              <w:sz w:val="24"/>
            </w:rPr>
          </w:rPrChange>
        </w:rPr>
        <w:t>not</w:t>
      </w:r>
    </w:p>
    <w:p w14:paraId="6D94FEB9" w14:textId="77777777" w:rsidR="00721600" w:rsidRPr="00947071" w:rsidRDefault="00721600">
      <w:pPr>
        <w:pStyle w:val="NormalBPBHEB"/>
        <w:numPr>
          <w:ilvl w:val="0"/>
          <w:numId w:val="57"/>
        </w:numPr>
        <w:rPr>
          <w:szCs w:val="21"/>
          <w:rPrChange w:id="856" w:author="Abhiram Arali" w:date="2024-11-13T12:13:00Z">
            <w:rPr>
              <w:sz w:val="24"/>
            </w:rPr>
          </w:rPrChange>
        </w:rPr>
        <w:pPrChange w:id="857" w:author="Abhiram Arali" w:date="2024-11-13T12:13:00Z">
          <w:pPr>
            <w:pStyle w:val="ListParagraph"/>
            <w:numPr>
              <w:ilvl w:val="1"/>
              <w:numId w:val="7"/>
            </w:numPr>
            <w:tabs>
              <w:tab w:val="left" w:pos="940"/>
            </w:tabs>
            <w:spacing w:before="138"/>
            <w:ind w:left="940" w:hanging="360"/>
          </w:pPr>
        </w:pPrChange>
      </w:pPr>
      <w:r w:rsidRPr="00947071">
        <w:rPr>
          <w:szCs w:val="21"/>
          <w:rPrChange w:id="858" w:author="Abhiram Arali" w:date="2024-11-13T12:13:00Z">
            <w:rPr>
              <w:sz w:val="24"/>
            </w:rPr>
          </w:rPrChange>
        </w:rPr>
        <w:t>In</w:t>
      </w:r>
      <w:r w:rsidRPr="00947071">
        <w:rPr>
          <w:spacing w:val="-2"/>
          <w:szCs w:val="21"/>
          <w:rPrChange w:id="859" w:author="Abhiram Arali" w:date="2024-11-13T12:13:00Z">
            <w:rPr>
              <w:spacing w:val="-2"/>
              <w:sz w:val="24"/>
            </w:rPr>
          </w:rPrChange>
        </w:rPr>
        <w:t xml:space="preserve"> </w:t>
      </w:r>
      <w:r w:rsidRPr="00947071">
        <w:rPr>
          <w:szCs w:val="21"/>
          <w:rPrChange w:id="860" w:author="Abhiram Arali" w:date="2024-11-13T12:13:00Z">
            <w:rPr>
              <w:sz w:val="24"/>
            </w:rPr>
          </w:rPrChange>
        </w:rPr>
        <w:t>C,</w:t>
      </w:r>
      <w:r w:rsidRPr="00947071">
        <w:rPr>
          <w:spacing w:val="-1"/>
          <w:szCs w:val="21"/>
          <w:rPrChange w:id="861" w:author="Abhiram Arali" w:date="2024-11-13T12:13:00Z">
            <w:rPr>
              <w:spacing w:val="-1"/>
              <w:sz w:val="24"/>
            </w:rPr>
          </w:rPrChange>
        </w:rPr>
        <w:t xml:space="preserve"> </w:t>
      </w:r>
      <w:r w:rsidRPr="00947071">
        <w:rPr>
          <w:szCs w:val="21"/>
          <w:rPrChange w:id="862" w:author="Abhiram Arali" w:date="2024-11-13T12:13:00Z">
            <w:rPr>
              <w:sz w:val="24"/>
            </w:rPr>
          </w:rPrChange>
        </w:rPr>
        <w:t>Java,</w:t>
      </w:r>
      <w:r w:rsidRPr="00947071">
        <w:rPr>
          <w:spacing w:val="-1"/>
          <w:szCs w:val="21"/>
          <w:rPrChange w:id="863" w:author="Abhiram Arali" w:date="2024-11-13T12:13:00Z">
            <w:rPr>
              <w:spacing w:val="-1"/>
              <w:sz w:val="24"/>
            </w:rPr>
          </w:rPrChange>
        </w:rPr>
        <w:t xml:space="preserve"> </w:t>
      </w:r>
      <w:r w:rsidRPr="00947071">
        <w:rPr>
          <w:szCs w:val="21"/>
          <w:rPrChange w:id="864" w:author="Abhiram Arali" w:date="2024-11-13T12:13:00Z">
            <w:rPr>
              <w:sz w:val="24"/>
            </w:rPr>
          </w:rPrChange>
        </w:rPr>
        <w:t>JavaScript,</w:t>
      </w:r>
      <w:r w:rsidRPr="00947071">
        <w:rPr>
          <w:spacing w:val="-1"/>
          <w:szCs w:val="21"/>
          <w:rPrChange w:id="865" w:author="Abhiram Arali" w:date="2024-11-13T12:13:00Z">
            <w:rPr>
              <w:spacing w:val="-1"/>
              <w:sz w:val="24"/>
            </w:rPr>
          </w:rPrChange>
        </w:rPr>
        <w:t xml:space="preserve"> </w:t>
      </w:r>
      <w:r w:rsidRPr="00947071">
        <w:rPr>
          <w:szCs w:val="21"/>
          <w:rPrChange w:id="866" w:author="Abhiram Arali" w:date="2024-11-13T12:13:00Z">
            <w:rPr>
              <w:sz w:val="24"/>
            </w:rPr>
          </w:rPrChange>
        </w:rPr>
        <w:t>etc.</w:t>
      </w:r>
      <w:proofErr w:type="gramStart"/>
      <w:r w:rsidRPr="00947071">
        <w:rPr>
          <w:szCs w:val="21"/>
          <w:rPrChange w:id="867" w:author="Abhiram Arali" w:date="2024-11-13T12:13:00Z">
            <w:rPr>
              <w:sz w:val="24"/>
            </w:rPr>
          </w:rPrChange>
        </w:rPr>
        <w:t>:</w:t>
      </w:r>
      <w:r w:rsidRPr="00947071">
        <w:rPr>
          <w:spacing w:val="-1"/>
          <w:szCs w:val="21"/>
          <w:rPrChange w:id="868" w:author="Abhiram Arali" w:date="2024-11-13T12:13:00Z">
            <w:rPr>
              <w:spacing w:val="-1"/>
              <w:sz w:val="24"/>
            </w:rPr>
          </w:rPrChange>
        </w:rPr>
        <w:t xml:space="preserve"> </w:t>
      </w:r>
      <w:r w:rsidRPr="00947071">
        <w:rPr>
          <w:spacing w:val="-10"/>
          <w:szCs w:val="21"/>
          <w:rPrChange w:id="869" w:author="Abhiram Arali" w:date="2024-11-13T12:13:00Z">
            <w:rPr>
              <w:spacing w:val="-10"/>
              <w:sz w:val="24"/>
            </w:rPr>
          </w:rPrChange>
        </w:rPr>
        <w:t>!</w:t>
      </w:r>
      <w:proofErr w:type="gramEnd"/>
    </w:p>
    <w:p w14:paraId="07FCE21E" w14:textId="77777777" w:rsidR="00721600" w:rsidRDefault="00721600">
      <w:pPr>
        <w:pStyle w:val="NormalBPBHEB"/>
        <w:pPrChange w:id="870" w:author="Abhiram Arali" w:date="2024-11-13T12:13:00Z">
          <w:pPr>
            <w:pStyle w:val="BodyText"/>
            <w:spacing w:before="138"/>
          </w:pPr>
        </w:pPrChange>
      </w:pPr>
    </w:p>
    <w:p w14:paraId="0B7B4363" w14:textId="77777777" w:rsidR="00721600" w:rsidRDefault="00721600">
      <w:pPr>
        <w:pStyle w:val="NormalBPBHEB"/>
        <w:pPrChange w:id="871" w:author="Abhiram Arali" w:date="2024-11-13T12:13:00Z">
          <w:pPr>
            <w:spacing w:before="1"/>
            <w:ind w:left="220"/>
            <w:jc w:val="both"/>
          </w:pPr>
        </w:pPrChange>
      </w:pPr>
      <w:r>
        <w:t>Truth</w:t>
      </w:r>
      <w:r>
        <w:rPr>
          <w:spacing w:val="-3"/>
        </w:rPr>
        <w:t xml:space="preserve"> </w:t>
      </w:r>
      <w:r>
        <w:t>Table</w:t>
      </w:r>
      <w:r>
        <w:rPr>
          <w:spacing w:val="-1"/>
        </w:rPr>
        <w:t xml:space="preserve"> </w:t>
      </w:r>
      <w:r>
        <w:t>for</w:t>
      </w:r>
      <w:r>
        <w:rPr>
          <w:spacing w:val="-1"/>
        </w:rPr>
        <w:t xml:space="preserve"> </w:t>
      </w:r>
      <w:r>
        <w:t>NOT (</w:t>
      </w:r>
      <w:r w:rsidRPr="00E850AA">
        <w:rPr>
          <w:i/>
          <w:iCs/>
          <w:rPrChange w:id="872" w:author="Abhiram Arali" w:date="2024-11-13T12:13:00Z">
            <w:rPr/>
          </w:rPrChange>
        </w:rPr>
        <w:t>Table</w:t>
      </w:r>
      <w:r w:rsidRPr="00E850AA">
        <w:rPr>
          <w:i/>
          <w:iCs/>
          <w:spacing w:val="-1"/>
          <w:rPrChange w:id="873" w:author="Abhiram Arali" w:date="2024-11-13T12:13:00Z">
            <w:rPr>
              <w:spacing w:val="-1"/>
            </w:rPr>
          </w:rPrChange>
        </w:rPr>
        <w:t xml:space="preserve"> </w:t>
      </w:r>
      <w:r w:rsidRPr="00E850AA">
        <w:rPr>
          <w:i/>
          <w:iCs/>
          <w:spacing w:val="-2"/>
          <w:rPrChange w:id="874" w:author="Abhiram Arali" w:date="2024-11-13T12:13:00Z">
            <w:rPr>
              <w:spacing w:val="-2"/>
            </w:rPr>
          </w:rPrChange>
        </w:rPr>
        <w:t>3.4</w:t>
      </w:r>
      <w:r>
        <w:rPr>
          <w:spacing w:val="-2"/>
        </w:rPr>
        <w:t>):</w:t>
      </w:r>
    </w:p>
    <w:p w14:paraId="12D4E012" w14:textId="0EB3DF45" w:rsidR="00721600" w:rsidDel="00E56391" w:rsidRDefault="00721600">
      <w:pPr>
        <w:pStyle w:val="NormalBPBHEB"/>
        <w:rPr>
          <w:del w:id="875" w:author="Abhiram Arali" w:date="2024-11-13T12:13:00Z"/>
        </w:rPr>
        <w:pPrChange w:id="876" w:author="Abhiram Arali" w:date="2024-11-13T12:13:00Z">
          <w:pPr>
            <w:pStyle w:val="BodyText"/>
            <w:spacing w:before="142"/>
          </w:pPr>
        </w:pPrChange>
      </w:pPr>
    </w:p>
    <w:p w14:paraId="0BA4C15F" w14:textId="265F64B6" w:rsidR="00721600" w:rsidDel="00F84851" w:rsidRDefault="00721600" w:rsidP="00721600">
      <w:pPr>
        <w:pStyle w:val="Heading1"/>
        <w:ind w:left="4" w:right="5"/>
        <w:jc w:val="center"/>
      </w:pPr>
      <w:moveFromRangeStart w:id="877" w:author="Abhiram Arali" w:date="2024-11-13T12:13:00Z" w:name="move182392422"/>
      <w:moveFrom w:id="878" w:author="Abhiram Arali" w:date="2024-11-13T12:13:00Z">
        <w:r w:rsidDel="00F84851">
          <w:t>Table</w:t>
        </w:r>
        <w:r w:rsidDel="00F84851">
          <w:rPr>
            <w:spacing w:val="-1"/>
          </w:rPr>
          <w:t xml:space="preserve"> </w:t>
        </w:r>
        <w:r w:rsidDel="00F84851">
          <w:t>3.4:</w:t>
        </w:r>
        <w:r w:rsidDel="00F84851">
          <w:rPr>
            <w:spacing w:val="-2"/>
          </w:rPr>
          <w:t xml:space="preserve"> </w:t>
        </w:r>
        <w:r w:rsidDel="00F84851">
          <w:t>Truth</w:t>
        </w:r>
        <w:r w:rsidDel="00F84851">
          <w:rPr>
            <w:spacing w:val="1"/>
          </w:rPr>
          <w:t xml:space="preserve"> </w:t>
        </w:r>
        <w:r w:rsidDel="00F84851">
          <w:t>Table</w:t>
        </w:r>
        <w:r w:rsidDel="00F84851">
          <w:rPr>
            <w:spacing w:val="-3"/>
          </w:rPr>
          <w:t xml:space="preserve"> </w:t>
        </w:r>
        <w:r w:rsidDel="00F84851">
          <w:t>for</w:t>
        </w:r>
        <w:r w:rsidDel="00F84851">
          <w:rPr>
            <w:spacing w:val="-2"/>
          </w:rPr>
          <w:t xml:space="preserve"> </w:t>
        </w:r>
        <w:r w:rsidDel="00F84851">
          <w:rPr>
            <w:spacing w:val="-5"/>
          </w:rPr>
          <w:t>NOT</w:t>
        </w:r>
      </w:moveFrom>
    </w:p>
    <w:moveFromRangeEnd w:id="877"/>
    <w:p w14:paraId="4A9B2125" w14:textId="1A1C4717" w:rsidR="00721600" w:rsidDel="006D0DB5" w:rsidRDefault="00721600" w:rsidP="00721600">
      <w:pPr>
        <w:pStyle w:val="BodyText"/>
        <w:spacing w:before="188"/>
        <w:rPr>
          <w:del w:id="879" w:author="Abhiram Arali" w:date="2024-11-13T12:13:00Z"/>
          <w:b/>
          <w:sz w:val="20"/>
        </w:rPr>
      </w:pPr>
    </w:p>
    <w:tbl>
      <w:tblPr>
        <w:tblW w:w="0" w:type="auto"/>
        <w:tblInd w:w="3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871"/>
      </w:tblGrid>
      <w:tr w:rsidR="00721600" w14:paraId="75116B15" w14:textId="77777777" w:rsidTr="00A3102B">
        <w:trPr>
          <w:trHeight w:val="414"/>
        </w:trPr>
        <w:tc>
          <w:tcPr>
            <w:tcW w:w="1243" w:type="dxa"/>
          </w:tcPr>
          <w:p w14:paraId="3C5354CB" w14:textId="77777777" w:rsidR="00721600" w:rsidRPr="00F84851" w:rsidRDefault="00721600">
            <w:pPr>
              <w:pStyle w:val="NormalBPBHEB"/>
              <w:rPr>
                <w:b/>
                <w:bCs/>
                <w:rPrChange w:id="880" w:author="Abhiram Arali" w:date="2024-11-13T12:13:00Z">
                  <w:rPr/>
                </w:rPrChange>
              </w:rPr>
              <w:pPrChange w:id="881" w:author="Abhiram Arali" w:date="2024-11-13T12:13:00Z">
                <w:pPr>
                  <w:pStyle w:val="TableParagraph"/>
                  <w:spacing w:before="1" w:line="240" w:lineRule="auto"/>
                </w:pPr>
              </w:pPrChange>
            </w:pPr>
            <w:r w:rsidRPr="00F84851">
              <w:rPr>
                <w:b/>
                <w:bCs/>
                <w:rPrChange w:id="882" w:author="Abhiram Arali" w:date="2024-11-13T12:13:00Z">
                  <w:rPr/>
                </w:rPrChange>
              </w:rPr>
              <w:t>Condition</w:t>
            </w:r>
          </w:p>
        </w:tc>
        <w:tc>
          <w:tcPr>
            <w:tcW w:w="871" w:type="dxa"/>
          </w:tcPr>
          <w:p w14:paraId="63E8CD1B" w14:textId="77777777" w:rsidR="00721600" w:rsidRPr="00F84851" w:rsidRDefault="00721600">
            <w:pPr>
              <w:pStyle w:val="NormalBPBHEB"/>
              <w:rPr>
                <w:b/>
                <w:bCs/>
                <w:rPrChange w:id="883" w:author="Abhiram Arali" w:date="2024-11-13T12:13:00Z">
                  <w:rPr/>
                </w:rPrChange>
              </w:rPr>
              <w:pPrChange w:id="884" w:author="Abhiram Arali" w:date="2024-11-13T12:13:00Z">
                <w:pPr>
                  <w:pStyle w:val="TableParagraph"/>
                  <w:spacing w:before="1" w:line="240" w:lineRule="auto"/>
                  <w:ind w:left="108"/>
                </w:pPr>
              </w:pPrChange>
            </w:pPr>
            <w:r w:rsidRPr="00F84851">
              <w:rPr>
                <w:b/>
                <w:bCs/>
                <w:rPrChange w:id="885" w:author="Abhiram Arali" w:date="2024-11-13T12:13:00Z">
                  <w:rPr/>
                </w:rPrChange>
              </w:rPr>
              <w:t>Result</w:t>
            </w:r>
          </w:p>
        </w:tc>
      </w:tr>
      <w:tr w:rsidR="00721600" w14:paraId="1FC3C681" w14:textId="77777777" w:rsidTr="00A3102B">
        <w:trPr>
          <w:trHeight w:val="414"/>
        </w:trPr>
        <w:tc>
          <w:tcPr>
            <w:tcW w:w="1243" w:type="dxa"/>
          </w:tcPr>
          <w:p w14:paraId="38460282" w14:textId="77777777" w:rsidR="00721600" w:rsidRDefault="00721600">
            <w:pPr>
              <w:pStyle w:val="NormalBPBHEB"/>
              <w:pPrChange w:id="886" w:author="Abhiram Arali" w:date="2024-11-13T12:13:00Z">
                <w:pPr>
                  <w:pStyle w:val="TableParagraph"/>
                </w:pPr>
              </w:pPrChange>
            </w:pPr>
            <w:r>
              <w:rPr>
                <w:spacing w:val="-4"/>
              </w:rPr>
              <w:t>True</w:t>
            </w:r>
          </w:p>
        </w:tc>
        <w:tc>
          <w:tcPr>
            <w:tcW w:w="871" w:type="dxa"/>
          </w:tcPr>
          <w:p w14:paraId="70DB150F" w14:textId="77777777" w:rsidR="00721600" w:rsidRDefault="00721600">
            <w:pPr>
              <w:pStyle w:val="NormalBPBHEB"/>
              <w:pPrChange w:id="887" w:author="Abhiram Arali" w:date="2024-11-13T12:13:00Z">
                <w:pPr>
                  <w:pStyle w:val="TableParagraph"/>
                  <w:ind w:left="108"/>
                </w:pPr>
              </w:pPrChange>
            </w:pPr>
            <w:r>
              <w:t>False</w:t>
            </w:r>
          </w:p>
        </w:tc>
      </w:tr>
      <w:tr w:rsidR="00721600" w14:paraId="7B1EC018" w14:textId="77777777" w:rsidTr="00A3102B">
        <w:trPr>
          <w:trHeight w:val="414"/>
        </w:trPr>
        <w:tc>
          <w:tcPr>
            <w:tcW w:w="1243" w:type="dxa"/>
          </w:tcPr>
          <w:p w14:paraId="34A3057A" w14:textId="77777777" w:rsidR="00721600" w:rsidRDefault="00721600">
            <w:pPr>
              <w:pStyle w:val="NormalBPBHEB"/>
              <w:pPrChange w:id="888" w:author="Abhiram Arali" w:date="2024-11-13T12:13:00Z">
                <w:pPr>
                  <w:pStyle w:val="TableParagraph"/>
                </w:pPr>
              </w:pPrChange>
            </w:pPr>
            <w:r>
              <w:t>False</w:t>
            </w:r>
          </w:p>
        </w:tc>
        <w:tc>
          <w:tcPr>
            <w:tcW w:w="871" w:type="dxa"/>
          </w:tcPr>
          <w:p w14:paraId="6D15DF27" w14:textId="77777777" w:rsidR="00721600" w:rsidRDefault="00721600">
            <w:pPr>
              <w:pStyle w:val="NormalBPBHEB"/>
              <w:pPrChange w:id="889" w:author="Abhiram Arali" w:date="2024-11-13T12:13:00Z">
                <w:pPr>
                  <w:pStyle w:val="TableParagraph"/>
                  <w:ind w:left="108"/>
                </w:pPr>
              </w:pPrChange>
            </w:pPr>
            <w:r>
              <w:rPr>
                <w:spacing w:val="-4"/>
              </w:rPr>
              <w:t>True</w:t>
            </w:r>
          </w:p>
        </w:tc>
      </w:tr>
    </w:tbl>
    <w:p w14:paraId="7D9A7B5D" w14:textId="77777777" w:rsidR="00F84851" w:rsidRDefault="00F84851">
      <w:pPr>
        <w:pStyle w:val="TableCaptionBPBHEB"/>
        <w:pPrChange w:id="890" w:author="Abhiram Arali" w:date="2024-11-13T12:13:00Z">
          <w:pPr>
            <w:pStyle w:val="Heading1"/>
            <w:ind w:left="4" w:right="5"/>
            <w:jc w:val="center"/>
          </w:pPr>
        </w:pPrChange>
      </w:pPr>
      <w:moveToRangeStart w:id="891" w:author="Abhiram Arali" w:date="2024-11-13T12:13:00Z" w:name="move182392422"/>
      <w:moveTo w:id="892" w:author="Abhiram Arali" w:date="2024-11-13T12:13:00Z">
        <w:r w:rsidRPr="00BE188B">
          <w:rPr>
            <w:b/>
            <w:bCs w:val="0"/>
            <w:rPrChange w:id="893" w:author="Abhiram Arali" w:date="2024-11-13T12:13:00Z">
              <w:rPr/>
            </w:rPrChange>
          </w:rPr>
          <w:t>Table</w:t>
        </w:r>
        <w:r w:rsidRPr="00BE188B">
          <w:rPr>
            <w:b/>
            <w:bCs w:val="0"/>
            <w:spacing w:val="-1"/>
            <w:rPrChange w:id="894" w:author="Abhiram Arali" w:date="2024-11-13T12:13:00Z">
              <w:rPr>
                <w:spacing w:val="-1"/>
              </w:rPr>
            </w:rPrChange>
          </w:rPr>
          <w:t xml:space="preserve"> </w:t>
        </w:r>
        <w:r w:rsidRPr="00BE188B">
          <w:rPr>
            <w:b/>
            <w:bCs w:val="0"/>
            <w:rPrChange w:id="895" w:author="Abhiram Arali" w:date="2024-11-13T12:13:00Z">
              <w:rPr/>
            </w:rPrChange>
          </w:rPr>
          <w:t>3.4:</w:t>
        </w:r>
        <w:r>
          <w:rPr>
            <w:spacing w:val="-2"/>
          </w:rPr>
          <w:t xml:space="preserve"> </w:t>
        </w:r>
        <w:r>
          <w:t>Truth</w:t>
        </w:r>
        <w:r>
          <w:rPr>
            <w:spacing w:val="1"/>
          </w:rPr>
          <w:t xml:space="preserve"> </w:t>
        </w:r>
        <w:r>
          <w:t>Table</w:t>
        </w:r>
        <w:r>
          <w:rPr>
            <w:spacing w:val="-3"/>
          </w:rPr>
          <w:t xml:space="preserve"> </w:t>
        </w:r>
        <w:r>
          <w:t>for</w:t>
        </w:r>
        <w:r>
          <w:rPr>
            <w:spacing w:val="-2"/>
          </w:rPr>
          <w:t xml:space="preserve"> </w:t>
        </w:r>
        <w:r>
          <w:rPr>
            <w:spacing w:val="-5"/>
          </w:rPr>
          <w:t>NOT</w:t>
        </w:r>
      </w:moveTo>
    </w:p>
    <w:moveToRangeEnd w:id="891"/>
    <w:p w14:paraId="2B747848" w14:textId="77777777" w:rsidR="00D8443B" w:rsidRDefault="00D8443B" w:rsidP="00D8443B">
      <w:pPr>
        <w:pStyle w:val="NormalBPBHEB"/>
        <w:rPr>
          <w:ins w:id="896" w:author="Abhiram Arali" w:date="2024-11-13T12:13:00Z"/>
        </w:rPr>
      </w:pPr>
    </w:p>
    <w:p w14:paraId="65BC4C55" w14:textId="4BE5016C" w:rsidR="00721600" w:rsidRDefault="00721600" w:rsidP="00D8443B">
      <w:pPr>
        <w:pStyle w:val="NormalBPBHEB"/>
        <w:rPr>
          <w:ins w:id="897" w:author="Abhiram Arali" w:date="2024-11-13T12:13:00Z"/>
        </w:rPr>
      </w:pPr>
      <w:r>
        <w:t>Example:</w:t>
      </w:r>
    </w:p>
    <w:p w14:paraId="1DA8DEC8" w14:textId="77777777" w:rsidR="002550F3" w:rsidRDefault="002550F3">
      <w:pPr>
        <w:pStyle w:val="CodeBlockBPBHEB"/>
        <w:pPrChange w:id="898" w:author="Abhiram Arali" w:date="2024-11-13T12:13:00Z">
          <w:pPr>
            <w:pStyle w:val="BodyText"/>
            <w:spacing w:before="18" w:line="499" w:lineRule="auto"/>
            <w:ind w:left="107" w:right="7328"/>
          </w:pPr>
        </w:pPrChange>
      </w:pPr>
      <w:moveToRangeStart w:id="899" w:author="Abhiram Arali" w:date="2024-11-13T12:13:00Z" w:name="move182392444"/>
      <w:proofErr w:type="spellStart"/>
      <w:moveTo w:id="900" w:author="Abhiram Arali" w:date="2024-11-13T12:13:00Z">
        <w:r>
          <w:t>is_raining</w:t>
        </w:r>
        <w:proofErr w:type="spellEnd"/>
        <w:r>
          <w:rPr>
            <w:spacing w:val="-15"/>
          </w:rPr>
          <w:t xml:space="preserve"> </w:t>
        </w:r>
        <w:r>
          <w:t>=</w:t>
        </w:r>
        <w:r>
          <w:rPr>
            <w:spacing w:val="-15"/>
          </w:rPr>
          <w:t xml:space="preserve"> </w:t>
        </w:r>
        <w:r>
          <w:t xml:space="preserve">False if not </w:t>
        </w:r>
        <w:proofErr w:type="spellStart"/>
        <w:r>
          <w:t>is_raining</w:t>
        </w:r>
        <w:proofErr w:type="spellEnd"/>
        <w:r>
          <w:t>:</w:t>
        </w:r>
      </w:moveTo>
    </w:p>
    <w:p w14:paraId="7277598C" w14:textId="77777777" w:rsidR="002550F3" w:rsidRDefault="002550F3">
      <w:pPr>
        <w:pStyle w:val="CodeBlockBPBHEB"/>
        <w:pPrChange w:id="901" w:author="Abhiram Arali" w:date="2024-11-13T12:13:00Z">
          <w:pPr>
            <w:pStyle w:val="BodyText"/>
            <w:spacing w:line="499" w:lineRule="auto"/>
            <w:ind w:left="107" w:right="2148" w:firstLine="240"/>
          </w:pPr>
        </w:pPrChange>
      </w:pPr>
      <w:proofErr w:type="gramStart"/>
      <w:moveTo w:id="902" w:author="Abhiram Arali" w:date="2024-11-13T12:13:00Z">
        <w:r>
          <w:t>print(</w:t>
        </w:r>
        <w:proofErr w:type="gramEnd"/>
        <w:r>
          <w:t>"You</w:t>
        </w:r>
        <w:r>
          <w:rPr>
            <w:spacing w:val="-3"/>
          </w:rPr>
          <w:t xml:space="preserve"> </w:t>
        </w:r>
        <w:r>
          <w:t>can</w:t>
        </w:r>
        <w:r>
          <w:rPr>
            <w:spacing w:val="-3"/>
          </w:rPr>
          <w:t xml:space="preserve"> </w:t>
        </w:r>
        <w:r>
          <w:t>go</w:t>
        </w:r>
        <w:r>
          <w:rPr>
            <w:spacing w:val="-3"/>
          </w:rPr>
          <w:t xml:space="preserve"> </w:t>
        </w:r>
        <w:r>
          <w:t>outside</w:t>
        </w:r>
        <w:r>
          <w:rPr>
            <w:spacing w:val="-3"/>
          </w:rPr>
          <w:t xml:space="preserve"> </w:t>
        </w:r>
        <w:r>
          <w:t>without</w:t>
        </w:r>
        <w:r>
          <w:rPr>
            <w:spacing w:val="-3"/>
          </w:rPr>
          <w:t xml:space="preserve"> </w:t>
        </w:r>
        <w:r>
          <w:t>an</w:t>
        </w:r>
        <w:r>
          <w:rPr>
            <w:spacing w:val="-3"/>
          </w:rPr>
          <w:t xml:space="preserve"> </w:t>
        </w:r>
        <w:r>
          <w:t>umbrella.")</w:t>
        </w:r>
        <w:r>
          <w:rPr>
            <w:spacing w:val="40"/>
          </w:rPr>
          <w:t xml:space="preserve"> </w:t>
        </w:r>
        <w:r>
          <w:t>#</w:t>
        </w:r>
        <w:r>
          <w:rPr>
            <w:spacing w:val="-3"/>
          </w:rPr>
          <w:t xml:space="preserve"> </w:t>
        </w:r>
        <w:proofErr w:type="gramStart"/>
        <w:r>
          <w:t>This</w:t>
        </w:r>
        <w:proofErr w:type="gramEnd"/>
        <w:r>
          <w:rPr>
            <w:spacing w:val="-3"/>
          </w:rPr>
          <w:t xml:space="preserve"> </w:t>
        </w:r>
        <w:r>
          <w:t>will</w:t>
        </w:r>
        <w:r>
          <w:rPr>
            <w:spacing w:val="-3"/>
          </w:rPr>
          <w:t xml:space="preserve"> </w:t>
        </w:r>
        <w:r>
          <w:t xml:space="preserve">print </w:t>
        </w:r>
        <w:r>
          <w:rPr>
            <w:spacing w:val="-2"/>
          </w:rPr>
          <w:t>else:</w:t>
        </w:r>
      </w:moveTo>
    </w:p>
    <w:p w14:paraId="67B34738" w14:textId="77777777" w:rsidR="002550F3" w:rsidRDefault="002550F3">
      <w:pPr>
        <w:pStyle w:val="CodeBlockBPBHEB"/>
        <w:pPrChange w:id="903" w:author="Abhiram Arali" w:date="2024-11-13T12:13:00Z">
          <w:pPr>
            <w:pStyle w:val="BodyText"/>
            <w:spacing w:line="275" w:lineRule="exact"/>
            <w:ind w:left="347"/>
          </w:pPr>
        </w:pPrChange>
      </w:pPr>
      <w:proofErr w:type="gramStart"/>
      <w:moveTo w:id="904" w:author="Abhiram Arali" w:date="2024-11-13T12:13:00Z">
        <w:r>
          <w:t>print(</w:t>
        </w:r>
        <w:proofErr w:type="gramEnd"/>
        <w:r>
          <w:t>"You</w:t>
        </w:r>
        <w:r>
          <w:rPr>
            <w:spacing w:val="-2"/>
          </w:rPr>
          <w:t xml:space="preserve"> </w:t>
        </w:r>
        <w:r>
          <w:t>need</w:t>
        </w:r>
        <w:r>
          <w:rPr>
            <w:spacing w:val="-1"/>
          </w:rPr>
          <w:t xml:space="preserve"> </w:t>
        </w:r>
        <w:r>
          <w:t>an</w:t>
        </w:r>
        <w:r>
          <w:rPr>
            <w:spacing w:val="-1"/>
          </w:rPr>
          <w:t xml:space="preserve"> </w:t>
        </w:r>
        <w:r>
          <w:rPr>
            <w:spacing w:val="-2"/>
          </w:rPr>
          <w:t>umbrella.")</w:t>
        </w:r>
      </w:moveTo>
    </w:p>
    <w:moveToRangeEnd w:id="899"/>
    <w:p w14:paraId="000A587E" w14:textId="77777777" w:rsidR="002550F3" w:rsidRDefault="002550F3">
      <w:pPr>
        <w:pStyle w:val="NormalBPBHEB"/>
        <w:pPrChange w:id="905" w:author="Abhiram Arali" w:date="2024-11-13T12:13:00Z">
          <w:pPr>
            <w:spacing w:before="1"/>
            <w:ind w:left="220"/>
          </w:pPr>
        </w:pPrChange>
      </w:pPr>
    </w:p>
    <w:p w14:paraId="03C93D36" w14:textId="2842BEAE" w:rsidR="00721600" w:rsidDel="00D8443B" w:rsidRDefault="00721600">
      <w:pPr>
        <w:pStyle w:val="NormalBPBHEB"/>
        <w:rPr>
          <w:del w:id="906" w:author="Abhiram Arali" w:date="2024-11-13T12:13:00Z"/>
        </w:rPr>
        <w:sectPr w:rsidR="00721600" w:rsidDel="00D8443B">
          <w:pgSz w:w="11910" w:h="16840"/>
          <w:pgMar w:top="1540" w:right="1220" w:bottom="1200" w:left="1220" w:header="758" w:footer="1000" w:gutter="0"/>
          <w:cols w:space="720"/>
        </w:sectPr>
        <w:pPrChange w:id="907" w:author="Abhiram Arali" w:date="2024-11-13T12:13:00Z">
          <w:pPr/>
        </w:pPrChange>
      </w:pPr>
    </w:p>
    <w:p w14:paraId="5A3DFC69" w14:textId="3F20BACD" w:rsidR="00721600" w:rsidDel="00925C69" w:rsidRDefault="00721600">
      <w:pPr>
        <w:pStyle w:val="NormalBPBHEB"/>
        <w:rPr>
          <w:del w:id="908" w:author="Abhiram Arali" w:date="2024-11-13T12:13:00Z"/>
          <w:i/>
          <w:sz w:val="7"/>
        </w:rPr>
        <w:pPrChange w:id="909" w:author="Abhiram Arali" w:date="2024-11-13T12:13:00Z">
          <w:pPr>
            <w:pStyle w:val="BodyText"/>
            <w:spacing w:before="10"/>
          </w:pPr>
        </w:pPrChange>
      </w:pPr>
    </w:p>
    <w:p w14:paraId="1709200A" w14:textId="62051FFD" w:rsidR="00721600" w:rsidDel="001E50BA" w:rsidRDefault="00721600">
      <w:pPr>
        <w:pStyle w:val="NormalBPBHEB"/>
        <w:rPr>
          <w:del w:id="910" w:author="Abhiram Arali" w:date="2024-11-13T12:13:00Z"/>
          <w:sz w:val="20"/>
        </w:rPr>
        <w:pPrChange w:id="911" w:author="Abhiram Arali" w:date="2024-11-13T12:13:00Z">
          <w:pPr>
            <w:pStyle w:val="BodyText"/>
            <w:ind w:left="102"/>
          </w:pPr>
        </w:pPrChange>
      </w:pPr>
      <w:del w:id="912" w:author="Abhiram Arali" w:date="2024-11-13T12:13:00Z">
        <w:r w:rsidDel="00907377">
          <w:rPr>
            <w:noProof/>
            <w:sz w:val="20"/>
            <w:lang w:val="en-IN" w:eastAsia="en-IN"/>
            <w:rPrChange w:id="913" w:author="Unknown">
              <w:rPr>
                <w:noProof/>
                <w:lang w:val="en-IN" w:eastAsia="en-IN"/>
              </w:rPr>
            </w:rPrChange>
          </w:rPr>
          <mc:AlternateContent>
            <mc:Choice Requires="wps">
              <w:drawing>
                <wp:inline distT="0" distB="0" distL="0" distR="0" wp14:anchorId="1895967A" wp14:editId="751FCF71">
                  <wp:extent cx="5876290" cy="1750060"/>
                  <wp:effectExtent l="9525" t="0" r="635" b="12064"/>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50060"/>
                          </a:xfrm>
                          <a:prstGeom prst="rect">
                            <a:avLst/>
                          </a:prstGeom>
                          <a:ln w="6096">
                            <a:solidFill>
                              <a:srgbClr val="000000"/>
                            </a:solidFill>
                            <a:prstDash val="solid"/>
                          </a:ln>
                        </wps:spPr>
                        <wps:txbx>
                          <w:txbxContent>
                            <w:p w14:paraId="0CD87738" w14:textId="0730B9D5" w:rsidR="00721600" w:rsidDel="002550F3" w:rsidRDefault="00721600" w:rsidP="00721600">
                              <w:pPr>
                                <w:pStyle w:val="BodyText"/>
                                <w:spacing w:before="18" w:line="499" w:lineRule="auto"/>
                                <w:ind w:left="107" w:right="7328"/>
                              </w:pPr>
                              <w:moveFromRangeStart w:id="914" w:author="Abhiram Arali" w:date="2024-11-13T12:13:00Z" w:name="move182392444"/>
                              <w:moveFrom w:id="915" w:author="Abhiram Arali" w:date="2024-11-13T12:13:00Z">
                                <w:r w:rsidDel="002550F3">
                                  <w:t>is_raining</w:t>
                                </w:r>
                                <w:r w:rsidDel="002550F3">
                                  <w:rPr>
                                    <w:spacing w:val="-15"/>
                                  </w:rPr>
                                  <w:t xml:space="preserve"> </w:t>
                                </w:r>
                                <w:r w:rsidDel="002550F3">
                                  <w:t>=</w:t>
                                </w:r>
                                <w:r w:rsidDel="002550F3">
                                  <w:rPr>
                                    <w:spacing w:val="-15"/>
                                  </w:rPr>
                                  <w:t xml:space="preserve"> </w:t>
                                </w:r>
                                <w:r w:rsidDel="002550F3">
                                  <w:t>False if not is_raining:</w:t>
                                </w:r>
                              </w:moveFrom>
                            </w:p>
                            <w:p w14:paraId="67624ABA" w14:textId="239968EF" w:rsidR="00721600" w:rsidDel="002550F3" w:rsidRDefault="00721600" w:rsidP="00721600">
                              <w:pPr>
                                <w:pStyle w:val="BodyText"/>
                                <w:spacing w:line="499" w:lineRule="auto"/>
                                <w:ind w:left="107" w:right="2148" w:firstLine="240"/>
                              </w:pPr>
                              <w:moveFrom w:id="916" w:author="Abhiram Arali" w:date="2024-11-13T12:13:00Z">
                                <w:r w:rsidDel="002550F3">
                                  <w:t>print("You</w:t>
                                </w:r>
                                <w:r w:rsidDel="002550F3">
                                  <w:rPr>
                                    <w:spacing w:val="-3"/>
                                  </w:rPr>
                                  <w:t xml:space="preserve"> </w:t>
                                </w:r>
                                <w:r w:rsidDel="002550F3">
                                  <w:t>can</w:t>
                                </w:r>
                                <w:r w:rsidDel="002550F3">
                                  <w:rPr>
                                    <w:spacing w:val="-3"/>
                                  </w:rPr>
                                  <w:t xml:space="preserve"> </w:t>
                                </w:r>
                                <w:r w:rsidDel="002550F3">
                                  <w:t>go</w:t>
                                </w:r>
                                <w:r w:rsidDel="002550F3">
                                  <w:rPr>
                                    <w:spacing w:val="-3"/>
                                  </w:rPr>
                                  <w:t xml:space="preserve"> </w:t>
                                </w:r>
                                <w:r w:rsidDel="002550F3">
                                  <w:t>outside</w:t>
                                </w:r>
                                <w:r w:rsidDel="002550F3">
                                  <w:rPr>
                                    <w:spacing w:val="-3"/>
                                  </w:rPr>
                                  <w:t xml:space="preserve"> </w:t>
                                </w:r>
                                <w:r w:rsidDel="002550F3">
                                  <w:t>without</w:t>
                                </w:r>
                                <w:r w:rsidDel="002550F3">
                                  <w:rPr>
                                    <w:spacing w:val="-3"/>
                                  </w:rPr>
                                  <w:t xml:space="preserve"> </w:t>
                                </w:r>
                                <w:r w:rsidDel="002550F3">
                                  <w:t>an</w:t>
                                </w:r>
                                <w:r w:rsidDel="002550F3">
                                  <w:rPr>
                                    <w:spacing w:val="-3"/>
                                  </w:rPr>
                                  <w:t xml:space="preserve"> </w:t>
                                </w:r>
                                <w:r w:rsidDel="002550F3">
                                  <w:t>umbrella.")</w:t>
                                </w:r>
                                <w:r w:rsidDel="002550F3">
                                  <w:rPr>
                                    <w:spacing w:val="40"/>
                                  </w:rPr>
                                  <w:t xml:space="preserve"> </w:t>
                                </w:r>
                                <w:r w:rsidDel="002550F3">
                                  <w:t>#</w:t>
                                </w:r>
                                <w:r w:rsidDel="002550F3">
                                  <w:rPr>
                                    <w:spacing w:val="-3"/>
                                  </w:rPr>
                                  <w:t xml:space="preserve"> </w:t>
                                </w:r>
                                <w:r w:rsidDel="002550F3">
                                  <w:t>This</w:t>
                                </w:r>
                                <w:r w:rsidDel="002550F3">
                                  <w:rPr>
                                    <w:spacing w:val="-3"/>
                                  </w:rPr>
                                  <w:t xml:space="preserve"> </w:t>
                                </w:r>
                                <w:r w:rsidDel="002550F3">
                                  <w:t>will</w:t>
                                </w:r>
                                <w:r w:rsidDel="002550F3">
                                  <w:rPr>
                                    <w:spacing w:val="-3"/>
                                  </w:rPr>
                                  <w:t xml:space="preserve"> </w:t>
                                </w:r>
                                <w:r w:rsidDel="002550F3">
                                  <w:t xml:space="preserve">print </w:t>
                                </w:r>
                                <w:r w:rsidDel="002550F3">
                                  <w:rPr>
                                    <w:spacing w:val="-2"/>
                                  </w:rPr>
                                  <w:t>else:</w:t>
                                </w:r>
                              </w:moveFrom>
                            </w:p>
                            <w:p w14:paraId="40D9A1EE" w14:textId="58105A1D" w:rsidR="00721600" w:rsidRDefault="00721600" w:rsidP="00721600">
                              <w:pPr>
                                <w:pStyle w:val="BodyText"/>
                                <w:spacing w:line="275" w:lineRule="exact"/>
                                <w:ind w:left="347"/>
                              </w:pPr>
                              <w:moveFrom w:id="917" w:author="Abhiram Arali" w:date="2024-11-13T12:13:00Z">
                                <w:r w:rsidDel="002550F3">
                                  <w:t>print("You</w:t>
                                </w:r>
                                <w:r w:rsidDel="002550F3">
                                  <w:rPr>
                                    <w:spacing w:val="-2"/>
                                  </w:rPr>
                                  <w:t xml:space="preserve"> </w:t>
                                </w:r>
                                <w:r w:rsidDel="002550F3">
                                  <w:t>need</w:t>
                                </w:r>
                                <w:r w:rsidDel="002550F3">
                                  <w:rPr>
                                    <w:spacing w:val="-1"/>
                                  </w:rPr>
                                  <w:t xml:space="preserve"> </w:t>
                                </w:r>
                                <w:r w:rsidDel="002550F3">
                                  <w:t>an</w:t>
                                </w:r>
                                <w:r w:rsidDel="002550F3">
                                  <w:rPr>
                                    <w:spacing w:val="-1"/>
                                  </w:rPr>
                                  <w:t xml:space="preserve"> </w:t>
                                </w:r>
                                <w:r w:rsidDel="002550F3">
                                  <w:rPr>
                                    <w:spacing w:val="-2"/>
                                  </w:rPr>
                                  <w:t>umbrella.")</w:t>
                                </w:r>
                              </w:moveFrom>
                              <w:moveFromRangeEnd w:id="914"/>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5967A" id="Textbox 212" o:spid="_x0000_s1037" type="#_x0000_t202" style="width:462.7pt;height:1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" filled="f" strokeweight=".48pt">
                  <v:path arrowok="t"/>
                  <v:textbox inset="0,0,0,0">
                    <w:txbxContent>
                      <w:p w14:paraId="0CD87738" w14:textId="0730B9D5" w:rsidR="00721600" w:rsidDel="002550F3" w:rsidRDefault="00721600" w:rsidP="00721600">
                        <w:pPr>
                          <w:pStyle w:val="BodyText"/>
                          <w:spacing w:before="18" w:line="499" w:lineRule="auto"/>
                          <w:ind w:left="107" w:right="7328"/>
                          <w:rPr>
                            <w:moveFrom w:id="1185" w:author="Abhiram Arali" w:date="2024-11-13T12:13:00Z" w16du:dateUtc="2024-11-13T06:43:00Z"/>
                          </w:rPr>
                        </w:pPr>
                        <w:moveFromRangeStart w:id="1186" w:author="Abhiram Arali" w:date="2024-11-13T12:13:00Z" w:name="move182392444"/>
                        <w:moveFrom w:id="1187" w:author="Abhiram Arali" w:date="2024-11-13T12:13:00Z" w16du:dateUtc="2024-11-13T06:43:00Z">
                          <w:r w:rsidDel="002550F3">
                            <w:t>is_raining</w:t>
                          </w:r>
                          <w:r w:rsidDel="002550F3">
                            <w:rPr>
                              <w:spacing w:val="-15"/>
                            </w:rPr>
                            <w:t xml:space="preserve"> </w:t>
                          </w:r>
                          <w:r w:rsidDel="002550F3">
                            <w:t>=</w:t>
                          </w:r>
                          <w:r w:rsidDel="002550F3">
                            <w:rPr>
                              <w:spacing w:val="-15"/>
                            </w:rPr>
                            <w:t xml:space="preserve"> </w:t>
                          </w:r>
                          <w:r w:rsidDel="002550F3">
                            <w:t>False if not is_raining:</w:t>
                          </w:r>
                        </w:moveFrom>
                      </w:p>
                      <w:p w14:paraId="67624ABA" w14:textId="239968EF" w:rsidR="00721600" w:rsidDel="002550F3" w:rsidRDefault="00721600" w:rsidP="00721600">
                        <w:pPr>
                          <w:pStyle w:val="BodyText"/>
                          <w:spacing w:line="499" w:lineRule="auto"/>
                          <w:ind w:left="107" w:right="2148" w:firstLine="240"/>
                          <w:rPr>
                            <w:moveFrom w:id="1188" w:author="Abhiram Arali" w:date="2024-11-13T12:13:00Z" w16du:dateUtc="2024-11-13T06:43:00Z"/>
                          </w:rPr>
                        </w:pPr>
                        <w:moveFrom w:id="1189" w:author="Abhiram Arali" w:date="2024-11-13T12:13:00Z" w16du:dateUtc="2024-11-13T06:43:00Z">
                          <w:r w:rsidDel="002550F3">
                            <w:t>print("You</w:t>
                          </w:r>
                          <w:r w:rsidDel="002550F3">
                            <w:rPr>
                              <w:spacing w:val="-3"/>
                            </w:rPr>
                            <w:t xml:space="preserve"> </w:t>
                          </w:r>
                          <w:r w:rsidDel="002550F3">
                            <w:t>can</w:t>
                          </w:r>
                          <w:r w:rsidDel="002550F3">
                            <w:rPr>
                              <w:spacing w:val="-3"/>
                            </w:rPr>
                            <w:t xml:space="preserve"> </w:t>
                          </w:r>
                          <w:r w:rsidDel="002550F3">
                            <w:t>go</w:t>
                          </w:r>
                          <w:r w:rsidDel="002550F3">
                            <w:rPr>
                              <w:spacing w:val="-3"/>
                            </w:rPr>
                            <w:t xml:space="preserve"> </w:t>
                          </w:r>
                          <w:r w:rsidDel="002550F3">
                            <w:t>outside</w:t>
                          </w:r>
                          <w:r w:rsidDel="002550F3">
                            <w:rPr>
                              <w:spacing w:val="-3"/>
                            </w:rPr>
                            <w:t xml:space="preserve"> </w:t>
                          </w:r>
                          <w:r w:rsidDel="002550F3">
                            <w:t>without</w:t>
                          </w:r>
                          <w:r w:rsidDel="002550F3">
                            <w:rPr>
                              <w:spacing w:val="-3"/>
                            </w:rPr>
                            <w:t xml:space="preserve"> </w:t>
                          </w:r>
                          <w:r w:rsidDel="002550F3">
                            <w:t>an</w:t>
                          </w:r>
                          <w:r w:rsidDel="002550F3">
                            <w:rPr>
                              <w:spacing w:val="-3"/>
                            </w:rPr>
                            <w:t xml:space="preserve"> </w:t>
                          </w:r>
                          <w:r w:rsidDel="002550F3">
                            <w:t>umbrella.")</w:t>
                          </w:r>
                          <w:r w:rsidDel="002550F3">
                            <w:rPr>
                              <w:spacing w:val="40"/>
                            </w:rPr>
                            <w:t xml:space="preserve"> </w:t>
                          </w:r>
                          <w:r w:rsidDel="002550F3">
                            <w:t>#</w:t>
                          </w:r>
                          <w:r w:rsidDel="002550F3">
                            <w:rPr>
                              <w:spacing w:val="-3"/>
                            </w:rPr>
                            <w:t xml:space="preserve"> </w:t>
                          </w:r>
                          <w:r w:rsidDel="002550F3">
                            <w:t>This</w:t>
                          </w:r>
                          <w:r w:rsidDel="002550F3">
                            <w:rPr>
                              <w:spacing w:val="-3"/>
                            </w:rPr>
                            <w:t xml:space="preserve"> </w:t>
                          </w:r>
                          <w:r w:rsidDel="002550F3">
                            <w:t>will</w:t>
                          </w:r>
                          <w:r w:rsidDel="002550F3">
                            <w:rPr>
                              <w:spacing w:val="-3"/>
                            </w:rPr>
                            <w:t xml:space="preserve"> </w:t>
                          </w:r>
                          <w:r w:rsidDel="002550F3">
                            <w:t xml:space="preserve">print </w:t>
                          </w:r>
                          <w:r w:rsidDel="002550F3">
                            <w:rPr>
                              <w:spacing w:val="-2"/>
                            </w:rPr>
                            <w:t>else:</w:t>
                          </w:r>
                        </w:moveFrom>
                      </w:p>
                      <w:p w14:paraId="40D9A1EE" w14:textId="58105A1D" w:rsidR="00721600" w:rsidRDefault="00721600" w:rsidP="00721600">
                        <w:pPr>
                          <w:pStyle w:val="BodyText"/>
                          <w:spacing w:line="275" w:lineRule="exact"/>
                          <w:ind w:left="347"/>
                        </w:pPr>
                        <w:moveFrom w:id="1190" w:author="Abhiram Arali" w:date="2024-11-13T12:13:00Z" w16du:dateUtc="2024-11-13T06:43:00Z">
                          <w:r w:rsidDel="002550F3">
                            <w:t>print("You</w:t>
                          </w:r>
                          <w:r w:rsidDel="002550F3">
                            <w:rPr>
                              <w:spacing w:val="-2"/>
                            </w:rPr>
                            <w:t xml:space="preserve"> </w:t>
                          </w:r>
                          <w:r w:rsidDel="002550F3">
                            <w:t>need</w:t>
                          </w:r>
                          <w:r w:rsidDel="002550F3">
                            <w:rPr>
                              <w:spacing w:val="-1"/>
                            </w:rPr>
                            <w:t xml:space="preserve"> </w:t>
                          </w:r>
                          <w:r w:rsidDel="002550F3">
                            <w:t>an</w:t>
                          </w:r>
                          <w:r w:rsidDel="002550F3">
                            <w:rPr>
                              <w:spacing w:val="-1"/>
                            </w:rPr>
                            <w:t xml:space="preserve"> </w:t>
                          </w:r>
                          <w:r w:rsidDel="002550F3">
                            <w:rPr>
                              <w:spacing w:val="-2"/>
                            </w:rPr>
                            <w:t>umbrella.")</w:t>
                          </w:r>
                        </w:moveFrom>
                        <w:moveFromRangeEnd w:id="1186"/>
                      </w:p>
                    </w:txbxContent>
                  </v:textbox>
                  <w10:anchorlock/>
                </v:shape>
              </w:pict>
            </mc:Fallback>
          </mc:AlternateContent>
        </w:r>
      </w:del>
    </w:p>
    <w:p w14:paraId="541ED595" w14:textId="77777777" w:rsidR="00721600" w:rsidRDefault="00721600" w:rsidP="00B27023">
      <w:pPr>
        <w:pStyle w:val="NormalBPBHEB"/>
        <w:rPr>
          <w:ins w:id="918" w:author="Abhiram Arali" w:date="2024-11-13T12:13:00Z"/>
        </w:rPr>
      </w:pPr>
      <w:r>
        <w:t xml:space="preserve">The condition </w:t>
      </w:r>
      <w:proofErr w:type="spellStart"/>
      <w:r>
        <w:t>is_raining</w:t>
      </w:r>
      <w:proofErr w:type="spellEnd"/>
      <w:r>
        <w:t xml:space="preserve"> is False. Applying the NOT operator to False makes it True, so the program prints the first statement.</w:t>
      </w:r>
    </w:p>
    <w:p w14:paraId="78707024" w14:textId="77777777" w:rsidR="00B27023" w:rsidRDefault="00B27023">
      <w:pPr>
        <w:pStyle w:val="NormalBPBHEB"/>
        <w:pPrChange w:id="919" w:author="Abhiram Arali" w:date="2024-11-13T12:13:00Z">
          <w:pPr>
            <w:pStyle w:val="BodyText"/>
            <w:spacing w:before="127" w:line="360" w:lineRule="auto"/>
            <w:ind w:left="220"/>
          </w:pPr>
        </w:pPrChange>
      </w:pPr>
    </w:p>
    <w:p w14:paraId="3DF48694" w14:textId="67AD4DDA" w:rsidR="00721600" w:rsidRDefault="00721600">
      <w:pPr>
        <w:pStyle w:val="Heading2BPBHEB"/>
        <w:pPrChange w:id="920" w:author="Abhiram Arali" w:date="2024-11-13T12:12:00Z">
          <w:pPr>
            <w:pStyle w:val="Heading1"/>
            <w:spacing w:before="162"/>
          </w:pPr>
        </w:pPrChange>
      </w:pPr>
      <w:r>
        <w:t>Logical</w:t>
      </w:r>
      <w:r>
        <w:rPr>
          <w:spacing w:val="-2"/>
        </w:rPr>
        <w:t xml:space="preserve"> </w:t>
      </w:r>
      <w:r w:rsidR="006330BD">
        <w:t>operators</w:t>
      </w:r>
      <w:r w:rsidR="006330BD">
        <w:rPr>
          <w:spacing w:val="-1"/>
        </w:rPr>
        <w:t xml:space="preserve"> </w:t>
      </w:r>
      <w:r w:rsidR="006330BD">
        <w:t>and</w:t>
      </w:r>
      <w:r w:rsidR="006330BD">
        <w:rPr>
          <w:spacing w:val="-1"/>
        </w:rPr>
        <w:t xml:space="preserve"> </w:t>
      </w:r>
      <w:r w:rsidR="006330BD">
        <w:t>control</w:t>
      </w:r>
      <w:r w:rsidR="006330BD">
        <w:rPr>
          <w:spacing w:val="-1"/>
        </w:rPr>
        <w:t xml:space="preserve"> </w:t>
      </w:r>
      <w:r w:rsidR="006330BD">
        <w:rPr>
          <w:spacing w:val="-2"/>
        </w:rPr>
        <w:t>structures</w:t>
      </w:r>
    </w:p>
    <w:p w14:paraId="68DBA03F" w14:textId="5F90B61F" w:rsidR="00721600" w:rsidDel="004966E0" w:rsidRDefault="00721600" w:rsidP="00721600">
      <w:pPr>
        <w:pStyle w:val="BodyText"/>
        <w:spacing w:before="21"/>
        <w:rPr>
          <w:del w:id="921" w:author="Abhiram Arali" w:date="2024-11-13T12:12:00Z"/>
          <w:b/>
        </w:rPr>
      </w:pPr>
    </w:p>
    <w:p w14:paraId="4C9F91D6" w14:textId="77777777" w:rsidR="00721600" w:rsidRDefault="00721600">
      <w:pPr>
        <w:pStyle w:val="NormalBPBHEB"/>
        <w:pPrChange w:id="922" w:author="Abhiram Arali" w:date="2024-11-13T12:12:00Z">
          <w:pPr>
            <w:pStyle w:val="BodyText"/>
            <w:spacing w:line="360" w:lineRule="auto"/>
            <w:ind w:left="220"/>
          </w:pPr>
        </w:pPrChange>
      </w:pPr>
      <w:r>
        <w:t>Logical</w:t>
      </w:r>
      <w:r>
        <w:rPr>
          <w:spacing w:val="-2"/>
        </w:rPr>
        <w:t xml:space="preserve"> </w:t>
      </w:r>
      <w:r>
        <w:t>operators are</w:t>
      </w:r>
      <w:r>
        <w:rPr>
          <w:spacing w:val="-3"/>
        </w:rPr>
        <w:t xml:space="preserve"> </w:t>
      </w:r>
      <w:r>
        <w:t>heavily</w:t>
      </w:r>
      <w:r>
        <w:rPr>
          <w:spacing w:val="-2"/>
        </w:rPr>
        <w:t xml:space="preserve"> </w:t>
      </w:r>
      <w:r>
        <w:t>used</w:t>
      </w:r>
      <w:r>
        <w:rPr>
          <w:spacing w:val="-2"/>
        </w:rPr>
        <w:t xml:space="preserve"> </w:t>
      </w:r>
      <w:r>
        <w:t>in</w:t>
      </w:r>
      <w:r>
        <w:rPr>
          <w:spacing w:val="-2"/>
        </w:rPr>
        <w:t xml:space="preserve"> </w:t>
      </w:r>
      <w:r>
        <w:t>control</w:t>
      </w:r>
      <w:r>
        <w:rPr>
          <w:spacing w:val="-2"/>
        </w:rPr>
        <w:t xml:space="preserve"> </w:t>
      </w:r>
      <w:r>
        <w:t>structures</w:t>
      </w:r>
      <w:r>
        <w:rPr>
          <w:spacing w:val="-2"/>
        </w:rPr>
        <w:t xml:space="preserve"> </w:t>
      </w:r>
      <w:r>
        <w:t>such</w:t>
      </w:r>
      <w:r>
        <w:rPr>
          <w:spacing w:val="-1"/>
        </w:rPr>
        <w:t xml:space="preserve"> </w:t>
      </w:r>
      <w:r>
        <w:t>as</w:t>
      </w:r>
      <w:r>
        <w:rPr>
          <w:spacing w:val="-2"/>
        </w:rPr>
        <w:t xml:space="preserve"> </w:t>
      </w:r>
      <w:r>
        <w:t>if-else</w:t>
      </w:r>
      <w:r>
        <w:rPr>
          <w:spacing w:val="-1"/>
        </w:rPr>
        <w:t xml:space="preserve"> </w:t>
      </w:r>
      <w:r>
        <w:t>statements</w:t>
      </w:r>
      <w:r>
        <w:rPr>
          <w:spacing w:val="-2"/>
        </w:rPr>
        <w:t xml:space="preserve"> </w:t>
      </w:r>
      <w:r>
        <w:t>and</w:t>
      </w:r>
      <w:r>
        <w:rPr>
          <w:spacing w:val="-2"/>
        </w:rPr>
        <w:t xml:space="preserve"> </w:t>
      </w:r>
      <w:r>
        <w:t>loops</w:t>
      </w:r>
      <w:r>
        <w:rPr>
          <w:spacing w:val="-2"/>
        </w:rPr>
        <w:t xml:space="preserve"> </w:t>
      </w:r>
      <w:r>
        <w:t>to make decisions based on multiple conditions.</w:t>
      </w:r>
    </w:p>
    <w:p w14:paraId="20AAAFBC" w14:textId="77777777" w:rsidR="00721600" w:rsidRDefault="00721600">
      <w:pPr>
        <w:pStyle w:val="NormalBPBHEB"/>
        <w:pPrChange w:id="923" w:author="Abhiram Arali" w:date="2024-11-13T12:14:00Z">
          <w:pPr>
            <w:spacing w:before="159"/>
            <w:ind w:left="220"/>
          </w:pPr>
        </w:pPrChange>
      </w:pPr>
      <w:r>
        <w:t>Example</w:t>
      </w:r>
      <w:r>
        <w:rPr>
          <w:spacing w:val="-4"/>
        </w:rPr>
        <w:t xml:space="preserve"> </w:t>
      </w:r>
      <w:r>
        <w:t>with</w:t>
      </w:r>
      <w:r>
        <w:rPr>
          <w:spacing w:val="-1"/>
        </w:rPr>
        <w:t xml:space="preserve"> </w:t>
      </w:r>
      <w:r>
        <w:t>if-</w:t>
      </w:r>
      <w:r>
        <w:rPr>
          <w:spacing w:val="-2"/>
        </w:rPr>
        <w:t>else:</w:t>
      </w:r>
    </w:p>
    <w:p w14:paraId="5F4171A1" w14:textId="77777777" w:rsidR="00BC7F85" w:rsidRDefault="00BC7F85" w:rsidP="00BC7F85">
      <w:pPr>
        <w:pStyle w:val="CodeBlockBPBHEB"/>
      </w:pPr>
      <w:moveToRangeStart w:id="924" w:author="Abhiram Arali" w:date="2024-11-13T12:14:00Z" w:name="move182392465"/>
      <w:proofErr w:type="gramStart"/>
      <w:moveTo w:id="925" w:author="Abhiram Arali" w:date="2024-11-13T12:14:00Z">
        <w:r>
          <w:t>temperature</w:t>
        </w:r>
        <w:proofErr w:type="gramEnd"/>
        <w:r>
          <w:rPr>
            <w:spacing w:val="-15"/>
          </w:rPr>
          <w:t xml:space="preserve"> </w:t>
        </w:r>
        <w:r>
          <w:t>=</w:t>
        </w:r>
        <w:r>
          <w:rPr>
            <w:spacing w:val="-15"/>
          </w:rPr>
          <w:t xml:space="preserve"> </w:t>
        </w:r>
        <w:r>
          <w:t>35 raining = False</w:t>
        </w:r>
      </w:moveTo>
    </w:p>
    <w:p w14:paraId="6CB11CAE" w14:textId="77777777" w:rsidR="00BC7F85" w:rsidRDefault="00BC7F85" w:rsidP="00BC7F85">
      <w:pPr>
        <w:pStyle w:val="CodeBlockBPBHEB"/>
      </w:pPr>
      <w:proofErr w:type="gramStart"/>
      <w:moveTo w:id="926" w:author="Abhiram Arali" w:date="2024-11-13T12:14:00Z">
        <w:r>
          <w:t>if</w:t>
        </w:r>
        <w:proofErr w:type="gramEnd"/>
        <w:r>
          <w:rPr>
            <w:spacing w:val="-1"/>
          </w:rPr>
          <w:t xml:space="preserve"> </w:t>
        </w:r>
        <w:r>
          <w:t>temperature</w:t>
        </w:r>
        <w:r>
          <w:rPr>
            <w:spacing w:val="-1"/>
          </w:rPr>
          <w:t xml:space="preserve"> </w:t>
        </w:r>
        <w:r>
          <w:t>&gt;</w:t>
        </w:r>
        <w:r>
          <w:rPr>
            <w:spacing w:val="-1"/>
          </w:rPr>
          <w:t xml:space="preserve"> </w:t>
        </w:r>
        <w:r>
          <w:t>30</w:t>
        </w:r>
        <w:r>
          <w:rPr>
            <w:spacing w:val="-1"/>
          </w:rPr>
          <w:t xml:space="preserve"> </w:t>
        </w:r>
        <w:r>
          <w:t xml:space="preserve">and not </w:t>
        </w:r>
        <w:r>
          <w:rPr>
            <w:spacing w:val="-2"/>
          </w:rPr>
          <w:t>raining:</w:t>
        </w:r>
      </w:moveTo>
    </w:p>
    <w:p w14:paraId="61A62E54" w14:textId="77777777" w:rsidR="00BC7F85" w:rsidRDefault="00BC7F85" w:rsidP="00BC7F85">
      <w:pPr>
        <w:pStyle w:val="CodeBlockBPBHEB"/>
      </w:pPr>
    </w:p>
    <w:p w14:paraId="3F4C34BE" w14:textId="77777777" w:rsidR="00BC7F85" w:rsidRDefault="00BC7F85" w:rsidP="00BC7F85">
      <w:pPr>
        <w:pStyle w:val="CodeBlockBPBHEB"/>
      </w:pPr>
      <w:proofErr w:type="gramStart"/>
      <w:moveTo w:id="927" w:author="Abhiram Arali" w:date="2024-11-13T12:14:00Z">
        <w:r>
          <w:t>print(</w:t>
        </w:r>
        <w:proofErr w:type="gramEnd"/>
        <w:r>
          <w:t>"It's</w:t>
        </w:r>
        <w:r>
          <w:rPr>
            <w:spacing w:val="-4"/>
          </w:rPr>
          <w:t xml:space="preserve"> </w:t>
        </w:r>
        <w:r>
          <w:t>a</w:t>
        </w:r>
        <w:r>
          <w:rPr>
            <w:spacing w:val="-4"/>
          </w:rPr>
          <w:t xml:space="preserve"> </w:t>
        </w:r>
        <w:r>
          <w:t>hot</w:t>
        </w:r>
        <w:r>
          <w:rPr>
            <w:spacing w:val="-2"/>
          </w:rPr>
          <w:t xml:space="preserve"> </w:t>
        </w:r>
        <w:r>
          <w:t>and</w:t>
        </w:r>
        <w:r>
          <w:rPr>
            <w:spacing w:val="-4"/>
          </w:rPr>
          <w:t xml:space="preserve"> </w:t>
        </w:r>
        <w:r>
          <w:t>dry</w:t>
        </w:r>
        <w:r>
          <w:rPr>
            <w:spacing w:val="-4"/>
          </w:rPr>
          <w:t xml:space="preserve"> </w:t>
        </w:r>
        <w:r>
          <w:t>day.")</w:t>
        </w:r>
        <w:r>
          <w:rPr>
            <w:spacing w:val="80"/>
          </w:rPr>
          <w:t xml:space="preserve"> </w:t>
        </w:r>
        <w:r>
          <w:t>#</w:t>
        </w:r>
        <w:r>
          <w:rPr>
            <w:spacing w:val="-4"/>
          </w:rPr>
          <w:t xml:space="preserve"> </w:t>
        </w:r>
        <w:proofErr w:type="gramStart"/>
        <w:r>
          <w:t>This</w:t>
        </w:r>
        <w:proofErr w:type="gramEnd"/>
        <w:r>
          <w:rPr>
            <w:spacing w:val="-4"/>
          </w:rPr>
          <w:t xml:space="preserve"> </w:t>
        </w:r>
        <w:r>
          <w:t>will</w:t>
        </w:r>
        <w:r>
          <w:rPr>
            <w:spacing w:val="-4"/>
          </w:rPr>
          <w:t xml:space="preserve"> </w:t>
        </w:r>
        <w:r>
          <w:t xml:space="preserve">print </w:t>
        </w:r>
        <w:r>
          <w:rPr>
            <w:spacing w:val="-2"/>
          </w:rPr>
          <w:t>else:</w:t>
        </w:r>
      </w:moveTo>
    </w:p>
    <w:p w14:paraId="699029E6" w14:textId="77777777" w:rsidR="00BC7F85" w:rsidRDefault="00BC7F85" w:rsidP="00BC7F85">
      <w:pPr>
        <w:pStyle w:val="CodeBlockBPBHEB"/>
      </w:pPr>
      <w:proofErr w:type="gramStart"/>
      <w:moveTo w:id="928" w:author="Abhiram Arali" w:date="2024-11-13T12:14:00Z">
        <w:r>
          <w:t>print(</w:t>
        </w:r>
        <w:proofErr w:type="gramEnd"/>
        <w:r>
          <w:t>"Weather</w:t>
        </w:r>
        <w:r>
          <w:rPr>
            <w:spacing w:val="-2"/>
          </w:rPr>
          <w:t xml:space="preserve"> </w:t>
        </w:r>
        <w:r>
          <w:t>conditions</w:t>
        </w:r>
        <w:r>
          <w:rPr>
            <w:spacing w:val="-2"/>
          </w:rPr>
          <w:t xml:space="preserve"> </w:t>
        </w:r>
        <w:r>
          <w:t>are</w:t>
        </w:r>
        <w:r>
          <w:rPr>
            <w:spacing w:val="-2"/>
          </w:rPr>
          <w:t xml:space="preserve"> different.")</w:t>
        </w:r>
      </w:moveTo>
    </w:p>
    <w:moveToRangeEnd w:id="924"/>
    <w:p w14:paraId="4F2495D7" w14:textId="7297C91D" w:rsidR="00721600" w:rsidRDefault="00721600">
      <w:pPr>
        <w:pStyle w:val="NormalBPBHEB"/>
        <w:rPr>
          <w:sz w:val="20"/>
        </w:rPr>
        <w:pPrChange w:id="929" w:author="Abhiram Arali" w:date="2024-11-13T12:14:00Z">
          <w:pPr>
            <w:pStyle w:val="BodyText"/>
            <w:spacing w:before="46"/>
          </w:pPr>
        </w:pPrChange>
      </w:pPr>
      <w:del w:id="930" w:author="Abhiram Arali" w:date="2024-11-13T12:14:00Z">
        <w:r w:rsidDel="00BC7F85">
          <w:rPr>
            <w:noProof/>
            <w:lang w:val="en-IN" w:eastAsia="en-IN"/>
            <w:rPrChange w:id="931" w:author="Unknown">
              <w:rPr>
                <w:noProof/>
                <w:lang w:val="en-IN" w:eastAsia="en-IN"/>
              </w:rPr>
            </w:rPrChange>
          </w:rPr>
          <mc:AlternateContent>
            <mc:Choice Requires="wps">
              <w:drawing>
                <wp:anchor distT="0" distB="0" distL="0" distR="0" simplePos="0" relativeHeight="251671552" behindDoc="1" locked="0" layoutInCell="1" allowOverlap="1" wp14:anchorId="394C1156" wp14:editId="440B4C48">
                  <wp:simplePos x="0" y="0"/>
                  <wp:positionH relativeFrom="page">
                    <wp:posOffset>843076</wp:posOffset>
                  </wp:positionH>
                  <wp:positionV relativeFrom="paragraph">
                    <wp:posOffset>194063</wp:posOffset>
                  </wp:positionV>
                  <wp:extent cx="5876290" cy="2114550"/>
                  <wp:effectExtent l="0" t="0" r="0" b="0"/>
                  <wp:wrapTopAndBottom/>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62B113CD" w14:textId="14F5BE60" w:rsidR="00721600" w:rsidDel="00BC7F85" w:rsidRDefault="00721600">
                              <w:pPr>
                                <w:pStyle w:val="CodeBlockBPBHEB"/>
                                <w:pPrChange w:id="932" w:author="Abhiram Arali" w:date="2024-11-13T12:14:00Z">
                                  <w:pPr>
                                    <w:pStyle w:val="BodyText"/>
                                    <w:spacing w:before="18" w:line="499" w:lineRule="auto"/>
                                    <w:ind w:left="107" w:right="7328"/>
                                  </w:pPr>
                                </w:pPrChange>
                              </w:pPr>
                              <w:moveFromRangeStart w:id="933" w:author="Abhiram Arali" w:date="2024-11-13T12:14:00Z" w:name="move182392465"/>
                              <w:moveFrom w:id="934" w:author="Abhiram Arali" w:date="2024-11-13T12:14:00Z">
                                <w:r w:rsidDel="00BC7F85">
                                  <w:t>temperature</w:t>
                                </w:r>
                                <w:r w:rsidDel="00BC7F85">
                                  <w:rPr>
                                    <w:spacing w:val="-15"/>
                                  </w:rPr>
                                  <w:t xml:space="preserve"> </w:t>
                                </w:r>
                                <w:r w:rsidDel="00BC7F85">
                                  <w:t>=</w:t>
                                </w:r>
                                <w:r w:rsidDel="00BC7F85">
                                  <w:rPr>
                                    <w:spacing w:val="-15"/>
                                  </w:rPr>
                                  <w:t xml:space="preserve"> </w:t>
                                </w:r>
                                <w:r w:rsidDel="00BC7F85">
                                  <w:t>35 raining = False</w:t>
                                </w:r>
                              </w:moveFrom>
                            </w:p>
                            <w:p w14:paraId="3E518E4B" w14:textId="14520D7C" w:rsidR="00721600" w:rsidDel="00BC7F85" w:rsidRDefault="00721600">
                              <w:pPr>
                                <w:pStyle w:val="CodeBlockBPBHEB"/>
                                <w:pPrChange w:id="935" w:author="Abhiram Arali" w:date="2024-11-13T12:14:00Z">
                                  <w:pPr>
                                    <w:pStyle w:val="BodyText"/>
                                    <w:spacing w:line="276" w:lineRule="exact"/>
                                    <w:ind w:left="107"/>
                                  </w:pPr>
                                </w:pPrChange>
                              </w:pPr>
                              <w:moveFrom w:id="936" w:author="Abhiram Arali" w:date="2024-11-13T12:14:00Z">
                                <w:r w:rsidDel="00BC7F85">
                                  <w:t>if</w:t>
                                </w:r>
                                <w:r w:rsidDel="00BC7F85">
                                  <w:rPr>
                                    <w:spacing w:val="-1"/>
                                  </w:rPr>
                                  <w:t xml:space="preserve"> </w:t>
                                </w:r>
                                <w:r w:rsidDel="00BC7F85">
                                  <w:t>temperature</w:t>
                                </w:r>
                                <w:r w:rsidDel="00BC7F85">
                                  <w:rPr>
                                    <w:spacing w:val="-1"/>
                                  </w:rPr>
                                  <w:t xml:space="preserve"> </w:t>
                                </w:r>
                                <w:r w:rsidDel="00BC7F85">
                                  <w:t>&gt;</w:t>
                                </w:r>
                                <w:r w:rsidDel="00BC7F85">
                                  <w:rPr>
                                    <w:spacing w:val="-1"/>
                                  </w:rPr>
                                  <w:t xml:space="preserve"> </w:t>
                                </w:r>
                                <w:r w:rsidDel="00BC7F85">
                                  <w:t>30</w:t>
                                </w:r>
                                <w:r w:rsidDel="00BC7F85">
                                  <w:rPr>
                                    <w:spacing w:val="-1"/>
                                  </w:rPr>
                                  <w:t xml:space="preserve"> </w:t>
                                </w:r>
                                <w:r w:rsidDel="00BC7F85">
                                  <w:t xml:space="preserve">and not </w:t>
                                </w:r>
                                <w:r w:rsidDel="00BC7F85">
                                  <w:rPr>
                                    <w:spacing w:val="-2"/>
                                  </w:rPr>
                                  <w:t>raining:</w:t>
                                </w:r>
                              </w:moveFrom>
                            </w:p>
                            <w:p w14:paraId="59CC9F86" w14:textId="2ADC0066" w:rsidR="00721600" w:rsidDel="00BC7F85" w:rsidRDefault="00721600">
                              <w:pPr>
                                <w:pStyle w:val="CodeBlockBPBHEB"/>
                                <w:pPrChange w:id="937" w:author="Abhiram Arali" w:date="2024-11-13T12:14:00Z">
                                  <w:pPr>
                                    <w:pStyle w:val="BodyText"/>
                                    <w:spacing w:before="21"/>
                                  </w:pPr>
                                </w:pPrChange>
                              </w:pPr>
                            </w:p>
                            <w:p w14:paraId="1A10AE13" w14:textId="7EAB92CC" w:rsidR="00721600" w:rsidDel="00BC7F85" w:rsidRDefault="00721600">
                              <w:pPr>
                                <w:pStyle w:val="CodeBlockBPBHEB"/>
                                <w:pPrChange w:id="938" w:author="Abhiram Arali" w:date="2024-11-13T12:14:00Z">
                                  <w:pPr>
                                    <w:pStyle w:val="BodyText"/>
                                    <w:spacing w:before="1" w:line="501" w:lineRule="auto"/>
                                    <w:ind w:left="107" w:right="3945" w:firstLine="240"/>
                                  </w:pPr>
                                </w:pPrChange>
                              </w:pPr>
                              <w:moveFrom w:id="939" w:author="Abhiram Arali" w:date="2024-11-13T12:14:00Z">
                                <w:r w:rsidDel="00BC7F85">
                                  <w:t>print("It's</w:t>
                                </w:r>
                                <w:r w:rsidDel="00BC7F85">
                                  <w:rPr>
                                    <w:spacing w:val="-4"/>
                                  </w:rPr>
                                  <w:t xml:space="preserve"> </w:t>
                                </w:r>
                                <w:r w:rsidDel="00BC7F85">
                                  <w:t>a</w:t>
                                </w:r>
                                <w:r w:rsidDel="00BC7F85">
                                  <w:rPr>
                                    <w:spacing w:val="-4"/>
                                  </w:rPr>
                                  <w:t xml:space="preserve"> </w:t>
                                </w:r>
                                <w:r w:rsidDel="00BC7F85">
                                  <w:t>hot</w:t>
                                </w:r>
                                <w:r w:rsidDel="00BC7F85">
                                  <w:rPr>
                                    <w:spacing w:val="-2"/>
                                  </w:rPr>
                                  <w:t xml:space="preserve"> </w:t>
                                </w:r>
                                <w:r w:rsidDel="00BC7F85">
                                  <w:t>and</w:t>
                                </w:r>
                                <w:r w:rsidDel="00BC7F85">
                                  <w:rPr>
                                    <w:spacing w:val="-4"/>
                                  </w:rPr>
                                  <w:t xml:space="preserve"> </w:t>
                                </w:r>
                                <w:r w:rsidDel="00BC7F85">
                                  <w:t>dry</w:t>
                                </w:r>
                                <w:r w:rsidDel="00BC7F85">
                                  <w:rPr>
                                    <w:spacing w:val="-4"/>
                                  </w:rPr>
                                  <w:t xml:space="preserve"> </w:t>
                                </w:r>
                                <w:r w:rsidDel="00BC7F85">
                                  <w:t>day.")</w:t>
                                </w:r>
                                <w:r w:rsidDel="00BC7F85">
                                  <w:rPr>
                                    <w:spacing w:val="80"/>
                                  </w:rPr>
                                  <w:t xml:space="preserve"> </w:t>
                                </w:r>
                                <w:r w:rsidDel="00BC7F85">
                                  <w:t>#</w:t>
                                </w:r>
                                <w:r w:rsidDel="00BC7F85">
                                  <w:rPr>
                                    <w:spacing w:val="-4"/>
                                  </w:rPr>
                                  <w:t xml:space="preserve"> </w:t>
                                </w:r>
                                <w:r w:rsidDel="00BC7F85">
                                  <w:t>This</w:t>
                                </w:r>
                                <w:r w:rsidDel="00BC7F85">
                                  <w:rPr>
                                    <w:spacing w:val="-4"/>
                                  </w:rPr>
                                  <w:t xml:space="preserve"> </w:t>
                                </w:r>
                                <w:r w:rsidDel="00BC7F85">
                                  <w:t>will</w:t>
                                </w:r>
                                <w:r w:rsidDel="00BC7F85">
                                  <w:rPr>
                                    <w:spacing w:val="-4"/>
                                  </w:rPr>
                                  <w:t xml:space="preserve"> </w:t>
                                </w:r>
                                <w:r w:rsidDel="00BC7F85">
                                  <w:t xml:space="preserve">print </w:t>
                                </w:r>
                                <w:r w:rsidDel="00BC7F85">
                                  <w:rPr>
                                    <w:spacing w:val="-2"/>
                                  </w:rPr>
                                  <w:t>else:</w:t>
                                </w:r>
                              </w:moveFrom>
                            </w:p>
                            <w:p w14:paraId="0CF2D2F1" w14:textId="662313EE" w:rsidR="00721600" w:rsidRDefault="00721600">
                              <w:pPr>
                                <w:pStyle w:val="CodeBlockBPBHEB"/>
                                <w:pPrChange w:id="940" w:author="Abhiram Arali" w:date="2024-11-13T12:14:00Z">
                                  <w:pPr>
                                    <w:pStyle w:val="BodyText"/>
                                    <w:spacing w:line="272" w:lineRule="exact"/>
                                    <w:ind w:left="347"/>
                                  </w:pPr>
                                </w:pPrChange>
                              </w:pPr>
                              <w:moveFrom w:id="941" w:author="Abhiram Arali" w:date="2024-11-13T12:14:00Z">
                                <w:r w:rsidDel="00BC7F85">
                                  <w:t>print("Weather</w:t>
                                </w:r>
                                <w:r w:rsidDel="00BC7F85">
                                  <w:rPr>
                                    <w:spacing w:val="-2"/>
                                  </w:rPr>
                                  <w:t xml:space="preserve"> </w:t>
                                </w:r>
                                <w:r w:rsidDel="00BC7F85">
                                  <w:t>conditions</w:t>
                                </w:r>
                                <w:r w:rsidDel="00BC7F85">
                                  <w:rPr>
                                    <w:spacing w:val="-2"/>
                                  </w:rPr>
                                  <w:t xml:space="preserve"> </w:t>
                                </w:r>
                                <w:r w:rsidDel="00BC7F85">
                                  <w:t>are</w:t>
                                </w:r>
                                <w:r w:rsidDel="00BC7F85">
                                  <w:rPr>
                                    <w:spacing w:val="-2"/>
                                  </w:rPr>
                                  <w:t xml:space="preserve"> different.")</w:t>
                                </w:r>
                              </w:moveFrom>
                              <w:moveFromRangeEnd w:id="933"/>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C1156" id="Textbox 213" o:spid="_x0000_s1038" type="#_x0000_t202" style="position:absolute;left:0;text-align:left;margin-left:66.4pt;margin-top:15.3pt;width:462.7pt;height:166.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" filled="f" strokeweight=".48pt">
                  <v:path arrowok="t"/>
                  <v:textbox inset="0,0,0,0">
                    <w:txbxContent>
                      <w:p w14:paraId="62B113CD" w14:textId="14F5BE60" w:rsidR="00721600" w:rsidDel="00BC7F85" w:rsidRDefault="00721600">
                        <w:pPr>
                          <w:pStyle w:val="CodeBlockBPBHEB"/>
                          <w:rPr>
                            <w:moveFrom w:id="1223" w:author="Abhiram Arali" w:date="2024-11-13T12:14:00Z" w16du:dateUtc="2024-11-13T06:44:00Z"/>
                          </w:rPr>
                          <w:pPrChange w:id="1224" w:author="Abhiram Arali" w:date="2024-11-13T12:14:00Z" w16du:dateUtc="2024-11-13T06:44:00Z">
                            <w:pPr>
                              <w:pStyle w:val="BodyText"/>
                              <w:spacing w:before="18" w:line="499" w:lineRule="auto"/>
                              <w:ind w:left="107" w:right="7328"/>
                            </w:pPr>
                          </w:pPrChange>
                        </w:pPr>
                        <w:moveFromRangeStart w:id="1225" w:author="Abhiram Arali" w:date="2024-11-13T12:14:00Z" w:name="move182392465"/>
                        <w:moveFrom w:id="1226" w:author="Abhiram Arali" w:date="2024-11-13T12:14:00Z" w16du:dateUtc="2024-11-13T06:44:00Z">
                          <w:r w:rsidDel="00BC7F85">
                            <w:t>temperature</w:t>
                          </w:r>
                          <w:r w:rsidDel="00BC7F85">
                            <w:rPr>
                              <w:spacing w:val="-15"/>
                            </w:rPr>
                            <w:t xml:space="preserve"> </w:t>
                          </w:r>
                          <w:r w:rsidDel="00BC7F85">
                            <w:t>=</w:t>
                          </w:r>
                          <w:r w:rsidDel="00BC7F85">
                            <w:rPr>
                              <w:spacing w:val="-15"/>
                            </w:rPr>
                            <w:t xml:space="preserve"> </w:t>
                          </w:r>
                          <w:r w:rsidDel="00BC7F85">
                            <w:t>35 raining = False</w:t>
                          </w:r>
                        </w:moveFrom>
                      </w:p>
                      <w:p w14:paraId="3E518E4B" w14:textId="14520D7C" w:rsidR="00721600" w:rsidDel="00BC7F85" w:rsidRDefault="00721600">
                        <w:pPr>
                          <w:pStyle w:val="CodeBlockBPBHEB"/>
                          <w:rPr>
                            <w:moveFrom w:id="1227" w:author="Abhiram Arali" w:date="2024-11-13T12:14:00Z" w16du:dateUtc="2024-11-13T06:44:00Z"/>
                          </w:rPr>
                          <w:pPrChange w:id="1228" w:author="Abhiram Arali" w:date="2024-11-13T12:14:00Z" w16du:dateUtc="2024-11-13T06:44:00Z">
                            <w:pPr>
                              <w:pStyle w:val="BodyText"/>
                              <w:spacing w:line="276" w:lineRule="exact"/>
                              <w:ind w:left="107"/>
                            </w:pPr>
                          </w:pPrChange>
                        </w:pPr>
                        <w:moveFrom w:id="1229" w:author="Abhiram Arali" w:date="2024-11-13T12:14:00Z" w16du:dateUtc="2024-11-13T06:44:00Z">
                          <w:r w:rsidDel="00BC7F85">
                            <w:t>if</w:t>
                          </w:r>
                          <w:r w:rsidDel="00BC7F85">
                            <w:rPr>
                              <w:spacing w:val="-1"/>
                            </w:rPr>
                            <w:t xml:space="preserve"> </w:t>
                          </w:r>
                          <w:r w:rsidDel="00BC7F85">
                            <w:t>temperature</w:t>
                          </w:r>
                          <w:r w:rsidDel="00BC7F85">
                            <w:rPr>
                              <w:spacing w:val="-1"/>
                            </w:rPr>
                            <w:t xml:space="preserve"> </w:t>
                          </w:r>
                          <w:r w:rsidDel="00BC7F85">
                            <w:t>&gt;</w:t>
                          </w:r>
                          <w:r w:rsidDel="00BC7F85">
                            <w:rPr>
                              <w:spacing w:val="-1"/>
                            </w:rPr>
                            <w:t xml:space="preserve"> </w:t>
                          </w:r>
                          <w:r w:rsidDel="00BC7F85">
                            <w:t>30</w:t>
                          </w:r>
                          <w:r w:rsidDel="00BC7F85">
                            <w:rPr>
                              <w:spacing w:val="-1"/>
                            </w:rPr>
                            <w:t xml:space="preserve"> </w:t>
                          </w:r>
                          <w:r w:rsidDel="00BC7F85">
                            <w:t xml:space="preserve">and not </w:t>
                          </w:r>
                          <w:r w:rsidDel="00BC7F85">
                            <w:rPr>
                              <w:spacing w:val="-2"/>
                            </w:rPr>
                            <w:t>raining:</w:t>
                          </w:r>
                        </w:moveFrom>
                      </w:p>
                      <w:p w14:paraId="59CC9F86" w14:textId="2ADC0066" w:rsidR="00721600" w:rsidDel="00BC7F85" w:rsidRDefault="00721600">
                        <w:pPr>
                          <w:pStyle w:val="CodeBlockBPBHEB"/>
                          <w:rPr>
                            <w:moveFrom w:id="1230" w:author="Abhiram Arali" w:date="2024-11-13T12:14:00Z" w16du:dateUtc="2024-11-13T06:44:00Z"/>
                          </w:rPr>
                          <w:pPrChange w:id="1231" w:author="Abhiram Arali" w:date="2024-11-13T12:14:00Z" w16du:dateUtc="2024-11-13T06:44:00Z">
                            <w:pPr>
                              <w:pStyle w:val="BodyText"/>
                              <w:spacing w:before="21"/>
                            </w:pPr>
                          </w:pPrChange>
                        </w:pPr>
                      </w:p>
                      <w:p w14:paraId="1A10AE13" w14:textId="7EAB92CC" w:rsidR="00721600" w:rsidDel="00BC7F85" w:rsidRDefault="00721600">
                        <w:pPr>
                          <w:pStyle w:val="CodeBlockBPBHEB"/>
                          <w:rPr>
                            <w:moveFrom w:id="1232" w:author="Abhiram Arali" w:date="2024-11-13T12:14:00Z" w16du:dateUtc="2024-11-13T06:44:00Z"/>
                          </w:rPr>
                          <w:pPrChange w:id="1233" w:author="Abhiram Arali" w:date="2024-11-13T12:14:00Z" w16du:dateUtc="2024-11-13T06:44:00Z">
                            <w:pPr>
                              <w:pStyle w:val="BodyText"/>
                              <w:spacing w:before="1" w:line="501" w:lineRule="auto"/>
                              <w:ind w:left="107" w:right="3945" w:firstLine="240"/>
                            </w:pPr>
                          </w:pPrChange>
                        </w:pPr>
                        <w:moveFrom w:id="1234" w:author="Abhiram Arali" w:date="2024-11-13T12:14:00Z" w16du:dateUtc="2024-11-13T06:44:00Z">
                          <w:r w:rsidDel="00BC7F85">
                            <w:t>print("It's</w:t>
                          </w:r>
                          <w:r w:rsidDel="00BC7F85">
                            <w:rPr>
                              <w:spacing w:val="-4"/>
                            </w:rPr>
                            <w:t xml:space="preserve"> </w:t>
                          </w:r>
                          <w:r w:rsidDel="00BC7F85">
                            <w:t>a</w:t>
                          </w:r>
                          <w:r w:rsidDel="00BC7F85">
                            <w:rPr>
                              <w:spacing w:val="-4"/>
                            </w:rPr>
                            <w:t xml:space="preserve"> </w:t>
                          </w:r>
                          <w:r w:rsidDel="00BC7F85">
                            <w:t>hot</w:t>
                          </w:r>
                          <w:r w:rsidDel="00BC7F85">
                            <w:rPr>
                              <w:spacing w:val="-2"/>
                            </w:rPr>
                            <w:t xml:space="preserve"> </w:t>
                          </w:r>
                          <w:r w:rsidDel="00BC7F85">
                            <w:t>and</w:t>
                          </w:r>
                          <w:r w:rsidDel="00BC7F85">
                            <w:rPr>
                              <w:spacing w:val="-4"/>
                            </w:rPr>
                            <w:t xml:space="preserve"> </w:t>
                          </w:r>
                          <w:r w:rsidDel="00BC7F85">
                            <w:t>dry</w:t>
                          </w:r>
                          <w:r w:rsidDel="00BC7F85">
                            <w:rPr>
                              <w:spacing w:val="-4"/>
                            </w:rPr>
                            <w:t xml:space="preserve"> </w:t>
                          </w:r>
                          <w:r w:rsidDel="00BC7F85">
                            <w:t>day.")</w:t>
                          </w:r>
                          <w:r w:rsidDel="00BC7F85">
                            <w:rPr>
                              <w:spacing w:val="80"/>
                            </w:rPr>
                            <w:t xml:space="preserve"> </w:t>
                          </w:r>
                          <w:r w:rsidDel="00BC7F85">
                            <w:t>#</w:t>
                          </w:r>
                          <w:r w:rsidDel="00BC7F85">
                            <w:rPr>
                              <w:spacing w:val="-4"/>
                            </w:rPr>
                            <w:t xml:space="preserve"> </w:t>
                          </w:r>
                          <w:r w:rsidDel="00BC7F85">
                            <w:t>This</w:t>
                          </w:r>
                          <w:r w:rsidDel="00BC7F85">
                            <w:rPr>
                              <w:spacing w:val="-4"/>
                            </w:rPr>
                            <w:t xml:space="preserve"> </w:t>
                          </w:r>
                          <w:r w:rsidDel="00BC7F85">
                            <w:t>will</w:t>
                          </w:r>
                          <w:r w:rsidDel="00BC7F85">
                            <w:rPr>
                              <w:spacing w:val="-4"/>
                            </w:rPr>
                            <w:t xml:space="preserve"> </w:t>
                          </w:r>
                          <w:r w:rsidDel="00BC7F85">
                            <w:t xml:space="preserve">print </w:t>
                          </w:r>
                          <w:r w:rsidDel="00BC7F85">
                            <w:rPr>
                              <w:spacing w:val="-2"/>
                            </w:rPr>
                            <w:t>else:</w:t>
                          </w:r>
                        </w:moveFrom>
                      </w:p>
                      <w:p w14:paraId="0CF2D2F1" w14:textId="662313EE" w:rsidR="00721600" w:rsidRDefault="00721600">
                        <w:pPr>
                          <w:pStyle w:val="CodeBlockBPBHEB"/>
                          <w:pPrChange w:id="1235" w:author="Abhiram Arali" w:date="2024-11-13T12:14:00Z" w16du:dateUtc="2024-11-13T06:44:00Z">
                            <w:pPr>
                              <w:pStyle w:val="BodyText"/>
                              <w:spacing w:line="272" w:lineRule="exact"/>
                              <w:ind w:left="347"/>
                            </w:pPr>
                          </w:pPrChange>
                        </w:pPr>
                        <w:moveFrom w:id="1236" w:author="Abhiram Arali" w:date="2024-11-13T12:14:00Z" w16du:dateUtc="2024-11-13T06:44:00Z">
                          <w:r w:rsidDel="00BC7F85">
                            <w:t>print("Weather</w:t>
                          </w:r>
                          <w:r w:rsidDel="00BC7F85">
                            <w:rPr>
                              <w:spacing w:val="-2"/>
                            </w:rPr>
                            <w:t xml:space="preserve"> </w:t>
                          </w:r>
                          <w:r w:rsidDel="00BC7F85">
                            <w:t>conditions</w:t>
                          </w:r>
                          <w:r w:rsidDel="00BC7F85">
                            <w:rPr>
                              <w:spacing w:val="-2"/>
                            </w:rPr>
                            <w:t xml:space="preserve"> </w:t>
                          </w:r>
                          <w:r w:rsidDel="00BC7F85">
                            <w:t>are</w:t>
                          </w:r>
                          <w:r w:rsidDel="00BC7F85">
                            <w:rPr>
                              <w:spacing w:val="-2"/>
                            </w:rPr>
                            <w:t xml:space="preserve"> different.")</w:t>
                          </w:r>
                        </w:moveFrom>
                        <w:moveFromRangeEnd w:id="1225"/>
                      </w:p>
                    </w:txbxContent>
                  </v:textbox>
                  <w10:wrap type="topAndBottom" anchorx="page"/>
                </v:shape>
              </w:pict>
            </mc:Fallback>
          </mc:AlternateContent>
        </w:r>
      </w:del>
    </w:p>
    <w:p w14:paraId="49952B14" w14:textId="77777777" w:rsidR="00721600" w:rsidRDefault="00721600">
      <w:pPr>
        <w:pStyle w:val="NormalBPBHEB"/>
        <w:pPrChange w:id="942" w:author="Abhiram Arali" w:date="2024-11-13T12:14:00Z">
          <w:pPr>
            <w:spacing w:before="167"/>
            <w:ind w:left="220"/>
          </w:pPr>
        </w:pPrChange>
      </w:pPr>
      <w:r>
        <w:t>Example</w:t>
      </w:r>
      <w:r>
        <w:rPr>
          <w:spacing w:val="-4"/>
        </w:rPr>
        <w:t xml:space="preserve"> </w:t>
      </w:r>
      <w:r>
        <w:t>with</w:t>
      </w:r>
      <w:r>
        <w:rPr>
          <w:spacing w:val="-1"/>
        </w:rPr>
        <w:t xml:space="preserve"> </w:t>
      </w:r>
      <w:r>
        <w:t>while</w:t>
      </w:r>
      <w:r>
        <w:rPr>
          <w:spacing w:val="-1"/>
        </w:rPr>
        <w:t xml:space="preserve"> </w:t>
      </w:r>
      <w:r>
        <w:rPr>
          <w:spacing w:val="-2"/>
        </w:rPr>
        <w:t>loop:</w:t>
      </w:r>
    </w:p>
    <w:p w14:paraId="42D77BB5" w14:textId="77777777" w:rsidR="0096064D" w:rsidRDefault="0096064D" w:rsidP="0096064D">
      <w:pPr>
        <w:pStyle w:val="CodeBlockBPBHEB"/>
      </w:pPr>
      <w:moveToRangeStart w:id="943" w:author="Abhiram Arali" w:date="2024-11-13T12:14:00Z" w:name="move182392475"/>
      <w:proofErr w:type="gramStart"/>
      <w:moveTo w:id="944" w:author="Abhiram Arali" w:date="2024-11-13T12:14:00Z">
        <w:r>
          <w:t>count</w:t>
        </w:r>
        <w:proofErr w:type="gramEnd"/>
        <w:r>
          <w:rPr>
            <w:spacing w:val="-1"/>
          </w:rPr>
          <w:t xml:space="preserve"> </w:t>
        </w:r>
        <w:r>
          <w:t xml:space="preserve">= </w:t>
        </w:r>
        <w:r>
          <w:rPr>
            <w:spacing w:val="-10"/>
          </w:rPr>
          <w:t>0</w:t>
        </w:r>
      </w:moveTo>
    </w:p>
    <w:p w14:paraId="5FB1B6AE" w14:textId="77777777" w:rsidR="0096064D" w:rsidRDefault="0096064D" w:rsidP="0096064D">
      <w:pPr>
        <w:pStyle w:val="CodeBlockBPBHEB"/>
      </w:pPr>
    </w:p>
    <w:p w14:paraId="3FBA0894" w14:textId="77777777" w:rsidR="0096064D" w:rsidRDefault="0096064D" w:rsidP="0096064D">
      <w:pPr>
        <w:pStyle w:val="CodeBlockBPBHEB"/>
      </w:pPr>
      <w:proofErr w:type="spellStart"/>
      <w:moveTo w:id="945" w:author="Abhiram Arali" w:date="2024-11-13T12:14:00Z">
        <w:r>
          <w:t>max_count</w:t>
        </w:r>
        <w:proofErr w:type="spellEnd"/>
        <w:r>
          <w:rPr>
            <w:spacing w:val="-15"/>
          </w:rPr>
          <w:t xml:space="preserve"> </w:t>
        </w:r>
        <w:r>
          <w:t>=</w:t>
        </w:r>
        <w:r>
          <w:rPr>
            <w:spacing w:val="-15"/>
          </w:rPr>
          <w:t xml:space="preserve"> </w:t>
        </w:r>
        <w:r>
          <w:t>5 safe = True</w:t>
        </w:r>
      </w:moveTo>
    </w:p>
    <w:p w14:paraId="5EE7E7A9" w14:textId="77777777" w:rsidR="0096064D" w:rsidRDefault="0096064D" w:rsidP="0096064D">
      <w:pPr>
        <w:pStyle w:val="CodeBlockBPBHEB"/>
      </w:pPr>
      <w:proofErr w:type="gramStart"/>
      <w:moveTo w:id="946" w:author="Abhiram Arali" w:date="2024-11-13T12:14:00Z">
        <w:r>
          <w:t>while</w:t>
        </w:r>
        <w:proofErr w:type="gramEnd"/>
        <w:r>
          <w:rPr>
            <w:spacing w:val="-9"/>
          </w:rPr>
          <w:t xml:space="preserve"> </w:t>
        </w:r>
        <w:r>
          <w:t>count</w:t>
        </w:r>
        <w:r>
          <w:rPr>
            <w:spacing w:val="-9"/>
          </w:rPr>
          <w:t xml:space="preserve"> </w:t>
        </w:r>
        <w:r>
          <w:t>&lt;</w:t>
        </w:r>
        <w:r>
          <w:rPr>
            <w:spacing w:val="-9"/>
          </w:rPr>
          <w:t xml:space="preserve"> </w:t>
        </w:r>
        <w:proofErr w:type="spellStart"/>
        <w:r>
          <w:t>max_count</w:t>
        </w:r>
        <w:proofErr w:type="spellEnd"/>
        <w:r>
          <w:rPr>
            <w:spacing w:val="-7"/>
          </w:rPr>
          <w:t xml:space="preserve"> </w:t>
        </w:r>
        <w:r>
          <w:t>and</w:t>
        </w:r>
        <w:r>
          <w:rPr>
            <w:spacing w:val="-9"/>
          </w:rPr>
          <w:t xml:space="preserve"> </w:t>
        </w:r>
        <w:r>
          <w:t>safe: print("Iteration:", count)</w:t>
        </w:r>
      </w:moveTo>
    </w:p>
    <w:p w14:paraId="01AF2CB1" w14:textId="77777777" w:rsidR="0096064D" w:rsidRDefault="0096064D" w:rsidP="0096064D">
      <w:pPr>
        <w:pStyle w:val="CodeBlockBPBHEB"/>
      </w:pPr>
      <w:proofErr w:type="gramStart"/>
      <w:moveTo w:id="947" w:author="Abhiram Arali" w:date="2024-11-13T12:14:00Z">
        <w:r>
          <w:t>count</w:t>
        </w:r>
        <w:proofErr w:type="gramEnd"/>
        <w:r>
          <w:rPr>
            <w:spacing w:val="-1"/>
          </w:rPr>
          <w:t xml:space="preserve"> </w:t>
        </w:r>
        <w:r>
          <w:t>+=</w:t>
        </w:r>
        <w:r>
          <w:rPr>
            <w:spacing w:val="-2"/>
          </w:rPr>
          <w:t xml:space="preserve"> </w:t>
        </w:r>
        <w:r>
          <w:rPr>
            <w:spacing w:val="-10"/>
          </w:rPr>
          <w:t>1</w:t>
        </w:r>
      </w:moveTo>
    </w:p>
    <w:p w14:paraId="627DD0B6" w14:textId="77777777" w:rsidR="00B16767" w:rsidRDefault="00B16767">
      <w:pPr>
        <w:pStyle w:val="CodeBlockBPBHEB"/>
        <w:pPrChange w:id="948" w:author="Abhiram Arali" w:date="2024-11-13T12:15:00Z">
          <w:pPr>
            <w:spacing w:line="276" w:lineRule="exact"/>
            <w:ind w:left="347"/>
          </w:pPr>
        </w:pPrChange>
      </w:pPr>
      <w:moveToRangeStart w:id="949" w:author="Abhiram Arali" w:date="2024-11-13T12:14:00Z" w:name="move182392515"/>
      <w:moveToRangeEnd w:id="943"/>
      <w:moveTo w:id="950" w:author="Abhiram Arali" w:date="2024-11-13T12:14:00Z">
        <w:r>
          <w:t>#</w:t>
        </w:r>
        <w:r>
          <w:rPr>
            <w:spacing w:val="-1"/>
          </w:rPr>
          <w:t xml:space="preserve"> </w:t>
        </w:r>
        <w:proofErr w:type="gramStart"/>
        <w:r>
          <w:t>If</w:t>
        </w:r>
        <w:proofErr w:type="gramEnd"/>
        <w:r>
          <w:rPr>
            <w:spacing w:val="-2"/>
          </w:rPr>
          <w:t xml:space="preserve"> </w:t>
        </w:r>
        <w:r>
          <w:t>something happens,</w:t>
        </w:r>
        <w:r>
          <w:rPr>
            <w:spacing w:val="-1"/>
          </w:rPr>
          <w:t xml:space="preserve"> </w:t>
        </w:r>
        <w:r>
          <w:t>we</w:t>
        </w:r>
        <w:r>
          <w:rPr>
            <w:spacing w:val="-2"/>
          </w:rPr>
          <w:t xml:space="preserve"> </w:t>
        </w:r>
        <w:r>
          <w:t>might set</w:t>
        </w:r>
        <w:r>
          <w:rPr>
            <w:spacing w:val="-1"/>
          </w:rPr>
          <w:t xml:space="preserve"> </w:t>
        </w:r>
        <w:r>
          <w:t>safe</w:t>
        </w:r>
        <w:r>
          <w:rPr>
            <w:spacing w:val="-1"/>
          </w:rPr>
          <w:t xml:space="preserve"> </w:t>
        </w:r>
        <w:r>
          <w:t xml:space="preserve">to </w:t>
        </w:r>
        <w:r>
          <w:rPr>
            <w:spacing w:val="-2"/>
          </w:rPr>
          <w:t>False</w:t>
        </w:r>
      </w:moveTo>
    </w:p>
    <w:moveToRangeEnd w:id="949"/>
    <w:p w14:paraId="7AA26D29" w14:textId="5738E990" w:rsidR="00721600" w:rsidRDefault="00721600">
      <w:pPr>
        <w:pStyle w:val="NormalBPBHEB"/>
        <w:rPr>
          <w:sz w:val="20"/>
        </w:rPr>
        <w:pPrChange w:id="951" w:author="Abhiram Arali" w:date="2024-11-13T12:15:00Z">
          <w:pPr>
            <w:pStyle w:val="BodyText"/>
            <w:spacing w:before="49"/>
          </w:pPr>
        </w:pPrChange>
      </w:pPr>
      <w:del w:id="952" w:author="Abhiram Arali" w:date="2024-11-13T12:14:00Z">
        <w:r w:rsidDel="0096064D">
          <w:rPr>
            <w:noProof/>
            <w:lang w:val="en-IN" w:eastAsia="en-IN"/>
            <w:rPrChange w:id="953" w:author="Unknown">
              <w:rPr>
                <w:noProof/>
                <w:lang w:val="en-IN" w:eastAsia="en-IN"/>
              </w:rPr>
            </w:rPrChange>
          </w:rPr>
          <mc:AlternateContent>
            <mc:Choice Requires="wpg">
              <w:drawing>
                <wp:anchor distT="0" distB="0" distL="0" distR="0" simplePos="0" relativeHeight="251672576" behindDoc="1" locked="0" layoutInCell="1" allowOverlap="1" wp14:anchorId="1B088A6E" wp14:editId="3D650F68">
                  <wp:simplePos x="0" y="0"/>
                  <wp:positionH relativeFrom="page">
                    <wp:posOffset>840028</wp:posOffset>
                  </wp:positionH>
                  <wp:positionV relativeFrom="paragraph">
                    <wp:posOffset>192392</wp:posOffset>
                  </wp:positionV>
                  <wp:extent cx="5882640" cy="2204085"/>
                  <wp:effectExtent l="0" t="0" r="0" b="0"/>
                  <wp:wrapTopAndBottom/>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204085"/>
                            <a:chOff x="0" y="0"/>
                            <a:chExt cx="5882640" cy="2204085"/>
                          </a:xfrm>
                        </wpg:grpSpPr>
                        <wps:wsp>
                          <wps:cNvPr id="216" name="Graphic 215"/>
                          <wps:cNvSpPr/>
                          <wps:spPr>
                            <a:xfrm>
                              <a:off x="0" y="0"/>
                              <a:ext cx="5882640" cy="2204085"/>
                            </a:xfrm>
                            <a:custGeom>
                              <a:avLst/>
                              <a:gdLst/>
                              <a:ahLst/>
                              <a:cxnLst/>
                              <a:rect l="l" t="t" r="r" b="b"/>
                              <a:pathLst>
                                <a:path w="5882640" h="2204085">
                                  <a:moveTo>
                                    <a:pt x="6096" y="6172"/>
                                  </a:moveTo>
                                  <a:lnTo>
                                    <a:pt x="0" y="6172"/>
                                  </a:lnTo>
                                  <a:lnTo>
                                    <a:pt x="0" y="381381"/>
                                  </a:lnTo>
                                  <a:lnTo>
                                    <a:pt x="0" y="745617"/>
                                  </a:lnTo>
                                  <a:lnTo>
                                    <a:pt x="0" y="2204034"/>
                                  </a:lnTo>
                                  <a:lnTo>
                                    <a:pt x="6096" y="2204034"/>
                                  </a:lnTo>
                                  <a:lnTo>
                                    <a:pt x="6096" y="381381"/>
                                  </a:lnTo>
                                  <a:lnTo>
                                    <a:pt x="6096" y="6172"/>
                                  </a:lnTo>
                                  <a:close/>
                                </a:path>
                                <a:path w="5882640" h="2204085">
                                  <a:moveTo>
                                    <a:pt x="5875909" y="0"/>
                                  </a:moveTo>
                                  <a:lnTo>
                                    <a:pt x="6096" y="0"/>
                                  </a:lnTo>
                                  <a:lnTo>
                                    <a:pt x="0" y="0"/>
                                  </a:lnTo>
                                  <a:lnTo>
                                    <a:pt x="0" y="6096"/>
                                  </a:lnTo>
                                  <a:lnTo>
                                    <a:pt x="6096" y="6096"/>
                                  </a:lnTo>
                                  <a:lnTo>
                                    <a:pt x="5875909" y="6096"/>
                                  </a:lnTo>
                                  <a:lnTo>
                                    <a:pt x="5875909" y="0"/>
                                  </a:lnTo>
                                  <a:close/>
                                </a:path>
                                <a:path w="5882640" h="2204085">
                                  <a:moveTo>
                                    <a:pt x="5882081" y="6172"/>
                                  </a:moveTo>
                                  <a:lnTo>
                                    <a:pt x="5875985" y="6172"/>
                                  </a:lnTo>
                                  <a:lnTo>
                                    <a:pt x="5875985" y="381381"/>
                                  </a:lnTo>
                                  <a:lnTo>
                                    <a:pt x="5875985" y="745617"/>
                                  </a:lnTo>
                                  <a:lnTo>
                                    <a:pt x="5875985" y="2204034"/>
                                  </a:lnTo>
                                  <a:lnTo>
                                    <a:pt x="5882081" y="2204034"/>
                                  </a:lnTo>
                                  <a:lnTo>
                                    <a:pt x="5882081" y="381381"/>
                                  </a:lnTo>
                                  <a:lnTo>
                                    <a:pt x="5882081" y="6172"/>
                                  </a:lnTo>
                                  <a:close/>
                                </a:path>
                                <a:path w="5882640" h="2204085">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17" name="Textbox 216"/>
                          <wps:cNvSpPr txBox="1"/>
                          <wps:spPr>
                            <a:xfrm>
                              <a:off x="6095" y="6096"/>
                              <a:ext cx="5869940" cy="2198370"/>
                            </a:xfrm>
                            <a:prstGeom prst="rect">
                              <a:avLst/>
                            </a:prstGeom>
                          </wps:spPr>
                          <wps:txbx>
                            <w:txbxContent>
                              <w:p w14:paraId="581931DF" w14:textId="32F8FC7F" w:rsidR="00721600" w:rsidDel="0096064D" w:rsidRDefault="00721600">
                                <w:pPr>
                                  <w:pStyle w:val="CodeBlockBPBHEB"/>
                                  <w:pPrChange w:id="954" w:author="Abhiram Arali" w:date="2024-11-13T12:14:00Z">
                                    <w:pPr>
                                      <w:spacing w:before="18"/>
                                      <w:ind w:left="107"/>
                                    </w:pPr>
                                  </w:pPrChange>
                                </w:pPr>
                                <w:moveFromRangeStart w:id="955" w:author="Abhiram Arali" w:date="2024-11-13T12:14:00Z" w:name="move182392475"/>
                                <w:moveFrom w:id="956" w:author="Abhiram Arali" w:date="2024-11-13T12:14:00Z">
                                  <w:r w:rsidDel="0096064D">
                                    <w:t>count</w:t>
                                  </w:r>
                                  <w:r w:rsidDel="0096064D">
                                    <w:rPr>
                                      <w:spacing w:val="-1"/>
                                    </w:rPr>
                                    <w:t xml:space="preserve"> </w:t>
                                  </w:r>
                                  <w:r w:rsidDel="0096064D">
                                    <w:t xml:space="preserve">= </w:t>
                                  </w:r>
                                  <w:r w:rsidDel="0096064D">
                                    <w:rPr>
                                      <w:spacing w:val="-10"/>
                                    </w:rPr>
                                    <w:t>0</w:t>
                                  </w:r>
                                </w:moveFrom>
                              </w:p>
                              <w:p w14:paraId="599B0C4E" w14:textId="14FB5314" w:rsidR="00721600" w:rsidDel="0096064D" w:rsidRDefault="00721600">
                                <w:pPr>
                                  <w:pStyle w:val="CodeBlockBPBHEB"/>
                                  <w:pPrChange w:id="957" w:author="Abhiram Arali" w:date="2024-11-13T12:14:00Z">
                                    <w:pPr>
                                      <w:spacing w:before="20"/>
                                    </w:pPr>
                                  </w:pPrChange>
                                </w:pPr>
                              </w:p>
                              <w:p w14:paraId="2C33F370" w14:textId="42846E36" w:rsidR="00721600" w:rsidDel="0096064D" w:rsidRDefault="00721600">
                                <w:pPr>
                                  <w:pStyle w:val="CodeBlockBPBHEB"/>
                                  <w:pPrChange w:id="958" w:author="Abhiram Arali" w:date="2024-11-13T12:14:00Z">
                                    <w:pPr>
                                      <w:spacing w:line="499" w:lineRule="auto"/>
                                      <w:ind w:left="107" w:right="7432"/>
                                    </w:pPr>
                                  </w:pPrChange>
                                </w:pPr>
                                <w:moveFrom w:id="959" w:author="Abhiram Arali" w:date="2024-11-13T12:14:00Z">
                                  <w:r w:rsidDel="0096064D">
                                    <w:t>max_count</w:t>
                                  </w:r>
                                  <w:r w:rsidDel="0096064D">
                                    <w:rPr>
                                      <w:spacing w:val="-15"/>
                                    </w:rPr>
                                    <w:t xml:space="preserve"> </w:t>
                                  </w:r>
                                  <w:r w:rsidDel="0096064D">
                                    <w:t>=</w:t>
                                  </w:r>
                                  <w:r w:rsidDel="0096064D">
                                    <w:rPr>
                                      <w:spacing w:val="-15"/>
                                    </w:rPr>
                                    <w:t xml:space="preserve"> </w:t>
                                  </w:r>
                                  <w:r w:rsidDel="0096064D">
                                    <w:t>5 safe = True</w:t>
                                  </w:r>
                                </w:moveFrom>
                              </w:p>
                              <w:p w14:paraId="600EE721" w14:textId="76C5113F" w:rsidR="00721600" w:rsidDel="0096064D" w:rsidRDefault="00721600">
                                <w:pPr>
                                  <w:pStyle w:val="CodeBlockBPBHEB"/>
                                  <w:pPrChange w:id="960" w:author="Abhiram Arali" w:date="2024-11-13T12:14:00Z">
                                    <w:pPr>
                                      <w:spacing w:line="501" w:lineRule="auto"/>
                                      <w:ind w:left="347" w:right="5382" w:hanging="240"/>
                                    </w:pPr>
                                  </w:pPrChange>
                                </w:pPr>
                                <w:moveFrom w:id="961" w:author="Abhiram Arali" w:date="2024-11-13T12:14:00Z">
                                  <w:r w:rsidDel="0096064D">
                                    <w:t>while</w:t>
                                  </w:r>
                                  <w:r w:rsidDel="0096064D">
                                    <w:rPr>
                                      <w:spacing w:val="-9"/>
                                    </w:rPr>
                                    <w:t xml:space="preserve"> </w:t>
                                  </w:r>
                                  <w:r w:rsidDel="0096064D">
                                    <w:t>count</w:t>
                                  </w:r>
                                  <w:r w:rsidDel="0096064D">
                                    <w:rPr>
                                      <w:spacing w:val="-9"/>
                                    </w:rPr>
                                    <w:t xml:space="preserve"> </w:t>
                                  </w:r>
                                  <w:r w:rsidDel="0096064D">
                                    <w:t>&lt;</w:t>
                                  </w:r>
                                  <w:r w:rsidDel="0096064D">
                                    <w:rPr>
                                      <w:spacing w:val="-9"/>
                                    </w:rPr>
                                    <w:t xml:space="preserve"> </w:t>
                                  </w:r>
                                  <w:r w:rsidDel="0096064D">
                                    <w:t>max_count</w:t>
                                  </w:r>
                                  <w:r w:rsidDel="0096064D">
                                    <w:rPr>
                                      <w:spacing w:val="-7"/>
                                    </w:rPr>
                                    <w:t xml:space="preserve"> </w:t>
                                  </w:r>
                                  <w:r w:rsidDel="0096064D">
                                    <w:t>and</w:t>
                                  </w:r>
                                  <w:r w:rsidDel="0096064D">
                                    <w:rPr>
                                      <w:spacing w:val="-9"/>
                                    </w:rPr>
                                    <w:t xml:space="preserve"> </w:t>
                                  </w:r>
                                  <w:r w:rsidDel="0096064D">
                                    <w:t>safe: print("Iteration:", count)</w:t>
                                  </w:r>
                                </w:moveFrom>
                              </w:p>
                              <w:p w14:paraId="36C5B5DB" w14:textId="2E41B66E" w:rsidR="00721600" w:rsidRDefault="00721600">
                                <w:pPr>
                                  <w:pStyle w:val="CodeBlockBPBHEB"/>
                                  <w:pPrChange w:id="962" w:author="Abhiram Arali" w:date="2024-11-13T12:14:00Z">
                                    <w:pPr>
                                      <w:spacing w:line="272" w:lineRule="exact"/>
                                      <w:ind w:left="347"/>
                                    </w:pPr>
                                  </w:pPrChange>
                                </w:pPr>
                                <w:moveFrom w:id="963" w:author="Abhiram Arali" w:date="2024-11-13T12:14:00Z">
                                  <w:r w:rsidDel="0096064D">
                                    <w:t>count</w:t>
                                  </w:r>
                                  <w:r w:rsidDel="0096064D">
                                    <w:rPr>
                                      <w:spacing w:val="-1"/>
                                    </w:rPr>
                                    <w:t xml:space="preserve"> </w:t>
                                  </w:r>
                                  <w:r w:rsidDel="0096064D">
                                    <w:t>+=</w:t>
                                  </w:r>
                                  <w:r w:rsidDel="0096064D">
                                    <w:rPr>
                                      <w:spacing w:val="-2"/>
                                    </w:rPr>
                                    <w:t xml:space="preserve"> </w:t>
                                  </w:r>
                                  <w:r w:rsidDel="0096064D">
                                    <w:rPr>
                                      <w:spacing w:val="-10"/>
                                    </w:rPr>
                                    <w:t>1</w:t>
                                  </w:r>
                                </w:moveFrom>
                                <w:moveFromRangeEnd w:id="955"/>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088A6E" id="Group 214" o:spid="_x0000_s1039" style="position:absolute;left:0;text-align:left;margin-left:66.15pt;margin-top:15.15pt;width:463.2pt;height:173.55pt;z-index:-251643904;mso-wrap-distance-left:0;mso-wrap-distance-right:0;mso-position-horizontal-relative:page;mso-position-vertical-relative:text" coordsize="58826,2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">
                  <v:shape id="Graphic 215" o:spid="_x0000_s1040" style="position:absolute;width:58826;height:22040;visibility:visible;mso-wrap-style:square;v-text-anchor:top" coordsize="5882640,220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" path="m6096,6172l,6172,,381381,,745617,,2204034r6096,l6096,381381r,-375209xem5875909,l6096,,,,,6096r6096,l5875909,6096r,-6096xem5882081,6172r-6096,l5875985,381381r,364236l5875985,2204034r6096,l5882081,381381r,-375209xem5882081,r-6096,l5875985,6096r6096,l5882081,xe" fillcolor="black" stroked="f">
                    <v:path arrowok="t"/>
                  </v:shape>
                  <v:shape id="Textbox 216" o:spid="_x0000_s1041" type="#_x0000_t202" style="position:absolute;left:60;top:60;width:58700;height:2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" filled="f" stroked="f">
                    <v:textbox inset="0,0,0,0">
                      <w:txbxContent>
                        <w:p w14:paraId="581931DF" w14:textId="32F8FC7F" w:rsidR="00721600" w:rsidDel="0096064D" w:rsidRDefault="00721600">
                          <w:pPr>
                            <w:pStyle w:val="CodeBlockBPBHEB"/>
                            <w:rPr>
                              <w:moveFrom w:id="1268" w:author="Abhiram Arali" w:date="2024-11-13T12:14:00Z" w16du:dateUtc="2024-11-13T06:44:00Z"/>
                            </w:rPr>
                            <w:pPrChange w:id="1269" w:author="Abhiram Arali" w:date="2024-11-13T12:14:00Z" w16du:dateUtc="2024-11-13T06:44:00Z">
                              <w:pPr>
                                <w:spacing w:before="18"/>
                                <w:ind w:left="107"/>
                              </w:pPr>
                            </w:pPrChange>
                          </w:pPr>
                          <w:moveFromRangeStart w:id="1270" w:author="Abhiram Arali" w:date="2024-11-13T12:14:00Z" w:name="move182392475"/>
                          <w:moveFrom w:id="1271" w:author="Abhiram Arali" w:date="2024-11-13T12:14:00Z" w16du:dateUtc="2024-11-13T06:44:00Z">
                            <w:r w:rsidDel="0096064D">
                              <w:t>count</w:t>
                            </w:r>
                            <w:r w:rsidDel="0096064D">
                              <w:rPr>
                                <w:spacing w:val="-1"/>
                              </w:rPr>
                              <w:t xml:space="preserve"> </w:t>
                            </w:r>
                            <w:r w:rsidDel="0096064D">
                              <w:t xml:space="preserve">= </w:t>
                            </w:r>
                            <w:r w:rsidDel="0096064D">
                              <w:rPr>
                                <w:spacing w:val="-10"/>
                              </w:rPr>
                              <w:t>0</w:t>
                            </w:r>
                          </w:moveFrom>
                        </w:p>
                        <w:p w14:paraId="599B0C4E" w14:textId="14FB5314" w:rsidR="00721600" w:rsidDel="0096064D" w:rsidRDefault="00721600">
                          <w:pPr>
                            <w:pStyle w:val="CodeBlockBPBHEB"/>
                            <w:rPr>
                              <w:moveFrom w:id="1272" w:author="Abhiram Arali" w:date="2024-11-13T12:14:00Z" w16du:dateUtc="2024-11-13T06:44:00Z"/>
                            </w:rPr>
                            <w:pPrChange w:id="1273" w:author="Abhiram Arali" w:date="2024-11-13T12:14:00Z" w16du:dateUtc="2024-11-13T06:44:00Z">
                              <w:pPr>
                                <w:spacing w:before="20"/>
                              </w:pPr>
                            </w:pPrChange>
                          </w:pPr>
                        </w:p>
                        <w:p w14:paraId="2C33F370" w14:textId="42846E36" w:rsidR="00721600" w:rsidDel="0096064D" w:rsidRDefault="00721600">
                          <w:pPr>
                            <w:pStyle w:val="CodeBlockBPBHEB"/>
                            <w:rPr>
                              <w:moveFrom w:id="1274" w:author="Abhiram Arali" w:date="2024-11-13T12:14:00Z" w16du:dateUtc="2024-11-13T06:44:00Z"/>
                            </w:rPr>
                            <w:pPrChange w:id="1275" w:author="Abhiram Arali" w:date="2024-11-13T12:14:00Z" w16du:dateUtc="2024-11-13T06:44:00Z">
                              <w:pPr>
                                <w:spacing w:line="499" w:lineRule="auto"/>
                                <w:ind w:left="107" w:right="7432"/>
                              </w:pPr>
                            </w:pPrChange>
                          </w:pPr>
                          <w:moveFrom w:id="1276" w:author="Abhiram Arali" w:date="2024-11-13T12:14:00Z" w16du:dateUtc="2024-11-13T06:44:00Z">
                            <w:r w:rsidDel="0096064D">
                              <w:t>max_count</w:t>
                            </w:r>
                            <w:r w:rsidDel="0096064D">
                              <w:rPr>
                                <w:spacing w:val="-15"/>
                              </w:rPr>
                              <w:t xml:space="preserve"> </w:t>
                            </w:r>
                            <w:r w:rsidDel="0096064D">
                              <w:t>=</w:t>
                            </w:r>
                            <w:r w:rsidDel="0096064D">
                              <w:rPr>
                                <w:spacing w:val="-15"/>
                              </w:rPr>
                              <w:t xml:space="preserve"> </w:t>
                            </w:r>
                            <w:r w:rsidDel="0096064D">
                              <w:t>5 safe = True</w:t>
                            </w:r>
                          </w:moveFrom>
                        </w:p>
                        <w:p w14:paraId="600EE721" w14:textId="76C5113F" w:rsidR="00721600" w:rsidDel="0096064D" w:rsidRDefault="00721600">
                          <w:pPr>
                            <w:pStyle w:val="CodeBlockBPBHEB"/>
                            <w:rPr>
                              <w:moveFrom w:id="1277" w:author="Abhiram Arali" w:date="2024-11-13T12:14:00Z" w16du:dateUtc="2024-11-13T06:44:00Z"/>
                            </w:rPr>
                            <w:pPrChange w:id="1278" w:author="Abhiram Arali" w:date="2024-11-13T12:14:00Z" w16du:dateUtc="2024-11-13T06:44:00Z">
                              <w:pPr>
                                <w:spacing w:line="501" w:lineRule="auto"/>
                                <w:ind w:left="347" w:right="5382" w:hanging="240"/>
                              </w:pPr>
                            </w:pPrChange>
                          </w:pPr>
                          <w:moveFrom w:id="1279" w:author="Abhiram Arali" w:date="2024-11-13T12:14:00Z" w16du:dateUtc="2024-11-13T06:44:00Z">
                            <w:r w:rsidDel="0096064D">
                              <w:t>while</w:t>
                            </w:r>
                            <w:r w:rsidDel="0096064D">
                              <w:rPr>
                                <w:spacing w:val="-9"/>
                              </w:rPr>
                              <w:t xml:space="preserve"> </w:t>
                            </w:r>
                            <w:r w:rsidDel="0096064D">
                              <w:t>count</w:t>
                            </w:r>
                            <w:r w:rsidDel="0096064D">
                              <w:rPr>
                                <w:spacing w:val="-9"/>
                              </w:rPr>
                              <w:t xml:space="preserve"> </w:t>
                            </w:r>
                            <w:r w:rsidDel="0096064D">
                              <w:t>&lt;</w:t>
                            </w:r>
                            <w:r w:rsidDel="0096064D">
                              <w:rPr>
                                <w:spacing w:val="-9"/>
                              </w:rPr>
                              <w:t xml:space="preserve"> </w:t>
                            </w:r>
                            <w:r w:rsidDel="0096064D">
                              <w:t>max_count</w:t>
                            </w:r>
                            <w:r w:rsidDel="0096064D">
                              <w:rPr>
                                <w:spacing w:val="-7"/>
                              </w:rPr>
                              <w:t xml:space="preserve"> </w:t>
                            </w:r>
                            <w:r w:rsidDel="0096064D">
                              <w:t>and</w:t>
                            </w:r>
                            <w:r w:rsidDel="0096064D">
                              <w:rPr>
                                <w:spacing w:val="-9"/>
                              </w:rPr>
                              <w:t xml:space="preserve"> </w:t>
                            </w:r>
                            <w:r w:rsidDel="0096064D">
                              <w:t>safe: print("Iteration:", count)</w:t>
                            </w:r>
                          </w:moveFrom>
                        </w:p>
                        <w:p w14:paraId="36C5B5DB" w14:textId="2E41B66E" w:rsidR="00721600" w:rsidRDefault="00721600">
                          <w:pPr>
                            <w:pStyle w:val="CodeBlockBPBHEB"/>
                            <w:pPrChange w:id="1280" w:author="Abhiram Arali" w:date="2024-11-13T12:14:00Z" w16du:dateUtc="2024-11-13T06:44:00Z">
                              <w:pPr>
                                <w:spacing w:line="272" w:lineRule="exact"/>
                                <w:ind w:left="347"/>
                              </w:pPr>
                            </w:pPrChange>
                          </w:pPr>
                          <w:moveFrom w:id="1281" w:author="Abhiram Arali" w:date="2024-11-13T12:14:00Z" w16du:dateUtc="2024-11-13T06:44:00Z">
                            <w:r w:rsidDel="0096064D">
                              <w:t>count</w:t>
                            </w:r>
                            <w:r w:rsidDel="0096064D">
                              <w:rPr>
                                <w:spacing w:val="-1"/>
                              </w:rPr>
                              <w:t xml:space="preserve"> </w:t>
                            </w:r>
                            <w:r w:rsidDel="0096064D">
                              <w:t>+=</w:t>
                            </w:r>
                            <w:r w:rsidDel="0096064D">
                              <w:rPr>
                                <w:spacing w:val="-2"/>
                              </w:rPr>
                              <w:t xml:space="preserve"> </w:t>
                            </w:r>
                            <w:r w:rsidDel="0096064D">
                              <w:rPr>
                                <w:spacing w:val="-10"/>
                              </w:rPr>
                              <w:t>1</w:t>
                            </w:r>
                          </w:moveFrom>
                          <w:moveFromRangeEnd w:id="1270"/>
                        </w:p>
                      </w:txbxContent>
                    </v:textbox>
                  </v:shape>
                  <w10:wrap type="topAndBottom" anchorx="page"/>
                </v:group>
              </w:pict>
            </mc:Fallback>
          </mc:AlternateContent>
        </w:r>
      </w:del>
    </w:p>
    <w:p w14:paraId="4442C85D" w14:textId="2693B6F9" w:rsidR="00721600" w:rsidDel="0096064D" w:rsidRDefault="00721600" w:rsidP="00721600">
      <w:pPr>
        <w:rPr>
          <w:del w:id="964" w:author="Abhiram Arali" w:date="2024-11-13T12:14:00Z"/>
          <w:sz w:val="20"/>
        </w:rPr>
        <w:sectPr w:rsidR="00721600" w:rsidDel="0096064D">
          <w:pgSz w:w="11910" w:h="16840"/>
          <w:pgMar w:top="1540" w:right="1220" w:bottom="1200" w:left="1220" w:header="758" w:footer="1000" w:gutter="0"/>
          <w:cols w:space="720"/>
        </w:sectPr>
      </w:pPr>
    </w:p>
    <w:p w14:paraId="510D6509" w14:textId="791185AE" w:rsidR="00721600" w:rsidDel="004C3659" w:rsidRDefault="00721600" w:rsidP="00721600">
      <w:pPr>
        <w:pStyle w:val="BodyText"/>
        <w:spacing w:before="7" w:after="1"/>
        <w:rPr>
          <w:del w:id="965" w:author="Abhiram Arali" w:date="2024-11-13T12:15:00Z"/>
          <w:i/>
          <w:sz w:val="7"/>
        </w:rPr>
      </w:pPr>
    </w:p>
    <w:p w14:paraId="09E9EE87" w14:textId="30424E9C" w:rsidR="00721600" w:rsidDel="004C3659" w:rsidRDefault="00721600" w:rsidP="00721600">
      <w:pPr>
        <w:pStyle w:val="BodyText"/>
        <w:ind w:left="102"/>
        <w:rPr>
          <w:del w:id="966" w:author="Abhiram Arali" w:date="2024-11-13T12:15:00Z"/>
          <w:sz w:val="20"/>
        </w:rPr>
      </w:pPr>
      <w:del w:id="967" w:author="Abhiram Arali" w:date="2024-11-13T12:15:00Z">
        <w:r w:rsidDel="004C3659">
          <w:rPr>
            <w:noProof/>
            <w:sz w:val="20"/>
            <w:lang w:val="en-IN" w:eastAsia="en-IN"/>
            <w:rPrChange w:id="968" w:author="Unknown">
              <w:rPr>
                <w:noProof/>
                <w:lang w:val="en-IN" w:eastAsia="en-IN"/>
              </w:rPr>
            </w:rPrChange>
          </w:rPr>
          <mc:AlternateContent>
            <mc:Choice Requires="wpg">
              <w:drawing>
                <wp:inline distT="0" distB="0" distL="0" distR="0" wp14:anchorId="4AEE3D54" wp14:editId="2AAA0F3B">
                  <wp:extent cx="5882640" cy="281305"/>
                  <wp:effectExtent l="0" t="0" r="0"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81305"/>
                            <a:chOff x="0" y="0"/>
                            <a:chExt cx="5882640" cy="281305"/>
                          </a:xfrm>
                        </wpg:grpSpPr>
                        <wps:wsp>
                          <wps:cNvPr id="2" name="Graphic 218"/>
                          <wps:cNvSpPr/>
                          <wps:spPr>
                            <a:xfrm>
                              <a:off x="0" y="0"/>
                              <a:ext cx="5882640" cy="281305"/>
                            </a:xfrm>
                            <a:custGeom>
                              <a:avLst/>
                              <a:gdLst/>
                              <a:ahLst/>
                              <a:cxnLst/>
                              <a:rect l="l" t="t" r="r" b="b"/>
                              <a:pathLst>
                                <a:path w="5882640" h="281305">
                                  <a:moveTo>
                                    <a:pt x="5875909" y="274624"/>
                                  </a:moveTo>
                                  <a:lnTo>
                                    <a:pt x="6096" y="274624"/>
                                  </a:lnTo>
                                  <a:lnTo>
                                    <a:pt x="6096" y="0"/>
                                  </a:lnTo>
                                  <a:lnTo>
                                    <a:pt x="0" y="0"/>
                                  </a:lnTo>
                                  <a:lnTo>
                                    <a:pt x="0" y="274624"/>
                                  </a:lnTo>
                                  <a:lnTo>
                                    <a:pt x="0" y="280720"/>
                                  </a:lnTo>
                                  <a:lnTo>
                                    <a:pt x="6096" y="280720"/>
                                  </a:lnTo>
                                  <a:lnTo>
                                    <a:pt x="5875909" y="280720"/>
                                  </a:lnTo>
                                  <a:lnTo>
                                    <a:pt x="5875909" y="274624"/>
                                  </a:lnTo>
                                  <a:close/>
                                </a:path>
                                <a:path w="5882640" h="281305">
                                  <a:moveTo>
                                    <a:pt x="5882081" y="0"/>
                                  </a:moveTo>
                                  <a:lnTo>
                                    <a:pt x="5875985" y="0"/>
                                  </a:lnTo>
                                  <a:lnTo>
                                    <a:pt x="5875985" y="274624"/>
                                  </a:lnTo>
                                  <a:lnTo>
                                    <a:pt x="5875985" y="280720"/>
                                  </a:lnTo>
                                  <a:lnTo>
                                    <a:pt x="5882081" y="280720"/>
                                  </a:lnTo>
                                  <a:lnTo>
                                    <a:pt x="5882081" y="274624"/>
                                  </a:lnTo>
                                  <a:lnTo>
                                    <a:pt x="5882081" y="0"/>
                                  </a:lnTo>
                                  <a:close/>
                                </a:path>
                              </a:pathLst>
                            </a:custGeom>
                            <a:solidFill>
                              <a:srgbClr val="000000"/>
                            </a:solidFill>
                          </wps:spPr>
                          <wps:bodyPr wrap="square" lIns="0" tIns="0" rIns="0" bIns="0" rtlCol="0">
                            <a:prstTxWarp prst="textNoShape">
                              <a:avLst/>
                            </a:prstTxWarp>
                            <a:noAutofit/>
                          </wps:bodyPr>
                        </wps:wsp>
                        <wps:wsp>
                          <wps:cNvPr id="3" name="Textbox 219"/>
                          <wps:cNvSpPr txBox="1"/>
                          <wps:spPr>
                            <a:xfrm>
                              <a:off x="6095" y="0"/>
                              <a:ext cx="5869940" cy="274955"/>
                            </a:xfrm>
                            <a:prstGeom prst="rect">
                              <a:avLst/>
                            </a:prstGeom>
                          </wps:spPr>
                          <wps:txbx>
                            <w:txbxContent>
                              <w:p w14:paraId="41A43CC0" w14:textId="556FE467" w:rsidR="00721600" w:rsidRDefault="00721600" w:rsidP="00721600">
                                <w:pPr>
                                  <w:spacing w:line="276" w:lineRule="exact"/>
                                  <w:ind w:left="347"/>
                                  <w:rPr>
                                    <w:sz w:val="24"/>
                                  </w:rPr>
                                </w:pPr>
                                <w:moveFromRangeStart w:id="969" w:author="Abhiram Arali" w:date="2024-11-13T12:14:00Z" w:name="move182392515"/>
                                <w:moveFrom w:id="970" w:author="Abhiram Arali" w:date="2024-11-13T12:14:00Z">
                                  <w:r w:rsidDel="00B16767">
                                    <w:rPr>
                                      <w:sz w:val="24"/>
                                    </w:rPr>
                                    <w:t>#</w:t>
                                  </w:r>
                                  <w:r w:rsidDel="00B16767">
                                    <w:rPr>
                                      <w:spacing w:val="-1"/>
                                      <w:sz w:val="24"/>
                                    </w:rPr>
                                    <w:t xml:space="preserve"> </w:t>
                                  </w:r>
                                  <w:r w:rsidDel="00B16767">
                                    <w:rPr>
                                      <w:sz w:val="24"/>
                                    </w:rPr>
                                    <w:t>If</w:t>
                                  </w:r>
                                  <w:r w:rsidDel="00B16767">
                                    <w:rPr>
                                      <w:spacing w:val="-2"/>
                                      <w:sz w:val="24"/>
                                    </w:rPr>
                                    <w:t xml:space="preserve"> </w:t>
                                  </w:r>
                                  <w:r w:rsidDel="00B16767">
                                    <w:rPr>
                                      <w:sz w:val="24"/>
                                    </w:rPr>
                                    <w:t>something happens,</w:t>
                                  </w:r>
                                  <w:r w:rsidDel="00B16767">
                                    <w:rPr>
                                      <w:spacing w:val="-1"/>
                                      <w:sz w:val="24"/>
                                    </w:rPr>
                                    <w:t xml:space="preserve"> </w:t>
                                  </w:r>
                                  <w:r w:rsidDel="00B16767">
                                    <w:rPr>
                                      <w:sz w:val="24"/>
                                    </w:rPr>
                                    <w:t>we</w:t>
                                  </w:r>
                                  <w:r w:rsidDel="00B16767">
                                    <w:rPr>
                                      <w:spacing w:val="-2"/>
                                      <w:sz w:val="24"/>
                                    </w:rPr>
                                    <w:t xml:space="preserve"> </w:t>
                                  </w:r>
                                  <w:r w:rsidDel="00B16767">
                                    <w:rPr>
                                      <w:sz w:val="24"/>
                                    </w:rPr>
                                    <w:t>might set</w:t>
                                  </w:r>
                                  <w:r w:rsidDel="00B16767">
                                    <w:rPr>
                                      <w:spacing w:val="-1"/>
                                      <w:sz w:val="24"/>
                                    </w:rPr>
                                    <w:t xml:space="preserve"> </w:t>
                                  </w:r>
                                  <w:r w:rsidDel="00B16767">
                                    <w:rPr>
                                      <w:sz w:val="24"/>
                                    </w:rPr>
                                    <w:t>safe</w:t>
                                  </w:r>
                                  <w:r w:rsidDel="00B16767">
                                    <w:rPr>
                                      <w:spacing w:val="-1"/>
                                      <w:sz w:val="24"/>
                                    </w:rPr>
                                    <w:t xml:space="preserve"> </w:t>
                                  </w:r>
                                  <w:r w:rsidDel="00B16767">
                                    <w:rPr>
                                      <w:sz w:val="24"/>
                                    </w:rPr>
                                    <w:t xml:space="preserve">to </w:t>
                                  </w:r>
                                  <w:r w:rsidDel="00B16767">
                                    <w:rPr>
                                      <w:spacing w:val="-2"/>
                                      <w:sz w:val="24"/>
                                    </w:rPr>
                                    <w:t>False</w:t>
                                  </w:r>
                                </w:moveFrom>
                                <w:moveFromRangeEnd w:id="969"/>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EE3D54" id="Group 1" o:spid="_x0000_s1042" style="width:463.2pt;height:22.15pt;mso-position-horizontal-relative:char;mso-position-vertical-relative:line" coordsize="58826,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">
                  <v:shape id="Graphic 218" o:spid="_x0000_s1043" style="position:absolute;width:58826;height:2813;visibility:visible;mso-wrap-style:square;v-text-anchor:top" coordsize="5882640,2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" path="m5875909,274624r-5869813,l6096,,,,,274624r,6096l6096,280720r5869813,l5875909,274624xem5882081,r-6096,l5875985,274624r,6096l5882081,280720r,-6096l5882081,xe" fillcolor="black" stroked="f">
                    <v:path arrowok="t"/>
                  </v:shape>
                  <v:shape id="Textbox 219" o:spid="_x0000_s1044" type="#_x0000_t202" style="position:absolute;left:60;width:5870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" filled="f" stroked="f">
                    <v:textbox inset="0,0,0,0">
                      <w:txbxContent>
                        <w:p w14:paraId="41A43CC0" w14:textId="556FE467" w:rsidR="00721600" w:rsidRDefault="00721600" w:rsidP="00721600">
                          <w:pPr>
                            <w:spacing w:line="276" w:lineRule="exact"/>
                            <w:ind w:left="347"/>
                            <w:rPr>
                              <w:sz w:val="24"/>
                            </w:rPr>
                          </w:pPr>
                          <w:moveFromRangeStart w:id="1288" w:author="Abhiram Arali" w:date="2024-11-13T12:14:00Z" w:name="move182392515"/>
                          <w:moveFrom w:id="1289" w:author="Abhiram Arali" w:date="2024-11-13T12:14:00Z" w16du:dateUtc="2024-11-13T06:44:00Z">
                            <w:r w:rsidDel="00B16767">
                              <w:rPr>
                                <w:sz w:val="24"/>
                              </w:rPr>
                              <w:t>#</w:t>
                            </w:r>
                            <w:r w:rsidDel="00B16767">
                              <w:rPr>
                                <w:spacing w:val="-1"/>
                                <w:sz w:val="24"/>
                              </w:rPr>
                              <w:t xml:space="preserve"> </w:t>
                            </w:r>
                            <w:r w:rsidDel="00B16767">
                              <w:rPr>
                                <w:sz w:val="24"/>
                              </w:rPr>
                              <w:t>If</w:t>
                            </w:r>
                            <w:r w:rsidDel="00B16767">
                              <w:rPr>
                                <w:spacing w:val="-2"/>
                                <w:sz w:val="24"/>
                              </w:rPr>
                              <w:t xml:space="preserve"> </w:t>
                            </w:r>
                            <w:r w:rsidDel="00B16767">
                              <w:rPr>
                                <w:sz w:val="24"/>
                              </w:rPr>
                              <w:t>something happens,</w:t>
                            </w:r>
                            <w:r w:rsidDel="00B16767">
                              <w:rPr>
                                <w:spacing w:val="-1"/>
                                <w:sz w:val="24"/>
                              </w:rPr>
                              <w:t xml:space="preserve"> </w:t>
                            </w:r>
                            <w:r w:rsidDel="00B16767">
                              <w:rPr>
                                <w:sz w:val="24"/>
                              </w:rPr>
                              <w:t>we</w:t>
                            </w:r>
                            <w:r w:rsidDel="00B16767">
                              <w:rPr>
                                <w:spacing w:val="-2"/>
                                <w:sz w:val="24"/>
                              </w:rPr>
                              <w:t xml:space="preserve"> </w:t>
                            </w:r>
                            <w:r w:rsidDel="00B16767">
                              <w:rPr>
                                <w:sz w:val="24"/>
                              </w:rPr>
                              <w:t>might set</w:t>
                            </w:r>
                            <w:r w:rsidDel="00B16767">
                              <w:rPr>
                                <w:spacing w:val="-1"/>
                                <w:sz w:val="24"/>
                              </w:rPr>
                              <w:t xml:space="preserve"> </w:t>
                            </w:r>
                            <w:r w:rsidDel="00B16767">
                              <w:rPr>
                                <w:sz w:val="24"/>
                              </w:rPr>
                              <w:t>safe</w:t>
                            </w:r>
                            <w:r w:rsidDel="00B16767">
                              <w:rPr>
                                <w:spacing w:val="-1"/>
                                <w:sz w:val="24"/>
                              </w:rPr>
                              <w:t xml:space="preserve"> </w:t>
                            </w:r>
                            <w:r w:rsidDel="00B16767">
                              <w:rPr>
                                <w:sz w:val="24"/>
                              </w:rPr>
                              <w:t xml:space="preserve">to </w:t>
                            </w:r>
                            <w:r w:rsidDel="00B16767">
                              <w:rPr>
                                <w:spacing w:val="-2"/>
                                <w:sz w:val="24"/>
                              </w:rPr>
                              <w:t>False</w:t>
                            </w:r>
                          </w:moveFrom>
                          <w:moveFromRangeEnd w:id="1288"/>
                        </w:p>
                      </w:txbxContent>
                    </v:textbox>
                  </v:shape>
                  <w10:anchorlock/>
                </v:group>
              </w:pict>
            </mc:Fallback>
          </mc:AlternateContent>
        </w:r>
      </w:del>
    </w:p>
    <w:p w14:paraId="6E7065DD" w14:textId="7353ECE9" w:rsidR="00721600" w:rsidRDefault="00721600">
      <w:pPr>
        <w:pStyle w:val="Heading1BPBHEB"/>
        <w:pPrChange w:id="971" w:author="Abhiram Arali" w:date="2024-11-13T12:15:00Z">
          <w:pPr>
            <w:pStyle w:val="Heading1"/>
            <w:spacing w:before="129"/>
            <w:jc w:val="both"/>
          </w:pPr>
        </w:pPrChange>
      </w:pPr>
      <w:r>
        <w:t xml:space="preserve">Bitwise </w:t>
      </w:r>
      <w:r w:rsidR="006D5141">
        <w:t>operator</w:t>
      </w:r>
    </w:p>
    <w:p w14:paraId="6900D1A8" w14:textId="75B48FC4" w:rsidR="00721600" w:rsidDel="006D5141" w:rsidRDefault="00721600" w:rsidP="00721600">
      <w:pPr>
        <w:pStyle w:val="BodyText"/>
        <w:spacing w:before="142"/>
        <w:rPr>
          <w:del w:id="972" w:author="Abhiram Arali" w:date="2024-11-13T12:15:00Z"/>
          <w:b/>
        </w:rPr>
      </w:pPr>
    </w:p>
    <w:p w14:paraId="5F781C54" w14:textId="77777777" w:rsidR="00721600" w:rsidRDefault="00721600">
      <w:pPr>
        <w:pStyle w:val="NormalBPBHEB"/>
        <w:pPrChange w:id="973" w:author="Abhiram Arali" w:date="2024-11-13T12:15:00Z">
          <w:pPr>
            <w:pStyle w:val="BodyText"/>
            <w:spacing w:line="360" w:lineRule="auto"/>
            <w:ind w:left="220" w:right="216"/>
            <w:jc w:val="both"/>
          </w:pPr>
        </w:pPrChange>
      </w:pPr>
      <w:r>
        <w:t>In</w:t>
      </w:r>
      <w:r>
        <w:rPr>
          <w:spacing w:val="-4"/>
        </w:rPr>
        <w:t xml:space="preserve"> </w:t>
      </w:r>
      <w:r>
        <w:t>C</w:t>
      </w:r>
      <w:r>
        <w:rPr>
          <w:spacing w:val="-4"/>
        </w:rPr>
        <w:t xml:space="preserve"> </w:t>
      </w:r>
      <w:r>
        <w:t>programming,</w:t>
      </w:r>
      <w:r>
        <w:rPr>
          <w:spacing w:val="-4"/>
        </w:rPr>
        <w:t xml:space="preserve"> </w:t>
      </w:r>
      <w:r>
        <w:t>bitwise</w:t>
      </w:r>
      <w:r>
        <w:rPr>
          <w:spacing w:val="-6"/>
        </w:rPr>
        <w:t xml:space="preserve"> </w:t>
      </w:r>
      <w:r>
        <w:t>operators</w:t>
      </w:r>
      <w:r>
        <w:rPr>
          <w:spacing w:val="-3"/>
        </w:rPr>
        <w:t xml:space="preserve"> </w:t>
      </w:r>
      <w:r>
        <w:t>are</w:t>
      </w:r>
      <w:r>
        <w:rPr>
          <w:spacing w:val="-4"/>
        </w:rPr>
        <w:t xml:space="preserve"> </w:t>
      </w:r>
      <w:r>
        <w:t>used</w:t>
      </w:r>
      <w:r>
        <w:rPr>
          <w:spacing w:val="-4"/>
        </w:rPr>
        <w:t xml:space="preserve"> </w:t>
      </w:r>
      <w:r>
        <w:t>to manipulate</w:t>
      </w:r>
      <w:r>
        <w:rPr>
          <w:spacing w:val="-6"/>
        </w:rPr>
        <w:t xml:space="preserve"> </w:t>
      </w:r>
      <w:r>
        <w:t>data</w:t>
      </w:r>
      <w:r>
        <w:rPr>
          <w:spacing w:val="-4"/>
        </w:rPr>
        <w:t xml:space="preserve"> </w:t>
      </w:r>
      <w:r>
        <w:t>at</w:t>
      </w:r>
      <w:r>
        <w:rPr>
          <w:spacing w:val="-3"/>
        </w:rPr>
        <w:t xml:space="preserve"> </w:t>
      </w:r>
      <w:r>
        <w:t>the</w:t>
      </w:r>
      <w:r>
        <w:rPr>
          <w:spacing w:val="-5"/>
        </w:rPr>
        <w:t xml:space="preserve"> </w:t>
      </w:r>
      <w:r>
        <w:t>bit</w:t>
      </w:r>
      <w:r>
        <w:rPr>
          <w:spacing w:val="-3"/>
        </w:rPr>
        <w:t xml:space="preserve"> </w:t>
      </w:r>
      <w:r>
        <w:t>level,</w:t>
      </w:r>
      <w:r>
        <w:rPr>
          <w:spacing w:val="-3"/>
        </w:rPr>
        <w:t xml:space="preserve"> </w:t>
      </w:r>
      <w:r>
        <w:t>which</w:t>
      </w:r>
      <w:r>
        <w:rPr>
          <w:spacing w:val="-5"/>
        </w:rPr>
        <w:t xml:space="preserve"> </w:t>
      </w:r>
      <w:r>
        <w:t>means they</w:t>
      </w:r>
      <w:r>
        <w:rPr>
          <w:spacing w:val="-6"/>
        </w:rPr>
        <w:t xml:space="preserve"> </w:t>
      </w:r>
      <w:r>
        <w:t>operate</w:t>
      </w:r>
      <w:r>
        <w:rPr>
          <w:spacing w:val="-6"/>
        </w:rPr>
        <w:t xml:space="preserve"> </w:t>
      </w:r>
      <w:r>
        <w:t>on</w:t>
      </w:r>
      <w:r>
        <w:rPr>
          <w:spacing w:val="-6"/>
        </w:rPr>
        <w:t xml:space="preserve"> </w:t>
      </w:r>
      <w:r>
        <w:t>individual</w:t>
      </w:r>
      <w:r>
        <w:rPr>
          <w:spacing w:val="-6"/>
        </w:rPr>
        <w:t xml:space="preserve"> </w:t>
      </w:r>
      <w:r>
        <w:t>bits</w:t>
      </w:r>
      <w:r>
        <w:rPr>
          <w:spacing w:val="-8"/>
        </w:rPr>
        <w:t xml:space="preserve"> </w:t>
      </w:r>
      <w:r>
        <w:t>of</w:t>
      </w:r>
      <w:r>
        <w:rPr>
          <w:spacing w:val="-7"/>
        </w:rPr>
        <w:t xml:space="preserve"> </w:t>
      </w:r>
      <w:r>
        <w:t>the</w:t>
      </w:r>
      <w:r>
        <w:rPr>
          <w:spacing w:val="-6"/>
        </w:rPr>
        <w:t xml:space="preserve"> </w:t>
      </w:r>
      <w:r>
        <w:t>operands.</w:t>
      </w:r>
      <w:r>
        <w:rPr>
          <w:spacing w:val="-6"/>
        </w:rPr>
        <w:t xml:space="preserve"> </w:t>
      </w:r>
      <w:r>
        <w:t>Bitwise</w:t>
      </w:r>
      <w:r>
        <w:rPr>
          <w:spacing w:val="-7"/>
        </w:rPr>
        <w:t xml:space="preserve"> </w:t>
      </w:r>
      <w:r>
        <w:t>operations</w:t>
      </w:r>
      <w:r>
        <w:rPr>
          <w:spacing w:val="-6"/>
        </w:rPr>
        <w:t xml:space="preserve"> </w:t>
      </w:r>
      <w:r>
        <w:t>are</w:t>
      </w:r>
      <w:r>
        <w:rPr>
          <w:spacing w:val="-8"/>
        </w:rPr>
        <w:t xml:space="preserve"> </w:t>
      </w:r>
      <w:r>
        <w:t>often</w:t>
      </w:r>
      <w:r>
        <w:rPr>
          <w:spacing w:val="-3"/>
        </w:rPr>
        <w:t xml:space="preserve"> </w:t>
      </w:r>
      <w:r>
        <w:t>used</w:t>
      </w:r>
      <w:r>
        <w:rPr>
          <w:spacing w:val="-6"/>
        </w:rPr>
        <w:t xml:space="preserve"> </w:t>
      </w:r>
      <w:r>
        <w:t>for</w:t>
      </w:r>
      <w:r>
        <w:rPr>
          <w:spacing w:val="-7"/>
        </w:rPr>
        <w:t xml:space="preserve"> </w:t>
      </w:r>
      <w:r>
        <w:t>tasks</w:t>
      </w:r>
      <w:r>
        <w:rPr>
          <w:spacing w:val="-6"/>
        </w:rPr>
        <w:t xml:space="preserve"> </w:t>
      </w:r>
      <w:r>
        <w:t>like setting or clearing specific bits, performing shifts, masking, and other low-level tasks (</w:t>
      </w:r>
      <w:r w:rsidRPr="00F62FA9">
        <w:rPr>
          <w:i/>
          <w:iCs/>
          <w:rPrChange w:id="974" w:author="Abhiram Arali" w:date="2024-11-13T12:29:00Z">
            <w:rPr/>
          </w:rPrChange>
        </w:rPr>
        <w:t xml:space="preserve">Table </w:t>
      </w:r>
      <w:r w:rsidRPr="00F62FA9">
        <w:rPr>
          <w:i/>
          <w:iCs/>
          <w:spacing w:val="-2"/>
          <w:rPrChange w:id="975" w:author="Abhiram Arali" w:date="2024-11-13T12:29:00Z">
            <w:rPr>
              <w:spacing w:val="-2"/>
            </w:rPr>
          </w:rPrChange>
        </w:rPr>
        <w:t>3.5</w:t>
      </w:r>
      <w:r>
        <w:rPr>
          <w:spacing w:val="-2"/>
        </w:rPr>
        <w:t>).</w:t>
      </w:r>
    </w:p>
    <w:p w14:paraId="1DE3BDDA" w14:textId="795FD16D" w:rsidR="00721600" w:rsidDel="000E48BF" w:rsidRDefault="00721600" w:rsidP="00721600">
      <w:pPr>
        <w:pStyle w:val="BodyText"/>
        <w:spacing w:before="5"/>
        <w:rPr>
          <w:del w:id="976" w:author="Abhiram Arali" w:date="2024-11-13T12:29:00Z"/>
        </w:rPr>
      </w:pPr>
    </w:p>
    <w:p w14:paraId="44F706EC" w14:textId="2119E1A5" w:rsidR="00721600" w:rsidRDefault="00721600">
      <w:pPr>
        <w:pStyle w:val="NormalBPBHEB"/>
        <w:pPrChange w:id="977" w:author="Abhiram Arali" w:date="2024-11-13T12:29:00Z">
          <w:pPr>
            <w:ind w:left="220"/>
            <w:jc w:val="both"/>
          </w:pPr>
        </w:pPrChange>
      </w:pPr>
      <w:r>
        <w:t>Bitwise</w:t>
      </w:r>
      <w:r>
        <w:rPr>
          <w:spacing w:val="-1"/>
        </w:rPr>
        <w:t xml:space="preserve"> </w:t>
      </w:r>
      <w:r w:rsidR="007A6FE9">
        <w:t xml:space="preserve">operators </w:t>
      </w:r>
      <w:r>
        <w:t xml:space="preserve">in </w:t>
      </w:r>
      <w:r>
        <w:rPr>
          <w:spacing w:val="-5"/>
        </w:rPr>
        <w:t>C:</w:t>
      </w:r>
    </w:p>
    <w:p w14:paraId="53D16473" w14:textId="654A7281" w:rsidR="00721600" w:rsidDel="006378C4" w:rsidRDefault="00721600">
      <w:pPr>
        <w:pStyle w:val="NormalBPBHEB"/>
        <w:rPr>
          <w:del w:id="978" w:author="Abhiram Arali" w:date="2024-11-13T12:29:00Z"/>
        </w:rPr>
        <w:pPrChange w:id="979" w:author="Abhiram Arali" w:date="2024-11-13T12:29:00Z">
          <w:pPr>
            <w:pStyle w:val="BodyText"/>
            <w:spacing w:before="142"/>
          </w:pPr>
        </w:pPrChange>
      </w:pPr>
    </w:p>
    <w:p w14:paraId="23076C04" w14:textId="54CF1A36" w:rsidR="00721600" w:rsidDel="00240F43" w:rsidRDefault="00721600" w:rsidP="00721600">
      <w:pPr>
        <w:pStyle w:val="Heading1"/>
        <w:ind w:left="4" w:right="6"/>
        <w:jc w:val="center"/>
        <w:rPr>
          <w:del w:id="980" w:author="Abhiram Arali" w:date="2024-11-13T12:29:00Z"/>
        </w:rPr>
      </w:pPr>
      <w:del w:id="981" w:author="Abhiram Arali" w:date="2024-11-13T12:29:00Z">
        <w:r w:rsidDel="00240F43">
          <w:delText>Table</w:delText>
        </w:r>
        <w:r w:rsidDel="00240F43">
          <w:rPr>
            <w:spacing w:val="-1"/>
          </w:rPr>
          <w:delText xml:space="preserve"> </w:delText>
        </w:r>
        <w:r w:rsidDel="00240F43">
          <w:delText>3.5:</w:delText>
        </w:r>
        <w:r w:rsidDel="00240F43">
          <w:rPr>
            <w:spacing w:val="-2"/>
          </w:rPr>
          <w:delText xml:space="preserve"> </w:delText>
        </w:r>
        <w:r w:rsidDel="00240F43">
          <w:delText xml:space="preserve">Bitwise </w:delText>
        </w:r>
        <w:r w:rsidDel="00240F43">
          <w:rPr>
            <w:spacing w:val="-2"/>
          </w:rPr>
          <w:delText>Operators</w:delText>
        </w:r>
      </w:del>
    </w:p>
    <w:p w14:paraId="6EC79FEE" w14:textId="135D3D4E" w:rsidR="00721600" w:rsidDel="00240F43" w:rsidRDefault="00721600" w:rsidP="00721600">
      <w:pPr>
        <w:pStyle w:val="BodyText"/>
        <w:spacing w:before="188"/>
        <w:rPr>
          <w:del w:id="982" w:author="Abhiram Arali" w:date="2024-11-13T12:29:00Z"/>
          <w:b/>
          <w:sz w:val="20"/>
        </w:rPr>
      </w:pPr>
    </w:p>
    <w:tbl>
      <w:tblPr>
        <w:tblW w:w="0" w:type="auto"/>
        <w:tblInd w:w="2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3036"/>
      </w:tblGrid>
      <w:tr w:rsidR="00721600" w14:paraId="5BBDE671" w14:textId="77777777" w:rsidTr="00A3102B">
        <w:trPr>
          <w:trHeight w:val="412"/>
        </w:trPr>
        <w:tc>
          <w:tcPr>
            <w:tcW w:w="1070" w:type="dxa"/>
          </w:tcPr>
          <w:p w14:paraId="7B4F5C6D" w14:textId="77777777" w:rsidR="00721600" w:rsidRPr="00240F43" w:rsidRDefault="00721600">
            <w:pPr>
              <w:pStyle w:val="NormalBPBHEB"/>
              <w:rPr>
                <w:b/>
                <w:bCs/>
                <w:rPrChange w:id="983" w:author="Abhiram Arali" w:date="2024-11-13T12:29:00Z">
                  <w:rPr/>
                </w:rPrChange>
              </w:rPr>
              <w:pPrChange w:id="984" w:author="Abhiram Arali" w:date="2024-11-13T12:29:00Z">
                <w:pPr>
                  <w:pStyle w:val="TableParagraph"/>
                </w:pPr>
              </w:pPrChange>
            </w:pPr>
            <w:r w:rsidRPr="00240F43">
              <w:rPr>
                <w:b/>
                <w:bCs/>
                <w:rPrChange w:id="985" w:author="Abhiram Arali" w:date="2024-11-13T12:29:00Z">
                  <w:rPr/>
                </w:rPrChange>
              </w:rPr>
              <w:t>Operator</w:t>
            </w:r>
          </w:p>
        </w:tc>
        <w:tc>
          <w:tcPr>
            <w:tcW w:w="3036" w:type="dxa"/>
          </w:tcPr>
          <w:p w14:paraId="2E99C240" w14:textId="77777777" w:rsidR="00721600" w:rsidRPr="00240F43" w:rsidRDefault="00721600">
            <w:pPr>
              <w:pStyle w:val="NormalBPBHEB"/>
              <w:rPr>
                <w:b/>
                <w:bCs/>
                <w:rPrChange w:id="986" w:author="Abhiram Arali" w:date="2024-11-13T12:29:00Z">
                  <w:rPr/>
                </w:rPrChange>
              </w:rPr>
              <w:pPrChange w:id="987" w:author="Abhiram Arali" w:date="2024-11-13T12:29:00Z">
                <w:pPr>
                  <w:pStyle w:val="TableParagraph"/>
                  <w:ind w:left="957"/>
                </w:pPr>
              </w:pPrChange>
            </w:pPr>
            <w:r w:rsidRPr="00240F43">
              <w:rPr>
                <w:b/>
                <w:bCs/>
                <w:rPrChange w:id="988" w:author="Abhiram Arali" w:date="2024-11-13T12:29:00Z">
                  <w:rPr/>
                </w:rPrChange>
              </w:rPr>
              <w:t>Description</w:t>
            </w:r>
          </w:p>
        </w:tc>
      </w:tr>
      <w:tr w:rsidR="00721600" w14:paraId="0C065E7B" w14:textId="77777777" w:rsidTr="00A3102B">
        <w:trPr>
          <w:trHeight w:val="414"/>
        </w:trPr>
        <w:tc>
          <w:tcPr>
            <w:tcW w:w="1070" w:type="dxa"/>
          </w:tcPr>
          <w:p w14:paraId="1F3E6B0C" w14:textId="77777777" w:rsidR="00721600" w:rsidRDefault="00721600">
            <w:pPr>
              <w:pStyle w:val="NormalBPBHEB"/>
              <w:pPrChange w:id="989" w:author="Abhiram Arali" w:date="2024-11-13T12:29:00Z">
                <w:pPr>
                  <w:pStyle w:val="TableParagraph"/>
                  <w:spacing w:before="1" w:line="240" w:lineRule="auto"/>
                </w:pPr>
              </w:pPrChange>
            </w:pPr>
            <w:r>
              <w:rPr>
                <w:spacing w:val="-10"/>
              </w:rPr>
              <w:t>&amp;</w:t>
            </w:r>
          </w:p>
        </w:tc>
        <w:tc>
          <w:tcPr>
            <w:tcW w:w="3036" w:type="dxa"/>
          </w:tcPr>
          <w:p w14:paraId="389D77B6" w14:textId="77777777" w:rsidR="00721600" w:rsidRDefault="00721600">
            <w:pPr>
              <w:pStyle w:val="NormalBPBHEB"/>
              <w:pPrChange w:id="990" w:author="Abhiram Arali" w:date="2024-11-13T12:29:00Z">
                <w:pPr>
                  <w:pStyle w:val="TableParagraph"/>
                  <w:spacing w:before="1" w:line="240" w:lineRule="auto"/>
                  <w:ind w:left="108"/>
                </w:pPr>
              </w:pPrChange>
            </w:pPr>
            <w:r>
              <w:t>Bitwise</w:t>
            </w:r>
            <w:r>
              <w:rPr>
                <w:spacing w:val="-1"/>
              </w:rPr>
              <w:t xml:space="preserve"> </w:t>
            </w:r>
            <w:r>
              <w:rPr>
                <w:spacing w:val="-5"/>
              </w:rPr>
              <w:t>AND</w:t>
            </w:r>
          </w:p>
        </w:tc>
      </w:tr>
      <w:tr w:rsidR="00721600" w14:paraId="184E23EB" w14:textId="77777777" w:rsidTr="00A3102B">
        <w:trPr>
          <w:trHeight w:val="414"/>
        </w:trPr>
        <w:tc>
          <w:tcPr>
            <w:tcW w:w="1070" w:type="dxa"/>
          </w:tcPr>
          <w:p w14:paraId="6B635498" w14:textId="77777777" w:rsidR="00721600" w:rsidRDefault="00721600">
            <w:pPr>
              <w:pStyle w:val="NormalBPBHEB"/>
              <w:pPrChange w:id="991" w:author="Abhiram Arali" w:date="2024-11-13T12:29:00Z">
                <w:pPr>
                  <w:pStyle w:val="TableParagraph"/>
                </w:pPr>
              </w:pPrChange>
            </w:pPr>
            <w:r>
              <w:rPr>
                <w:spacing w:val="-10"/>
              </w:rPr>
              <w:t>^</w:t>
            </w:r>
          </w:p>
        </w:tc>
        <w:tc>
          <w:tcPr>
            <w:tcW w:w="3036" w:type="dxa"/>
          </w:tcPr>
          <w:p w14:paraId="5CB14919" w14:textId="77777777" w:rsidR="00721600" w:rsidRDefault="00721600">
            <w:pPr>
              <w:pStyle w:val="NormalBPBHEB"/>
              <w:pPrChange w:id="992" w:author="Abhiram Arali" w:date="2024-11-13T12:29:00Z">
                <w:pPr>
                  <w:pStyle w:val="TableParagraph"/>
                  <w:ind w:left="108"/>
                </w:pPr>
              </w:pPrChange>
            </w:pPr>
            <w:r>
              <w:t>Bitwise</w:t>
            </w:r>
            <w:r>
              <w:rPr>
                <w:spacing w:val="-3"/>
              </w:rPr>
              <w:t xml:space="preserve"> </w:t>
            </w:r>
            <w:r>
              <w:t>XOR</w:t>
            </w:r>
            <w:r>
              <w:rPr>
                <w:spacing w:val="-1"/>
              </w:rPr>
              <w:t xml:space="preserve"> </w:t>
            </w:r>
            <w:r>
              <w:t xml:space="preserve">(exclusive </w:t>
            </w:r>
            <w:r>
              <w:rPr>
                <w:spacing w:val="-5"/>
              </w:rPr>
              <w:t>OR)</w:t>
            </w:r>
          </w:p>
        </w:tc>
      </w:tr>
      <w:tr w:rsidR="00721600" w14:paraId="1871416F" w14:textId="77777777" w:rsidTr="00A3102B">
        <w:trPr>
          <w:trHeight w:val="412"/>
        </w:trPr>
        <w:tc>
          <w:tcPr>
            <w:tcW w:w="1070" w:type="dxa"/>
          </w:tcPr>
          <w:p w14:paraId="08C4AE10" w14:textId="77777777" w:rsidR="00721600" w:rsidRDefault="00721600">
            <w:pPr>
              <w:pStyle w:val="NormalBPBHEB"/>
              <w:pPrChange w:id="993" w:author="Abhiram Arali" w:date="2024-11-13T12:29:00Z">
                <w:pPr>
                  <w:pStyle w:val="TableParagraph"/>
                </w:pPr>
              </w:pPrChange>
            </w:pPr>
            <w:r>
              <w:rPr>
                <w:spacing w:val="-10"/>
              </w:rPr>
              <w:t>~</w:t>
            </w:r>
          </w:p>
        </w:tc>
        <w:tc>
          <w:tcPr>
            <w:tcW w:w="3036" w:type="dxa"/>
          </w:tcPr>
          <w:p w14:paraId="7C565E6C" w14:textId="77777777" w:rsidR="00721600" w:rsidRDefault="00721600">
            <w:pPr>
              <w:pStyle w:val="NormalBPBHEB"/>
              <w:pPrChange w:id="994" w:author="Abhiram Arali" w:date="2024-11-13T12:29:00Z">
                <w:pPr>
                  <w:pStyle w:val="TableParagraph"/>
                  <w:ind w:left="108"/>
                </w:pPr>
              </w:pPrChange>
            </w:pPr>
            <w:r>
              <w:t>Bitwise</w:t>
            </w:r>
            <w:r>
              <w:rPr>
                <w:spacing w:val="-1"/>
              </w:rPr>
              <w:t xml:space="preserve"> </w:t>
            </w:r>
            <w:r>
              <w:rPr>
                <w:spacing w:val="-5"/>
              </w:rPr>
              <w:t>NOT</w:t>
            </w:r>
          </w:p>
        </w:tc>
      </w:tr>
      <w:tr w:rsidR="00721600" w14:paraId="15DBC0A7" w14:textId="77777777" w:rsidTr="00A3102B">
        <w:trPr>
          <w:trHeight w:val="414"/>
        </w:trPr>
        <w:tc>
          <w:tcPr>
            <w:tcW w:w="1070" w:type="dxa"/>
          </w:tcPr>
          <w:p w14:paraId="4BE7FDE4" w14:textId="77777777" w:rsidR="00721600" w:rsidRDefault="00721600">
            <w:pPr>
              <w:pStyle w:val="NormalBPBHEB"/>
              <w:pPrChange w:id="995" w:author="Abhiram Arali" w:date="2024-11-13T12:29:00Z">
                <w:pPr>
                  <w:pStyle w:val="TableParagraph"/>
                  <w:spacing w:before="1" w:line="240" w:lineRule="auto"/>
                </w:pPr>
              </w:pPrChange>
            </w:pPr>
            <w:r>
              <w:rPr>
                <w:spacing w:val="-5"/>
              </w:rPr>
              <w:t>&lt;&lt;</w:t>
            </w:r>
          </w:p>
        </w:tc>
        <w:tc>
          <w:tcPr>
            <w:tcW w:w="3036" w:type="dxa"/>
          </w:tcPr>
          <w:p w14:paraId="1E03E102" w14:textId="77777777" w:rsidR="00721600" w:rsidRDefault="00721600">
            <w:pPr>
              <w:pStyle w:val="NormalBPBHEB"/>
              <w:pPrChange w:id="996" w:author="Abhiram Arali" w:date="2024-11-13T12:29:00Z">
                <w:pPr>
                  <w:pStyle w:val="TableParagraph"/>
                  <w:spacing w:before="1" w:line="240" w:lineRule="auto"/>
                  <w:ind w:left="108"/>
                </w:pPr>
              </w:pPrChange>
            </w:pPr>
            <w:r>
              <w:t>Left Shift</w:t>
            </w:r>
          </w:p>
        </w:tc>
      </w:tr>
      <w:tr w:rsidR="00721600" w14:paraId="68DAF6F1" w14:textId="77777777" w:rsidTr="00A3102B">
        <w:trPr>
          <w:trHeight w:val="415"/>
        </w:trPr>
        <w:tc>
          <w:tcPr>
            <w:tcW w:w="1070" w:type="dxa"/>
          </w:tcPr>
          <w:p w14:paraId="2A7A7F9D" w14:textId="77777777" w:rsidR="00721600" w:rsidRDefault="00721600">
            <w:pPr>
              <w:pStyle w:val="NormalBPBHEB"/>
              <w:pPrChange w:id="997" w:author="Abhiram Arali" w:date="2024-11-13T12:29:00Z">
                <w:pPr>
                  <w:pStyle w:val="TableParagraph"/>
                </w:pPr>
              </w:pPrChange>
            </w:pPr>
            <w:r>
              <w:rPr>
                <w:spacing w:val="-5"/>
              </w:rPr>
              <w:t>&gt;&gt;</w:t>
            </w:r>
          </w:p>
        </w:tc>
        <w:tc>
          <w:tcPr>
            <w:tcW w:w="3036" w:type="dxa"/>
          </w:tcPr>
          <w:p w14:paraId="387E85AC" w14:textId="77777777" w:rsidR="00721600" w:rsidRDefault="00721600">
            <w:pPr>
              <w:pStyle w:val="NormalBPBHEB"/>
              <w:pPrChange w:id="998" w:author="Abhiram Arali" w:date="2024-11-13T12:29:00Z">
                <w:pPr>
                  <w:pStyle w:val="TableParagraph"/>
                  <w:ind w:left="108"/>
                </w:pPr>
              </w:pPrChange>
            </w:pPr>
            <w:r>
              <w:t>Right Shift</w:t>
            </w:r>
          </w:p>
        </w:tc>
      </w:tr>
    </w:tbl>
    <w:p w14:paraId="5704DAFF" w14:textId="70A775C6" w:rsidR="00240F43" w:rsidRPr="00240F43" w:rsidRDefault="00240F43">
      <w:pPr>
        <w:pStyle w:val="TableCaptionBPBHEB"/>
        <w:rPr>
          <w:ins w:id="999" w:author="Abhiram Arali" w:date="2024-11-13T12:29:00Z"/>
        </w:rPr>
        <w:pPrChange w:id="1000" w:author="Abhiram Arali" w:date="2024-11-13T12:29:00Z">
          <w:pPr>
            <w:pStyle w:val="Heading1"/>
            <w:ind w:left="4" w:right="6"/>
            <w:jc w:val="center"/>
          </w:pPr>
        </w:pPrChange>
      </w:pPr>
      <w:ins w:id="1001" w:author="Abhiram Arali" w:date="2024-11-13T12:29:00Z">
        <w:r w:rsidRPr="00240F43">
          <w:rPr>
            <w:b/>
            <w:bCs w:val="0"/>
            <w:rPrChange w:id="1002" w:author="Abhiram Arali" w:date="2024-11-13T12:29:00Z">
              <w:rPr>
                <w:bCs/>
                <w:i/>
                <w:iCs/>
              </w:rPr>
            </w:rPrChange>
          </w:rPr>
          <w:t>Table 3.5:</w:t>
        </w:r>
        <w:r w:rsidRPr="00240F43">
          <w:rPr>
            <w:rPrChange w:id="1003" w:author="Abhiram Arali" w:date="2024-11-13T12:29:00Z">
              <w:rPr>
                <w:bCs/>
                <w:i/>
                <w:iCs/>
                <w:spacing w:val="-2"/>
              </w:rPr>
            </w:rPrChange>
          </w:rPr>
          <w:t xml:space="preserve"> </w:t>
        </w:r>
        <w:r w:rsidRPr="00240F43">
          <w:t xml:space="preserve">Bitwise </w:t>
        </w:r>
        <w:r w:rsidR="00686DE9" w:rsidRPr="00755707">
          <w:t>operators</w:t>
        </w:r>
      </w:ins>
    </w:p>
    <w:p w14:paraId="75F70BD0" w14:textId="77777777" w:rsidR="00240F43" w:rsidRDefault="00240F43" w:rsidP="00240F43">
      <w:pPr>
        <w:pStyle w:val="NormalBPBHEB"/>
        <w:rPr>
          <w:ins w:id="1004" w:author="Abhiram Arali" w:date="2024-11-13T12:29:00Z"/>
        </w:rPr>
      </w:pPr>
    </w:p>
    <w:p w14:paraId="33406520" w14:textId="3E8C5D0B" w:rsidR="00721600" w:rsidRPr="00073E3C" w:rsidDel="00073E3C" w:rsidRDefault="00721600">
      <w:pPr>
        <w:pStyle w:val="NormalBPBHEB"/>
        <w:rPr>
          <w:del w:id="1005" w:author="Abhiram Arali" w:date="2024-11-13T12:30:00Z"/>
          <w:b/>
          <w:bCs/>
          <w:rPrChange w:id="1006" w:author="Abhiram Arali" w:date="2024-11-13T12:30:00Z">
            <w:rPr>
              <w:del w:id="1007" w:author="Abhiram Arali" w:date="2024-11-13T12:30:00Z"/>
            </w:rPr>
          </w:rPrChange>
        </w:rPr>
        <w:pPrChange w:id="1008" w:author="Abhiram Arali" w:date="2024-11-13T12:30:00Z">
          <w:pPr>
            <w:pStyle w:val="ListParagraph"/>
            <w:numPr>
              <w:numId w:val="6"/>
            </w:numPr>
            <w:tabs>
              <w:tab w:val="left" w:pos="460"/>
            </w:tabs>
            <w:spacing w:before="2"/>
            <w:ind w:left="460" w:hanging="240"/>
          </w:pPr>
        </w:pPrChange>
      </w:pPr>
      <w:r w:rsidRPr="00073E3C">
        <w:rPr>
          <w:b/>
          <w:bCs/>
          <w:rPrChange w:id="1009" w:author="Abhiram Arali" w:date="2024-11-13T12:30:00Z">
            <w:rPr/>
          </w:rPrChange>
        </w:rPr>
        <w:t>Bitwise</w:t>
      </w:r>
      <w:r w:rsidRPr="00073E3C">
        <w:rPr>
          <w:b/>
          <w:bCs/>
          <w:spacing w:val="-1"/>
          <w:rPrChange w:id="1010" w:author="Abhiram Arali" w:date="2024-11-13T12:30:00Z">
            <w:rPr>
              <w:spacing w:val="-1"/>
            </w:rPr>
          </w:rPrChange>
        </w:rPr>
        <w:t xml:space="preserve"> </w:t>
      </w:r>
      <w:r w:rsidRPr="00073E3C">
        <w:rPr>
          <w:b/>
          <w:bCs/>
          <w:rPrChange w:id="1011" w:author="Abhiram Arali" w:date="2024-11-13T12:30:00Z">
            <w:rPr/>
          </w:rPrChange>
        </w:rPr>
        <w:t>AND</w:t>
      </w:r>
      <w:r w:rsidRPr="00073E3C">
        <w:rPr>
          <w:b/>
          <w:bCs/>
          <w:spacing w:val="-2"/>
          <w:rPrChange w:id="1012" w:author="Abhiram Arali" w:date="2024-11-13T12:30:00Z">
            <w:rPr>
              <w:spacing w:val="-2"/>
            </w:rPr>
          </w:rPrChange>
        </w:rPr>
        <w:t xml:space="preserve"> </w:t>
      </w:r>
      <w:r w:rsidRPr="00073E3C">
        <w:rPr>
          <w:b/>
          <w:bCs/>
          <w:spacing w:val="-5"/>
          <w:rPrChange w:id="1013" w:author="Abhiram Arali" w:date="2024-11-13T12:30:00Z">
            <w:rPr>
              <w:spacing w:val="-5"/>
            </w:rPr>
          </w:rPrChange>
        </w:rPr>
        <w:t>(&amp;)</w:t>
      </w:r>
      <w:ins w:id="1014" w:author="Abhiram Arali" w:date="2024-11-13T12:30:00Z">
        <w:r w:rsidR="00073E3C">
          <w:rPr>
            <w:b/>
            <w:bCs/>
            <w:spacing w:val="-5"/>
          </w:rPr>
          <w:t xml:space="preserve">: </w:t>
        </w:r>
      </w:ins>
    </w:p>
    <w:p w14:paraId="487453D7" w14:textId="219ABCCD" w:rsidR="00721600" w:rsidDel="00A80751" w:rsidRDefault="00721600" w:rsidP="00721600">
      <w:pPr>
        <w:pStyle w:val="BodyText"/>
        <w:spacing w:before="21"/>
        <w:rPr>
          <w:del w:id="1015" w:author="Abhiram Arali" w:date="2024-11-13T12:29:00Z"/>
          <w:b/>
        </w:rPr>
      </w:pPr>
    </w:p>
    <w:p w14:paraId="31C1496E" w14:textId="77777777" w:rsidR="00721600" w:rsidRDefault="00721600">
      <w:pPr>
        <w:pStyle w:val="NormalBPBHEB"/>
        <w:numPr>
          <w:ilvl w:val="0"/>
          <w:numId w:val="59"/>
        </w:numPr>
        <w:pPrChange w:id="1016" w:author="Abhiram Arali" w:date="2024-11-13T12:36:00Z">
          <w:pPr>
            <w:pStyle w:val="BodyText"/>
            <w:ind w:left="220"/>
          </w:pPr>
        </w:pPrChange>
      </w:pPr>
      <w:r>
        <w:t>Compares</w:t>
      </w:r>
      <w:r>
        <w:rPr>
          <w:spacing w:val="-1"/>
        </w:rPr>
        <w:t xml:space="preserve"> </w:t>
      </w:r>
      <w:r>
        <w:t>each</w:t>
      </w:r>
      <w:r>
        <w:rPr>
          <w:spacing w:val="-1"/>
        </w:rPr>
        <w:t xml:space="preserve"> </w:t>
      </w:r>
      <w:r>
        <w:t>bit</w:t>
      </w:r>
      <w:r>
        <w:rPr>
          <w:spacing w:val="-1"/>
        </w:rPr>
        <w:t xml:space="preserve"> </w:t>
      </w:r>
      <w:r>
        <w:t>of two</w:t>
      </w:r>
      <w:r>
        <w:rPr>
          <w:spacing w:val="-1"/>
        </w:rPr>
        <w:t xml:space="preserve"> </w:t>
      </w:r>
      <w:r>
        <w:t>operands.</w:t>
      </w:r>
      <w:r>
        <w:rPr>
          <w:spacing w:val="1"/>
        </w:rPr>
        <w:t xml:space="preserve"> </w:t>
      </w:r>
      <w:r>
        <w:t>If</w:t>
      </w:r>
      <w:r>
        <w:rPr>
          <w:spacing w:val="-3"/>
        </w:rPr>
        <w:t xml:space="preserve"> </w:t>
      </w:r>
      <w:r>
        <w:t>both bits</w:t>
      </w:r>
      <w:r>
        <w:rPr>
          <w:spacing w:val="-1"/>
        </w:rPr>
        <w:t xml:space="preserve"> </w:t>
      </w:r>
      <w:r>
        <w:t>are</w:t>
      </w:r>
      <w:r>
        <w:rPr>
          <w:spacing w:val="-2"/>
        </w:rPr>
        <w:t xml:space="preserve"> </w:t>
      </w:r>
      <w:r>
        <w:t>1,</w:t>
      </w:r>
      <w:r>
        <w:rPr>
          <w:spacing w:val="-1"/>
        </w:rPr>
        <w:t xml:space="preserve"> </w:t>
      </w:r>
      <w:r>
        <w:t>the resulting</w:t>
      </w:r>
      <w:r>
        <w:rPr>
          <w:spacing w:val="-1"/>
        </w:rPr>
        <w:t xml:space="preserve"> </w:t>
      </w:r>
      <w:r>
        <w:t>bit</w:t>
      </w:r>
      <w:r>
        <w:rPr>
          <w:spacing w:val="-1"/>
        </w:rPr>
        <w:t xml:space="preserve"> </w:t>
      </w:r>
      <w:r>
        <w:t>is</w:t>
      </w:r>
      <w:r>
        <w:rPr>
          <w:spacing w:val="-1"/>
        </w:rPr>
        <w:t xml:space="preserve"> </w:t>
      </w:r>
      <w:r>
        <w:t>1;</w:t>
      </w:r>
      <w:r>
        <w:rPr>
          <w:spacing w:val="4"/>
        </w:rPr>
        <w:t xml:space="preserve"> </w:t>
      </w:r>
      <w:r>
        <w:t>otherwise,</w:t>
      </w:r>
      <w:r>
        <w:rPr>
          <w:spacing w:val="-1"/>
        </w:rPr>
        <w:t xml:space="preserve"> </w:t>
      </w:r>
      <w:r>
        <w:t>it</w:t>
      </w:r>
      <w:r>
        <w:rPr>
          <w:spacing w:val="-1"/>
        </w:rPr>
        <w:t xml:space="preserve"> </w:t>
      </w:r>
      <w:r>
        <w:t xml:space="preserve">is </w:t>
      </w:r>
      <w:r>
        <w:rPr>
          <w:spacing w:val="-5"/>
        </w:rPr>
        <w:t>0.</w:t>
      </w:r>
    </w:p>
    <w:p w14:paraId="5F2AD122" w14:textId="0B0FBCDB" w:rsidR="00721600" w:rsidRPr="00321860" w:rsidDel="007A6FE9" w:rsidRDefault="00721600">
      <w:pPr>
        <w:pStyle w:val="NormalBPBHEB"/>
        <w:rPr>
          <w:del w:id="1017" w:author="Abhiram Arali" w:date="2024-11-13T12:29:00Z"/>
          <w:b/>
          <w:bCs/>
          <w:iCs/>
          <w:rPrChange w:id="1018" w:author="Abhiram Arali" w:date="2024-11-13T12:30:00Z">
            <w:rPr>
              <w:del w:id="1019" w:author="Abhiram Arali" w:date="2024-11-13T12:29:00Z"/>
            </w:rPr>
          </w:rPrChange>
        </w:rPr>
        <w:pPrChange w:id="1020" w:author="Abhiram Arali" w:date="2024-11-13T12:29:00Z">
          <w:pPr>
            <w:pStyle w:val="BodyText"/>
            <w:spacing w:before="22"/>
          </w:pPr>
        </w:pPrChange>
      </w:pPr>
    </w:p>
    <w:p w14:paraId="08A5ECD5" w14:textId="77777777" w:rsidR="00721600" w:rsidRDefault="00721600">
      <w:pPr>
        <w:pStyle w:val="NormalBPBHEB"/>
        <w:numPr>
          <w:ilvl w:val="0"/>
          <w:numId w:val="53"/>
        </w:numPr>
        <w:rPr>
          <w:ins w:id="1021" w:author="Abhiram Arali" w:date="2024-11-13T12:30:00Z"/>
          <w:spacing w:val="-2"/>
        </w:rPr>
        <w:pPrChange w:id="1022" w:author="Abhiram Arali" w:date="2024-11-13T12:36:00Z">
          <w:pPr>
            <w:pStyle w:val="NormalBPBHEB"/>
          </w:pPr>
        </w:pPrChange>
      </w:pPr>
      <w:r w:rsidRPr="00321860">
        <w:rPr>
          <w:b/>
          <w:bCs/>
          <w:iCs/>
          <w:rPrChange w:id="1023" w:author="Abhiram Arali" w:date="2024-11-13T12:30:00Z">
            <w:rPr>
              <w:i/>
            </w:rPr>
          </w:rPrChange>
        </w:rPr>
        <w:t>Usage</w:t>
      </w:r>
      <w:r>
        <w:rPr>
          <w:i/>
        </w:rPr>
        <w:t>:</w:t>
      </w:r>
      <w:r>
        <w:rPr>
          <w:i/>
          <w:spacing w:val="-7"/>
        </w:rPr>
        <w:t xml:space="preserve"> </w:t>
      </w:r>
      <w:r>
        <w:t>Commonly</w:t>
      </w:r>
      <w:r>
        <w:rPr>
          <w:spacing w:val="-6"/>
        </w:rPr>
        <w:t xml:space="preserve"> </w:t>
      </w:r>
      <w:r>
        <w:t>used</w:t>
      </w:r>
      <w:r>
        <w:rPr>
          <w:spacing w:val="-6"/>
        </w:rPr>
        <w:t xml:space="preserve"> </w:t>
      </w:r>
      <w:r>
        <w:t>for</w:t>
      </w:r>
      <w:r>
        <w:rPr>
          <w:spacing w:val="-8"/>
        </w:rPr>
        <w:t xml:space="preserve"> </w:t>
      </w:r>
      <w:r>
        <w:t>masking</w:t>
      </w:r>
      <w:r>
        <w:rPr>
          <w:spacing w:val="-6"/>
        </w:rPr>
        <w:t xml:space="preserve"> </w:t>
      </w:r>
      <w:r>
        <w:t>certain</w:t>
      </w:r>
      <w:r>
        <w:rPr>
          <w:spacing w:val="-6"/>
        </w:rPr>
        <w:t xml:space="preserve"> </w:t>
      </w:r>
      <w:r>
        <w:t xml:space="preserve">bits. </w:t>
      </w:r>
      <w:r>
        <w:rPr>
          <w:spacing w:val="-2"/>
        </w:rPr>
        <w:t>Example:</w:t>
      </w:r>
    </w:p>
    <w:p w14:paraId="5964B0D1" w14:textId="77777777" w:rsidR="00C212E2" w:rsidRDefault="00C212E2" w:rsidP="00C212E2">
      <w:pPr>
        <w:pStyle w:val="CodeBlockBPBHEB"/>
      </w:pPr>
      <w:moveToRangeStart w:id="1024" w:author="Abhiram Arali" w:date="2024-11-13T12:30:00Z" w:name="move182393441"/>
      <w:moveTo w:id="1025" w:author="Abhiram Arali" w:date="2024-11-13T12:30: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06E01EEA" w14:textId="77777777" w:rsidR="00C212E2" w:rsidRDefault="00C212E2" w:rsidP="00C212E2">
      <w:pPr>
        <w:pStyle w:val="CodeBlockBPBHEB"/>
      </w:pPr>
      <w:proofErr w:type="spellStart"/>
      <w:proofErr w:type="gramStart"/>
      <w:moveTo w:id="1026" w:author="Abhiram Arali" w:date="2024-11-13T12:30:00Z">
        <w:r>
          <w:t>int</w:t>
        </w:r>
        <w:proofErr w:type="spellEnd"/>
        <w:proofErr w:type="gramEnd"/>
        <w:r>
          <w:rPr>
            <w:spacing w:val="-2"/>
          </w:rPr>
          <w:t xml:space="preserve"> </w:t>
        </w:r>
        <w:r>
          <w:t>a</w:t>
        </w:r>
        <w:r>
          <w:rPr>
            <w:spacing w:val="-3"/>
          </w:rPr>
          <w:t xml:space="preserve"> </w:t>
        </w:r>
        <w:r>
          <w:t>=</w:t>
        </w:r>
        <w:r>
          <w:rPr>
            <w:spacing w:val="-3"/>
          </w:rPr>
          <w:t xml:space="preserve"> </w:t>
        </w:r>
        <w:r>
          <w:t>5;</w:t>
        </w:r>
        <w:r>
          <w:rPr>
            <w:spacing w:val="40"/>
          </w:rPr>
          <w:t xml:space="preserve"> </w:t>
        </w:r>
        <w:r>
          <w:t>//</w:t>
        </w:r>
        <w:r>
          <w:rPr>
            <w:spacing w:val="-2"/>
          </w:rPr>
          <w:t xml:space="preserve"> </w:t>
        </w:r>
        <w:r>
          <w:t>0101</w:t>
        </w:r>
        <w:r>
          <w:rPr>
            <w:spacing w:val="-2"/>
          </w:rPr>
          <w:t xml:space="preserve"> </w:t>
        </w:r>
        <w:r>
          <w:t>in</w:t>
        </w:r>
        <w:r>
          <w:rPr>
            <w:spacing w:val="-2"/>
          </w:rPr>
          <w:t xml:space="preserve"> </w:t>
        </w:r>
        <w:r>
          <w:t xml:space="preserve">binary </w:t>
        </w:r>
        <w:proofErr w:type="spellStart"/>
        <w:r>
          <w:t>int</w:t>
        </w:r>
        <w:proofErr w:type="spellEnd"/>
        <w:r>
          <w:rPr>
            <w:spacing w:val="-5"/>
          </w:rPr>
          <w:t xml:space="preserve"> </w:t>
        </w:r>
        <w:r>
          <w:t>b</w:t>
        </w:r>
        <w:r>
          <w:rPr>
            <w:spacing w:val="-5"/>
          </w:rPr>
          <w:t xml:space="preserve"> </w:t>
        </w:r>
        <w:r>
          <w:t>=</w:t>
        </w:r>
        <w:r>
          <w:rPr>
            <w:spacing w:val="-6"/>
          </w:rPr>
          <w:t xml:space="preserve"> </w:t>
        </w:r>
        <w:r>
          <w:t>3;</w:t>
        </w:r>
        <w:r>
          <w:rPr>
            <w:spacing w:val="40"/>
          </w:rPr>
          <w:t xml:space="preserve"> </w:t>
        </w:r>
        <w:r>
          <w:t>//</w:t>
        </w:r>
        <w:r>
          <w:rPr>
            <w:spacing w:val="-5"/>
          </w:rPr>
          <w:t xml:space="preserve"> </w:t>
        </w:r>
        <w:r>
          <w:t>0011</w:t>
        </w:r>
        <w:r>
          <w:rPr>
            <w:spacing w:val="-5"/>
          </w:rPr>
          <w:t xml:space="preserve"> </w:t>
        </w:r>
        <w:r>
          <w:t>in</w:t>
        </w:r>
        <w:r>
          <w:rPr>
            <w:spacing w:val="-5"/>
          </w:rPr>
          <w:t xml:space="preserve"> </w:t>
        </w:r>
        <w:r>
          <w:t>binary</w:t>
        </w:r>
      </w:moveTo>
    </w:p>
    <w:p w14:paraId="5F0EBA71" w14:textId="77777777" w:rsidR="00C212E2" w:rsidRDefault="00C212E2" w:rsidP="00C212E2">
      <w:pPr>
        <w:pStyle w:val="CodeBlockBPBHEB"/>
      </w:pPr>
      <w:proofErr w:type="spellStart"/>
      <w:proofErr w:type="gramStart"/>
      <w:moveTo w:id="1027" w:author="Abhiram Arali" w:date="2024-11-13T12:30:00Z">
        <w:r>
          <w:t>int</w:t>
        </w:r>
        <w:proofErr w:type="spellEnd"/>
        <w:proofErr w:type="gramEnd"/>
        <w:r>
          <w:t xml:space="preserve"> result = a &amp; b;</w:t>
        </w:r>
        <w:r>
          <w:rPr>
            <w:spacing w:val="40"/>
          </w:rPr>
          <w:t xml:space="preserve"> </w:t>
        </w:r>
        <w:r>
          <w:t xml:space="preserve">// result is 1 (binary: 0001) </w:t>
        </w:r>
        <w:proofErr w:type="spellStart"/>
        <w:r>
          <w:t>printf</w:t>
        </w:r>
        <w:proofErr w:type="spellEnd"/>
        <w:r>
          <w:t>("Bitwise</w:t>
        </w:r>
        <w:r>
          <w:rPr>
            <w:spacing w:val="-5"/>
          </w:rPr>
          <w:t xml:space="preserve"> </w:t>
        </w:r>
        <w:r>
          <w:t>AND:</w:t>
        </w:r>
        <w:r>
          <w:rPr>
            <w:spacing w:val="-5"/>
          </w:rPr>
          <w:t xml:space="preserve"> </w:t>
        </w:r>
        <w:r>
          <w:t>%d\n",</w:t>
        </w:r>
        <w:r>
          <w:rPr>
            <w:spacing w:val="-5"/>
          </w:rPr>
          <w:t xml:space="preserve"> </w:t>
        </w:r>
        <w:r>
          <w:t>result);</w:t>
        </w:r>
        <w:r>
          <w:rPr>
            <w:spacing w:val="40"/>
          </w:rPr>
          <w:t xml:space="preserve"> </w:t>
        </w:r>
        <w:r>
          <w:t>//</w:t>
        </w:r>
        <w:r>
          <w:rPr>
            <w:spacing w:val="-5"/>
          </w:rPr>
          <w:t xml:space="preserve"> </w:t>
        </w:r>
        <w:r>
          <w:t>Output:</w:t>
        </w:r>
        <w:r>
          <w:rPr>
            <w:spacing w:val="-6"/>
          </w:rPr>
          <w:t xml:space="preserve"> </w:t>
        </w:r>
        <w:r>
          <w:t>1 return 0;</w:t>
        </w:r>
      </w:moveTo>
    </w:p>
    <w:p w14:paraId="335816C1" w14:textId="77777777" w:rsidR="00543785" w:rsidRDefault="00543785" w:rsidP="00543785">
      <w:pPr>
        <w:pStyle w:val="CodeBlockBPBHEB"/>
      </w:pPr>
      <w:moveToRangeStart w:id="1028" w:author="Abhiram Arali" w:date="2024-11-13T12:30:00Z" w:name="move182393462"/>
      <w:moveToRangeEnd w:id="1024"/>
      <w:moveTo w:id="1029" w:author="Abhiram Arali" w:date="2024-11-13T12:30:00Z">
        <w:r>
          <w:t>}</w:t>
        </w:r>
      </w:moveTo>
    </w:p>
    <w:moveToRangeEnd w:id="1028"/>
    <w:p w14:paraId="1631D126" w14:textId="5FD14F7B" w:rsidR="00C212E2" w:rsidDel="00821C76" w:rsidRDefault="00C212E2">
      <w:pPr>
        <w:pStyle w:val="NormalBPBHEB"/>
        <w:rPr>
          <w:del w:id="1030" w:author="Abhiram Arali" w:date="2024-11-13T12:36:00Z"/>
        </w:rPr>
        <w:pPrChange w:id="1031" w:author="Abhiram Arali" w:date="2024-11-13T12:30:00Z">
          <w:pPr>
            <w:pStyle w:val="BodyText"/>
            <w:spacing w:after="4" w:line="499" w:lineRule="auto"/>
            <w:ind w:left="220" w:right="3679"/>
          </w:pPr>
        </w:pPrChange>
      </w:pPr>
    </w:p>
    <w:p w14:paraId="607B54EF" w14:textId="630BB8A6" w:rsidR="00721600" w:rsidDel="00A07D46" w:rsidRDefault="00721600" w:rsidP="00721600">
      <w:pPr>
        <w:pStyle w:val="BodyText"/>
        <w:ind w:left="102"/>
        <w:rPr>
          <w:del w:id="1032" w:author="Abhiram Arali" w:date="2024-11-13T12:33:00Z"/>
          <w:sz w:val="20"/>
        </w:rPr>
      </w:pPr>
      <w:del w:id="1033" w:author="Abhiram Arali" w:date="2024-11-13T12:30:00Z">
        <w:r w:rsidDel="00964ADF">
          <w:rPr>
            <w:noProof/>
            <w:sz w:val="20"/>
            <w:lang w:val="en-IN" w:eastAsia="en-IN"/>
            <w:rPrChange w:id="1034" w:author="Unknown">
              <w:rPr>
                <w:noProof/>
                <w:lang w:val="en-IN" w:eastAsia="en-IN"/>
              </w:rPr>
            </w:rPrChange>
          </w:rPr>
          <mc:AlternateContent>
            <mc:Choice Requires="wpg">
              <w:drawing>
                <wp:inline distT="0" distB="0" distL="0" distR="0" wp14:anchorId="757F24AF" wp14:editId="229FFB54">
                  <wp:extent cx="5882640" cy="2568575"/>
                  <wp:effectExtent l="0" t="0" r="0" b="3175"/>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568575"/>
                            <a:chOff x="0" y="0"/>
                            <a:chExt cx="5882640" cy="2568575"/>
                          </a:xfrm>
                        </wpg:grpSpPr>
                        <wps:wsp>
                          <wps:cNvPr id="222" name="Graphic 221"/>
                          <wps:cNvSpPr/>
                          <wps:spPr>
                            <a:xfrm>
                              <a:off x="0" y="0"/>
                              <a:ext cx="5882640" cy="2568575"/>
                            </a:xfrm>
                            <a:custGeom>
                              <a:avLst/>
                              <a:gdLst/>
                              <a:ahLst/>
                              <a:cxnLst/>
                              <a:rect l="l" t="t" r="r" b="b"/>
                              <a:pathLst>
                                <a:path w="5882640" h="2568575">
                                  <a:moveTo>
                                    <a:pt x="6096" y="745312"/>
                                  </a:moveTo>
                                  <a:lnTo>
                                    <a:pt x="0" y="745312"/>
                                  </a:lnTo>
                                  <a:lnTo>
                                    <a:pt x="0" y="1109853"/>
                                  </a:lnTo>
                                  <a:lnTo>
                                    <a:pt x="0" y="1475613"/>
                                  </a:lnTo>
                                  <a:lnTo>
                                    <a:pt x="0" y="1839849"/>
                                  </a:lnTo>
                                  <a:lnTo>
                                    <a:pt x="0" y="2204034"/>
                                  </a:lnTo>
                                  <a:lnTo>
                                    <a:pt x="0" y="2568270"/>
                                  </a:lnTo>
                                  <a:lnTo>
                                    <a:pt x="6096" y="2568270"/>
                                  </a:lnTo>
                                  <a:lnTo>
                                    <a:pt x="6096" y="1109853"/>
                                  </a:lnTo>
                                  <a:lnTo>
                                    <a:pt x="6096" y="745312"/>
                                  </a:lnTo>
                                  <a:close/>
                                </a:path>
                                <a:path w="5882640" h="2568575">
                                  <a:moveTo>
                                    <a:pt x="6096" y="6108"/>
                                  </a:moveTo>
                                  <a:lnTo>
                                    <a:pt x="0" y="6108"/>
                                  </a:lnTo>
                                  <a:lnTo>
                                    <a:pt x="0" y="381000"/>
                                  </a:lnTo>
                                  <a:lnTo>
                                    <a:pt x="0" y="745236"/>
                                  </a:lnTo>
                                  <a:lnTo>
                                    <a:pt x="6096" y="745236"/>
                                  </a:lnTo>
                                  <a:lnTo>
                                    <a:pt x="6096" y="381000"/>
                                  </a:lnTo>
                                  <a:lnTo>
                                    <a:pt x="6096" y="6108"/>
                                  </a:lnTo>
                                  <a:close/>
                                </a:path>
                                <a:path w="5882640" h="2568575">
                                  <a:moveTo>
                                    <a:pt x="5875909" y="0"/>
                                  </a:moveTo>
                                  <a:lnTo>
                                    <a:pt x="6096" y="0"/>
                                  </a:lnTo>
                                  <a:lnTo>
                                    <a:pt x="0" y="0"/>
                                  </a:lnTo>
                                  <a:lnTo>
                                    <a:pt x="0" y="6096"/>
                                  </a:lnTo>
                                  <a:lnTo>
                                    <a:pt x="6096" y="6096"/>
                                  </a:lnTo>
                                  <a:lnTo>
                                    <a:pt x="5875909" y="6096"/>
                                  </a:lnTo>
                                  <a:lnTo>
                                    <a:pt x="5875909" y="0"/>
                                  </a:lnTo>
                                  <a:close/>
                                </a:path>
                                <a:path w="5882640" h="2568575">
                                  <a:moveTo>
                                    <a:pt x="5882081" y="745312"/>
                                  </a:moveTo>
                                  <a:lnTo>
                                    <a:pt x="5875985" y="745312"/>
                                  </a:lnTo>
                                  <a:lnTo>
                                    <a:pt x="5875985" y="1109853"/>
                                  </a:lnTo>
                                  <a:lnTo>
                                    <a:pt x="5875985" y="1475613"/>
                                  </a:lnTo>
                                  <a:lnTo>
                                    <a:pt x="5875985" y="1839849"/>
                                  </a:lnTo>
                                  <a:lnTo>
                                    <a:pt x="5875985" y="2204034"/>
                                  </a:lnTo>
                                  <a:lnTo>
                                    <a:pt x="5875985" y="2568270"/>
                                  </a:lnTo>
                                  <a:lnTo>
                                    <a:pt x="5882081" y="2568270"/>
                                  </a:lnTo>
                                  <a:lnTo>
                                    <a:pt x="5882081" y="1109853"/>
                                  </a:lnTo>
                                  <a:lnTo>
                                    <a:pt x="5882081" y="745312"/>
                                  </a:lnTo>
                                  <a:close/>
                                </a:path>
                                <a:path w="5882640" h="2568575">
                                  <a:moveTo>
                                    <a:pt x="5882081" y="6108"/>
                                  </a:moveTo>
                                  <a:lnTo>
                                    <a:pt x="5875985" y="6108"/>
                                  </a:lnTo>
                                  <a:lnTo>
                                    <a:pt x="5875985" y="381000"/>
                                  </a:lnTo>
                                  <a:lnTo>
                                    <a:pt x="5875985" y="745236"/>
                                  </a:lnTo>
                                  <a:lnTo>
                                    <a:pt x="5882081" y="745236"/>
                                  </a:lnTo>
                                  <a:lnTo>
                                    <a:pt x="5882081" y="381000"/>
                                  </a:lnTo>
                                  <a:lnTo>
                                    <a:pt x="5882081" y="6108"/>
                                  </a:lnTo>
                                  <a:close/>
                                </a:path>
                                <a:path w="5882640" h="2568575">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23" name="Textbox 222"/>
                          <wps:cNvSpPr txBox="1"/>
                          <wps:spPr>
                            <a:xfrm>
                              <a:off x="6095" y="6096"/>
                              <a:ext cx="5869940" cy="2562225"/>
                            </a:xfrm>
                            <a:prstGeom prst="rect">
                              <a:avLst/>
                            </a:prstGeom>
                          </wps:spPr>
                          <wps:txbx>
                            <w:txbxContent>
                              <w:p w14:paraId="32A2EDFB" w14:textId="7CFAFE19" w:rsidR="00721600" w:rsidDel="00C212E2" w:rsidRDefault="00721600">
                                <w:pPr>
                                  <w:pStyle w:val="CodeBlockBPBHEB"/>
                                  <w:pPrChange w:id="1035" w:author="Abhiram Arali" w:date="2024-11-13T12:30:00Z">
                                    <w:pPr>
                                      <w:spacing w:before="18" w:line="496" w:lineRule="auto"/>
                                      <w:ind w:left="107" w:right="7328"/>
                                    </w:pPr>
                                  </w:pPrChange>
                                </w:pPr>
                                <w:moveFromRangeStart w:id="1036" w:author="Abhiram Arali" w:date="2024-11-13T12:30:00Z" w:name="move182393441"/>
                                <w:moveFrom w:id="1037" w:author="Abhiram Arali" w:date="2024-11-13T12:30:00Z">
                                  <w:r w:rsidDel="00C212E2">
                                    <w:t>#include</w:t>
                                  </w:r>
                                  <w:r w:rsidDel="00C212E2">
                                    <w:rPr>
                                      <w:spacing w:val="-15"/>
                                    </w:rPr>
                                    <w:t xml:space="preserve"> </w:t>
                                  </w:r>
                                  <w:r w:rsidDel="00C212E2">
                                    <w:t>&lt;stdio.h&gt; int main() {</w:t>
                                  </w:r>
                                </w:moveFrom>
                              </w:p>
                              <w:p w14:paraId="2F90817D" w14:textId="5ADFE7C8" w:rsidR="00721600" w:rsidDel="00C212E2" w:rsidRDefault="00721600">
                                <w:pPr>
                                  <w:pStyle w:val="CodeBlockBPBHEB"/>
                                  <w:pPrChange w:id="1038" w:author="Abhiram Arali" w:date="2024-11-13T12:30:00Z">
                                    <w:pPr>
                                      <w:spacing w:before="3" w:line="499" w:lineRule="auto"/>
                                      <w:ind w:left="347" w:right="6301"/>
                                    </w:pPr>
                                  </w:pPrChange>
                                </w:pPr>
                                <w:moveFrom w:id="1039" w:author="Abhiram Arali" w:date="2024-11-13T12:30:00Z">
                                  <w:r w:rsidDel="00C212E2">
                                    <w:t>int</w:t>
                                  </w:r>
                                  <w:r w:rsidDel="00C212E2">
                                    <w:rPr>
                                      <w:spacing w:val="-2"/>
                                    </w:rPr>
                                    <w:t xml:space="preserve"> </w:t>
                                  </w:r>
                                  <w:r w:rsidDel="00C212E2">
                                    <w:t>a</w:t>
                                  </w:r>
                                  <w:r w:rsidDel="00C212E2">
                                    <w:rPr>
                                      <w:spacing w:val="-3"/>
                                    </w:rPr>
                                    <w:t xml:space="preserve"> </w:t>
                                  </w:r>
                                  <w:r w:rsidDel="00C212E2">
                                    <w:t>=</w:t>
                                  </w:r>
                                  <w:r w:rsidDel="00C212E2">
                                    <w:rPr>
                                      <w:spacing w:val="-3"/>
                                    </w:rPr>
                                    <w:t xml:space="preserve"> </w:t>
                                  </w:r>
                                  <w:r w:rsidDel="00C212E2">
                                    <w:t>5;</w:t>
                                  </w:r>
                                  <w:r w:rsidDel="00C212E2">
                                    <w:rPr>
                                      <w:spacing w:val="40"/>
                                    </w:rPr>
                                    <w:t xml:space="preserve"> </w:t>
                                  </w:r>
                                  <w:r w:rsidDel="00C212E2">
                                    <w:t>//</w:t>
                                  </w:r>
                                  <w:r w:rsidDel="00C212E2">
                                    <w:rPr>
                                      <w:spacing w:val="-2"/>
                                    </w:rPr>
                                    <w:t xml:space="preserve"> </w:t>
                                  </w:r>
                                  <w:r w:rsidDel="00C212E2">
                                    <w:t>0101</w:t>
                                  </w:r>
                                  <w:r w:rsidDel="00C212E2">
                                    <w:rPr>
                                      <w:spacing w:val="-2"/>
                                    </w:rPr>
                                    <w:t xml:space="preserve"> </w:t>
                                  </w:r>
                                  <w:r w:rsidDel="00C212E2">
                                    <w:t>in</w:t>
                                  </w:r>
                                  <w:r w:rsidDel="00C212E2">
                                    <w:rPr>
                                      <w:spacing w:val="-2"/>
                                    </w:rPr>
                                    <w:t xml:space="preserve"> </w:t>
                                  </w:r>
                                  <w:r w:rsidDel="00C212E2">
                                    <w:t>binary int</w:t>
                                  </w:r>
                                  <w:r w:rsidDel="00C212E2">
                                    <w:rPr>
                                      <w:spacing w:val="-5"/>
                                    </w:rPr>
                                    <w:t xml:space="preserve"> </w:t>
                                  </w:r>
                                  <w:r w:rsidDel="00C212E2">
                                    <w:t>b</w:t>
                                  </w:r>
                                  <w:r w:rsidDel="00C212E2">
                                    <w:rPr>
                                      <w:spacing w:val="-5"/>
                                    </w:rPr>
                                    <w:t xml:space="preserve"> </w:t>
                                  </w:r>
                                  <w:r w:rsidDel="00C212E2">
                                    <w:t>=</w:t>
                                  </w:r>
                                  <w:r w:rsidDel="00C212E2">
                                    <w:rPr>
                                      <w:spacing w:val="-6"/>
                                    </w:rPr>
                                    <w:t xml:space="preserve"> </w:t>
                                  </w:r>
                                  <w:r w:rsidDel="00C212E2">
                                    <w:t>3;</w:t>
                                  </w:r>
                                  <w:r w:rsidDel="00C212E2">
                                    <w:rPr>
                                      <w:spacing w:val="40"/>
                                    </w:rPr>
                                    <w:t xml:space="preserve"> </w:t>
                                  </w:r>
                                  <w:r w:rsidDel="00C212E2">
                                    <w:t>//</w:t>
                                  </w:r>
                                  <w:r w:rsidDel="00C212E2">
                                    <w:rPr>
                                      <w:spacing w:val="-5"/>
                                    </w:rPr>
                                    <w:t xml:space="preserve"> </w:t>
                                  </w:r>
                                  <w:r w:rsidDel="00C212E2">
                                    <w:t>0011</w:t>
                                  </w:r>
                                  <w:r w:rsidDel="00C212E2">
                                    <w:rPr>
                                      <w:spacing w:val="-5"/>
                                    </w:rPr>
                                    <w:t xml:space="preserve"> </w:t>
                                  </w:r>
                                  <w:r w:rsidDel="00C212E2">
                                    <w:t>in</w:t>
                                  </w:r>
                                  <w:r w:rsidDel="00C212E2">
                                    <w:rPr>
                                      <w:spacing w:val="-5"/>
                                    </w:rPr>
                                    <w:t xml:space="preserve"> </w:t>
                                  </w:r>
                                  <w:r w:rsidDel="00C212E2">
                                    <w:t>binary</w:t>
                                  </w:r>
                                </w:moveFrom>
                              </w:p>
                              <w:p w14:paraId="55C460F1" w14:textId="3E8C87EC" w:rsidR="00721600" w:rsidRDefault="00721600">
                                <w:pPr>
                                  <w:pStyle w:val="CodeBlockBPBHEB"/>
                                  <w:pPrChange w:id="1040" w:author="Abhiram Arali" w:date="2024-11-13T12:30:00Z">
                                    <w:pPr>
                                      <w:spacing w:before="1" w:line="499" w:lineRule="auto"/>
                                      <w:ind w:left="347" w:right="3607"/>
                                    </w:pPr>
                                  </w:pPrChange>
                                </w:pPr>
                                <w:moveFrom w:id="1041" w:author="Abhiram Arali" w:date="2024-11-13T12:30:00Z">
                                  <w:r w:rsidDel="00C212E2">
                                    <w:t>int result = a &amp; b;</w:t>
                                  </w:r>
                                  <w:r w:rsidDel="00C212E2">
                                    <w:rPr>
                                      <w:spacing w:val="40"/>
                                    </w:rPr>
                                    <w:t xml:space="preserve"> </w:t>
                                  </w:r>
                                  <w:r w:rsidDel="00C212E2">
                                    <w:t>// result is 1 (binary: 0001) printf("Bitwise</w:t>
                                  </w:r>
                                  <w:r w:rsidDel="00C212E2">
                                    <w:rPr>
                                      <w:spacing w:val="-5"/>
                                    </w:rPr>
                                    <w:t xml:space="preserve"> </w:t>
                                  </w:r>
                                  <w:r w:rsidDel="00C212E2">
                                    <w:t>AND:</w:t>
                                  </w:r>
                                  <w:r w:rsidDel="00C212E2">
                                    <w:rPr>
                                      <w:spacing w:val="-5"/>
                                    </w:rPr>
                                    <w:t xml:space="preserve"> </w:t>
                                  </w:r>
                                  <w:r w:rsidDel="00C212E2">
                                    <w:t>%d\n",</w:t>
                                  </w:r>
                                  <w:r w:rsidDel="00C212E2">
                                    <w:rPr>
                                      <w:spacing w:val="-5"/>
                                    </w:rPr>
                                    <w:t xml:space="preserve"> </w:t>
                                  </w:r>
                                  <w:r w:rsidDel="00C212E2">
                                    <w:t>result);</w:t>
                                  </w:r>
                                  <w:r w:rsidDel="00C212E2">
                                    <w:rPr>
                                      <w:spacing w:val="40"/>
                                    </w:rPr>
                                    <w:t xml:space="preserve"> </w:t>
                                  </w:r>
                                  <w:r w:rsidDel="00C212E2">
                                    <w:t>//</w:t>
                                  </w:r>
                                  <w:r w:rsidDel="00C212E2">
                                    <w:rPr>
                                      <w:spacing w:val="-5"/>
                                    </w:rPr>
                                    <w:t xml:space="preserve"> </w:t>
                                  </w:r>
                                  <w:r w:rsidDel="00C212E2">
                                    <w:t>Output:</w:t>
                                  </w:r>
                                  <w:r w:rsidDel="00C212E2">
                                    <w:rPr>
                                      <w:spacing w:val="-6"/>
                                    </w:rPr>
                                    <w:t xml:space="preserve"> </w:t>
                                  </w:r>
                                  <w:r w:rsidDel="00C212E2">
                                    <w:t>1 return 0;</w:t>
                                  </w:r>
                                </w:moveFrom>
                                <w:moveFromRangeEnd w:id="1036"/>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7F24AF" id="Group 220" o:spid="_x0000_s1045" style="width:463.2pt;height:202.25pt;mso-position-horizontal-relative:char;mso-position-vertical-relative:line" coordsize="58826,2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">
                  <v:shape id="Graphic 221" o:spid="_x0000_s1046" style="position:absolute;width:58826;height:25685;visibility:visible;mso-wrap-style:square;v-text-anchor:top" coordsize="5882640,256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" path="m6096,745312r-6096,l,1109853r,365760l,1839849r,364185l,2568270r6096,l6096,1109853r,-364541xem6096,6108l,6108,,381000,,745236r6096,l6096,381000r,-374892xem5875909,l6096,,,,,6096r6096,l5875909,6096r,-6096xem5882081,745312r-6096,l5875985,1109853r,365760l5875985,1839849r,364185l5875985,2568270r6096,l5882081,1109853r,-364541xem5882081,6108r-6096,l5875985,381000r,364236l5882081,745236r,-364236l5882081,6108xem5882081,r-6096,l5875985,6096r6096,l5882081,xe" fillcolor="black" stroked="f">
                    <v:path arrowok="t"/>
                  </v:shape>
                  <v:shape id="Textbox 222" o:spid="_x0000_s1047" type="#_x0000_t202" style="position:absolute;left:60;top:60;width:58700;height:25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" filled="f" stroked="f">
                    <v:textbox inset="0,0,0,0">
                      <w:txbxContent>
                        <w:p w14:paraId="32A2EDFB" w14:textId="7CFAFE19" w:rsidR="00721600" w:rsidDel="00C212E2" w:rsidRDefault="00721600">
                          <w:pPr>
                            <w:pStyle w:val="CodeBlockBPBHEB"/>
                            <w:rPr>
                              <w:moveFrom w:id="1368" w:author="Abhiram Arali" w:date="2024-11-13T12:30:00Z" w16du:dateUtc="2024-11-13T07:00:00Z"/>
                            </w:rPr>
                            <w:pPrChange w:id="1369" w:author="Abhiram Arali" w:date="2024-11-13T12:30:00Z" w16du:dateUtc="2024-11-13T07:00:00Z">
                              <w:pPr>
                                <w:spacing w:before="18" w:line="496" w:lineRule="auto"/>
                                <w:ind w:left="107" w:right="7328"/>
                              </w:pPr>
                            </w:pPrChange>
                          </w:pPr>
                          <w:moveFromRangeStart w:id="1370" w:author="Abhiram Arali" w:date="2024-11-13T12:30:00Z" w:name="move182393441"/>
                          <w:moveFrom w:id="1371" w:author="Abhiram Arali" w:date="2024-11-13T12:30:00Z" w16du:dateUtc="2024-11-13T07:00:00Z">
                            <w:r w:rsidDel="00C212E2">
                              <w:t>#include</w:t>
                            </w:r>
                            <w:r w:rsidDel="00C212E2">
                              <w:rPr>
                                <w:spacing w:val="-15"/>
                              </w:rPr>
                              <w:t xml:space="preserve"> </w:t>
                            </w:r>
                            <w:r w:rsidDel="00C212E2">
                              <w:t>&lt;stdio.h&gt; int main() {</w:t>
                            </w:r>
                          </w:moveFrom>
                        </w:p>
                        <w:p w14:paraId="2F90817D" w14:textId="5ADFE7C8" w:rsidR="00721600" w:rsidDel="00C212E2" w:rsidRDefault="00721600">
                          <w:pPr>
                            <w:pStyle w:val="CodeBlockBPBHEB"/>
                            <w:rPr>
                              <w:moveFrom w:id="1372" w:author="Abhiram Arali" w:date="2024-11-13T12:30:00Z" w16du:dateUtc="2024-11-13T07:00:00Z"/>
                            </w:rPr>
                            <w:pPrChange w:id="1373" w:author="Abhiram Arali" w:date="2024-11-13T12:30:00Z" w16du:dateUtc="2024-11-13T07:00:00Z">
                              <w:pPr>
                                <w:spacing w:before="3" w:line="499" w:lineRule="auto"/>
                                <w:ind w:left="347" w:right="6301"/>
                              </w:pPr>
                            </w:pPrChange>
                          </w:pPr>
                          <w:moveFrom w:id="1374" w:author="Abhiram Arali" w:date="2024-11-13T12:30:00Z" w16du:dateUtc="2024-11-13T07:00:00Z">
                            <w:r w:rsidDel="00C212E2">
                              <w:t>int</w:t>
                            </w:r>
                            <w:r w:rsidDel="00C212E2">
                              <w:rPr>
                                <w:spacing w:val="-2"/>
                              </w:rPr>
                              <w:t xml:space="preserve"> </w:t>
                            </w:r>
                            <w:r w:rsidDel="00C212E2">
                              <w:t>a</w:t>
                            </w:r>
                            <w:r w:rsidDel="00C212E2">
                              <w:rPr>
                                <w:spacing w:val="-3"/>
                              </w:rPr>
                              <w:t xml:space="preserve"> </w:t>
                            </w:r>
                            <w:r w:rsidDel="00C212E2">
                              <w:t>=</w:t>
                            </w:r>
                            <w:r w:rsidDel="00C212E2">
                              <w:rPr>
                                <w:spacing w:val="-3"/>
                              </w:rPr>
                              <w:t xml:space="preserve"> </w:t>
                            </w:r>
                            <w:r w:rsidDel="00C212E2">
                              <w:t>5;</w:t>
                            </w:r>
                            <w:r w:rsidDel="00C212E2">
                              <w:rPr>
                                <w:spacing w:val="40"/>
                              </w:rPr>
                              <w:t xml:space="preserve"> </w:t>
                            </w:r>
                            <w:r w:rsidDel="00C212E2">
                              <w:t>//</w:t>
                            </w:r>
                            <w:r w:rsidDel="00C212E2">
                              <w:rPr>
                                <w:spacing w:val="-2"/>
                              </w:rPr>
                              <w:t xml:space="preserve"> </w:t>
                            </w:r>
                            <w:r w:rsidDel="00C212E2">
                              <w:t>0101</w:t>
                            </w:r>
                            <w:r w:rsidDel="00C212E2">
                              <w:rPr>
                                <w:spacing w:val="-2"/>
                              </w:rPr>
                              <w:t xml:space="preserve"> </w:t>
                            </w:r>
                            <w:r w:rsidDel="00C212E2">
                              <w:t>in</w:t>
                            </w:r>
                            <w:r w:rsidDel="00C212E2">
                              <w:rPr>
                                <w:spacing w:val="-2"/>
                              </w:rPr>
                              <w:t xml:space="preserve"> </w:t>
                            </w:r>
                            <w:r w:rsidDel="00C212E2">
                              <w:t>binary int</w:t>
                            </w:r>
                            <w:r w:rsidDel="00C212E2">
                              <w:rPr>
                                <w:spacing w:val="-5"/>
                              </w:rPr>
                              <w:t xml:space="preserve"> </w:t>
                            </w:r>
                            <w:r w:rsidDel="00C212E2">
                              <w:t>b</w:t>
                            </w:r>
                            <w:r w:rsidDel="00C212E2">
                              <w:rPr>
                                <w:spacing w:val="-5"/>
                              </w:rPr>
                              <w:t xml:space="preserve"> </w:t>
                            </w:r>
                            <w:r w:rsidDel="00C212E2">
                              <w:t>=</w:t>
                            </w:r>
                            <w:r w:rsidDel="00C212E2">
                              <w:rPr>
                                <w:spacing w:val="-6"/>
                              </w:rPr>
                              <w:t xml:space="preserve"> </w:t>
                            </w:r>
                            <w:r w:rsidDel="00C212E2">
                              <w:t>3;</w:t>
                            </w:r>
                            <w:r w:rsidDel="00C212E2">
                              <w:rPr>
                                <w:spacing w:val="40"/>
                              </w:rPr>
                              <w:t xml:space="preserve"> </w:t>
                            </w:r>
                            <w:r w:rsidDel="00C212E2">
                              <w:t>//</w:t>
                            </w:r>
                            <w:r w:rsidDel="00C212E2">
                              <w:rPr>
                                <w:spacing w:val="-5"/>
                              </w:rPr>
                              <w:t xml:space="preserve"> </w:t>
                            </w:r>
                            <w:r w:rsidDel="00C212E2">
                              <w:t>0011</w:t>
                            </w:r>
                            <w:r w:rsidDel="00C212E2">
                              <w:rPr>
                                <w:spacing w:val="-5"/>
                              </w:rPr>
                              <w:t xml:space="preserve"> </w:t>
                            </w:r>
                            <w:r w:rsidDel="00C212E2">
                              <w:t>in</w:t>
                            </w:r>
                            <w:r w:rsidDel="00C212E2">
                              <w:rPr>
                                <w:spacing w:val="-5"/>
                              </w:rPr>
                              <w:t xml:space="preserve"> </w:t>
                            </w:r>
                            <w:r w:rsidDel="00C212E2">
                              <w:t>binary</w:t>
                            </w:r>
                          </w:moveFrom>
                        </w:p>
                        <w:p w14:paraId="55C460F1" w14:textId="3E8C87EC" w:rsidR="00721600" w:rsidRDefault="00721600">
                          <w:pPr>
                            <w:pStyle w:val="CodeBlockBPBHEB"/>
                            <w:pPrChange w:id="1375" w:author="Abhiram Arali" w:date="2024-11-13T12:30:00Z" w16du:dateUtc="2024-11-13T07:00:00Z">
                              <w:pPr>
                                <w:spacing w:before="1" w:line="499" w:lineRule="auto"/>
                                <w:ind w:left="347" w:right="3607"/>
                              </w:pPr>
                            </w:pPrChange>
                          </w:pPr>
                          <w:moveFrom w:id="1376" w:author="Abhiram Arali" w:date="2024-11-13T12:30:00Z" w16du:dateUtc="2024-11-13T07:00:00Z">
                            <w:r w:rsidDel="00C212E2">
                              <w:t>int result = a &amp; b;</w:t>
                            </w:r>
                            <w:r w:rsidDel="00C212E2">
                              <w:rPr>
                                <w:spacing w:val="40"/>
                              </w:rPr>
                              <w:t xml:space="preserve"> </w:t>
                            </w:r>
                            <w:r w:rsidDel="00C212E2">
                              <w:t>// result is 1 (binary: 0001) printf("Bitwise</w:t>
                            </w:r>
                            <w:r w:rsidDel="00C212E2">
                              <w:rPr>
                                <w:spacing w:val="-5"/>
                              </w:rPr>
                              <w:t xml:space="preserve"> </w:t>
                            </w:r>
                            <w:r w:rsidDel="00C212E2">
                              <w:t>AND:</w:t>
                            </w:r>
                            <w:r w:rsidDel="00C212E2">
                              <w:rPr>
                                <w:spacing w:val="-5"/>
                              </w:rPr>
                              <w:t xml:space="preserve"> </w:t>
                            </w:r>
                            <w:r w:rsidDel="00C212E2">
                              <w:t>%d\n",</w:t>
                            </w:r>
                            <w:r w:rsidDel="00C212E2">
                              <w:rPr>
                                <w:spacing w:val="-5"/>
                              </w:rPr>
                              <w:t xml:space="preserve"> </w:t>
                            </w:r>
                            <w:r w:rsidDel="00C212E2">
                              <w:t>result);</w:t>
                            </w:r>
                            <w:r w:rsidDel="00C212E2">
                              <w:rPr>
                                <w:spacing w:val="40"/>
                              </w:rPr>
                              <w:t xml:space="preserve"> </w:t>
                            </w:r>
                            <w:r w:rsidDel="00C212E2">
                              <w:t>//</w:t>
                            </w:r>
                            <w:r w:rsidDel="00C212E2">
                              <w:rPr>
                                <w:spacing w:val="-5"/>
                              </w:rPr>
                              <w:t xml:space="preserve"> </w:t>
                            </w:r>
                            <w:r w:rsidDel="00C212E2">
                              <w:t>Output:</w:t>
                            </w:r>
                            <w:r w:rsidDel="00C212E2">
                              <w:rPr>
                                <w:spacing w:val="-6"/>
                              </w:rPr>
                              <w:t xml:space="preserve"> </w:t>
                            </w:r>
                            <w:r w:rsidDel="00C212E2">
                              <w:t>1 return 0;</w:t>
                            </w:r>
                          </w:moveFrom>
                          <w:moveFromRangeEnd w:id="1370"/>
                        </w:p>
                      </w:txbxContent>
                    </v:textbox>
                  </v:shape>
                  <w10:anchorlock/>
                </v:group>
              </w:pict>
            </mc:Fallback>
          </mc:AlternateContent>
        </w:r>
      </w:del>
    </w:p>
    <w:p w14:paraId="76763F72" w14:textId="2CA0C97B" w:rsidR="00721600" w:rsidDel="00A07D46" w:rsidRDefault="00721600" w:rsidP="00721600">
      <w:pPr>
        <w:rPr>
          <w:del w:id="1042" w:author="Abhiram Arali" w:date="2024-11-13T12:32:00Z"/>
          <w:sz w:val="20"/>
        </w:rPr>
        <w:sectPr w:rsidR="00721600" w:rsidDel="00A07D46">
          <w:pgSz w:w="11910" w:h="16840"/>
          <w:pgMar w:top="1540" w:right="1220" w:bottom="1200" w:left="1220" w:header="758" w:footer="1000" w:gutter="0"/>
          <w:cols w:space="720"/>
        </w:sectPr>
      </w:pPr>
    </w:p>
    <w:p w14:paraId="316CE476" w14:textId="7BE31658" w:rsidR="00721600" w:rsidDel="00821C76" w:rsidRDefault="00721600" w:rsidP="00721600">
      <w:pPr>
        <w:pStyle w:val="BodyText"/>
        <w:spacing w:before="7" w:after="1"/>
        <w:rPr>
          <w:del w:id="1043" w:author="Abhiram Arali" w:date="2024-11-13T12:36:00Z"/>
          <w:sz w:val="7"/>
        </w:rPr>
      </w:pPr>
      <w:del w:id="1044" w:author="Abhiram Arali" w:date="2024-11-13T12:33:00Z">
        <w:r w:rsidDel="00C2033E">
          <w:rPr>
            <w:noProof/>
            <w:lang w:val="en-IN" w:eastAsia="en-IN"/>
          </w:rPr>
          <mc:AlternateContent>
            <mc:Choice Requires="wpg">
              <w:drawing>
                <wp:anchor distT="0" distB="0" distL="0" distR="0" simplePos="0" relativeHeight="251663360" behindDoc="1" locked="0" layoutInCell="1" allowOverlap="1" wp14:anchorId="441F8A49" wp14:editId="70924BB3">
                  <wp:simplePos x="0" y="0"/>
                  <wp:positionH relativeFrom="page">
                    <wp:posOffset>840028</wp:posOffset>
                  </wp:positionH>
                  <wp:positionV relativeFrom="page">
                    <wp:posOffset>7825104</wp:posOffset>
                  </wp:positionV>
                  <wp:extent cx="5882640" cy="1840230"/>
                  <wp:effectExtent l="0" t="0" r="0" b="0"/>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840230"/>
                            <a:chOff x="0" y="0"/>
                            <a:chExt cx="5882640" cy="1840230"/>
                          </a:xfrm>
                        </wpg:grpSpPr>
                        <wps:wsp>
                          <wps:cNvPr id="228" name="Graphic 228"/>
                          <wps:cNvSpPr/>
                          <wps:spPr>
                            <a:xfrm>
                              <a:off x="0" y="0"/>
                              <a:ext cx="5882640" cy="1840230"/>
                            </a:xfrm>
                            <a:custGeom>
                              <a:avLst/>
                              <a:gdLst/>
                              <a:ahLst/>
                              <a:cxnLst/>
                              <a:rect l="l" t="t" r="r" b="b"/>
                              <a:pathLst>
                                <a:path w="5882640" h="1840230">
                                  <a:moveTo>
                                    <a:pt x="6096" y="6172"/>
                                  </a:moveTo>
                                  <a:lnTo>
                                    <a:pt x="0" y="6172"/>
                                  </a:lnTo>
                                  <a:lnTo>
                                    <a:pt x="0" y="382905"/>
                                  </a:lnTo>
                                  <a:lnTo>
                                    <a:pt x="0" y="747141"/>
                                  </a:lnTo>
                                  <a:lnTo>
                                    <a:pt x="0" y="1111377"/>
                                  </a:lnTo>
                                  <a:lnTo>
                                    <a:pt x="0" y="1475562"/>
                                  </a:lnTo>
                                  <a:lnTo>
                                    <a:pt x="0" y="1839798"/>
                                  </a:lnTo>
                                  <a:lnTo>
                                    <a:pt x="6096" y="1839798"/>
                                  </a:lnTo>
                                  <a:lnTo>
                                    <a:pt x="6096" y="382905"/>
                                  </a:lnTo>
                                  <a:lnTo>
                                    <a:pt x="6096" y="6172"/>
                                  </a:lnTo>
                                  <a:close/>
                                </a:path>
                                <a:path w="5882640" h="1840230">
                                  <a:moveTo>
                                    <a:pt x="5875909" y="0"/>
                                  </a:moveTo>
                                  <a:lnTo>
                                    <a:pt x="6096" y="0"/>
                                  </a:lnTo>
                                  <a:lnTo>
                                    <a:pt x="0" y="0"/>
                                  </a:lnTo>
                                  <a:lnTo>
                                    <a:pt x="0" y="6096"/>
                                  </a:lnTo>
                                  <a:lnTo>
                                    <a:pt x="6096" y="6096"/>
                                  </a:lnTo>
                                  <a:lnTo>
                                    <a:pt x="5875909" y="6096"/>
                                  </a:lnTo>
                                  <a:lnTo>
                                    <a:pt x="5875909" y="0"/>
                                  </a:lnTo>
                                  <a:close/>
                                </a:path>
                                <a:path w="5882640" h="1840230">
                                  <a:moveTo>
                                    <a:pt x="5882081" y="6172"/>
                                  </a:moveTo>
                                  <a:lnTo>
                                    <a:pt x="5875985" y="6172"/>
                                  </a:lnTo>
                                  <a:lnTo>
                                    <a:pt x="5875985" y="382905"/>
                                  </a:lnTo>
                                  <a:lnTo>
                                    <a:pt x="5875985" y="747141"/>
                                  </a:lnTo>
                                  <a:lnTo>
                                    <a:pt x="5875985" y="1111377"/>
                                  </a:lnTo>
                                  <a:lnTo>
                                    <a:pt x="5875985" y="1475562"/>
                                  </a:lnTo>
                                  <a:lnTo>
                                    <a:pt x="5875985" y="1839798"/>
                                  </a:lnTo>
                                  <a:lnTo>
                                    <a:pt x="5882081" y="1839798"/>
                                  </a:lnTo>
                                  <a:lnTo>
                                    <a:pt x="5882081" y="382905"/>
                                  </a:lnTo>
                                  <a:lnTo>
                                    <a:pt x="5882081" y="6172"/>
                                  </a:lnTo>
                                  <a:close/>
                                </a:path>
                                <a:path w="5882640" h="1840230">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29" name="Textbox 229"/>
                          <wps:cNvSpPr txBox="1"/>
                          <wps:spPr>
                            <a:xfrm>
                              <a:off x="6095" y="6096"/>
                              <a:ext cx="5869940" cy="1833880"/>
                            </a:xfrm>
                            <a:prstGeom prst="rect">
                              <a:avLst/>
                            </a:prstGeom>
                          </wps:spPr>
                          <wps:txbx>
                            <w:txbxContent>
                              <w:p w14:paraId="31A1F462" w14:textId="1E7B977C" w:rsidR="00721600" w:rsidDel="00C2033E" w:rsidRDefault="00721600">
                                <w:pPr>
                                  <w:pStyle w:val="CodeBlockBPBHEB"/>
                                  <w:pPrChange w:id="1045" w:author="Abhiram Arali" w:date="2024-11-13T12:33:00Z">
                                    <w:pPr>
                                      <w:spacing w:before="19" w:line="499" w:lineRule="auto"/>
                                      <w:ind w:left="107" w:right="7328"/>
                                    </w:pPr>
                                  </w:pPrChange>
                                </w:pPr>
                                <w:moveFromRangeStart w:id="1046" w:author="Abhiram Arali" w:date="2024-11-13T12:34:00Z" w:name="move182393656"/>
                                <w:moveFrom w:id="1047" w:author="Abhiram Arali" w:date="2024-11-13T12:34:00Z">
                                  <w:r w:rsidDel="00C2033E">
                                    <w:t>#include</w:t>
                                  </w:r>
                                  <w:r w:rsidDel="00C2033E">
                                    <w:rPr>
                                      <w:spacing w:val="-15"/>
                                    </w:rPr>
                                    <w:t xml:space="preserve"> </w:t>
                                  </w:r>
                                  <w:r w:rsidDel="00C2033E">
                                    <w:t>&lt;stdio.h&gt; int main() {</w:t>
                                  </w:r>
                                </w:moveFrom>
                              </w:p>
                              <w:p w14:paraId="2D291803" w14:textId="71ABB144" w:rsidR="00721600" w:rsidDel="00C2033E" w:rsidRDefault="00721600">
                                <w:pPr>
                                  <w:pStyle w:val="CodeBlockBPBHEB"/>
                                  <w:pPrChange w:id="1048" w:author="Abhiram Arali" w:date="2024-11-13T12:33:00Z">
                                    <w:pPr>
                                      <w:spacing w:line="499" w:lineRule="auto"/>
                                      <w:ind w:left="347" w:right="6301"/>
                                    </w:pPr>
                                  </w:pPrChange>
                                </w:pPr>
                                <w:moveFrom w:id="1049" w:author="Abhiram Arali" w:date="2024-11-13T12:34:00Z">
                                  <w:r w:rsidDel="00C2033E">
                                    <w:t>int</w:t>
                                  </w:r>
                                  <w:r w:rsidDel="00C2033E">
                                    <w:rPr>
                                      <w:spacing w:val="-3"/>
                                    </w:rPr>
                                    <w:t xml:space="preserve"> </w:t>
                                  </w:r>
                                  <w:r w:rsidDel="00C2033E">
                                    <w:t>a</w:t>
                                  </w:r>
                                  <w:r w:rsidDel="00C2033E">
                                    <w:rPr>
                                      <w:spacing w:val="-4"/>
                                    </w:rPr>
                                    <w:t xml:space="preserve"> </w:t>
                                  </w:r>
                                  <w:r w:rsidDel="00C2033E">
                                    <w:t>=</w:t>
                                  </w:r>
                                  <w:r w:rsidDel="00C2033E">
                                    <w:rPr>
                                      <w:spacing w:val="-4"/>
                                    </w:rPr>
                                    <w:t xml:space="preserve"> </w:t>
                                  </w:r>
                                  <w:r w:rsidDel="00C2033E">
                                    <w:t>5;</w:t>
                                  </w:r>
                                  <w:r w:rsidDel="00C2033E">
                                    <w:rPr>
                                      <w:spacing w:val="40"/>
                                    </w:rPr>
                                    <w:t xml:space="preserve"> </w:t>
                                  </w:r>
                                  <w:r w:rsidDel="00C2033E">
                                    <w:t>//</w:t>
                                  </w:r>
                                  <w:r w:rsidDel="00C2033E">
                                    <w:rPr>
                                      <w:spacing w:val="-3"/>
                                    </w:rPr>
                                    <w:t xml:space="preserve"> </w:t>
                                  </w:r>
                                  <w:r w:rsidDel="00C2033E">
                                    <w:t>0101</w:t>
                                  </w:r>
                                  <w:r w:rsidDel="00C2033E">
                                    <w:rPr>
                                      <w:spacing w:val="-3"/>
                                    </w:rPr>
                                    <w:t xml:space="preserve"> </w:t>
                                  </w:r>
                                  <w:r w:rsidDel="00C2033E">
                                    <w:t>in</w:t>
                                  </w:r>
                                  <w:r w:rsidDel="00C2033E">
                                    <w:rPr>
                                      <w:spacing w:val="-3"/>
                                    </w:rPr>
                                    <w:t xml:space="preserve"> </w:t>
                                  </w:r>
                                  <w:r w:rsidDel="00C2033E">
                                    <w:t>binary int b =</w:t>
                                  </w:r>
                                  <w:r w:rsidDel="00C2033E">
                                    <w:rPr>
                                      <w:spacing w:val="-1"/>
                                    </w:rPr>
                                    <w:t xml:space="preserve"> </w:t>
                                  </w:r>
                                  <w:r w:rsidDel="00C2033E">
                                    <w:t>3;</w:t>
                                  </w:r>
                                  <w:r w:rsidDel="00C2033E">
                                    <w:rPr>
                                      <w:spacing w:val="60"/>
                                    </w:rPr>
                                    <w:t xml:space="preserve"> </w:t>
                                  </w:r>
                                  <w:r w:rsidDel="00C2033E">
                                    <w:t xml:space="preserve">// 0011 in </w:t>
                                  </w:r>
                                  <w:r w:rsidDel="00C2033E">
                                    <w:rPr>
                                      <w:spacing w:val="-2"/>
                                    </w:rPr>
                                    <w:t>binary</w:t>
                                  </w:r>
                                </w:moveFrom>
                              </w:p>
                              <w:p w14:paraId="1C8AFEB6" w14:textId="3EDCDF4E" w:rsidR="00721600" w:rsidRDefault="00721600">
                                <w:pPr>
                                  <w:pStyle w:val="CodeBlockBPBHEB"/>
                                  <w:pPrChange w:id="1050" w:author="Abhiram Arali" w:date="2024-11-13T12:33:00Z">
                                    <w:pPr>
                                      <w:spacing w:line="275" w:lineRule="exact"/>
                                      <w:ind w:left="347"/>
                                    </w:pPr>
                                  </w:pPrChange>
                                </w:pPr>
                                <w:moveFrom w:id="1051" w:author="Abhiram Arali" w:date="2024-11-13T12:34:00Z">
                                  <w:r w:rsidDel="00C2033E">
                                    <w:t>int</w:t>
                                  </w:r>
                                  <w:r w:rsidDel="00C2033E">
                                    <w:rPr>
                                      <w:spacing w:val="-1"/>
                                    </w:rPr>
                                    <w:t xml:space="preserve"> </w:t>
                                  </w:r>
                                  <w:r w:rsidDel="00C2033E">
                                    <w:t>result =</w:t>
                                  </w:r>
                                  <w:r w:rsidDel="00C2033E">
                                    <w:rPr>
                                      <w:spacing w:val="-1"/>
                                    </w:rPr>
                                    <w:t xml:space="preserve"> </w:t>
                                  </w:r>
                                  <w:r w:rsidDel="00C2033E">
                                    <w:t>a</w:t>
                                  </w:r>
                                  <w:r w:rsidDel="00C2033E">
                                    <w:rPr>
                                      <w:spacing w:val="-2"/>
                                    </w:rPr>
                                    <w:t xml:space="preserve"> </w:t>
                                  </w:r>
                                  <w:r w:rsidDel="00C2033E">
                                    <w:t>^ b;</w:t>
                                  </w:r>
                                  <w:r w:rsidDel="00C2033E">
                                    <w:rPr>
                                      <w:spacing w:val="59"/>
                                    </w:rPr>
                                    <w:t xml:space="preserve"> </w:t>
                                  </w:r>
                                  <w:r w:rsidDel="00C2033E">
                                    <w:t>// result is</w:t>
                                  </w:r>
                                  <w:r w:rsidDel="00C2033E">
                                    <w:rPr>
                                      <w:spacing w:val="-1"/>
                                    </w:rPr>
                                    <w:t xml:space="preserve"> </w:t>
                                  </w:r>
                                  <w:r w:rsidDel="00C2033E">
                                    <w:t xml:space="preserve">6 (binary: </w:t>
                                  </w:r>
                                  <w:r w:rsidDel="00C2033E">
                                    <w:rPr>
                                      <w:spacing w:val="-2"/>
                                    </w:rPr>
                                    <w:t>0110)</w:t>
                                  </w:r>
                                </w:moveFrom>
                                <w:moveFromRangeEnd w:id="1046"/>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1F8A49" id="Group 227" o:spid="_x0000_s1048" style="position:absolute;margin-left:66.15pt;margin-top:616.15pt;width:463.2pt;height:144.9pt;z-index:-251653120;mso-wrap-distance-left:0;mso-wrap-distance-right:0;mso-position-horizontal-relative:page;mso-position-vertical-relative:page" coordsize="58826,1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">
                  <v:shape id="Graphic 228" o:spid="_x0000_s1049" style="position:absolute;width:58826;height:18402;visibility:visible;mso-wrap-style:square;v-text-anchor:top" coordsize="5882640,18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" path="m6096,6172l,6172,,382905,,747141r,364236l,1475562r,364236l6096,1839798r,-1456893l6096,6172xem5875909,l6096,,,,,6096r6096,l5875909,6096r,-6096xem5882081,6172r-6096,l5875985,382905r,364236l5875985,1111377r,364185l5875985,1839798r6096,l5882081,382905r,-376733xem5882081,r-6096,l5875985,6096r6096,l5882081,xe" fillcolor="black" stroked="f">
                    <v:path arrowok="t"/>
                  </v:shape>
                  <v:shape id="Textbox 229" o:spid="_x0000_s1050" type="#_x0000_t202" style="position:absolute;left:60;top:60;width:58700;height:18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" filled="f" stroked="f">
                    <v:textbox inset="0,0,0,0">
                      <w:txbxContent>
                        <w:p w14:paraId="31A1F462" w14:textId="1E7B977C" w:rsidR="00721600" w:rsidDel="00C2033E" w:rsidRDefault="00721600">
                          <w:pPr>
                            <w:pStyle w:val="CodeBlockBPBHEB"/>
                            <w:rPr>
                              <w:moveFrom w:id="1389" w:author="Abhiram Arali" w:date="2024-11-13T12:34:00Z" w16du:dateUtc="2024-11-13T07:04:00Z"/>
                            </w:rPr>
                            <w:pPrChange w:id="1390" w:author="Abhiram Arali" w:date="2024-11-13T12:33:00Z" w16du:dateUtc="2024-11-13T07:03:00Z">
                              <w:pPr>
                                <w:spacing w:before="19" w:line="499" w:lineRule="auto"/>
                                <w:ind w:left="107" w:right="7328"/>
                              </w:pPr>
                            </w:pPrChange>
                          </w:pPr>
                          <w:moveFromRangeStart w:id="1391" w:author="Abhiram Arali" w:date="2024-11-13T12:34:00Z" w:name="move182393656"/>
                          <w:moveFrom w:id="1392" w:author="Abhiram Arali" w:date="2024-11-13T12:34:00Z" w16du:dateUtc="2024-11-13T07:04:00Z">
                            <w:r w:rsidDel="00C2033E">
                              <w:t>#include</w:t>
                            </w:r>
                            <w:r w:rsidDel="00C2033E">
                              <w:rPr>
                                <w:spacing w:val="-15"/>
                              </w:rPr>
                              <w:t xml:space="preserve"> </w:t>
                            </w:r>
                            <w:r w:rsidDel="00C2033E">
                              <w:t>&lt;stdio.h&gt; int main() {</w:t>
                            </w:r>
                          </w:moveFrom>
                        </w:p>
                        <w:p w14:paraId="2D291803" w14:textId="71ABB144" w:rsidR="00721600" w:rsidDel="00C2033E" w:rsidRDefault="00721600">
                          <w:pPr>
                            <w:pStyle w:val="CodeBlockBPBHEB"/>
                            <w:rPr>
                              <w:moveFrom w:id="1393" w:author="Abhiram Arali" w:date="2024-11-13T12:34:00Z" w16du:dateUtc="2024-11-13T07:04:00Z"/>
                            </w:rPr>
                            <w:pPrChange w:id="1394" w:author="Abhiram Arali" w:date="2024-11-13T12:33:00Z" w16du:dateUtc="2024-11-13T07:03:00Z">
                              <w:pPr>
                                <w:spacing w:line="499" w:lineRule="auto"/>
                                <w:ind w:left="347" w:right="6301"/>
                              </w:pPr>
                            </w:pPrChange>
                          </w:pPr>
                          <w:moveFrom w:id="1395" w:author="Abhiram Arali" w:date="2024-11-13T12:34:00Z" w16du:dateUtc="2024-11-13T07:04:00Z">
                            <w:r w:rsidDel="00C2033E">
                              <w:t>int</w:t>
                            </w:r>
                            <w:r w:rsidDel="00C2033E">
                              <w:rPr>
                                <w:spacing w:val="-3"/>
                              </w:rPr>
                              <w:t xml:space="preserve"> </w:t>
                            </w:r>
                            <w:r w:rsidDel="00C2033E">
                              <w:t>a</w:t>
                            </w:r>
                            <w:r w:rsidDel="00C2033E">
                              <w:rPr>
                                <w:spacing w:val="-4"/>
                              </w:rPr>
                              <w:t xml:space="preserve"> </w:t>
                            </w:r>
                            <w:r w:rsidDel="00C2033E">
                              <w:t>=</w:t>
                            </w:r>
                            <w:r w:rsidDel="00C2033E">
                              <w:rPr>
                                <w:spacing w:val="-4"/>
                              </w:rPr>
                              <w:t xml:space="preserve"> </w:t>
                            </w:r>
                            <w:r w:rsidDel="00C2033E">
                              <w:t>5;</w:t>
                            </w:r>
                            <w:r w:rsidDel="00C2033E">
                              <w:rPr>
                                <w:spacing w:val="40"/>
                              </w:rPr>
                              <w:t xml:space="preserve"> </w:t>
                            </w:r>
                            <w:r w:rsidDel="00C2033E">
                              <w:t>//</w:t>
                            </w:r>
                            <w:r w:rsidDel="00C2033E">
                              <w:rPr>
                                <w:spacing w:val="-3"/>
                              </w:rPr>
                              <w:t xml:space="preserve"> </w:t>
                            </w:r>
                            <w:r w:rsidDel="00C2033E">
                              <w:t>0101</w:t>
                            </w:r>
                            <w:r w:rsidDel="00C2033E">
                              <w:rPr>
                                <w:spacing w:val="-3"/>
                              </w:rPr>
                              <w:t xml:space="preserve"> </w:t>
                            </w:r>
                            <w:r w:rsidDel="00C2033E">
                              <w:t>in</w:t>
                            </w:r>
                            <w:r w:rsidDel="00C2033E">
                              <w:rPr>
                                <w:spacing w:val="-3"/>
                              </w:rPr>
                              <w:t xml:space="preserve"> </w:t>
                            </w:r>
                            <w:r w:rsidDel="00C2033E">
                              <w:t>binary int b =</w:t>
                            </w:r>
                            <w:r w:rsidDel="00C2033E">
                              <w:rPr>
                                <w:spacing w:val="-1"/>
                              </w:rPr>
                              <w:t xml:space="preserve"> </w:t>
                            </w:r>
                            <w:r w:rsidDel="00C2033E">
                              <w:t>3;</w:t>
                            </w:r>
                            <w:r w:rsidDel="00C2033E">
                              <w:rPr>
                                <w:spacing w:val="60"/>
                              </w:rPr>
                              <w:t xml:space="preserve"> </w:t>
                            </w:r>
                            <w:r w:rsidDel="00C2033E">
                              <w:t xml:space="preserve">// 0011 in </w:t>
                            </w:r>
                            <w:r w:rsidDel="00C2033E">
                              <w:rPr>
                                <w:spacing w:val="-2"/>
                              </w:rPr>
                              <w:t>binary</w:t>
                            </w:r>
                          </w:moveFrom>
                        </w:p>
                        <w:p w14:paraId="1C8AFEB6" w14:textId="3EDCDF4E" w:rsidR="00721600" w:rsidRDefault="00721600">
                          <w:pPr>
                            <w:pStyle w:val="CodeBlockBPBHEB"/>
                            <w:pPrChange w:id="1396" w:author="Abhiram Arali" w:date="2024-11-13T12:33:00Z" w16du:dateUtc="2024-11-13T07:03:00Z">
                              <w:pPr>
                                <w:spacing w:line="275" w:lineRule="exact"/>
                                <w:ind w:left="347"/>
                              </w:pPr>
                            </w:pPrChange>
                          </w:pPr>
                          <w:moveFrom w:id="1397" w:author="Abhiram Arali" w:date="2024-11-13T12:34:00Z" w16du:dateUtc="2024-11-13T07:04:00Z">
                            <w:r w:rsidDel="00C2033E">
                              <w:t>int</w:t>
                            </w:r>
                            <w:r w:rsidDel="00C2033E">
                              <w:rPr>
                                <w:spacing w:val="-1"/>
                              </w:rPr>
                              <w:t xml:space="preserve"> </w:t>
                            </w:r>
                            <w:r w:rsidDel="00C2033E">
                              <w:t>result =</w:t>
                            </w:r>
                            <w:r w:rsidDel="00C2033E">
                              <w:rPr>
                                <w:spacing w:val="-1"/>
                              </w:rPr>
                              <w:t xml:space="preserve"> </w:t>
                            </w:r>
                            <w:r w:rsidDel="00C2033E">
                              <w:t>a</w:t>
                            </w:r>
                            <w:r w:rsidDel="00C2033E">
                              <w:rPr>
                                <w:spacing w:val="-2"/>
                              </w:rPr>
                              <w:t xml:space="preserve"> </w:t>
                            </w:r>
                            <w:r w:rsidDel="00C2033E">
                              <w:t>^ b;</w:t>
                            </w:r>
                            <w:r w:rsidDel="00C2033E">
                              <w:rPr>
                                <w:spacing w:val="59"/>
                              </w:rPr>
                              <w:t xml:space="preserve"> </w:t>
                            </w:r>
                            <w:r w:rsidDel="00C2033E">
                              <w:t>// result is</w:t>
                            </w:r>
                            <w:r w:rsidDel="00C2033E">
                              <w:rPr>
                                <w:spacing w:val="-1"/>
                              </w:rPr>
                              <w:t xml:space="preserve"> </w:t>
                            </w:r>
                            <w:r w:rsidDel="00C2033E">
                              <w:t xml:space="preserve">6 (binary: </w:t>
                            </w:r>
                            <w:r w:rsidDel="00C2033E">
                              <w:rPr>
                                <w:spacing w:val="-2"/>
                              </w:rPr>
                              <w:t>0110)</w:t>
                            </w:r>
                          </w:moveFrom>
                          <w:moveFromRangeEnd w:id="1391"/>
                        </w:p>
                      </w:txbxContent>
                    </v:textbox>
                  </v:shape>
                  <w10:wrap anchorx="page" anchory="page"/>
                </v:group>
              </w:pict>
            </mc:Fallback>
          </mc:AlternateContent>
        </w:r>
      </w:del>
    </w:p>
    <w:p w14:paraId="398559DC" w14:textId="51DD270D" w:rsidR="00721600" w:rsidDel="00821C76" w:rsidRDefault="00721600" w:rsidP="00721600">
      <w:pPr>
        <w:pStyle w:val="BodyText"/>
        <w:ind w:left="102"/>
        <w:rPr>
          <w:del w:id="1052" w:author="Abhiram Arali" w:date="2024-11-13T12:36:00Z"/>
          <w:sz w:val="20"/>
        </w:rPr>
      </w:pPr>
      <w:del w:id="1053" w:author="Abhiram Arali" w:date="2024-11-13T12:30:00Z">
        <w:r w:rsidDel="00543785">
          <w:rPr>
            <w:noProof/>
            <w:sz w:val="20"/>
            <w:lang w:val="en-IN" w:eastAsia="en-IN"/>
            <w:rPrChange w:id="1054" w:author="Unknown">
              <w:rPr>
                <w:noProof/>
                <w:lang w:val="en-IN" w:eastAsia="en-IN"/>
              </w:rPr>
            </w:rPrChange>
          </w:rPr>
          <mc:AlternateContent>
            <mc:Choice Requires="wpg">
              <w:drawing>
                <wp:inline distT="0" distB="0" distL="0" distR="0" wp14:anchorId="36ADF39A" wp14:editId="5EB46AB7">
                  <wp:extent cx="5882640" cy="281305"/>
                  <wp:effectExtent l="0" t="0" r="0" b="4445"/>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81305"/>
                            <a:chOff x="0" y="0"/>
                            <a:chExt cx="5882640" cy="281305"/>
                          </a:xfrm>
                        </wpg:grpSpPr>
                        <wps:wsp>
                          <wps:cNvPr id="231" name="Graphic 231"/>
                          <wps:cNvSpPr/>
                          <wps:spPr>
                            <a:xfrm>
                              <a:off x="0" y="0"/>
                              <a:ext cx="5882640" cy="281305"/>
                            </a:xfrm>
                            <a:custGeom>
                              <a:avLst/>
                              <a:gdLst/>
                              <a:ahLst/>
                              <a:cxnLst/>
                              <a:rect l="l" t="t" r="r" b="b"/>
                              <a:pathLst>
                                <a:path w="5882640" h="281305">
                                  <a:moveTo>
                                    <a:pt x="5875909" y="274624"/>
                                  </a:moveTo>
                                  <a:lnTo>
                                    <a:pt x="6096" y="274624"/>
                                  </a:lnTo>
                                  <a:lnTo>
                                    <a:pt x="6096" y="0"/>
                                  </a:lnTo>
                                  <a:lnTo>
                                    <a:pt x="0" y="0"/>
                                  </a:lnTo>
                                  <a:lnTo>
                                    <a:pt x="0" y="274624"/>
                                  </a:lnTo>
                                  <a:lnTo>
                                    <a:pt x="0" y="280720"/>
                                  </a:lnTo>
                                  <a:lnTo>
                                    <a:pt x="6096" y="280720"/>
                                  </a:lnTo>
                                  <a:lnTo>
                                    <a:pt x="5875909" y="280720"/>
                                  </a:lnTo>
                                  <a:lnTo>
                                    <a:pt x="5875909" y="274624"/>
                                  </a:lnTo>
                                  <a:close/>
                                </a:path>
                                <a:path w="5882640" h="281305">
                                  <a:moveTo>
                                    <a:pt x="5882081" y="0"/>
                                  </a:moveTo>
                                  <a:lnTo>
                                    <a:pt x="5875985" y="0"/>
                                  </a:lnTo>
                                  <a:lnTo>
                                    <a:pt x="5875985" y="274624"/>
                                  </a:lnTo>
                                  <a:lnTo>
                                    <a:pt x="5875985" y="280720"/>
                                  </a:lnTo>
                                  <a:lnTo>
                                    <a:pt x="5882081" y="280720"/>
                                  </a:lnTo>
                                  <a:lnTo>
                                    <a:pt x="5882081" y="274624"/>
                                  </a:lnTo>
                                  <a:lnTo>
                                    <a:pt x="5882081" y="0"/>
                                  </a:lnTo>
                                  <a:close/>
                                </a:path>
                              </a:pathLst>
                            </a:custGeom>
                            <a:solidFill>
                              <a:srgbClr val="000000"/>
                            </a:solidFill>
                          </wps:spPr>
                          <wps:bodyPr wrap="square" lIns="0" tIns="0" rIns="0" bIns="0" rtlCol="0">
                            <a:prstTxWarp prst="textNoShape">
                              <a:avLst/>
                            </a:prstTxWarp>
                            <a:noAutofit/>
                          </wps:bodyPr>
                        </wps:wsp>
                        <wps:wsp>
                          <wps:cNvPr id="232" name="Textbox 232"/>
                          <wps:cNvSpPr txBox="1"/>
                          <wps:spPr>
                            <a:xfrm>
                              <a:off x="6095" y="0"/>
                              <a:ext cx="5869940" cy="274955"/>
                            </a:xfrm>
                            <a:prstGeom prst="rect">
                              <a:avLst/>
                            </a:prstGeom>
                          </wps:spPr>
                          <wps:txbx>
                            <w:txbxContent>
                              <w:p w14:paraId="745CCCD0" w14:textId="2D28BAF6" w:rsidR="00721600" w:rsidRDefault="00721600">
                                <w:pPr>
                                  <w:pStyle w:val="CodeBlockBPBHEB"/>
                                  <w:pPrChange w:id="1055" w:author="Abhiram Arali" w:date="2024-11-13T12:30:00Z">
                                    <w:pPr>
                                      <w:spacing w:line="276" w:lineRule="exact"/>
                                      <w:ind w:left="107"/>
                                    </w:pPr>
                                  </w:pPrChange>
                                </w:pPr>
                                <w:moveFromRangeStart w:id="1056" w:author="Abhiram Arali" w:date="2024-11-13T12:30:00Z" w:name="move182393462"/>
                                <w:moveFrom w:id="1057" w:author="Abhiram Arali" w:date="2024-11-13T12:30:00Z">
                                  <w:r w:rsidDel="00543785">
                                    <w:t>}</w:t>
                                  </w:r>
                                </w:moveFrom>
                                <w:moveFromRangeEnd w:id="1056"/>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ADF39A" id="Group 230" o:spid="_x0000_s1051" style="width:463.2pt;height:22.15pt;mso-position-horizontal-relative:char;mso-position-vertical-relative:line" coordsize="58826,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">
                  <v:shape id="Graphic 231" o:spid="_x0000_s1052" style="position:absolute;width:58826;height:2813;visibility:visible;mso-wrap-style:square;v-text-anchor:top" coordsize="5882640,2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" path="m5875909,274624r-5869813,l6096,,,,,274624r,6096l6096,280720r5869813,l5875909,274624xem5882081,r-6096,l5875985,274624r,6096l5882081,280720r,-6096l5882081,xe" fillcolor="black" stroked="f">
                    <v:path arrowok="t"/>
                  </v:shape>
                  <v:shape id="Textbox 232" o:spid="_x0000_s1053" type="#_x0000_t202" style="position:absolute;left:60;width:5870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" filled="f" stroked="f">
                    <v:textbox inset="0,0,0,0">
                      <w:txbxContent>
                        <w:p w14:paraId="745CCCD0" w14:textId="2D28BAF6" w:rsidR="00721600" w:rsidRDefault="00721600">
                          <w:pPr>
                            <w:pStyle w:val="CodeBlockBPBHEB"/>
                            <w:pPrChange w:id="1403" w:author="Abhiram Arali" w:date="2024-11-13T12:30:00Z" w16du:dateUtc="2024-11-13T07:00:00Z">
                              <w:pPr>
                                <w:spacing w:line="276" w:lineRule="exact"/>
                                <w:ind w:left="107"/>
                              </w:pPr>
                            </w:pPrChange>
                          </w:pPr>
                          <w:moveFromRangeStart w:id="1404" w:author="Abhiram Arali" w:date="2024-11-13T12:30:00Z" w:name="move182393462"/>
                          <w:moveFrom w:id="1405" w:author="Abhiram Arali" w:date="2024-11-13T12:30:00Z" w16du:dateUtc="2024-11-13T07:00:00Z">
                            <w:r w:rsidDel="00543785">
                              <w:t>}</w:t>
                            </w:r>
                          </w:moveFrom>
                          <w:moveFromRangeEnd w:id="1404"/>
                        </w:p>
                      </w:txbxContent>
                    </v:textbox>
                  </v:shape>
                  <w10:anchorlock/>
                </v:group>
              </w:pict>
            </mc:Fallback>
          </mc:AlternateContent>
        </w:r>
      </w:del>
    </w:p>
    <w:p w14:paraId="4BD52257" w14:textId="5A72E751" w:rsidR="00721600" w:rsidRPr="00C41A31" w:rsidDel="00936F56" w:rsidRDefault="00721600">
      <w:pPr>
        <w:pStyle w:val="NormalBPBHEB"/>
        <w:rPr>
          <w:del w:id="1058" w:author="Abhiram Arali" w:date="2024-11-13T12:31:00Z"/>
          <w:b/>
          <w:bCs/>
          <w:rPrChange w:id="1059" w:author="Abhiram Arali" w:date="2024-11-13T12:31:00Z">
            <w:rPr>
              <w:del w:id="1060" w:author="Abhiram Arali" w:date="2024-11-13T12:31:00Z"/>
            </w:rPr>
          </w:rPrChange>
        </w:rPr>
        <w:pPrChange w:id="1061" w:author="Abhiram Arali" w:date="2024-11-13T12:31:00Z">
          <w:pPr>
            <w:pStyle w:val="Heading1"/>
            <w:numPr>
              <w:numId w:val="6"/>
            </w:numPr>
            <w:tabs>
              <w:tab w:val="left" w:pos="460"/>
            </w:tabs>
            <w:spacing w:before="129"/>
            <w:ind w:left="460" w:hanging="240"/>
          </w:pPr>
        </w:pPrChange>
      </w:pPr>
      <w:r w:rsidRPr="00C41A31">
        <w:rPr>
          <w:b/>
          <w:bCs/>
          <w:rPrChange w:id="1062" w:author="Abhiram Arali" w:date="2024-11-13T12:31:00Z">
            <w:rPr/>
          </w:rPrChange>
        </w:rPr>
        <w:t>Bitwise</w:t>
      </w:r>
      <w:r w:rsidRPr="00C41A31">
        <w:rPr>
          <w:b/>
          <w:bCs/>
          <w:spacing w:val="-1"/>
          <w:rPrChange w:id="1063" w:author="Abhiram Arali" w:date="2024-11-13T12:31:00Z">
            <w:rPr>
              <w:spacing w:val="-1"/>
            </w:rPr>
          </w:rPrChange>
        </w:rPr>
        <w:t xml:space="preserve"> </w:t>
      </w:r>
      <w:r w:rsidRPr="00C41A31">
        <w:rPr>
          <w:b/>
          <w:bCs/>
          <w:rPrChange w:id="1064" w:author="Abhiram Arali" w:date="2024-11-13T12:31:00Z">
            <w:rPr/>
          </w:rPrChange>
        </w:rPr>
        <w:t xml:space="preserve">OR </w:t>
      </w:r>
      <w:r w:rsidRPr="00C41A31">
        <w:rPr>
          <w:b/>
          <w:bCs/>
          <w:spacing w:val="-5"/>
          <w:rPrChange w:id="1065" w:author="Abhiram Arali" w:date="2024-11-13T12:31:00Z">
            <w:rPr>
              <w:spacing w:val="-5"/>
            </w:rPr>
          </w:rPrChange>
        </w:rPr>
        <w:t>(|)</w:t>
      </w:r>
      <w:ins w:id="1066" w:author="Abhiram Arali" w:date="2024-11-13T12:31:00Z">
        <w:r w:rsidR="00936F56">
          <w:rPr>
            <w:b/>
            <w:bCs/>
            <w:spacing w:val="-5"/>
          </w:rPr>
          <w:t xml:space="preserve">: </w:t>
        </w:r>
      </w:ins>
    </w:p>
    <w:p w14:paraId="4A934024" w14:textId="48007004" w:rsidR="00721600" w:rsidDel="00C41A31" w:rsidRDefault="00721600" w:rsidP="00721600">
      <w:pPr>
        <w:pStyle w:val="BodyText"/>
        <w:spacing w:before="22"/>
        <w:rPr>
          <w:del w:id="1067" w:author="Abhiram Arali" w:date="2024-11-13T12:31:00Z"/>
          <w:b/>
        </w:rPr>
      </w:pPr>
    </w:p>
    <w:p w14:paraId="0E108B6F" w14:textId="77777777" w:rsidR="00721600" w:rsidRDefault="00721600">
      <w:pPr>
        <w:pStyle w:val="NormalBPBHEB"/>
        <w:numPr>
          <w:ilvl w:val="0"/>
          <w:numId w:val="60"/>
        </w:numPr>
        <w:pPrChange w:id="1068" w:author="Abhiram Arali" w:date="2024-11-13T12:36:00Z">
          <w:pPr>
            <w:pStyle w:val="BodyText"/>
            <w:spacing w:line="360" w:lineRule="auto"/>
            <w:ind w:left="220"/>
          </w:pPr>
        </w:pPrChange>
      </w:pPr>
      <w:r>
        <w:t>Compares</w:t>
      </w:r>
      <w:r>
        <w:rPr>
          <w:spacing w:val="34"/>
        </w:rPr>
        <w:t xml:space="preserve"> </w:t>
      </w:r>
      <w:r>
        <w:t>each</w:t>
      </w:r>
      <w:r>
        <w:rPr>
          <w:spacing w:val="33"/>
        </w:rPr>
        <w:t xml:space="preserve"> </w:t>
      </w:r>
      <w:r>
        <w:t>bit</w:t>
      </w:r>
      <w:r>
        <w:rPr>
          <w:spacing w:val="34"/>
        </w:rPr>
        <w:t xml:space="preserve"> </w:t>
      </w:r>
      <w:r>
        <w:t>of</w:t>
      </w:r>
      <w:r>
        <w:rPr>
          <w:spacing w:val="33"/>
        </w:rPr>
        <w:t xml:space="preserve"> </w:t>
      </w:r>
      <w:r>
        <w:t>two</w:t>
      </w:r>
      <w:r>
        <w:rPr>
          <w:spacing w:val="33"/>
        </w:rPr>
        <w:t xml:space="preserve"> </w:t>
      </w:r>
      <w:r>
        <w:t>operands.</w:t>
      </w:r>
      <w:r>
        <w:rPr>
          <w:spacing w:val="36"/>
        </w:rPr>
        <w:t xml:space="preserve"> </w:t>
      </w:r>
      <w:r>
        <w:t>If</w:t>
      </w:r>
      <w:r>
        <w:rPr>
          <w:spacing w:val="32"/>
        </w:rPr>
        <w:t xml:space="preserve"> </w:t>
      </w:r>
      <w:r>
        <w:t>at</w:t>
      </w:r>
      <w:r>
        <w:rPr>
          <w:spacing w:val="36"/>
        </w:rPr>
        <w:t xml:space="preserve"> </w:t>
      </w:r>
      <w:r>
        <w:t>least</w:t>
      </w:r>
      <w:r>
        <w:rPr>
          <w:spacing w:val="36"/>
        </w:rPr>
        <w:t xml:space="preserve"> </w:t>
      </w:r>
      <w:r>
        <w:t>one</w:t>
      </w:r>
      <w:r>
        <w:rPr>
          <w:spacing w:val="32"/>
        </w:rPr>
        <w:t xml:space="preserve"> </w:t>
      </w:r>
      <w:r>
        <w:t>of</w:t>
      </w:r>
      <w:r>
        <w:rPr>
          <w:spacing w:val="35"/>
        </w:rPr>
        <w:t xml:space="preserve"> </w:t>
      </w:r>
      <w:r>
        <w:t>the</w:t>
      </w:r>
      <w:r>
        <w:rPr>
          <w:spacing w:val="33"/>
        </w:rPr>
        <w:t xml:space="preserve"> </w:t>
      </w:r>
      <w:r>
        <w:t>bits</w:t>
      </w:r>
      <w:r>
        <w:rPr>
          <w:spacing w:val="34"/>
        </w:rPr>
        <w:t xml:space="preserve"> </w:t>
      </w:r>
      <w:r>
        <w:t>is</w:t>
      </w:r>
      <w:r>
        <w:rPr>
          <w:spacing w:val="34"/>
        </w:rPr>
        <w:t xml:space="preserve"> </w:t>
      </w:r>
      <w:r>
        <w:t>1,</w:t>
      </w:r>
      <w:r>
        <w:rPr>
          <w:spacing w:val="35"/>
        </w:rPr>
        <w:t xml:space="preserve"> </w:t>
      </w:r>
      <w:r>
        <w:t>the</w:t>
      </w:r>
      <w:r>
        <w:rPr>
          <w:spacing w:val="32"/>
        </w:rPr>
        <w:t xml:space="preserve"> </w:t>
      </w:r>
      <w:r>
        <w:t>resulting</w:t>
      </w:r>
      <w:r>
        <w:rPr>
          <w:spacing w:val="34"/>
        </w:rPr>
        <w:t xml:space="preserve"> </w:t>
      </w:r>
      <w:r>
        <w:t>bit</w:t>
      </w:r>
      <w:r>
        <w:rPr>
          <w:spacing w:val="34"/>
        </w:rPr>
        <w:t xml:space="preserve"> </w:t>
      </w:r>
      <w:r>
        <w:t>is</w:t>
      </w:r>
      <w:r>
        <w:rPr>
          <w:spacing w:val="34"/>
        </w:rPr>
        <w:t xml:space="preserve"> </w:t>
      </w:r>
      <w:r>
        <w:t>1; otherwise, it is 0.</w:t>
      </w:r>
    </w:p>
    <w:p w14:paraId="2BC1D972" w14:textId="77777777" w:rsidR="00721600" w:rsidRDefault="00721600">
      <w:pPr>
        <w:pStyle w:val="NormalBPBHEB"/>
        <w:numPr>
          <w:ilvl w:val="0"/>
          <w:numId w:val="53"/>
        </w:numPr>
        <w:rPr>
          <w:ins w:id="1069" w:author="Abhiram Arali" w:date="2024-11-13T12:32:00Z"/>
          <w:spacing w:val="-2"/>
        </w:rPr>
        <w:pPrChange w:id="1070" w:author="Abhiram Arali" w:date="2024-11-13T12:36:00Z">
          <w:pPr>
            <w:pStyle w:val="NormalBPBHEB"/>
          </w:pPr>
        </w:pPrChange>
      </w:pPr>
      <w:r w:rsidRPr="00E21F95">
        <w:rPr>
          <w:b/>
          <w:bCs/>
          <w:iCs/>
          <w:rPrChange w:id="1071" w:author="Abhiram Arali" w:date="2024-11-13T12:32:00Z">
            <w:rPr>
              <w:i/>
            </w:rPr>
          </w:rPrChange>
        </w:rPr>
        <w:t>Usage</w:t>
      </w:r>
      <w:r>
        <w:rPr>
          <w:i/>
        </w:rPr>
        <w:t>:</w:t>
      </w:r>
      <w:r>
        <w:rPr>
          <w:i/>
          <w:spacing w:val="-6"/>
        </w:rPr>
        <w:t xml:space="preserve"> </w:t>
      </w:r>
      <w:r>
        <w:t>Used</w:t>
      </w:r>
      <w:r>
        <w:rPr>
          <w:spacing w:val="-5"/>
        </w:rPr>
        <w:t xml:space="preserve"> </w:t>
      </w:r>
      <w:r>
        <w:t>to</w:t>
      </w:r>
      <w:r>
        <w:rPr>
          <w:spacing w:val="-5"/>
        </w:rPr>
        <w:t xml:space="preserve"> </w:t>
      </w:r>
      <w:r>
        <w:t>set</w:t>
      </w:r>
      <w:r>
        <w:rPr>
          <w:spacing w:val="-5"/>
        </w:rPr>
        <w:t xml:space="preserve"> </w:t>
      </w:r>
      <w:r>
        <w:t>specific</w:t>
      </w:r>
      <w:r>
        <w:rPr>
          <w:spacing w:val="-5"/>
        </w:rPr>
        <w:t xml:space="preserve"> </w:t>
      </w:r>
      <w:r>
        <w:t>bits</w:t>
      </w:r>
      <w:r>
        <w:rPr>
          <w:spacing w:val="-5"/>
        </w:rPr>
        <w:t xml:space="preserve"> </w:t>
      </w:r>
      <w:r>
        <w:t>to</w:t>
      </w:r>
      <w:r>
        <w:rPr>
          <w:spacing w:val="-5"/>
        </w:rPr>
        <w:t xml:space="preserve"> </w:t>
      </w:r>
      <w:r>
        <w:t xml:space="preserve">1. </w:t>
      </w:r>
      <w:r>
        <w:rPr>
          <w:spacing w:val="-2"/>
        </w:rPr>
        <w:t>Example:</w:t>
      </w:r>
    </w:p>
    <w:p w14:paraId="1D45F5C8" w14:textId="77777777" w:rsidR="00A70E5C" w:rsidRDefault="00A70E5C" w:rsidP="00A70E5C">
      <w:pPr>
        <w:pStyle w:val="CodeBlockBPBHEB"/>
      </w:pPr>
      <w:moveToRangeStart w:id="1072" w:author="Abhiram Arali" w:date="2024-11-13T12:32:00Z" w:name="move182393545"/>
      <w:moveTo w:id="1073" w:author="Abhiram Arali" w:date="2024-11-13T12:32: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1FF2AB56" w14:textId="77777777" w:rsidR="00A70E5C" w:rsidRDefault="00A70E5C" w:rsidP="00A70E5C">
      <w:pPr>
        <w:pStyle w:val="CodeBlockBPBHEB"/>
      </w:pPr>
      <w:proofErr w:type="spellStart"/>
      <w:proofErr w:type="gramStart"/>
      <w:moveTo w:id="1074" w:author="Abhiram Arali" w:date="2024-11-13T12:32:00Z">
        <w:r>
          <w:t>int</w:t>
        </w:r>
        <w:proofErr w:type="spellEnd"/>
        <w:proofErr w:type="gramEnd"/>
        <w:r>
          <w:rPr>
            <w:spacing w:val="-2"/>
          </w:rPr>
          <w:t xml:space="preserve"> </w:t>
        </w:r>
        <w:r>
          <w:t>a</w:t>
        </w:r>
        <w:r>
          <w:rPr>
            <w:spacing w:val="-3"/>
          </w:rPr>
          <w:t xml:space="preserve"> </w:t>
        </w:r>
        <w:r>
          <w:t>=</w:t>
        </w:r>
        <w:r>
          <w:rPr>
            <w:spacing w:val="-3"/>
          </w:rPr>
          <w:t xml:space="preserve"> </w:t>
        </w:r>
        <w:r>
          <w:t>5;</w:t>
        </w:r>
        <w:r>
          <w:rPr>
            <w:spacing w:val="40"/>
          </w:rPr>
          <w:t xml:space="preserve"> </w:t>
        </w:r>
        <w:r>
          <w:t>//</w:t>
        </w:r>
        <w:r>
          <w:rPr>
            <w:spacing w:val="-2"/>
          </w:rPr>
          <w:t xml:space="preserve"> </w:t>
        </w:r>
        <w:r>
          <w:t>0101</w:t>
        </w:r>
        <w:r>
          <w:rPr>
            <w:spacing w:val="-2"/>
          </w:rPr>
          <w:t xml:space="preserve"> </w:t>
        </w:r>
        <w:r>
          <w:t>in</w:t>
        </w:r>
        <w:r>
          <w:rPr>
            <w:spacing w:val="-2"/>
          </w:rPr>
          <w:t xml:space="preserve"> </w:t>
        </w:r>
        <w:r>
          <w:t xml:space="preserve">binary </w:t>
        </w:r>
        <w:proofErr w:type="spellStart"/>
        <w:r>
          <w:t>int</w:t>
        </w:r>
        <w:proofErr w:type="spellEnd"/>
        <w:r>
          <w:rPr>
            <w:spacing w:val="-5"/>
          </w:rPr>
          <w:t xml:space="preserve"> </w:t>
        </w:r>
        <w:r>
          <w:t>b</w:t>
        </w:r>
        <w:r>
          <w:rPr>
            <w:spacing w:val="-5"/>
          </w:rPr>
          <w:t xml:space="preserve"> </w:t>
        </w:r>
        <w:r>
          <w:t>=</w:t>
        </w:r>
        <w:r>
          <w:rPr>
            <w:spacing w:val="-6"/>
          </w:rPr>
          <w:t xml:space="preserve"> </w:t>
        </w:r>
        <w:r>
          <w:t>3;</w:t>
        </w:r>
        <w:r>
          <w:rPr>
            <w:spacing w:val="40"/>
          </w:rPr>
          <w:t xml:space="preserve"> </w:t>
        </w:r>
        <w:r>
          <w:t>//</w:t>
        </w:r>
        <w:r>
          <w:rPr>
            <w:spacing w:val="-5"/>
          </w:rPr>
          <w:t xml:space="preserve"> </w:t>
        </w:r>
        <w:r>
          <w:t>0011</w:t>
        </w:r>
        <w:r>
          <w:rPr>
            <w:spacing w:val="-5"/>
          </w:rPr>
          <w:t xml:space="preserve"> </w:t>
        </w:r>
        <w:r>
          <w:t>in</w:t>
        </w:r>
        <w:r>
          <w:rPr>
            <w:spacing w:val="-5"/>
          </w:rPr>
          <w:t xml:space="preserve"> </w:t>
        </w:r>
        <w:r>
          <w:t>binary</w:t>
        </w:r>
      </w:moveTo>
    </w:p>
    <w:p w14:paraId="3BA3C621" w14:textId="77777777" w:rsidR="00A70E5C" w:rsidRDefault="00A70E5C" w:rsidP="00A70E5C">
      <w:pPr>
        <w:pStyle w:val="CodeBlockBPBHEB"/>
      </w:pPr>
      <w:proofErr w:type="spellStart"/>
      <w:proofErr w:type="gramStart"/>
      <w:moveTo w:id="1075" w:author="Abhiram Arali" w:date="2024-11-13T12:32:00Z">
        <w:r>
          <w:t>int</w:t>
        </w:r>
        <w:proofErr w:type="spellEnd"/>
        <w:proofErr w:type="gramEnd"/>
        <w:r>
          <w:t xml:space="preserve"> result = a | b;</w:t>
        </w:r>
        <w:r>
          <w:rPr>
            <w:spacing w:val="40"/>
          </w:rPr>
          <w:t xml:space="preserve"> </w:t>
        </w:r>
        <w:r>
          <w:t xml:space="preserve">// result is 7 (binary: 0111) </w:t>
        </w:r>
        <w:proofErr w:type="spellStart"/>
        <w:r>
          <w:t>printf</w:t>
        </w:r>
        <w:proofErr w:type="spellEnd"/>
        <w:r>
          <w:t>("Bitwise</w:t>
        </w:r>
        <w:r>
          <w:rPr>
            <w:spacing w:val="-5"/>
          </w:rPr>
          <w:t xml:space="preserve"> </w:t>
        </w:r>
        <w:r>
          <w:t>OR:</w:t>
        </w:r>
        <w:r>
          <w:rPr>
            <w:spacing w:val="-4"/>
          </w:rPr>
          <w:t xml:space="preserve"> </w:t>
        </w:r>
        <w:r>
          <w:t>%d\n",</w:t>
        </w:r>
        <w:r>
          <w:rPr>
            <w:spacing w:val="-4"/>
          </w:rPr>
          <w:t xml:space="preserve"> </w:t>
        </w:r>
        <w:r>
          <w:t>result);</w:t>
        </w:r>
        <w:r>
          <w:rPr>
            <w:spacing w:val="40"/>
          </w:rPr>
          <w:t xml:space="preserve"> </w:t>
        </w:r>
        <w:r>
          <w:t>//</w:t>
        </w:r>
        <w:r>
          <w:rPr>
            <w:spacing w:val="-4"/>
          </w:rPr>
          <w:t xml:space="preserve"> </w:t>
        </w:r>
        <w:r>
          <w:t>Output:</w:t>
        </w:r>
        <w:r>
          <w:rPr>
            <w:spacing w:val="-4"/>
          </w:rPr>
          <w:t xml:space="preserve"> </w:t>
        </w:r>
        <w:r>
          <w:t>7 return 0;</w:t>
        </w:r>
      </w:moveTo>
    </w:p>
    <w:p w14:paraId="14F4A932" w14:textId="77777777" w:rsidR="00A70E5C" w:rsidRDefault="00A70E5C" w:rsidP="00A70E5C">
      <w:pPr>
        <w:pStyle w:val="CodeBlockBPBHEB"/>
        <w:rPr>
          <w:sz w:val="24"/>
        </w:rPr>
      </w:pPr>
      <w:moveTo w:id="1076" w:author="Abhiram Arali" w:date="2024-11-13T12:32:00Z">
        <w:r>
          <w:rPr>
            <w:spacing w:val="-10"/>
            <w:sz w:val="24"/>
          </w:rPr>
          <w:t>}</w:t>
        </w:r>
      </w:moveTo>
    </w:p>
    <w:moveToRangeEnd w:id="1072"/>
    <w:p w14:paraId="4D2072F8" w14:textId="77777777" w:rsidR="00A70E5C" w:rsidRDefault="00A70E5C">
      <w:pPr>
        <w:pStyle w:val="NormalBPBHEB"/>
        <w:pPrChange w:id="1077" w:author="Abhiram Arali" w:date="2024-11-13T12:32:00Z">
          <w:pPr>
            <w:pStyle w:val="BodyText"/>
            <w:spacing w:before="161" w:after="2" w:line="499" w:lineRule="auto"/>
            <w:ind w:left="220" w:right="4882"/>
          </w:pPr>
        </w:pPrChange>
      </w:pPr>
    </w:p>
    <w:p w14:paraId="46BFC620" w14:textId="4344FFC4" w:rsidR="00721600" w:rsidDel="009429E3" w:rsidRDefault="00721600">
      <w:pPr>
        <w:pStyle w:val="NormalBPBHEB"/>
        <w:rPr>
          <w:del w:id="1078" w:author="Abhiram Arali" w:date="2024-11-13T12:32:00Z"/>
        </w:rPr>
        <w:pPrChange w:id="1079" w:author="Abhiram Arali" w:date="2024-11-13T12:32:00Z">
          <w:pPr>
            <w:pStyle w:val="BodyText"/>
            <w:ind w:left="102"/>
          </w:pPr>
        </w:pPrChange>
      </w:pPr>
      <w:del w:id="1080" w:author="Abhiram Arali" w:date="2024-11-13T12:32:00Z">
        <w:r w:rsidDel="00A70E5C">
          <w:rPr>
            <w:noProof/>
            <w:lang w:val="en-IN" w:eastAsia="en-IN"/>
            <w:rPrChange w:id="1081" w:author="Unknown">
              <w:rPr>
                <w:noProof/>
                <w:lang w:val="en-IN" w:eastAsia="en-IN"/>
              </w:rPr>
            </w:rPrChange>
          </w:rPr>
          <mc:AlternateContent>
            <mc:Choice Requires="wps">
              <w:drawing>
                <wp:inline distT="0" distB="0" distL="0" distR="0" wp14:anchorId="74E22EDE" wp14:editId="0BCEE16B">
                  <wp:extent cx="5876290" cy="2842895"/>
                  <wp:effectExtent l="9525" t="0" r="635" b="5080"/>
                  <wp:docPr id="233" name="Text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842895"/>
                          </a:xfrm>
                          <a:prstGeom prst="rect">
                            <a:avLst/>
                          </a:prstGeom>
                          <a:ln w="6096">
                            <a:solidFill>
                              <a:srgbClr val="000000"/>
                            </a:solidFill>
                            <a:prstDash val="solid"/>
                          </a:ln>
                        </wps:spPr>
                        <wps:txbx>
                          <w:txbxContent>
                            <w:p w14:paraId="1B694374" w14:textId="24159A8A" w:rsidR="00721600" w:rsidDel="00A70E5C" w:rsidRDefault="00721600">
                              <w:pPr>
                                <w:pStyle w:val="CodeBlockBPBHEB"/>
                                <w:pPrChange w:id="1082" w:author="Abhiram Arali" w:date="2024-11-13T12:32:00Z">
                                  <w:pPr>
                                    <w:pStyle w:val="BodyText"/>
                                    <w:spacing w:before="18" w:line="499" w:lineRule="auto"/>
                                    <w:ind w:left="107" w:right="7328"/>
                                  </w:pPr>
                                </w:pPrChange>
                              </w:pPr>
                              <w:moveFromRangeStart w:id="1083" w:author="Abhiram Arali" w:date="2024-11-13T12:32:00Z" w:name="move182393545"/>
                              <w:moveFrom w:id="1084" w:author="Abhiram Arali" w:date="2024-11-13T12:32:00Z">
                                <w:r w:rsidDel="00A70E5C">
                                  <w:t>#include</w:t>
                                </w:r>
                                <w:r w:rsidDel="00A70E5C">
                                  <w:rPr>
                                    <w:spacing w:val="-15"/>
                                  </w:rPr>
                                  <w:t xml:space="preserve"> </w:t>
                                </w:r>
                                <w:r w:rsidDel="00A70E5C">
                                  <w:t>&lt;stdio.h&gt; int main() {</w:t>
                                </w:r>
                              </w:moveFrom>
                            </w:p>
                            <w:p w14:paraId="304D7BFA" w14:textId="35DF582B" w:rsidR="00721600" w:rsidDel="00A70E5C" w:rsidRDefault="00721600">
                              <w:pPr>
                                <w:pStyle w:val="CodeBlockBPBHEB"/>
                                <w:pPrChange w:id="1085" w:author="Abhiram Arali" w:date="2024-11-13T12:32:00Z">
                                  <w:pPr>
                                    <w:pStyle w:val="BodyText"/>
                                    <w:spacing w:line="499" w:lineRule="auto"/>
                                    <w:ind w:left="347" w:right="6122"/>
                                  </w:pPr>
                                </w:pPrChange>
                              </w:pPr>
                              <w:moveFrom w:id="1086" w:author="Abhiram Arali" w:date="2024-11-13T12:32:00Z">
                                <w:r w:rsidDel="00A70E5C">
                                  <w:t>int</w:t>
                                </w:r>
                                <w:r w:rsidDel="00A70E5C">
                                  <w:rPr>
                                    <w:spacing w:val="-2"/>
                                  </w:rPr>
                                  <w:t xml:space="preserve"> </w:t>
                                </w:r>
                                <w:r w:rsidDel="00A70E5C">
                                  <w:t>a</w:t>
                                </w:r>
                                <w:r w:rsidDel="00A70E5C">
                                  <w:rPr>
                                    <w:spacing w:val="-3"/>
                                  </w:rPr>
                                  <w:t xml:space="preserve"> </w:t>
                                </w:r>
                                <w:r w:rsidDel="00A70E5C">
                                  <w:t>=</w:t>
                                </w:r>
                                <w:r w:rsidDel="00A70E5C">
                                  <w:rPr>
                                    <w:spacing w:val="-3"/>
                                  </w:rPr>
                                  <w:t xml:space="preserve"> </w:t>
                                </w:r>
                                <w:r w:rsidDel="00A70E5C">
                                  <w:t>5;</w:t>
                                </w:r>
                                <w:r w:rsidDel="00A70E5C">
                                  <w:rPr>
                                    <w:spacing w:val="40"/>
                                  </w:rPr>
                                  <w:t xml:space="preserve"> </w:t>
                                </w:r>
                                <w:r w:rsidDel="00A70E5C">
                                  <w:t>//</w:t>
                                </w:r>
                                <w:r w:rsidDel="00A70E5C">
                                  <w:rPr>
                                    <w:spacing w:val="-2"/>
                                  </w:rPr>
                                  <w:t xml:space="preserve"> </w:t>
                                </w:r>
                                <w:r w:rsidDel="00A70E5C">
                                  <w:t>0101</w:t>
                                </w:r>
                                <w:r w:rsidDel="00A70E5C">
                                  <w:rPr>
                                    <w:spacing w:val="-2"/>
                                  </w:rPr>
                                  <w:t xml:space="preserve"> </w:t>
                                </w:r>
                                <w:r w:rsidDel="00A70E5C">
                                  <w:t>in</w:t>
                                </w:r>
                                <w:r w:rsidDel="00A70E5C">
                                  <w:rPr>
                                    <w:spacing w:val="-2"/>
                                  </w:rPr>
                                  <w:t xml:space="preserve"> </w:t>
                                </w:r>
                                <w:r w:rsidDel="00A70E5C">
                                  <w:t>binary int</w:t>
                                </w:r>
                                <w:r w:rsidDel="00A70E5C">
                                  <w:rPr>
                                    <w:spacing w:val="-5"/>
                                  </w:rPr>
                                  <w:t xml:space="preserve"> </w:t>
                                </w:r>
                                <w:r w:rsidDel="00A70E5C">
                                  <w:t>b</w:t>
                                </w:r>
                                <w:r w:rsidDel="00A70E5C">
                                  <w:rPr>
                                    <w:spacing w:val="-5"/>
                                  </w:rPr>
                                  <w:t xml:space="preserve"> </w:t>
                                </w:r>
                                <w:r w:rsidDel="00A70E5C">
                                  <w:t>=</w:t>
                                </w:r>
                                <w:r w:rsidDel="00A70E5C">
                                  <w:rPr>
                                    <w:spacing w:val="-6"/>
                                  </w:rPr>
                                  <w:t xml:space="preserve"> </w:t>
                                </w:r>
                                <w:r w:rsidDel="00A70E5C">
                                  <w:t>3;</w:t>
                                </w:r>
                                <w:r w:rsidDel="00A70E5C">
                                  <w:rPr>
                                    <w:spacing w:val="40"/>
                                  </w:rPr>
                                  <w:t xml:space="preserve"> </w:t>
                                </w:r>
                                <w:r w:rsidDel="00A70E5C">
                                  <w:t>//</w:t>
                                </w:r>
                                <w:r w:rsidDel="00A70E5C">
                                  <w:rPr>
                                    <w:spacing w:val="-5"/>
                                  </w:rPr>
                                  <w:t xml:space="preserve"> </w:t>
                                </w:r>
                                <w:r w:rsidDel="00A70E5C">
                                  <w:t>0011</w:t>
                                </w:r>
                                <w:r w:rsidDel="00A70E5C">
                                  <w:rPr>
                                    <w:spacing w:val="-5"/>
                                  </w:rPr>
                                  <w:t xml:space="preserve"> </w:t>
                                </w:r>
                                <w:r w:rsidDel="00A70E5C">
                                  <w:t>in</w:t>
                                </w:r>
                                <w:r w:rsidDel="00A70E5C">
                                  <w:rPr>
                                    <w:spacing w:val="-5"/>
                                  </w:rPr>
                                  <w:t xml:space="preserve"> </w:t>
                                </w:r>
                                <w:r w:rsidDel="00A70E5C">
                                  <w:t>binary</w:t>
                                </w:r>
                              </w:moveFrom>
                            </w:p>
                            <w:p w14:paraId="279A008F" w14:textId="2EF908BC" w:rsidR="00721600" w:rsidDel="00A70E5C" w:rsidRDefault="00721600">
                              <w:pPr>
                                <w:pStyle w:val="CodeBlockBPBHEB"/>
                                <w:pPrChange w:id="1087" w:author="Abhiram Arali" w:date="2024-11-13T12:32:00Z">
                                  <w:pPr>
                                    <w:pStyle w:val="BodyText"/>
                                    <w:spacing w:line="499" w:lineRule="auto"/>
                                    <w:ind w:left="347" w:right="3945"/>
                                  </w:pPr>
                                </w:pPrChange>
                              </w:pPr>
                              <w:moveFrom w:id="1088" w:author="Abhiram Arali" w:date="2024-11-13T12:32:00Z">
                                <w:r w:rsidDel="00A70E5C">
                                  <w:t>int result = a | b;</w:t>
                                </w:r>
                                <w:r w:rsidDel="00A70E5C">
                                  <w:rPr>
                                    <w:spacing w:val="40"/>
                                  </w:rPr>
                                  <w:t xml:space="preserve"> </w:t>
                                </w:r>
                                <w:r w:rsidDel="00A70E5C">
                                  <w:t>// result is 7 (binary: 0111) printf("Bitwise</w:t>
                                </w:r>
                                <w:r w:rsidDel="00A70E5C">
                                  <w:rPr>
                                    <w:spacing w:val="-5"/>
                                  </w:rPr>
                                  <w:t xml:space="preserve"> </w:t>
                                </w:r>
                                <w:r w:rsidDel="00A70E5C">
                                  <w:t>OR:</w:t>
                                </w:r>
                                <w:r w:rsidDel="00A70E5C">
                                  <w:rPr>
                                    <w:spacing w:val="-4"/>
                                  </w:rPr>
                                  <w:t xml:space="preserve"> </w:t>
                                </w:r>
                                <w:r w:rsidDel="00A70E5C">
                                  <w:t>%d\n",</w:t>
                                </w:r>
                                <w:r w:rsidDel="00A70E5C">
                                  <w:rPr>
                                    <w:spacing w:val="-4"/>
                                  </w:rPr>
                                  <w:t xml:space="preserve"> </w:t>
                                </w:r>
                                <w:r w:rsidDel="00A70E5C">
                                  <w:t>result);</w:t>
                                </w:r>
                                <w:r w:rsidDel="00A70E5C">
                                  <w:rPr>
                                    <w:spacing w:val="40"/>
                                  </w:rPr>
                                  <w:t xml:space="preserve"> </w:t>
                                </w:r>
                                <w:r w:rsidDel="00A70E5C">
                                  <w:t>//</w:t>
                                </w:r>
                                <w:r w:rsidDel="00A70E5C">
                                  <w:rPr>
                                    <w:spacing w:val="-4"/>
                                  </w:rPr>
                                  <w:t xml:space="preserve"> </w:t>
                                </w:r>
                                <w:r w:rsidDel="00A70E5C">
                                  <w:t>Output:</w:t>
                                </w:r>
                                <w:r w:rsidDel="00A70E5C">
                                  <w:rPr>
                                    <w:spacing w:val="-4"/>
                                  </w:rPr>
                                  <w:t xml:space="preserve"> </w:t>
                                </w:r>
                                <w:r w:rsidDel="00A70E5C">
                                  <w:t>7 return 0;</w:t>
                                </w:r>
                              </w:moveFrom>
                            </w:p>
                            <w:p w14:paraId="5A144683" w14:textId="22D0E705" w:rsidR="00721600" w:rsidRDefault="00721600">
                              <w:pPr>
                                <w:pStyle w:val="CodeBlockBPBHEB"/>
                                <w:rPr>
                                  <w:sz w:val="24"/>
                                </w:rPr>
                                <w:pPrChange w:id="1089" w:author="Abhiram Arali" w:date="2024-11-13T12:32:00Z">
                                  <w:pPr>
                                    <w:spacing w:line="275" w:lineRule="exact"/>
                                    <w:ind w:left="107"/>
                                  </w:pPr>
                                </w:pPrChange>
                              </w:pPr>
                              <w:moveFrom w:id="1090" w:author="Abhiram Arali" w:date="2024-11-13T12:32:00Z">
                                <w:r w:rsidDel="00A70E5C">
                                  <w:rPr>
                                    <w:spacing w:val="-10"/>
                                    <w:sz w:val="24"/>
                                  </w:rPr>
                                  <w:t>}</w:t>
                                </w:r>
                              </w:moveFrom>
                              <w:moveFromRangeEnd w:id="1083"/>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E22EDE" id="Textbox 233" o:spid="_x0000_s1054" type="#_x0000_t202" style="width:462.7pt;height:2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" filled="f" strokeweight=".48pt">
                  <v:path arrowok="t"/>
                  <v:textbox inset="0,0,0,0">
                    <w:txbxContent>
                      <w:p w14:paraId="1B694374" w14:textId="24159A8A" w:rsidR="00721600" w:rsidDel="00A70E5C" w:rsidRDefault="00721600">
                        <w:pPr>
                          <w:pStyle w:val="CodeBlockBPBHEB"/>
                          <w:rPr>
                            <w:moveFrom w:id="1445" w:author="Abhiram Arali" w:date="2024-11-13T12:32:00Z" w16du:dateUtc="2024-11-13T07:02:00Z"/>
                          </w:rPr>
                          <w:pPrChange w:id="1446" w:author="Abhiram Arali" w:date="2024-11-13T12:32:00Z" w16du:dateUtc="2024-11-13T07:02:00Z">
                            <w:pPr>
                              <w:pStyle w:val="BodyText"/>
                              <w:spacing w:before="18" w:line="499" w:lineRule="auto"/>
                              <w:ind w:left="107" w:right="7328"/>
                            </w:pPr>
                          </w:pPrChange>
                        </w:pPr>
                        <w:moveFromRangeStart w:id="1447" w:author="Abhiram Arali" w:date="2024-11-13T12:32:00Z" w:name="move182393545"/>
                        <w:moveFrom w:id="1448" w:author="Abhiram Arali" w:date="2024-11-13T12:32:00Z" w16du:dateUtc="2024-11-13T07:02:00Z">
                          <w:r w:rsidDel="00A70E5C">
                            <w:t>#include</w:t>
                          </w:r>
                          <w:r w:rsidDel="00A70E5C">
                            <w:rPr>
                              <w:spacing w:val="-15"/>
                            </w:rPr>
                            <w:t xml:space="preserve"> </w:t>
                          </w:r>
                          <w:r w:rsidDel="00A70E5C">
                            <w:t>&lt;stdio.h&gt; int main() {</w:t>
                          </w:r>
                        </w:moveFrom>
                      </w:p>
                      <w:p w14:paraId="304D7BFA" w14:textId="35DF582B" w:rsidR="00721600" w:rsidDel="00A70E5C" w:rsidRDefault="00721600">
                        <w:pPr>
                          <w:pStyle w:val="CodeBlockBPBHEB"/>
                          <w:rPr>
                            <w:moveFrom w:id="1449" w:author="Abhiram Arali" w:date="2024-11-13T12:32:00Z" w16du:dateUtc="2024-11-13T07:02:00Z"/>
                          </w:rPr>
                          <w:pPrChange w:id="1450" w:author="Abhiram Arali" w:date="2024-11-13T12:32:00Z" w16du:dateUtc="2024-11-13T07:02:00Z">
                            <w:pPr>
                              <w:pStyle w:val="BodyText"/>
                              <w:spacing w:line="499" w:lineRule="auto"/>
                              <w:ind w:left="347" w:right="6122"/>
                            </w:pPr>
                          </w:pPrChange>
                        </w:pPr>
                        <w:moveFrom w:id="1451" w:author="Abhiram Arali" w:date="2024-11-13T12:32:00Z" w16du:dateUtc="2024-11-13T07:02:00Z">
                          <w:r w:rsidDel="00A70E5C">
                            <w:t>int</w:t>
                          </w:r>
                          <w:r w:rsidDel="00A70E5C">
                            <w:rPr>
                              <w:spacing w:val="-2"/>
                            </w:rPr>
                            <w:t xml:space="preserve"> </w:t>
                          </w:r>
                          <w:r w:rsidDel="00A70E5C">
                            <w:t>a</w:t>
                          </w:r>
                          <w:r w:rsidDel="00A70E5C">
                            <w:rPr>
                              <w:spacing w:val="-3"/>
                            </w:rPr>
                            <w:t xml:space="preserve"> </w:t>
                          </w:r>
                          <w:r w:rsidDel="00A70E5C">
                            <w:t>=</w:t>
                          </w:r>
                          <w:r w:rsidDel="00A70E5C">
                            <w:rPr>
                              <w:spacing w:val="-3"/>
                            </w:rPr>
                            <w:t xml:space="preserve"> </w:t>
                          </w:r>
                          <w:r w:rsidDel="00A70E5C">
                            <w:t>5;</w:t>
                          </w:r>
                          <w:r w:rsidDel="00A70E5C">
                            <w:rPr>
                              <w:spacing w:val="40"/>
                            </w:rPr>
                            <w:t xml:space="preserve"> </w:t>
                          </w:r>
                          <w:r w:rsidDel="00A70E5C">
                            <w:t>//</w:t>
                          </w:r>
                          <w:r w:rsidDel="00A70E5C">
                            <w:rPr>
                              <w:spacing w:val="-2"/>
                            </w:rPr>
                            <w:t xml:space="preserve"> </w:t>
                          </w:r>
                          <w:r w:rsidDel="00A70E5C">
                            <w:t>0101</w:t>
                          </w:r>
                          <w:r w:rsidDel="00A70E5C">
                            <w:rPr>
                              <w:spacing w:val="-2"/>
                            </w:rPr>
                            <w:t xml:space="preserve"> </w:t>
                          </w:r>
                          <w:r w:rsidDel="00A70E5C">
                            <w:t>in</w:t>
                          </w:r>
                          <w:r w:rsidDel="00A70E5C">
                            <w:rPr>
                              <w:spacing w:val="-2"/>
                            </w:rPr>
                            <w:t xml:space="preserve"> </w:t>
                          </w:r>
                          <w:r w:rsidDel="00A70E5C">
                            <w:t>binary int</w:t>
                          </w:r>
                          <w:r w:rsidDel="00A70E5C">
                            <w:rPr>
                              <w:spacing w:val="-5"/>
                            </w:rPr>
                            <w:t xml:space="preserve"> </w:t>
                          </w:r>
                          <w:r w:rsidDel="00A70E5C">
                            <w:t>b</w:t>
                          </w:r>
                          <w:r w:rsidDel="00A70E5C">
                            <w:rPr>
                              <w:spacing w:val="-5"/>
                            </w:rPr>
                            <w:t xml:space="preserve"> </w:t>
                          </w:r>
                          <w:r w:rsidDel="00A70E5C">
                            <w:t>=</w:t>
                          </w:r>
                          <w:r w:rsidDel="00A70E5C">
                            <w:rPr>
                              <w:spacing w:val="-6"/>
                            </w:rPr>
                            <w:t xml:space="preserve"> </w:t>
                          </w:r>
                          <w:r w:rsidDel="00A70E5C">
                            <w:t>3;</w:t>
                          </w:r>
                          <w:r w:rsidDel="00A70E5C">
                            <w:rPr>
                              <w:spacing w:val="40"/>
                            </w:rPr>
                            <w:t xml:space="preserve"> </w:t>
                          </w:r>
                          <w:r w:rsidDel="00A70E5C">
                            <w:t>//</w:t>
                          </w:r>
                          <w:r w:rsidDel="00A70E5C">
                            <w:rPr>
                              <w:spacing w:val="-5"/>
                            </w:rPr>
                            <w:t xml:space="preserve"> </w:t>
                          </w:r>
                          <w:r w:rsidDel="00A70E5C">
                            <w:t>0011</w:t>
                          </w:r>
                          <w:r w:rsidDel="00A70E5C">
                            <w:rPr>
                              <w:spacing w:val="-5"/>
                            </w:rPr>
                            <w:t xml:space="preserve"> </w:t>
                          </w:r>
                          <w:r w:rsidDel="00A70E5C">
                            <w:t>in</w:t>
                          </w:r>
                          <w:r w:rsidDel="00A70E5C">
                            <w:rPr>
                              <w:spacing w:val="-5"/>
                            </w:rPr>
                            <w:t xml:space="preserve"> </w:t>
                          </w:r>
                          <w:r w:rsidDel="00A70E5C">
                            <w:t>binary</w:t>
                          </w:r>
                        </w:moveFrom>
                      </w:p>
                      <w:p w14:paraId="279A008F" w14:textId="2EF908BC" w:rsidR="00721600" w:rsidDel="00A70E5C" w:rsidRDefault="00721600">
                        <w:pPr>
                          <w:pStyle w:val="CodeBlockBPBHEB"/>
                          <w:rPr>
                            <w:moveFrom w:id="1452" w:author="Abhiram Arali" w:date="2024-11-13T12:32:00Z" w16du:dateUtc="2024-11-13T07:02:00Z"/>
                          </w:rPr>
                          <w:pPrChange w:id="1453" w:author="Abhiram Arali" w:date="2024-11-13T12:32:00Z" w16du:dateUtc="2024-11-13T07:02:00Z">
                            <w:pPr>
                              <w:pStyle w:val="BodyText"/>
                              <w:spacing w:line="499" w:lineRule="auto"/>
                              <w:ind w:left="347" w:right="3945"/>
                            </w:pPr>
                          </w:pPrChange>
                        </w:pPr>
                        <w:moveFrom w:id="1454" w:author="Abhiram Arali" w:date="2024-11-13T12:32:00Z" w16du:dateUtc="2024-11-13T07:02:00Z">
                          <w:r w:rsidDel="00A70E5C">
                            <w:t>int result = a | b;</w:t>
                          </w:r>
                          <w:r w:rsidDel="00A70E5C">
                            <w:rPr>
                              <w:spacing w:val="40"/>
                            </w:rPr>
                            <w:t xml:space="preserve"> </w:t>
                          </w:r>
                          <w:r w:rsidDel="00A70E5C">
                            <w:t>// result is 7 (binary: 0111) printf("Bitwise</w:t>
                          </w:r>
                          <w:r w:rsidDel="00A70E5C">
                            <w:rPr>
                              <w:spacing w:val="-5"/>
                            </w:rPr>
                            <w:t xml:space="preserve"> </w:t>
                          </w:r>
                          <w:r w:rsidDel="00A70E5C">
                            <w:t>OR:</w:t>
                          </w:r>
                          <w:r w:rsidDel="00A70E5C">
                            <w:rPr>
                              <w:spacing w:val="-4"/>
                            </w:rPr>
                            <w:t xml:space="preserve"> </w:t>
                          </w:r>
                          <w:r w:rsidDel="00A70E5C">
                            <w:t>%d\n",</w:t>
                          </w:r>
                          <w:r w:rsidDel="00A70E5C">
                            <w:rPr>
                              <w:spacing w:val="-4"/>
                            </w:rPr>
                            <w:t xml:space="preserve"> </w:t>
                          </w:r>
                          <w:r w:rsidDel="00A70E5C">
                            <w:t>result);</w:t>
                          </w:r>
                          <w:r w:rsidDel="00A70E5C">
                            <w:rPr>
                              <w:spacing w:val="40"/>
                            </w:rPr>
                            <w:t xml:space="preserve"> </w:t>
                          </w:r>
                          <w:r w:rsidDel="00A70E5C">
                            <w:t>//</w:t>
                          </w:r>
                          <w:r w:rsidDel="00A70E5C">
                            <w:rPr>
                              <w:spacing w:val="-4"/>
                            </w:rPr>
                            <w:t xml:space="preserve"> </w:t>
                          </w:r>
                          <w:r w:rsidDel="00A70E5C">
                            <w:t>Output:</w:t>
                          </w:r>
                          <w:r w:rsidDel="00A70E5C">
                            <w:rPr>
                              <w:spacing w:val="-4"/>
                            </w:rPr>
                            <w:t xml:space="preserve"> </w:t>
                          </w:r>
                          <w:r w:rsidDel="00A70E5C">
                            <w:t>7 return 0;</w:t>
                          </w:r>
                        </w:moveFrom>
                      </w:p>
                      <w:p w14:paraId="5A144683" w14:textId="22D0E705" w:rsidR="00721600" w:rsidRDefault="00721600">
                        <w:pPr>
                          <w:pStyle w:val="CodeBlockBPBHEB"/>
                          <w:rPr>
                            <w:sz w:val="24"/>
                          </w:rPr>
                          <w:pPrChange w:id="1455" w:author="Abhiram Arali" w:date="2024-11-13T12:32:00Z" w16du:dateUtc="2024-11-13T07:02:00Z">
                            <w:pPr>
                              <w:spacing w:line="275" w:lineRule="exact"/>
                              <w:ind w:left="107"/>
                            </w:pPr>
                          </w:pPrChange>
                        </w:pPr>
                        <w:moveFrom w:id="1456" w:author="Abhiram Arali" w:date="2024-11-13T12:32:00Z" w16du:dateUtc="2024-11-13T07:02:00Z">
                          <w:r w:rsidDel="00A70E5C">
                            <w:rPr>
                              <w:spacing w:val="-10"/>
                              <w:sz w:val="24"/>
                            </w:rPr>
                            <w:t>}</w:t>
                          </w:r>
                        </w:moveFrom>
                        <w:moveFromRangeEnd w:id="1447"/>
                      </w:p>
                    </w:txbxContent>
                  </v:textbox>
                  <w10:anchorlock/>
                </v:shape>
              </w:pict>
            </mc:Fallback>
          </mc:AlternateContent>
        </w:r>
      </w:del>
    </w:p>
    <w:p w14:paraId="4620A00D" w14:textId="02974745" w:rsidR="00721600" w:rsidRPr="009429E3" w:rsidDel="00344691" w:rsidRDefault="00721600">
      <w:pPr>
        <w:pStyle w:val="NormalBPBHEB"/>
        <w:rPr>
          <w:del w:id="1091" w:author="Abhiram Arali" w:date="2024-11-13T12:32:00Z"/>
          <w:b/>
          <w:bCs/>
          <w:rPrChange w:id="1092" w:author="Abhiram Arali" w:date="2024-11-13T12:32:00Z">
            <w:rPr>
              <w:del w:id="1093" w:author="Abhiram Arali" w:date="2024-11-13T12:32:00Z"/>
            </w:rPr>
          </w:rPrChange>
        </w:rPr>
        <w:pPrChange w:id="1094" w:author="Abhiram Arali" w:date="2024-11-13T12:32:00Z">
          <w:pPr>
            <w:pStyle w:val="Heading1"/>
            <w:numPr>
              <w:numId w:val="6"/>
            </w:numPr>
            <w:tabs>
              <w:tab w:val="left" w:pos="460"/>
            </w:tabs>
            <w:spacing w:before="123"/>
            <w:ind w:left="460" w:hanging="240"/>
          </w:pPr>
        </w:pPrChange>
      </w:pPr>
      <w:r w:rsidRPr="009429E3">
        <w:rPr>
          <w:b/>
          <w:bCs/>
          <w:rPrChange w:id="1095" w:author="Abhiram Arali" w:date="2024-11-13T12:32:00Z">
            <w:rPr/>
          </w:rPrChange>
        </w:rPr>
        <w:t>Bitwise</w:t>
      </w:r>
      <w:r w:rsidRPr="009429E3">
        <w:rPr>
          <w:b/>
          <w:bCs/>
          <w:spacing w:val="-1"/>
          <w:rPrChange w:id="1096" w:author="Abhiram Arali" w:date="2024-11-13T12:32:00Z">
            <w:rPr>
              <w:spacing w:val="-1"/>
            </w:rPr>
          </w:rPrChange>
        </w:rPr>
        <w:t xml:space="preserve"> </w:t>
      </w:r>
      <w:r w:rsidRPr="009429E3">
        <w:rPr>
          <w:b/>
          <w:bCs/>
          <w:rPrChange w:id="1097" w:author="Abhiram Arali" w:date="2024-11-13T12:32:00Z">
            <w:rPr/>
          </w:rPrChange>
        </w:rPr>
        <w:t>XOR</w:t>
      </w:r>
      <w:r w:rsidRPr="009429E3">
        <w:rPr>
          <w:b/>
          <w:bCs/>
          <w:spacing w:val="-1"/>
          <w:rPrChange w:id="1098" w:author="Abhiram Arali" w:date="2024-11-13T12:32:00Z">
            <w:rPr>
              <w:spacing w:val="-1"/>
            </w:rPr>
          </w:rPrChange>
        </w:rPr>
        <w:t xml:space="preserve"> </w:t>
      </w:r>
      <w:r w:rsidRPr="009429E3">
        <w:rPr>
          <w:b/>
          <w:bCs/>
          <w:spacing w:val="-5"/>
          <w:rPrChange w:id="1099" w:author="Abhiram Arali" w:date="2024-11-13T12:32:00Z">
            <w:rPr>
              <w:spacing w:val="-5"/>
            </w:rPr>
          </w:rPrChange>
        </w:rPr>
        <w:t>(^)</w:t>
      </w:r>
      <w:ins w:id="1100" w:author="Abhiram Arali" w:date="2024-11-13T12:32:00Z">
        <w:r w:rsidR="00344691">
          <w:rPr>
            <w:b/>
            <w:bCs/>
            <w:spacing w:val="-5"/>
          </w:rPr>
          <w:t xml:space="preserve">: </w:t>
        </w:r>
      </w:ins>
    </w:p>
    <w:p w14:paraId="6CA8F82C" w14:textId="26D8D331" w:rsidR="00721600" w:rsidDel="00777CA6" w:rsidRDefault="00721600" w:rsidP="00721600">
      <w:pPr>
        <w:pStyle w:val="BodyText"/>
        <w:spacing w:before="22"/>
        <w:rPr>
          <w:del w:id="1101" w:author="Abhiram Arali" w:date="2024-11-13T12:32:00Z"/>
          <w:b/>
        </w:rPr>
      </w:pPr>
    </w:p>
    <w:p w14:paraId="2945ADF1" w14:textId="77777777" w:rsidR="00721600" w:rsidRDefault="00721600">
      <w:pPr>
        <w:pStyle w:val="NormalBPBHEB"/>
        <w:numPr>
          <w:ilvl w:val="0"/>
          <w:numId w:val="61"/>
        </w:numPr>
        <w:pPrChange w:id="1102" w:author="Abhiram Arali" w:date="2024-11-13T12:36:00Z">
          <w:pPr>
            <w:pStyle w:val="BodyText"/>
            <w:spacing w:line="360" w:lineRule="auto"/>
            <w:ind w:left="220" w:right="180"/>
          </w:pPr>
        </w:pPrChange>
      </w:pPr>
      <w:r>
        <w:t>Compares</w:t>
      </w:r>
      <w:r>
        <w:rPr>
          <w:spacing w:val="-4"/>
        </w:rPr>
        <w:t xml:space="preserve"> </w:t>
      </w:r>
      <w:r>
        <w:t>each</w:t>
      </w:r>
      <w:r>
        <w:rPr>
          <w:spacing w:val="-4"/>
        </w:rPr>
        <w:t xml:space="preserve"> </w:t>
      </w:r>
      <w:r>
        <w:t>bit</w:t>
      </w:r>
      <w:r>
        <w:rPr>
          <w:spacing w:val="-4"/>
        </w:rPr>
        <w:t xml:space="preserve"> </w:t>
      </w:r>
      <w:r>
        <w:t>of</w:t>
      </w:r>
      <w:r>
        <w:rPr>
          <w:spacing w:val="-5"/>
        </w:rPr>
        <w:t xml:space="preserve"> </w:t>
      </w:r>
      <w:r>
        <w:t>two</w:t>
      </w:r>
      <w:r>
        <w:rPr>
          <w:spacing w:val="-3"/>
        </w:rPr>
        <w:t xml:space="preserve"> </w:t>
      </w:r>
      <w:r>
        <w:t>operands. If</w:t>
      </w:r>
      <w:r>
        <w:rPr>
          <w:spacing w:val="-3"/>
        </w:rPr>
        <w:t xml:space="preserve"> </w:t>
      </w:r>
      <w:r>
        <w:t>one</w:t>
      </w:r>
      <w:r>
        <w:rPr>
          <w:spacing w:val="-5"/>
        </w:rPr>
        <w:t xml:space="preserve"> </w:t>
      </w:r>
      <w:r>
        <w:t>of</w:t>
      </w:r>
      <w:r>
        <w:rPr>
          <w:spacing w:val="-5"/>
        </w:rPr>
        <w:t xml:space="preserve"> </w:t>
      </w:r>
      <w:r>
        <w:t>the</w:t>
      </w:r>
      <w:r>
        <w:rPr>
          <w:spacing w:val="-1"/>
        </w:rPr>
        <w:t xml:space="preserve"> </w:t>
      </w:r>
      <w:r>
        <w:t>bits</w:t>
      </w:r>
      <w:r>
        <w:rPr>
          <w:spacing w:val="-4"/>
        </w:rPr>
        <w:t xml:space="preserve"> </w:t>
      </w:r>
      <w:r>
        <w:t>is</w:t>
      </w:r>
      <w:r>
        <w:rPr>
          <w:spacing w:val="-4"/>
        </w:rPr>
        <w:t xml:space="preserve"> </w:t>
      </w:r>
      <w:r>
        <w:t>1</w:t>
      </w:r>
      <w:r>
        <w:rPr>
          <w:spacing w:val="-4"/>
        </w:rPr>
        <w:t xml:space="preserve"> </w:t>
      </w:r>
      <w:r>
        <w:t>and</w:t>
      </w:r>
      <w:r>
        <w:rPr>
          <w:spacing w:val="-4"/>
        </w:rPr>
        <w:t xml:space="preserve"> </w:t>
      </w:r>
      <w:r>
        <w:t>the</w:t>
      </w:r>
      <w:r>
        <w:rPr>
          <w:spacing w:val="-3"/>
        </w:rPr>
        <w:t xml:space="preserve"> </w:t>
      </w:r>
      <w:r>
        <w:t>other</w:t>
      </w:r>
      <w:r>
        <w:rPr>
          <w:spacing w:val="-5"/>
        </w:rPr>
        <w:t xml:space="preserve"> </w:t>
      </w:r>
      <w:r>
        <w:t>is</w:t>
      </w:r>
      <w:r>
        <w:rPr>
          <w:spacing w:val="-2"/>
        </w:rPr>
        <w:t xml:space="preserve"> </w:t>
      </w:r>
      <w:r>
        <w:t>0,</w:t>
      </w:r>
      <w:r>
        <w:rPr>
          <w:spacing w:val="-4"/>
        </w:rPr>
        <w:t xml:space="preserve"> </w:t>
      </w:r>
      <w:r>
        <w:t>the</w:t>
      </w:r>
      <w:r>
        <w:rPr>
          <w:spacing w:val="-4"/>
        </w:rPr>
        <w:t xml:space="preserve"> </w:t>
      </w:r>
      <w:r>
        <w:t>resulting</w:t>
      </w:r>
      <w:r>
        <w:rPr>
          <w:spacing w:val="-4"/>
        </w:rPr>
        <w:t xml:space="preserve"> </w:t>
      </w:r>
      <w:r>
        <w:t>bit</w:t>
      </w:r>
      <w:r>
        <w:rPr>
          <w:spacing w:val="-4"/>
        </w:rPr>
        <w:t xml:space="preserve"> </w:t>
      </w:r>
      <w:r>
        <w:t>is 1; otherwise, it is 0.</w:t>
      </w:r>
    </w:p>
    <w:p w14:paraId="712EB710" w14:textId="77777777" w:rsidR="00721600" w:rsidRDefault="00721600">
      <w:pPr>
        <w:pStyle w:val="NormalBPBHEB"/>
        <w:numPr>
          <w:ilvl w:val="0"/>
          <w:numId w:val="53"/>
        </w:numPr>
        <w:rPr>
          <w:ins w:id="1103" w:author="Abhiram Arali" w:date="2024-11-13T12:33:00Z"/>
          <w:spacing w:val="-2"/>
        </w:rPr>
        <w:pPrChange w:id="1104" w:author="Abhiram Arali" w:date="2024-11-13T12:36:00Z">
          <w:pPr>
            <w:pStyle w:val="NormalBPBHEB"/>
          </w:pPr>
        </w:pPrChange>
      </w:pPr>
      <w:r w:rsidRPr="00AF2E03">
        <w:rPr>
          <w:b/>
          <w:bCs/>
          <w:iCs/>
          <w:rPrChange w:id="1105" w:author="Abhiram Arali" w:date="2024-11-13T12:32:00Z">
            <w:rPr>
              <w:i/>
            </w:rPr>
          </w:rPrChange>
        </w:rPr>
        <w:t>Usage</w:t>
      </w:r>
      <w:r>
        <w:rPr>
          <w:i/>
        </w:rPr>
        <w:t>:</w:t>
      </w:r>
      <w:r>
        <w:rPr>
          <w:i/>
          <w:spacing w:val="-8"/>
        </w:rPr>
        <w:t xml:space="preserve"> </w:t>
      </w:r>
      <w:r>
        <w:t>Useful</w:t>
      </w:r>
      <w:r>
        <w:rPr>
          <w:spacing w:val="-8"/>
        </w:rPr>
        <w:t xml:space="preserve"> </w:t>
      </w:r>
      <w:r>
        <w:t>for</w:t>
      </w:r>
      <w:r>
        <w:rPr>
          <w:spacing w:val="-8"/>
        </w:rPr>
        <w:t xml:space="preserve"> </w:t>
      </w:r>
      <w:r>
        <w:t>toggling</w:t>
      </w:r>
      <w:r>
        <w:rPr>
          <w:spacing w:val="-8"/>
        </w:rPr>
        <w:t xml:space="preserve"> </w:t>
      </w:r>
      <w:r>
        <w:t>specific</w:t>
      </w:r>
      <w:r>
        <w:rPr>
          <w:spacing w:val="-8"/>
        </w:rPr>
        <w:t xml:space="preserve"> </w:t>
      </w:r>
      <w:r>
        <w:t xml:space="preserve">bits. </w:t>
      </w:r>
      <w:r>
        <w:rPr>
          <w:spacing w:val="-2"/>
        </w:rPr>
        <w:t>Example:</w:t>
      </w:r>
    </w:p>
    <w:p w14:paraId="18863B17" w14:textId="77777777" w:rsidR="00C2033E" w:rsidRDefault="00C2033E" w:rsidP="00C2033E">
      <w:pPr>
        <w:pStyle w:val="CodeBlockBPBHEB"/>
      </w:pPr>
      <w:moveToRangeStart w:id="1106" w:author="Abhiram Arali" w:date="2024-11-13T12:34:00Z" w:name="move182393656"/>
      <w:moveTo w:id="1107" w:author="Abhiram Arali" w:date="2024-11-13T12:34: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7095A038" w14:textId="77777777" w:rsidR="00C2033E" w:rsidRDefault="00C2033E" w:rsidP="00C2033E">
      <w:pPr>
        <w:pStyle w:val="CodeBlockBPBHEB"/>
      </w:pPr>
      <w:proofErr w:type="spellStart"/>
      <w:proofErr w:type="gramStart"/>
      <w:moveTo w:id="1108" w:author="Abhiram Arali" w:date="2024-11-13T12:34:00Z">
        <w:r>
          <w:t>int</w:t>
        </w:r>
        <w:proofErr w:type="spellEnd"/>
        <w:proofErr w:type="gramEnd"/>
        <w:r>
          <w:rPr>
            <w:spacing w:val="-3"/>
          </w:rPr>
          <w:t xml:space="preserve"> </w:t>
        </w:r>
        <w:r>
          <w:t>a</w:t>
        </w:r>
        <w:r>
          <w:rPr>
            <w:spacing w:val="-4"/>
          </w:rPr>
          <w:t xml:space="preserve"> </w:t>
        </w:r>
        <w:r>
          <w:t>=</w:t>
        </w:r>
        <w:r>
          <w:rPr>
            <w:spacing w:val="-4"/>
          </w:rPr>
          <w:t xml:space="preserve"> </w:t>
        </w:r>
        <w:r>
          <w:t>5;</w:t>
        </w:r>
        <w:r>
          <w:rPr>
            <w:spacing w:val="40"/>
          </w:rPr>
          <w:t xml:space="preserve"> </w:t>
        </w:r>
        <w:r>
          <w:t>//</w:t>
        </w:r>
        <w:r>
          <w:rPr>
            <w:spacing w:val="-3"/>
          </w:rPr>
          <w:t xml:space="preserve"> </w:t>
        </w:r>
        <w:r>
          <w:t>0101</w:t>
        </w:r>
        <w:r>
          <w:rPr>
            <w:spacing w:val="-3"/>
          </w:rPr>
          <w:t xml:space="preserve"> </w:t>
        </w:r>
        <w:r>
          <w:t>in</w:t>
        </w:r>
        <w:r>
          <w:rPr>
            <w:spacing w:val="-3"/>
          </w:rPr>
          <w:t xml:space="preserve"> </w:t>
        </w:r>
        <w:r>
          <w:t xml:space="preserve">binary </w:t>
        </w:r>
        <w:proofErr w:type="spellStart"/>
        <w:r>
          <w:t>int</w:t>
        </w:r>
        <w:proofErr w:type="spellEnd"/>
        <w:r>
          <w:t xml:space="preserve"> b =</w:t>
        </w:r>
        <w:r>
          <w:rPr>
            <w:spacing w:val="-1"/>
          </w:rPr>
          <w:t xml:space="preserve"> </w:t>
        </w:r>
        <w:r>
          <w:t>3;</w:t>
        </w:r>
        <w:r>
          <w:rPr>
            <w:spacing w:val="60"/>
          </w:rPr>
          <w:t xml:space="preserve"> </w:t>
        </w:r>
        <w:r>
          <w:t xml:space="preserve">// 0011 in </w:t>
        </w:r>
        <w:r>
          <w:rPr>
            <w:spacing w:val="-2"/>
          </w:rPr>
          <w:t>binary</w:t>
        </w:r>
      </w:moveTo>
    </w:p>
    <w:p w14:paraId="37306D65" w14:textId="77777777" w:rsidR="00C2033E" w:rsidRDefault="00C2033E" w:rsidP="00C2033E">
      <w:pPr>
        <w:pStyle w:val="CodeBlockBPBHEB"/>
      </w:pPr>
      <w:proofErr w:type="spellStart"/>
      <w:proofErr w:type="gramStart"/>
      <w:moveTo w:id="1109" w:author="Abhiram Arali" w:date="2024-11-13T12:34:00Z">
        <w:r>
          <w:lastRenderedPageBreak/>
          <w:t>int</w:t>
        </w:r>
        <w:proofErr w:type="spellEnd"/>
        <w:proofErr w:type="gramEnd"/>
        <w:r>
          <w:rPr>
            <w:spacing w:val="-1"/>
          </w:rPr>
          <w:t xml:space="preserve"> </w:t>
        </w:r>
        <w:r>
          <w:t>result =</w:t>
        </w:r>
        <w:r>
          <w:rPr>
            <w:spacing w:val="-1"/>
          </w:rPr>
          <w:t xml:space="preserve"> </w:t>
        </w:r>
        <w:r>
          <w:t>a</w:t>
        </w:r>
        <w:r>
          <w:rPr>
            <w:spacing w:val="-2"/>
          </w:rPr>
          <w:t xml:space="preserve"> </w:t>
        </w:r>
        <w:r>
          <w:t>^ b;</w:t>
        </w:r>
        <w:r>
          <w:rPr>
            <w:spacing w:val="59"/>
          </w:rPr>
          <w:t xml:space="preserve"> </w:t>
        </w:r>
        <w:r>
          <w:t>// result is</w:t>
        </w:r>
        <w:r>
          <w:rPr>
            <w:spacing w:val="-1"/>
          </w:rPr>
          <w:t xml:space="preserve"> </w:t>
        </w:r>
        <w:r>
          <w:t xml:space="preserve">6 (binary: </w:t>
        </w:r>
        <w:r>
          <w:rPr>
            <w:spacing w:val="-2"/>
          </w:rPr>
          <w:t>0110)</w:t>
        </w:r>
      </w:moveTo>
    </w:p>
    <w:p w14:paraId="586CFA86" w14:textId="77777777" w:rsidR="00E41A28" w:rsidRDefault="00E41A28" w:rsidP="00E41A28">
      <w:pPr>
        <w:pStyle w:val="CodeBlockBPBHEB"/>
      </w:pPr>
      <w:moveToRangeStart w:id="1110" w:author="Abhiram Arali" w:date="2024-11-13T12:34:00Z" w:name="move182393665"/>
      <w:moveToRangeEnd w:id="1106"/>
      <w:proofErr w:type="spellStart"/>
      <w:proofErr w:type="gramStart"/>
      <w:moveTo w:id="1111" w:author="Abhiram Arali" w:date="2024-11-13T12:34:00Z">
        <w:r>
          <w:t>printf</w:t>
        </w:r>
        <w:proofErr w:type="spellEnd"/>
        <w:r>
          <w:t>(</w:t>
        </w:r>
        <w:proofErr w:type="gramEnd"/>
        <w:r>
          <w:t>"Bitwise</w:t>
        </w:r>
        <w:r>
          <w:rPr>
            <w:spacing w:val="-5"/>
          </w:rPr>
          <w:t xml:space="preserve"> </w:t>
        </w:r>
        <w:r>
          <w:t>XOR:</w:t>
        </w:r>
        <w:r>
          <w:rPr>
            <w:spacing w:val="-4"/>
          </w:rPr>
          <w:t xml:space="preserve"> </w:t>
        </w:r>
        <w:r>
          <w:t>%d\n",</w:t>
        </w:r>
        <w:r>
          <w:rPr>
            <w:spacing w:val="-4"/>
          </w:rPr>
          <w:t xml:space="preserve"> </w:t>
        </w:r>
        <w:r>
          <w:t>result);</w:t>
        </w:r>
        <w:r>
          <w:rPr>
            <w:spacing w:val="40"/>
          </w:rPr>
          <w:t xml:space="preserve"> </w:t>
        </w:r>
        <w:r>
          <w:t>//</w:t>
        </w:r>
        <w:r>
          <w:rPr>
            <w:spacing w:val="-4"/>
          </w:rPr>
          <w:t xml:space="preserve"> </w:t>
        </w:r>
        <w:r>
          <w:t>Output:</w:t>
        </w:r>
        <w:r>
          <w:rPr>
            <w:spacing w:val="-6"/>
          </w:rPr>
          <w:t xml:space="preserve"> </w:t>
        </w:r>
        <w:r>
          <w:t>6 return 0;</w:t>
        </w:r>
      </w:moveTo>
    </w:p>
    <w:p w14:paraId="67D3BB92" w14:textId="77777777" w:rsidR="00E41A28" w:rsidRDefault="00E41A28" w:rsidP="00E41A28">
      <w:pPr>
        <w:pStyle w:val="CodeBlockBPBHEB"/>
      </w:pPr>
      <w:moveTo w:id="1112" w:author="Abhiram Arali" w:date="2024-11-13T12:34:00Z">
        <w:r>
          <w:rPr>
            <w:spacing w:val="-10"/>
          </w:rPr>
          <w:t>}</w:t>
        </w:r>
      </w:moveTo>
    </w:p>
    <w:moveToRangeEnd w:id="1110"/>
    <w:p w14:paraId="3CCD3182" w14:textId="7BEFE94E" w:rsidR="00C2033E" w:rsidDel="005534F0" w:rsidRDefault="00C2033E">
      <w:pPr>
        <w:pStyle w:val="NormalBPBHEB"/>
        <w:rPr>
          <w:del w:id="1113" w:author="Abhiram Arali" w:date="2024-11-13T12:37:00Z"/>
        </w:rPr>
        <w:pPrChange w:id="1114" w:author="Abhiram Arali" w:date="2024-11-13T12:32:00Z">
          <w:pPr>
            <w:pStyle w:val="BodyText"/>
            <w:spacing w:before="161" w:line="499" w:lineRule="auto"/>
            <w:ind w:left="220" w:right="4882"/>
          </w:pPr>
        </w:pPrChange>
      </w:pPr>
    </w:p>
    <w:p w14:paraId="2831C9B7" w14:textId="0C489263" w:rsidR="00C2033E" w:rsidDel="00CA74EA" w:rsidRDefault="00C2033E" w:rsidP="00721600">
      <w:pPr>
        <w:spacing w:line="499" w:lineRule="auto"/>
        <w:rPr>
          <w:del w:id="1115" w:author="Abhiram Arali" w:date="2024-11-13T12:34:00Z"/>
        </w:rPr>
        <w:sectPr w:rsidR="00C2033E" w:rsidDel="00CA74EA">
          <w:headerReference w:type="default" r:id="rId9"/>
          <w:footerReference w:type="default" r:id="rId10"/>
          <w:pgSz w:w="11910" w:h="16840"/>
          <w:pgMar w:top="1540" w:right="1220" w:bottom="1820" w:left="1220" w:header="758" w:footer="1637" w:gutter="0"/>
          <w:cols w:space="720"/>
        </w:sectPr>
      </w:pPr>
    </w:p>
    <w:p w14:paraId="19143059" w14:textId="3DD63EB0" w:rsidR="00721600" w:rsidDel="005534F0" w:rsidRDefault="00721600" w:rsidP="00721600">
      <w:pPr>
        <w:pStyle w:val="BodyText"/>
        <w:spacing w:before="7" w:after="1"/>
        <w:rPr>
          <w:del w:id="1116" w:author="Abhiram Arali" w:date="2024-11-13T12:37:00Z"/>
          <w:sz w:val="7"/>
        </w:rPr>
      </w:pPr>
      <w:del w:id="1117" w:author="Abhiram Arali" w:date="2024-11-13T12:35:00Z">
        <w:r w:rsidDel="00424918">
          <w:rPr>
            <w:noProof/>
            <w:lang w:val="en-IN" w:eastAsia="en-IN"/>
          </w:rPr>
          <mc:AlternateContent>
            <mc:Choice Requires="wpg">
              <w:drawing>
                <wp:anchor distT="0" distB="0" distL="0" distR="0" simplePos="0" relativeHeight="251659264" behindDoc="0" locked="0" layoutInCell="1" allowOverlap="1" wp14:anchorId="6D8364A6" wp14:editId="182AC588">
                  <wp:simplePos x="0" y="0"/>
                  <wp:positionH relativeFrom="page">
                    <wp:posOffset>840028</wp:posOffset>
                  </wp:positionH>
                  <wp:positionV relativeFrom="page">
                    <wp:posOffset>7825104</wp:posOffset>
                  </wp:positionV>
                  <wp:extent cx="5882640" cy="1840230"/>
                  <wp:effectExtent l="0" t="0" r="0" b="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840230"/>
                            <a:chOff x="0" y="0"/>
                            <a:chExt cx="5882640" cy="1840230"/>
                          </a:xfrm>
                        </wpg:grpSpPr>
                        <wps:wsp>
                          <wps:cNvPr id="236" name="Graphic 235"/>
                          <wps:cNvSpPr/>
                          <wps:spPr>
                            <a:xfrm>
                              <a:off x="0" y="0"/>
                              <a:ext cx="5882640" cy="1840230"/>
                            </a:xfrm>
                            <a:custGeom>
                              <a:avLst/>
                              <a:gdLst/>
                              <a:ahLst/>
                              <a:cxnLst/>
                              <a:rect l="l" t="t" r="r" b="b"/>
                              <a:pathLst>
                                <a:path w="5882640" h="1840230">
                                  <a:moveTo>
                                    <a:pt x="6096" y="6172"/>
                                  </a:moveTo>
                                  <a:lnTo>
                                    <a:pt x="0" y="6172"/>
                                  </a:lnTo>
                                  <a:lnTo>
                                    <a:pt x="0" y="382905"/>
                                  </a:lnTo>
                                  <a:lnTo>
                                    <a:pt x="0" y="747141"/>
                                  </a:lnTo>
                                  <a:lnTo>
                                    <a:pt x="0" y="1111377"/>
                                  </a:lnTo>
                                  <a:lnTo>
                                    <a:pt x="0" y="1475562"/>
                                  </a:lnTo>
                                  <a:lnTo>
                                    <a:pt x="0" y="1839798"/>
                                  </a:lnTo>
                                  <a:lnTo>
                                    <a:pt x="6096" y="1839798"/>
                                  </a:lnTo>
                                  <a:lnTo>
                                    <a:pt x="6096" y="382905"/>
                                  </a:lnTo>
                                  <a:lnTo>
                                    <a:pt x="6096" y="6172"/>
                                  </a:lnTo>
                                  <a:close/>
                                </a:path>
                                <a:path w="5882640" h="1840230">
                                  <a:moveTo>
                                    <a:pt x="5875909" y="0"/>
                                  </a:moveTo>
                                  <a:lnTo>
                                    <a:pt x="6096" y="0"/>
                                  </a:lnTo>
                                  <a:lnTo>
                                    <a:pt x="0" y="0"/>
                                  </a:lnTo>
                                  <a:lnTo>
                                    <a:pt x="0" y="6096"/>
                                  </a:lnTo>
                                  <a:lnTo>
                                    <a:pt x="6096" y="6096"/>
                                  </a:lnTo>
                                  <a:lnTo>
                                    <a:pt x="5875909" y="6096"/>
                                  </a:lnTo>
                                  <a:lnTo>
                                    <a:pt x="5875909" y="0"/>
                                  </a:lnTo>
                                  <a:close/>
                                </a:path>
                                <a:path w="5882640" h="1840230">
                                  <a:moveTo>
                                    <a:pt x="5882081" y="6172"/>
                                  </a:moveTo>
                                  <a:lnTo>
                                    <a:pt x="5875985" y="6172"/>
                                  </a:lnTo>
                                  <a:lnTo>
                                    <a:pt x="5875985" y="382905"/>
                                  </a:lnTo>
                                  <a:lnTo>
                                    <a:pt x="5875985" y="747141"/>
                                  </a:lnTo>
                                  <a:lnTo>
                                    <a:pt x="5875985" y="1111377"/>
                                  </a:lnTo>
                                  <a:lnTo>
                                    <a:pt x="5875985" y="1475562"/>
                                  </a:lnTo>
                                  <a:lnTo>
                                    <a:pt x="5875985" y="1839798"/>
                                  </a:lnTo>
                                  <a:lnTo>
                                    <a:pt x="5882081" y="1839798"/>
                                  </a:lnTo>
                                  <a:lnTo>
                                    <a:pt x="5882081" y="382905"/>
                                  </a:lnTo>
                                  <a:lnTo>
                                    <a:pt x="5882081" y="6172"/>
                                  </a:lnTo>
                                  <a:close/>
                                </a:path>
                                <a:path w="5882640" h="1840230">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37" name="Textbox 236"/>
                          <wps:cNvSpPr txBox="1"/>
                          <wps:spPr>
                            <a:xfrm>
                              <a:off x="6095" y="6096"/>
                              <a:ext cx="5869940" cy="1833880"/>
                            </a:xfrm>
                            <a:prstGeom prst="rect">
                              <a:avLst/>
                            </a:prstGeom>
                          </wps:spPr>
                          <wps:txbx>
                            <w:txbxContent>
                              <w:p w14:paraId="37CA0456" w14:textId="3DC19C9B" w:rsidR="00721600" w:rsidDel="00424918" w:rsidRDefault="00721600">
                                <w:pPr>
                                  <w:pStyle w:val="CodeBlockBPBHEB"/>
                                  <w:rPr>
                                    <w:del w:id="1118" w:author="Abhiram Arali" w:date="2024-11-13T12:34:00Z"/>
                                  </w:rPr>
                                  <w:pPrChange w:id="1119" w:author="Abhiram Arali" w:date="2024-11-13T12:34:00Z">
                                    <w:pPr>
                                      <w:spacing w:before="19" w:line="499" w:lineRule="auto"/>
                                      <w:ind w:left="107" w:right="7328"/>
                                    </w:pPr>
                                  </w:pPrChange>
                                </w:pPr>
                                <w:del w:id="1120" w:author="Abhiram Arali" w:date="2024-11-13T12:34:00Z">
                                  <w:r w:rsidDel="00424918">
                                    <w:delText>#include</w:delText>
                                  </w:r>
                                  <w:r w:rsidDel="00424918">
                                    <w:rPr>
                                      <w:spacing w:val="-15"/>
                                    </w:rPr>
                                    <w:delText xml:space="preserve"> </w:delText>
                                  </w:r>
                                  <w:r w:rsidDel="00424918">
                                    <w:delText>&lt;stdio.h&gt; int main() {</w:delText>
                                  </w:r>
                                </w:del>
                              </w:p>
                              <w:p w14:paraId="5C151F19" w14:textId="333AFBE1" w:rsidR="00721600" w:rsidDel="00424918" w:rsidRDefault="00721600">
                                <w:pPr>
                                  <w:pStyle w:val="CodeBlockBPBHEB"/>
                                  <w:rPr>
                                    <w:del w:id="1121" w:author="Abhiram Arali" w:date="2024-11-13T12:34:00Z"/>
                                  </w:rPr>
                                  <w:pPrChange w:id="1122" w:author="Abhiram Arali" w:date="2024-11-13T12:34:00Z">
                                    <w:pPr>
                                      <w:spacing w:line="275" w:lineRule="exact"/>
                                      <w:ind w:left="347"/>
                                    </w:pPr>
                                  </w:pPrChange>
                                </w:pPr>
                                <w:del w:id="1123" w:author="Abhiram Arali" w:date="2024-11-13T12:34:00Z">
                                  <w:r w:rsidDel="00424918">
                                    <w:delText>int a</w:delText>
                                  </w:r>
                                  <w:r w:rsidDel="00424918">
                                    <w:rPr>
                                      <w:spacing w:val="-1"/>
                                    </w:rPr>
                                    <w:delText xml:space="preserve"> </w:delText>
                                  </w:r>
                                  <w:r w:rsidDel="00424918">
                                    <w:delText>=</w:delText>
                                  </w:r>
                                  <w:r w:rsidDel="00424918">
                                    <w:rPr>
                                      <w:spacing w:val="-1"/>
                                    </w:rPr>
                                    <w:delText xml:space="preserve"> </w:delText>
                                  </w:r>
                                  <w:r w:rsidDel="00424918">
                                    <w:delText>5;</w:delText>
                                  </w:r>
                                  <w:r w:rsidDel="00424918">
                                    <w:rPr>
                                      <w:spacing w:val="60"/>
                                    </w:rPr>
                                    <w:delText xml:space="preserve"> </w:delText>
                                  </w:r>
                                  <w:r w:rsidDel="00424918">
                                    <w:delText xml:space="preserve">// 0101 in </w:delText>
                                  </w:r>
                                  <w:r w:rsidDel="00424918">
                                    <w:rPr>
                                      <w:spacing w:val="-2"/>
                                    </w:rPr>
                                    <w:delText>binary</w:delText>
                                  </w:r>
                                </w:del>
                              </w:p>
                              <w:p w14:paraId="3156E357" w14:textId="78DDADD8" w:rsidR="00721600" w:rsidDel="00424918" w:rsidRDefault="00721600">
                                <w:pPr>
                                  <w:pStyle w:val="CodeBlockBPBHEB"/>
                                  <w:rPr>
                                    <w:del w:id="1124" w:author="Abhiram Arali" w:date="2024-11-13T12:34:00Z"/>
                                  </w:rPr>
                                  <w:pPrChange w:id="1125" w:author="Abhiram Arali" w:date="2024-11-13T12:34:00Z">
                                    <w:pPr>
                                      <w:spacing w:before="21"/>
                                    </w:pPr>
                                  </w:pPrChange>
                                </w:pPr>
                              </w:p>
                              <w:p w14:paraId="6D5C519A" w14:textId="53538B7A" w:rsidR="00721600" w:rsidRDefault="00721600">
                                <w:pPr>
                                  <w:pStyle w:val="CodeBlockBPBHEB"/>
                                  <w:pPrChange w:id="1126" w:author="Abhiram Arali" w:date="2024-11-13T12:34:00Z">
                                    <w:pPr>
                                      <w:spacing w:line="499" w:lineRule="auto"/>
                                      <w:ind w:left="347" w:right="3267"/>
                                    </w:pPr>
                                  </w:pPrChange>
                                </w:pPr>
                                <w:del w:id="1127" w:author="Abhiram Arali" w:date="2024-11-13T12:34:00Z">
                                  <w:r w:rsidDel="00424918">
                                    <w:delText>int</w:delText>
                                  </w:r>
                                  <w:r w:rsidDel="00424918">
                                    <w:rPr>
                                      <w:spacing w:val="-3"/>
                                    </w:rPr>
                                    <w:delText xml:space="preserve"> </w:delText>
                                  </w:r>
                                  <w:r w:rsidDel="00424918">
                                    <w:delText>result</w:delText>
                                  </w:r>
                                  <w:r w:rsidDel="00424918">
                                    <w:rPr>
                                      <w:spacing w:val="-3"/>
                                    </w:rPr>
                                    <w:delText xml:space="preserve"> </w:delText>
                                  </w:r>
                                  <w:r w:rsidDel="00424918">
                                    <w:delText>=</w:delText>
                                  </w:r>
                                  <w:r w:rsidDel="00424918">
                                    <w:rPr>
                                      <w:spacing w:val="-4"/>
                                    </w:rPr>
                                    <w:delText xml:space="preserve"> </w:delText>
                                  </w:r>
                                  <w:r w:rsidDel="00424918">
                                    <w:delText>a</w:delText>
                                  </w:r>
                                  <w:r w:rsidDel="00424918">
                                    <w:rPr>
                                      <w:spacing w:val="-4"/>
                                    </w:rPr>
                                    <w:delText xml:space="preserve"> </w:delText>
                                  </w:r>
                                  <w:r w:rsidDel="00424918">
                                    <w:delText>&lt;&lt;</w:delText>
                                  </w:r>
                                  <w:r w:rsidDel="00424918">
                                    <w:rPr>
                                      <w:spacing w:val="-4"/>
                                    </w:rPr>
                                    <w:delText xml:space="preserve"> </w:delText>
                                  </w:r>
                                  <w:r w:rsidDel="00424918">
                                    <w:delText>1;</w:delText>
                                  </w:r>
                                  <w:r w:rsidDel="00424918">
                                    <w:rPr>
                                      <w:spacing w:val="40"/>
                                    </w:rPr>
                                    <w:delText xml:space="preserve"> </w:delText>
                                  </w:r>
                                  <w:r w:rsidDel="00424918">
                                    <w:delText>//</w:delText>
                                  </w:r>
                                  <w:r w:rsidDel="00424918">
                                    <w:rPr>
                                      <w:spacing w:val="-3"/>
                                    </w:rPr>
                                    <w:delText xml:space="preserve"> </w:delText>
                                  </w:r>
                                  <w:r w:rsidDel="00424918">
                                    <w:delText>result</w:delText>
                                  </w:r>
                                  <w:r w:rsidDel="00424918">
                                    <w:rPr>
                                      <w:spacing w:val="-3"/>
                                    </w:rPr>
                                    <w:delText xml:space="preserve"> </w:delText>
                                  </w:r>
                                  <w:r w:rsidDel="00424918">
                                    <w:delText>is</w:delText>
                                  </w:r>
                                  <w:r w:rsidDel="00424918">
                                    <w:rPr>
                                      <w:spacing w:val="-3"/>
                                    </w:rPr>
                                    <w:delText xml:space="preserve"> </w:delText>
                                  </w:r>
                                  <w:r w:rsidDel="00424918">
                                    <w:delText>10</w:delText>
                                  </w:r>
                                  <w:r w:rsidDel="00424918">
                                    <w:rPr>
                                      <w:spacing w:val="-3"/>
                                    </w:rPr>
                                    <w:delText xml:space="preserve"> </w:delText>
                                  </w:r>
                                  <w:r w:rsidDel="00424918">
                                    <w:delText>(binary:</w:delText>
                                  </w:r>
                                  <w:r w:rsidDel="00424918">
                                    <w:rPr>
                                      <w:spacing w:val="-3"/>
                                    </w:rPr>
                                    <w:delText xml:space="preserve"> </w:delText>
                                  </w:r>
                                  <w:r w:rsidDel="00424918">
                                    <w:delText>1010) printf("Left Shift: %d\n", result);</w:delText>
                                  </w:r>
                                  <w:r w:rsidDel="00424918">
                                    <w:rPr>
                                      <w:spacing w:val="40"/>
                                    </w:rPr>
                                    <w:delText xml:space="preserve"> </w:delText>
                                  </w:r>
                                  <w:r w:rsidDel="00424918">
                                    <w:delText>// Output: 10</w:delText>
                                  </w:r>
                                </w:del>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8364A6" id="Group 234" o:spid="_x0000_s1055" style="position:absolute;margin-left:66.15pt;margin-top:616.15pt;width:463.2pt;height:144.9pt;z-index:251659264;mso-wrap-distance-left:0;mso-wrap-distance-right:0;mso-position-horizontal-relative:page;mso-position-vertical-relative:page" coordsize="58826,1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">
                  <v:shape id="Graphic 235" o:spid="_x0000_s1056" style="position:absolute;width:58826;height:18402;visibility:visible;mso-wrap-style:square;v-text-anchor:top" coordsize="5882640,18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" path="m6096,6172l,6172,,382905,,747141r,364236l,1475562r,364236l6096,1839798r,-1456893l6096,6172xem5875909,l6096,,,,,6096r6096,l5875909,6096r,-6096xem5882081,6172r-6096,l5875985,382905r,364236l5875985,1111377r,364185l5875985,1839798r6096,l5882081,382905r,-376733xem5882081,r-6096,l5875985,6096r6096,l5882081,xe" fillcolor="black" stroked="f">
                    <v:path arrowok="t"/>
                  </v:shape>
                  <v:shape id="Textbox 236" o:spid="_x0000_s1057" type="#_x0000_t202" style="position:absolute;left:60;top:60;width:58700;height:18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" filled="f" stroked="f">
                    <v:textbox inset="0,0,0,0">
                      <w:txbxContent>
                        <w:p w14:paraId="37CA0456" w14:textId="3DC19C9B" w:rsidR="00721600" w:rsidDel="00424918" w:rsidRDefault="00721600">
                          <w:pPr>
                            <w:pStyle w:val="CodeBlockBPBHEB"/>
                            <w:rPr>
                              <w:del w:id="1499" w:author="Abhiram Arali" w:date="2024-11-13T12:34:00Z" w16du:dateUtc="2024-11-13T07:04:00Z"/>
                            </w:rPr>
                            <w:pPrChange w:id="1500" w:author="Abhiram Arali" w:date="2024-11-13T12:34:00Z" w16du:dateUtc="2024-11-13T07:04:00Z">
                              <w:pPr>
                                <w:spacing w:before="19" w:line="499" w:lineRule="auto"/>
                                <w:ind w:left="107" w:right="7328"/>
                              </w:pPr>
                            </w:pPrChange>
                          </w:pPr>
                          <w:del w:id="1501" w:author="Abhiram Arali" w:date="2024-11-13T12:34:00Z" w16du:dateUtc="2024-11-13T07:04:00Z">
                            <w:r w:rsidDel="00424918">
                              <w:delText>#include</w:delText>
                            </w:r>
                            <w:r w:rsidDel="00424918">
                              <w:rPr>
                                <w:spacing w:val="-15"/>
                              </w:rPr>
                              <w:delText xml:space="preserve"> </w:delText>
                            </w:r>
                            <w:r w:rsidDel="00424918">
                              <w:delText>&lt;stdio.h&gt; int main() {</w:delText>
                            </w:r>
                          </w:del>
                        </w:p>
                        <w:p w14:paraId="5C151F19" w14:textId="333AFBE1" w:rsidR="00721600" w:rsidDel="00424918" w:rsidRDefault="00721600">
                          <w:pPr>
                            <w:pStyle w:val="CodeBlockBPBHEB"/>
                            <w:rPr>
                              <w:del w:id="1502" w:author="Abhiram Arali" w:date="2024-11-13T12:34:00Z" w16du:dateUtc="2024-11-13T07:04:00Z"/>
                            </w:rPr>
                            <w:pPrChange w:id="1503" w:author="Abhiram Arali" w:date="2024-11-13T12:34:00Z" w16du:dateUtc="2024-11-13T07:04:00Z">
                              <w:pPr>
                                <w:spacing w:line="275" w:lineRule="exact"/>
                                <w:ind w:left="347"/>
                              </w:pPr>
                            </w:pPrChange>
                          </w:pPr>
                          <w:del w:id="1504" w:author="Abhiram Arali" w:date="2024-11-13T12:34:00Z" w16du:dateUtc="2024-11-13T07:04:00Z">
                            <w:r w:rsidDel="00424918">
                              <w:delText>int a</w:delText>
                            </w:r>
                            <w:r w:rsidDel="00424918">
                              <w:rPr>
                                <w:spacing w:val="-1"/>
                              </w:rPr>
                              <w:delText xml:space="preserve"> </w:delText>
                            </w:r>
                            <w:r w:rsidDel="00424918">
                              <w:delText>=</w:delText>
                            </w:r>
                            <w:r w:rsidDel="00424918">
                              <w:rPr>
                                <w:spacing w:val="-1"/>
                              </w:rPr>
                              <w:delText xml:space="preserve"> </w:delText>
                            </w:r>
                            <w:r w:rsidDel="00424918">
                              <w:delText>5;</w:delText>
                            </w:r>
                            <w:r w:rsidDel="00424918">
                              <w:rPr>
                                <w:spacing w:val="60"/>
                              </w:rPr>
                              <w:delText xml:space="preserve"> </w:delText>
                            </w:r>
                            <w:r w:rsidDel="00424918">
                              <w:delText xml:space="preserve">// 0101 in </w:delText>
                            </w:r>
                            <w:r w:rsidDel="00424918">
                              <w:rPr>
                                <w:spacing w:val="-2"/>
                              </w:rPr>
                              <w:delText>binary</w:delText>
                            </w:r>
                          </w:del>
                        </w:p>
                        <w:p w14:paraId="3156E357" w14:textId="78DDADD8" w:rsidR="00721600" w:rsidDel="00424918" w:rsidRDefault="00721600">
                          <w:pPr>
                            <w:pStyle w:val="CodeBlockBPBHEB"/>
                            <w:rPr>
                              <w:del w:id="1505" w:author="Abhiram Arali" w:date="2024-11-13T12:34:00Z" w16du:dateUtc="2024-11-13T07:04:00Z"/>
                            </w:rPr>
                            <w:pPrChange w:id="1506" w:author="Abhiram Arali" w:date="2024-11-13T12:34:00Z" w16du:dateUtc="2024-11-13T07:04:00Z">
                              <w:pPr>
                                <w:spacing w:before="21"/>
                              </w:pPr>
                            </w:pPrChange>
                          </w:pPr>
                        </w:p>
                        <w:p w14:paraId="6D5C519A" w14:textId="53538B7A" w:rsidR="00721600" w:rsidRDefault="00721600">
                          <w:pPr>
                            <w:pStyle w:val="CodeBlockBPBHEB"/>
                            <w:pPrChange w:id="1507" w:author="Abhiram Arali" w:date="2024-11-13T12:34:00Z" w16du:dateUtc="2024-11-13T07:04:00Z">
                              <w:pPr>
                                <w:spacing w:line="499" w:lineRule="auto"/>
                                <w:ind w:left="347" w:right="3267"/>
                              </w:pPr>
                            </w:pPrChange>
                          </w:pPr>
                          <w:del w:id="1508" w:author="Abhiram Arali" w:date="2024-11-13T12:34:00Z" w16du:dateUtc="2024-11-13T07:04:00Z">
                            <w:r w:rsidDel="00424918">
                              <w:delText>int</w:delText>
                            </w:r>
                            <w:r w:rsidDel="00424918">
                              <w:rPr>
                                <w:spacing w:val="-3"/>
                              </w:rPr>
                              <w:delText xml:space="preserve"> </w:delText>
                            </w:r>
                            <w:r w:rsidDel="00424918">
                              <w:delText>result</w:delText>
                            </w:r>
                            <w:r w:rsidDel="00424918">
                              <w:rPr>
                                <w:spacing w:val="-3"/>
                              </w:rPr>
                              <w:delText xml:space="preserve"> </w:delText>
                            </w:r>
                            <w:r w:rsidDel="00424918">
                              <w:delText>=</w:delText>
                            </w:r>
                            <w:r w:rsidDel="00424918">
                              <w:rPr>
                                <w:spacing w:val="-4"/>
                              </w:rPr>
                              <w:delText xml:space="preserve"> </w:delText>
                            </w:r>
                            <w:r w:rsidDel="00424918">
                              <w:delText>a</w:delText>
                            </w:r>
                            <w:r w:rsidDel="00424918">
                              <w:rPr>
                                <w:spacing w:val="-4"/>
                              </w:rPr>
                              <w:delText xml:space="preserve"> </w:delText>
                            </w:r>
                            <w:r w:rsidDel="00424918">
                              <w:delText>&lt;&lt;</w:delText>
                            </w:r>
                            <w:r w:rsidDel="00424918">
                              <w:rPr>
                                <w:spacing w:val="-4"/>
                              </w:rPr>
                              <w:delText xml:space="preserve"> </w:delText>
                            </w:r>
                            <w:r w:rsidDel="00424918">
                              <w:delText>1;</w:delText>
                            </w:r>
                            <w:r w:rsidDel="00424918">
                              <w:rPr>
                                <w:spacing w:val="40"/>
                              </w:rPr>
                              <w:delText xml:space="preserve"> </w:delText>
                            </w:r>
                            <w:r w:rsidDel="00424918">
                              <w:delText>//</w:delText>
                            </w:r>
                            <w:r w:rsidDel="00424918">
                              <w:rPr>
                                <w:spacing w:val="-3"/>
                              </w:rPr>
                              <w:delText xml:space="preserve"> </w:delText>
                            </w:r>
                            <w:r w:rsidDel="00424918">
                              <w:delText>result</w:delText>
                            </w:r>
                            <w:r w:rsidDel="00424918">
                              <w:rPr>
                                <w:spacing w:val="-3"/>
                              </w:rPr>
                              <w:delText xml:space="preserve"> </w:delText>
                            </w:r>
                            <w:r w:rsidDel="00424918">
                              <w:delText>is</w:delText>
                            </w:r>
                            <w:r w:rsidDel="00424918">
                              <w:rPr>
                                <w:spacing w:val="-3"/>
                              </w:rPr>
                              <w:delText xml:space="preserve"> </w:delText>
                            </w:r>
                            <w:r w:rsidDel="00424918">
                              <w:delText>10</w:delText>
                            </w:r>
                            <w:r w:rsidDel="00424918">
                              <w:rPr>
                                <w:spacing w:val="-3"/>
                              </w:rPr>
                              <w:delText xml:space="preserve"> </w:delText>
                            </w:r>
                            <w:r w:rsidDel="00424918">
                              <w:delText>(binary:</w:delText>
                            </w:r>
                            <w:r w:rsidDel="00424918">
                              <w:rPr>
                                <w:spacing w:val="-3"/>
                              </w:rPr>
                              <w:delText xml:space="preserve"> </w:delText>
                            </w:r>
                            <w:r w:rsidDel="00424918">
                              <w:delText>1010) printf("Left Shift: %d\n", result);</w:delText>
                            </w:r>
                            <w:r w:rsidDel="00424918">
                              <w:rPr>
                                <w:spacing w:val="40"/>
                              </w:rPr>
                              <w:delText xml:space="preserve"> </w:delText>
                            </w:r>
                            <w:r w:rsidDel="00424918">
                              <w:delText>// Output: 10</w:delText>
                            </w:r>
                          </w:del>
                        </w:p>
                      </w:txbxContent>
                    </v:textbox>
                  </v:shape>
                  <w10:wrap anchorx="page" anchory="page"/>
                </v:group>
              </w:pict>
            </mc:Fallback>
          </mc:AlternateContent>
        </w:r>
      </w:del>
    </w:p>
    <w:p w14:paraId="368F8905" w14:textId="4B4B873E" w:rsidR="00721600" w:rsidRDefault="00721600" w:rsidP="00721600">
      <w:pPr>
        <w:pStyle w:val="BodyText"/>
        <w:ind w:left="102"/>
        <w:rPr>
          <w:sz w:val="20"/>
        </w:rPr>
      </w:pPr>
      <w:del w:id="1128" w:author="Abhiram Arali" w:date="2024-11-13T12:34:00Z">
        <w:r w:rsidDel="00CA74EA">
          <w:rPr>
            <w:noProof/>
            <w:sz w:val="20"/>
            <w:lang w:val="en-IN" w:eastAsia="en-IN"/>
            <w:rPrChange w:id="1129" w:author="Unknown">
              <w:rPr>
                <w:noProof/>
                <w:lang w:val="en-IN" w:eastAsia="en-IN"/>
              </w:rPr>
            </w:rPrChange>
          </w:rPr>
          <mc:AlternateContent>
            <mc:Choice Requires="wpg">
              <w:drawing>
                <wp:inline distT="0" distB="0" distL="0" distR="0" wp14:anchorId="2D4331E1" wp14:editId="2B9024CD">
                  <wp:extent cx="5882640" cy="1009650"/>
                  <wp:effectExtent l="0" t="0" r="0" b="952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009650"/>
                            <a:chOff x="0" y="0"/>
                            <a:chExt cx="5882640" cy="1009650"/>
                          </a:xfrm>
                        </wpg:grpSpPr>
                        <wps:wsp>
                          <wps:cNvPr id="7" name="Graphic 238"/>
                          <wps:cNvSpPr/>
                          <wps:spPr>
                            <a:xfrm>
                              <a:off x="0" y="12"/>
                              <a:ext cx="5882640" cy="1009650"/>
                            </a:xfrm>
                            <a:custGeom>
                              <a:avLst/>
                              <a:gdLst/>
                              <a:ahLst/>
                              <a:cxnLst/>
                              <a:rect l="l" t="t" r="r" b="b"/>
                              <a:pathLst>
                                <a:path w="5882640" h="1009650">
                                  <a:moveTo>
                                    <a:pt x="5875909" y="1003084"/>
                                  </a:moveTo>
                                  <a:lnTo>
                                    <a:pt x="6096" y="1003084"/>
                                  </a:lnTo>
                                  <a:lnTo>
                                    <a:pt x="6096" y="728764"/>
                                  </a:lnTo>
                                  <a:lnTo>
                                    <a:pt x="6096" y="364528"/>
                                  </a:lnTo>
                                  <a:lnTo>
                                    <a:pt x="6096" y="0"/>
                                  </a:lnTo>
                                  <a:lnTo>
                                    <a:pt x="0" y="0"/>
                                  </a:lnTo>
                                  <a:lnTo>
                                    <a:pt x="0" y="364528"/>
                                  </a:lnTo>
                                  <a:lnTo>
                                    <a:pt x="0" y="728764"/>
                                  </a:lnTo>
                                  <a:lnTo>
                                    <a:pt x="0" y="1003084"/>
                                  </a:lnTo>
                                  <a:lnTo>
                                    <a:pt x="0" y="1009180"/>
                                  </a:lnTo>
                                  <a:lnTo>
                                    <a:pt x="6096" y="1009180"/>
                                  </a:lnTo>
                                  <a:lnTo>
                                    <a:pt x="5875909" y="1009180"/>
                                  </a:lnTo>
                                  <a:lnTo>
                                    <a:pt x="5875909" y="1003084"/>
                                  </a:lnTo>
                                  <a:close/>
                                </a:path>
                                <a:path w="5882640" h="1009650">
                                  <a:moveTo>
                                    <a:pt x="5882081" y="0"/>
                                  </a:moveTo>
                                  <a:lnTo>
                                    <a:pt x="5875985" y="0"/>
                                  </a:lnTo>
                                  <a:lnTo>
                                    <a:pt x="5875985" y="364528"/>
                                  </a:lnTo>
                                  <a:lnTo>
                                    <a:pt x="5875985" y="728764"/>
                                  </a:lnTo>
                                  <a:lnTo>
                                    <a:pt x="5875985" y="1003084"/>
                                  </a:lnTo>
                                  <a:lnTo>
                                    <a:pt x="5875985" y="1009180"/>
                                  </a:lnTo>
                                  <a:lnTo>
                                    <a:pt x="5882081" y="1009180"/>
                                  </a:lnTo>
                                  <a:lnTo>
                                    <a:pt x="5882081" y="100308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8" name="Textbox 239"/>
                          <wps:cNvSpPr txBox="1"/>
                          <wps:spPr>
                            <a:xfrm>
                              <a:off x="6095" y="0"/>
                              <a:ext cx="5869940" cy="1003300"/>
                            </a:xfrm>
                            <a:prstGeom prst="rect">
                              <a:avLst/>
                            </a:prstGeom>
                          </wps:spPr>
                          <wps:txbx>
                            <w:txbxContent>
                              <w:p w14:paraId="42B6EB49" w14:textId="60DE34BF" w:rsidR="00721600" w:rsidDel="00E41A28" w:rsidRDefault="00721600">
                                <w:pPr>
                                  <w:pStyle w:val="CodeBlockBPBHEB"/>
                                  <w:pPrChange w:id="1130" w:author="Abhiram Arali" w:date="2024-11-13T12:34:00Z">
                                    <w:pPr>
                                      <w:spacing w:line="499" w:lineRule="auto"/>
                                      <w:ind w:left="347" w:right="3618"/>
                                    </w:pPr>
                                  </w:pPrChange>
                                </w:pPr>
                                <w:moveFromRangeStart w:id="1131" w:author="Abhiram Arali" w:date="2024-11-13T12:34:00Z" w:name="move182393665"/>
                                <w:moveFrom w:id="1132" w:author="Abhiram Arali" w:date="2024-11-13T12:34:00Z">
                                  <w:r w:rsidDel="00E41A28">
                                    <w:t>printf("Bitwise</w:t>
                                  </w:r>
                                  <w:r w:rsidDel="00E41A28">
                                    <w:rPr>
                                      <w:spacing w:val="-5"/>
                                    </w:rPr>
                                    <w:t xml:space="preserve"> </w:t>
                                  </w:r>
                                  <w:r w:rsidDel="00E41A28">
                                    <w:t>XOR:</w:t>
                                  </w:r>
                                  <w:r w:rsidDel="00E41A28">
                                    <w:rPr>
                                      <w:spacing w:val="-4"/>
                                    </w:rPr>
                                    <w:t xml:space="preserve"> </w:t>
                                  </w:r>
                                  <w:r w:rsidDel="00E41A28">
                                    <w:t>%d\n",</w:t>
                                  </w:r>
                                  <w:r w:rsidDel="00E41A28">
                                    <w:rPr>
                                      <w:spacing w:val="-4"/>
                                    </w:rPr>
                                    <w:t xml:space="preserve"> </w:t>
                                  </w:r>
                                  <w:r w:rsidDel="00E41A28">
                                    <w:t>result);</w:t>
                                  </w:r>
                                  <w:r w:rsidDel="00E41A28">
                                    <w:rPr>
                                      <w:spacing w:val="40"/>
                                    </w:rPr>
                                    <w:t xml:space="preserve"> </w:t>
                                  </w:r>
                                  <w:r w:rsidDel="00E41A28">
                                    <w:t>//</w:t>
                                  </w:r>
                                  <w:r w:rsidDel="00E41A28">
                                    <w:rPr>
                                      <w:spacing w:val="-4"/>
                                    </w:rPr>
                                    <w:t xml:space="preserve"> </w:t>
                                  </w:r>
                                  <w:r w:rsidDel="00E41A28">
                                    <w:t>Output:</w:t>
                                  </w:r>
                                  <w:r w:rsidDel="00E41A28">
                                    <w:rPr>
                                      <w:spacing w:val="-6"/>
                                    </w:rPr>
                                    <w:t xml:space="preserve"> </w:t>
                                  </w:r>
                                  <w:r w:rsidDel="00E41A28">
                                    <w:t>6 return 0;</w:t>
                                  </w:r>
                                </w:moveFrom>
                              </w:p>
                              <w:p w14:paraId="7E6D17E6" w14:textId="479A60E6" w:rsidR="00721600" w:rsidRDefault="00721600">
                                <w:pPr>
                                  <w:pStyle w:val="CodeBlockBPBHEB"/>
                                  <w:pPrChange w:id="1133" w:author="Abhiram Arali" w:date="2024-11-13T12:34:00Z">
                                    <w:pPr>
                                      <w:spacing w:line="275" w:lineRule="exact"/>
                                      <w:ind w:left="107"/>
                                    </w:pPr>
                                  </w:pPrChange>
                                </w:pPr>
                                <w:moveFrom w:id="1134" w:author="Abhiram Arali" w:date="2024-11-13T12:34:00Z">
                                  <w:r w:rsidDel="00E41A28">
                                    <w:rPr>
                                      <w:spacing w:val="-10"/>
                                    </w:rPr>
                                    <w:t>}</w:t>
                                  </w:r>
                                </w:moveFrom>
                                <w:moveFromRangeEnd w:id="1131"/>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4331E1" id="Group 4" o:spid="_x0000_s1058" style="width:463.2pt;height:79.5pt;mso-position-horizontal-relative:char;mso-position-vertical-relative:line" coordsize="58826,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">
                  <v:shape id="Graphic 238" o:spid="_x0000_s1059" style="position:absolute;width:58826;height:10096;visibility:visible;mso-wrap-style:square;v-text-anchor:top" coordsize="588264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" path="m5875909,1003084r-5869813,l6096,728764r,-364236l6096,,,,,364528,,728764r,274320l,1009180r6096,l5875909,1009180r,-6096xem5882081,r-6096,l5875985,364528r,364236l5875985,1003084r,6096l5882081,1009180r,-6096l5882081,728764r,-364236l5882081,xe" fillcolor="black" stroked="f">
                    <v:path arrowok="t"/>
                  </v:shape>
                  <v:shape id="Textbox 239" o:spid="_x0000_s1060" type="#_x0000_t202" style="position:absolute;left:60;width:58700;height:1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" filled="f" stroked="f">
                    <v:textbox inset="0,0,0,0">
                      <w:txbxContent>
                        <w:p w14:paraId="42B6EB49" w14:textId="60DE34BF" w:rsidR="00721600" w:rsidDel="00E41A28" w:rsidRDefault="00721600">
                          <w:pPr>
                            <w:pStyle w:val="CodeBlockBPBHEB"/>
                            <w:rPr>
                              <w:moveFrom w:id="1516" w:author="Abhiram Arali" w:date="2024-11-13T12:34:00Z" w16du:dateUtc="2024-11-13T07:04:00Z"/>
                            </w:rPr>
                            <w:pPrChange w:id="1517" w:author="Abhiram Arali" w:date="2024-11-13T12:34:00Z" w16du:dateUtc="2024-11-13T07:04:00Z">
                              <w:pPr>
                                <w:spacing w:line="499" w:lineRule="auto"/>
                                <w:ind w:left="347" w:right="3618"/>
                              </w:pPr>
                            </w:pPrChange>
                          </w:pPr>
                          <w:moveFromRangeStart w:id="1518" w:author="Abhiram Arali" w:date="2024-11-13T12:34:00Z" w:name="move182393665"/>
                          <w:moveFrom w:id="1519" w:author="Abhiram Arali" w:date="2024-11-13T12:34:00Z" w16du:dateUtc="2024-11-13T07:04:00Z">
                            <w:r w:rsidDel="00E41A28">
                              <w:t>printf("Bitwise</w:t>
                            </w:r>
                            <w:r w:rsidDel="00E41A28">
                              <w:rPr>
                                <w:spacing w:val="-5"/>
                              </w:rPr>
                              <w:t xml:space="preserve"> </w:t>
                            </w:r>
                            <w:r w:rsidDel="00E41A28">
                              <w:t>XOR:</w:t>
                            </w:r>
                            <w:r w:rsidDel="00E41A28">
                              <w:rPr>
                                <w:spacing w:val="-4"/>
                              </w:rPr>
                              <w:t xml:space="preserve"> </w:t>
                            </w:r>
                            <w:r w:rsidDel="00E41A28">
                              <w:t>%d\n",</w:t>
                            </w:r>
                            <w:r w:rsidDel="00E41A28">
                              <w:rPr>
                                <w:spacing w:val="-4"/>
                              </w:rPr>
                              <w:t xml:space="preserve"> </w:t>
                            </w:r>
                            <w:r w:rsidDel="00E41A28">
                              <w:t>result);</w:t>
                            </w:r>
                            <w:r w:rsidDel="00E41A28">
                              <w:rPr>
                                <w:spacing w:val="40"/>
                              </w:rPr>
                              <w:t xml:space="preserve"> </w:t>
                            </w:r>
                            <w:r w:rsidDel="00E41A28">
                              <w:t>//</w:t>
                            </w:r>
                            <w:r w:rsidDel="00E41A28">
                              <w:rPr>
                                <w:spacing w:val="-4"/>
                              </w:rPr>
                              <w:t xml:space="preserve"> </w:t>
                            </w:r>
                            <w:r w:rsidDel="00E41A28">
                              <w:t>Output:</w:t>
                            </w:r>
                            <w:r w:rsidDel="00E41A28">
                              <w:rPr>
                                <w:spacing w:val="-6"/>
                              </w:rPr>
                              <w:t xml:space="preserve"> </w:t>
                            </w:r>
                            <w:r w:rsidDel="00E41A28">
                              <w:t>6 return 0;</w:t>
                            </w:r>
                          </w:moveFrom>
                        </w:p>
                        <w:p w14:paraId="7E6D17E6" w14:textId="479A60E6" w:rsidR="00721600" w:rsidRDefault="00721600">
                          <w:pPr>
                            <w:pStyle w:val="CodeBlockBPBHEB"/>
                            <w:pPrChange w:id="1520" w:author="Abhiram Arali" w:date="2024-11-13T12:34:00Z" w16du:dateUtc="2024-11-13T07:04:00Z">
                              <w:pPr>
                                <w:spacing w:line="275" w:lineRule="exact"/>
                                <w:ind w:left="107"/>
                              </w:pPr>
                            </w:pPrChange>
                          </w:pPr>
                          <w:moveFrom w:id="1521" w:author="Abhiram Arali" w:date="2024-11-13T12:34:00Z" w16du:dateUtc="2024-11-13T07:04:00Z">
                            <w:r w:rsidDel="00E41A28">
                              <w:rPr>
                                <w:spacing w:val="-10"/>
                              </w:rPr>
                              <w:t>}</w:t>
                            </w:r>
                          </w:moveFrom>
                          <w:moveFromRangeEnd w:id="1518"/>
                        </w:p>
                      </w:txbxContent>
                    </v:textbox>
                  </v:shape>
                  <w10:anchorlock/>
                </v:group>
              </w:pict>
            </mc:Fallback>
          </mc:AlternateContent>
        </w:r>
      </w:del>
    </w:p>
    <w:p w14:paraId="3B88519E" w14:textId="4508389F" w:rsidR="00721600" w:rsidRPr="00355C2E" w:rsidDel="00355C2E" w:rsidRDefault="00721600">
      <w:pPr>
        <w:pStyle w:val="NormalBPBHEB"/>
        <w:rPr>
          <w:del w:id="1135" w:author="Abhiram Arali" w:date="2024-11-13T12:37:00Z"/>
          <w:b/>
          <w:bCs/>
          <w:rPrChange w:id="1136" w:author="Abhiram Arali" w:date="2024-11-13T12:37:00Z">
            <w:rPr>
              <w:del w:id="1137" w:author="Abhiram Arali" w:date="2024-11-13T12:37:00Z"/>
            </w:rPr>
          </w:rPrChange>
        </w:rPr>
        <w:pPrChange w:id="1138" w:author="Abhiram Arali" w:date="2024-11-13T12:37:00Z">
          <w:pPr>
            <w:pStyle w:val="Heading1"/>
            <w:numPr>
              <w:numId w:val="6"/>
            </w:numPr>
            <w:tabs>
              <w:tab w:val="left" w:pos="460"/>
            </w:tabs>
            <w:spacing w:before="136"/>
            <w:ind w:left="460" w:hanging="240"/>
          </w:pPr>
        </w:pPrChange>
      </w:pPr>
      <w:r w:rsidRPr="00355C2E">
        <w:rPr>
          <w:b/>
          <w:bCs/>
          <w:rPrChange w:id="1139" w:author="Abhiram Arali" w:date="2024-11-13T12:37:00Z">
            <w:rPr/>
          </w:rPrChange>
        </w:rPr>
        <w:t>Bitwise</w:t>
      </w:r>
      <w:r w:rsidRPr="00355C2E">
        <w:rPr>
          <w:b/>
          <w:bCs/>
          <w:spacing w:val="-1"/>
          <w:rPrChange w:id="1140" w:author="Abhiram Arali" w:date="2024-11-13T12:37:00Z">
            <w:rPr>
              <w:spacing w:val="-1"/>
            </w:rPr>
          </w:rPrChange>
        </w:rPr>
        <w:t xml:space="preserve"> </w:t>
      </w:r>
      <w:r w:rsidRPr="00355C2E">
        <w:rPr>
          <w:b/>
          <w:bCs/>
          <w:rPrChange w:id="1141" w:author="Abhiram Arali" w:date="2024-11-13T12:37:00Z">
            <w:rPr/>
          </w:rPrChange>
        </w:rPr>
        <w:t>NOT</w:t>
      </w:r>
      <w:r w:rsidRPr="00355C2E">
        <w:rPr>
          <w:b/>
          <w:bCs/>
          <w:spacing w:val="-1"/>
          <w:rPrChange w:id="1142" w:author="Abhiram Arali" w:date="2024-11-13T12:37:00Z">
            <w:rPr>
              <w:spacing w:val="-1"/>
            </w:rPr>
          </w:rPrChange>
        </w:rPr>
        <w:t xml:space="preserve"> </w:t>
      </w:r>
      <w:r w:rsidRPr="00355C2E">
        <w:rPr>
          <w:b/>
          <w:bCs/>
          <w:spacing w:val="-5"/>
          <w:rPrChange w:id="1143" w:author="Abhiram Arali" w:date="2024-11-13T12:37:00Z">
            <w:rPr>
              <w:spacing w:val="-5"/>
            </w:rPr>
          </w:rPrChange>
        </w:rPr>
        <w:t>(~)</w:t>
      </w:r>
      <w:ins w:id="1144" w:author="Abhiram Arali" w:date="2024-11-13T12:37:00Z">
        <w:r w:rsidR="00355C2E">
          <w:rPr>
            <w:b/>
            <w:bCs/>
            <w:spacing w:val="-5"/>
          </w:rPr>
          <w:t xml:space="preserve">: </w:t>
        </w:r>
      </w:ins>
    </w:p>
    <w:p w14:paraId="77AFFB34" w14:textId="1F463647" w:rsidR="00721600" w:rsidDel="00355C2E" w:rsidRDefault="00721600" w:rsidP="00721600">
      <w:pPr>
        <w:pStyle w:val="BodyText"/>
        <w:spacing w:before="22"/>
        <w:rPr>
          <w:del w:id="1145" w:author="Abhiram Arali" w:date="2024-11-13T12:37:00Z"/>
          <w:b/>
        </w:rPr>
      </w:pPr>
    </w:p>
    <w:p w14:paraId="3544EDCE" w14:textId="77777777" w:rsidR="00721600" w:rsidRDefault="00721600">
      <w:pPr>
        <w:pStyle w:val="NormalBPBHEB"/>
        <w:numPr>
          <w:ilvl w:val="0"/>
          <w:numId w:val="62"/>
        </w:numPr>
        <w:pPrChange w:id="1146" w:author="Abhiram Arali" w:date="2024-11-13T12:37:00Z">
          <w:pPr>
            <w:pStyle w:val="BodyText"/>
            <w:spacing w:line="360" w:lineRule="auto"/>
            <w:ind w:left="220"/>
          </w:pPr>
        </w:pPrChange>
      </w:pPr>
      <w:r>
        <w:t>Inverts</w:t>
      </w:r>
      <w:r>
        <w:rPr>
          <w:spacing w:val="-10"/>
        </w:rPr>
        <w:t xml:space="preserve"> </w:t>
      </w:r>
      <w:r>
        <w:t>all</w:t>
      </w:r>
      <w:r>
        <w:rPr>
          <w:spacing w:val="-9"/>
        </w:rPr>
        <w:t xml:space="preserve"> </w:t>
      </w:r>
      <w:r>
        <w:t>the</w:t>
      </w:r>
      <w:r>
        <w:rPr>
          <w:spacing w:val="-8"/>
        </w:rPr>
        <w:t xml:space="preserve"> </w:t>
      </w:r>
      <w:r>
        <w:t>bits</w:t>
      </w:r>
      <w:r>
        <w:rPr>
          <w:spacing w:val="-9"/>
        </w:rPr>
        <w:t xml:space="preserve"> </w:t>
      </w:r>
      <w:r>
        <w:t>of</w:t>
      </w:r>
      <w:r>
        <w:rPr>
          <w:spacing w:val="-10"/>
        </w:rPr>
        <w:t xml:space="preserve"> </w:t>
      </w:r>
      <w:r>
        <w:t>the</w:t>
      </w:r>
      <w:r>
        <w:rPr>
          <w:spacing w:val="-8"/>
        </w:rPr>
        <w:t xml:space="preserve"> </w:t>
      </w:r>
      <w:r>
        <w:t>operand.</w:t>
      </w:r>
      <w:r>
        <w:rPr>
          <w:spacing w:val="-10"/>
        </w:rPr>
        <w:t xml:space="preserve"> </w:t>
      </w:r>
      <w:r>
        <w:t>Each</w:t>
      </w:r>
      <w:r>
        <w:rPr>
          <w:spacing w:val="-8"/>
        </w:rPr>
        <w:t xml:space="preserve"> </w:t>
      </w:r>
      <w:r>
        <w:t>1</w:t>
      </w:r>
      <w:r>
        <w:rPr>
          <w:spacing w:val="-10"/>
        </w:rPr>
        <w:t xml:space="preserve"> </w:t>
      </w:r>
      <w:r>
        <w:t>becomes</w:t>
      </w:r>
      <w:r>
        <w:rPr>
          <w:spacing w:val="-8"/>
        </w:rPr>
        <w:t xml:space="preserve"> </w:t>
      </w:r>
      <w:r>
        <w:t>0,</w:t>
      </w:r>
      <w:r>
        <w:rPr>
          <w:spacing w:val="-10"/>
        </w:rPr>
        <w:t xml:space="preserve"> </w:t>
      </w:r>
      <w:r>
        <w:t>and</w:t>
      </w:r>
      <w:r>
        <w:rPr>
          <w:spacing w:val="-7"/>
        </w:rPr>
        <w:t xml:space="preserve"> </w:t>
      </w:r>
      <w:r>
        <w:t>each</w:t>
      </w:r>
      <w:r>
        <w:rPr>
          <w:spacing w:val="-8"/>
        </w:rPr>
        <w:t xml:space="preserve"> </w:t>
      </w:r>
      <w:r>
        <w:t>0</w:t>
      </w:r>
      <w:r>
        <w:rPr>
          <w:spacing w:val="-10"/>
        </w:rPr>
        <w:t xml:space="preserve"> </w:t>
      </w:r>
      <w:r>
        <w:t>becomes</w:t>
      </w:r>
      <w:r>
        <w:rPr>
          <w:spacing w:val="-10"/>
        </w:rPr>
        <w:t xml:space="preserve"> </w:t>
      </w:r>
      <w:r>
        <w:t>1.</w:t>
      </w:r>
      <w:r>
        <w:rPr>
          <w:spacing w:val="-5"/>
        </w:rPr>
        <w:t xml:space="preserve"> </w:t>
      </w:r>
      <w:r>
        <w:t>In</w:t>
      </w:r>
      <w:r>
        <w:rPr>
          <w:spacing w:val="-10"/>
        </w:rPr>
        <w:t xml:space="preserve"> </w:t>
      </w:r>
      <w:r>
        <w:t>signed</w:t>
      </w:r>
      <w:r>
        <w:rPr>
          <w:spacing w:val="-10"/>
        </w:rPr>
        <w:t xml:space="preserve"> </w:t>
      </w:r>
      <w:r>
        <w:t>integers, this also performs a two's complement negation.</w:t>
      </w:r>
    </w:p>
    <w:p w14:paraId="3063D1AD" w14:textId="77777777" w:rsidR="00721600" w:rsidRDefault="00721600">
      <w:pPr>
        <w:pStyle w:val="NormalBPBHEB"/>
        <w:numPr>
          <w:ilvl w:val="0"/>
          <w:numId w:val="53"/>
        </w:numPr>
        <w:pPrChange w:id="1147" w:author="Abhiram Arali" w:date="2024-11-13T12:37:00Z">
          <w:pPr>
            <w:pStyle w:val="BodyText"/>
            <w:spacing w:before="161"/>
            <w:ind w:left="220"/>
          </w:pPr>
        </w:pPrChange>
      </w:pPr>
      <w:r>
        <w:t>Example:</w:t>
      </w:r>
    </w:p>
    <w:p w14:paraId="06C29750" w14:textId="77777777" w:rsidR="00424918" w:rsidRDefault="00424918" w:rsidP="00424918">
      <w:pPr>
        <w:pStyle w:val="CodeBlockBPBHEB"/>
      </w:pPr>
      <w:moveToRangeStart w:id="1148" w:author="Abhiram Arali" w:date="2024-11-13T12:34:00Z" w:name="move182393705"/>
      <w:moveTo w:id="1149" w:author="Abhiram Arali" w:date="2024-11-13T12:34: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72338A56" w14:textId="77777777" w:rsidR="00424918" w:rsidRDefault="00424918" w:rsidP="00424918">
      <w:pPr>
        <w:pStyle w:val="CodeBlockBPBHEB"/>
      </w:pPr>
      <w:proofErr w:type="spellStart"/>
      <w:proofErr w:type="gramStart"/>
      <w:moveTo w:id="1150" w:author="Abhiram Arali" w:date="2024-11-13T12:34:00Z">
        <w:r>
          <w:t>int</w:t>
        </w:r>
        <w:proofErr w:type="spellEnd"/>
        <w:proofErr w:type="gramEnd"/>
        <w:r>
          <w:t xml:space="preserve"> a</w:t>
        </w:r>
        <w:r>
          <w:rPr>
            <w:spacing w:val="-1"/>
          </w:rPr>
          <w:t xml:space="preserve"> </w:t>
        </w:r>
        <w:r>
          <w:t>=</w:t>
        </w:r>
        <w:r>
          <w:rPr>
            <w:spacing w:val="-1"/>
          </w:rPr>
          <w:t xml:space="preserve"> </w:t>
        </w:r>
        <w:r>
          <w:t>5;</w:t>
        </w:r>
        <w:r>
          <w:rPr>
            <w:spacing w:val="60"/>
          </w:rPr>
          <w:t xml:space="preserve"> </w:t>
        </w:r>
        <w:r>
          <w:t xml:space="preserve">// 0101 in </w:t>
        </w:r>
        <w:r>
          <w:rPr>
            <w:spacing w:val="-2"/>
          </w:rPr>
          <w:t>binary</w:t>
        </w:r>
      </w:moveTo>
    </w:p>
    <w:p w14:paraId="3E4F00E0" w14:textId="77777777" w:rsidR="00424918" w:rsidRDefault="00424918" w:rsidP="00424918">
      <w:pPr>
        <w:pStyle w:val="CodeBlockBPBHEB"/>
      </w:pPr>
    </w:p>
    <w:p w14:paraId="77E15FF9" w14:textId="77777777" w:rsidR="00424918" w:rsidRDefault="00424918" w:rsidP="00424918">
      <w:pPr>
        <w:pStyle w:val="CodeBlockBPBHEB"/>
      </w:pPr>
      <w:proofErr w:type="spellStart"/>
      <w:proofErr w:type="gramStart"/>
      <w:moveTo w:id="1151" w:author="Abhiram Arali" w:date="2024-11-13T12:34:00Z">
        <w:r>
          <w:t>int</w:t>
        </w:r>
        <w:proofErr w:type="spellEnd"/>
        <w:proofErr w:type="gramEnd"/>
        <w:r>
          <w:rPr>
            <w:spacing w:val="-3"/>
          </w:rPr>
          <w:t xml:space="preserve"> </w:t>
        </w:r>
        <w:r>
          <w:t>result</w:t>
        </w:r>
        <w:r>
          <w:rPr>
            <w:spacing w:val="-3"/>
          </w:rPr>
          <w:t xml:space="preserve"> </w:t>
        </w:r>
        <w:r>
          <w:t>=</w:t>
        </w:r>
        <w:r>
          <w:rPr>
            <w:spacing w:val="-4"/>
          </w:rPr>
          <w:t xml:space="preserve"> </w:t>
        </w:r>
        <w:r>
          <w:t>~a;</w:t>
        </w:r>
        <w:r>
          <w:rPr>
            <w:spacing w:val="40"/>
          </w:rPr>
          <w:t xml:space="preserve"> </w:t>
        </w:r>
        <w:r>
          <w:t>//</w:t>
        </w:r>
        <w:r>
          <w:rPr>
            <w:spacing w:val="-3"/>
          </w:rPr>
          <w:t xml:space="preserve"> </w:t>
        </w:r>
        <w:r>
          <w:t>result</w:t>
        </w:r>
        <w:r>
          <w:rPr>
            <w:spacing w:val="-3"/>
          </w:rPr>
          <w:t xml:space="preserve"> </w:t>
        </w:r>
        <w:r>
          <w:t>is</w:t>
        </w:r>
        <w:r>
          <w:rPr>
            <w:spacing w:val="-1"/>
          </w:rPr>
          <w:t xml:space="preserve"> </w:t>
        </w:r>
        <w:r>
          <w:t>-6</w:t>
        </w:r>
        <w:r>
          <w:rPr>
            <w:spacing w:val="-3"/>
          </w:rPr>
          <w:t xml:space="preserve"> </w:t>
        </w:r>
        <w:r>
          <w:t>(in</w:t>
        </w:r>
        <w:r>
          <w:rPr>
            <w:spacing w:val="-3"/>
          </w:rPr>
          <w:t xml:space="preserve"> </w:t>
        </w:r>
        <w:r>
          <w:t>binary:</w:t>
        </w:r>
        <w:r>
          <w:rPr>
            <w:spacing w:val="-3"/>
          </w:rPr>
          <w:t xml:space="preserve"> </w:t>
        </w:r>
        <w:r>
          <w:t>1010,</w:t>
        </w:r>
        <w:r>
          <w:rPr>
            <w:spacing w:val="-3"/>
          </w:rPr>
          <w:t xml:space="preserve"> </w:t>
        </w:r>
        <w:r>
          <w:t>which</w:t>
        </w:r>
        <w:r>
          <w:rPr>
            <w:spacing w:val="-3"/>
          </w:rPr>
          <w:t xml:space="preserve"> </w:t>
        </w:r>
        <w:r>
          <w:t>is</w:t>
        </w:r>
        <w:r>
          <w:rPr>
            <w:spacing w:val="-3"/>
          </w:rPr>
          <w:t xml:space="preserve"> </w:t>
        </w:r>
        <w:r>
          <w:t>the</w:t>
        </w:r>
        <w:r>
          <w:rPr>
            <w:spacing w:val="-4"/>
          </w:rPr>
          <w:t xml:space="preserve"> </w:t>
        </w:r>
        <w:r>
          <w:t>two's</w:t>
        </w:r>
        <w:r>
          <w:rPr>
            <w:spacing w:val="-3"/>
          </w:rPr>
          <w:t xml:space="preserve"> </w:t>
        </w:r>
        <w:r>
          <w:t>complement</w:t>
        </w:r>
        <w:r>
          <w:rPr>
            <w:spacing w:val="-3"/>
          </w:rPr>
          <w:t xml:space="preserve"> </w:t>
        </w:r>
        <w:r>
          <w:t>of</w:t>
        </w:r>
        <w:r>
          <w:rPr>
            <w:spacing w:val="-4"/>
          </w:rPr>
          <w:t xml:space="preserve"> </w:t>
        </w:r>
        <w:r>
          <w:t xml:space="preserve">6) </w:t>
        </w:r>
        <w:proofErr w:type="spellStart"/>
        <w:r>
          <w:t>printf</w:t>
        </w:r>
        <w:proofErr w:type="spellEnd"/>
        <w:r>
          <w:t>("Bitwise NOT: %d\n", result);</w:t>
        </w:r>
        <w:r>
          <w:rPr>
            <w:spacing w:val="40"/>
          </w:rPr>
          <w:t xml:space="preserve"> </w:t>
        </w:r>
        <w:r>
          <w:t>// Output: -6</w:t>
        </w:r>
      </w:moveTo>
    </w:p>
    <w:p w14:paraId="1C2BC20E" w14:textId="77777777" w:rsidR="00424918" w:rsidRDefault="00424918" w:rsidP="00424918">
      <w:pPr>
        <w:pStyle w:val="CodeBlockBPBHEB"/>
      </w:pPr>
      <w:proofErr w:type="gramStart"/>
      <w:moveTo w:id="1152" w:author="Abhiram Arali" w:date="2024-11-13T12:34:00Z">
        <w:r>
          <w:t>return</w:t>
        </w:r>
        <w:proofErr w:type="gramEnd"/>
        <w:r>
          <w:rPr>
            <w:spacing w:val="-2"/>
          </w:rPr>
          <w:t xml:space="preserve"> </w:t>
        </w:r>
        <w:r>
          <w:rPr>
            <w:spacing w:val="-5"/>
          </w:rPr>
          <w:t>0;</w:t>
        </w:r>
      </w:moveTo>
    </w:p>
    <w:p w14:paraId="55C04A75" w14:textId="77777777" w:rsidR="00424918" w:rsidRDefault="00424918" w:rsidP="00424918">
      <w:pPr>
        <w:pStyle w:val="CodeBlockBPBHEB"/>
      </w:pPr>
    </w:p>
    <w:p w14:paraId="4CF54D42" w14:textId="77777777" w:rsidR="00424918" w:rsidRDefault="00424918" w:rsidP="00424918">
      <w:pPr>
        <w:pStyle w:val="CodeBlockBPBHEB"/>
        <w:rPr>
          <w:sz w:val="24"/>
        </w:rPr>
      </w:pPr>
      <w:moveTo w:id="1153" w:author="Abhiram Arali" w:date="2024-11-13T12:34:00Z">
        <w:r>
          <w:rPr>
            <w:spacing w:val="-10"/>
            <w:sz w:val="24"/>
          </w:rPr>
          <w:t>}</w:t>
        </w:r>
      </w:moveTo>
    </w:p>
    <w:moveToRangeEnd w:id="1148"/>
    <w:p w14:paraId="006FAB86" w14:textId="3A7F69E9" w:rsidR="00721600" w:rsidRDefault="00721600" w:rsidP="00721600">
      <w:pPr>
        <w:pStyle w:val="BodyText"/>
        <w:spacing w:before="47"/>
        <w:rPr>
          <w:sz w:val="20"/>
        </w:rPr>
      </w:pPr>
      <w:del w:id="1154" w:author="Abhiram Arali" w:date="2024-11-13T12:34:00Z">
        <w:r w:rsidDel="00424918">
          <w:rPr>
            <w:noProof/>
            <w:lang w:val="en-IN" w:eastAsia="en-IN"/>
          </w:rPr>
          <mc:AlternateContent>
            <mc:Choice Requires="wps">
              <w:drawing>
                <wp:anchor distT="0" distB="0" distL="0" distR="0" simplePos="0" relativeHeight="251673600" behindDoc="1" locked="0" layoutInCell="1" allowOverlap="1" wp14:anchorId="14F2EE70" wp14:editId="450ED002">
                  <wp:simplePos x="0" y="0"/>
                  <wp:positionH relativeFrom="page">
                    <wp:posOffset>843076</wp:posOffset>
                  </wp:positionH>
                  <wp:positionV relativeFrom="paragraph">
                    <wp:posOffset>194577</wp:posOffset>
                  </wp:positionV>
                  <wp:extent cx="5876290" cy="2478405"/>
                  <wp:effectExtent l="0" t="0" r="0" b="0"/>
                  <wp:wrapTopAndBottom/>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478405"/>
                          </a:xfrm>
                          <a:prstGeom prst="rect">
                            <a:avLst/>
                          </a:prstGeom>
                          <a:ln w="6096">
                            <a:solidFill>
                              <a:srgbClr val="000000"/>
                            </a:solidFill>
                            <a:prstDash val="solid"/>
                          </a:ln>
                        </wps:spPr>
                        <wps:txbx>
                          <w:txbxContent>
                            <w:p w14:paraId="7AA091A8" w14:textId="12CCD36E" w:rsidR="00721600" w:rsidDel="00424918" w:rsidRDefault="00721600">
                              <w:pPr>
                                <w:pStyle w:val="CodeBlockBPBHEB"/>
                                <w:pPrChange w:id="1155" w:author="Abhiram Arali" w:date="2024-11-13T12:34:00Z">
                                  <w:pPr>
                                    <w:pStyle w:val="BodyText"/>
                                    <w:spacing w:before="18" w:line="499" w:lineRule="auto"/>
                                    <w:ind w:left="107" w:right="7328"/>
                                  </w:pPr>
                                </w:pPrChange>
                              </w:pPr>
                              <w:moveFromRangeStart w:id="1156" w:author="Abhiram Arali" w:date="2024-11-13T12:34:00Z" w:name="move182393705"/>
                              <w:moveFrom w:id="1157" w:author="Abhiram Arali" w:date="2024-11-13T12:34:00Z">
                                <w:r w:rsidDel="00424918">
                                  <w:t>#include</w:t>
                                </w:r>
                                <w:r w:rsidDel="00424918">
                                  <w:rPr>
                                    <w:spacing w:val="-15"/>
                                  </w:rPr>
                                  <w:t xml:space="preserve"> </w:t>
                                </w:r>
                                <w:r w:rsidDel="00424918">
                                  <w:t>&lt;stdio.h&gt; int main() {</w:t>
                                </w:r>
                              </w:moveFrom>
                            </w:p>
                            <w:p w14:paraId="7D00CB05" w14:textId="2EEBF321" w:rsidR="00721600" w:rsidDel="00424918" w:rsidRDefault="00721600">
                              <w:pPr>
                                <w:pStyle w:val="CodeBlockBPBHEB"/>
                                <w:pPrChange w:id="1158" w:author="Abhiram Arali" w:date="2024-11-13T12:34:00Z">
                                  <w:pPr>
                                    <w:pStyle w:val="BodyText"/>
                                    <w:spacing w:line="275" w:lineRule="exact"/>
                                    <w:ind w:left="347"/>
                                  </w:pPr>
                                </w:pPrChange>
                              </w:pPr>
                              <w:moveFrom w:id="1159" w:author="Abhiram Arali" w:date="2024-11-13T12:34:00Z">
                                <w:r w:rsidDel="00424918">
                                  <w:t>int a</w:t>
                                </w:r>
                                <w:r w:rsidDel="00424918">
                                  <w:rPr>
                                    <w:spacing w:val="-1"/>
                                  </w:rPr>
                                  <w:t xml:space="preserve"> </w:t>
                                </w:r>
                                <w:r w:rsidDel="00424918">
                                  <w:t>=</w:t>
                                </w:r>
                                <w:r w:rsidDel="00424918">
                                  <w:rPr>
                                    <w:spacing w:val="-1"/>
                                  </w:rPr>
                                  <w:t xml:space="preserve"> </w:t>
                                </w:r>
                                <w:r w:rsidDel="00424918">
                                  <w:t>5;</w:t>
                                </w:r>
                                <w:r w:rsidDel="00424918">
                                  <w:rPr>
                                    <w:spacing w:val="60"/>
                                  </w:rPr>
                                  <w:t xml:space="preserve"> </w:t>
                                </w:r>
                                <w:r w:rsidDel="00424918">
                                  <w:t xml:space="preserve">// 0101 in </w:t>
                                </w:r>
                                <w:r w:rsidDel="00424918">
                                  <w:rPr>
                                    <w:spacing w:val="-2"/>
                                  </w:rPr>
                                  <w:t>binary</w:t>
                                </w:r>
                              </w:moveFrom>
                            </w:p>
                            <w:p w14:paraId="22797BB9" w14:textId="2CDB0651" w:rsidR="00721600" w:rsidDel="00424918" w:rsidRDefault="00721600">
                              <w:pPr>
                                <w:pStyle w:val="CodeBlockBPBHEB"/>
                                <w:pPrChange w:id="1160" w:author="Abhiram Arali" w:date="2024-11-13T12:34:00Z">
                                  <w:pPr>
                                    <w:pStyle w:val="BodyText"/>
                                    <w:spacing w:before="21"/>
                                  </w:pPr>
                                </w:pPrChange>
                              </w:pPr>
                            </w:p>
                            <w:p w14:paraId="298C3A41" w14:textId="3A306DB5" w:rsidR="00721600" w:rsidDel="00424918" w:rsidRDefault="00721600">
                              <w:pPr>
                                <w:pStyle w:val="CodeBlockBPBHEB"/>
                                <w:pPrChange w:id="1161" w:author="Abhiram Arali" w:date="2024-11-13T12:34:00Z">
                                  <w:pPr>
                                    <w:pStyle w:val="BodyText"/>
                                    <w:spacing w:before="1" w:line="499" w:lineRule="auto"/>
                                    <w:ind w:left="347"/>
                                  </w:pPr>
                                </w:pPrChange>
                              </w:pPr>
                              <w:moveFrom w:id="1162" w:author="Abhiram Arali" w:date="2024-11-13T12:34:00Z">
                                <w:r w:rsidDel="00424918">
                                  <w:t>int</w:t>
                                </w:r>
                                <w:r w:rsidDel="00424918">
                                  <w:rPr>
                                    <w:spacing w:val="-3"/>
                                  </w:rPr>
                                  <w:t xml:space="preserve"> </w:t>
                                </w:r>
                                <w:r w:rsidDel="00424918">
                                  <w:t>result</w:t>
                                </w:r>
                                <w:r w:rsidDel="00424918">
                                  <w:rPr>
                                    <w:spacing w:val="-3"/>
                                  </w:rPr>
                                  <w:t xml:space="preserve"> </w:t>
                                </w:r>
                                <w:r w:rsidDel="00424918">
                                  <w:t>=</w:t>
                                </w:r>
                                <w:r w:rsidDel="00424918">
                                  <w:rPr>
                                    <w:spacing w:val="-4"/>
                                  </w:rPr>
                                  <w:t xml:space="preserve"> </w:t>
                                </w:r>
                                <w:r w:rsidDel="00424918">
                                  <w:t>~a;</w:t>
                                </w:r>
                                <w:r w:rsidDel="00424918">
                                  <w:rPr>
                                    <w:spacing w:val="40"/>
                                  </w:rPr>
                                  <w:t xml:space="preserve"> </w:t>
                                </w:r>
                                <w:r w:rsidDel="00424918">
                                  <w:t>//</w:t>
                                </w:r>
                                <w:r w:rsidDel="00424918">
                                  <w:rPr>
                                    <w:spacing w:val="-3"/>
                                  </w:rPr>
                                  <w:t xml:space="preserve"> </w:t>
                                </w:r>
                                <w:r w:rsidDel="00424918">
                                  <w:t>result</w:t>
                                </w:r>
                                <w:r w:rsidDel="00424918">
                                  <w:rPr>
                                    <w:spacing w:val="-3"/>
                                  </w:rPr>
                                  <w:t xml:space="preserve"> </w:t>
                                </w:r>
                                <w:r w:rsidDel="00424918">
                                  <w:t>is</w:t>
                                </w:r>
                                <w:r w:rsidDel="00424918">
                                  <w:rPr>
                                    <w:spacing w:val="-1"/>
                                  </w:rPr>
                                  <w:t xml:space="preserve"> </w:t>
                                </w:r>
                                <w:r w:rsidDel="00424918">
                                  <w:t>-6</w:t>
                                </w:r>
                                <w:r w:rsidDel="00424918">
                                  <w:rPr>
                                    <w:spacing w:val="-3"/>
                                  </w:rPr>
                                  <w:t xml:space="preserve"> </w:t>
                                </w:r>
                                <w:r w:rsidDel="00424918">
                                  <w:t>(in</w:t>
                                </w:r>
                                <w:r w:rsidDel="00424918">
                                  <w:rPr>
                                    <w:spacing w:val="-3"/>
                                  </w:rPr>
                                  <w:t xml:space="preserve"> </w:t>
                                </w:r>
                                <w:r w:rsidDel="00424918">
                                  <w:t>binary:</w:t>
                                </w:r>
                                <w:r w:rsidDel="00424918">
                                  <w:rPr>
                                    <w:spacing w:val="-3"/>
                                  </w:rPr>
                                  <w:t xml:space="preserve"> </w:t>
                                </w:r>
                                <w:r w:rsidDel="00424918">
                                  <w:t>1010,</w:t>
                                </w:r>
                                <w:r w:rsidDel="00424918">
                                  <w:rPr>
                                    <w:spacing w:val="-3"/>
                                  </w:rPr>
                                  <w:t xml:space="preserve"> </w:t>
                                </w:r>
                                <w:r w:rsidDel="00424918">
                                  <w:t>which</w:t>
                                </w:r>
                                <w:r w:rsidDel="00424918">
                                  <w:rPr>
                                    <w:spacing w:val="-3"/>
                                  </w:rPr>
                                  <w:t xml:space="preserve"> </w:t>
                                </w:r>
                                <w:r w:rsidDel="00424918">
                                  <w:t>is</w:t>
                                </w:r>
                                <w:r w:rsidDel="00424918">
                                  <w:rPr>
                                    <w:spacing w:val="-3"/>
                                  </w:rPr>
                                  <w:t xml:space="preserve"> </w:t>
                                </w:r>
                                <w:r w:rsidDel="00424918">
                                  <w:t>the</w:t>
                                </w:r>
                                <w:r w:rsidDel="00424918">
                                  <w:rPr>
                                    <w:spacing w:val="-4"/>
                                  </w:rPr>
                                  <w:t xml:space="preserve"> </w:t>
                                </w:r>
                                <w:r w:rsidDel="00424918">
                                  <w:t>two's</w:t>
                                </w:r>
                                <w:r w:rsidDel="00424918">
                                  <w:rPr>
                                    <w:spacing w:val="-3"/>
                                  </w:rPr>
                                  <w:t xml:space="preserve"> </w:t>
                                </w:r>
                                <w:r w:rsidDel="00424918">
                                  <w:t>complement</w:t>
                                </w:r>
                                <w:r w:rsidDel="00424918">
                                  <w:rPr>
                                    <w:spacing w:val="-3"/>
                                  </w:rPr>
                                  <w:t xml:space="preserve"> </w:t>
                                </w:r>
                                <w:r w:rsidDel="00424918">
                                  <w:t>of</w:t>
                                </w:r>
                                <w:r w:rsidDel="00424918">
                                  <w:rPr>
                                    <w:spacing w:val="-4"/>
                                  </w:rPr>
                                  <w:t xml:space="preserve"> </w:t>
                                </w:r>
                                <w:r w:rsidDel="00424918">
                                  <w:t>6) printf("Bitwise NOT: %d\n", result);</w:t>
                                </w:r>
                                <w:r w:rsidDel="00424918">
                                  <w:rPr>
                                    <w:spacing w:val="40"/>
                                  </w:rPr>
                                  <w:t xml:space="preserve"> </w:t>
                                </w:r>
                                <w:r w:rsidDel="00424918">
                                  <w:t>// Output: -6</w:t>
                                </w:r>
                              </w:moveFrom>
                            </w:p>
                            <w:p w14:paraId="03A3A57C" w14:textId="6E7306FB" w:rsidR="00721600" w:rsidDel="00424918" w:rsidRDefault="00721600">
                              <w:pPr>
                                <w:pStyle w:val="CodeBlockBPBHEB"/>
                                <w:pPrChange w:id="1163" w:author="Abhiram Arali" w:date="2024-11-13T12:34:00Z">
                                  <w:pPr>
                                    <w:pStyle w:val="BodyText"/>
                                    <w:spacing w:line="275" w:lineRule="exact"/>
                                    <w:ind w:left="347"/>
                                  </w:pPr>
                                </w:pPrChange>
                              </w:pPr>
                              <w:moveFrom w:id="1164" w:author="Abhiram Arali" w:date="2024-11-13T12:34:00Z">
                                <w:r w:rsidDel="00424918">
                                  <w:t>return</w:t>
                                </w:r>
                                <w:r w:rsidDel="00424918">
                                  <w:rPr>
                                    <w:spacing w:val="-2"/>
                                  </w:rPr>
                                  <w:t xml:space="preserve"> </w:t>
                                </w:r>
                                <w:r w:rsidDel="00424918">
                                  <w:rPr>
                                    <w:spacing w:val="-5"/>
                                  </w:rPr>
                                  <w:t>0;</w:t>
                                </w:r>
                              </w:moveFrom>
                            </w:p>
                            <w:p w14:paraId="38103FAB" w14:textId="4DDFBECC" w:rsidR="00721600" w:rsidDel="00424918" w:rsidRDefault="00721600">
                              <w:pPr>
                                <w:pStyle w:val="CodeBlockBPBHEB"/>
                                <w:pPrChange w:id="1165" w:author="Abhiram Arali" w:date="2024-11-13T12:34:00Z">
                                  <w:pPr>
                                    <w:pStyle w:val="BodyText"/>
                                    <w:spacing w:before="22"/>
                                  </w:pPr>
                                </w:pPrChange>
                              </w:pPr>
                            </w:p>
                            <w:p w14:paraId="626750BF" w14:textId="1BA77C71" w:rsidR="00721600" w:rsidRDefault="00721600">
                              <w:pPr>
                                <w:pStyle w:val="CodeBlockBPBHEB"/>
                                <w:rPr>
                                  <w:sz w:val="24"/>
                                </w:rPr>
                                <w:pPrChange w:id="1166" w:author="Abhiram Arali" w:date="2024-11-13T12:34:00Z">
                                  <w:pPr>
                                    <w:ind w:left="107"/>
                                  </w:pPr>
                                </w:pPrChange>
                              </w:pPr>
                              <w:moveFrom w:id="1167" w:author="Abhiram Arali" w:date="2024-11-13T12:34:00Z">
                                <w:r w:rsidDel="00424918">
                                  <w:rPr>
                                    <w:spacing w:val="-10"/>
                                    <w:sz w:val="24"/>
                                  </w:rPr>
                                  <w:t>}</w:t>
                                </w:r>
                              </w:moveFrom>
                              <w:moveFromRangeEnd w:id="115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F2EE70" id="Textbox 240" o:spid="_x0000_s1061" type="#_x0000_t202" style="position:absolute;margin-left:66.4pt;margin-top:15.3pt;width:462.7pt;height:195.1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" filled="f" strokeweight=".48pt">
                  <v:path arrowok="t"/>
                  <v:textbox inset="0,0,0,0">
                    <w:txbxContent>
                      <w:p w14:paraId="7AA091A8" w14:textId="12CCD36E" w:rsidR="00721600" w:rsidDel="00424918" w:rsidRDefault="00721600">
                        <w:pPr>
                          <w:pStyle w:val="CodeBlockBPBHEB"/>
                          <w:rPr>
                            <w:moveFrom w:id="1568" w:author="Abhiram Arali" w:date="2024-11-13T12:34:00Z" w16du:dateUtc="2024-11-13T07:04:00Z"/>
                          </w:rPr>
                          <w:pPrChange w:id="1569" w:author="Abhiram Arali" w:date="2024-11-13T12:34:00Z" w16du:dateUtc="2024-11-13T07:04:00Z">
                            <w:pPr>
                              <w:pStyle w:val="BodyText"/>
                              <w:spacing w:before="18" w:line="499" w:lineRule="auto"/>
                              <w:ind w:left="107" w:right="7328"/>
                            </w:pPr>
                          </w:pPrChange>
                        </w:pPr>
                        <w:moveFromRangeStart w:id="1570" w:author="Abhiram Arali" w:date="2024-11-13T12:34:00Z" w:name="move182393705"/>
                        <w:moveFrom w:id="1571" w:author="Abhiram Arali" w:date="2024-11-13T12:34:00Z" w16du:dateUtc="2024-11-13T07:04:00Z">
                          <w:r w:rsidDel="00424918">
                            <w:t>#include</w:t>
                          </w:r>
                          <w:r w:rsidDel="00424918">
                            <w:rPr>
                              <w:spacing w:val="-15"/>
                            </w:rPr>
                            <w:t xml:space="preserve"> </w:t>
                          </w:r>
                          <w:r w:rsidDel="00424918">
                            <w:t>&lt;stdio.h&gt; int main() {</w:t>
                          </w:r>
                        </w:moveFrom>
                      </w:p>
                      <w:p w14:paraId="7D00CB05" w14:textId="2EEBF321" w:rsidR="00721600" w:rsidDel="00424918" w:rsidRDefault="00721600">
                        <w:pPr>
                          <w:pStyle w:val="CodeBlockBPBHEB"/>
                          <w:rPr>
                            <w:moveFrom w:id="1572" w:author="Abhiram Arali" w:date="2024-11-13T12:34:00Z" w16du:dateUtc="2024-11-13T07:04:00Z"/>
                          </w:rPr>
                          <w:pPrChange w:id="1573" w:author="Abhiram Arali" w:date="2024-11-13T12:34:00Z" w16du:dateUtc="2024-11-13T07:04:00Z">
                            <w:pPr>
                              <w:pStyle w:val="BodyText"/>
                              <w:spacing w:line="275" w:lineRule="exact"/>
                              <w:ind w:left="347"/>
                            </w:pPr>
                          </w:pPrChange>
                        </w:pPr>
                        <w:moveFrom w:id="1574" w:author="Abhiram Arali" w:date="2024-11-13T12:34:00Z" w16du:dateUtc="2024-11-13T07:04:00Z">
                          <w:r w:rsidDel="00424918">
                            <w:t>int a</w:t>
                          </w:r>
                          <w:r w:rsidDel="00424918">
                            <w:rPr>
                              <w:spacing w:val="-1"/>
                            </w:rPr>
                            <w:t xml:space="preserve"> </w:t>
                          </w:r>
                          <w:r w:rsidDel="00424918">
                            <w:t>=</w:t>
                          </w:r>
                          <w:r w:rsidDel="00424918">
                            <w:rPr>
                              <w:spacing w:val="-1"/>
                            </w:rPr>
                            <w:t xml:space="preserve"> </w:t>
                          </w:r>
                          <w:r w:rsidDel="00424918">
                            <w:t>5;</w:t>
                          </w:r>
                          <w:r w:rsidDel="00424918">
                            <w:rPr>
                              <w:spacing w:val="60"/>
                            </w:rPr>
                            <w:t xml:space="preserve"> </w:t>
                          </w:r>
                          <w:r w:rsidDel="00424918">
                            <w:t xml:space="preserve">// 0101 in </w:t>
                          </w:r>
                          <w:r w:rsidDel="00424918">
                            <w:rPr>
                              <w:spacing w:val="-2"/>
                            </w:rPr>
                            <w:t>binary</w:t>
                          </w:r>
                        </w:moveFrom>
                      </w:p>
                      <w:p w14:paraId="22797BB9" w14:textId="2CDB0651" w:rsidR="00721600" w:rsidDel="00424918" w:rsidRDefault="00721600">
                        <w:pPr>
                          <w:pStyle w:val="CodeBlockBPBHEB"/>
                          <w:rPr>
                            <w:moveFrom w:id="1575" w:author="Abhiram Arali" w:date="2024-11-13T12:34:00Z" w16du:dateUtc="2024-11-13T07:04:00Z"/>
                          </w:rPr>
                          <w:pPrChange w:id="1576" w:author="Abhiram Arali" w:date="2024-11-13T12:34:00Z" w16du:dateUtc="2024-11-13T07:04:00Z">
                            <w:pPr>
                              <w:pStyle w:val="BodyText"/>
                              <w:spacing w:before="21"/>
                            </w:pPr>
                          </w:pPrChange>
                        </w:pPr>
                      </w:p>
                      <w:p w14:paraId="298C3A41" w14:textId="3A306DB5" w:rsidR="00721600" w:rsidDel="00424918" w:rsidRDefault="00721600">
                        <w:pPr>
                          <w:pStyle w:val="CodeBlockBPBHEB"/>
                          <w:rPr>
                            <w:moveFrom w:id="1577" w:author="Abhiram Arali" w:date="2024-11-13T12:34:00Z" w16du:dateUtc="2024-11-13T07:04:00Z"/>
                          </w:rPr>
                          <w:pPrChange w:id="1578" w:author="Abhiram Arali" w:date="2024-11-13T12:34:00Z" w16du:dateUtc="2024-11-13T07:04:00Z">
                            <w:pPr>
                              <w:pStyle w:val="BodyText"/>
                              <w:spacing w:before="1" w:line="499" w:lineRule="auto"/>
                              <w:ind w:left="347"/>
                            </w:pPr>
                          </w:pPrChange>
                        </w:pPr>
                        <w:moveFrom w:id="1579" w:author="Abhiram Arali" w:date="2024-11-13T12:34:00Z" w16du:dateUtc="2024-11-13T07:04:00Z">
                          <w:r w:rsidDel="00424918">
                            <w:t>int</w:t>
                          </w:r>
                          <w:r w:rsidDel="00424918">
                            <w:rPr>
                              <w:spacing w:val="-3"/>
                            </w:rPr>
                            <w:t xml:space="preserve"> </w:t>
                          </w:r>
                          <w:r w:rsidDel="00424918">
                            <w:t>result</w:t>
                          </w:r>
                          <w:r w:rsidDel="00424918">
                            <w:rPr>
                              <w:spacing w:val="-3"/>
                            </w:rPr>
                            <w:t xml:space="preserve"> </w:t>
                          </w:r>
                          <w:r w:rsidDel="00424918">
                            <w:t>=</w:t>
                          </w:r>
                          <w:r w:rsidDel="00424918">
                            <w:rPr>
                              <w:spacing w:val="-4"/>
                            </w:rPr>
                            <w:t xml:space="preserve"> </w:t>
                          </w:r>
                          <w:r w:rsidDel="00424918">
                            <w:t>~a;</w:t>
                          </w:r>
                          <w:r w:rsidDel="00424918">
                            <w:rPr>
                              <w:spacing w:val="40"/>
                            </w:rPr>
                            <w:t xml:space="preserve"> </w:t>
                          </w:r>
                          <w:r w:rsidDel="00424918">
                            <w:t>//</w:t>
                          </w:r>
                          <w:r w:rsidDel="00424918">
                            <w:rPr>
                              <w:spacing w:val="-3"/>
                            </w:rPr>
                            <w:t xml:space="preserve"> </w:t>
                          </w:r>
                          <w:r w:rsidDel="00424918">
                            <w:t>result</w:t>
                          </w:r>
                          <w:r w:rsidDel="00424918">
                            <w:rPr>
                              <w:spacing w:val="-3"/>
                            </w:rPr>
                            <w:t xml:space="preserve"> </w:t>
                          </w:r>
                          <w:r w:rsidDel="00424918">
                            <w:t>is</w:t>
                          </w:r>
                          <w:r w:rsidDel="00424918">
                            <w:rPr>
                              <w:spacing w:val="-1"/>
                            </w:rPr>
                            <w:t xml:space="preserve"> </w:t>
                          </w:r>
                          <w:r w:rsidDel="00424918">
                            <w:t>-6</w:t>
                          </w:r>
                          <w:r w:rsidDel="00424918">
                            <w:rPr>
                              <w:spacing w:val="-3"/>
                            </w:rPr>
                            <w:t xml:space="preserve"> </w:t>
                          </w:r>
                          <w:r w:rsidDel="00424918">
                            <w:t>(in</w:t>
                          </w:r>
                          <w:r w:rsidDel="00424918">
                            <w:rPr>
                              <w:spacing w:val="-3"/>
                            </w:rPr>
                            <w:t xml:space="preserve"> </w:t>
                          </w:r>
                          <w:r w:rsidDel="00424918">
                            <w:t>binary:</w:t>
                          </w:r>
                          <w:r w:rsidDel="00424918">
                            <w:rPr>
                              <w:spacing w:val="-3"/>
                            </w:rPr>
                            <w:t xml:space="preserve"> </w:t>
                          </w:r>
                          <w:r w:rsidDel="00424918">
                            <w:t>1010,</w:t>
                          </w:r>
                          <w:r w:rsidDel="00424918">
                            <w:rPr>
                              <w:spacing w:val="-3"/>
                            </w:rPr>
                            <w:t xml:space="preserve"> </w:t>
                          </w:r>
                          <w:r w:rsidDel="00424918">
                            <w:t>which</w:t>
                          </w:r>
                          <w:r w:rsidDel="00424918">
                            <w:rPr>
                              <w:spacing w:val="-3"/>
                            </w:rPr>
                            <w:t xml:space="preserve"> </w:t>
                          </w:r>
                          <w:r w:rsidDel="00424918">
                            <w:t>is</w:t>
                          </w:r>
                          <w:r w:rsidDel="00424918">
                            <w:rPr>
                              <w:spacing w:val="-3"/>
                            </w:rPr>
                            <w:t xml:space="preserve"> </w:t>
                          </w:r>
                          <w:r w:rsidDel="00424918">
                            <w:t>the</w:t>
                          </w:r>
                          <w:r w:rsidDel="00424918">
                            <w:rPr>
                              <w:spacing w:val="-4"/>
                            </w:rPr>
                            <w:t xml:space="preserve"> </w:t>
                          </w:r>
                          <w:r w:rsidDel="00424918">
                            <w:t>two's</w:t>
                          </w:r>
                          <w:r w:rsidDel="00424918">
                            <w:rPr>
                              <w:spacing w:val="-3"/>
                            </w:rPr>
                            <w:t xml:space="preserve"> </w:t>
                          </w:r>
                          <w:r w:rsidDel="00424918">
                            <w:t>complement</w:t>
                          </w:r>
                          <w:r w:rsidDel="00424918">
                            <w:rPr>
                              <w:spacing w:val="-3"/>
                            </w:rPr>
                            <w:t xml:space="preserve"> </w:t>
                          </w:r>
                          <w:r w:rsidDel="00424918">
                            <w:t>of</w:t>
                          </w:r>
                          <w:r w:rsidDel="00424918">
                            <w:rPr>
                              <w:spacing w:val="-4"/>
                            </w:rPr>
                            <w:t xml:space="preserve"> </w:t>
                          </w:r>
                          <w:r w:rsidDel="00424918">
                            <w:t>6) printf("Bitwise NOT: %d\n", result);</w:t>
                          </w:r>
                          <w:r w:rsidDel="00424918">
                            <w:rPr>
                              <w:spacing w:val="40"/>
                            </w:rPr>
                            <w:t xml:space="preserve"> </w:t>
                          </w:r>
                          <w:r w:rsidDel="00424918">
                            <w:t>// Output: -6</w:t>
                          </w:r>
                        </w:moveFrom>
                      </w:p>
                      <w:p w14:paraId="03A3A57C" w14:textId="6E7306FB" w:rsidR="00721600" w:rsidDel="00424918" w:rsidRDefault="00721600">
                        <w:pPr>
                          <w:pStyle w:val="CodeBlockBPBHEB"/>
                          <w:rPr>
                            <w:moveFrom w:id="1580" w:author="Abhiram Arali" w:date="2024-11-13T12:34:00Z" w16du:dateUtc="2024-11-13T07:04:00Z"/>
                          </w:rPr>
                          <w:pPrChange w:id="1581" w:author="Abhiram Arali" w:date="2024-11-13T12:34:00Z" w16du:dateUtc="2024-11-13T07:04:00Z">
                            <w:pPr>
                              <w:pStyle w:val="BodyText"/>
                              <w:spacing w:line="275" w:lineRule="exact"/>
                              <w:ind w:left="347"/>
                            </w:pPr>
                          </w:pPrChange>
                        </w:pPr>
                        <w:moveFrom w:id="1582" w:author="Abhiram Arali" w:date="2024-11-13T12:34:00Z" w16du:dateUtc="2024-11-13T07:04:00Z">
                          <w:r w:rsidDel="00424918">
                            <w:t>return</w:t>
                          </w:r>
                          <w:r w:rsidDel="00424918">
                            <w:rPr>
                              <w:spacing w:val="-2"/>
                            </w:rPr>
                            <w:t xml:space="preserve"> </w:t>
                          </w:r>
                          <w:r w:rsidDel="00424918">
                            <w:rPr>
                              <w:spacing w:val="-5"/>
                            </w:rPr>
                            <w:t>0;</w:t>
                          </w:r>
                        </w:moveFrom>
                      </w:p>
                      <w:p w14:paraId="38103FAB" w14:textId="4DDFBECC" w:rsidR="00721600" w:rsidDel="00424918" w:rsidRDefault="00721600">
                        <w:pPr>
                          <w:pStyle w:val="CodeBlockBPBHEB"/>
                          <w:rPr>
                            <w:moveFrom w:id="1583" w:author="Abhiram Arali" w:date="2024-11-13T12:34:00Z" w16du:dateUtc="2024-11-13T07:04:00Z"/>
                          </w:rPr>
                          <w:pPrChange w:id="1584" w:author="Abhiram Arali" w:date="2024-11-13T12:34:00Z" w16du:dateUtc="2024-11-13T07:04:00Z">
                            <w:pPr>
                              <w:pStyle w:val="BodyText"/>
                              <w:spacing w:before="22"/>
                            </w:pPr>
                          </w:pPrChange>
                        </w:pPr>
                      </w:p>
                      <w:p w14:paraId="626750BF" w14:textId="1BA77C71" w:rsidR="00721600" w:rsidRDefault="00721600">
                        <w:pPr>
                          <w:pStyle w:val="CodeBlockBPBHEB"/>
                          <w:rPr>
                            <w:sz w:val="24"/>
                          </w:rPr>
                          <w:pPrChange w:id="1585" w:author="Abhiram Arali" w:date="2024-11-13T12:34:00Z" w16du:dateUtc="2024-11-13T07:04:00Z">
                            <w:pPr>
                              <w:ind w:left="107"/>
                            </w:pPr>
                          </w:pPrChange>
                        </w:pPr>
                        <w:moveFrom w:id="1586" w:author="Abhiram Arali" w:date="2024-11-13T12:34:00Z" w16du:dateUtc="2024-11-13T07:04:00Z">
                          <w:r w:rsidDel="00424918">
                            <w:rPr>
                              <w:spacing w:val="-10"/>
                              <w:sz w:val="24"/>
                            </w:rPr>
                            <w:t>}</w:t>
                          </w:r>
                        </w:moveFrom>
                        <w:moveFromRangeEnd w:id="1570"/>
                      </w:p>
                    </w:txbxContent>
                  </v:textbox>
                  <w10:wrap type="topAndBottom" anchorx="page"/>
                </v:shape>
              </w:pict>
            </mc:Fallback>
          </mc:AlternateContent>
        </w:r>
      </w:del>
    </w:p>
    <w:p w14:paraId="5713E6B4" w14:textId="2B3602FF" w:rsidR="00721600" w:rsidRPr="00703947" w:rsidDel="005F11D7" w:rsidRDefault="00721600">
      <w:pPr>
        <w:pStyle w:val="NormalBPBHEB"/>
        <w:numPr>
          <w:ilvl w:val="0"/>
          <w:numId w:val="63"/>
        </w:numPr>
        <w:rPr>
          <w:del w:id="1168" w:author="Abhiram Arali" w:date="2024-11-13T12:37:00Z"/>
          <w:b/>
          <w:bCs/>
          <w:rPrChange w:id="1169" w:author="Abhiram Arali" w:date="2024-11-13T12:37:00Z">
            <w:rPr>
              <w:del w:id="1170" w:author="Abhiram Arali" w:date="2024-11-13T12:37:00Z"/>
            </w:rPr>
          </w:rPrChange>
        </w:rPr>
        <w:pPrChange w:id="1171" w:author="Abhiram Arali" w:date="2024-11-13T12:37:00Z">
          <w:pPr>
            <w:pStyle w:val="Heading1"/>
            <w:numPr>
              <w:numId w:val="6"/>
            </w:numPr>
            <w:tabs>
              <w:tab w:val="left" w:pos="460"/>
            </w:tabs>
            <w:spacing w:before="167"/>
            <w:ind w:left="460" w:hanging="240"/>
          </w:pPr>
        </w:pPrChange>
      </w:pPr>
      <w:r w:rsidRPr="00703947">
        <w:rPr>
          <w:b/>
          <w:bCs/>
          <w:rPrChange w:id="1172" w:author="Abhiram Arali" w:date="2024-11-13T12:37:00Z">
            <w:rPr/>
          </w:rPrChange>
        </w:rPr>
        <w:t>Bitwise</w:t>
      </w:r>
      <w:r w:rsidRPr="00703947">
        <w:rPr>
          <w:b/>
          <w:bCs/>
          <w:spacing w:val="-3"/>
          <w:rPrChange w:id="1173" w:author="Abhiram Arali" w:date="2024-11-13T12:37:00Z">
            <w:rPr>
              <w:spacing w:val="-3"/>
            </w:rPr>
          </w:rPrChange>
        </w:rPr>
        <w:t xml:space="preserve"> </w:t>
      </w:r>
      <w:r w:rsidR="00AB7ED7" w:rsidRPr="00AB7ED7">
        <w:rPr>
          <w:b/>
          <w:bCs/>
        </w:rPr>
        <w:t>left</w:t>
      </w:r>
      <w:r w:rsidR="00AB7ED7" w:rsidRPr="00AB7ED7">
        <w:rPr>
          <w:b/>
          <w:bCs/>
          <w:spacing w:val="-2"/>
        </w:rPr>
        <w:t xml:space="preserve"> </w:t>
      </w:r>
      <w:r w:rsidR="00AB7ED7" w:rsidRPr="00AB7ED7">
        <w:rPr>
          <w:b/>
          <w:bCs/>
        </w:rPr>
        <w:t>shift</w:t>
      </w:r>
      <w:r w:rsidR="00AB7ED7" w:rsidRPr="00AB7ED7">
        <w:rPr>
          <w:b/>
          <w:bCs/>
          <w:spacing w:val="-1"/>
        </w:rPr>
        <w:t xml:space="preserve"> </w:t>
      </w:r>
      <w:r w:rsidRPr="00703947">
        <w:rPr>
          <w:b/>
          <w:bCs/>
          <w:spacing w:val="-4"/>
          <w:rPrChange w:id="1174" w:author="Abhiram Arali" w:date="2024-11-13T12:37:00Z">
            <w:rPr>
              <w:spacing w:val="-4"/>
            </w:rPr>
          </w:rPrChange>
        </w:rPr>
        <w:t>(&lt;&lt;)</w:t>
      </w:r>
      <w:ins w:id="1175" w:author="Abhiram Arali" w:date="2024-11-13T12:37:00Z">
        <w:r w:rsidR="009034ED">
          <w:rPr>
            <w:b/>
            <w:bCs/>
            <w:spacing w:val="-4"/>
          </w:rPr>
          <w:t>:</w:t>
        </w:r>
        <w:r w:rsidR="005F11D7">
          <w:rPr>
            <w:b/>
            <w:bCs/>
            <w:spacing w:val="-4"/>
          </w:rPr>
          <w:t xml:space="preserve"> </w:t>
        </w:r>
      </w:ins>
    </w:p>
    <w:p w14:paraId="31867BFB" w14:textId="5386F6C3" w:rsidR="00721600" w:rsidDel="00703947" w:rsidRDefault="00721600" w:rsidP="00721600">
      <w:pPr>
        <w:pStyle w:val="BodyText"/>
        <w:spacing w:before="21"/>
        <w:rPr>
          <w:del w:id="1176" w:author="Abhiram Arali" w:date="2024-11-13T12:37:00Z"/>
          <w:b/>
        </w:rPr>
      </w:pPr>
    </w:p>
    <w:p w14:paraId="0F4F2367" w14:textId="77777777" w:rsidR="00721600" w:rsidRDefault="00721600">
      <w:pPr>
        <w:pStyle w:val="NormalBPBHEB"/>
        <w:numPr>
          <w:ilvl w:val="0"/>
          <w:numId w:val="64"/>
        </w:numPr>
        <w:pPrChange w:id="1177" w:author="Abhiram Arali" w:date="2024-11-13T12:37:00Z">
          <w:pPr>
            <w:pStyle w:val="BodyText"/>
            <w:spacing w:line="360" w:lineRule="auto"/>
            <w:ind w:left="220"/>
          </w:pPr>
        </w:pPrChange>
      </w:pPr>
      <w:r>
        <w:t>Shifts</w:t>
      </w:r>
      <w:r>
        <w:rPr>
          <w:spacing w:val="-8"/>
        </w:rPr>
        <w:t xml:space="preserve"> </w:t>
      </w:r>
      <w:r>
        <w:t>the</w:t>
      </w:r>
      <w:r>
        <w:rPr>
          <w:spacing w:val="-9"/>
        </w:rPr>
        <w:t xml:space="preserve"> </w:t>
      </w:r>
      <w:r>
        <w:t>bits</w:t>
      </w:r>
      <w:r>
        <w:rPr>
          <w:spacing w:val="-8"/>
        </w:rPr>
        <w:t xml:space="preserve"> </w:t>
      </w:r>
      <w:r>
        <w:t>of</w:t>
      </w:r>
      <w:r>
        <w:rPr>
          <w:spacing w:val="-10"/>
        </w:rPr>
        <w:t xml:space="preserve"> </w:t>
      </w:r>
      <w:r>
        <w:t>the</w:t>
      </w:r>
      <w:r>
        <w:rPr>
          <w:spacing w:val="-9"/>
        </w:rPr>
        <w:t xml:space="preserve"> </w:t>
      </w:r>
      <w:r>
        <w:t>first</w:t>
      </w:r>
      <w:r>
        <w:rPr>
          <w:spacing w:val="-9"/>
        </w:rPr>
        <w:t xml:space="preserve"> </w:t>
      </w:r>
      <w:r>
        <w:t>operand</w:t>
      </w:r>
      <w:r>
        <w:rPr>
          <w:spacing w:val="-8"/>
        </w:rPr>
        <w:t xml:space="preserve"> </w:t>
      </w:r>
      <w:r>
        <w:t>to</w:t>
      </w:r>
      <w:r>
        <w:rPr>
          <w:spacing w:val="-8"/>
        </w:rPr>
        <w:t xml:space="preserve"> </w:t>
      </w:r>
      <w:r>
        <w:t>the</w:t>
      </w:r>
      <w:r>
        <w:rPr>
          <w:spacing w:val="-9"/>
        </w:rPr>
        <w:t xml:space="preserve"> </w:t>
      </w:r>
      <w:r>
        <w:t>left</w:t>
      </w:r>
      <w:r>
        <w:rPr>
          <w:spacing w:val="-8"/>
        </w:rPr>
        <w:t xml:space="preserve"> </w:t>
      </w:r>
      <w:r>
        <w:t>by</w:t>
      </w:r>
      <w:r>
        <w:rPr>
          <w:spacing w:val="-8"/>
        </w:rPr>
        <w:t xml:space="preserve"> </w:t>
      </w:r>
      <w:r>
        <w:t>the</w:t>
      </w:r>
      <w:r>
        <w:rPr>
          <w:spacing w:val="-10"/>
        </w:rPr>
        <w:t xml:space="preserve"> </w:t>
      </w:r>
      <w:r>
        <w:t>number</w:t>
      </w:r>
      <w:r>
        <w:rPr>
          <w:spacing w:val="-9"/>
        </w:rPr>
        <w:t xml:space="preserve"> </w:t>
      </w:r>
      <w:r>
        <w:t>of</w:t>
      </w:r>
      <w:r>
        <w:rPr>
          <w:spacing w:val="-9"/>
        </w:rPr>
        <w:t xml:space="preserve"> </w:t>
      </w:r>
      <w:r>
        <w:t>positions</w:t>
      </w:r>
      <w:r>
        <w:rPr>
          <w:spacing w:val="-8"/>
        </w:rPr>
        <w:t xml:space="preserve"> </w:t>
      </w:r>
      <w:r>
        <w:t>specified</w:t>
      </w:r>
      <w:r>
        <w:rPr>
          <w:spacing w:val="-8"/>
        </w:rPr>
        <w:t xml:space="preserve"> </w:t>
      </w:r>
      <w:r>
        <w:t>by</w:t>
      </w:r>
      <w:r>
        <w:rPr>
          <w:spacing w:val="-8"/>
        </w:rPr>
        <w:t xml:space="preserve"> </w:t>
      </w:r>
      <w:r>
        <w:t>the</w:t>
      </w:r>
      <w:r>
        <w:rPr>
          <w:spacing w:val="-9"/>
        </w:rPr>
        <w:t xml:space="preserve"> </w:t>
      </w:r>
      <w:r>
        <w:t>second operand. Zeros are shifted in from the right.</w:t>
      </w:r>
    </w:p>
    <w:p w14:paraId="6A0DEA60" w14:textId="77777777" w:rsidR="00721600" w:rsidRDefault="00721600">
      <w:pPr>
        <w:pStyle w:val="NormalBPBHEB"/>
        <w:numPr>
          <w:ilvl w:val="0"/>
          <w:numId w:val="53"/>
        </w:numPr>
        <w:rPr>
          <w:ins w:id="1178" w:author="Abhiram Arali" w:date="2024-11-13T12:35:00Z"/>
          <w:spacing w:val="-2"/>
        </w:rPr>
        <w:pPrChange w:id="1179" w:author="Abhiram Arali" w:date="2024-11-13T12:37:00Z">
          <w:pPr>
            <w:pStyle w:val="BodyText"/>
            <w:spacing w:before="161" w:line="499" w:lineRule="auto"/>
            <w:ind w:left="220" w:right="606"/>
          </w:pPr>
        </w:pPrChange>
      </w:pPr>
      <w:r w:rsidRPr="00D36E66">
        <w:rPr>
          <w:b/>
          <w:bCs/>
          <w:rPrChange w:id="1180" w:author="Abhiram Arali" w:date="2024-11-13T12:37:00Z">
            <w:rPr/>
          </w:rPrChange>
        </w:rPr>
        <w:t>Effect</w:t>
      </w:r>
      <w:r>
        <w:t>:</w:t>
      </w:r>
      <w:r>
        <w:rPr>
          <w:spacing w:val="-3"/>
        </w:rPr>
        <w:t xml:space="preserve"> </w:t>
      </w:r>
      <w:r>
        <w:t>Left</w:t>
      </w:r>
      <w:r>
        <w:rPr>
          <w:spacing w:val="-3"/>
        </w:rPr>
        <w:t xml:space="preserve"> </w:t>
      </w:r>
      <w:r>
        <w:t>shifting</w:t>
      </w:r>
      <w:r>
        <w:rPr>
          <w:spacing w:val="-3"/>
        </w:rPr>
        <w:t xml:space="preserve"> </w:t>
      </w:r>
      <w:r>
        <w:t>by</w:t>
      </w:r>
      <w:r>
        <w:rPr>
          <w:spacing w:val="-3"/>
        </w:rPr>
        <w:t xml:space="preserve"> </w:t>
      </w:r>
      <w:r>
        <w:t>one</w:t>
      </w:r>
      <w:r>
        <w:rPr>
          <w:spacing w:val="-4"/>
        </w:rPr>
        <w:t xml:space="preserve"> </w:t>
      </w:r>
      <w:r>
        <w:t>position</w:t>
      </w:r>
      <w:r>
        <w:rPr>
          <w:spacing w:val="-3"/>
        </w:rPr>
        <w:t xml:space="preserve"> </w:t>
      </w:r>
      <w:r>
        <w:t>is</w:t>
      </w:r>
      <w:r>
        <w:rPr>
          <w:spacing w:val="-3"/>
        </w:rPr>
        <w:t xml:space="preserve"> </w:t>
      </w:r>
      <w:r>
        <w:t>equivalent</w:t>
      </w:r>
      <w:r>
        <w:rPr>
          <w:spacing w:val="-3"/>
        </w:rPr>
        <w:t xml:space="preserve"> </w:t>
      </w:r>
      <w:r>
        <w:t>to multiplying</w:t>
      </w:r>
      <w:r>
        <w:rPr>
          <w:spacing w:val="-6"/>
        </w:rPr>
        <w:t xml:space="preserve"> </w:t>
      </w:r>
      <w:r>
        <w:t>the</w:t>
      </w:r>
      <w:r>
        <w:rPr>
          <w:spacing w:val="-3"/>
        </w:rPr>
        <w:t xml:space="preserve"> </w:t>
      </w:r>
      <w:r>
        <w:t>number</w:t>
      </w:r>
      <w:r>
        <w:rPr>
          <w:spacing w:val="-3"/>
        </w:rPr>
        <w:t xml:space="preserve"> </w:t>
      </w:r>
      <w:r>
        <w:t>by</w:t>
      </w:r>
      <w:r>
        <w:rPr>
          <w:spacing w:val="-3"/>
        </w:rPr>
        <w:t xml:space="preserve"> </w:t>
      </w:r>
      <w:r>
        <w:t xml:space="preserve">2. </w:t>
      </w:r>
      <w:r>
        <w:rPr>
          <w:spacing w:val="-2"/>
        </w:rPr>
        <w:t>Example:</w:t>
      </w:r>
    </w:p>
    <w:p w14:paraId="19A0814B" w14:textId="77777777" w:rsidR="00424918" w:rsidRDefault="00424918" w:rsidP="00424918">
      <w:pPr>
        <w:pStyle w:val="CodeBlockBPBHEB"/>
        <w:rPr>
          <w:ins w:id="1181" w:author="Abhiram Arali" w:date="2024-11-13T12:35:00Z"/>
        </w:rPr>
      </w:pPr>
      <w:ins w:id="1182" w:author="Abhiram Arali" w:date="2024-11-13T12:35: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ins>
    </w:p>
    <w:p w14:paraId="3D8CD2E5" w14:textId="77777777" w:rsidR="00424918" w:rsidRDefault="00424918" w:rsidP="00424918">
      <w:pPr>
        <w:pStyle w:val="CodeBlockBPBHEB"/>
        <w:rPr>
          <w:ins w:id="1183" w:author="Abhiram Arali" w:date="2024-11-13T12:35:00Z"/>
        </w:rPr>
      </w:pPr>
      <w:proofErr w:type="spellStart"/>
      <w:proofErr w:type="gramStart"/>
      <w:ins w:id="1184" w:author="Abhiram Arali" w:date="2024-11-13T12:35:00Z">
        <w:r>
          <w:t>int</w:t>
        </w:r>
        <w:proofErr w:type="spellEnd"/>
        <w:proofErr w:type="gramEnd"/>
        <w:r>
          <w:t xml:space="preserve"> a</w:t>
        </w:r>
        <w:r>
          <w:rPr>
            <w:spacing w:val="-1"/>
          </w:rPr>
          <w:t xml:space="preserve"> </w:t>
        </w:r>
        <w:r>
          <w:t>=</w:t>
        </w:r>
        <w:r>
          <w:rPr>
            <w:spacing w:val="-1"/>
          </w:rPr>
          <w:t xml:space="preserve"> </w:t>
        </w:r>
        <w:r>
          <w:t>5;</w:t>
        </w:r>
        <w:r>
          <w:rPr>
            <w:spacing w:val="60"/>
          </w:rPr>
          <w:t xml:space="preserve"> </w:t>
        </w:r>
        <w:r>
          <w:t xml:space="preserve">// 0101 in </w:t>
        </w:r>
        <w:r>
          <w:rPr>
            <w:spacing w:val="-2"/>
          </w:rPr>
          <w:t>binary</w:t>
        </w:r>
      </w:ins>
    </w:p>
    <w:p w14:paraId="5E8371F5" w14:textId="77777777" w:rsidR="00424918" w:rsidRDefault="00424918" w:rsidP="00424918">
      <w:pPr>
        <w:pStyle w:val="CodeBlockBPBHEB"/>
        <w:rPr>
          <w:ins w:id="1185" w:author="Abhiram Arali" w:date="2024-11-13T12:35:00Z"/>
        </w:rPr>
      </w:pPr>
    </w:p>
    <w:p w14:paraId="73B7AAE1" w14:textId="77777777" w:rsidR="00424918" w:rsidRDefault="00424918" w:rsidP="00424918">
      <w:pPr>
        <w:pStyle w:val="CodeBlockBPBHEB"/>
        <w:rPr>
          <w:ins w:id="1186" w:author="Abhiram Arali" w:date="2024-11-13T12:35:00Z"/>
        </w:rPr>
      </w:pPr>
      <w:proofErr w:type="spellStart"/>
      <w:proofErr w:type="gramStart"/>
      <w:ins w:id="1187" w:author="Abhiram Arali" w:date="2024-11-13T12:35:00Z">
        <w:r>
          <w:t>int</w:t>
        </w:r>
        <w:proofErr w:type="spellEnd"/>
        <w:proofErr w:type="gramEnd"/>
        <w:r>
          <w:rPr>
            <w:spacing w:val="-3"/>
          </w:rPr>
          <w:t xml:space="preserve"> </w:t>
        </w:r>
        <w:r>
          <w:t>result</w:t>
        </w:r>
        <w:r>
          <w:rPr>
            <w:spacing w:val="-3"/>
          </w:rPr>
          <w:t xml:space="preserve"> </w:t>
        </w:r>
        <w:r>
          <w:t>=</w:t>
        </w:r>
        <w:r>
          <w:rPr>
            <w:spacing w:val="-4"/>
          </w:rPr>
          <w:t xml:space="preserve"> </w:t>
        </w:r>
        <w:r>
          <w:t>a</w:t>
        </w:r>
        <w:r>
          <w:rPr>
            <w:spacing w:val="-4"/>
          </w:rPr>
          <w:t xml:space="preserve"> </w:t>
        </w:r>
        <w:r>
          <w:t>&lt;&lt;</w:t>
        </w:r>
        <w:r>
          <w:rPr>
            <w:spacing w:val="-4"/>
          </w:rPr>
          <w:t xml:space="preserve"> </w:t>
        </w:r>
        <w:r>
          <w:t>1;</w:t>
        </w:r>
        <w:r>
          <w:rPr>
            <w:spacing w:val="40"/>
          </w:rPr>
          <w:t xml:space="preserve"> </w:t>
        </w:r>
        <w:r>
          <w:t>//</w:t>
        </w:r>
        <w:r>
          <w:rPr>
            <w:spacing w:val="-3"/>
          </w:rPr>
          <w:t xml:space="preserve"> </w:t>
        </w:r>
        <w:r>
          <w:t>result</w:t>
        </w:r>
        <w:r>
          <w:rPr>
            <w:spacing w:val="-3"/>
          </w:rPr>
          <w:t xml:space="preserve"> </w:t>
        </w:r>
        <w:r>
          <w:t>is</w:t>
        </w:r>
        <w:r>
          <w:rPr>
            <w:spacing w:val="-3"/>
          </w:rPr>
          <w:t xml:space="preserve"> </w:t>
        </w:r>
        <w:r>
          <w:t>10</w:t>
        </w:r>
        <w:r>
          <w:rPr>
            <w:spacing w:val="-3"/>
          </w:rPr>
          <w:t xml:space="preserve"> </w:t>
        </w:r>
        <w:r>
          <w:t>(binary:</w:t>
        </w:r>
        <w:r>
          <w:rPr>
            <w:spacing w:val="-3"/>
          </w:rPr>
          <w:t xml:space="preserve"> </w:t>
        </w:r>
        <w:r>
          <w:t xml:space="preserve">1010) </w:t>
        </w:r>
        <w:proofErr w:type="spellStart"/>
        <w:r>
          <w:t>printf</w:t>
        </w:r>
        <w:proofErr w:type="spellEnd"/>
        <w:r>
          <w:t>("Left Shift: %d\n", result);</w:t>
        </w:r>
        <w:r>
          <w:rPr>
            <w:spacing w:val="40"/>
          </w:rPr>
          <w:t xml:space="preserve"> </w:t>
        </w:r>
        <w:r>
          <w:t>// Output: 10</w:t>
        </w:r>
      </w:ins>
    </w:p>
    <w:p w14:paraId="49378515" w14:textId="77777777" w:rsidR="000E1644" w:rsidRDefault="000E1644" w:rsidP="000E1644">
      <w:pPr>
        <w:pStyle w:val="CodeBlockBPBHEB"/>
      </w:pPr>
      <w:moveToRangeStart w:id="1188" w:author="Abhiram Arali" w:date="2024-11-13T12:35:00Z" w:name="move182393733"/>
      <w:proofErr w:type="gramStart"/>
      <w:moveTo w:id="1189" w:author="Abhiram Arali" w:date="2024-11-13T12:35:00Z">
        <w:r>
          <w:t>return</w:t>
        </w:r>
        <w:proofErr w:type="gramEnd"/>
        <w:r>
          <w:rPr>
            <w:spacing w:val="-2"/>
          </w:rPr>
          <w:t xml:space="preserve"> </w:t>
        </w:r>
        <w:r>
          <w:rPr>
            <w:spacing w:val="-5"/>
          </w:rPr>
          <w:t>0;</w:t>
        </w:r>
      </w:moveTo>
    </w:p>
    <w:p w14:paraId="71F956C2" w14:textId="77777777" w:rsidR="000E1644" w:rsidRDefault="000E1644" w:rsidP="000E1644">
      <w:pPr>
        <w:pStyle w:val="CodeBlockBPBHEB"/>
      </w:pPr>
    </w:p>
    <w:p w14:paraId="05825268" w14:textId="77777777" w:rsidR="000E1644" w:rsidRDefault="000E1644" w:rsidP="000E1644">
      <w:pPr>
        <w:pStyle w:val="CodeBlockBPBHEB"/>
      </w:pPr>
      <w:moveTo w:id="1190" w:author="Abhiram Arali" w:date="2024-11-13T12:35:00Z">
        <w:r>
          <w:rPr>
            <w:spacing w:val="-10"/>
          </w:rPr>
          <w:t>}</w:t>
        </w:r>
      </w:moveTo>
    </w:p>
    <w:moveToRangeEnd w:id="1188"/>
    <w:p w14:paraId="11BA672F" w14:textId="7EB5619A" w:rsidR="00424918" w:rsidDel="0021419B" w:rsidRDefault="00424918">
      <w:pPr>
        <w:pStyle w:val="NormalBPBHEB"/>
        <w:rPr>
          <w:del w:id="1191" w:author="Abhiram Arali" w:date="2024-11-13T12:38:00Z"/>
        </w:rPr>
        <w:pPrChange w:id="1192" w:author="Abhiram Arali" w:date="2024-11-13T12:38:00Z">
          <w:pPr>
            <w:pStyle w:val="BodyText"/>
            <w:spacing w:before="161" w:line="499" w:lineRule="auto"/>
            <w:ind w:left="220" w:right="606"/>
          </w:pPr>
        </w:pPrChange>
      </w:pPr>
    </w:p>
    <w:p w14:paraId="32E55B6A" w14:textId="3E5FA3B3" w:rsidR="00424918" w:rsidDel="0021419B" w:rsidRDefault="00424918">
      <w:pPr>
        <w:pStyle w:val="NormalBPBHEB"/>
        <w:rPr>
          <w:del w:id="1193" w:author="Abhiram Arali" w:date="2024-11-13T12:38:00Z"/>
        </w:rPr>
        <w:sectPr w:rsidR="00424918" w:rsidDel="0021419B">
          <w:pgSz w:w="11910" w:h="16840"/>
          <w:pgMar w:top="1540" w:right="1220" w:bottom="1820" w:left="1220" w:header="758" w:footer="1637" w:gutter="0"/>
          <w:cols w:space="720"/>
        </w:sectPr>
        <w:pPrChange w:id="1194" w:author="Abhiram Arali" w:date="2024-11-13T12:38:00Z">
          <w:pPr>
            <w:spacing w:line="499" w:lineRule="auto"/>
          </w:pPr>
        </w:pPrChange>
      </w:pPr>
    </w:p>
    <w:p w14:paraId="23F0B29F" w14:textId="629BF590" w:rsidR="00721600" w:rsidDel="00BA7BAD" w:rsidRDefault="00721600">
      <w:pPr>
        <w:pStyle w:val="NormalBPBHEB"/>
        <w:rPr>
          <w:del w:id="1195" w:author="Abhiram Arali" w:date="2024-11-13T12:38:00Z"/>
          <w:sz w:val="7"/>
        </w:rPr>
        <w:pPrChange w:id="1196" w:author="Abhiram Arali" w:date="2024-11-13T12:38:00Z">
          <w:pPr>
            <w:pStyle w:val="BodyText"/>
            <w:spacing w:before="7" w:after="1"/>
          </w:pPr>
        </w:pPrChange>
      </w:pPr>
    </w:p>
    <w:p w14:paraId="640151AE" w14:textId="162E0F5A" w:rsidR="00721600" w:rsidRDefault="00721600">
      <w:pPr>
        <w:pStyle w:val="NormalBPBHEB"/>
        <w:rPr>
          <w:sz w:val="20"/>
        </w:rPr>
        <w:pPrChange w:id="1197" w:author="Abhiram Arali" w:date="2024-11-13T12:38:00Z">
          <w:pPr>
            <w:pStyle w:val="BodyText"/>
            <w:ind w:left="102"/>
          </w:pPr>
        </w:pPrChange>
      </w:pPr>
      <w:del w:id="1198" w:author="Abhiram Arali" w:date="2024-11-13T12:35:00Z">
        <w:r w:rsidDel="002E1F79">
          <w:rPr>
            <w:noProof/>
            <w:sz w:val="20"/>
            <w:lang w:val="en-IN" w:eastAsia="en-IN"/>
            <w:rPrChange w:id="1199" w:author="Unknown">
              <w:rPr>
                <w:noProof/>
                <w:lang w:val="en-IN" w:eastAsia="en-IN"/>
              </w:rPr>
            </w:rPrChange>
          </w:rPr>
          <mc:AlternateContent>
            <mc:Choice Requires="wpg">
              <w:drawing>
                <wp:inline distT="0" distB="0" distL="0" distR="0" wp14:anchorId="33E06437" wp14:editId="000FB229">
                  <wp:extent cx="5882640" cy="645160"/>
                  <wp:effectExtent l="0" t="0" r="0" b="2540"/>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645160"/>
                            <a:chOff x="0" y="0"/>
                            <a:chExt cx="5882640" cy="645160"/>
                          </a:xfrm>
                        </wpg:grpSpPr>
                        <wps:wsp>
                          <wps:cNvPr id="245" name="Graphic 245"/>
                          <wps:cNvSpPr/>
                          <wps:spPr>
                            <a:xfrm>
                              <a:off x="0" y="12"/>
                              <a:ext cx="5882640" cy="645160"/>
                            </a:xfrm>
                            <a:custGeom>
                              <a:avLst/>
                              <a:gdLst/>
                              <a:ahLst/>
                              <a:cxnLst/>
                              <a:rect l="l" t="t" r="r" b="b"/>
                              <a:pathLst>
                                <a:path w="5882640" h="645160">
                                  <a:moveTo>
                                    <a:pt x="5875909" y="638848"/>
                                  </a:moveTo>
                                  <a:lnTo>
                                    <a:pt x="6096" y="638848"/>
                                  </a:lnTo>
                                  <a:lnTo>
                                    <a:pt x="6096" y="364528"/>
                                  </a:lnTo>
                                  <a:lnTo>
                                    <a:pt x="6096" y="0"/>
                                  </a:lnTo>
                                  <a:lnTo>
                                    <a:pt x="0" y="0"/>
                                  </a:lnTo>
                                  <a:lnTo>
                                    <a:pt x="0" y="364528"/>
                                  </a:lnTo>
                                  <a:lnTo>
                                    <a:pt x="0" y="638848"/>
                                  </a:lnTo>
                                  <a:lnTo>
                                    <a:pt x="0" y="644944"/>
                                  </a:lnTo>
                                  <a:lnTo>
                                    <a:pt x="6096" y="644944"/>
                                  </a:lnTo>
                                  <a:lnTo>
                                    <a:pt x="5875909" y="644944"/>
                                  </a:lnTo>
                                  <a:lnTo>
                                    <a:pt x="5875909" y="638848"/>
                                  </a:lnTo>
                                  <a:close/>
                                </a:path>
                                <a:path w="5882640" h="645160">
                                  <a:moveTo>
                                    <a:pt x="5882081" y="0"/>
                                  </a:moveTo>
                                  <a:lnTo>
                                    <a:pt x="5875985" y="0"/>
                                  </a:lnTo>
                                  <a:lnTo>
                                    <a:pt x="5875985" y="364528"/>
                                  </a:lnTo>
                                  <a:lnTo>
                                    <a:pt x="5875985" y="638848"/>
                                  </a:lnTo>
                                  <a:lnTo>
                                    <a:pt x="5875985" y="644944"/>
                                  </a:lnTo>
                                  <a:lnTo>
                                    <a:pt x="5882081" y="644944"/>
                                  </a:lnTo>
                                  <a:lnTo>
                                    <a:pt x="5882081" y="638848"/>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46" name="Textbox 246"/>
                          <wps:cNvSpPr txBox="1"/>
                          <wps:spPr>
                            <a:xfrm>
                              <a:off x="6095" y="0"/>
                              <a:ext cx="5869940" cy="639445"/>
                            </a:xfrm>
                            <a:prstGeom prst="rect">
                              <a:avLst/>
                            </a:prstGeom>
                          </wps:spPr>
                          <wps:txbx>
                            <w:txbxContent>
                              <w:p w14:paraId="5B52BBD8" w14:textId="6EA389D0" w:rsidR="00721600" w:rsidDel="000E1644" w:rsidRDefault="00721600">
                                <w:pPr>
                                  <w:pStyle w:val="CodeBlockBPBHEB"/>
                                  <w:pPrChange w:id="1200" w:author="Abhiram Arali" w:date="2024-11-13T12:35:00Z">
                                    <w:pPr>
                                      <w:spacing w:line="276" w:lineRule="exact"/>
                                      <w:ind w:left="347"/>
                                    </w:pPr>
                                  </w:pPrChange>
                                </w:pPr>
                                <w:moveFromRangeStart w:id="1201" w:author="Abhiram Arali" w:date="2024-11-13T12:35:00Z" w:name="move182393733"/>
                                <w:moveFrom w:id="1202" w:author="Abhiram Arali" w:date="2024-11-13T12:35:00Z">
                                  <w:r w:rsidDel="000E1644">
                                    <w:t>return</w:t>
                                  </w:r>
                                  <w:r w:rsidDel="000E1644">
                                    <w:rPr>
                                      <w:spacing w:val="-2"/>
                                    </w:rPr>
                                    <w:t xml:space="preserve"> </w:t>
                                  </w:r>
                                  <w:r w:rsidDel="000E1644">
                                    <w:rPr>
                                      <w:spacing w:val="-5"/>
                                    </w:rPr>
                                    <w:t>0;</w:t>
                                  </w:r>
                                </w:moveFrom>
                              </w:p>
                              <w:p w14:paraId="0FFD2B5B" w14:textId="12EAF005" w:rsidR="00721600" w:rsidDel="000E1644" w:rsidRDefault="00721600">
                                <w:pPr>
                                  <w:pStyle w:val="CodeBlockBPBHEB"/>
                                  <w:pPrChange w:id="1203" w:author="Abhiram Arali" w:date="2024-11-13T12:35:00Z">
                                    <w:pPr>
                                      <w:spacing w:before="21"/>
                                    </w:pPr>
                                  </w:pPrChange>
                                </w:pPr>
                              </w:p>
                              <w:p w14:paraId="7E750C62" w14:textId="5A06A23E" w:rsidR="00721600" w:rsidRDefault="00721600">
                                <w:pPr>
                                  <w:pStyle w:val="CodeBlockBPBHEB"/>
                                  <w:pPrChange w:id="1204" w:author="Abhiram Arali" w:date="2024-11-13T12:35:00Z">
                                    <w:pPr>
                                      <w:ind w:left="107"/>
                                    </w:pPr>
                                  </w:pPrChange>
                                </w:pPr>
                                <w:moveFrom w:id="1205" w:author="Abhiram Arali" w:date="2024-11-13T12:35:00Z">
                                  <w:r w:rsidDel="000E1644">
                                    <w:rPr>
                                      <w:spacing w:val="-10"/>
                                    </w:rPr>
                                    <w:t>}</w:t>
                                  </w:r>
                                </w:moveFrom>
                                <w:moveFromRangeEnd w:id="1201"/>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E06437" id="Group 244" o:spid="_x0000_s1062" style="width:463.2pt;height:50.8pt;mso-position-horizontal-relative:char;mso-position-vertical-relative:line" coordsize="58826,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">
                  <v:shape id="Graphic 245" o:spid="_x0000_s1063" style="position:absolute;width:58826;height:6451;visibility:visible;mso-wrap-style:square;v-text-anchor:top" coordsize="5882640,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" path="m5875909,638848r-5869813,l6096,364528,6096,,,,,364528,,638848r,6096l6096,644944r5869813,l5875909,638848xem5882081,r-6096,l5875985,364528r,274320l5875985,644944r6096,l5882081,638848r,-274320l5882081,xe" fillcolor="black" stroked="f">
                    <v:path arrowok="t"/>
                  </v:shape>
                  <v:shape id="Textbox 246" o:spid="_x0000_s1064" type="#_x0000_t202" style="position:absolute;left:60;width:58700;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" filled="f" stroked="f">
                    <v:textbox inset="0,0,0,0">
                      <w:txbxContent>
                        <w:p w14:paraId="5B52BBD8" w14:textId="6EA389D0" w:rsidR="00721600" w:rsidDel="000E1644" w:rsidRDefault="00721600">
                          <w:pPr>
                            <w:pStyle w:val="CodeBlockBPBHEB"/>
                            <w:rPr>
                              <w:moveFrom w:id="1629" w:author="Abhiram Arali" w:date="2024-11-13T12:35:00Z" w16du:dateUtc="2024-11-13T07:05:00Z"/>
                            </w:rPr>
                            <w:pPrChange w:id="1630" w:author="Abhiram Arali" w:date="2024-11-13T12:35:00Z" w16du:dateUtc="2024-11-13T07:05:00Z">
                              <w:pPr>
                                <w:spacing w:line="276" w:lineRule="exact"/>
                                <w:ind w:left="347"/>
                              </w:pPr>
                            </w:pPrChange>
                          </w:pPr>
                          <w:moveFromRangeStart w:id="1631" w:author="Abhiram Arali" w:date="2024-11-13T12:35:00Z" w:name="move182393733"/>
                          <w:moveFrom w:id="1632" w:author="Abhiram Arali" w:date="2024-11-13T12:35:00Z" w16du:dateUtc="2024-11-13T07:05:00Z">
                            <w:r w:rsidDel="000E1644">
                              <w:t>return</w:t>
                            </w:r>
                            <w:r w:rsidDel="000E1644">
                              <w:rPr>
                                <w:spacing w:val="-2"/>
                              </w:rPr>
                              <w:t xml:space="preserve"> </w:t>
                            </w:r>
                            <w:r w:rsidDel="000E1644">
                              <w:rPr>
                                <w:spacing w:val="-5"/>
                              </w:rPr>
                              <w:t>0;</w:t>
                            </w:r>
                          </w:moveFrom>
                        </w:p>
                        <w:p w14:paraId="0FFD2B5B" w14:textId="12EAF005" w:rsidR="00721600" w:rsidDel="000E1644" w:rsidRDefault="00721600">
                          <w:pPr>
                            <w:pStyle w:val="CodeBlockBPBHEB"/>
                            <w:rPr>
                              <w:moveFrom w:id="1633" w:author="Abhiram Arali" w:date="2024-11-13T12:35:00Z" w16du:dateUtc="2024-11-13T07:05:00Z"/>
                            </w:rPr>
                            <w:pPrChange w:id="1634" w:author="Abhiram Arali" w:date="2024-11-13T12:35:00Z" w16du:dateUtc="2024-11-13T07:05:00Z">
                              <w:pPr>
                                <w:spacing w:before="21"/>
                              </w:pPr>
                            </w:pPrChange>
                          </w:pPr>
                        </w:p>
                        <w:p w14:paraId="7E750C62" w14:textId="5A06A23E" w:rsidR="00721600" w:rsidRDefault="00721600">
                          <w:pPr>
                            <w:pStyle w:val="CodeBlockBPBHEB"/>
                            <w:pPrChange w:id="1635" w:author="Abhiram Arali" w:date="2024-11-13T12:35:00Z" w16du:dateUtc="2024-11-13T07:05:00Z">
                              <w:pPr>
                                <w:ind w:left="107"/>
                              </w:pPr>
                            </w:pPrChange>
                          </w:pPr>
                          <w:moveFrom w:id="1636" w:author="Abhiram Arali" w:date="2024-11-13T12:35:00Z" w16du:dateUtc="2024-11-13T07:05:00Z">
                            <w:r w:rsidDel="000E1644">
                              <w:rPr>
                                <w:spacing w:val="-10"/>
                              </w:rPr>
                              <w:t>}</w:t>
                            </w:r>
                          </w:moveFrom>
                          <w:moveFromRangeEnd w:id="1631"/>
                        </w:p>
                      </w:txbxContent>
                    </v:textbox>
                  </v:shape>
                  <w10:anchorlock/>
                </v:group>
              </w:pict>
            </mc:Fallback>
          </mc:AlternateContent>
        </w:r>
      </w:del>
    </w:p>
    <w:p w14:paraId="21A76AD6" w14:textId="07CB6B5A" w:rsidR="00721600" w:rsidRPr="000E06C8" w:rsidDel="00E20013" w:rsidRDefault="00721600">
      <w:pPr>
        <w:pStyle w:val="NormalBPBHEB"/>
        <w:rPr>
          <w:del w:id="1206" w:author="Abhiram Arali" w:date="2024-11-13T12:38:00Z"/>
          <w:b/>
          <w:bCs/>
          <w:rPrChange w:id="1207" w:author="Abhiram Arali" w:date="2024-11-13T12:38:00Z">
            <w:rPr>
              <w:del w:id="1208" w:author="Abhiram Arali" w:date="2024-11-13T12:38:00Z"/>
            </w:rPr>
          </w:rPrChange>
        </w:rPr>
        <w:pPrChange w:id="1209" w:author="Abhiram Arali" w:date="2024-11-13T12:38:00Z">
          <w:pPr>
            <w:pStyle w:val="Heading1"/>
            <w:numPr>
              <w:numId w:val="6"/>
            </w:numPr>
            <w:tabs>
              <w:tab w:val="left" w:pos="460"/>
            </w:tabs>
            <w:spacing w:before="133"/>
            <w:ind w:left="460" w:hanging="240"/>
          </w:pPr>
        </w:pPrChange>
      </w:pPr>
      <w:r w:rsidRPr="000E06C8">
        <w:rPr>
          <w:b/>
          <w:bCs/>
          <w:rPrChange w:id="1210" w:author="Abhiram Arali" w:date="2024-11-13T12:38:00Z">
            <w:rPr/>
          </w:rPrChange>
        </w:rPr>
        <w:t>Bitwise</w:t>
      </w:r>
      <w:r w:rsidRPr="000E06C8">
        <w:rPr>
          <w:b/>
          <w:bCs/>
          <w:spacing w:val="-3"/>
          <w:rPrChange w:id="1211" w:author="Abhiram Arali" w:date="2024-11-13T12:38:00Z">
            <w:rPr>
              <w:spacing w:val="-3"/>
            </w:rPr>
          </w:rPrChange>
        </w:rPr>
        <w:t xml:space="preserve"> </w:t>
      </w:r>
      <w:r w:rsidR="008A741A" w:rsidRPr="008A741A">
        <w:rPr>
          <w:b/>
          <w:bCs/>
        </w:rPr>
        <w:t>right shif</w:t>
      </w:r>
      <w:r w:rsidRPr="000E06C8">
        <w:rPr>
          <w:b/>
          <w:bCs/>
          <w:rPrChange w:id="1212" w:author="Abhiram Arali" w:date="2024-11-13T12:38:00Z">
            <w:rPr/>
          </w:rPrChange>
        </w:rPr>
        <w:t>t</w:t>
      </w:r>
      <w:r w:rsidRPr="000E06C8">
        <w:rPr>
          <w:b/>
          <w:bCs/>
          <w:spacing w:val="-1"/>
          <w:rPrChange w:id="1213" w:author="Abhiram Arali" w:date="2024-11-13T12:38:00Z">
            <w:rPr>
              <w:spacing w:val="-1"/>
            </w:rPr>
          </w:rPrChange>
        </w:rPr>
        <w:t xml:space="preserve"> </w:t>
      </w:r>
      <w:r w:rsidRPr="000E06C8">
        <w:rPr>
          <w:b/>
          <w:bCs/>
          <w:spacing w:val="-4"/>
          <w:rPrChange w:id="1214" w:author="Abhiram Arali" w:date="2024-11-13T12:38:00Z">
            <w:rPr>
              <w:spacing w:val="-4"/>
            </w:rPr>
          </w:rPrChange>
        </w:rPr>
        <w:t>(&gt;&gt;)</w:t>
      </w:r>
      <w:ins w:id="1215" w:author="Abhiram Arali" w:date="2024-11-13T12:38:00Z">
        <w:r w:rsidR="008A741A">
          <w:rPr>
            <w:b/>
            <w:bCs/>
            <w:spacing w:val="-4"/>
          </w:rPr>
          <w:t xml:space="preserve">: </w:t>
        </w:r>
      </w:ins>
    </w:p>
    <w:p w14:paraId="2EBA596D" w14:textId="31148487" w:rsidR="00721600" w:rsidDel="007E3B82" w:rsidRDefault="00721600" w:rsidP="00721600">
      <w:pPr>
        <w:pStyle w:val="BodyText"/>
        <w:spacing w:before="21"/>
        <w:rPr>
          <w:del w:id="1216" w:author="Abhiram Arali" w:date="2024-11-13T12:38:00Z"/>
          <w:b/>
        </w:rPr>
      </w:pPr>
    </w:p>
    <w:p w14:paraId="3E058197" w14:textId="2BB6626F" w:rsidR="00721600" w:rsidRDefault="00721600">
      <w:pPr>
        <w:pStyle w:val="NormalBPBHEB"/>
        <w:numPr>
          <w:ilvl w:val="0"/>
          <w:numId w:val="65"/>
        </w:numPr>
        <w:pPrChange w:id="1217" w:author="Abhiram Arali" w:date="2024-11-13T12:38:00Z">
          <w:pPr>
            <w:pStyle w:val="BodyText"/>
            <w:spacing w:line="360" w:lineRule="auto"/>
            <w:ind w:left="220" w:right="220"/>
            <w:jc w:val="both"/>
          </w:pPr>
        </w:pPrChange>
      </w:pPr>
      <w:del w:id="1218" w:author="Abhiram Arali" w:date="2024-11-13T12:38:00Z">
        <w:r w:rsidDel="008A741A">
          <w:delText>Description:</w:delText>
        </w:r>
        <w:r w:rsidDel="008A741A">
          <w:rPr>
            <w:spacing w:val="-9"/>
          </w:rPr>
          <w:delText xml:space="preserve"> </w:delText>
        </w:r>
      </w:del>
      <w:r>
        <w:t>Shifts</w:t>
      </w:r>
      <w:r>
        <w:rPr>
          <w:spacing w:val="-9"/>
        </w:rPr>
        <w:t xml:space="preserve"> </w:t>
      </w:r>
      <w:r>
        <w:t>the</w:t>
      </w:r>
      <w:r>
        <w:rPr>
          <w:spacing w:val="-10"/>
        </w:rPr>
        <w:t xml:space="preserve"> </w:t>
      </w:r>
      <w:r>
        <w:t>bits</w:t>
      </w:r>
      <w:r>
        <w:rPr>
          <w:spacing w:val="-9"/>
        </w:rPr>
        <w:t xml:space="preserve"> </w:t>
      </w:r>
      <w:r>
        <w:t>of</w:t>
      </w:r>
      <w:r>
        <w:rPr>
          <w:spacing w:val="-10"/>
        </w:rPr>
        <w:t xml:space="preserve"> </w:t>
      </w:r>
      <w:r>
        <w:t>the</w:t>
      </w:r>
      <w:r>
        <w:rPr>
          <w:spacing w:val="-10"/>
        </w:rPr>
        <w:t xml:space="preserve"> </w:t>
      </w:r>
      <w:r>
        <w:t>first</w:t>
      </w:r>
      <w:r>
        <w:rPr>
          <w:spacing w:val="-10"/>
        </w:rPr>
        <w:t xml:space="preserve"> </w:t>
      </w:r>
      <w:r>
        <w:t>operand</w:t>
      </w:r>
      <w:r>
        <w:rPr>
          <w:spacing w:val="-10"/>
        </w:rPr>
        <w:t xml:space="preserve"> </w:t>
      </w:r>
      <w:r>
        <w:t>to</w:t>
      </w:r>
      <w:r>
        <w:rPr>
          <w:spacing w:val="-9"/>
        </w:rPr>
        <w:t xml:space="preserve"> </w:t>
      </w:r>
      <w:r>
        <w:t>the</w:t>
      </w:r>
      <w:r>
        <w:rPr>
          <w:spacing w:val="-11"/>
        </w:rPr>
        <w:t xml:space="preserve"> </w:t>
      </w:r>
      <w:r>
        <w:t>right</w:t>
      </w:r>
      <w:r>
        <w:rPr>
          <w:spacing w:val="-9"/>
        </w:rPr>
        <w:t xml:space="preserve"> </w:t>
      </w:r>
      <w:r>
        <w:t>by</w:t>
      </w:r>
      <w:r>
        <w:rPr>
          <w:spacing w:val="-10"/>
        </w:rPr>
        <w:t xml:space="preserve"> </w:t>
      </w:r>
      <w:r>
        <w:t>the</w:t>
      </w:r>
      <w:r>
        <w:rPr>
          <w:spacing w:val="-10"/>
        </w:rPr>
        <w:t xml:space="preserve"> </w:t>
      </w:r>
      <w:r>
        <w:t>number</w:t>
      </w:r>
      <w:r>
        <w:rPr>
          <w:spacing w:val="-10"/>
        </w:rPr>
        <w:t xml:space="preserve"> </w:t>
      </w:r>
      <w:r>
        <w:t>of</w:t>
      </w:r>
      <w:r>
        <w:rPr>
          <w:spacing w:val="-6"/>
        </w:rPr>
        <w:t xml:space="preserve"> </w:t>
      </w:r>
      <w:r>
        <w:t>positions</w:t>
      </w:r>
      <w:r>
        <w:rPr>
          <w:spacing w:val="-9"/>
        </w:rPr>
        <w:t xml:space="preserve"> </w:t>
      </w:r>
      <w:r>
        <w:t>specified by the</w:t>
      </w:r>
      <w:r>
        <w:rPr>
          <w:spacing w:val="-1"/>
        </w:rPr>
        <w:t xml:space="preserve"> </w:t>
      </w:r>
      <w:r>
        <w:t>second operand. Depending on the</w:t>
      </w:r>
      <w:r>
        <w:rPr>
          <w:spacing w:val="-1"/>
        </w:rPr>
        <w:t xml:space="preserve"> </w:t>
      </w:r>
      <w:r>
        <w:t>system,</w:t>
      </w:r>
      <w:r>
        <w:rPr>
          <w:spacing w:val="-2"/>
        </w:rPr>
        <w:t xml:space="preserve"> </w:t>
      </w:r>
      <w:r>
        <w:t>either</w:t>
      </w:r>
      <w:r>
        <w:rPr>
          <w:spacing w:val="-2"/>
        </w:rPr>
        <w:t xml:space="preserve"> </w:t>
      </w:r>
      <w:r>
        <w:t>0 or</w:t>
      </w:r>
      <w:r>
        <w:rPr>
          <w:spacing w:val="-1"/>
        </w:rPr>
        <w:t xml:space="preserve"> </w:t>
      </w:r>
      <w:r>
        <w:t>the</w:t>
      </w:r>
      <w:r>
        <w:rPr>
          <w:spacing w:val="-1"/>
        </w:rPr>
        <w:t xml:space="preserve"> </w:t>
      </w:r>
      <w:r>
        <w:t>sign bit</w:t>
      </w:r>
      <w:r>
        <w:rPr>
          <w:spacing w:val="-2"/>
        </w:rPr>
        <w:t xml:space="preserve"> </w:t>
      </w:r>
      <w:r>
        <w:t>is</w:t>
      </w:r>
      <w:r>
        <w:rPr>
          <w:spacing w:val="-2"/>
        </w:rPr>
        <w:t xml:space="preserve"> </w:t>
      </w:r>
      <w:r>
        <w:t>shifted in from the left (for signed integers).</w:t>
      </w:r>
    </w:p>
    <w:p w14:paraId="74495345" w14:textId="77777777" w:rsidR="00721600" w:rsidRDefault="00721600">
      <w:pPr>
        <w:pStyle w:val="NormalBPBHEB"/>
        <w:numPr>
          <w:ilvl w:val="0"/>
          <w:numId w:val="53"/>
        </w:numPr>
        <w:rPr>
          <w:ins w:id="1219" w:author="Abhiram Arali" w:date="2024-11-13T12:35:00Z"/>
          <w:spacing w:val="-2"/>
        </w:rPr>
        <w:pPrChange w:id="1220" w:author="Abhiram Arali" w:date="2024-11-13T12:38:00Z">
          <w:pPr>
            <w:pStyle w:val="BodyText"/>
            <w:spacing w:before="160" w:after="3" w:line="499" w:lineRule="auto"/>
            <w:ind w:left="220" w:right="1607"/>
            <w:jc w:val="both"/>
          </w:pPr>
        </w:pPrChange>
      </w:pPr>
      <w:r w:rsidRPr="00E757D8">
        <w:rPr>
          <w:b/>
          <w:bCs/>
          <w:iCs/>
          <w:rPrChange w:id="1221" w:author="Abhiram Arali" w:date="2024-11-13T12:38:00Z">
            <w:rPr>
              <w:i/>
            </w:rPr>
          </w:rPrChange>
        </w:rPr>
        <w:t>Effect</w:t>
      </w:r>
      <w:r>
        <w:rPr>
          <w:i/>
        </w:rPr>
        <w:t>:</w:t>
      </w:r>
      <w:r>
        <w:rPr>
          <w:i/>
          <w:spacing w:val="-4"/>
        </w:rPr>
        <w:t xml:space="preserve"> </w:t>
      </w:r>
      <w:r>
        <w:t>Right</w:t>
      </w:r>
      <w:r>
        <w:rPr>
          <w:spacing w:val="-3"/>
        </w:rPr>
        <w:t xml:space="preserve"> </w:t>
      </w:r>
      <w:r>
        <w:t>shifting</w:t>
      </w:r>
      <w:r>
        <w:rPr>
          <w:spacing w:val="-3"/>
        </w:rPr>
        <w:t xml:space="preserve"> </w:t>
      </w:r>
      <w:r>
        <w:t>by</w:t>
      </w:r>
      <w:r>
        <w:rPr>
          <w:spacing w:val="-6"/>
        </w:rPr>
        <w:t xml:space="preserve"> </w:t>
      </w:r>
      <w:r>
        <w:t>one</w:t>
      </w:r>
      <w:r>
        <w:rPr>
          <w:spacing w:val="-4"/>
        </w:rPr>
        <w:t xml:space="preserve"> </w:t>
      </w:r>
      <w:r>
        <w:t>position</w:t>
      </w:r>
      <w:r>
        <w:rPr>
          <w:spacing w:val="-3"/>
        </w:rPr>
        <w:t xml:space="preserve"> </w:t>
      </w:r>
      <w:r>
        <w:t>is</w:t>
      </w:r>
      <w:r>
        <w:rPr>
          <w:spacing w:val="-3"/>
        </w:rPr>
        <w:t xml:space="preserve"> </w:t>
      </w:r>
      <w:r>
        <w:t>equivalent</w:t>
      </w:r>
      <w:r>
        <w:rPr>
          <w:spacing w:val="-3"/>
        </w:rPr>
        <w:t xml:space="preserve"> </w:t>
      </w:r>
      <w:r>
        <w:t>to</w:t>
      </w:r>
      <w:r>
        <w:rPr>
          <w:spacing w:val="-3"/>
        </w:rPr>
        <w:t xml:space="preserve"> </w:t>
      </w:r>
      <w:r>
        <w:t>dividing</w:t>
      </w:r>
      <w:r>
        <w:rPr>
          <w:spacing w:val="-3"/>
        </w:rPr>
        <w:t xml:space="preserve"> </w:t>
      </w:r>
      <w:r>
        <w:t>the</w:t>
      </w:r>
      <w:r>
        <w:rPr>
          <w:spacing w:val="-4"/>
        </w:rPr>
        <w:t xml:space="preserve"> </w:t>
      </w:r>
      <w:r>
        <w:t>number</w:t>
      </w:r>
      <w:r>
        <w:rPr>
          <w:spacing w:val="-5"/>
        </w:rPr>
        <w:t xml:space="preserve"> </w:t>
      </w:r>
      <w:r>
        <w:t>by</w:t>
      </w:r>
      <w:r>
        <w:rPr>
          <w:spacing w:val="-3"/>
        </w:rPr>
        <w:t xml:space="preserve"> </w:t>
      </w:r>
      <w:r>
        <w:t xml:space="preserve">2. </w:t>
      </w:r>
      <w:r>
        <w:rPr>
          <w:spacing w:val="-2"/>
        </w:rPr>
        <w:t>Example:</w:t>
      </w:r>
    </w:p>
    <w:p w14:paraId="0F39BE46" w14:textId="77777777" w:rsidR="002E1F79" w:rsidRDefault="002E1F79" w:rsidP="002E1F79">
      <w:pPr>
        <w:pStyle w:val="CodeBlockBPBHEB"/>
      </w:pPr>
      <w:moveToRangeStart w:id="1222" w:author="Abhiram Arali" w:date="2024-11-13T12:35:00Z" w:name="move182393747"/>
      <w:moveTo w:id="1223" w:author="Abhiram Arali" w:date="2024-11-13T12:35: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35452F6A" w14:textId="77777777" w:rsidR="002E1F79" w:rsidRDefault="002E1F79" w:rsidP="002E1F79">
      <w:pPr>
        <w:pStyle w:val="CodeBlockBPBHEB"/>
      </w:pPr>
      <w:proofErr w:type="spellStart"/>
      <w:proofErr w:type="gramStart"/>
      <w:moveTo w:id="1224" w:author="Abhiram Arali" w:date="2024-11-13T12:35:00Z">
        <w:r>
          <w:t>int</w:t>
        </w:r>
        <w:proofErr w:type="spellEnd"/>
        <w:proofErr w:type="gramEnd"/>
        <w:r>
          <w:t xml:space="preserve"> a</w:t>
        </w:r>
        <w:r>
          <w:rPr>
            <w:spacing w:val="-1"/>
          </w:rPr>
          <w:t xml:space="preserve"> </w:t>
        </w:r>
        <w:r>
          <w:t>=</w:t>
        </w:r>
        <w:r>
          <w:rPr>
            <w:spacing w:val="-1"/>
          </w:rPr>
          <w:t xml:space="preserve"> </w:t>
        </w:r>
        <w:r>
          <w:t>5;</w:t>
        </w:r>
        <w:r>
          <w:rPr>
            <w:spacing w:val="60"/>
          </w:rPr>
          <w:t xml:space="preserve"> </w:t>
        </w:r>
        <w:r>
          <w:t xml:space="preserve">// 0101 in </w:t>
        </w:r>
        <w:r>
          <w:rPr>
            <w:spacing w:val="-2"/>
          </w:rPr>
          <w:t>binary</w:t>
        </w:r>
      </w:moveTo>
    </w:p>
    <w:p w14:paraId="3A38C0E3" w14:textId="77777777" w:rsidR="002E1F79" w:rsidRDefault="002E1F79" w:rsidP="002E1F79">
      <w:pPr>
        <w:pStyle w:val="CodeBlockBPBHEB"/>
      </w:pPr>
    </w:p>
    <w:p w14:paraId="2E4C93F7" w14:textId="77777777" w:rsidR="002E1F79" w:rsidRDefault="002E1F79" w:rsidP="002E1F79">
      <w:pPr>
        <w:pStyle w:val="CodeBlockBPBHEB"/>
      </w:pPr>
      <w:proofErr w:type="spellStart"/>
      <w:proofErr w:type="gramStart"/>
      <w:moveTo w:id="1225" w:author="Abhiram Arali" w:date="2024-11-13T12:35:00Z">
        <w:r>
          <w:t>int</w:t>
        </w:r>
        <w:proofErr w:type="spellEnd"/>
        <w:proofErr w:type="gramEnd"/>
        <w:r>
          <w:t xml:space="preserve"> result = a &gt;&gt; 1;</w:t>
        </w:r>
        <w:r>
          <w:rPr>
            <w:spacing w:val="40"/>
          </w:rPr>
          <w:t xml:space="preserve"> </w:t>
        </w:r>
        <w:r>
          <w:t xml:space="preserve">// result is 2 (binary: 0010) </w:t>
        </w:r>
        <w:proofErr w:type="spellStart"/>
        <w:r>
          <w:t>printf</w:t>
        </w:r>
        <w:proofErr w:type="spellEnd"/>
        <w:r>
          <w:t>("Right</w:t>
        </w:r>
        <w:r>
          <w:rPr>
            <w:spacing w:val="-4"/>
          </w:rPr>
          <w:t xml:space="preserve"> </w:t>
        </w:r>
        <w:r>
          <w:t>Shift:</w:t>
        </w:r>
        <w:r>
          <w:rPr>
            <w:spacing w:val="-4"/>
          </w:rPr>
          <w:t xml:space="preserve"> </w:t>
        </w:r>
        <w:r>
          <w:t>%d\n",</w:t>
        </w:r>
        <w:r>
          <w:rPr>
            <w:spacing w:val="-4"/>
          </w:rPr>
          <w:t xml:space="preserve"> </w:t>
        </w:r>
        <w:r>
          <w:t>result);</w:t>
        </w:r>
        <w:r>
          <w:rPr>
            <w:spacing w:val="40"/>
          </w:rPr>
          <w:t xml:space="preserve"> </w:t>
        </w:r>
        <w:r>
          <w:t>//</w:t>
        </w:r>
        <w:r>
          <w:rPr>
            <w:spacing w:val="-4"/>
          </w:rPr>
          <w:t xml:space="preserve"> </w:t>
        </w:r>
        <w:r>
          <w:t>Output:</w:t>
        </w:r>
        <w:r>
          <w:rPr>
            <w:spacing w:val="-4"/>
          </w:rPr>
          <w:t xml:space="preserve"> </w:t>
        </w:r>
        <w:r>
          <w:t>2 return 0;</w:t>
        </w:r>
      </w:moveTo>
    </w:p>
    <w:p w14:paraId="4AD539DB" w14:textId="77777777" w:rsidR="002E1F79" w:rsidRDefault="002E1F79" w:rsidP="002E1F79">
      <w:pPr>
        <w:pStyle w:val="CodeBlockBPBHEB"/>
        <w:rPr>
          <w:sz w:val="24"/>
        </w:rPr>
      </w:pPr>
      <w:moveTo w:id="1226" w:author="Abhiram Arali" w:date="2024-11-13T12:35:00Z">
        <w:r>
          <w:rPr>
            <w:spacing w:val="-10"/>
            <w:sz w:val="24"/>
          </w:rPr>
          <w:t>}</w:t>
        </w:r>
      </w:moveTo>
    </w:p>
    <w:moveToRangeEnd w:id="1222"/>
    <w:p w14:paraId="6412C621" w14:textId="45E23F39" w:rsidR="002E1F79" w:rsidDel="003E6B8B" w:rsidRDefault="002E1F79">
      <w:pPr>
        <w:pStyle w:val="NormalBPBHEB"/>
        <w:rPr>
          <w:del w:id="1227" w:author="Abhiram Arali" w:date="2024-11-13T12:38:00Z"/>
        </w:rPr>
        <w:pPrChange w:id="1228" w:author="Abhiram Arali" w:date="2024-11-13T12:38:00Z">
          <w:pPr>
            <w:pStyle w:val="BodyText"/>
            <w:spacing w:before="160" w:after="3" w:line="499" w:lineRule="auto"/>
            <w:ind w:left="220" w:right="1607"/>
            <w:jc w:val="both"/>
          </w:pPr>
        </w:pPrChange>
      </w:pPr>
    </w:p>
    <w:p w14:paraId="3C0C80F7" w14:textId="6EA6B8CD" w:rsidR="00721600" w:rsidRDefault="00721600">
      <w:pPr>
        <w:pStyle w:val="NormalBPBHEB"/>
        <w:rPr>
          <w:sz w:val="20"/>
        </w:rPr>
        <w:pPrChange w:id="1229" w:author="Abhiram Arali" w:date="2024-11-13T12:38:00Z">
          <w:pPr>
            <w:pStyle w:val="BodyText"/>
            <w:ind w:left="102"/>
          </w:pPr>
        </w:pPrChange>
      </w:pPr>
      <w:del w:id="1230" w:author="Abhiram Arali" w:date="2024-11-13T12:35:00Z">
        <w:r w:rsidDel="002E1F79">
          <w:rPr>
            <w:noProof/>
            <w:sz w:val="20"/>
            <w:lang w:val="en-IN" w:eastAsia="en-IN"/>
            <w:rPrChange w:id="1231" w:author="Unknown">
              <w:rPr>
                <w:noProof/>
                <w:lang w:val="en-IN" w:eastAsia="en-IN"/>
              </w:rPr>
            </w:rPrChange>
          </w:rPr>
          <mc:AlternateContent>
            <mc:Choice Requires="wps">
              <w:drawing>
                <wp:inline distT="0" distB="0" distL="0" distR="0" wp14:anchorId="12B85AAE" wp14:editId="0D0C7DA6">
                  <wp:extent cx="5876290" cy="2480310"/>
                  <wp:effectExtent l="9525" t="0" r="635" b="5714"/>
                  <wp:docPr id="247" name="Text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480310"/>
                          </a:xfrm>
                          <a:prstGeom prst="rect">
                            <a:avLst/>
                          </a:prstGeom>
                          <a:ln w="6096">
                            <a:solidFill>
                              <a:srgbClr val="000000"/>
                            </a:solidFill>
                            <a:prstDash val="solid"/>
                          </a:ln>
                        </wps:spPr>
                        <wps:txbx>
                          <w:txbxContent>
                            <w:p w14:paraId="390AA32B" w14:textId="1120706F" w:rsidR="00721600" w:rsidDel="002E1F79" w:rsidRDefault="00721600">
                              <w:pPr>
                                <w:pStyle w:val="CodeBlockBPBHEB"/>
                                <w:pPrChange w:id="1232" w:author="Abhiram Arali" w:date="2024-11-13T12:35:00Z">
                                  <w:pPr>
                                    <w:pStyle w:val="BodyText"/>
                                    <w:spacing w:before="18" w:line="499" w:lineRule="auto"/>
                                    <w:ind w:left="107" w:right="7328"/>
                                  </w:pPr>
                                </w:pPrChange>
                              </w:pPr>
                              <w:moveFromRangeStart w:id="1233" w:author="Abhiram Arali" w:date="2024-11-13T12:35:00Z" w:name="move182393747"/>
                              <w:moveFrom w:id="1234" w:author="Abhiram Arali" w:date="2024-11-13T12:35:00Z">
                                <w:r w:rsidDel="002E1F79">
                                  <w:t>#include</w:t>
                                </w:r>
                                <w:r w:rsidDel="002E1F79">
                                  <w:rPr>
                                    <w:spacing w:val="-15"/>
                                  </w:rPr>
                                  <w:t xml:space="preserve"> </w:t>
                                </w:r>
                                <w:r w:rsidDel="002E1F79">
                                  <w:t>&lt;stdio.h&gt; int main() {</w:t>
                                </w:r>
                              </w:moveFrom>
                            </w:p>
                            <w:p w14:paraId="68227D10" w14:textId="306A8240" w:rsidR="00721600" w:rsidDel="002E1F79" w:rsidRDefault="00721600">
                              <w:pPr>
                                <w:pStyle w:val="CodeBlockBPBHEB"/>
                                <w:pPrChange w:id="1235" w:author="Abhiram Arali" w:date="2024-11-13T12:35:00Z">
                                  <w:pPr>
                                    <w:pStyle w:val="BodyText"/>
                                    <w:spacing w:line="275" w:lineRule="exact"/>
                                    <w:ind w:left="347"/>
                                    <w:jc w:val="both"/>
                                  </w:pPr>
                                </w:pPrChange>
                              </w:pPr>
                              <w:moveFrom w:id="1236" w:author="Abhiram Arali" w:date="2024-11-13T12:35:00Z">
                                <w:r w:rsidDel="002E1F79">
                                  <w:t>int a</w:t>
                                </w:r>
                                <w:r w:rsidDel="002E1F79">
                                  <w:rPr>
                                    <w:spacing w:val="-1"/>
                                  </w:rPr>
                                  <w:t xml:space="preserve"> </w:t>
                                </w:r>
                                <w:r w:rsidDel="002E1F79">
                                  <w:t>=</w:t>
                                </w:r>
                                <w:r w:rsidDel="002E1F79">
                                  <w:rPr>
                                    <w:spacing w:val="-1"/>
                                  </w:rPr>
                                  <w:t xml:space="preserve"> </w:t>
                                </w:r>
                                <w:r w:rsidDel="002E1F79">
                                  <w:t>5;</w:t>
                                </w:r>
                                <w:r w:rsidDel="002E1F79">
                                  <w:rPr>
                                    <w:spacing w:val="60"/>
                                  </w:rPr>
                                  <w:t xml:space="preserve"> </w:t>
                                </w:r>
                                <w:r w:rsidDel="002E1F79">
                                  <w:t xml:space="preserve">// 0101 in </w:t>
                                </w:r>
                                <w:r w:rsidDel="002E1F79">
                                  <w:rPr>
                                    <w:spacing w:val="-2"/>
                                  </w:rPr>
                                  <w:t>binary</w:t>
                                </w:r>
                              </w:moveFrom>
                            </w:p>
                            <w:p w14:paraId="0E24C3DB" w14:textId="0113A83F" w:rsidR="00721600" w:rsidDel="002E1F79" w:rsidRDefault="00721600">
                              <w:pPr>
                                <w:pStyle w:val="CodeBlockBPBHEB"/>
                                <w:pPrChange w:id="1237" w:author="Abhiram Arali" w:date="2024-11-13T12:35:00Z">
                                  <w:pPr>
                                    <w:pStyle w:val="BodyText"/>
                                    <w:spacing w:before="21"/>
                                  </w:pPr>
                                </w:pPrChange>
                              </w:pPr>
                            </w:p>
                            <w:p w14:paraId="337A5165" w14:textId="14E04AFB" w:rsidR="00721600" w:rsidDel="002E1F79" w:rsidRDefault="00721600">
                              <w:pPr>
                                <w:pStyle w:val="CodeBlockBPBHEB"/>
                                <w:pPrChange w:id="1238" w:author="Abhiram Arali" w:date="2024-11-13T12:35:00Z">
                                  <w:pPr>
                                    <w:pStyle w:val="BodyText"/>
                                    <w:spacing w:before="1" w:line="499" w:lineRule="auto"/>
                                    <w:ind w:left="347" w:right="4363"/>
                                    <w:jc w:val="both"/>
                                  </w:pPr>
                                </w:pPrChange>
                              </w:pPr>
                              <w:moveFrom w:id="1239" w:author="Abhiram Arali" w:date="2024-11-13T12:35:00Z">
                                <w:r w:rsidDel="002E1F79">
                                  <w:t>int result = a &gt;&gt; 1;</w:t>
                                </w:r>
                                <w:r w:rsidDel="002E1F79">
                                  <w:rPr>
                                    <w:spacing w:val="40"/>
                                  </w:rPr>
                                  <w:t xml:space="preserve"> </w:t>
                                </w:r>
                                <w:r w:rsidDel="002E1F79">
                                  <w:t>// result is 2 (binary: 0010) printf("Right</w:t>
                                </w:r>
                                <w:r w:rsidDel="002E1F79">
                                  <w:rPr>
                                    <w:spacing w:val="-4"/>
                                  </w:rPr>
                                  <w:t xml:space="preserve"> </w:t>
                                </w:r>
                                <w:r w:rsidDel="002E1F79">
                                  <w:t>Shift:</w:t>
                                </w:r>
                                <w:r w:rsidDel="002E1F79">
                                  <w:rPr>
                                    <w:spacing w:val="-4"/>
                                  </w:rPr>
                                  <w:t xml:space="preserve"> </w:t>
                                </w:r>
                                <w:r w:rsidDel="002E1F79">
                                  <w:t>%d\n",</w:t>
                                </w:r>
                                <w:r w:rsidDel="002E1F79">
                                  <w:rPr>
                                    <w:spacing w:val="-4"/>
                                  </w:rPr>
                                  <w:t xml:space="preserve"> </w:t>
                                </w:r>
                                <w:r w:rsidDel="002E1F79">
                                  <w:t>result);</w:t>
                                </w:r>
                                <w:r w:rsidDel="002E1F79">
                                  <w:rPr>
                                    <w:spacing w:val="40"/>
                                  </w:rPr>
                                  <w:t xml:space="preserve"> </w:t>
                                </w:r>
                                <w:r w:rsidDel="002E1F79">
                                  <w:t>//</w:t>
                                </w:r>
                                <w:r w:rsidDel="002E1F79">
                                  <w:rPr>
                                    <w:spacing w:val="-4"/>
                                  </w:rPr>
                                  <w:t xml:space="preserve"> </w:t>
                                </w:r>
                                <w:r w:rsidDel="002E1F79">
                                  <w:t>Output:</w:t>
                                </w:r>
                                <w:r w:rsidDel="002E1F79">
                                  <w:rPr>
                                    <w:spacing w:val="-4"/>
                                  </w:rPr>
                                  <w:t xml:space="preserve"> </w:t>
                                </w:r>
                                <w:r w:rsidDel="002E1F79">
                                  <w:t>2 return 0;</w:t>
                                </w:r>
                              </w:moveFrom>
                            </w:p>
                            <w:p w14:paraId="7691694D" w14:textId="7BA949A9" w:rsidR="00721600" w:rsidRDefault="00721600">
                              <w:pPr>
                                <w:pStyle w:val="CodeBlockBPBHEB"/>
                                <w:rPr>
                                  <w:sz w:val="24"/>
                                </w:rPr>
                                <w:pPrChange w:id="1240" w:author="Abhiram Arali" w:date="2024-11-13T12:35:00Z">
                                  <w:pPr>
                                    <w:spacing w:before="1"/>
                                    <w:ind w:left="107"/>
                                  </w:pPr>
                                </w:pPrChange>
                              </w:pPr>
                              <w:moveFrom w:id="1241" w:author="Abhiram Arali" w:date="2024-11-13T12:35:00Z">
                                <w:r w:rsidDel="002E1F79">
                                  <w:rPr>
                                    <w:spacing w:val="-10"/>
                                    <w:sz w:val="24"/>
                                  </w:rPr>
                                  <w:t>}</w:t>
                                </w:r>
                              </w:moveFrom>
                              <w:moveFromRangeEnd w:id="1233"/>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B85AAE" id="Textbox 247" o:spid="_x0000_s1065" type="#_x0000_t202" style="width:462.7pt;height:1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" filled="f" strokeweight=".48pt">
                  <v:path arrowok="t"/>
                  <v:textbox inset="0,0,0,0">
                    <w:txbxContent>
                      <w:p w14:paraId="390AA32B" w14:textId="1120706F" w:rsidR="00721600" w:rsidDel="002E1F79" w:rsidRDefault="00721600">
                        <w:pPr>
                          <w:pStyle w:val="CodeBlockBPBHEB"/>
                          <w:rPr>
                            <w:moveFrom w:id="1681" w:author="Abhiram Arali" w:date="2024-11-13T12:35:00Z" w16du:dateUtc="2024-11-13T07:05:00Z"/>
                          </w:rPr>
                          <w:pPrChange w:id="1682" w:author="Abhiram Arali" w:date="2024-11-13T12:35:00Z" w16du:dateUtc="2024-11-13T07:05:00Z">
                            <w:pPr>
                              <w:pStyle w:val="BodyText"/>
                              <w:spacing w:before="18" w:line="499" w:lineRule="auto"/>
                              <w:ind w:left="107" w:right="7328"/>
                            </w:pPr>
                          </w:pPrChange>
                        </w:pPr>
                        <w:moveFromRangeStart w:id="1683" w:author="Abhiram Arali" w:date="2024-11-13T12:35:00Z" w:name="move182393747"/>
                        <w:moveFrom w:id="1684" w:author="Abhiram Arali" w:date="2024-11-13T12:35:00Z" w16du:dateUtc="2024-11-13T07:05:00Z">
                          <w:r w:rsidDel="002E1F79">
                            <w:t>#include</w:t>
                          </w:r>
                          <w:r w:rsidDel="002E1F79">
                            <w:rPr>
                              <w:spacing w:val="-15"/>
                            </w:rPr>
                            <w:t xml:space="preserve"> </w:t>
                          </w:r>
                          <w:r w:rsidDel="002E1F79">
                            <w:t>&lt;stdio.h&gt; int main() {</w:t>
                          </w:r>
                        </w:moveFrom>
                      </w:p>
                      <w:p w14:paraId="68227D10" w14:textId="306A8240" w:rsidR="00721600" w:rsidDel="002E1F79" w:rsidRDefault="00721600">
                        <w:pPr>
                          <w:pStyle w:val="CodeBlockBPBHEB"/>
                          <w:rPr>
                            <w:moveFrom w:id="1685" w:author="Abhiram Arali" w:date="2024-11-13T12:35:00Z" w16du:dateUtc="2024-11-13T07:05:00Z"/>
                          </w:rPr>
                          <w:pPrChange w:id="1686" w:author="Abhiram Arali" w:date="2024-11-13T12:35:00Z" w16du:dateUtc="2024-11-13T07:05:00Z">
                            <w:pPr>
                              <w:pStyle w:val="BodyText"/>
                              <w:spacing w:line="275" w:lineRule="exact"/>
                              <w:ind w:left="347"/>
                              <w:jc w:val="both"/>
                            </w:pPr>
                          </w:pPrChange>
                        </w:pPr>
                        <w:moveFrom w:id="1687" w:author="Abhiram Arali" w:date="2024-11-13T12:35:00Z" w16du:dateUtc="2024-11-13T07:05:00Z">
                          <w:r w:rsidDel="002E1F79">
                            <w:t>int a</w:t>
                          </w:r>
                          <w:r w:rsidDel="002E1F79">
                            <w:rPr>
                              <w:spacing w:val="-1"/>
                            </w:rPr>
                            <w:t xml:space="preserve"> </w:t>
                          </w:r>
                          <w:r w:rsidDel="002E1F79">
                            <w:t>=</w:t>
                          </w:r>
                          <w:r w:rsidDel="002E1F79">
                            <w:rPr>
                              <w:spacing w:val="-1"/>
                            </w:rPr>
                            <w:t xml:space="preserve"> </w:t>
                          </w:r>
                          <w:r w:rsidDel="002E1F79">
                            <w:t>5;</w:t>
                          </w:r>
                          <w:r w:rsidDel="002E1F79">
                            <w:rPr>
                              <w:spacing w:val="60"/>
                            </w:rPr>
                            <w:t xml:space="preserve"> </w:t>
                          </w:r>
                          <w:r w:rsidDel="002E1F79">
                            <w:t xml:space="preserve">// 0101 in </w:t>
                          </w:r>
                          <w:r w:rsidDel="002E1F79">
                            <w:rPr>
                              <w:spacing w:val="-2"/>
                            </w:rPr>
                            <w:t>binary</w:t>
                          </w:r>
                        </w:moveFrom>
                      </w:p>
                      <w:p w14:paraId="0E24C3DB" w14:textId="0113A83F" w:rsidR="00721600" w:rsidDel="002E1F79" w:rsidRDefault="00721600">
                        <w:pPr>
                          <w:pStyle w:val="CodeBlockBPBHEB"/>
                          <w:rPr>
                            <w:moveFrom w:id="1688" w:author="Abhiram Arali" w:date="2024-11-13T12:35:00Z" w16du:dateUtc="2024-11-13T07:05:00Z"/>
                          </w:rPr>
                          <w:pPrChange w:id="1689" w:author="Abhiram Arali" w:date="2024-11-13T12:35:00Z" w16du:dateUtc="2024-11-13T07:05:00Z">
                            <w:pPr>
                              <w:pStyle w:val="BodyText"/>
                              <w:spacing w:before="21"/>
                            </w:pPr>
                          </w:pPrChange>
                        </w:pPr>
                      </w:p>
                      <w:p w14:paraId="337A5165" w14:textId="14E04AFB" w:rsidR="00721600" w:rsidDel="002E1F79" w:rsidRDefault="00721600">
                        <w:pPr>
                          <w:pStyle w:val="CodeBlockBPBHEB"/>
                          <w:rPr>
                            <w:moveFrom w:id="1690" w:author="Abhiram Arali" w:date="2024-11-13T12:35:00Z" w16du:dateUtc="2024-11-13T07:05:00Z"/>
                          </w:rPr>
                          <w:pPrChange w:id="1691" w:author="Abhiram Arali" w:date="2024-11-13T12:35:00Z" w16du:dateUtc="2024-11-13T07:05:00Z">
                            <w:pPr>
                              <w:pStyle w:val="BodyText"/>
                              <w:spacing w:before="1" w:line="499" w:lineRule="auto"/>
                              <w:ind w:left="347" w:right="4363"/>
                              <w:jc w:val="both"/>
                            </w:pPr>
                          </w:pPrChange>
                        </w:pPr>
                        <w:moveFrom w:id="1692" w:author="Abhiram Arali" w:date="2024-11-13T12:35:00Z" w16du:dateUtc="2024-11-13T07:05:00Z">
                          <w:r w:rsidDel="002E1F79">
                            <w:t>int result = a &gt;&gt; 1;</w:t>
                          </w:r>
                          <w:r w:rsidDel="002E1F79">
                            <w:rPr>
                              <w:spacing w:val="40"/>
                            </w:rPr>
                            <w:t xml:space="preserve"> </w:t>
                          </w:r>
                          <w:r w:rsidDel="002E1F79">
                            <w:t>// result is 2 (binary: 0010) printf("Right</w:t>
                          </w:r>
                          <w:r w:rsidDel="002E1F79">
                            <w:rPr>
                              <w:spacing w:val="-4"/>
                            </w:rPr>
                            <w:t xml:space="preserve"> </w:t>
                          </w:r>
                          <w:r w:rsidDel="002E1F79">
                            <w:t>Shift:</w:t>
                          </w:r>
                          <w:r w:rsidDel="002E1F79">
                            <w:rPr>
                              <w:spacing w:val="-4"/>
                            </w:rPr>
                            <w:t xml:space="preserve"> </w:t>
                          </w:r>
                          <w:r w:rsidDel="002E1F79">
                            <w:t>%d\n",</w:t>
                          </w:r>
                          <w:r w:rsidDel="002E1F79">
                            <w:rPr>
                              <w:spacing w:val="-4"/>
                            </w:rPr>
                            <w:t xml:space="preserve"> </w:t>
                          </w:r>
                          <w:r w:rsidDel="002E1F79">
                            <w:t>result);</w:t>
                          </w:r>
                          <w:r w:rsidDel="002E1F79">
                            <w:rPr>
                              <w:spacing w:val="40"/>
                            </w:rPr>
                            <w:t xml:space="preserve"> </w:t>
                          </w:r>
                          <w:r w:rsidDel="002E1F79">
                            <w:t>//</w:t>
                          </w:r>
                          <w:r w:rsidDel="002E1F79">
                            <w:rPr>
                              <w:spacing w:val="-4"/>
                            </w:rPr>
                            <w:t xml:space="preserve"> </w:t>
                          </w:r>
                          <w:r w:rsidDel="002E1F79">
                            <w:t>Output:</w:t>
                          </w:r>
                          <w:r w:rsidDel="002E1F79">
                            <w:rPr>
                              <w:spacing w:val="-4"/>
                            </w:rPr>
                            <w:t xml:space="preserve"> </w:t>
                          </w:r>
                          <w:r w:rsidDel="002E1F79">
                            <w:t>2 return 0;</w:t>
                          </w:r>
                        </w:moveFrom>
                      </w:p>
                      <w:p w14:paraId="7691694D" w14:textId="7BA949A9" w:rsidR="00721600" w:rsidRDefault="00721600">
                        <w:pPr>
                          <w:pStyle w:val="CodeBlockBPBHEB"/>
                          <w:rPr>
                            <w:sz w:val="24"/>
                          </w:rPr>
                          <w:pPrChange w:id="1693" w:author="Abhiram Arali" w:date="2024-11-13T12:35:00Z" w16du:dateUtc="2024-11-13T07:05:00Z">
                            <w:pPr>
                              <w:spacing w:before="1"/>
                              <w:ind w:left="107"/>
                            </w:pPr>
                          </w:pPrChange>
                        </w:pPr>
                        <w:moveFrom w:id="1694" w:author="Abhiram Arali" w:date="2024-11-13T12:35:00Z" w16du:dateUtc="2024-11-13T07:05:00Z">
                          <w:r w:rsidDel="002E1F79">
                            <w:rPr>
                              <w:spacing w:val="-10"/>
                              <w:sz w:val="24"/>
                            </w:rPr>
                            <w:t>}</w:t>
                          </w:r>
                        </w:moveFrom>
                        <w:moveFromRangeEnd w:id="1683"/>
                      </w:p>
                    </w:txbxContent>
                  </v:textbox>
                  <w10:anchorlock/>
                </v:shape>
              </w:pict>
            </mc:Fallback>
          </mc:AlternateContent>
        </w:r>
      </w:del>
    </w:p>
    <w:p w14:paraId="46BC6A28" w14:textId="496D91BE" w:rsidR="00721600" w:rsidRDefault="00721600" w:rsidP="00C67254">
      <w:pPr>
        <w:pStyle w:val="Heading2BPBHEB"/>
        <w:rPr>
          <w:ins w:id="1242" w:author="Abhiram Arali" w:date="2024-11-13T12:39:00Z"/>
          <w:spacing w:val="-5"/>
        </w:rPr>
      </w:pPr>
      <w:r>
        <w:t>Practical</w:t>
      </w:r>
      <w:r>
        <w:rPr>
          <w:spacing w:val="-4"/>
        </w:rPr>
        <w:t xml:space="preserve"> </w:t>
      </w:r>
      <w:r w:rsidR="00DF394B">
        <w:t>applications</w:t>
      </w:r>
      <w:r w:rsidR="00DF394B">
        <w:rPr>
          <w:spacing w:val="-2"/>
        </w:rPr>
        <w:t xml:space="preserve"> </w:t>
      </w:r>
      <w:r w:rsidR="00DF394B">
        <w:t>of</w:t>
      </w:r>
      <w:r w:rsidR="00DF394B">
        <w:rPr>
          <w:spacing w:val="-2"/>
        </w:rPr>
        <w:t xml:space="preserve"> </w:t>
      </w:r>
      <w:r w:rsidR="00DF394B">
        <w:t>bitwise</w:t>
      </w:r>
      <w:r w:rsidR="00DF394B">
        <w:rPr>
          <w:spacing w:val="-2"/>
        </w:rPr>
        <w:t xml:space="preserve"> </w:t>
      </w:r>
      <w:r w:rsidR="00DF394B">
        <w:t>operators</w:t>
      </w:r>
      <w:r w:rsidR="00DF394B">
        <w:rPr>
          <w:spacing w:val="-2"/>
        </w:rPr>
        <w:t xml:space="preserve"> </w:t>
      </w:r>
      <w:r>
        <w:t>in</w:t>
      </w:r>
      <w:r>
        <w:rPr>
          <w:spacing w:val="1"/>
        </w:rPr>
        <w:t xml:space="preserve"> </w:t>
      </w:r>
      <w:r>
        <w:rPr>
          <w:spacing w:val="-5"/>
        </w:rPr>
        <w:t>C</w:t>
      </w:r>
      <w:del w:id="1243" w:author="Abhiram Arali" w:date="2024-11-13T12:38:00Z">
        <w:r w:rsidDel="00DF394B">
          <w:rPr>
            <w:spacing w:val="-5"/>
          </w:rPr>
          <w:delText>:</w:delText>
        </w:r>
      </w:del>
    </w:p>
    <w:p w14:paraId="15DBA29A" w14:textId="2DF6660A" w:rsidR="0018035E" w:rsidRDefault="0018035E">
      <w:pPr>
        <w:pStyle w:val="NormalBPBHEB"/>
        <w:pPrChange w:id="1244" w:author="Abhiram Arali" w:date="2024-11-13T12:39:00Z">
          <w:pPr>
            <w:pStyle w:val="Heading1"/>
            <w:spacing w:before="122"/>
          </w:pPr>
        </w:pPrChange>
      </w:pPr>
      <w:ins w:id="1245" w:author="Abhiram Arali" w:date="2024-11-13T12:39:00Z">
        <w:r>
          <w:t>The practical applications are as follows:</w:t>
        </w:r>
      </w:ins>
    </w:p>
    <w:p w14:paraId="454165FC" w14:textId="28547122" w:rsidR="00721600" w:rsidRPr="0074067D" w:rsidDel="005A6F11" w:rsidRDefault="00721600">
      <w:pPr>
        <w:pStyle w:val="NormalBPBHEB"/>
        <w:rPr>
          <w:del w:id="1246" w:author="Abhiram Arali" w:date="2024-11-13T12:38:00Z"/>
          <w:b/>
          <w:bCs/>
          <w:rPrChange w:id="1247" w:author="Abhiram Arali" w:date="2024-11-13T12:38:00Z">
            <w:rPr>
              <w:del w:id="1248" w:author="Abhiram Arali" w:date="2024-11-13T12:38:00Z"/>
            </w:rPr>
          </w:rPrChange>
        </w:rPr>
        <w:pPrChange w:id="1249" w:author="Abhiram Arali" w:date="2024-11-13T12:38:00Z">
          <w:pPr>
            <w:pStyle w:val="BodyText"/>
            <w:spacing w:before="21"/>
          </w:pPr>
        </w:pPrChange>
      </w:pPr>
    </w:p>
    <w:p w14:paraId="78F24C23" w14:textId="0E92FF1E" w:rsidR="00721600" w:rsidRDefault="00721600">
      <w:pPr>
        <w:pStyle w:val="NormalBPBHEB"/>
        <w:numPr>
          <w:ilvl w:val="0"/>
          <w:numId w:val="66"/>
        </w:numPr>
        <w:pPrChange w:id="1250" w:author="Abhiram Arali" w:date="2024-11-13T12:39:00Z">
          <w:pPr>
            <w:pStyle w:val="BodyText"/>
            <w:spacing w:line="360" w:lineRule="auto"/>
            <w:ind w:left="220" w:right="180"/>
          </w:pPr>
        </w:pPrChange>
      </w:pPr>
      <w:del w:id="1251" w:author="Abhiram Arali" w:date="2024-11-13T12:35:00Z">
        <w:r w:rsidRPr="0074067D" w:rsidDel="002E1F79">
          <w:rPr>
            <w:b/>
            <w:bCs/>
            <w:noProof/>
            <w:lang w:val="en-IN" w:eastAsia="en-IN"/>
            <w:rPrChange w:id="1252" w:author="Abhiram Arali" w:date="2024-11-13T12:38:00Z">
              <w:rPr>
                <w:noProof/>
                <w:lang w:val="en-IN" w:eastAsia="en-IN"/>
              </w:rPr>
            </w:rPrChange>
          </w:rPr>
          <mc:AlternateContent>
            <mc:Choice Requires="wpg">
              <w:drawing>
                <wp:anchor distT="0" distB="0" distL="0" distR="0" simplePos="0" relativeHeight="251660288" behindDoc="0" locked="0" layoutInCell="1" allowOverlap="1" wp14:anchorId="30DF7AED" wp14:editId="33EE288C">
                  <wp:simplePos x="0" y="0"/>
                  <wp:positionH relativeFrom="page">
                    <wp:posOffset>840028</wp:posOffset>
                  </wp:positionH>
                  <wp:positionV relativeFrom="paragraph">
                    <wp:posOffset>628807</wp:posOffset>
                  </wp:positionV>
                  <wp:extent cx="5882640" cy="2569845"/>
                  <wp:effectExtent l="0" t="0" r="0" b="0"/>
                  <wp:wrapNone/>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569845"/>
                            <a:chOff x="0" y="0"/>
                            <a:chExt cx="5882640" cy="2569845"/>
                          </a:xfrm>
                        </wpg:grpSpPr>
                        <wps:wsp>
                          <wps:cNvPr id="249" name="Graphic 249"/>
                          <wps:cNvSpPr/>
                          <wps:spPr>
                            <a:xfrm>
                              <a:off x="0" y="12"/>
                              <a:ext cx="5882640" cy="2569845"/>
                            </a:xfrm>
                            <a:custGeom>
                              <a:avLst/>
                              <a:gdLst/>
                              <a:ahLst/>
                              <a:cxnLst/>
                              <a:rect l="l" t="t" r="r" b="b"/>
                              <a:pathLst>
                                <a:path w="5882640" h="2569845">
                                  <a:moveTo>
                                    <a:pt x="6096" y="382587"/>
                                  </a:moveTo>
                                  <a:lnTo>
                                    <a:pt x="0" y="382587"/>
                                  </a:lnTo>
                                  <a:lnTo>
                                    <a:pt x="0" y="747128"/>
                                  </a:lnTo>
                                  <a:lnTo>
                                    <a:pt x="0" y="1111364"/>
                                  </a:lnTo>
                                  <a:lnTo>
                                    <a:pt x="0" y="2569781"/>
                                  </a:lnTo>
                                  <a:lnTo>
                                    <a:pt x="6096" y="2569781"/>
                                  </a:lnTo>
                                  <a:lnTo>
                                    <a:pt x="6096" y="747128"/>
                                  </a:lnTo>
                                  <a:lnTo>
                                    <a:pt x="6096" y="382587"/>
                                  </a:lnTo>
                                  <a:close/>
                                </a:path>
                                <a:path w="5882640" h="2569845">
                                  <a:moveTo>
                                    <a:pt x="5875909" y="0"/>
                                  </a:moveTo>
                                  <a:lnTo>
                                    <a:pt x="6096" y="0"/>
                                  </a:lnTo>
                                  <a:lnTo>
                                    <a:pt x="0" y="0"/>
                                  </a:lnTo>
                                  <a:lnTo>
                                    <a:pt x="0" y="6083"/>
                                  </a:lnTo>
                                  <a:lnTo>
                                    <a:pt x="0" y="382511"/>
                                  </a:lnTo>
                                  <a:lnTo>
                                    <a:pt x="6096" y="382511"/>
                                  </a:lnTo>
                                  <a:lnTo>
                                    <a:pt x="6096" y="6083"/>
                                  </a:lnTo>
                                  <a:lnTo>
                                    <a:pt x="5875909" y="6083"/>
                                  </a:lnTo>
                                  <a:lnTo>
                                    <a:pt x="5875909" y="0"/>
                                  </a:lnTo>
                                  <a:close/>
                                </a:path>
                                <a:path w="5882640" h="2569845">
                                  <a:moveTo>
                                    <a:pt x="5882081" y="382587"/>
                                  </a:moveTo>
                                  <a:lnTo>
                                    <a:pt x="5875985" y="382587"/>
                                  </a:lnTo>
                                  <a:lnTo>
                                    <a:pt x="5875985" y="747128"/>
                                  </a:lnTo>
                                  <a:lnTo>
                                    <a:pt x="5875985" y="1111364"/>
                                  </a:lnTo>
                                  <a:lnTo>
                                    <a:pt x="5875985" y="2569781"/>
                                  </a:lnTo>
                                  <a:lnTo>
                                    <a:pt x="5882081" y="2569781"/>
                                  </a:lnTo>
                                  <a:lnTo>
                                    <a:pt x="5882081" y="747128"/>
                                  </a:lnTo>
                                  <a:lnTo>
                                    <a:pt x="5882081" y="382587"/>
                                  </a:lnTo>
                                  <a:close/>
                                </a:path>
                                <a:path w="5882640" h="2569845">
                                  <a:moveTo>
                                    <a:pt x="5882081" y="0"/>
                                  </a:moveTo>
                                  <a:lnTo>
                                    <a:pt x="5875985" y="0"/>
                                  </a:lnTo>
                                  <a:lnTo>
                                    <a:pt x="5875985" y="6083"/>
                                  </a:lnTo>
                                  <a:lnTo>
                                    <a:pt x="5875985" y="382511"/>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250" name="Textbox 250"/>
                          <wps:cNvSpPr txBox="1"/>
                          <wps:spPr>
                            <a:xfrm>
                              <a:off x="6095" y="6095"/>
                              <a:ext cx="5869940" cy="2564130"/>
                            </a:xfrm>
                            <a:prstGeom prst="rect">
                              <a:avLst/>
                            </a:prstGeom>
                          </wps:spPr>
                          <wps:txbx>
                            <w:txbxContent>
                              <w:p w14:paraId="628E930E" w14:textId="4856486E" w:rsidR="00721600" w:rsidDel="002E1F79" w:rsidRDefault="00721600">
                                <w:pPr>
                                  <w:pStyle w:val="CodeBlockBPBHEB"/>
                                  <w:pPrChange w:id="1253" w:author="Abhiram Arali" w:date="2024-11-13T12:35:00Z">
                                    <w:pPr>
                                      <w:spacing w:before="18" w:line="499" w:lineRule="auto"/>
                                      <w:ind w:left="107" w:right="5792"/>
                                      <w:jc w:val="both"/>
                                    </w:pPr>
                                  </w:pPrChange>
                                </w:pPr>
                                <w:moveFromRangeStart w:id="1254" w:author="Abhiram Arali" w:date="2024-11-13T12:35:00Z" w:name="move182393762"/>
                                <w:moveFrom w:id="1255" w:author="Abhiram Arali" w:date="2024-11-13T12:35:00Z">
                                  <w:r w:rsidDel="002E1F79">
                                    <w:t>#define</w:t>
                                  </w:r>
                                  <w:r w:rsidDel="002E1F79">
                                    <w:rPr>
                                      <w:spacing w:val="-9"/>
                                    </w:rPr>
                                    <w:t xml:space="preserve"> </w:t>
                                  </w:r>
                                  <w:r w:rsidDel="002E1F79">
                                    <w:t>FLAG1</w:t>
                                  </w:r>
                                  <w:r w:rsidDel="002E1F79">
                                    <w:rPr>
                                      <w:spacing w:val="-7"/>
                                    </w:rPr>
                                    <w:t xml:space="preserve"> </w:t>
                                  </w:r>
                                  <w:r w:rsidDel="002E1F79">
                                    <w:t>0x01</w:t>
                                  </w:r>
                                  <w:r w:rsidDel="002E1F79">
                                    <w:rPr>
                                      <w:spacing w:val="40"/>
                                    </w:rPr>
                                    <w:t xml:space="preserve"> </w:t>
                                  </w:r>
                                  <w:r w:rsidDel="002E1F79">
                                    <w:t>//</w:t>
                                  </w:r>
                                  <w:r w:rsidDel="002E1F79">
                                    <w:rPr>
                                      <w:spacing w:val="-6"/>
                                    </w:rPr>
                                    <w:t xml:space="preserve"> </w:t>
                                  </w:r>
                                  <w:r w:rsidDel="002E1F79">
                                    <w:t>00000001 #define</w:t>
                                  </w:r>
                                  <w:r w:rsidDel="002E1F79">
                                    <w:rPr>
                                      <w:spacing w:val="-9"/>
                                    </w:rPr>
                                    <w:t xml:space="preserve"> </w:t>
                                  </w:r>
                                  <w:r w:rsidDel="002E1F79">
                                    <w:t>FLAG2</w:t>
                                  </w:r>
                                  <w:r w:rsidDel="002E1F79">
                                    <w:rPr>
                                      <w:spacing w:val="-7"/>
                                    </w:rPr>
                                    <w:t xml:space="preserve"> </w:t>
                                  </w:r>
                                  <w:r w:rsidDel="002E1F79">
                                    <w:t>0x02</w:t>
                                  </w:r>
                                  <w:r w:rsidDel="002E1F79">
                                    <w:rPr>
                                      <w:spacing w:val="40"/>
                                    </w:rPr>
                                    <w:t xml:space="preserve"> </w:t>
                                  </w:r>
                                  <w:r w:rsidDel="002E1F79">
                                    <w:t>//</w:t>
                                  </w:r>
                                  <w:r w:rsidDel="002E1F79">
                                    <w:rPr>
                                      <w:spacing w:val="-6"/>
                                    </w:rPr>
                                    <w:t xml:space="preserve"> </w:t>
                                  </w:r>
                                  <w:r w:rsidDel="002E1F79">
                                    <w:t>00000010 int flags = 0;</w:t>
                                  </w:r>
                                </w:moveFrom>
                              </w:p>
                              <w:p w14:paraId="12AC7A86" w14:textId="29BF91C6" w:rsidR="00721600" w:rsidDel="002E1F79" w:rsidRDefault="00721600">
                                <w:pPr>
                                  <w:pStyle w:val="CodeBlockBPBHEB"/>
                                  <w:pPrChange w:id="1256" w:author="Abhiram Arali" w:date="2024-11-13T12:35:00Z">
                                    <w:pPr>
                                      <w:spacing w:line="499" w:lineRule="auto"/>
                                      <w:ind w:left="107" w:right="7432"/>
                                    </w:pPr>
                                  </w:pPrChange>
                                </w:pPr>
                                <w:moveFrom w:id="1257" w:author="Abhiram Arali" w:date="2024-11-13T12:35:00Z">
                                  <w:r w:rsidDel="002E1F79">
                                    <w:t>// Set FLAG1 flags</w:t>
                                  </w:r>
                                  <w:r w:rsidDel="002E1F79">
                                    <w:rPr>
                                      <w:spacing w:val="-15"/>
                                    </w:rPr>
                                    <w:t xml:space="preserve"> </w:t>
                                  </w:r>
                                  <w:r w:rsidDel="002E1F79">
                                    <w:t>|=</w:t>
                                  </w:r>
                                  <w:r w:rsidDel="002E1F79">
                                    <w:rPr>
                                      <w:spacing w:val="-15"/>
                                    </w:rPr>
                                    <w:t xml:space="preserve"> </w:t>
                                  </w:r>
                                  <w:r w:rsidDel="002E1F79">
                                    <w:t>FLAG1;</w:t>
                                  </w:r>
                                </w:moveFrom>
                              </w:p>
                              <w:p w14:paraId="7DE51282" w14:textId="1E90A528" w:rsidR="00721600" w:rsidRDefault="00721600">
                                <w:pPr>
                                  <w:pStyle w:val="CodeBlockBPBHEB"/>
                                  <w:pPrChange w:id="1258" w:author="Abhiram Arali" w:date="2024-11-13T12:35:00Z">
                                    <w:pPr>
                                      <w:spacing w:before="1" w:line="499" w:lineRule="auto"/>
                                      <w:ind w:left="107" w:right="6683"/>
                                    </w:pPr>
                                  </w:pPrChange>
                                </w:pPr>
                                <w:moveFrom w:id="1259" w:author="Abhiram Arali" w:date="2024-11-13T12:35:00Z">
                                  <w:r w:rsidDel="002E1F79">
                                    <w:t>//</w:t>
                                  </w:r>
                                  <w:r w:rsidDel="002E1F79">
                                    <w:rPr>
                                      <w:spacing w:val="-8"/>
                                    </w:rPr>
                                    <w:t xml:space="preserve"> </w:t>
                                  </w:r>
                                  <w:r w:rsidDel="002E1F79">
                                    <w:t>Check</w:t>
                                  </w:r>
                                  <w:r w:rsidDel="002E1F79">
                                    <w:rPr>
                                      <w:spacing w:val="-8"/>
                                    </w:rPr>
                                    <w:t xml:space="preserve"> </w:t>
                                  </w:r>
                                  <w:r w:rsidDel="002E1F79">
                                    <w:t>if</w:t>
                                  </w:r>
                                  <w:r w:rsidDel="002E1F79">
                                    <w:rPr>
                                      <w:spacing w:val="-8"/>
                                    </w:rPr>
                                    <w:t xml:space="preserve"> </w:t>
                                  </w:r>
                                  <w:r w:rsidDel="002E1F79">
                                    <w:t>FLAG2</w:t>
                                  </w:r>
                                  <w:r w:rsidDel="002E1F79">
                                    <w:rPr>
                                      <w:spacing w:val="-8"/>
                                    </w:rPr>
                                    <w:t xml:space="preserve"> </w:t>
                                  </w:r>
                                  <w:r w:rsidDel="002E1F79">
                                    <w:t>is</w:t>
                                  </w:r>
                                  <w:r w:rsidDel="002E1F79">
                                    <w:rPr>
                                      <w:spacing w:val="-8"/>
                                    </w:rPr>
                                    <w:t xml:space="preserve"> </w:t>
                                  </w:r>
                                  <w:r w:rsidDel="002E1F79">
                                    <w:t>set if (flags &amp; FLAG2) {</w:t>
                                  </w:r>
                                </w:moveFrom>
                                <w:moveFromRangeEnd w:id="1254"/>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DF7AED" id="Group 248" o:spid="_x0000_s1066" style="position:absolute;left:0;text-align:left;margin-left:66.15pt;margin-top:49.5pt;width:463.2pt;height:202.35pt;z-index:251660288;mso-wrap-distance-left:0;mso-wrap-distance-right:0;mso-position-horizontal-relative:page;mso-position-vertical-relative:text" coordsize="58826,2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">
                  <v:shape id="Graphic 249" o:spid="_x0000_s1067" style="position:absolute;width:58826;height:25698;visibility:visible;mso-wrap-style:square;v-text-anchor:top" coordsize="5882640,256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" path="m6096,382587r-6096,l,747128r,364236l,2569781r6096,l6096,747128r,-364541xem5875909,l6096,,,,,6083,,382511r6096,l6096,6083r5869813,l5875909,xem5882081,382587r-6096,l5875985,747128r,364236l5875985,2569781r6096,l5882081,747128r,-364541xem5882081,r-6096,l5875985,6083r,376428l5882081,382511r,-376428l5882081,xe" fillcolor="black" stroked="f">
                    <v:path arrowok="t"/>
                  </v:shape>
                  <v:shape id="Textbox 250" o:spid="_x0000_s1068" type="#_x0000_t202" style="position:absolute;left:60;top:60;width:58700;height:25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" filled="f" stroked="f">
                    <v:textbox inset="0,0,0,0">
                      <w:txbxContent>
                        <w:p w14:paraId="628E930E" w14:textId="4856486E" w:rsidR="00721600" w:rsidDel="002E1F79" w:rsidRDefault="00721600">
                          <w:pPr>
                            <w:pStyle w:val="CodeBlockBPBHEB"/>
                            <w:rPr>
                              <w:moveFrom w:id="1715" w:author="Abhiram Arali" w:date="2024-11-13T12:35:00Z" w16du:dateUtc="2024-11-13T07:05:00Z"/>
                            </w:rPr>
                            <w:pPrChange w:id="1716" w:author="Abhiram Arali" w:date="2024-11-13T12:35:00Z" w16du:dateUtc="2024-11-13T07:05:00Z">
                              <w:pPr>
                                <w:spacing w:before="18" w:line="499" w:lineRule="auto"/>
                                <w:ind w:left="107" w:right="5792"/>
                                <w:jc w:val="both"/>
                              </w:pPr>
                            </w:pPrChange>
                          </w:pPr>
                          <w:moveFromRangeStart w:id="1717" w:author="Abhiram Arali" w:date="2024-11-13T12:35:00Z" w:name="move182393762"/>
                          <w:moveFrom w:id="1718" w:author="Abhiram Arali" w:date="2024-11-13T12:35:00Z" w16du:dateUtc="2024-11-13T07:05:00Z">
                            <w:r w:rsidDel="002E1F79">
                              <w:t>#define</w:t>
                            </w:r>
                            <w:r w:rsidDel="002E1F79">
                              <w:rPr>
                                <w:spacing w:val="-9"/>
                              </w:rPr>
                              <w:t xml:space="preserve"> </w:t>
                            </w:r>
                            <w:r w:rsidDel="002E1F79">
                              <w:t>FLAG1</w:t>
                            </w:r>
                            <w:r w:rsidDel="002E1F79">
                              <w:rPr>
                                <w:spacing w:val="-7"/>
                              </w:rPr>
                              <w:t xml:space="preserve"> </w:t>
                            </w:r>
                            <w:r w:rsidDel="002E1F79">
                              <w:t>0x01</w:t>
                            </w:r>
                            <w:r w:rsidDel="002E1F79">
                              <w:rPr>
                                <w:spacing w:val="40"/>
                              </w:rPr>
                              <w:t xml:space="preserve"> </w:t>
                            </w:r>
                            <w:r w:rsidDel="002E1F79">
                              <w:t>//</w:t>
                            </w:r>
                            <w:r w:rsidDel="002E1F79">
                              <w:rPr>
                                <w:spacing w:val="-6"/>
                              </w:rPr>
                              <w:t xml:space="preserve"> </w:t>
                            </w:r>
                            <w:r w:rsidDel="002E1F79">
                              <w:t>00000001 #define</w:t>
                            </w:r>
                            <w:r w:rsidDel="002E1F79">
                              <w:rPr>
                                <w:spacing w:val="-9"/>
                              </w:rPr>
                              <w:t xml:space="preserve"> </w:t>
                            </w:r>
                            <w:r w:rsidDel="002E1F79">
                              <w:t>FLAG2</w:t>
                            </w:r>
                            <w:r w:rsidDel="002E1F79">
                              <w:rPr>
                                <w:spacing w:val="-7"/>
                              </w:rPr>
                              <w:t xml:space="preserve"> </w:t>
                            </w:r>
                            <w:r w:rsidDel="002E1F79">
                              <w:t>0x02</w:t>
                            </w:r>
                            <w:r w:rsidDel="002E1F79">
                              <w:rPr>
                                <w:spacing w:val="40"/>
                              </w:rPr>
                              <w:t xml:space="preserve"> </w:t>
                            </w:r>
                            <w:r w:rsidDel="002E1F79">
                              <w:t>//</w:t>
                            </w:r>
                            <w:r w:rsidDel="002E1F79">
                              <w:rPr>
                                <w:spacing w:val="-6"/>
                              </w:rPr>
                              <w:t xml:space="preserve"> </w:t>
                            </w:r>
                            <w:r w:rsidDel="002E1F79">
                              <w:t>00000010 int flags = 0;</w:t>
                            </w:r>
                          </w:moveFrom>
                        </w:p>
                        <w:p w14:paraId="12AC7A86" w14:textId="29BF91C6" w:rsidR="00721600" w:rsidDel="002E1F79" w:rsidRDefault="00721600">
                          <w:pPr>
                            <w:pStyle w:val="CodeBlockBPBHEB"/>
                            <w:rPr>
                              <w:moveFrom w:id="1719" w:author="Abhiram Arali" w:date="2024-11-13T12:35:00Z" w16du:dateUtc="2024-11-13T07:05:00Z"/>
                            </w:rPr>
                            <w:pPrChange w:id="1720" w:author="Abhiram Arali" w:date="2024-11-13T12:35:00Z" w16du:dateUtc="2024-11-13T07:05:00Z">
                              <w:pPr>
                                <w:spacing w:line="499" w:lineRule="auto"/>
                                <w:ind w:left="107" w:right="7432"/>
                              </w:pPr>
                            </w:pPrChange>
                          </w:pPr>
                          <w:moveFrom w:id="1721" w:author="Abhiram Arali" w:date="2024-11-13T12:35:00Z" w16du:dateUtc="2024-11-13T07:05:00Z">
                            <w:r w:rsidDel="002E1F79">
                              <w:t>// Set FLAG1 flags</w:t>
                            </w:r>
                            <w:r w:rsidDel="002E1F79">
                              <w:rPr>
                                <w:spacing w:val="-15"/>
                              </w:rPr>
                              <w:t xml:space="preserve"> </w:t>
                            </w:r>
                            <w:r w:rsidDel="002E1F79">
                              <w:t>|=</w:t>
                            </w:r>
                            <w:r w:rsidDel="002E1F79">
                              <w:rPr>
                                <w:spacing w:val="-15"/>
                              </w:rPr>
                              <w:t xml:space="preserve"> </w:t>
                            </w:r>
                            <w:r w:rsidDel="002E1F79">
                              <w:t>FLAG1;</w:t>
                            </w:r>
                          </w:moveFrom>
                        </w:p>
                        <w:p w14:paraId="7DE51282" w14:textId="1E90A528" w:rsidR="00721600" w:rsidRDefault="00721600">
                          <w:pPr>
                            <w:pStyle w:val="CodeBlockBPBHEB"/>
                            <w:pPrChange w:id="1722" w:author="Abhiram Arali" w:date="2024-11-13T12:35:00Z" w16du:dateUtc="2024-11-13T07:05:00Z">
                              <w:pPr>
                                <w:spacing w:before="1" w:line="499" w:lineRule="auto"/>
                                <w:ind w:left="107" w:right="6683"/>
                              </w:pPr>
                            </w:pPrChange>
                          </w:pPr>
                          <w:moveFrom w:id="1723" w:author="Abhiram Arali" w:date="2024-11-13T12:35:00Z" w16du:dateUtc="2024-11-13T07:05:00Z">
                            <w:r w:rsidDel="002E1F79">
                              <w:t>//</w:t>
                            </w:r>
                            <w:r w:rsidDel="002E1F79">
                              <w:rPr>
                                <w:spacing w:val="-8"/>
                              </w:rPr>
                              <w:t xml:space="preserve"> </w:t>
                            </w:r>
                            <w:r w:rsidDel="002E1F79">
                              <w:t>Check</w:t>
                            </w:r>
                            <w:r w:rsidDel="002E1F79">
                              <w:rPr>
                                <w:spacing w:val="-8"/>
                              </w:rPr>
                              <w:t xml:space="preserve"> </w:t>
                            </w:r>
                            <w:r w:rsidDel="002E1F79">
                              <w:t>if</w:t>
                            </w:r>
                            <w:r w:rsidDel="002E1F79">
                              <w:rPr>
                                <w:spacing w:val="-8"/>
                              </w:rPr>
                              <w:t xml:space="preserve"> </w:t>
                            </w:r>
                            <w:r w:rsidDel="002E1F79">
                              <w:t>FLAG2</w:t>
                            </w:r>
                            <w:r w:rsidDel="002E1F79">
                              <w:rPr>
                                <w:spacing w:val="-8"/>
                              </w:rPr>
                              <w:t xml:space="preserve"> </w:t>
                            </w:r>
                            <w:r w:rsidDel="002E1F79">
                              <w:t>is</w:t>
                            </w:r>
                            <w:r w:rsidDel="002E1F79">
                              <w:rPr>
                                <w:spacing w:val="-8"/>
                              </w:rPr>
                              <w:t xml:space="preserve"> </w:t>
                            </w:r>
                            <w:r w:rsidDel="002E1F79">
                              <w:t>set if (flags &amp; FLAG2) {</w:t>
                            </w:r>
                          </w:moveFrom>
                          <w:moveFromRangeEnd w:id="1717"/>
                        </w:p>
                      </w:txbxContent>
                    </v:textbox>
                  </v:shape>
                  <w10:wrap anchorx="page"/>
                </v:group>
              </w:pict>
            </mc:Fallback>
          </mc:AlternateContent>
        </w:r>
      </w:del>
      <w:r w:rsidRPr="0074067D">
        <w:rPr>
          <w:b/>
          <w:bCs/>
          <w:rPrChange w:id="1260" w:author="Abhiram Arali" w:date="2024-11-13T12:38:00Z">
            <w:rPr/>
          </w:rPrChange>
        </w:rPr>
        <w:t>Setting/</w:t>
      </w:r>
      <w:r w:rsidR="0074067D" w:rsidRPr="0074067D">
        <w:rPr>
          <w:b/>
          <w:bCs/>
        </w:rPr>
        <w:t>checking</w:t>
      </w:r>
      <w:r w:rsidR="0074067D" w:rsidRPr="00A35E00">
        <w:rPr>
          <w:b/>
          <w:bCs/>
          <w:spacing w:val="-5"/>
        </w:rPr>
        <w:t xml:space="preserve"> </w:t>
      </w:r>
      <w:r w:rsidR="0074067D" w:rsidRPr="00A35E00">
        <w:rPr>
          <w:b/>
          <w:bCs/>
        </w:rPr>
        <w:t>flags</w:t>
      </w:r>
      <w:r>
        <w:t>:</w:t>
      </w:r>
      <w:r>
        <w:rPr>
          <w:spacing w:val="-6"/>
        </w:rPr>
        <w:t xml:space="preserve"> </w:t>
      </w:r>
      <w:r>
        <w:t>Bitwise</w:t>
      </w:r>
      <w:r>
        <w:rPr>
          <w:spacing w:val="-7"/>
        </w:rPr>
        <w:t xml:space="preserve"> </w:t>
      </w:r>
      <w:r>
        <w:t>operators</w:t>
      </w:r>
      <w:r>
        <w:rPr>
          <w:spacing w:val="-6"/>
        </w:rPr>
        <w:t xml:space="preserve"> </w:t>
      </w:r>
      <w:r>
        <w:t>are</w:t>
      </w:r>
      <w:r>
        <w:rPr>
          <w:spacing w:val="-7"/>
        </w:rPr>
        <w:t xml:space="preserve"> </w:t>
      </w:r>
      <w:r>
        <w:t>often</w:t>
      </w:r>
      <w:r>
        <w:rPr>
          <w:spacing w:val="-6"/>
        </w:rPr>
        <w:t xml:space="preserve"> </w:t>
      </w:r>
      <w:r>
        <w:t>used</w:t>
      </w:r>
      <w:r>
        <w:rPr>
          <w:spacing w:val="-6"/>
        </w:rPr>
        <w:t xml:space="preserve"> </w:t>
      </w:r>
      <w:r>
        <w:t>to</w:t>
      </w:r>
      <w:r>
        <w:rPr>
          <w:spacing w:val="-5"/>
        </w:rPr>
        <w:t xml:space="preserve"> </w:t>
      </w:r>
      <w:r>
        <w:t>work</w:t>
      </w:r>
      <w:r>
        <w:rPr>
          <w:spacing w:val="-6"/>
        </w:rPr>
        <w:t xml:space="preserve"> </w:t>
      </w:r>
      <w:r>
        <w:t>with</w:t>
      </w:r>
      <w:r>
        <w:rPr>
          <w:spacing w:val="-5"/>
        </w:rPr>
        <w:t xml:space="preserve"> </w:t>
      </w:r>
      <w:r>
        <w:t>flags,</w:t>
      </w:r>
      <w:r>
        <w:rPr>
          <w:spacing w:val="-6"/>
        </w:rPr>
        <w:t xml:space="preserve"> </w:t>
      </w:r>
      <w:r>
        <w:t>where</w:t>
      </w:r>
      <w:r>
        <w:rPr>
          <w:spacing w:val="-5"/>
        </w:rPr>
        <w:t xml:space="preserve"> </w:t>
      </w:r>
      <w:r>
        <w:t>each</w:t>
      </w:r>
      <w:r>
        <w:rPr>
          <w:spacing w:val="-6"/>
        </w:rPr>
        <w:t xml:space="preserve"> </w:t>
      </w:r>
      <w:r>
        <w:t>bit</w:t>
      </w:r>
      <w:r>
        <w:rPr>
          <w:spacing w:val="-5"/>
        </w:rPr>
        <w:t xml:space="preserve"> </w:t>
      </w:r>
      <w:r>
        <w:t>of an integer can represent an on/off state</w:t>
      </w:r>
      <w:ins w:id="1261" w:author="Abhiram Arali" w:date="2024-11-13T12:38:00Z">
        <w:r w:rsidR="00A35E00">
          <w:t>:</w:t>
        </w:r>
      </w:ins>
      <w:del w:id="1262" w:author="Abhiram Arali" w:date="2024-11-13T12:38:00Z">
        <w:r w:rsidDel="00A35E00">
          <w:delText>.</w:delText>
        </w:r>
      </w:del>
    </w:p>
    <w:p w14:paraId="77DB7313" w14:textId="77777777" w:rsidR="002E1F79" w:rsidRDefault="002E1F79" w:rsidP="002E1F79">
      <w:pPr>
        <w:pStyle w:val="CodeBlockBPBHEB"/>
      </w:pPr>
      <w:moveToRangeStart w:id="1263" w:author="Abhiram Arali" w:date="2024-11-13T12:35:00Z" w:name="move182393762"/>
      <w:moveTo w:id="1264" w:author="Abhiram Arali" w:date="2024-11-13T12:35:00Z">
        <w:r>
          <w:t>#define</w:t>
        </w:r>
        <w:r>
          <w:rPr>
            <w:spacing w:val="-9"/>
          </w:rPr>
          <w:t xml:space="preserve"> </w:t>
        </w:r>
        <w:r>
          <w:t>FLAG1</w:t>
        </w:r>
        <w:r>
          <w:rPr>
            <w:spacing w:val="-7"/>
          </w:rPr>
          <w:t xml:space="preserve"> </w:t>
        </w:r>
        <w:r>
          <w:t>0x01</w:t>
        </w:r>
        <w:r>
          <w:rPr>
            <w:spacing w:val="40"/>
          </w:rPr>
          <w:t xml:space="preserve"> </w:t>
        </w:r>
        <w:r>
          <w:t>//</w:t>
        </w:r>
        <w:r>
          <w:rPr>
            <w:spacing w:val="-6"/>
          </w:rPr>
          <w:t xml:space="preserve"> </w:t>
        </w:r>
        <w:r>
          <w:t>00000001 #define</w:t>
        </w:r>
        <w:r>
          <w:rPr>
            <w:spacing w:val="-9"/>
          </w:rPr>
          <w:t xml:space="preserve"> </w:t>
        </w:r>
        <w:r>
          <w:t>FLAG2</w:t>
        </w:r>
        <w:r>
          <w:rPr>
            <w:spacing w:val="-7"/>
          </w:rPr>
          <w:t xml:space="preserve"> </w:t>
        </w:r>
        <w:r>
          <w:t>0x02</w:t>
        </w:r>
        <w:r>
          <w:rPr>
            <w:spacing w:val="40"/>
          </w:rPr>
          <w:t xml:space="preserve"> </w:t>
        </w:r>
        <w:r>
          <w:t>//</w:t>
        </w:r>
        <w:r>
          <w:rPr>
            <w:spacing w:val="-6"/>
          </w:rPr>
          <w:t xml:space="preserve"> </w:t>
        </w:r>
        <w:r>
          <w:t xml:space="preserve">00000010 </w:t>
        </w:r>
        <w:proofErr w:type="spellStart"/>
        <w:r>
          <w:t>int</w:t>
        </w:r>
        <w:proofErr w:type="spellEnd"/>
        <w:r>
          <w:t xml:space="preserve"> flags = 0;</w:t>
        </w:r>
      </w:moveTo>
    </w:p>
    <w:p w14:paraId="38DA9038" w14:textId="77777777" w:rsidR="002E1F79" w:rsidRDefault="002E1F79" w:rsidP="002E1F79">
      <w:pPr>
        <w:pStyle w:val="CodeBlockBPBHEB"/>
      </w:pPr>
      <w:moveTo w:id="1265" w:author="Abhiram Arali" w:date="2024-11-13T12:35:00Z">
        <w:r>
          <w:t>// Set FLAG1 flags</w:t>
        </w:r>
        <w:r>
          <w:rPr>
            <w:spacing w:val="-15"/>
          </w:rPr>
          <w:t xml:space="preserve"> </w:t>
        </w:r>
        <w:r>
          <w:t>|=</w:t>
        </w:r>
        <w:r>
          <w:rPr>
            <w:spacing w:val="-15"/>
          </w:rPr>
          <w:t xml:space="preserve"> </w:t>
        </w:r>
        <w:r>
          <w:t>FLAG1;</w:t>
        </w:r>
      </w:moveTo>
    </w:p>
    <w:p w14:paraId="33DB98F9" w14:textId="77777777" w:rsidR="002E1F79" w:rsidRDefault="002E1F79" w:rsidP="002E1F79">
      <w:pPr>
        <w:pStyle w:val="CodeBlockBPBHEB"/>
      </w:pPr>
      <w:moveTo w:id="1266" w:author="Abhiram Arali" w:date="2024-11-13T12:35:00Z">
        <w:r>
          <w:t>//</w:t>
        </w:r>
        <w:r>
          <w:rPr>
            <w:spacing w:val="-8"/>
          </w:rPr>
          <w:t xml:space="preserve"> </w:t>
        </w:r>
        <w:r>
          <w:t>Check</w:t>
        </w:r>
        <w:r>
          <w:rPr>
            <w:spacing w:val="-8"/>
          </w:rPr>
          <w:t xml:space="preserve"> </w:t>
        </w:r>
        <w:r>
          <w:t>if</w:t>
        </w:r>
        <w:r>
          <w:rPr>
            <w:spacing w:val="-8"/>
          </w:rPr>
          <w:t xml:space="preserve"> </w:t>
        </w:r>
        <w:r>
          <w:t>FLAG2</w:t>
        </w:r>
        <w:r>
          <w:rPr>
            <w:spacing w:val="-8"/>
          </w:rPr>
          <w:t xml:space="preserve"> </w:t>
        </w:r>
        <w:r>
          <w:t>is</w:t>
        </w:r>
        <w:r>
          <w:rPr>
            <w:spacing w:val="-8"/>
          </w:rPr>
          <w:t xml:space="preserve"> </w:t>
        </w:r>
        <w:r>
          <w:t>set if (flags &amp; FLAG2) {</w:t>
        </w:r>
      </w:moveTo>
    </w:p>
    <w:p w14:paraId="1CDC47A3" w14:textId="77777777" w:rsidR="002E1F79" w:rsidRDefault="002E1F79" w:rsidP="002E1F79">
      <w:pPr>
        <w:pStyle w:val="CodeBlockBPBHEB"/>
      </w:pPr>
      <w:moveToRangeStart w:id="1267" w:author="Abhiram Arali" w:date="2024-11-13T12:35:00Z" w:name="move182393767"/>
      <w:moveToRangeEnd w:id="1263"/>
      <w:proofErr w:type="spellStart"/>
      <w:proofErr w:type="gramStart"/>
      <w:moveTo w:id="1268" w:author="Abhiram Arali" w:date="2024-11-13T12:35:00Z">
        <w:r>
          <w:t>printf</w:t>
        </w:r>
        <w:proofErr w:type="spellEnd"/>
        <w:r>
          <w:t>(</w:t>
        </w:r>
        <w:proofErr w:type="gramEnd"/>
        <w:r>
          <w:t>"FLAG2</w:t>
        </w:r>
        <w:r>
          <w:rPr>
            <w:spacing w:val="-2"/>
          </w:rPr>
          <w:t xml:space="preserve"> </w:t>
        </w:r>
        <w:r>
          <w:t>is</w:t>
        </w:r>
        <w:r>
          <w:rPr>
            <w:spacing w:val="-2"/>
          </w:rPr>
          <w:t xml:space="preserve"> set\n");</w:t>
        </w:r>
      </w:moveTo>
    </w:p>
    <w:p w14:paraId="49B4FAFA" w14:textId="77777777" w:rsidR="002E1F79" w:rsidRDefault="002E1F79" w:rsidP="002E1F79">
      <w:pPr>
        <w:pStyle w:val="CodeBlockBPBHEB"/>
      </w:pPr>
    </w:p>
    <w:p w14:paraId="3F0D1C97" w14:textId="77777777" w:rsidR="002E1F79" w:rsidRDefault="002E1F79" w:rsidP="002E1F79">
      <w:pPr>
        <w:pStyle w:val="CodeBlockBPBHEB"/>
      </w:pPr>
      <w:moveTo w:id="1269" w:author="Abhiram Arali" w:date="2024-11-13T12:35:00Z">
        <w:r>
          <w:t>}</w:t>
        </w:r>
        <w:r>
          <w:rPr>
            <w:spacing w:val="-1"/>
          </w:rPr>
          <w:t xml:space="preserve"> </w:t>
        </w:r>
        <w:r>
          <w:t xml:space="preserve">else </w:t>
        </w:r>
        <w:r>
          <w:rPr>
            <w:spacing w:val="-10"/>
          </w:rPr>
          <w:t>{</w:t>
        </w:r>
      </w:moveTo>
    </w:p>
    <w:p w14:paraId="750EA98A" w14:textId="77777777" w:rsidR="002E1F79" w:rsidRDefault="002E1F79" w:rsidP="002E1F79">
      <w:pPr>
        <w:pStyle w:val="CodeBlockBPBHEB"/>
      </w:pPr>
    </w:p>
    <w:p w14:paraId="4E8B076C" w14:textId="77777777" w:rsidR="002E1F79" w:rsidRDefault="002E1F79" w:rsidP="002E1F79">
      <w:pPr>
        <w:pStyle w:val="CodeBlockBPBHEB"/>
      </w:pPr>
      <w:proofErr w:type="spellStart"/>
      <w:proofErr w:type="gramStart"/>
      <w:moveTo w:id="1270" w:author="Abhiram Arali" w:date="2024-11-13T12:35:00Z">
        <w:r>
          <w:t>printf</w:t>
        </w:r>
        <w:proofErr w:type="spellEnd"/>
        <w:r>
          <w:t>(</w:t>
        </w:r>
        <w:proofErr w:type="gramEnd"/>
        <w:r>
          <w:t>"FLAG2</w:t>
        </w:r>
        <w:r>
          <w:rPr>
            <w:spacing w:val="-2"/>
          </w:rPr>
          <w:t xml:space="preserve"> </w:t>
        </w:r>
        <w:r>
          <w:t>is</w:t>
        </w:r>
        <w:r>
          <w:rPr>
            <w:spacing w:val="-1"/>
          </w:rPr>
          <w:t xml:space="preserve"> </w:t>
        </w:r>
        <w:r>
          <w:t>not</w:t>
        </w:r>
        <w:r>
          <w:rPr>
            <w:spacing w:val="-1"/>
          </w:rPr>
          <w:t xml:space="preserve"> </w:t>
        </w:r>
        <w:r>
          <w:rPr>
            <w:spacing w:val="-2"/>
          </w:rPr>
          <w:t>set\n");</w:t>
        </w:r>
      </w:moveTo>
    </w:p>
    <w:p w14:paraId="46A8907A" w14:textId="77777777" w:rsidR="002E1F79" w:rsidRDefault="002E1F79" w:rsidP="002E1F79">
      <w:pPr>
        <w:pStyle w:val="CodeBlockBPBHEB"/>
      </w:pPr>
    </w:p>
    <w:p w14:paraId="4BBB74C8" w14:textId="77777777" w:rsidR="002E1F79" w:rsidRDefault="002E1F79" w:rsidP="002E1F79">
      <w:pPr>
        <w:pStyle w:val="CodeBlockBPBHEB"/>
      </w:pPr>
      <w:moveTo w:id="1271" w:author="Abhiram Arali" w:date="2024-11-13T12:35:00Z">
        <w:r>
          <w:rPr>
            <w:spacing w:val="-10"/>
          </w:rPr>
          <w:t>}</w:t>
        </w:r>
      </w:moveTo>
    </w:p>
    <w:moveToRangeEnd w:id="1267"/>
    <w:p w14:paraId="025FC185" w14:textId="6AFBEDBE" w:rsidR="002E1F79" w:rsidDel="008F6C9C" w:rsidRDefault="002E1F79">
      <w:pPr>
        <w:pStyle w:val="NormalBPBHEB"/>
        <w:rPr>
          <w:del w:id="1272" w:author="Abhiram Arali" w:date="2024-11-13T12:39:00Z"/>
        </w:rPr>
        <w:sectPr w:rsidR="002E1F79" w:rsidDel="008F6C9C">
          <w:headerReference w:type="default" r:id="rId11"/>
          <w:footerReference w:type="default" r:id="rId12"/>
          <w:pgSz w:w="11910" w:h="16840"/>
          <w:pgMar w:top="1540" w:right="1220" w:bottom="1200" w:left="1220" w:header="758" w:footer="1000" w:gutter="0"/>
          <w:cols w:space="720"/>
        </w:sectPr>
        <w:pPrChange w:id="1273" w:author="Abhiram Arali" w:date="2024-11-13T12:39:00Z">
          <w:pPr>
            <w:spacing w:line="360" w:lineRule="auto"/>
          </w:pPr>
        </w:pPrChange>
      </w:pPr>
    </w:p>
    <w:p w14:paraId="2E8FC6E3" w14:textId="1E82C72D" w:rsidR="00721600" w:rsidDel="008F6C9C" w:rsidRDefault="00721600">
      <w:pPr>
        <w:pStyle w:val="NormalBPBHEB"/>
        <w:rPr>
          <w:del w:id="1274" w:author="Abhiram Arali" w:date="2024-11-13T12:39:00Z"/>
          <w:sz w:val="7"/>
        </w:rPr>
        <w:pPrChange w:id="1275" w:author="Abhiram Arali" w:date="2024-11-13T12:39:00Z">
          <w:pPr>
            <w:pStyle w:val="BodyText"/>
            <w:spacing w:before="7" w:after="1"/>
          </w:pPr>
        </w:pPrChange>
      </w:pPr>
    </w:p>
    <w:p w14:paraId="5CCDB574" w14:textId="32F9010F" w:rsidR="00721600" w:rsidRDefault="00721600">
      <w:pPr>
        <w:pStyle w:val="NormalBPBHEB"/>
        <w:rPr>
          <w:sz w:val="20"/>
        </w:rPr>
        <w:pPrChange w:id="1276" w:author="Abhiram Arali" w:date="2024-11-13T12:39:00Z">
          <w:pPr>
            <w:pStyle w:val="BodyText"/>
            <w:ind w:left="102"/>
          </w:pPr>
        </w:pPrChange>
      </w:pPr>
      <w:del w:id="1277" w:author="Abhiram Arali" w:date="2024-11-13T12:35:00Z">
        <w:r w:rsidDel="002E1F79">
          <w:rPr>
            <w:noProof/>
            <w:sz w:val="20"/>
            <w:lang w:val="en-IN" w:eastAsia="en-IN"/>
            <w:rPrChange w:id="1278" w:author="Unknown">
              <w:rPr>
                <w:noProof/>
                <w:lang w:val="en-IN" w:eastAsia="en-IN"/>
              </w:rPr>
            </w:rPrChange>
          </w:rPr>
          <mc:AlternateContent>
            <mc:Choice Requires="wpg">
              <w:drawing>
                <wp:inline distT="0" distB="0" distL="0" distR="0" wp14:anchorId="078D303D" wp14:editId="15AA7C23">
                  <wp:extent cx="5882640" cy="1373505"/>
                  <wp:effectExtent l="0" t="0" r="0" b="7619"/>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373505"/>
                            <a:chOff x="0" y="0"/>
                            <a:chExt cx="5882640" cy="1373505"/>
                          </a:xfrm>
                        </wpg:grpSpPr>
                        <wps:wsp>
                          <wps:cNvPr id="253" name="Graphic 252"/>
                          <wps:cNvSpPr/>
                          <wps:spPr>
                            <a:xfrm>
                              <a:off x="0" y="12"/>
                              <a:ext cx="5882640" cy="1373505"/>
                            </a:xfrm>
                            <a:custGeom>
                              <a:avLst/>
                              <a:gdLst/>
                              <a:ahLst/>
                              <a:cxnLst/>
                              <a:rect l="l" t="t" r="r" b="b"/>
                              <a:pathLst>
                                <a:path w="5882640" h="1373505">
                                  <a:moveTo>
                                    <a:pt x="6096" y="0"/>
                                  </a:moveTo>
                                  <a:lnTo>
                                    <a:pt x="0" y="0"/>
                                  </a:lnTo>
                                  <a:lnTo>
                                    <a:pt x="0" y="364528"/>
                                  </a:lnTo>
                                  <a:lnTo>
                                    <a:pt x="0" y="728764"/>
                                  </a:lnTo>
                                  <a:lnTo>
                                    <a:pt x="6096" y="728764"/>
                                  </a:lnTo>
                                  <a:lnTo>
                                    <a:pt x="6096" y="364528"/>
                                  </a:lnTo>
                                  <a:lnTo>
                                    <a:pt x="6096" y="0"/>
                                  </a:lnTo>
                                  <a:close/>
                                </a:path>
                                <a:path w="5882640" h="1373505">
                                  <a:moveTo>
                                    <a:pt x="5875909" y="1367320"/>
                                  </a:moveTo>
                                  <a:lnTo>
                                    <a:pt x="6096" y="1367320"/>
                                  </a:lnTo>
                                  <a:lnTo>
                                    <a:pt x="6096" y="1094524"/>
                                  </a:lnTo>
                                  <a:lnTo>
                                    <a:pt x="6096" y="728776"/>
                                  </a:lnTo>
                                  <a:lnTo>
                                    <a:pt x="0" y="728776"/>
                                  </a:lnTo>
                                  <a:lnTo>
                                    <a:pt x="0" y="1094524"/>
                                  </a:lnTo>
                                  <a:lnTo>
                                    <a:pt x="0" y="1367320"/>
                                  </a:lnTo>
                                  <a:lnTo>
                                    <a:pt x="0" y="1373416"/>
                                  </a:lnTo>
                                  <a:lnTo>
                                    <a:pt x="6096" y="1373416"/>
                                  </a:lnTo>
                                  <a:lnTo>
                                    <a:pt x="5875909" y="1373416"/>
                                  </a:lnTo>
                                  <a:lnTo>
                                    <a:pt x="5875909" y="1367320"/>
                                  </a:lnTo>
                                  <a:close/>
                                </a:path>
                                <a:path w="5882640" h="1373505">
                                  <a:moveTo>
                                    <a:pt x="5882081" y="728776"/>
                                  </a:moveTo>
                                  <a:lnTo>
                                    <a:pt x="5875985" y="728776"/>
                                  </a:lnTo>
                                  <a:lnTo>
                                    <a:pt x="5875985" y="1094524"/>
                                  </a:lnTo>
                                  <a:lnTo>
                                    <a:pt x="5875985" y="1367320"/>
                                  </a:lnTo>
                                  <a:lnTo>
                                    <a:pt x="5875985" y="1373416"/>
                                  </a:lnTo>
                                  <a:lnTo>
                                    <a:pt x="5882081" y="1373416"/>
                                  </a:lnTo>
                                  <a:lnTo>
                                    <a:pt x="5882081" y="1367320"/>
                                  </a:lnTo>
                                  <a:lnTo>
                                    <a:pt x="5882081" y="1094524"/>
                                  </a:lnTo>
                                  <a:lnTo>
                                    <a:pt x="5882081" y="728776"/>
                                  </a:lnTo>
                                  <a:close/>
                                </a:path>
                                <a:path w="5882640" h="137350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54" name="Textbox 253"/>
                          <wps:cNvSpPr txBox="1"/>
                          <wps:spPr>
                            <a:xfrm>
                              <a:off x="6095" y="0"/>
                              <a:ext cx="5869940" cy="1367790"/>
                            </a:xfrm>
                            <a:prstGeom prst="rect">
                              <a:avLst/>
                            </a:prstGeom>
                          </wps:spPr>
                          <wps:txbx>
                            <w:txbxContent>
                              <w:p w14:paraId="2ECF6D6F" w14:textId="51A58597" w:rsidR="00721600" w:rsidDel="002E1F79" w:rsidRDefault="00721600">
                                <w:pPr>
                                  <w:pStyle w:val="CodeBlockBPBHEB"/>
                                  <w:pPrChange w:id="1279" w:author="Abhiram Arali" w:date="2024-11-13T12:35:00Z">
                                    <w:pPr>
                                      <w:spacing w:line="276" w:lineRule="exact"/>
                                      <w:ind w:left="347"/>
                                    </w:pPr>
                                  </w:pPrChange>
                                </w:pPr>
                                <w:moveFromRangeStart w:id="1280" w:author="Abhiram Arali" w:date="2024-11-13T12:35:00Z" w:name="move182393767"/>
                                <w:moveFrom w:id="1281" w:author="Abhiram Arali" w:date="2024-11-13T12:35:00Z">
                                  <w:r w:rsidDel="002E1F79">
                                    <w:t>printf("FLAG2</w:t>
                                  </w:r>
                                  <w:r w:rsidDel="002E1F79">
                                    <w:rPr>
                                      <w:spacing w:val="-2"/>
                                    </w:rPr>
                                    <w:t xml:space="preserve"> </w:t>
                                  </w:r>
                                  <w:r w:rsidDel="002E1F79">
                                    <w:t>is</w:t>
                                  </w:r>
                                  <w:r w:rsidDel="002E1F79">
                                    <w:rPr>
                                      <w:spacing w:val="-2"/>
                                    </w:rPr>
                                    <w:t xml:space="preserve"> set\n");</w:t>
                                  </w:r>
                                </w:moveFrom>
                              </w:p>
                              <w:p w14:paraId="66A609B2" w14:textId="5602E518" w:rsidR="00721600" w:rsidDel="002E1F79" w:rsidRDefault="00721600">
                                <w:pPr>
                                  <w:pStyle w:val="CodeBlockBPBHEB"/>
                                  <w:pPrChange w:id="1282" w:author="Abhiram Arali" w:date="2024-11-13T12:35:00Z">
                                    <w:pPr>
                                      <w:spacing w:before="21"/>
                                    </w:pPr>
                                  </w:pPrChange>
                                </w:pPr>
                              </w:p>
                              <w:p w14:paraId="0ACEF1B8" w14:textId="0FEFDA15" w:rsidR="00721600" w:rsidDel="002E1F79" w:rsidRDefault="00721600">
                                <w:pPr>
                                  <w:pStyle w:val="CodeBlockBPBHEB"/>
                                  <w:pPrChange w:id="1283" w:author="Abhiram Arali" w:date="2024-11-13T12:35:00Z">
                                    <w:pPr>
                                      <w:ind w:left="107"/>
                                    </w:pPr>
                                  </w:pPrChange>
                                </w:pPr>
                                <w:moveFrom w:id="1284" w:author="Abhiram Arali" w:date="2024-11-13T12:35:00Z">
                                  <w:r w:rsidDel="002E1F79">
                                    <w:t>}</w:t>
                                  </w:r>
                                  <w:r w:rsidDel="002E1F79">
                                    <w:rPr>
                                      <w:spacing w:val="-1"/>
                                    </w:rPr>
                                    <w:t xml:space="preserve"> </w:t>
                                  </w:r>
                                  <w:r w:rsidDel="002E1F79">
                                    <w:t xml:space="preserve">else </w:t>
                                  </w:r>
                                  <w:r w:rsidDel="002E1F79">
                                    <w:rPr>
                                      <w:spacing w:val="-10"/>
                                    </w:rPr>
                                    <w:t>{</w:t>
                                  </w:r>
                                </w:moveFrom>
                              </w:p>
                              <w:p w14:paraId="401BE394" w14:textId="7F8E00FC" w:rsidR="00721600" w:rsidDel="002E1F79" w:rsidRDefault="00721600">
                                <w:pPr>
                                  <w:pStyle w:val="CodeBlockBPBHEB"/>
                                  <w:pPrChange w:id="1285" w:author="Abhiram Arali" w:date="2024-11-13T12:35:00Z">
                                    <w:pPr>
                                      <w:spacing w:before="22"/>
                                    </w:pPr>
                                  </w:pPrChange>
                                </w:pPr>
                              </w:p>
                              <w:p w14:paraId="08F68667" w14:textId="46857585" w:rsidR="00721600" w:rsidDel="002E1F79" w:rsidRDefault="00721600">
                                <w:pPr>
                                  <w:pStyle w:val="CodeBlockBPBHEB"/>
                                  <w:pPrChange w:id="1286" w:author="Abhiram Arali" w:date="2024-11-13T12:35:00Z">
                                    <w:pPr>
                                      <w:ind w:left="347"/>
                                    </w:pPr>
                                  </w:pPrChange>
                                </w:pPr>
                                <w:moveFrom w:id="1287" w:author="Abhiram Arali" w:date="2024-11-13T12:35:00Z">
                                  <w:r w:rsidDel="002E1F79">
                                    <w:t>printf("FLAG2</w:t>
                                  </w:r>
                                  <w:r w:rsidDel="002E1F79">
                                    <w:rPr>
                                      <w:spacing w:val="-2"/>
                                    </w:rPr>
                                    <w:t xml:space="preserve"> </w:t>
                                  </w:r>
                                  <w:r w:rsidDel="002E1F79">
                                    <w:t>is</w:t>
                                  </w:r>
                                  <w:r w:rsidDel="002E1F79">
                                    <w:rPr>
                                      <w:spacing w:val="-1"/>
                                    </w:rPr>
                                    <w:t xml:space="preserve"> </w:t>
                                  </w:r>
                                  <w:r w:rsidDel="002E1F79">
                                    <w:t>not</w:t>
                                  </w:r>
                                  <w:r w:rsidDel="002E1F79">
                                    <w:rPr>
                                      <w:spacing w:val="-1"/>
                                    </w:rPr>
                                    <w:t xml:space="preserve"> </w:t>
                                  </w:r>
                                  <w:r w:rsidDel="002E1F79">
                                    <w:rPr>
                                      <w:spacing w:val="-2"/>
                                    </w:rPr>
                                    <w:t>set\n");</w:t>
                                  </w:r>
                                </w:moveFrom>
                              </w:p>
                              <w:p w14:paraId="748EC487" w14:textId="08FA4530" w:rsidR="00721600" w:rsidDel="002E1F79" w:rsidRDefault="00721600">
                                <w:pPr>
                                  <w:pStyle w:val="CodeBlockBPBHEB"/>
                                  <w:pPrChange w:id="1288" w:author="Abhiram Arali" w:date="2024-11-13T12:35:00Z">
                                    <w:pPr>
                                      <w:spacing w:before="24"/>
                                    </w:pPr>
                                  </w:pPrChange>
                                </w:pPr>
                              </w:p>
                              <w:p w14:paraId="24166834" w14:textId="043CFC10" w:rsidR="00721600" w:rsidRDefault="00721600">
                                <w:pPr>
                                  <w:pStyle w:val="CodeBlockBPBHEB"/>
                                  <w:pPrChange w:id="1289" w:author="Abhiram Arali" w:date="2024-11-13T12:35:00Z">
                                    <w:pPr>
                                      <w:ind w:left="107"/>
                                    </w:pPr>
                                  </w:pPrChange>
                                </w:pPr>
                                <w:moveFrom w:id="1290" w:author="Abhiram Arali" w:date="2024-11-13T12:35:00Z">
                                  <w:r w:rsidDel="002E1F79">
                                    <w:rPr>
                                      <w:spacing w:val="-10"/>
                                    </w:rPr>
                                    <w:t>}</w:t>
                                  </w:r>
                                </w:moveFrom>
                                <w:moveFromRangeEnd w:id="1280"/>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8D303D" id="Group 251" o:spid="_x0000_s1069" style="width:463.2pt;height:108.15pt;mso-position-horizontal-relative:char;mso-position-vertical-relative:line" coordsize="58826,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">
                  <v:shape id="Graphic 252" o:spid="_x0000_s1070" style="position:absolute;width:58826;height:13735;visibility:visible;mso-wrap-style:square;v-text-anchor:top" coordsize="5882640,137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" path="m6096,l,,,364528,,728764r6096,l6096,364528,6096,xem5875909,1367320r-5869813,l6096,1094524r,-365748l,728776r,365748l,1367320r,6096l6096,1373416r5869813,l5875909,1367320xem5882081,728776r-6096,l5875985,1094524r,272796l5875985,1373416r6096,l5882081,1367320r,-272796l5882081,728776xem5882081,r-6096,l5875985,364528r,364236l5882081,728764r,-364236l5882081,xe" fillcolor="black" stroked="f">
                    <v:path arrowok="t"/>
                  </v:shape>
                  <v:shape id="Textbox 253" o:spid="_x0000_s1071" type="#_x0000_t202" style="position:absolute;left:60;width:58700;height:1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" filled="f" stroked="f">
                    <v:textbox inset="0,0,0,0">
                      <w:txbxContent>
                        <w:p w14:paraId="2ECF6D6F" w14:textId="51A58597" w:rsidR="00721600" w:rsidDel="002E1F79" w:rsidRDefault="00721600">
                          <w:pPr>
                            <w:pStyle w:val="CodeBlockBPBHEB"/>
                            <w:rPr>
                              <w:moveFrom w:id="1770" w:author="Abhiram Arali" w:date="2024-11-13T12:35:00Z" w16du:dateUtc="2024-11-13T07:05:00Z"/>
                            </w:rPr>
                            <w:pPrChange w:id="1771" w:author="Abhiram Arali" w:date="2024-11-13T12:35:00Z" w16du:dateUtc="2024-11-13T07:05:00Z">
                              <w:pPr>
                                <w:spacing w:line="276" w:lineRule="exact"/>
                                <w:ind w:left="347"/>
                              </w:pPr>
                            </w:pPrChange>
                          </w:pPr>
                          <w:moveFromRangeStart w:id="1772" w:author="Abhiram Arali" w:date="2024-11-13T12:35:00Z" w:name="move182393767"/>
                          <w:moveFrom w:id="1773" w:author="Abhiram Arali" w:date="2024-11-13T12:35:00Z" w16du:dateUtc="2024-11-13T07:05:00Z">
                            <w:r w:rsidDel="002E1F79">
                              <w:t>printf("FLAG2</w:t>
                            </w:r>
                            <w:r w:rsidDel="002E1F79">
                              <w:rPr>
                                <w:spacing w:val="-2"/>
                              </w:rPr>
                              <w:t xml:space="preserve"> </w:t>
                            </w:r>
                            <w:r w:rsidDel="002E1F79">
                              <w:t>is</w:t>
                            </w:r>
                            <w:r w:rsidDel="002E1F79">
                              <w:rPr>
                                <w:spacing w:val="-2"/>
                              </w:rPr>
                              <w:t xml:space="preserve"> set\n");</w:t>
                            </w:r>
                          </w:moveFrom>
                        </w:p>
                        <w:p w14:paraId="66A609B2" w14:textId="5602E518" w:rsidR="00721600" w:rsidDel="002E1F79" w:rsidRDefault="00721600">
                          <w:pPr>
                            <w:pStyle w:val="CodeBlockBPBHEB"/>
                            <w:rPr>
                              <w:moveFrom w:id="1774" w:author="Abhiram Arali" w:date="2024-11-13T12:35:00Z" w16du:dateUtc="2024-11-13T07:05:00Z"/>
                            </w:rPr>
                            <w:pPrChange w:id="1775" w:author="Abhiram Arali" w:date="2024-11-13T12:35:00Z" w16du:dateUtc="2024-11-13T07:05:00Z">
                              <w:pPr>
                                <w:spacing w:before="21"/>
                              </w:pPr>
                            </w:pPrChange>
                          </w:pPr>
                        </w:p>
                        <w:p w14:paraId="0ACEF1B8" w14:textId="0FEFDA15" w:rsidR="00721600" w:rsidDel="002E1F79" w:rsidRDefault="00721600">
                          <w:pPr>
                            <w:pStyle w:val="CodeBlockBPBHEB"/>
                            <w:rPr>
                              <w:moveFrom w:id="1776" w:author="Abhiram Arali" w:date="2024-11-13T12:35:00Z" w16du:dateUtc="2024-11-13T07:05:00Z"/>
                            </w:rPr>
                            <w:pPrChange w:id="1777" w:author="Abhiram Arali" w:date="2024-11-13T12:35:00Z" w16du:dateUtc="2024-11-13T07:05:00Z">
                              <w:pPr>
                                <w:ind w:left="107"/>
                              </w:pPr>
                            </w:pPrChange>
                          </w:pPr>
                          <w:moveFrom w:id="1778" w:author="Abhiram Arali" w:date="2024-11-13T12:35:00Z" w16du:dateUtc="2024-11-13T07:05:00Z">
                            <w:r w:rsidDel="002E1F79">
                              <w:t>}</w:t>
                            </w:r>
                            <w:r w:rsidDel="002E1F79">
                              <w:rPr>
                                <w:spacing w:val="-1"/>
                              </w:rPr>
                              <w:t xml:space="preserve"> </w:t>
                            </w:r>
                            <w:r w:rsidDel="002E1F79">
                              <w:t xml:space="preserve">else </w:t>
                            </w:r>
                            <w:r w:rsidDel="002E1F79">
                              <w:rPr>
                                <w:spacing w:val="-10"/>
                              </w:rPr>
                              <w:t>{</w:t>
                            </w:r>
                          </w:moveFrom>
                        </w:p>
                        <w:p w14:paraId="401BE394" w14:textId="7F8E00FC" w:rsidR="00721600" w:rsidDel="002E1F79" w:rsidRDefault="00721600">
                          <w:pPr>
                            <w:pStyle w:val="CodeBlockBPBHEB"/>
                            <w:rPr>
                              <w:moveFrom w:id="1779" w:author="Abhiram Arali" w:date="2024-11-13T12:35:00Z" w16du:dateUtc="2024-11-13T07:05:00Z"/>
                            </w:rPr>
                            <w:pPrChange w:id="1780" w:author="Abhiram Arali" w:date="2024-11-13T12:35:00Z" w16du:dateUtc="2024-11-13T07:05:00Z">
                              <w:pPr>
                                <w:spacing w:before="22"/>
                              </w:pPr>
                            </w:pPrChange>
                          </w:pPr>
                        </w:p>
                        <w:p w14:paraId="08F68667" w14:textId="46857585" w:rsidR="00721600" w:rsidDel="002E1F79" w:rsidRDefault="00721600">
                          <w:pPr>
                            <w:pStyle w:val="CodeBlockBPBHEB"/>
                            <w:rPr>
                              <w:moveFrom w:id="1781" w:author="Abhiram Arali" w:date="2024-11-13T12:35:00Z" w16du:dateUtc="2024-11-13T07:05:00Z"/>
                            </w:rPr>
                            <w:pPrChange w:id="1782" w:author="Abhiram Arali" w:date="2024-11-13T12:35:00Z" w16du:dateUtc="2024-11-13T07:05:00Z">
                              <w:pPr>
                                <w:ind w:left="347"/>
                              </w:pPr>
                            </w:pPrChange>
                          </w:pPr>
                          <w:moveFrom w:id="1783" w:author="Abhiram Arali" w:date="2024-11-13T12:35:00Z" w16du:dateUtc="2024-11-13T07:05:00Z">
                            <w:r w:rsidDel="002E1F79">
                              <w:t>printf("FLAG2</w:t>
                            </w:r>
                            <w:r w:rsidDel="002E1F79">
                              <w:rPr>
                                <w:spacing w:val="-2"/>
                              </w:rPr>
                              <w:t xml:space="preserve"> </w:t>
                            </w:r>
                            <w:r w:rsidDel="002E1F79">
                              <w:t>is</w:t>
                            </w:r>
                            <w:r w:rsidDel="002E1F79">
                              <w:rPr>
                                <w:spacing w:val="-1"/>
                              </w:rPr>
                              <w:t xml:space="preserve"> </w:t>
                            </w:r>
                            <w:r w:rsidDel="002E1F79">
                              <w:t>not</w:t>
                            </w:r>
                            <w:r w:rsidDel="002E1F79">
                              <w:rPr>
                                <w:spacing w:val="-1"/>
                              </w:rPr>
                              <w:t xml:space="preserve"> </w:t>
                            </w:r>
                            <w:r w:rsidDel="002E1F79">
                              <w:rPr>
                                <w:spacing w:val="-2"/>
                              </w:rPr>
                              <w:t>set\n");</w:t>
                            </w:r>
                          </w:moveFrom>
                        </w:p>
                        <w:p w14:paraId="748EC487" w14:textId="08FA4530" w:rsidR="00721600" w:rsidDel="002E1F79" w:rsidRDefault="00721600">
                          <w:pPr>
                            <w:pStyle w:val="CodeBlockBPBHEB"/>
                            <w:rPr>
                              <w:moveFrom w:id="1784" w:author="Abhiram Arali" w:date="2024-11-13T12:35:00Z" w16du:dateUtc="2024-11-13T07:05:00Z"/>
                            </w:rPr>
                            <w:pPrChange w:id="1785" w:author="Abhiram Arali" w:date="2024-11-13T12:35:00Z" w16du:dateUtc="2024-11-13T07:05:00Z">
                              <w:pPr>
                                <w:spacing w:before="24"/>
                              </w:pPr>
                            </w:pPrChange>
                          </w:pPr>
                        </w:p>
                        <w:p w14:paraId="24166834" w14:textId="043CFC10" w:rsidR="00721600" w:rsidRDefault="00721600">
                          <w:pPr>
                            <w:pStyle w:val="CodeBlockBPBHEB"/>
                            <w:pPrChange w:id="1786" w:author="Abhiram Arali" w:date="2024-11-13T12:35:00Z" w16du:dateUtc="2024-11-13T07:05:00Z">
                              <w:pPr>
                                <w:ind w:left="107"/>
                              </w:pPr>
                            </w:pPrChange>
                          </w:pPr>
                          <w:moveFrom w:id="1787" w:author="Abhiram Arali" w:date="2024-11-13T12:35:00Z" w16du:dateUtc="2024-11-13T07:05:00Z">
                            <w:r w:rsidDel="002E1F79">
                              <w:rPr>
                                <w:spacing w:val="-10"/>
                              </w:rPr>
                              <w:t>}</w:t>
                            </w:r>
                          </w:moveFrom>
                          <w:moveFromRangeEnd w:id="1772"/>
                        </w:p>
                      </w:txbxContent>
                    </v:textbox>
                  </v:shape>
                  <w10:anchorlock/>
                </v:group>
              </w:pict>
            </mc:Fallback>
          </mc:AlternateContent>
        </w:r>
      </w:del>
    </w:p>
    <w:p w14:paraId="5AB6FC74" w14:textId="77777777" w:rsidR="00721600" w:rsidRDefault="00721600">
      <w:pPr>
        <w:pStyle w:val="NormalBPBHEB"/>
        <w:numPr>
          <w:ilvl w:val="0"/>
          <w:numId w:val="66"/>
        </w:numPr>
        <w:rPr>
          <w:ins w:id="1291" w:author="Abhiram Arali" w:date="2024-11-13T12:35:00Z"/>
        </w:rPr>
        <w:pPrChange w:id="1292" w:author="Abhiram Arali" w:date="2024-11-13T12:40:00Z">
          <w:pPr>
            <w:pStyle w:val="BodyText"/>
            <w:spacing w:before="125" w:line="360" w:lineRule="auto"/>
            <w:ind w:left="220" w:right="180"/>
          </w:pPr>
        </w:pPrChange>
      </w:pPr>
      <w:proofErr w:type="spellStart"/>
      <w:r w:rsidRPr="00C06C09">
        <w:rPr>
          <w:b/>
          <w:bCs/>
          <w:iCs/>
          <w:rPrChange w:id="1293" w:author="Abhiram Arali" w:date="2024-11-13T12:39:00Z">
            <w:rPr>
              <w:i/>
            </w:rPr>
          </w:rPrChange>
        </w:rPr>
        <w:t>Bitmasking</w:t>
      </w:r>
      <w:proofErr w:type="spellEnd"/>
      <w:r>
        <w:rPr>
          <w:i/>
        </w:rPr>
        <w:t>:</w:t>
      </w:r>
      <w:r>
        <w:rPr>
          <w:i/>
          <w:spacing w:val="-13"/>
        </w:rPr>
        <w:t xml:space="preserve"> </w:t>
      </w:r>
      <w:r>
        <w:t>You</w:t>
      </w:r>
      <w:r>
        <w:rPr>
          <w:spacing w:val="-10"/>
        </w:rPr>
        <w:t xml:space="preserve"> </w:t>
      </w:r>
      <w:r>
        <w:t>can</w:t>
      </w:r>
      <w:r>
        <w:rPr>
          <w:spacing w:val="-10"/>
        </w:rPr>
        <w:t xml:space="preserve"> </w:t>
      </w:r>
      <w:r>
        <w:t>use</w:t>
      </w:r>
      <w:r>
        <w:rPr>
          <w:spacing w:val="-8"/>
        </w:rPr>
        <w:t xml:space="preserve"> </w:t>
      </w:r>
      <w:r>
        <w:t>bitwise</w:t>
      </w:r>
      <w:r>
        <w:rPr>
          <w:spacing w:val="-13"/>
        </w:rPr>
        <w:t xml:space="preserve"> </w:t>
      </w:r>
      <w:r>
        <w:t>operators</w:t>
      </w:r>
      <w:r>
        <w:rPr>
          <w:spacing w:val="-13"/>
        </w:rPr>
        <w:t xml:space="preserve"> </w:t>
      </w:r>
      <w:r>
        <w:t>to</w:t>
      </w:r>
      <w:r>
        <w:rPr>
          <w:spacing w:val="-9"/>
        </w:rPr>
        <w:t xml:space="preserve"> </w:t>
      </w:r>
      <w:r>
        <w:t>create</w:t>
      </w:r>
      <w:r>
        <w:rPr>
          <w:spacing w:val="-13"/>
        </w:rPr>
        <w:t xml:space="preserve"> </w:t>
      </w:r>
      <w:r>
        <w:t>a</w:t>
      </w:r>
      <w:r>
        <w:rPr>
          <w:spacing w:val="-11"/>
        </w:rPr>
        <w:t xml:space="preserve"> </w:t>
      </w:r>
      <w:r>
        <w:t>mask</w:t>
      </w:r>
      <w:r>
        <w:rPr>
          <w:spacing w:val="-10"/>
        </w:rPr>
        <w:t xml:space="preserve"> </w:t>
      </w:r>
      <w:r>
        <w:t>and</w:t>
      </w:r>
      <w:r>
        <w:rPr>
          <w:spacing w:val="-12"/>
        </w:rPr>
        <w:t xml:space="preserve"> </w:t>
      </w:r>
      <w:r>
        <w:t>manipulate</w:t>
      </w:r>
      <w:r>
        <w:rPr>
          <w:spacing w:val="-11"/>
        </w:rPr>
        <w:t xml:space="preserve"> </w:t>
      </w:r>
      <w:r>
        <w:t>specific</w:t>
      </w:r>
      <w:r>
        <w:rPr>
          <w:spacing w:val="-13"/>
        </w:rPr>
        <w:t xml:space="preserve"> </w:t>
      </w:r>
      <w:r>
        <w:t>bits</w:t>
      </w:r>
      <w:r>
        <w:rPr>
          <w:spacing w:val="-9"/>
        </w:rPr>
        <w:t xml:space="preserve"> </w:t>
      </w:r>
      <w:r>
        <w:t>within a value.</w:t>
      </w:r>
    </w:p>
    <w:p w14:paraId="7884E218" w14:textId="77777777" w:rsidR="005B4EAE" w:rsidRDefault="005B4EAE" w:rsidP="005B4EAE">
      <w:pPr>
        <w:pStyle w:val="CodeBlockBPBHEB"/>
      </w:pPr>
      <w:moveToRangeStart w:id="1294" w:author="Abhiram Arali" w:date="2024-11-13T12:36:00Z" w:name="move182393777"/>
      <w:proofErr w:type="spellStart"/>
      <w:proofErr w:type="gramStart"/>
      <w:moveTo w:id="1295" w:author="Abhiram Arali" w:date="2024-11-13T12:36:00Z">
        <w:r>
          <w:t>int</w:t>
        </w:r>
        <w:proofErr w:type="spellEnd"/>
        <w:proofErr w:type="gramEnd"/>
        <w:r>
          <w:rPr>
            <w:spacing w:val="-3"/>
          </w:rPr>
          <w:t xml:space="preserve"> </w:t>
        </w:r>
        <w:r>
          <w:t>mask</w:t>
        </w:r>
        <w:r>
          <w:rPr>
            <w:spacing w:val="-3"/>
          </w:rPr>
          <w:t xml:space="preserve"> </w:t>
        </w:r>
        <w:r>
          <w:t>=</w:t>
        </w:r>
        <w:r>
          <w:rPr>
            <w:spacing w:val="-5"/>
          </w:rPr>
          <w:t xml:space="preserve"> </w:t>
        </w:r>
        <w:r>
          <w:t>0x0F;</w:t>
        </w:r>
        <w:r>
          <w:rPr>
            <w:spacing w:val="40"/>
          </w:rPr>
          <w:t xml:space="preserve"> </w:t>
        </w:r>
        <w:r>
          <w:t>//</w:t>
        </w:r>
        <w:r>
          <w:rPr>
            <w:spacing w:val="-3"/>
          </w:rPr>
          <w:t xml:space="preserve"> </w:t>
        </w:r>
        <w:r>
          <w:t>00001111</w:t>
        </w:r>
        <w:r>
          <w:rPr>
            <w:spacing w:val="-3"/>
          </w:rPr>
          <w:t xml:space="preserve"> </w:t>
        </w:r>
        <w:r>
          <w:t>(mask</w:t>
        </w:r>
        <w:r>
          <w:rPr>
            <w:spacing w:val="-3"/>
          </w:rPr>
          <w:t xml:space="preserve"> </w:t>
        </w:r>
        <w:r>
          <w:t>for</w:t>
        </w:r>
        <w:r>
          <w:rPr>
            <w:spacing w:val="-5"/>
          </w:rPr>
          <w:t xml:space="preserve"> </w:t>
        </w:r>
        <w:r>
          <w:t>the</w:t>
        </w:r>
        <w:r>
          <w:rPr>
            <w:spacing w:val="-3"/>
          </w:rPr>
          <w:t xml:space="preserve"> </w:t>
        </w:r>
        <w:r>
          <w:t>last</w:t>
        </w:r>
        <w:r>
          <w:rPr>
            <w:spacing w:val="-3"/>
          </w:rPr>
          <w:t xml:space="preserve"> </w:t>
        </w:r>
        <w:r>
          <w:t>4</w:t>
        </w:r>
        <w:r>
          <w:rPr>
            <w:spacing w:val="-2"/>
          </w:rPr>
          <w:t xml:space="preserve"> </w:t>
        </w:r>
        <w:r>
          <w:t xml:space="preserve">bits) </w:t>
        </w:r>
        <w:proofErr w:type="spellStart"/>
        <w:r>
          <w:t>int</w:t>
        </w:r>
        <w:proofErr w:type="spellEnd"/>
        <w:r>
          <w:t xml:space="preserve"> value = 0x35; // 00110101</w:t>
        </w:r>
      </w:moveTo>
    </w:p>
    <w:p w14:paraId="1CE2B120" w14:textId="77777777" w:rsidR="005B4EAE" w:rsidRDefault="005B4EAE" w:rsidP="005B4EAE">
      <w:pPr>
        <w:pStyle w:val="CodeBlockBPBHEB"/>
      </w:pPr>
      <w:proofErr w:type="spellStart"/>
      <w:proofErr w:type="gramStart"/>
      <w:moveTo w:id="1296" w:author="Abhiram Arali" w:date="2024-11-13T12:36:00Z">
        <w:r>
          <w:t>int</w:t>
        </w:r>
        <w:proofErr w:type="spellEnd"/>
        <w:proofErr w:type="gramEnd"/>
        <w:r>
          <w:rPr>
            <w:spacing w:val="-1"/>
          </w:rPr>
          <w:t xml:space="preserve"> </w:t>
        </w:r>
        <w:r>
          <w:t>result</w:t>
        </w:r>
        <w:r>
          <w:rPr>
            <w:spacing w:val="-1"/>
          </w:rPr>
          <w:t xml:space="preserve"> </w:t>
        </w:r>
        <w:r>
          <w:t>=</w:t>
        </w:r>
        <w:r>
          <w:rPr>
            <w:spacing w:val="-1"/>
          </w:rPr>
          <w:t xml:space="preserve"> </w:t>
        </w:r>
        <w:r>
          <w:t>value</w:t>
        </w:r>
        <w:r>
          <w:rPr>
            <w:spacing w:val="-1"/>
          </w:rPr>
          <w:t xml:space="preserve"> </w:t>
        </w:r>
        <w:r>
          <w:t>&amp; mask;</w:t>
        </w:r>
        <w:r>
          <w:rPr>
            <w:spacing w:val="59"/>
          </w:rPr>
          <w:t xml:space="preserve"> </w:t>
        </w:r>
        <w:r>
          <w:t>//</w:t>
        </w:r>
        <w:r>
          <w:rPr>
            <w:spacing w:val="-1"/>
          </w:rPr>
          <w:t xml:space="preserve"> </w:t>
        </w:r>
        <w:r>
          <w:t>Extract last</w:t>
        </w:r>
        <w:r>
          <w:rPr>
            <w:spacing w:val="-1"/>
          </w:rPr>
          <w:t xml:space="preserve"> </w:t>
        </w:r>
        <w:r>
          <w:t xml:space="preserve">4 </w:t>
        </w:r>
        <w:r>
          <w:rPr>
            <w:spacing w:val="-4"/>
          </w:rPr>
          <w:t>bits</w:t>
        </w:r>
      </w:moveTo>
    </w:p>
    <w:p w14:paraId="3FB1DC96" w14:textId="77777777" w:rsidR="005B4EAE" w:rsidRDefault="005B4EAE" w:rsidP="005B4EAE">
      <w:pPr>
        <w:pStyle w:val="CodeBlockBPBHEB"/>
      </w:pPr>
    </w:p>
    <w:p w14:paraId="256836AB" w14:textId="77777777" w:rsidR="005B4EAE" w:rsidRDefault="005B4EAE" w:rsidP="005B4EAE">
      <w:pPr>
        <w:pStyle w:val="CodeBlockBPBHEB"/>
      </w:pPr>
      <w:proofErr w:type="spellStart"/>
      <w:proofErr w:type="gramStart"/>
      <w:moveTo w:id="1297" w:author="Abhiram Arali" w:date="2024-11-13T12:36:00Z">
        <w:r>
          <w:t>printf</w:t>
        </w:r>
        <w:proofErr w:type="spellEnd"/>
        <w:r>
          <w:t>(</w:t>
        </w:r>
        <w:proofErr w:type="gramEnd"/>
        <w:r>
          <w:t>"Masked</w:t>
        </w:r>
        <w:r>
          <w:rPr>
            <w:spacing w:val="-1"/>
          </w:rPr>
          <w:t xml:space="preserve"> </w:t>
        </w:r>
        <w:r>
          <w:t>result:</w:t>
        </w:r>
        <w:r>
          <w:rPr>
            <w:spacing w:val="-1"/>
          </w:rPr>
          <w:t xml:space="preserve"> </w:t>
        </w:r>
        <w:r>
          <w:t>%x\n",</w:t>
        </w:r>
        <w:r>
          <w:rPr>
            <w:spacing w:val="-1"/>
          </w:rPr>
          <w:t xml:space="preserve"> </w:t>
        </w:r>
        <w:r>
          <w:t>result);</w:t>
        </w:r>
        <w:r>
          <w:rPr>
            <w:spacing w:val="59"/>
          </w:rPr>
          <w:t xml:space="preserve"> </w:t>
        </w:r>
        <w:r>
          <w:t>//</w:t>
        </w:r>
        <w:r>
          <w:rPr>
            <w:spacing w:val="-1"/>
          </w:rPr>
          <w:t xml:space="preserve"> </w:t>
        </w:r>
        <w:r>
          <w:t xml:space="preserve">Output: </w:t>
        </w:r>
        <w:r>
          <w:rPr>
            <w:spacing w:val="-10"/>
          </w:rPr>
          <w:t>5</w:t>
        </w:r>
      </w:moveTo>
    </w:p>
    <w:moveToRangeEnd w:id="1294"/>
    <w:p w14:paraId="4CE73403" w14:textId="21C7DF09" w:rsidR="005B4EAE" w:rsidDel="00230268" w:rsidRDefault="005B4EAE" w:rsidP="00721600">
      <w:pPr>
        <w:pStyle w:val="BodyText"/>
        <w:spacing w:before="125" w:line="360" w:lineRule="auto"/>
        <w:ind w:left="220" w:right="180"/>
        <w:rPr>
          <w:del w:id="1298" w:author="Abhiram Arali" w:date="2024-11-13T12:40:00Z"/>
        </w:rPr>
      </w:pPr>
    </w:p>
    <w:p w14:paraId="38FFDBC3" w14:textId="2EF2FC09" w:rsidR="00721600" w:rsidDel="00230268" w:rsidRDefault="00721600" w:rsidP="00721600">
      <w:pPr>
        <w:pStyle w:val="BodyText"/>
        <w:spacing w:before="2"/>
        <w:rPr>
          <w:del w:id="1299" w:author="Abhiram Arali" w:date="2024-11-13T12:40:00Z"/>
          <w:sz w:val="12"/>
        </w:rPr>
      </w:pPr>
      <w:del w:id="1300" w:author="Abhiram Arali" w:date="2024-11-13T12:36:00Z">
        <w:r w:rsidDel="00ED7CE4">
          <w:rPr>
            <w:noProof/>
            <w:lang w:val="en-IN" w:eastAsia="en-IN"/>
          </w:rPr>
          <mc:AlternateContent>
            <mc:Choice Requires="wps">
              <w:drawing>
                <wp:anchor distT="0" distB="0" distL="0" distR="0" simplePos="0" relativeHeight="251674624" behindDoc="1" locked="0" layoutInCell="1" allowOverlap="1" wp14:anchorId="2D20492B" wp14:editId="110787FD">
                  <wp:simplePos x="0" y="0"/>
                  <wp:positionH relativeFrom="page">
                    <wp:posOffset>843076</wp:posOffset>
                  </wp:positionH>
                  <wp:positionV relativeFrom="paragraph">
                    <wp:posOffset>107410</wp:posOffset>
                  </wp:positionV>
                  <wp:extent cx="5876290" cy="1384300"/>
                  <wp:effectExtent l="0" t="0" r="0" b="0"/>
                  <wp:wrapTopAndBottom/>
                  <wp:docPr id="5"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78BC667C" w14:textId="3926E572" w:rsidR="00721600" w:rsidDel="005B4EAE" w:rsidRDefault="00721600">
                              <w:pPr>
                                <w:pStyle w:val="CodeBlockBPBHEB"/>
                                <w:pPrChange w:id="1301" w:author="Abhiram Arali" w:date="2024-11-13T12:35:00Z">
                                  <w:pPr>
                                    <w:pStyle w:val="BodyText"/>
                                    <w:spacing w:before="18" w:line="499" w:lineRule="auto"/>
                                    <w:ind w:left="107" w:right="3648"/>
                                  </w:pPr>
                                </w:pPrChange>
                              </w:pPr>
                              <w:moveFromRangeStart w:id="1302" w:author="Abhiram Arali" w:date="2024-11-13T12:36:00Z" w:name="move182393777"/>
                              <w:moveFrom w:id="1303" w:author="Abhiram Arali" w:date="2024-11-13T12:36:00Z">
                                <w:r w:rsidDel="005B4EAE">
                                  <w:t>int</w:t>
                                </w:r>
                                <w:r w:rsidDel="005B4EAE">
                                  <w:rPr>
                                    <w:spacing w:val="-3"/>
                                  </w:rPr>
                                  <w:t xml:space="preserve"> </w:t>
                                </w:r>
                                <w:r w:rsidDel="005B4EAE">
                                  <w:t>mask</w:t>
                                </w:r>
                                <w:r w:rsidDel="005B4EAE">
                                  <w:rPr>
                                    <w:spacing w:val="-3"/>
                                  </w:rPr>
                                  <w:t xml:space="preserve"> </w:t>
                                </w:r>
                                <w:r w:rsidDel="005B4EAE">
                                  <w:t>=</w:t>
                                </w:r>
                                <w:r w:rsidDel="005B4EAE">
                                  <w:rPr>
                                    <w:spacing w:val="-5"/>
                                  </w:rPr>
                                  <w:t xml:space="preserve"> </w:t>
                                </w:r>
                                <w:r w:rsidDel="005B4EAE">
                                  <w:t>0x0F;</w:t>
                                </w:r>
                                <w:r w:rsidDel="005B4EAE">
                                  <w:rPr>
                                    <w:spacing w:val="40"/>
                                  </w:rPr>
                                  <w:t xml:space="preserve"> </w:t>
                                </w:r>
                                <w:r w:rsidDel="005B4EAE">
                                  <w:t>//</w:t>
                                </w:r>
                                <w:r w:rsidDel="005B4EAE">
                                  <w:rPr>
                                    <w:spacing w:val="-3"/>
                                  </w:rPr>
                                  <w:t xml:space="preserve"> </w:t>
                                </w:r>
                                <w:r w:rsidDel="005B4EAE">
                                  <w:t>00001111</w:t>
                                </w:r>
                                <w:r w:rsidDel="005B4EAE">
                                  <w:rPr>
                                    <w:spacing w:val="-3"/>
                                  </w:rPr>
                                  <w:t xml:space="preserve"> </w:t>
                                </w:r>
                                <w:r w:rsidDel="005B4EAE">
                                  <w:t>(mask</w:t>
                                </w:r>
                                <w:r w:rsidDel="005B4EAE">
                                  <w:rPr>
                                    <w:spacing w:val="-3"/>
                                  </w:rPr>
                                  <w:t xml:space="preserve"> </w:t>
                                </w:r>
                                <w:r w:rsidDel="005B4EAE">
                                  <w:t>for</w:t>
                                </w:r>
                                <w:r w:rsidDel="005B4EAE">
                                  <w:rPr>
                                    <w:spacing w:val="-5"/>
                                  </w:rPr>
                                  <w:t xml:space="preserve"> </w:t>
                                </w:r>
                                <w:r w:rsidDel="005B4EAE">
                                  <w:t>the</w:t>
                                </w:r>
                                <w:r w:rsidDel="005B4EAE">
                                  <w:rPr>
                                    <w:spacing w:val="-3"/>
                                  </w:rPr>
                                  <w:t xml:space="preserve"> </w:t>
                                </w:r>
                                <w:r w:rsidDel="005B4EAE">
                                  <w:t>last</w:t>
                                </w:r>
                                <w:r w:rsidDel="005B4EAE">
                                  <w:rPr>
                                    <w:spacing w:val="-3"/>
                                  </w:rPr>
                                  <w:t xml:space="preserve"> </w:t>
                                </w:r>
                                <w:r w:rsidDel="005B4EAE">
                                  <w:t>4</w:t>
                                </w:r>
                                <w:r w:rsidDel="005B4EAE">
                                  <w:rPr>
                                    <w:spacing w:val="-2"/>
                                  </w:rPr>
                                  <w:t xml:space="preserve"> </w:t>
                                </w:r>
                                <w:r w:rsidDel="005B4EAE">
                                  <w:t>bits) int value = 0x35; // 00110101</w:t>
                                </w:r>
                              </w:moveFrom>
                            </w:p>
                            <w:p w14:paraId="6EB496A9" w14:textId="5D81856C" w:rsidR="00721600" w:rsidDel="005B4EAE" w:rsidRDefault="00721600">
                              <w:pPr>
                                <w:pStyle w:val="CodeBlockBPBHEB"/>
                                <w:pPrChange w:id="1304" w:author="Abhiram Arali" w:date="2024-11-13T12:35:00Z">
                                  <w:pPr>
                                    <w:pStyle w:val="BodyText"/>
                                    <w:spacing w:line="276" w:lineRule="exact"/>
                                    <w:ind w:left="107"/>
                                  </w:pPr>
                                </w:pPrChange>
                              </w:pPr>
                              <w:moveFrom w:id="1305" w:author="Abhiram Arali" w:date="2024-11-13T12:36:00Z">
                                <w:r w:rsidDel="005B4EAE">
                                  <w:t>int</w:t>
                                </w:r>
                                <w:r w:rsidDel="005B4EAE">
                                  <w:rPr>
                                    <w:spacing w:val="-1"/>
                                  </w:rPr>
                                  <w:t xml:space="preserve"> </w:t>
                                </w:r>
                                <w:r w:rsidDel="005B4EAE">
                                  <w:t>result</w:t>
                                </w:r>
                                <w:r w:rsidDel="005B4EAE">
                                  <w:rPr>
                                    <w:spacing w:val="-1"/>
                                  </w:rPr>
                                  <w:t xml:space="preserve"> </w:t>
                                </w:r>
                                <w:r w:rsidDel="005B4EAE">
                                  <w:t>=</w:t>
                                </w:r>
                                <w:r w:rsidDel="005B4EAE">
                                  <w:rPr>
                                    <w:spacing w:val="-1"/>
                                  </w:rPr>
                                  <w:t xml:space="preserve"> </w:t>
                                </w:r>
                                <w:r w:rsidDel="005B4EAE">
                                  <w:t>value</w:t>
                                </w:r>
                                <w:r w:rsidDel="005B4EAE">
                                  <w:rPr>
                                    <w:spacing w:val="-1"/>
                                  </w:rPr>
                                  <w:t xml:space="preserve"> </w:t>
                                </w:r>
                                <w:r w:rsidDel="005B4EAE">
                                  <w:t>&amp; mask;</w:t>
                                </w:r>
                                <w:r w:rsidDel="005B4EAE">
                                  <w:rPr>
                                    <w:spacing w:val="59"/>
                                  </w:rPr>
                                  <w:t xml:space="preserve"> </w:t>
                                </w:r>
                                <w:r w:rsidDel="005B4EAE">
                                  <w:t>//</w:t>
                                </w:r>
                                <w:r w:rsidDel="005B4EAE">
                                  <w:rPr>
                                    <w:spacing w:val="-1"/>
                                  </w:rPr>
                                  <w:t xml:space="preserve"> </w:t>
                                </w:r>
                                <w:r w:rsidDel="005B4EAE">
                                  <w:t>Extract last</w:t>
                                </w:r>
                                <w:r w:rsidDel="005B4EAE">
                                  <w:rPr>
                                    <w:spacing w:val="-1"/>
                                  </w:rPr>
                                  <w:t xml:space="preserve"> </w:t>
                                </w:r>
                                <w:r w:rsidDel="005B4EAE">
                                  <w:t xml:space="preserve">4 </w:t>
                                </w:r>
                                <w:r w:rsidDel="005B4EAE">
                                  <w:rPr>
                                    <w:spacing w:val="-4"/>
                                  </w:rPr>
                                  <w:t>bits</w:t>
                                </w:r>
                              </w:moveFrom>
                            </w:p>
                            <w:p w14:paraId="2104B5BA" w14:textId="4CE85F2B" w:rsidR="00721600" w:rsidDel="005B4EAE" w:rsidRDefault="00721600">
                              <w:pPr>
                                <w:pStyle w:val="CodeBlockBPBHEB"/>
                                <w:pPrChange w:id="1306" w:author="Abhiram Arali" w:date="2024-11-13T12:35:00Z">
                                  <w:pPr>
                                    <w:pStyle w:val="BodyText"/>
                                    <w:spacing w:before="21"/>
                                  </w:pPr>
                                </w:pPrChange>
                              </w:pPr>
                            </w:p>
                            <w:p w14:paraId="4CBC5C70" w14:textId="340306BB" w:rsidR="00721600" w:rsidRDefault="00721600">
                              <w:pPr>
                                <w:pStyle w:val="CodeBlockBPBHEB"/>
                                <w:pPrChange w:id="1307" w:author="Abhiram Arali" w:date="2024-11-13T12:35:00Z">
                                  <w:pPr>
                                    <w:pStyle w:val="BodyText"/>
                                    <w:spacing w:before="1"/>
                                    <w:ind w:left="107"/>
                                  </w:pPr>
                                </w:pPrChange>
                              </w:pPr>
                              <w:moveFrom w:id="1308" w:author="Abhiram Arali" w:date="2024-11-13T12:36:00Z">
                                <w:r w:rsidDel="005B4EAE">
                                  <w:t>printf("Masked</w:t>
                                </w:r>
                                <w:r w:rsidDel="005B4EAE">
                                  <w:rPr>
                                    <w:spacing w:val="-1"/>
                                  </w:rPr>
                                  <w:t xml:space="preserve"> </w:t>
                                </w:r>
                                <w:r w:rsidDel="005B4EAE">
                                  <w:t>result:</w:t>
                                </w:r>
                                <w:r w:rsidDel="005B4EAE">
                                  <w:rPr>
                                    <w:spacing w:val="-1"/>
                                  </w:rPr>
                                  <w:t xml:space="preserve"> </w:t>
                                </w:r>
                                <w:r w:rsidDel="005B4EAE">
                                  <w:t>%x\n",</w:t>
                                </w:r>
                                <w:r w:rsidDel="005B4EAE">
                                  <w:rPr>
                                    <w:spacing w:val="-1"/>
                                  </w:rPr>
                                  <w:t xml:space="preserve"> </w:t>
                                </w:r>
                                <w:r w:rsidDel="005B4EAE">
                                  <w:t>result);</w:t>
                                </w:r>
                                <w:r w:rsidDel="005B4EAE">
                                  <w:rPr>
                                    <w:spacing w:val="59"/>
                                  </w:rPr>
                                  <w:t xml:space="preserve"> </w:t>
                                </w:r>
                                <w:r w:rsidDel="005B4EAE">
                                  <w:t>//</w:t>
                                </w:r>
                                <w:r w:rsidDel="005B4EAE">
                                  <w:rPr>
                                    <w:spacing w:val="-1"/>
                                  </w:rPr>
                                  <w:t xml:space="preserve"> </w:t>
                                </w:r>
                                <w:r w:rsidDel="005B4EAE">
                                  <w:t xml:space="preserve">Output: </w:t>
                                </w:r>
                                <w:r w:rsidDel="005B4EAE">
                                  <w:rPr>
                                    <w:spacing w:val="-10"/>
                                  </w:rPr>
                                  <w:t>5</w:t>
                                </w:r>
                              </w:moveFrom>
                              <w:moveFromRangeEnd w:id="130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20492B" id="Textbox 254" o:spid="_x0000_s1072" type="#_x0000_t202" style="position:absolute;margin-left:66.4pt;margin-top:8.45pt;width:462.7pt;height:109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" filled="f" strokeweight=".48pt">
                  <v:path arrowok="t"/>
                  <v:textbox inset="0,0,0,0">
                    <w:txbxContent>
                      <w:p w14:paraId="78BC667C" w14:textId="3926E572" w:rsidR="00721600" w:rsidDel="005B4EAE" w:rsidRDefault="00721600">
                        <w:pPr>
                          <w:pStyle w:val="CodeBlockBPBHEB"/>
                          <w:rPr>
                            <w:moveFrom w:id="1813" w:author="Abhiram Arali" w:date="2024-11-13T12:36:00Z" w16du:dateUtc="2024-11-13T07:06:00Z"/>
                          </w:rPr>
                          <w:pPrChange w:id="1814" w:author="Abhiram Arali" w:date="2024-11-13T12:35:00Z" w16du:dateUtc="2024-11-13T07:05:00Z">
                            <w:pPr>
                              <w:pStyle w:val="BodyText"/>
                              <w:spacing w:before="18" w:line="499" w:lineRule="auto"/>
                              <w:ind w:left="107" w:right="3648"/>
                            </w:pPr>
                          </w:pPrChange>
                        </w:pPr>
                        <w:moveFromRangeStart w:id="1815" w:author="Abhiram Arali" w:date="2024-11-13T12:36:00Z" w:name="move182393777"/>
                        <w:moveFrom w:id="1816" w:author="Abhiram Arali" w:date="2024-11-13T12:36:00Z" w16du:dateUtc="2024-11-13T07:06:00Z">
                          <w:r w:rsidDel="005B4EAE">
                            <w:t>int</w:t>
                          </w:r>
                          <w:r w:rsidDel="005B4EAE">
                            <w:rPr>
                              <w:spacing w:val="-3"/>
                            </w:rPr>
                            <w:t xml:space="preserve"> </w:t>
                          </w:r>
                          <w:r w:rsidDel="005B4EAE">
                            <w:t>mask</w:t>
                          </w:r>
                          <w:r w:rsidDel="005B4EAE">
                            <w:rPr>
                              <w:spacing w:val="-3"/>
                            </w:rPr>
                            <w:t xml:space="preserve"> </w:t>
                          </w:r>
                          <w:r w:rsidDel="005B4EAE">
                            <w:t>=</w:t>
                          </w:r>
                          <w:r w:rsidDel="005B4EAE">
                            <w:rPr>
                              <w:spacing w:val="-5"/>
                            </w:rPr>
                            <w:t xml:space="preserve"> </w:t>
                          </w:r>
                          <w:r w:rsidDel="005B4EAE">
                            <w:t>0x0F;</w:t>
                          </w:r>
                          <w:r w:rsidDel="005B4EAE">
                            <w:rPr>
                              <w:spacing w:val="40"/>
                            </w:rPr>
                            <w:t xml:space="preserve"> </w:t>
                          </w:r>
                          <w:r w:rsidDel="005B4EAE">
                            <w:t>//</w:t>
                          </w:r>
                          <w:r w:rsidDel="005B4EAE">
                            <w:rPr>
                              <w:spacing w:val="-3"/>
                            </w:rPr>
                            <w:t xml:space="preserve"> </w:t>
                          </w:r>
                          <w:r w:rsidDel="005B4EAE">
                            <w:t>00001111</w:t>
                          </w:r>
                          <w:r w:rsidDel="005B4EAE">
                            <w:rPr>
                              <w:spacing w:val="-3"/>
                            </w:rPr>
                            <w:t xml:space="preserve"> </w:t>
                          </w:r>
                          <w:r w:rsidDel="005B4EAE">
                            <w:t>(mask</w:t>
                          </w:r>
                          <w:r w:rsidDel="005B4EAE">
                            <w:rPr>
                              <w:spacing w:val="-3"/>
                            </w:rPr>
                            <w:t xml:space="preserve"> </w:t>
                          </w:r>
                          <w:r w:rsidDel="005B4EAE">
                            <w:t>for</w:t>
                          </w:r>
                          <w:r w:rsidDel="005B4EAE">
                            <w:rPr>
                              <w:spacing w:val="-5"/>
                            </w:rPr>
                            <w:t xml:space="preserve"> </w:t>
                          </w:r>
                          <w:r w:rsidDel="005B4EAE">
                            <w:t>the</w:t>
                          </w:r>
                          <w:r w:rsidDel="005B4EAE">
                            <w:rPr>
                              <w:spacing w:val="-3"/>
                            </w:rPr>
                            <w:t xml:space="preserve"> </w:t>
                          </w:r>
                          <w:r w:rsidDel="005B4EAE">
                            <w:t>last</w:t>
                          </w:r>
                          <w:r w:rsidDel="005B4EAE">
                            <w:rPr>
                              <w:spacing w:val="-3"/>
                            </w:rPr>
                            <w:t xml:space="preserve"> </w:t>
                          </w:r>
                          <w:r w:rsidDel="005B4EAE">
                            <w:t>4</w:t>
                          </w:r>
                          <w:r w:rsidDel="005B4EAE">
                            <w:rPr>
                              <w:spacing w:val="-2"/>
                            </w:rPr>
                            <w:t xml:space="preserve"> </w:t>
                          </w:r>
                          <w:r w:rsidDel="005B4EAE">
                            <w:t>bits) int value = 0x35; // 00110101</w:t>
                          </w:r>
                        </w:moveFrom>
                      </w:p>
                      <w:p w14:paraId="6EB496A9" w14:textId="5D81856C" w:rsidR="00721600" w:rsidDel="005B4EAE" w:rsidRDefault="00721600">
                        <w:pPr>
                          <w:pStyle w:val="CodeBlockBPBHEB"/>
                          <w:rPr>
                            <w:moveFrom w:id="1817" w:author="Abhiram Arali" w:date="2024-11-13T12:36:00Z" w16du:dateUtc="2024-11-13T07:06:00Z"/>
                          </w:rPr>
                          <w:pPrChange w:id="1818" w:author="Abhiram Arali" w:date="2024-11-13T12:35:00Z" w16du:dateUtc="2024-11-13T07:05:00Z">
                            <w:pPr>
                              <w:pStyle w:val="BodyText"/>
                              <w:spacing w:line="276" w:lineRule="exact"/>
                              <w:ind w:left="107"/>
                            </w:pPr>
                          </w:pPrChange>
                        </w:pPr>
                        <w:moveFrom w:id="1819" w:author="Abhiram Arali" w:date="2024-11-13T12:36:00Z" w16du:dateUtc="2024-11-13T07:06:00Z">
                          <w:r w:rsidDel="005B4EAE">
                            <w:t>int</w:t>
                          </w:r>
                          <w:r w:rsidDel="005B4EAE">
                            <w:rPr>
                              <w:spacing w:val="-1"/>
                            </w:rPr>
                            <w:t xml:space="preserve"> </w:t>
                          </w:r>
                          <w:r w:rsidDel="005B4EAE">
                            <w:t>result</w:t>
                          </w:r>
                          <w:r w:rsidDel="005B4EAE">
                            <w:rPr>
                              <w:spacing w:val="-1"/>
                            </w:rPr>
                            <w:t xml:space="preserve"> </w:t>
                          </w:r>
                          <w:r w:rsidDel="005B4EAE">
                            <w:t>=</w:t>
                          </w:r>
                          <w:r w:rsidDel="005B4EAE">
                            <w:rPr>
                              <w:spacing w:val="-1"/>
                            </w:rPr>
                            <w:t xml:space="preserve"> </w:t>
                          </w:r>
                          <w:r w:rsidDel="005B4EAE">
                            <w:t>value</w:t>
                          </w:r>
                          <w:r w:rsidDel="005B4EAE">
                            <w:rPr>
                              <w:spacing w:val="-1"/>
                            </w:rPr>
                            <w:t xml:space="preserve"> </w:t>
                          </w:r>
                          <w:r w:rsidDel="005B4EAE">
                            <w:t>&amp; mask;</w:t>
                          </w:r>
                          <w:r w:rsidDel="005B4EAE">
                            <w:rPr>
                              <w:spacing w:val="59"/>
                            </w:rPr>
                            <w:t xml:space="preserve"> </w:t>
                          </w:r>
                          <w:r w:rsidDel="005B4EAE">
                            <w:t>//</w:t>
                          </w:r>
                          <w:r w:rsidDel="005B4EAE">
                            <w:rPr>
                              <w:spacing w:val="-1"/>
                            </w:rPr>
                            <w:t xml:space="preserve"> </w:t>
                          </w:r>
                          <w:r w:rsidDel="005B4EAE">
                            <w:t>Extract last</w:t>
                          </w:r>
                          <w:r w:rsidDel="005B4EAE">
                            <w:rPr>
                              <w:spacing w:val="-1"/>
                            </w:rPr>
                            <w:t xml:space="preserve"> </w:t>
                          </w:r>
                          <w:r w:rsidDel="005B4EAE">
                            <w:t xml:space="preserve">4 </w:t>
                          </w:r>
                          <w:r w:rsidDel="005B4EAE">
                            <w:rPr>
                              <w:spacing w:val="-4"/>
                            </w:rPr>
                            <w:t>bits</w:t>
                          </w:r>
                        </w:moveFrom>
                      </w:p>
                      <w:p w14:paraId="2104B5BA" w14:textId="4CE85F2B" w:rsidR="00721600" w:rsidDel="005B4EAE" w:rsidRDefault="00721600">
                        <w:pPr>
                          <w:pStyle w:val="CodeBlockBPBHEB"/>
                          <w:rPr>
                            <w:moveFrom w:id="1820" w:author="Abhiram Arali" w:date="2024-11-13T12:36:00Z" w16du:dateUtc="2024-11-13T07:06:00Z"/>
                          </w:rPr>
                          <w:pPrChange w:id="1821" w:author="Abhiram Arali" w:date="2024-11-13T12:35:00Z" w16du:dateUtc="2024-11-13T07:05:00Z">
                            <w:pPr>
                              <w:pStyle w:val="BodyText"/>
                              <w:spacing w:before="21"/>
                            </w:pPr>
                          </w:pPrChange>
                        </w:pPr>
                      </w:p>
                      <w:p w14:paraId="4CBC5C70" w14:textId="340306BB" w:rsidR="00721600" w:rsidRDefault="00721600">
                        <w:pPr>
                          <w:pStyle w:val="CodeBlockBPBHEB"/>
                          <w:pPrChange w:id="1822" w:author="Abhiram Arali" w:date="2024-11-13T12:35:00Z" w16du:dateUtc="2024-11-13T07:05:00Z">
                            <w:pPr>
                              <w:pStyle w:val="BodyText"/>
                              <w:spacing w:before="1"/>
                              <w:ind w:left="107"/>
                            </w:pPr>
                          </w:pPrChange>
                        </w:pPr>
                        <w:moveFrom w:id="1823" w:author="Abhiram Arali" w:date="2024-11-13T12:36:00Z" w16du:dateUtc="2024-11-13T07:06:00Z">
                          <w:r w:rsidDel="005B4EAE">
                            <w:t>printf("Masked</w:t>
                          </w:r>
                          <w:r w:rsidDel="005B4EAE">
                            <w:rPr>
                              <w:spacing w:val="-1"/>
                            </w:rPr>
                            <w:t xml:space="preserve"> </w:t>
                          </w:r>
                          <w:r w:rsidDel="005B4EAE">
                            <w:t>result:</w:t>
                          </w:r>
                          <w:r w:rsidDel="005B4EAE">
                            <w:rPr>
                              <w:spacing w:val="-1"/>
                            </w:rPr>
                            <w:t xml:space="preserve"> </w:t>
                          </w:r>
                          <w:r w:rsidDel="005B4EAE">
                            <w:t>%x\n",</w:t>
                          </w:r>
                          <w:r w:rsidDel="005B4EAE">
                            <w:rPr>
                              <w:spacing w:val="-1"/>
                            </w:rPr>
                            <w:t xml:space="preserve"> </w:t>
                          </w:r>
                          <w:r w:rsidDel="005B4EAE">
                            <w:t>result);</w:t>
                          </w:r>
                          <w:r w:rsidDel="005B4EAE">
                            <w:rPr>
                              <w:spacing w:val="59"/>
                            </w:rPr>
                            <w:t xml:space="preserve"> </w:t>
                          </w:r>
                          <w:r w:rsidDel="005B4EAE">
                            <w:t>//</w:t>
                          </w:r>
                          <w:r w:rsidDel="005B4EAE">
                            <w:rPr>
                              <w:spacing w:val="-1"/>
                            </w:rPr>
                            <w:t xml:space="preserve"> </w:t>
                          </w:r>
                          <w:r w:rsidDel="005B4EAE">
                            <w:t xml:space="preserve">Output: </w:t>
                          </w:r>
                          <w:r w:rsidDel="005B4EAE">
                            <w:rPr>
                              <w:spacing w:val="-10"/>
                            </w:rPr>
                            <w:t>5</w:t>
                          </w:r>
                        </w:moveFrom>
                        <w:moveFromRangeEnd w:id="1815"/>
                      </w:p>
                    </w:txbxContent>
                  </v:textbox>
                  <w10:wrap type="topAndBottom" anchorx="page"/>
                </v:shape>
              </w:pict>
            </mc:Fallback>
          </mc:AlternateContent>
        </w:r>
      </w:del>
    </w:p>
    <w:p w14:paraId="4A9E97B7" w14:textId="0136F0D0" w:rsidR="00721600" w:rsidDel="00230268" w:rsidRDefault="00721600">
      <w:pPr>
        <w:pStyle w:val="BodyText"/>
        <w:spacing w:before="2"/>
        <w:rPr>
          <w:del w:id="1309" w:author="Abhiram Arali" w:date="2024-11-13T12:40:00Z"/>
        </w:rPr>
        <w:pPrChange w:id="1310" w:author="Abhiram Arali" w:date="2024-11-13T12:40:00Z">
          <w:pPr>
            <w:pStyle w:val="BodyText"/>
          </w:pPr>
        </w:pPrChange>
      </w:pPr>
    </w:p>
    <w:p w14:paraId="412F1315" w14:textId="77777777" w:rsidR="00721600" w:rsidRDefault="00721600">
      <w:pPr>
        <w:pStyle w:val="NormalBPBHEB"/>
        <w:pPrChange w:id="1311" w:author="Abhiram Arali" w:date="2024-11-13T12:40:00Z">
          <w:pPr>
            <w:pStyle w:val="BodyText"/>
            <w:spacing w:before="191"/>
          </w:pPr>
        </w:pPrChange>
      </w:pPr>
    </w:p>
    <w:p w14:paraId="45FBF108" w14:textId="46C6EE11" w:rsidR="00721600" w:rsidRDefault="00721600">
      <w:pPr>
        <w:pStyle w:val="Heading1BPBHEB"/>
        <w:pPrChange w:id="1312" w:author="Abhiram Arali" w:date="2024-11-13T12:40:00Z">
          <w:pPr>
            <w:pStyle w:val="Heading1"/>
            <w:jc w:val="both"/>
          </w:pPr>
        </w:pPrChange>
      </w:pPr>
      <w:r>
        <w:t>Unary</w:t>
      </w:r>
      <w:r>
        <w:rPr>
          <w:spacing w:val="-1"/>
        </w:rPr>
        <w:t xml:space="preserve"> </w:t>
      </w:r>
      <w:r w:rsidR="00F16976">
        <w:t>operators</w:t>
      </w:r>
    </w:p>
    <w:p w14:paraId="6D5AA907" w14:textId="6AC4E253" w:rsidR="00721600" w:rsidDel="00537FA2" w:rsidRDefault="00721600" w:rsidP="00721600">
      <w:pPr>
        <w:pStyle w:val="BodyText"/>
        <w:spacing w:before="21"/>
        <w:rPr>
          <w:del w:id="1313" w:author="Abhiram Arali" w:date="2024-11-13T12:40:00Z"/>
          <w:b/>
        </w:rPr>
      </w:pPr>
    </w:p>
    <w:p w14:paraId="4A136BAD" w14:textId="77777777" w:rsidR="00721600" w:rsidRDefault="00721600">
      <w:pPr>
        <w:pStyle w:val="NormalBPBHEB"/>
        <w:pPrChange w:id="1314" w:author="Abhiram Arali" w:date="2024-11-13T12:40:00Z">
          <w:pPr>
            <w:pStyle w:val="BodyText"/>
            <w:spacing w:before="1" w:line="360" w:lineRule="auto"/>
            <w:ind w:left="220" w:right="221"/>
            <w:jc w:val="both"/>
          </w:pPr>
        </w:pPrChange>
      </w:pPr>
      <w:r>
        <w:t>Unary</w:t>
      </w:r>
      <w:r>
        <w:rPr>
          <w:spacing w:val="-4"/>
        </w:rPr>
        <w:t xml:space="preserve"> </w:t>
      </w:r>
      <w:r>
        <w:t>operators</w:t>
      </w:r>
      <w:r>
        <w:rPr>
          <w:spacing w:val="-4"/>
        </w:rPr>
        <w:t xml:space="preserve"> </w:t>
      </w:r>
      <w:r>
        <w:t>in</w:t>
      </w:r>
      <w:r>
        <w:rPr>
          <w:spacing w:val="-4"/>
        </w:rPr>
        <w:t xml:space="preserve"> </w:t>
      </w:r>
      <w:r>
        <w:t>programming</w:t>
      </w:r>
      <w:r>
        <w:rPr>
          <w:spacing w:val="-4"/>
        </w:rPr>
        <w:t xml:space="preserve"> </w:t>
      </w:r>
      <w:r>
        <w:t>are</w:t>
      </w:r>
      <w:r>
        <w:rPr>
          <w:spacing w:val="-5"/>
        </w:rPr>
        <w:t xml:space="preserve"> </w:t>
      </w:r>
      <w:r>
        <w:t>operators</w:t>
      </w:r>
      <w:r>
        <w:rPr>
          <w:spacing w:val="-4"/>
        </w:rPr>
        <w:t xml:space="preserve"> </w:t>
      </w:r>
      <w:r>
        <w:t>that</w:t>
      </w:r>
      <w:r>
        <w:rPr>
          <w:spacing w:val="-4"/>
        </w:rPr>
        <w:t xml:space="preserve"> </w:t>
      </w:r>
      <w:r>
        <w:t>operate</w:t>
      </w:r>
      <w:r>
        <w:rPr>
          <w:spacing w:val="-4"/>
        </w:rPr>
        <w:t xml:space="preserve"> </w:t>
      </w:r>
      <w:r>
        <w:t>on</w:t>
      </w:r>
      <w:r>
        <w:rPr>
          <w:spacing w:val="-4"/>
        </w:rPr>
        <w:t xml:space="preserve"> </w:t>
      </w:r>
      <w:r>
        <w:t>a</w:t>
      </w:r>
      <w:r>
        <w:rPr>
          <w:spacing w:val="-6"/>
        </w:rPr>
        <w:t xml:space="preserve"> </w:t>
      </w:r>
      <w:r>
        <w:t>single</w:t>
      </w:r>
      <w:r>
        <w:rPr>
          <w:spacing w:val="-5"/>
        </w:rPr>
        <w:t xml:space="preserve"> </w:t>
      </w:r>
      <w:r>
        <w:t>operand.</w:t>
      </w:r>
      <w:r>
        <w:rPr>
          <w:spacing w:val="-4"/>
        </w:rPr>
        <w:t xml:space="preserve"> </w:t>
      </w:r>
      <w:r>
        <w:t>They</w:t>
      </w:r>
      <w:r>
        <w:rPr>
          <w:spacing w:val="-4"/>
        </w:rPr>
        <w:t xml:space="preserve"> </w:t>
      </w:r>
      <w:r>
        <w:t>perform various operations, such as incrementing or decrementing a value, negating a number, or performing bitwise operations. Unary operators are commonly found in many programming languages, including C, C++, Java, and Python. Here’s a detailed explanation of the various unary operators:</w:t>
      </w:r>
    </w:p>
    <w:p w14:paraId="6616A888" w14:textId="5C4FA97A" w:rsidR="00721600" w:rsidRDefault="009333F3">
      <w:pPr>
        <w:pStyle w:val="NormalBPBHEB"/>
        <w:pPrChange w:id="1315" w:author="Abhiram Arali" w:date="2024-11-13T12:41:00Z">
          <w:pPr>
            <w:spacing w:before="160"/>
            <w:ind w:left="220"/>
            <w:jc w:val="both"/>
          </w:pPr>
        </w:pPrChange>
      </w:pPr>
      <w:ins w:id="1316" w:author="Abhiram Arali" w:date="2024-11-13T12:41:00Z">
        <w:r>
          <w:t xml:space="preserve">The </w:t>
        </w:r>
      </w:ins>
      <w:r>
        <w:t>types</w:t>
      </w:r>
      <w:r>
        <w:rPr>
          <w:spacing w:val="-2"/>
        </w:rPr>
        <w:t xml:space="preserve"> </w:t>
      </w:r>
      <w:r w:rsidR="00721600">
        <w:t>of</w:t>
      </w:r>
      <w:r w:rsidR="00721600">
        <w:rPr>
          <w:spacing w:val="-1"/>
        </w:rPr>
        <w:t xml:space="preserve"> </w:t>
      </w:r>
      <w:r w:rsidR="002B312B">
        <w:t>unary</w:t>
      </w:r>
      <w:r w:rsidR="002B312B">
        <w:rPr>
          <w:spacing w:val="-2"/>
        </w:rPr>
        <w:t xml:space="preserve"> operators</w:t>
      </w:r>
      <w:ins w:id="1317" w:author="Abhiram Arali" w:date="2024-11-13T12:41:00Z">
        <w:r w:rsidR="002B312B">
          <w:rPr>
            <w:spacing w:val="-2"/>
          </w:rPr>
          <w:t xml:space="preserve"> are as follows</w:t>
        </w:r>
      </w:ins>
      <w:r w:rsidR="002B312B">
        <w:rPr>
          <w:spacing w:val="-2"/>
        </w:rPr>
        <w:t>:</w:t>
      </w:r>
    </w:p>
    <w:p w14:paraId="0E4C5DB3" w14:textId="4B2E06F2" w:rsidR="00721600" w:rsidDel="008D3C8E" w:rsidRDefault="00721600" w:rsidP="00721600">
      <w:pPr>
        <w:pStyle w:val="BodyText"/>
        <w:spacing w:before="21"/>
        <w:rPr>
          <w:del w:id="1318" w:author="Abhiram Arali" w:date="2024-11-13T12:41:00Z"/>
          <w:b/>
          <w:i/>
        </w:rPr>
      </w:pPr>
    </w:p>
    <w:p w14:paraId="22B34BE9" w14:textId="715A72BA" w:rsidR="00721600" w:rsidRPr="002B452A" w:rsidDel="001B50AB" w:rsidRDefault="00721600">
      <w:pPr>
        <w:pStyle w:val="NormalBPBHEB"/>
        <w:rPr>
          <w:del w:id="1319" w:author="Abhiram Arali" w:date="2024-11-13T12:41:00Z"/>
          <w:b/>
          <w:bCs/>
          <w:rPrChange w:id="1320" w:author="Abhiram Arali" w:date="2024-11-13T12:41:00Z">
            <w:rPr>
              <w:del w:id="1321" w:author="Abhiram Arali" w:date="2024-11-13T12:41:00Z"/>
            </w:rPr>
          </w:rPrChange>
        </w:rPr>
        <w:pPrChange w:id="1322" w:author="Abhiram Arali" w:date="2024-11-13T12:41:00Z">
          <w:pPr>
            <w:pStyle w:val="Heading1"/>
            <w:numPr>
              <w:ilvl w:val="1"/>
              <w:numId w:val="6"/>
            </w:numPr>
            <w:tabs>
              <w:tab w:val="left" w:pos="786"/>
            </w:tabs>
            <w:ind w:left="786" w:hanging="283"/>
          </w:pPr>
        </w:pPrChange>
      </w:pPr>
      <w:r w:rsidRPr="002B452A">
        <w:rPr>
          <w:b/>
          <w:bCs/>
          <w:rPrChange w:id="1323" w:author="Abhiram Arali" w:date="2024-11-13T12:41:00Z">
            <w:rPr/>
          </w:rPrChange>
        </w:rPr>
        <w:t xml:space="preserve">Unary </w:t>
      </w:r>
      <w:r w:rsidR="00DB145E" w:rsidRPr="00823B0D">
        <w:rPr>
          <w:b/>
          <w:bCs/>
        </w:rPr>
        <w:t xml:space="preserve">plus </w:t>
      </w:r>
      <w:r w:rsidRPr="002B452A">
        <w:rPr>
          <w:b/>
          <w:bCs/>
          <w:spacing w:val="-5"/>
          <w:rPrChange w:id="1324" w:author="Abhiram Arali" w:date="2024-11-13T12:41:00Z">
            <w:rPr>
              <w:spacing w:val="-5"/>
            </w:rPr>
          </w:rPrChange>
        </w:rPr>
        <w:t>(+)</w:t>
      </w:r>
      <w:ins w:id="1325" w:author="Abhiram Arali" w:date="2024-11-13T12:41:00Z">
        <w:r w:rsidR="001B50AB">
          <w:rPr>
            <w:b/>
            <w:bCs/>
            <w:spacing w:val="-5"/>
          </w:rPr>
          <w:t xml:space="preserve">: </w:t>
        </w:r>
      </w:ins>
    </w:p>
    <w:p w14:paraId="5373DFBE" w14:textId="2DFC6DC2" w:rsidR="00721600" w:rsidDel="002B452A" w:rsidRDefault="00721600" w:rsidP="00721600">
      <w:pPr>
        <w:pStyle w:val="BodyText"/>
        <w:spacing w:before="22"/>
        <w:rPr>
          <w:del w:id="1326" w:author="Abhiram Arali" w:date="2024-11-13T12:41:00Z"/>
          <w:b/>
        </w:rPr>
      </w:pPr>
    </w:p>
    <w:p w14:paraId="1F5B5B69" w14:textId="77777777" w:rsidR="00721600" w:rsidRDefault="00721600">
      <w:pPr>
        <w:pStyle w:val="NormalBPBHEB"/>
        <w:numPr>
          <w:ilvl w:val="0"/>
          <w:numId w:val="66"/>
        </w:numPr>
        <w:rPr>
          <w:ins w:id="1327" w:author="Abhiram Arali" w:date="2024-11-13T12:36:00Z"/>
          <w:spacing w:val="-2"/>
        </w:rPr>
        <w:pPrChange w:id="1328" w:author="Abhiram Arali" w:date="2024-11-13T12:41:00Z">
          <w:pPr>
            <w:pStyle w:val="BodyText"/>
            <w:spacing w:after="3" w:line="499" w:lineRule="auto"/>
            <w:ind w:left="220"/>
          </w:pPr>
        </w:pPrChange>
      </w:pPr>
      <w:r>
        <w:t>Indicates</w:t>
      </w:r>
      <w:r>
        <w:rPr>
          <w:spacing w:val="-3"/>
        </w:rPr>
        <w:t xml:space="preserve"> </w:t>
      </w:r>
      <w:r>
        <w:t>that</w:t>
      </w:r>
      <w:r>
        <w:rPr>
          <w:spacing w:val="-3"/>
        </w:rPr>
        <w:t xml:space="preserve"> </w:t>
      </w:r>
      <w:r>
        <w:t>the</w:t>
      </w:r>
      <w:r>
        <w:rPr>
          <w:spacing w:val="-3"/>
        </w:rPr>
        <w:t xml:space="preserve"> </w:t>
      </w:r>
      <w:r>
        <w:t>value</w:t>
      </w:r>
      <w:r>
        <w:rPr>
          <w:spacing w:val="-3"/>
        </w:rPr>
        <w:t xml:space="preserve"> </w:t>
      </w:r>
      <w:r>
        <w:t>is</w:t>
      </w:r>
      <w:r>
        <w:rPr>
          <w:spacing w:val="-2"/>
        </w:rPr>
        <w:t xml:space="preserve"> </w:t>
      </w:r>
      <w:r>
        <w:t>positive.</w:t>
      </w:r>
      <w:r>
        <w:rPr>
          <w:spacing w:val="-3"/>
        </w:rPr>
        <w:t xml:space="preserve"> </w:t>
      </w:r>
      <w:r>
        <w:t>It</w:t>
      </w:r>
      <w:r>
        <w:rPr>
          <w:spacing w:val="-3"/>
        </w:rPr>
        <w:t xml:space="preserve"> </w:t>
      </w:r>
      <w:r>
        <w:t>does</w:t>
      </w:r>
      <w:r>
        <w:rPr>
          <w:spacing w:val="-3"/>
        </w:rPr>
        <w:t xml:space="preserve"> </w:t>
      </w:r>
      <w:r>
        <w:t>not</w:t>
      </w:r>
      <w:r>
        <w:rPr>
          <w:spacing w:val="-3"/>
        </w:rPr>
        <w:t xml:space="preserve"> </w:t>
      </w:r>
      <w:r>
        <w:t>change</w:t>
      </w:r>
      <w:r>
        <w:rPr>
          <w:spacing w:val="-3"/>
        </w:rPr>
        <w:t xml:space="preserve"> </w:t>
      </w:r>
      <w:r>
        <w:t>the</w:t>
      </w:r>
      <w:r>
        <w:rPr>
          <w:spacing w:val="-3"/>
        </w:rPr>
        <w:t xml:space="preserve"> </w:t>
      </w:r>
      <w:r>
        <w:t>value</w:t>
      </w:r>
      <w:r>
        <w:rPr>
          <w:spacing w:val="-3"/>
        </w:rPr>
        <w:t xml:space="preserve"> </w:t>
      </w:r>
      <w:r>
        <w:t>but</w:t>
      </w:r>
      <w:r>
        <w:rPr>
          <w:spacing w:val="-3"/>
        </w:rPr>
        <w:t xml:space="preserve"> </w:t>
      </w:r>
      <w:r>
        <w:t>is</w:t>
      </w:r>
      <w:r>
        <w:rPr>
          <w:spacing w:val="-3"/>
        </w:rPr>
        <w:t xml:space="preserve"> </w:t>
      </w:r>
      <w:r>
        <w:t>often</w:t>
      </w:r>
      <w:r>
        <w:rPr>
          <w:spacing w:val="-2"/>
        </w:rPr>
        <w:t xml:space="preserve"> </w:t>
      </w:r>
      <w:r>
        <w:t>used</w:t>
      </w:r>
      <w:r>
        <w:rPr>
          <w:spacing w:val="-3"/>
        </w:rPr>
        <w:t xml:space="preserve"> </w:t>
      </w:r>
      <w:r>
        <w:t>for</w:t>
      </w:r>
      <w:r>
        <w:rPr>
          <w:spacing w:val="-4"/>
        </w:rPr>
        <w:t xml:space="preserve"> </w:t>
      </w:r>
      <w:r>
        <w:t xml:space="preserve">clarity. </w:t>
      </w:r>
      <w:r>
        <w:rPr>
          <w:spacing w:val="-2"/>
        </w:rPr>
        <w:t>Example:</w:t>
      </w:r>
    </w:p>
    <w:p w14:paraId="0D0325AD" w14:textId="77777777" w:rsidR="00ED7CE4" w:rsidRDefault="00ED7CE4" w:rsidP="00ED7CE4">
      <w:pPr>
        <w:pStyle w:val="CodeBlockBPBHEB"/>
      </w:pPr>
      <w:moveToRangeStart w:id="1329" w:author="Abhiram Arali" w:date="2024-11-13T12:36:00Z" w:name="move182393789"/>
      <w:proofErr w:type="spellStart"/>
      <w:proofErr w:type="gramStart"/>
      <w:moveTo w:id="1330" w:author="Abhiram Arali" w:date="2024-11-13T12:36:00Z">
        <w:r>
          <w:t>int</w:t>
        </w:r>
        <w:proofErr w:type="spellEnd"/>
        <w:proofErr w:type="gramEnd"/>
        <w:r>
          <w:rPr>
            <w:spacing w:val="-1"/>
          </w:rPr>
          <w:t xml:space="preserve"> </w:t>
        </w:r>
        <w:r>
          <w:t>a</w:t>
        </w:r>
        <w:r>
          <w:rPr>
            <w:spacing w:val="-1"/>
          </w:rPr>
          <w:t xml:space="preserve"> </w:t>
        </w:r>
        <w:r>
          <w:t>=</w:t>
        </w:r>
        <w:r>
          <w:rPr>
            <w:spacing w:val="-1"/>
          </w:rPr>
          <w:t xml:space="preserve"> </w:t>
        </w:r>
        <w:r>
          <w:t>+5;</w:t>
        </w:r>
        <w:r>
          <w:rPr>
            <w:spacing w:val="60"/>
          </w:rPr>
          <w:t xml:space="preserve"> </w:t>
        </w:r>
        <w:r>
          <w:t xml:space="preserve">// a is </w:t>
        </w:r>
        <w:r>
          <w:rPr>
            <w:spacing w:val="-10"/>
          </w:rPr>
          <w:t>5</w:t>
        </w:r>
      </w:moveTo>
    </w:p>
    <w:moveToRangeEnd w:id="1329"/>
    <w:p w14:paraId="464981BE" w14:textId="51134461" w:rsidR="00ED7CE4" w:rsidDel="002114CB" w:rsidRDefault="00ED7CE4">
      <w:pPr>
        <w:pStyle w:val="NormalBPBHEB"/>
        <w:rPr>
          <w:del w:id="1331" w:author="Abhiram Arali" w:date="2024-11-13T12:41:00Z"/>
        </w:rPr>
        <w:pPrChange w:id="1332" w:author="Abhiram Arali" w:date="2024-11-13T12:41:00Z">
          <w:pPr>
            <w:pStyle w:val="BodyText"/>
            <w:spacing w:after="3" w:line="499" w:lineRule="auto"/>
            <w:ind w:left="220"/>
          </w:pPr>
        </w:pPrChange>
      </w:pPr>
    </w:p>
    <w:p w14:paraId="0ECE8764" w14:textId="28C1F153" w:rsidR="00721600" w:rsidRDefault="00721600">
      <w:pPr>
        <w:pStyle w:val="NormalBPBHEB"/>
        <w:rPr>
          <w:sz w:val="20"/>
        </w:rPr>
        <w:pPrChange w:id="1333" w:author="Abhiram Arali" w:date="2024-11-13T12:41:00Z">
          <w:pPr>
            <w:pStyle w:val="BodyText"/>
            <w:ind w:left="102"/>
          </w:pPr>
        </w:pPrChange>
      </w:pPr>
      <w:del w:id="1334" w:author="Abhiram Arali" w:date="2024-11-13T12:36:00Z">
        <w:r w:rsidDel="00ED7CE4">
          <w:rPr>
            <w:noProof/>
            <w:sz w:val="20"/>
            <w:lang w:val="en-IN" w:eastAsia="en-IN"/>
            <w:rPrChange w:id="1335" w:author="Unknown">
              <w:rPr>
                <w:noProof/>
                <w:lang w:val="en-IN" w:eastAsia="en-IN"/>
              </w:rPr>
            </w:rPrChange>
          </w:rPr>
          <mc:AlternateContent>
            <mc:Choice Requires="wps">
              <w:drawing>
                <wp:inline distT="0" distB="0" distL="0" distR="0" wp14:anchorId="086A3D16" wp14:editId="3353D665">
                  <wp:extent cx="5876290" cy="294640"/>
                  <wp:effectExtent l="9525" t="0" r="635" b="10160"/>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4640"/>
                          </a:xfrm>
                          <a:prstGeom prst="rect">
                            <a:avLst/>
                          </a:prstGeom>
                          <a:ln w="6096">
                            <a:solidFill>
                              <a:srgbClr val="000000"/>
                            </a:solidFill>
                            <a:prstDash val="solid"/>
                          </a:ln>
                        </wps:spPr>
                        <wps:txbx>
                          <w:txbxContent>
                            <w:p w14:paraId="4F81BA0D" w14:textId="42A41FD7" w:rsidR="00721600" w:rsidRDefault="00721600">
                              <w:pPr>
                                <w:pStyle w:val="CodeBlockBPBHEB"/>
                                <w:pPrChange w:id="1336" w:author="Abhiram Arali" w:date="2024-11-13T12:36:00Z">
                                  <w:pPr>
                                    <w:pStyle w:val="BodyText"/>
                                    <w:spacing w:before="18"/>
                                    <w:ind w:left="107"/>
                                  </w:pPr>
                                </w:pPrChange>
                              </w:pPr>
                              <w:moveFromRangeStart w:id="1337" w:author="Abhiram Arali" w:date="2024-11-13T12:36:00Z" w:name="move182393789"/>
                              <w:moveFrom w:id="1338" w:author="Abhiram Arali" w:date="2024-11-13T12:36:00Z">
                                <w:r w:rsidDel="00ED7CE4">
                                  <w:t>int</w:t>
                                </w:r>
                                <w:r w:rsidDel="00ED7CE4">
                                  <w:rPr>
                                    <w:spacing w:val="-1"/>
                                  </w:rPr>
                                  <w:t xml:space="preserve"> </w:t>
                                </w:r>
                                <w:r w:rsidDel="00ED7CE4">
                                  <w:t>a</w:t>
                                </w:r>
                                <w:r w:rsidDel="00ED7CE4">
                                  <w:rPr>
                                    <w:spacing w:val="-1"/>
                                  </w:rPr>
                                  <w:t xml:space="preserve"> </w:t>
                                </w:r>
                                <w:r w:rsidDel="00ED7CE4">
                                  <w:t>=</w:t>
                                </w:r>
                                <w:r w:rsidDel="00ED7CE4">
                                  <w:rPr>
                                    <w:spacing w:val="-1"/>
                                  </w:rPr>
                                  <w:t xml:space="preserve"> </w:t>
                                </w:r>
                                <w:r w:rsidDel="00ED7CE4">
                                  <w:t>+5;</w:t>
                                </w:r>
                                <w:r w:rsidDel="00ED7CE4">
                                  <w:rPr>
                                    <w:spacing w:val="60"/>
                                  </w:rPr>
                                  <w:t xml:space="preserve"> </w:t>
                                </w:r>
                                <w:r w:rsidDel="00ED7CE4">
                                  <w:t xml:space="preserve">// a is </w:t>
                                </w:r>
                                <w:r w:rsidDel="00ED7CE4">
                                  <w:rPr>
                                    <w:spacing w:val="-10"/>
                                  </w:rPr>
                                  <w:t>5</w:t>
                                </w:r>
                              </w:moveFrom>
                              <w:moveFromRangeEnd w:id="1337"/>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6A3D16" id="Textbox 255" o:spid="_x0000_s1073" type="#_x0000_t202" style="width:462.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" filled="f" strokeweight=".48pt">
                  <v:path arrowok="t"/>
                  <v:textbox inset="0,0,0,0">
                    <w:txbxContent>
                      <w:p w14:paraId="4F81BA0D" w14:textId="42A41FD7" w:rsidR="00721600" w:rsidRDefault="00721600">
                        <w:pPr>
                          <w:pStyle w:val="CodeBlockBPBHEB"/>
                          <w:pPrChange w:id="1854" w:author="Abhiram Arali" w:date="2024-11-13T12:36:00Z" w16du:dateUtc="2024-11-13T07:06:00Z">
                            <w:pPr>
                              <w:pStyle w:val="BodyText"/>
                              <w:spacing w:before="18"/>
                              <w:ind w:left="107"/>
                            </w:pPr>
                          </w:pPrChange>
                        </w:pPr>
                        <w:moveFromRangeStart w:id="1855" w:author="Abhiram Arali" w:date="2024-11-13T12:36:00Z" w:name="move182393789"/>
                        <w:moveFrom w:id="1856" w:author="Abhiram Arali" w:date="2024-11-13T12:36:00Z" w16du:dateUtc="2024-11-13T07:06:00Z">
                          <w:r w:rsidDel="00ED7CE4">
                            <w:t>int</w:t>
                          </w:r>
                          <w:r w:rsidDel="00ED7CE4">
                            <w:rPr>
                              <w:spacing w:val="-1"/>
                            </w:rPr>
                            <w:t xml:space="preserve"> </w:t>
                          </w:r>
                          <w:r w:rsidDel="00ED7CE4">
                            <w:t>a</w:t>
                          </w:r>
                          <w:r w:rsidDel="00ED7CE4">
                            <w:rPr>
                              <w:spacing w:val="-1"/>
                            </w:rPr>
                            <w:t xml:space="preserve"> </w:t>
                          </w:r>
                          <w:r w:rsidDel="00ED7CE4">
                            <w:t>=</w:t>
                          </w:r>
                          <w:r w:rsidDel="00ED7CE4">
                            <w:rPr>
                              <w:spacing w:val="-1"/>
                            </w:rPr>
                            <w:t xml:space="preserve"> </w:t>
                          </w:r>
                          <w:r w:rsidDel="00ED7CE4">
                            <w:t>+5;</w:t>
                          </w:r>
                          <w:r w:rsidDel="00ED7CE4">
                            <w:rPr>
                              <w:spacing w:val="60"/>
                            </w:rPr>
                            <w:t xml:space="preserve"> </w:t>
                          </w:r>
                          <w:r w:rsidDel="00ED7CE4">
                            <w:t xml:space="preserve">// a is </w:t>
                          </w:r>
                          <w:r w:rsidDel="00ED7CE4">
                            <w:rPr>
                              <w:spacing w:val="-10"/>
                            </w:rPr>
                            <w:t>5</w:t>
                          </w:r>
                        </w:moveFrom>
                        <w:moveFromRangeEnd w:id="1855"/>
                      </w:p>
                    </w:txbxContent>
                  </v:textbox>
                  <w10:anchorlock/>
                </v:shape>
              </w:pict>
            </mc:Fallback>
          </mc:AlternateContent>
        </w:r>
      </w:del>
    </w:p>
    <w:p w14:paraId="242CBC4E" w14:textId="4F7CC2B8" w:rsidR="00721600" w:rsidRPr="00412B18" w:rsidDel="000D05DC" w:rsidRDefault="00721600">
      <w:pPr>
        <w:pStyle w:val="NormalBPBHEB"/>
        <w:rPr>
          <w:del w:id="1339" w:author="Abhiram Arali" w:date="2024-11-13T12:41:00Z"/>
          <w:b/>
          <w:bCs/>
          <w:rPrChange w:id="1340" w:author="Abhiram Arali" w:date="2024-11-13T12:41:00Z">
            <w:rPr>
              <w:del w:id="1341" w:author="Abhiram Arali" w:date="2024-11-13T12:41:00Z"/>
            </w:rPr>
          </w:rPrChange>
        </w:rPr>
        <w:pPrChange w:id="1342" w:author="Abhiram Arali" w:date="2024-11-13T12:41:00Z">
          <w:pPr>
            <w:pStyle w:val="Heading1"/>
            <w:numPr>
              <w:ilvl w:val="1"/>
              <w:numId w:val="6"/>
            </w:numPr>
            <w:tabs>
              <w:tab w:val="left" w:pos="786"/>
            </w:tabs>
            <w:spacing w:before="127"/>
            <w:ind w:left="786" w:hanging="283"/>
          </w:pPr>
        </w:pPrChange>
      </w:pPr>
      <w:r w:rsidRPr="00412B18">
        <w:rPr>
          <w:b/>
          <w:bCs/>
          <w:rPrChange w:id="1343" w:author="Abhiram Arali" w:date="2024-11-13T12:41:00Z">
            <w:rPr/>
          </w:rPrChange>
        </w:rPr>
        <w:t>Unary</w:t>
      </w:r>
      <w:r w:rsidRPr="00412B18">
        <w:rPr>
          <w:b/>
          <w:bCs/>
          <w:spacing w:val="-4"/>
          <w:rPrChange w:id="1344" w:author="Abhiram Arali" w:date="2024-11-13T12:41:00Z">
            <w:rPr>
              <w:spacing w:val="-4"/>
            </w:rPr>
          </w:rPrChange>
        </w:rPr>
        <w:t xml:space="preserve"> </w:t>
      </w:r>
      <w:r w:rsidR="00D5647F" w:rsidRPr="00107CFE">
        <w:rPr>
          <w:b/>
          <w:bCs/>
        </w:rPr>
        <w:t>minus</w:t>
      </w:r>
      <w:r w:rsidR="00D5647F" w:rsidRPr="00D5647F">
        <w:rPr>
          <w:b/>
          <w:bCs/>
          <w:spacing w:val="-1"/>
        </w:rPr>
        <w:t xml:space="preserve"> </w:t>
      </w:r>
      <w:r w:rsidRPr="00412B18">
        <w:rPr>
          <w:b/>
          <w:bCs/>
          <w:rPrChange w:id="1345" w:author="Abhiram Arali" w:date="2024-11-13T12:41:00Z">
            <w:rPr/>
          </w:rPrChange>
        </w:rPr>
        <w:t>(-</w:t>
      </w:r>
      <w:r w:rsidRPr="00412B18">
        <w:rPr>
          <w:b/>
          <w:bCs/>
          <w:spacing w:val="-10"/>
          <w:rPrChange w:id="1346" w:author="Abhiram Arali" w:date="2024-11-13T12:41:00Z">
            <w:rPr>
              <w:spacing w:val="-10"/>
            </w:rPr>
          </w:rPrChange>
        </w:rPr>
        <w:t>)</w:t>
      </w:r>
      <w:ins w:id="1347" w:author="Abhiram Arali" w:date="2024-11-13T12:41:00Z">
        <w:r w:rsidR="000D05DC">
          <w:rPr>
            <w:b/>
            <w:bCs/>
            <w:spacing w:val="-10"/>
          </w:rPr>
          <w:t xml:space="preserve">: </w:t>
        </w:r>
      </w:ins>
    </w:p>
    <w:p w14:paraId="6340BFEB" w14:textId="2539C105" w:rsidR="00721600" w:rsidDel="00412B18" w:rsidRDefault="00721600" w:rsidP="00721600">
      <w:pPr>
        <w:pStyle w:val="BodyText"/>
        <w:spacing w:before="22"/>
        <w:rPr>
          <w:del w:id="1348" w:author="Abhiram Arali" w:date="2024-11-13T12:41:00Z"/>
          <w:b/>
        </w:rPr>
      </w:pPr>
    </w:p>
    <w:p w14:paraId="460F946E" w14:textId="77777777" w:rsidR="00721600" w:rsidRDefault="00721600">
      <w:pPr>
        <w:pStyle w:val="NormalBPBHEB"/>
        <w:numPr>
          <w:ilvl w:val="0"/>
          <w:numId w:val="67"/>
        </w:numPr>
        <w:pPrChange w:id="1349" w:author="Abhiram Arali" w:date="2024-11-13T12:42:00Z">
          <w:pPr>
            <w:pStyle w:val="BodyText"/>
            <w:spacing w:line="499" w:lineRule="auto"/>
            <w:ind w:left="220"/>
          </w:pPr>
        </w:pPrChange>
      </w:pPr>
      <w:r>
        <w:t>Negates</w:t>
      </w:r>
      <w:r>
        <w:rPr>
          <w:spacing w:val="-15"/>
        </w:rPr>
        <w:t xml:space="preserve"> </w:t>
      </w:r>
      <w:r>
        <w:t>the</w:t>
      </w:r>
      <w:r>
        <w:rPr>
          <w:spacing w:val="-15"/>
        </w:rPr>
        <w:t xml:space="preserve"> </w:t>
      </w:r>
      <w:r>
        <w:t>value</w:t>
      </w:r>
      <w:r>
        <w:rPr>
          <w:spacing w:val="-15"/>
        </w:rPr>
        <w:t xml:space="preserve"> </w:t>
      </w:r>
      <w:r>
        <w:t>of</w:t>
      </w:r>
      <w:r>
        <w:rPr>
          <w:spacing w:val="-15"/>
        </w:rPr>
        <w:t xml:space="preserve"> </w:t>
      </w:r>
      <w:r>
        <w:t>the</w:t>
      </w:r>
      <w:r>
        <w:rPr>
          <w:spacing w:val="-15"/>
        </w:rPr>
        <w:t xml:space="preserve"> </w:t>
      </w:r>
      <w:r>
        <w:t>operand.</w:t>
      </w:r>
      <w:r>
        <w:rPr>
          <w:spacing w:val="-15"/>
        </w:rPr>
        <w:t xml:space="preserve"> </w:t>
      </w:r>
      <w:r>
        <w:t>If</w:t>
      </w:r>
      <w:r>
        <w:rPr>
          <w:spacing w:val="-15"/>
        </w:rPr>
        <w:t xml:space="preserve"> </w:t>
      </w:r>
      <w:r>
        <w:t>the</w:t>
      </w:r>
      <w:r>
        <w:rPr>
          <w:spacing w:val="-15"/>
        </w:rPr>
        <w:t xml:space="preserve"> </w:t>
      </w:r>
      <w:r>
        <w:t>operand</w:t>
      </w:r>
      <w:r>
        <w:rPr>
          <w:spacing w:val="-15"/>
        </w:rPr>
        <w:t xml:space="preserve"> </w:t>
      </w:r>
      <w:r>
        <w:t>is</w:t>
      </w:r>
      <w:r>
        <w:rPr>
          <w:spacing w:val="-15"/>
        </w:rPr>
        <w:t xml:space="preserve"> </w:t>
      </w:r>
      <w:r>
        <w:t>positive,</w:t>
      </w:r>
      <w:r>
        <w:rPr>
          <w:spacing w:val="-15"/>
        </w:rPr>
        <w:t xml:space="preserve"> </w:t>
      </w:r>
      <w:r>
        <w:t>it</w:t>
      </w:r>
      <w:r>
        <w:rPr>
          <w:spacing w:val="-15"/>
        </w:rPr>
        <w:t xml:space="preserve"> </w:t>
      </w:r>
      <w:r>
        <w:t>becomes</w:t>
      </w:r>
      <w:r>
        <w:rPr>
          <w:spacing w:val="-15"/>
        </w:rPr>
        <w:t xml:space="preserve"> </w:t>
      </w:r>
      <w:r>
        <w:t>negative,</w:t>
      </w:r>
      <w:r>
        <w:rPr>
          <w:spacing w:val="-15"/>
        </w:rPr>
        <w:t xml:space="preserve"> </w:t>
      </w:r>
      <w:r>
        <w:t>and</w:t>
      </w:r>
      <w:r>
        <w:rPr>
          <w:spacing w:val="-15"/>
        </w:rPr>
        <w:t xml:space="preserve"> </w:t>
      </w:r>
      <w:r>
        <w:t>vice</w:t>
      </w:r>
      <w:r>
        <w:rPr>
          <w:spacing w:val="-15"/>
        </w:rPr>
        <w:t xml:space="preserve"> </w:t>
      </w:r>
      <w:r>
        <w:t xml:space="preserve">versa. </w:t>
      </w:r>
      <w:r>
        <w:rPr>
          <w:spacing w:val="-2"/>
        </w:rPr>
        <w:t>Example:</w:t>
      </w:r>
    </w:p>
    <w:p w14:paraId="7A9B16AB" w14:textId="77777777" w:rsidR="00CC7978" w:rsidRDefault="00CC7978" w:rsidP="00CC7978">
      <w:pPr>
        <w:pStyle w:val="CodeBlockBPBHEB"/>
      </w:pPr>
      <w:moveToRangeStart w:id="1350" w:author="Abhiram Arali" w:date="2024-11-13T12:42:00Z" w:name="move182394149"/>
      <w:proofErr w:type="spellStart"/>
      <w:proofErr w:type="gramStart"/>
      <w:moveTo w:id="1351" w:author="Abhiram Arali" w:date="2024-11-13T12:42:00Z">
        <w:r>
          <w:lastRenderedPageBreak/>
          <w:t>int</w:t>
        </w:r>
        <w:proofErr w:type="spellEnd"/>
        <w:proofErr w:type="gramEnd"/>
        <w:r>
          <w:t xml:space="preserve"> a</w:t>
        </w:r>
        <w:r>
          <w:rPr>
            <w:spacing w:val="-1"/>
          </w:rPr>
          <w:t xml:space="preserve"> </w:t>
        </w:r>
        <w:r>
          <w:t>=</w:t>
        </w:r>
        <w:r>
          <w:rPr>
            <w:spacing w:val="-1"/>
          </w:rPr>
          <w:t xml:space="preserve"> </w:t>
        </w:r>
        <w:r>
          <w:rPr>
            <w:spacing w:val="-5"/>
          </w:rPr>
          <w:t>5;</w:t>
        </w:r>
      </w:moveTo>
    </w:p>
    <w:p w14:paraId="2AC18526" w14:textId="77777777" w:rsidR="00CC7978" w:rsidRDefault="00CC7978" w:rsidP="00CC7978">
      <w:pPr>
        <w:pStyle w:val="CodeBlockBPBHEB"/>
      </w:pPr>
    </w:p>
    <w:p w14:paraId="5D1DD35A" w14:textId="77777777" w:rsidR="00CC7978" w:rsidRDefault="00CC7978" w:rsidP="00CC7978">
      <w:pPr>
        <w:pStyle w:val="CodeBlockBPBHEB"/>
      </w:pPr>
      <w:proofErr w:type="spellStart"/>
      <w:proofErr w:type="gramStart"/>
      <w:moveTo w:id="1352" w:author="Abhiram Arali" w:date="2024-11-13T12:42:00Z">
        <w:r>
          <w:t>int</w:t>
        </w:r>
        <w:proofErr w:type="spellEnd"/>
        <w:proofErr w:type="gramEnd"/>
        <w:r>
          <w:rPr>
            <w:spacing w:val="-1"/>
          </w:rPr>
          <w:t xml:space="preserve"> </w:t>
        </w:r>
        <w:r>
          <w:t>b =</w:t>
        </w:r>
        <w:r>
          <w:rPr>
            <w:spacing w:val="-2"/>
          </w:rPr>
          <w:t xml:space="preserve"> </w:t>
        </w:r>
        <w:r>
          <w:t>-a;</w:t>
        </w:r>
        <w:r>
          <w:rPr>
            <w:spacing w:val="60"/>
          </w:rPr>
          <w:t xml:space="preserve"> </w:t>
        </w:r>
        <w:r>
          <w:t>//</w:t>
        </w:r>
        <w:r>
          <w:rPr>
            <w:spacing w:val="-1"/>
          </w:rPr>
          <w:t xml:space="preserve"> </w:t>
        </w:r>
        <w:r>
          <w:t>b is -</w:t>
        </w:r>
        <w:r>
          <w:rPr>
            <w:spacing w:val="-10"/>
          </w:rPr>
          <w:t>5</w:t>
        </w:r>
      </w:moveTo>
    </w:p>
    <w:moveToRangeEnd w:id="1350"/>
    <w:p w14:paraId="5EBE15AD" w14:textId="269F1FE1" w:rsidR="00721600" w:rsidDel="005A0031" w:rsidRDefault="00721600">
      <w:pPr>
        <w:pStyle w:val="NormalBPBHEB"/>
        <w:rPr>
          <w:del w:id="1353" w:author="Abhiram Arali" w:date="2024-11-13T12:42:00Z"/>
        </w:rPr>
        <w:sectPr w:rsidR="00721600" w:rsidDel="005A0031">
          <w:pgSz w:w="11910" w:h="16840"/>
          <w:pgMar w:top="1540" w:right="1220" w:bottom="1200" w:left="1220" w:header="758" w:footer="1000" w:gutter="0"/>
          <w:cols w:space="720"/>
        </w:sectPr>
        <w:pPrChange w:id="1354" w:author="Abhiram Arali" w:date="2024-11-13T12:42:00Z">
          <w:pPr>
            <w:spacing w:line="499" w:lineRule="auto"/>
          </w:pPr>
        </w:pPrChange>
      </w:pPr>
    </w:p>
    <w:p w14:paraId="3D528642" w14:textId="0239E867" w:rsidR="00721600" w:rsidDel="004639ED" w:rsidRDefault="00721600">
      <w:pPr>
        <w:pStyle w:val="NormalBPBHEB"/>
        <w:rPr>
          <w:del w:id="1355" w:author="Abhiram Arali" w:date="2024-11-13T12:42:00Z"/>
          <w:sz w:val="7"/>
        </w:rPr>
        <w:pPrChange w:id="1356" w:author="Abhiram Arali" w:date="2024-11-13T12:42:00Z">
          <w:pPr>
            <w:pStyle w:val="BodyText"/>
            <w:spacing w:before="10"/>
          </w:pPr>
        </w:pPrChange>
      </w:pPr>
    </w:p>
    <w:p w14:paraId="21F567D9" w14:textId="50FAEAA9" w:rsidR="00721600" w:rsidRDefault="00721600">
      <w:pPr>
        <w:pStyle w:val="NormalBPBHEB"/>
        <w:rPr>
          <w:sz w:val="20"/>
        </w:rPr>
        <w:pPrChange w:id="1357" w:author="Abhiram Arali" w:date="2024-11-13T12:42:00Z">
          <w:pPr>
            <w:pStyle w:val="BodyText"/>
            <w:ind w:left="102"/>
          </w:pPr>
        </w:pPrChange>
      </w:pPr>
      <w:del w:id="1358" w:author="Abhiram Arali" w:date="2024-11-13T12:42:00Z">
        <w:r w:rsidDel="004639ED">
          <w:rPr>
            <w:noProof/>
            <w:sz w:val="20"/>
            <w:lang w:val="en-IN" w:eastAsia="en-IN"/>
            <w:rPrChange w:id="1359" w:author="Unknown">
              <w:rPr>
                <w:noProof/>
                <w:lang w:val="en-IN" w:eastAsia="en-IN"/>
              </w:rPr>
            </w:rPrChange>
          </w:rPr>
          <mc:AlternateContent>
            <mc:Choice Requires="wps">
              <w:drawing>
                <wp:inline distT="0" distB="0" distL="0" distR="0" wp14:anchorId="5F941A3C" wp14:editId="45093108">
                  <wp:extent cx="5876290" cy="655955"/>
                  <wp:effectExtent l="9525" t="0" r="635" b="10795"/>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5955"/>
                          </a:xfrm>
                          <a:prstGeom prst="rect">
                            <a:avLst/>
                          </a:prstGeom>
                          <a:ln w="6096">
                            <a:solidFill>
                              <a:srgbClr val="000000"/>
                            </a:solidFill>
                            <a:prstDash val="solid"/>
                          </a:ln>
                        </wps:spPr>
                        <wps:txbx>
                          <w:txbxContent>
                            <w:p w14:paraId="19C6D9B2" w14:textId="2F07D8F7" w:rsidR="00721600" w:rsidDel="00CC7978" w:rsidRDefault="00721600">
                              <w:pPr>
                                <w:pStyle w:val="CodeBlockBPBHEB"/>
                                <w:pPrChange w:id="1360" w:author="Abhiram Arali" w:date="2024-11-13T12:42:00Z">
                                  <w:pPr>
                                    <w:pStyle w:val="BodyText"/>
                                    <w:spacing w:before="18"/>
                                    <w:ind w:left="107"/>
                                  </w:pPr>
                                </w:pPrChange>
                              </w:pPr>
                              <w:moveFromRangeStart w:id="1361" w:author="Abhiram Arali" w:date="2024-11-13T12:42:00Z" w:name="move182394149"/>
                              <w:moveFrom w:id="1362" w:author="Abhiram Arali" w:date="2024-11-13T12:42:00Z">
                                <w:r w:rsidDel="00CC7978">
                                  <w:t>int a</w:t>
                                </w:r>
                                <w:r w:rsidDel="00CC7978">
                                  <w:rPr>
                                    <w:spacing w:val="-1"/>
                                  </w:rPr>
                                  <w:t xml:space="preserve"> </w:t>
                                </w:r>
                                <w:r w:rsidDel="00CC7978">
                                  <w:t>=</w:t>
                                </w:r>
                                <w:r w:rsidDel="00CC7978">
                                  <w:rPr>
                                    <w:spacing w:val="-1"/>
                                  </w:rPr>
                                  <w:t xml:space="preserve"> </w:t>
                                </w:r>
                                <w:r w:rsidDel="00CC7978">
                                  <w:rPr>
                                    <w:spacing w:val="-5"/>
                                  </w:rPr>
                                  <w:t>5;</w:t>
                                </w:r>
                              </w:moveFrom>
                            </w:p>
                            <w:p w14:paraId="7C9A4386" w14:textId="5B1B3892" w:rsidR="00721600" w:rsidDel="00CC7978" w:rsidRDefault="00721600">
                              <w:pPr>
                                <w:pStyle w:val="CodeBlockBPBHEB"/>
                                <w:pPrChange w:id="1363" w:author="Abhiram Arali" w:date="2024-11-13T12:42:00Z">
                                  <w:pPr>
                                    <w:pStyle w:val="BodyText"/>
                                    <w:spacing w:before="22"/>
                                  </w:pPr>
                                </w:pPrChange>
                              </w:pPr>
                            </w:p>
                            <w:p w14:paraId="451D5EEB" w14:textId="17236C58" w:rsidR="00721600" w:rsidRDefault="00721600">
                              <w:pPr>
                                <w:pStyle w:val="CodeBlockBPBHEB"/>
                                <w:pPrChange w:id="1364" w:author="Abhiram Arali" w:date="2024-11-13T12:42:00Z">
                                  <w:pPr>
                                    <w:pStyle w:val="BodyText"/>
                                    <w:ind w:left="107"/>
                                  </w:pPr>
                                </w:pPrChange>
                              </w:pPr>
                              <w:moveFrom w:id="1365" w:author="Abhiram Arali" w:date="2024-11-13T12:42:00Z">
                                <w:r w:rsidDel="00CC7978">
                                  <w:t>int</w:t>
                                </w:r>
                                <w:r w:rsidDel="00CC7978">
                                  <w:rPr>
                                    <w:spacing w:val="-1"/>
                                  </w:rPr>
                                  <w:t xml:space="preserve"> </w:t>
                                </w:r>
                                <w:r w:rsidDel="00CC7978">
                                  <w:t>b =</w:t>
                                </w:r>
                                <w:r w:rsidDel="00CC7978">
                                  <w:rPr>
                                    <w:spacing w:val="-2"/>
                                  </w:rPr>
                                  <w:t xml:space="preserve"> </w:t>
                                </w:r>
                                <w:r w:rsidDel="00CC7978">
                                  <w:t>-a;</w:t>
                                </w:r>
                                <w:r w:rsidDel="00CC7978">
                                  <w:rPr>
                                    <w:spacing w:val="60"/>
                                  </w:rPr>
                                  <w:t xml:space="preserve"> </w:t>
                                </w:r>
                                <w:r w:rsidDel="00CC7978">
                                  <w:t>//</w:t>
                                </w:r>
                                <w:r w:rsidDel="00CC7978">
                                  <w:rPr>
                                    <w:spacing w:val="-1"/>
                                  </w:rPr>
                                  <w:t xml:space="preserve"> </w:t>
                                </w:r>
                                <w:r w:rsidDel="00CC7978">
                                  <w:t>b is -</w:t>
                                </w:r>
                                <w:r w:rsidDel="00CC7978">
                                  <w:rPr>
                                    <w:spacing w:val="-10"/>
                                  </w:rPr>
                                  <w:t>5</w:t>
                                </w:r>
                              </w:moveFrom>
                              <w:moveFromRangeEnd w:id="1361"/>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941A3C" id="Textbox 256" o:spid="_x0000_s1074" type="#_x0000_t202" style="width:462.7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" filled="f" strokeweight=".48pt">
                  <v:path arrowok="t"/>
                  <v:textbox inset="0,0,0,0">
                    <w:txbxContent>
                      <w:p w14:paraId="19C6D9B2" w14:textId="2F07D8F7" w:rsidR="00721600" w:rsidDel="00CC7978" w:rsidRDefault="00721600">
                        <w:pPr>
                          <w:pStyle w:val="CodeBlockBPBHEB"/>
                          <w:rPr>
                            <w:moveFrom w:id="1888" w:author="Abhiram Arali" w:date="2024-11-13T12:42:00Z" w16du:dateUtc="2024-11-13T07:12:00Z"/>
                          </w:rPr>
                          <w:pPrChange w:id="1889" w:author="Abhiram Arali" w:date="2024-11-13T12:42:00Z" w16du:dateUtc="2024-11-13T07:12:00Z">
                            <w:pPr>
                              <w:pStyle w:val="BodyText"/>
                              <w:spacing w:before="18"/>
                              <w:ind w:left="107"/>
                            </w:pPr>
                          </w:pPrChange>
                        </w:pPr>
                        <w:moveFromRangeStart w:id="1890" w:author="Abhiram Arali" w:date="2024-11-13T12:42:00Z" w:name="move182394149"/>
                        <w:moveFrom w:id="1891" w:author="Abhiram Arali" w:date="2024-11-13T12:42:00Z" w16du:dateUtc="2024-11-13T07:12:00Z">
                          <w:r w:rsidDel="00CC7978">
                            <w:t>int a</w:t>
                          </w:r>
                          <w:r w:rsidDel="00CC7978">
                            <w:rPr>
                              <w:spacing w:val="-1"/>
                            </w:rPr>
                            <w:t xml:space="preserve"> </w:t>
                          </w:r>
                          <w:r w:rsidDel="00CC7978">
                            <w:t>=</w:t>
                          </w:r>
                          <w:r w:rsidDel="00CC7978">
                            <w:rPr>
                              <w:spacing w:val="-1"/>
                            </w:rPr>
                            <w:t xml:space="preserve"> </w:t>
                          </w:r>
                          <w:r w:rsidDel="00CC7978">
                            <w:rPr>
                              <w:spacing w:val="-5"/>
                            </w:rPr>
                            <w:t>5;</w:t>
                          </w:r>
                        </w:moveFrom>
                      </w:p>
                      <w:p w14:paraId="7C9A4386" w14:textId="5B1B3892" w:rsidR="00721600" w:rsidDel="00CC7978" w:rsidRDefault="00721600">
                        <w:pPr>
                          <w:pStyle w:val="CodeBlockBPBHEB"/>
                          <w:rPr>
                            <w:moveFrom w:id="1892" w:author="Abhiram Arali" w:date="2024-11-13T12:42:00Z" w16du:dateUtc="2024-11-13T07:12:00Z"/>
                          </w:rPr>
                          <w:pPrChange w:id="1893" w:author="Abhiram Arali" w:date="2024-11-13T12:42:00Z" w16du:dateUtc="2024-11-13T07:12:00Z">
                            <w:pPr>
                              <w:pStyle w:val="BodyText"/>
                              <w:spacing w:before="22"/>
                            </w:pPr>
                          </w:pPrChange>
                        </w:pPr>
                      </w:p>
                      <w:p w14:paraId="451D5EEB" w14:textId="17236C58" w:rsidR="00721600" w:rsidRDefault="00721600">
                        <w:pPr>
                          <w:pStyle w:val="CodeBlockBPBHEB"/>
                          <w:pPrChange w:id="1894" w:author="Abhiram Arali" w:date="2024-11-13T12:42:00Z" w16du:dateUtc="2024-11-13T07:12:00Z">
                            <w:pPr>
                              <w:pStyle w:val="BodyText"/>
                              <w:ind w:left="107"/>
                            </w:pPr>
                          </w:pPrChange>
                        </w:pPr>
                        <w:moveFrom w:id="1895" w:author="Abhiram Arali" w:date="2024-11-13T12:42:00Z" w16du:dateUtc="2024-11-13T07:12:00Z">
                          <w:r w:rsidDel="00CC7978">
                            <w:t>int</w:t>
                          </w:r>
                          <w:r w:rsidDel="00CC7978">
                            <w:rPr>
                              <w:spacing w:val="-1"/>
                            </w:rPr>
                            <w:t xml:space="preserve"> </w:t>
                          </w:r>
                          <w:r w:rsidDel="00CC7978">
                            <w:t>b =</w:t>
                          </w:r>
                          <w:r w:rsidDel="00CC7978">
                            <w:rPr>
                              <w:spacing w:val="-2"/>
                            </w:rPr>
                            <w:t xml:space="preserve"> </w:t>
                          </w:r>
                          <w:r w:rsidDel="00CC7978">
                            <w:t>-a;</w:t>
                          </w:r>
                          <w:r w:rsidDel="00CC7978">
                            <w:rPr>
                              <w:spacing w:val="60"/>
                            </w:rPr>
                            <w:t xml:space="preserve"> </w:t>
                          </w:r>
                          <w:r w:rsidDel="00CC7978">
                            <w:t>//</w:t>
                          </w:r>
                          <w:r w:rsidDel="00CC7978">
                            <w:rPr>
                              <w:spacing w:val="-1"/>
                            </w:rPr>
                            <w:t xml:space="preserve"> </w:t>
                          </w:r>
                          <w:r w:rsidDel="00CC7978">
                            <w:t>b is -</w:t>
                          </w:r>
                          <w:r w:rsidDel="00CC7978">
                            <w:rPr>
                              <w:spacing w:val="-10"/>
                            </w:rPr>
                            <w:t>5</w:t>
                          </w:r>
                        </w:moveFrom>
                        <w:moveFromRangeEnd w:id="1890"/>
                      </w:p>
                    </w:txbxContent>
                  </v:textbox>
                  <w10:anchorlock/>
                </v:shape>
              </w:pict>
            </mc:Fallback>
          </mc:AlternateContent>
        </w:r>
      </w:del>
    </w:p>
    <w:p w14:paraId="5E9DA973" w14:textId="0D5D8A5D" w:rsidR="00721600" w:rsidRPr="007B3842" w:rsidDel="00107CFE" w:rsidRDefault="00721600">
      <w:pPr>
        <w:pStyle w:val="NormalBPBHEB"/>
        <w:rPr>
          <w:del w:id="1366" w:author="Abhiram Arali" w:date="2024-11-13T12:42:00Z"/>
          <w:b/>
          <w:bCs/>
          <w:rPrChange w:id="1367" w:author="Abhiram Arali" w:date="2024-11-13T12:42:00Z">
            <w:rPr>
              <w:del w:id="1368" w:author="Abhiram Arali" w:date="2024-11-13T12:42:00Z"/>
            </w:rPr>
          </w:rPrChange>
        </w:rPr>
        <w:pPrChange w:id="1369" w:author="Abhiram Arali" w:date="2024-11-13T12:42:00Z">
          <w:pPr>
            <w:pStyle w:val="Heading1"/>
            <w:numPr>
              <w:ilvl w:val="1"/>
              <w:numId w:val="6"/>
            </w:numPr>
            <w:tabs>
              <w:tab w:val="left" w:pos="786"/>
            </w:tabs>
            <w:spacing w:before="129"/>
            <w:ind w:left="786" w:hanging="283"/>
          </w:pPr>
        </w:pPrChange>
      </w:pPr>
      <w:r w:rsidRPr="007B3842">
        <w:rPr>
          <w:b/>
          <w:bCs/>
          <w:rPrChange w:id="1370" w:author="Abhiram Arali" w:date="2024-11-13T12:42:00Z">
            <w:rPr/>
          </w:rPrChange>
        </w:rPr>
        <w:t>Increment</w:t>
      </w:r>
      <w:r w:rsidRPr="007B3842">
        <w:rPr>
          <w:b/>
          <w:bCs/>
          <w:spacing w:val="-3"/>
          <w:rPrChange w:id="1371" w:author="Abhiram Arali" w:date="2024-11-13T12:42:00Z">
            <w:rPr>
              <w:spacing w:val="-3"/>
            </w:rPr>
          </w:rPrChange>
        </w:rPr>
        <w:t xml:space="preserve"> </w:t>
      </w:r>
      <w:r w:rsidR="007B3842" w:rsidRPr="00107CFE">
        <w:rPr>
          <w:b/>
          <w:bCs/>
        </w:rPr>
        <w:t>operator</w:t>
      </w:r>
      <w:r w:rsidR="007B3842" w:rsidRPr="007B3842">
        <w:rPr>
          <w:b/>
          <w:bCs/>
          <w:spacing w:val="-2"/>
        </w:rPr>
        <w:t xml:space="preserve"> </w:t>
      </w:r>
      <w:r w:rsidRPr="007B3842">
        <w:rPr>
          <w:b/>
          <w:bCs/>
          <w:spacing w:val="-4"/>
          <w:rPrChange w:id="1372" w:author="Abhiram Arali" w:date="2024-11-13T12:42:00Z">
            <w:rPr>
              <w:spacing w:val="-4"/>
            </w:rPr>
          </w:rPrChange>
        </w:rPr>
        <w:t>(++)</w:t>
      </w:r>
      <w:ins w:id="1373" w:author="Abhiram Arali" w:date="2024-11-13T12:42:00Z">
        <w:r w:rsidR="00107CFE">
          <w:rPr>
            <w:b/>
            <w:bCs/>
            <w:spacing w:val="-4"/>
          </w:rPr>
          <w:t xml:space="preserve">: </w:t>
        </w:r>
      </w:ins>
    </w:p>
    <w:p w14:paraId="617A94C4" w14:textId="4958910F" w:rsidR="00721600" w:rsidDel="009F2C8F" w:rsidRDefault="00721600">
      <w:pPr>
        <w:pStyle w:val="NormalBPBHEB"/>
        <w:rPr>
          <w:del w:id="1374" w:author="Abhiram Arali" w:date="2024-11-13T12:42:00Z"/>
          <w:b/>
        </w:rPr>
        <w:pPrChange w:id="1375" w:author="Abhiram Arali" w:date="2024-11-13T12:42:00Z">
          <w:pPr>
            <w:pStyle w:val="BodyText"/>
            <w:spacing w:before="24"/>
          </w:pPr>
        </w:pPrChange>
      </w:pPr>
    </w:p>
    <w:p w14:paraId="5FEA3E35" w14:textId="21840ECD" w:rsidR="0010245C" w:rsidRDefault="00721600">
      <w:pPr>
        <w:pStyle w:val="NormalBPBHEB"/>
        <w:numPr>
          <w:ilvl w:val="0"/>
          <w:numId w:val="68"/>
        </w:numPr>
        <w:rPr>
          <w:ins w:id="1376" w:author="Abhiram Arali" w:date="2024-11-13T12:42:00Z"/>
        </w:rPr>
        <w:pPrChange w:id="1377" w:author="Abhiram Arali" w:date="2024-11-13T12:42:00Z">
          <w:pPr>
            <w:pStyle w:val="NormalBPBHEB"/>
          </w:pPr>
        </w:pPrChange>
      </w:pPr>
      <w:r>
        <w:t>Increases</w:t>
      </w:r>
      <w:r>
        <w:rPr>
          <w:spacing w:val="-2"/>
        </w:rPr>
        <w:t xml:space="preserve"> </w:t>
      </w:r>
      <w:r>
        <w:t>the</w:t>
      </w:r>
      <w:r>
        <w:rPr>
          <w:spacing w:val="-2"/>
        </w:rPr>
        <w:t xml:space="preserve"> </w:t>
      </w:r>
      <w:r>
        <w:t>value</w:t>
      </w:r>
      <w:r>
        <w:rPr>
          <w:spacing w:val="-2"/>
        </w:rPr>
        <w:t xml:space="preserve"> </w:t>
      </w:r>
      <w:r>
        <w:t>of</w:t>
      </w:r>
      <w:r>
        <w:rPr>
          <w:spacing w:val="-4"/>
        </w:rPr>
        <w:t xml:space="preserve"> </w:t>
      </w:r>
      <w:r>
        <w:t>the</w:t>
      </w:r>
      <w:r>
        <w:rPr>
          <w:spacing w:val="-1"/>
        </w:rPr>
        <w:t xml:space="preserve"> </w:t>
      </w:r>
      <w:r>
        <w:t>operand</w:t>
      </w:r>
      <w:r>
        <w:rPr>
          <w:spacing w:val="-2"/>
        </w:rPr>
        <w:t xml:space="preserve"> </w:t>
      </w:r>
      <w:r>
        <w:t>by</w:t>
      </w:r>
      <w:r>
        <w:rPr>
          <w:spacing w:val="-2"/>
        </w:rPr>
        <w:t xml:space="preserve"> </w:t>
      </w:r>
      <w:r>
        <w:t>1. It can</w:t>
      </w:r>
      <w:r>
        <w:rPr>
          <w:spacing w:val="-2"/>
        </w:rPr>
        <w:t xml:space="preserve"> </w:t>
      </w:r>
      <w:r>
        <w:t>be</w:t>
      </w:r>
      <w:r>
        <w:rPr>
          <w:spacing w:val="-3"/>
        </w:rPr>
        <w:t xml:space="preserve"> </w:t>
      </w:r>
      <w:r>
        <w:t>used</w:t>
      </w:r>
      <w:r>
        <w:rPr>
          <w:spacing w:val="-2"/>
        </w:rPr>
        <w:t xml:space="preserve"> </w:t>
      </w:r>
      <w:r>
        <w:t>in</w:t>
      </w:r>
      <w:r>
        <w:rPr>
          <w:spacing w:val="-2"/>
        </w:rPr>
        <w:t xml:space="preserve"> </w:t>
      </w:r>
      <w:r>
        <w:t>two</w:t>
      </w:r>
      <w:r>
        <w:rPr>
          <w:spacing w:val="-2"/>
        </w:rPr>
        <w:t xml:space="preserve"> </w:t>
      </w:r>
      <w:r>
        <w:t xml:space="preserve">forms: </w:t>
      </w:r>
    </w:p>
    <w:p w14:paraId="3B115C72" w14:textId="77777777" w:rsidR="0010245C" w:rsidRDefault="00721600">
      <w:pPr>
        <w:pStyle w:val="NormalBPBHEB"/>
        <w:numPr>
          <w:ilvl w:val="0"/>
          <w:numId w:val="69"/>
        </w:numPr>
        <w:rPr>
          <w:ins w:id="1378" w:author="Abhiram Arali" w:date="2024-11-13T12:42:00Z"/>
        </w:rPr>
        <w:pPrChange w:id="1379" w:author="Abhiram Arali" w:date="2024-11-13T12:42:00Z">
          <w:pPr>
            <w:pStyle w:val="NormalBPBHEB"/>
          </w:pPr>
        </w:pPrChange>
      </w:pPr>
      <w:r>
        <w:t>Prefix</w:t>
      </w:r>
      <w:r>
        <w:rPr>
          <w:spacing w:val="-4"/>
        </w:rPr>
        <w:t xml:space="preserve"> </w:t>
      </w:r>
      <w:r>
        <w:t>(++a):</w:t>
      </w:r>
      <w:r>
        <w:rPr>
          <w:spacing w:val="-3"/>
        </w:rPr>
        <w:t xml:space="preserve"> </w:t>
      </w:r>
      <w:r>
        <w:t>Increments</w:t>
      </w:r>
      <w:r>
        <w:rPr>
          <w:spacing w:val="-4"/>
        </w:rPr>
        <w:t xml:space="preserve"> </w:t>
      </w:r>
      <w:r>
        <w:t>the</w:t>
      </w:r>
      <w:r>
        <w:rPr>
          <w:spacing w:val="-5"/>
        </w:rPr>
        <w:t xml:space="preserve"> </w:t>
      </w:r>
      <w:r>
        <w:t>value</w:t>
      </w:r>
      <w:r>
        <w:rPr>
          <w:spacing w:val="-4"/>
        </w:rPr>
        <w:t xml:space="preserve"> </w:t>
      </w:r>
      <w:r>
        <w:t>before</w:t>
      </w:r>
      <w:r>
        <w:rPr>
          <w:spacing w:val="-6"/>
        </w:rPr>
        <w:t xml:space="preserve"> </w:t>
      </w:r>
      <w:r>
        <w:t>it</w:t>
      </w:r>
      <w:r>
        <w:rPr>
          <w:spacing w:val="-4"/>
        </w:rPr>
        <w:t xml:space="preserve"> </w:t>
      </w:r>
      <w:r>
        <w:t>is</w:t>
      </w:r>
      <w:r>
        <w:rPr>
          <w:spacing w:val="-4"/>
        </w:rPr>
        <w:t xml:space="preserve"> </w:t>
      </w:r>
      <w:r>
        <w:t>used</w:t>
      </w:r>
      <w:r>
        <w:rPr>
          <w:spacing w:val="-4"/>
        </w:rPr>
        <w:t xml:space="preserve"> </w:t>
      </w:r>
      <w:r>
        <w:t>in</w:t>
      </w:r>
      <w:r>
        <w:rPr>
          <w:spacing w:val="-4"/>
        </w:rPr>
        <w:t xml:space="preserve"> </w:t>
      </w:r>
      <w:r>
        <w:t>an</w:t>
      </w:r>
      <w:r>
        <w:rPr>
          <w:spacing w:val="-4"/>
        </w:rPr>
        <w:t xml:space="preserve"> </w:t>
      </w:r>
      <w:r>
        <w:t xml:space="preserve">expression. </w:t>
      </w:r>
    </w:p>
    <w:p w14:paraId="109A67D3" w14:textId="77777777" w:rsidR="0010245C" w:rsidRPr="0010245C" w:rsidRDefault="00721600" w:rsidP="0010245C">
      <w:pPr>
        <w:pStyle w:val="NormalBPBHEB"/>
        <w:numPr>
          <w:ilvl w:val="0"/>
          <w:numId w:val="69"/>
        </w:numPr>
        <w:rPr>
          <w:ins w:id="1380" w:author="Abhiram Arali" w:date="2024-11-13T12:42:00Z"/>
          <w:i/>
          <w:rPrChange w:id="1381" w:author="Abhiram Arali" w:date="2024-11-13T12:42:00Z">
            <w:rPr>
              <w:ins w:id="1382" w:author="Abhiram Arali" w:date="2024-11-13T12:42:00Z"/>
            </w:rPr>
          </w:rPrChange>
        </w:rPr>
      </w:pPr>
      <w:r>
        <w:t xml:space="preserve">Postfix (a++): Increments the value after it is used in an expression. </w:t>
      </w:r>
    </w:p>
    <w:p w14:paraId="36AA03F0" w14:textId="504560AB" w:rsidR="00721600" w:rsidRPr="00974ECB" w:rsidRDefault="00721600" w:rsidP="0010245C">
      <w:pPr>
        <w:pStyle w:val="NormalBPBHEB"/>
        <w:numPr>
          <w:ilvl w:val="0"/>
          <w:numId w:val="69"/>
        </w:numPr>
        <w:rPr>
          <w:ins w:id="1383" w:author="Abhiram Arali" w:date="2024-11-13T12:43:00Z"/>
          <w:i/>
          <w:rPrChange w:id="1384" w:author="Abhiram Arali" w:date="2024-11-13T12:43:00Z">
            <w:rPr>
              <w:ins w:id="1385" w:author="Abhiram Arali" w:date="2024-11-13T12:43:00Z"/>
              <w:i/>
              <w:spacing w:val="-2"/>
            </w:rPr>
          </w:rPrChange>
        </w:rPr>
      </w:pPr>
      <w:r>
        <w:rPr>
          <w:i/>
          <w:spacing w:val="-2"/>
        </w:rPr>
        <w:t>Example:</w:t>
      </w:r>
    </w:p>
    <w:p w14:paraId="1A338BC0" w14:textId="77777777" w:rsidR="00974ECB" w:rsidRDefault="00974ECB" w:rsidP="00974ECB">
      <w:pPr>
        <w:pStyle w:val="CodeBlockBPBHEB"/>
        <w:rPr>
          <w:ins w:id="1386" w:author="Abhiram Arali" w:date="2024-11-13T12:43:00Z"/>
        </w:rPr>
      </w:pPr>
      <w:proofErr w:type="spellStart"/>
      <w:proofErr w:type="gramStart"/>
      <w:ins w:id="1387" w:author="Abhiram Arali" w:date="2024-11-13T12:43:00Z">
        <w:r>
          <w:t>int</w:t>
        </w:r>
        <w:proofErr w:type="spellEnd"/>
        <w:proofErr w:type="gramEnd"/>
        <w:r>
          <w:t xml:space="preserve"> a</w:t>
        </w:r>
        <w:r>
          <w:rPr>
            <w:spacing w:val="-1"/>
          </w:rPr>
          <w:t xml:space="preserve"> </w:t>
        </w:r>
        <w:r>
          <w:t>=</w:t>
        </w:r>
        <w:r>
          <w:rPr>
            <w:spacing w:val="-1"/>
          </w:rPr>
          <w:t xml:space="preserve"> </w:t>
        </w:r>
        <w:r>
          <w:rPr>
            <w:spacing w:val="-5"/>
          </w:rPr>
          <w:t>5;</w:t>
        </w:r>
      </w:ins>
    </w:p>
    <w:p w14:paraId="46850051" w14:textId="77777777" w:rsidR="00974ECB" w:rsidRDefault="00974ECB" w:rsidP="00974ECB">
      <w:pPr>
        <w:pStyle w:val="CodeBlockBPBHEB"/>
        <w:rPr>
          <w:ins w:id="1388" w:author="Abhiram Arali" w:date="2024-11-13T12:43:00Z"/>
        </w:rPr>
      </w:pPr>
      <w:proofErr w:type="spellStart"/>
      <w:proofErr w:type="gramStart"/>
      <w:ins w:id="1389" w:author="Abhiram Arali" w:date="2024-11-13T12:43:00Z">
        <w:r>
          <w:t>int</w:t>
        </w:r>
        <w:proofErr w:type="spellEnd"/>
        <w:proofErr w:type="gramEnd"/>
        <w:r>
          <w:t xml:space="preserve"> b = ++a;</w:t>
        </w:r>
        <w:r>
          <w:rPr>
            <w:spacing w:val="40"/>
          </w:rPr>
          <w:t xml:space="preserve"> </w:t>
        </w:r>
        <w:r>
          <w:t xml:space="preserve">// a is 6, b is 6 (prefix) </w:t>
        </w:r>
        <w:proofErr w:type="spellStart"/>
        <w:r>
          <w:t>int</w:t>
        </w:r>
        <w:proofErr w:type="spellEnd"/>
        <w:r>
          <w:rPr>
            <w:spacing w:val="-4"/>
          </w:rPr>
          <w:t xml:space="preserve"> </w:t>
        </w:r>
        <w:r>
          <w:t>c</w:t>
        </w:r>
        <w:r>
          <w:rPr>
            <w:spacing w:val="-4"/>
          </w:rPr>
          <w:t xml:space="preserve"> </w:t>
        </w:r>
        <w:r>
          <w:t>=</w:t>
        </w:r>
        <w:r>
          <w:rPr>
            <w:spacing w:val="-4"/>
          </w:rPr>
          <w:t xml:space="preserve"> </w:t>
        </w:r>
        <w:r>
          <w:t>a++;</w:t>
        </w:r>
        <w:r>
          <w:rPr>
            <w:spacing w:val="40"/>
          </w:rPr>
          <w:t xml:space="preserve"> </w:t>
        </w:r>
        <w:r>
          <w:t>//</w:t>
        </w:r>
        <w:r>
          <w:rPr>
            <w:spacing w:val="-3"/>
          </w:rPr>
          <w:t xml:space="preserve"> </w:t>
        </w:r>
        <w:r>
          <w:t>a</w:t>
        </w:r>
        <w:r>
          <w:rPr>
            <w:spacing w:val="-3"/>
          </w:rPr>
          <w:t xml:space="preserve"> </w:t>
        </w:r>
        <w:r>
          <w:t>is</w:t>
        </w:r>
        <w:r>
          <w:rPr>
            <w:spacing w:val="-3"/>
          </w:rPr>
          <w:t xml:space="preserve"> </w:t>
        </w:r>
        <w:r>
          <w:t>7,</w:t>
        </w:r>
        <w:r>
          <w:rPr>
            <w:spacing w:val="-3"/>
          </w:rPr>
          <w:t xml:space="preserve"> </w:t>
        </w:r>
        <w:r>
          <w:t>c</w:t>
        </w:r>
        <w:r>
          <w:rPr>
            <w:spacing w:val="-4"/>
          </w:rPr>
          <w:t xml:space="preserve"> </w:t>
        </w:r>
        <w:r>
          <w:t>is</w:t>
        </w:r>
        <w:r>
          <w:rPr>
            <w:spacing w:val="-3"/>
          </w:rPr>
          <w:t xml:space="preserve"> </w:t>
        </w:r>
        <w:r>
          <w:t>6</w:t>
        </w:r>
        <w:r>
          <w:rPr>
            <w:spacing w:val="-3"/>
          </w:rPr>
          <w:t xml:space="preserve"> </w:t>
        </w:r>
        <w:r>
          <w:t>(postfix)</w:t>
        </w:r>
      </w:ins>
    </w:p>
    <w:p w14:paraId="28E41EE5" w14:textId="77777777" w:rsidR="00974ECB" w:rsidRDefault="00974ECB">
      <w:pPr>
        <w:pStyle w:val="NormalBPBHEB"/>
        <w:pPrChange w:id="1390" w:author="Abhiram Arali" w:date="2024-11-13T12:43:00Z">
          <w:pPr>
            <w:pStyle w:val="BodyText"/>
            <w:spacing w:after="2" w:line="499" w:lineRule="auto"/>
            <w:ind w:left="220" w:right="2496"/>
          </w:pPr>
        </w:pPrChange>
      </w:pPr>
    </w:p>
    <w:p w14:paraId="3365D4C5" w14:textId="16B6EBFC" w:rsidR="00721600" w:rsidDel="0098153E" w:rsidRDefault="00721600" w:rsidP="00721600">
      <w:pPr>
        <w:pStyle w:val="BodyText"/>
        <w:ind w:left="102"/>
        <w:rPr>
          <w:del w:id="1391" w:author="Abhiram Arali" w:date="2024-11-13T12:43:00Z"/>
          <w:sz w:val="20"/>
        </w:rPr>
      </w:pPr>
      <w:del w:id="1392" w:author="Abhiram Arali" w:date="2024-11-13T12:43:00Z">
        <w:r w:rsidDel="00C30888">
          <w:rPr>
            <w:noProof/>
            <w:sz w:val="20"/>
            <w:lang w:val="en-IN" w:eastAsia="en-IN"/>
            <w:rPrChange w:id="1393" w:author="Unknown">
              <w:rPr>
                <w:noProof/>
                <w:lang w:val="en-IN" w:eastAsia="en-IN"/>
              </w:rPr>
            </w:rPrChange>
          </w:rPr>
          <mc:AlternateContent>
            <mc:Choice Requires="wps">
              <w:drawing>
                <wp:inline distT="0" distB="0" distL="0" distR="0" wp14:anchorId="7B922030" wp14:editId="0F056FD0">
                  <wp:extent cx="5876290" cy="1021080"/>
                  <wp:effectExtent l="9525" t="0" r="635" b="7619"/>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349C8C3C" w14:textId="4E33290C" w:rsidR="00721600" w:rsidDel="00974ECB" w:rsidRDefault="00721600">
                              <w:pPr>
                                <w:pStyle w:val="CodeBlockBPBHEB"/>
                                <w:rPr>
                                  <w:del w:id="1394" w:author="Abhiram Arali" w:date="2024-11-13T12:43:00Z"/>
                                </w:rPr>
                                <w:pPrChange w:id="1395" w:author="Abhiram Arali" w:date="2024-11-13T12:43:00Z">
                                  <w:pPr>
                                    <w:pStyle w:val="BodyText"/>
                                    <w:spacing w:before="18"/>
                                    <w:ind w:left="107"/>
                                  </w:pPr>
                                </w:pPrChange>
                              </w:pPr>
                              <w:del w:id="1396" w:author="Abhiram Arali" w:date="2024-11-13T12:43:00Z">
                                <w:r w:rsidDel="00974ECB">
                                  <w:delText>int a</w:delText>
                                </w:r>
                                <w:r w:rsidDel="00974ECB">
                                  <w:rPr>
                                    <w:spacing w:val="-1"/>
                                  </w:rPr>
                                  <w:delText xml:space="preserve"> </w:delText>
                                </w:r>
                                <w:r w:rsidDel="00974ECB">
                                  <w:delText>=</w:delText>
                                </w:r>
                                <w:r w:rsidDel="00974ECB">
                                  <w:rPr>
                                    <w:spacing w:val="-1"/>
                                  </w:rPr>
                                  <w:delText xml:space="preserve"> </w:delText>
                                </w:r>
                                <w:r w:rsidDel="00974ECB">
                                  <w:rPr>
                                    <w:spacing w:val="-5"/>
                                  </w:rPr>
                                  <w:delText>5;</w:delText>
                                </w:r>
                              </w:del>
                            </w:p>
                            <w:p w14:paraId="74BCB3EF" w14:textId="36F19B9B" w:rsidR="00721600" w:rsidRDefault="00721600">
                              <w:pPr>
                                <w:pStyle w:val="CodeBlockBPBHEB"/>
                                <w:pPrChange w:id="1397" w:author="Abhiram Arali" w:date="2024-11-13T12:43:00Z">
                                  <w:pPr>
                                    <w:pStyle w:val="BodyText"/>
                                    <w:spacing w:before="4" w:line="570" w:lineRule="atLeast"/>
                                    <w:ind w:left="107" w:right="5649"/>
                                  </w:pPr>
                                </w:pPrChange>
                              </w:pPr>
                              <w:del w:id="1398" w:author="Abhiram Arali" w:date="2024-11-13T12:43:00Z">
                                <w:r w:rsidDel="00974ECB">
                                  <w:delText>int b = ++a;</w:delText>
                                </w:r>
                                <w:r w:rsidDel="00974ECB">
                                  <w:rPr>
                                    <w:spacing w:val="40"/>
                                  </w:rPr>
                                  <w:delText xml:space="preserve"> </w:delText>
                                </w:r>
                                <w:r w:rsidDel="00974ECB">
                                  <w:delText>// a is 6, b is 6 (prefix) int</w:delText>
                                </w:r>
                                <w:r w:rsidDel="00974ECB">
                                  <w:rPr>
                                    <w:spacing w:val="-4"/>
                                  </w:rPr>
                                  <w:delText xml:space="preserve"> </w:delText>
                                </w:r>
                                <w:r w:rsidDel="00974ECB">
                                  <w:delText>c</w:delText>
                                </w:r>
                                <w:r w:rsidDel="00974ECB">
                                  <w:rPr>
                                    <w:spacing w:val="-4"/>
                                  </w:rPr>
                                  <w:delText xml:space="preserve"> </w:delText>
                                </w:r>
                                <w:r w:rsidDel="00974ECB">
                                  <w:delText>=</w:delText>
                                </w:r>
                                <w:r w:rsidDel="00974ECB">
                                  <w:rPr>
                                    <w:spacing w:val="-4"/>
                                  </w:rPr>
                                  <w:delText xml:space="preserve"> </w:delText>
                                </w:r>
                                <w:r w:rsidDel="00974ECB">
                                  <w:delText>a++;</w:delText>
                                </w:r>
                                <w:r w:rsidDel="00974ECB">
                                  <w:rPr>
                                    <w:spacing w:val="40"/>
                                  </w:rPr>
                                  <w:delText xml:space="preserve"> </w:delText>
                                </w:r>
                                <w:r w:rsidDel="00974ECB">
                                  <w:delText>//</w:delText>
                                </w:r>
                                <w:r w:rsidDel="00974ECB">
                                  <w:rPr>
                                    <w:spacing w:val="-3"/>
                                  </w:rPr>
                                  <w:delText xml:space="preserve"> </w:delText>
                                </w:r>
                                <w:r w:rsidDel="00974ECB">
                                  <w:delText>a</w:delText>
                                </w:r>
                                <w:r w:rsidDel="00974ECB">
                                  <w:rPr>
                                    <w:spacing w:val="-3"/>
                                  </w:rPr>
                                  <w:delText xml:space="preserve"> </w:delText>
                                </w:r>
                                <w:r w:rsidDel="00974ECB">
                                  <w:delText>is</w:delText>
                                </w:r>
                                <w:r w:rsidDel="00974ECB">
                                  <w:rPr>
                                    <w:spacing w:val="-3"/>
                                  </w:rPr>
                                  <w:delText xml:space="preserve"> </w:delText>
                                </w:r>
                                <w:r w:rsidDel="00974ECB">
                                  <w:delText>7,</w:delText>
                                </w:r>
                                <w:r w:rsidDel="00974ECB">
                                  <w:rPr>
                                    <w:spacing w:val="-3"/>
                                  </w:rPr>
                                  <w:delText xml:space="preserve"> </w:delText>
                                </w:r>
                                <w:r w:rsidDel="00974ECB">
                                  <w:delText>c</w:delText>
                                </w:r>
                                <w:r w:rsidDel="00974ECB">
                                  <w:rPr>
                                    <w:spacing w:val="-4"/>
                                  </w:rPr>
                                  <w:delText xml:space="preserve"> </w:delText>
                                </w:r>
                                <w:r w:rsidDel="00974ECB">
                                  <w:delText>is</w:delText>
                                </w:r>
                                <w:r w:rsidDel="00974ECB">
                                  <w:rPr>
                                    <w:spacing w:val="-3"/>
                                  </w:rPr>
                                  <w:delText xml:space="preserve"> </w:delText>
                                </w:r>
                                <w:r w:rsidDel="00974ECB">
                                  <w:delText>6</w:delText>
                                </w:r>
                                <w:r w:rsidDel="00974ECB">
                                  <w:rPr>
                                    <w:spacing w:val="-3"/>
                                  </w:rPr>
                                  <w:delText xml:space="preserve"> </w:delText>
                                </w:r>
                                <w:r w:rsidDel="00974ECB">
                                  <w:delText>(postfix)</w:delText>
                                </w:r>
                              </w:del>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922030" id="Textbox 257" o:spid="_x0000_s1075" type="#_x0000_t202" style="width:462.7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" filled="f" strokeweight=".48pt">
                  <v:path arrowok="t"/>
                  <v:textbox inset="0,0,0,0">
                    <w:txbxContent>
                      <w:p w14:paraId="349C8C3C" w14:textId="4E33290C" w:rsidR="00721600" w:rsidDel="00974ECB" w:rsidRDefault="00721600">
                        <w:pPr>
                          <w:pStyle w:val="CodeBlockBPBHEB"/>
                          <w:rPr>
                            <w:del w:id="1928" w:author="Abhiram Arali" w:date="2024-11-13T12:43:00Z" w16du:dateUtc="2024-11-13T07:13:00Z"/>
                          </w:rPr>
                          <w:pPrChange w:id="1929" w:author="Abhiram Arali" w:date="2024-11-13T12:43:00Z" w16du:dateUtc="2024-11-13T07:13:00Z">
                            <w:pPr>
                              <w:pStyle w:val="BodyText"/>
                              <w:spacing w:before="18"/>
                              <w:ind w:left="107"/>
                            </w:pPr>
                          </w:pPrChange>
                        </w:pPr>
                        <w:del w:id="1930" w:author="Abhiram Arali" w:date="2024-11-13T12:43:00Z" w16du:dateUtc="2024-11-13T07:13:00Z">
                          <w:r w:rsidDel="00974ECB">
                            <w:delText>int a</w:delText>
                          </w:r>
                          <w:r w:rsidDel="00974ECB">
                            <w:rPr>
                              <w:spacing w:val="-1"/>
                            </w:rPr>
                            <w:delText xml:space="preserve"> </w:delText>
                          </w:r>
                          <w:r w:rsidDel="00974ECB">
                            <w:delText>=</w:delText>
                          </w:r>
                          <w:r w:rsidDel="00974ECB">
                            <w:rPr>
                              <w:spacing w:val="-1"/>
                            </w:rPr>
                            <w:delText xml:space="preserve"> </w:delText>
                          </w:r>
                          <w:r w:rsidDel="00974ECB">
                            <w:rPr>
                              <w:spacing w:val="-5"/>
                            </w:rPr>
                            <w:delText>5;</w:delText>
                          </w:r>
                        </w:del>
                      </w:p>
                      <w:p w14:paraId="74BCB3EF" w14:textId="36F19B9B" w:rsidR="00721600" w:rsidRDefault="00721600">
                        <w:pPr>
                          <w:pStyle w:val="CodeBlockBPBHEB"/>
                          <w:pPrChange w:id="1931" w:author="Abhiram Arali" w:date="2024-11-13T12:43:00Z" w16du:dateUtc="2024-11-13T07:13:00Z">
                            <w:pPr>
                              <w:pStyle w:val="BodyText"/>
                              <w:spacing w:before="4" w:line="570" w:lineRule="atLeast"/>
                              <w:ind w:left="107" w:right="5649"/>
                            </w:pPr>
                          </w:pPrChange>
                        </w:pPr>
                        <w:del w:id="1932" w:author="Abhiram Arali" w:date="2024-11-13T12:43:00Z" w16du:dateUtc="2024-11-13T07:13:00Z">
                          <w:r w:rsidDel="00974ECB">
                            <w:delText>int b = ++a;</w:delText>
                          </w:r>
                          <w:r w:rsidDel="00974ECB">
                            <w:rPr>
                              <w:spacing w:val="40"/>
                            </w:rPr>
                            <w:delText xml:space="preserve"> </w:delText>
                          </w:r>
                          <w:r w:rsidDel="00974ECB">
                            <w:delText>// a is 6, b is 6 (prefix) int</w:delText>
                          </w:r>
                          <w:r w:rsidDel="00974ECB">
                            <w:rPr>
                              <w:spacing w:val="-4"/>
                            </w:rPr>
                            <w:delText xml:space="preserve"> </w:delText>
                          </w:r>
                          <w:r w:rsidDel="00974ECB">
                            <w:delText>c</w:delText>
                          </w:r>
                          <w:r w:rsidDel="00974ECB">
                            <w:rPr>
                              <w:spacing w:val="-4"/>
                            </w:rPr>
                            <w:delText xml:space="preserve"> </w:delText>
                          </w:r>
                          <w:r w:rsidDel="00974ECB">
                            <w:delText>=</w:delText>
                          </w:r>
                          <w:r w:rsidDel="00974ECB">
                            <w:rPr>
                              <w:spacing w:val="-4"/>
                            </w:rPr>
                            <w:delText xml:space="preserve"> </w:delText>
                          </w:r>
                          <w:r w:rsidDel="00974ECB">
                            <w:delText>a++;</w:delText>
                          </w:r>
                          <w:r w:rsidDel="00974ECB">
                            <w:rPr>
                              <w:spacing w:val="40"/>
                            </w:rPr>
                            <w:delText xml:space="preserve"> </w:delText>
                          </w:r>
                          <w:r w:rsidDel="00974ECB">
                            <w:delText>//</w:delText>
                          </w:r>
                          <w:r w:rsidDel="00974ECB">
                            <w:rPr>
                              <w:spacing w:val="-3"/>
                            </w:rPr>
                            <w:delText xml:space="preserve"> </w:delText>
                          </w:r>
                          <w:r w:rsidDel="00974ECB">
                            <w:delText>a</w:delText>
                          </w:r>
                          <w:r w:rsidDel="00974ECB">
                            <w:rPr>
                              <w:spacing w:val="-3"/>
                            </w:rPr>
                            <w:delText xml:space="preserve"> </w:delText>
                          </w:r>
                          <w:r w:rsidDel="00974ECB">
                            <w:delText>is</w:delText>
                          </w:r>
                          <w:r w:rsidDel="00974ECB">
                            <w:rPr>
                              <w:spacing w:val="-3"/>
                            </w:rPr>
                            <w:delText xml:space="preserve"> </w:delText>
                          </w:r>
                          <w:r w:rsidDel="00974ECB">
                            <w:delText>7,</w:delText>
                          </w:r>
                          <w:r w:rsidDel="00974ECB">
                            <w:rPr>
                              <w:spacing w:val="-3"/>
                            </w:rPr>
                            <w:delText xml:space="preserve"> </w:delText>
                          </w:r>
                          <w:r w:rsidDel="00974ECB">
                            <w:delText>c</w:delText>
                          </w:r>
                          <w:r w:rsidDel="00974ECB">
                            <w:rPr>
                              <w:spacing w:val="-4"/>
                            </w:rPr>
                            <w:delText xml:space="preserve"> </w:delText>
                          </w:r>
                          <w:r w:rsidDel="00974ECB">
                            <w:delText>is</w:delText>
                          </w:r>
                          <w:r w:rsidDel="00974ECB">
                            <w:rPr>
                              <w:spacing w:val="-3"/>
                            </w:rPr>
                            <w:delText xml:space="preserve"> </w:delText>
                          </w:r>
                          <w:r w:rsidDel="00974ECB">
                            <w:delText>6</w:delText>
                          </w:r>
                          <w:r w:rsidDel="00974ECB">
                            <w:rPr>
                              <w:spacing w:val="-3"/>
                            </w:rPr>
                            <w:delText xml:space="preserve"> </w:delText>
                          </w:r>
                          <w:r w:rsidDel="00974ECB">
                            <w:delText>(postfix)</w:delText>
                          </w:r>
                        </w:del>
                      </w:p>
                    </w:txbxContent>
                  </v:textbox>
                  <w10:anchorlock/>
                </v:shape>
              </w:pict>
            </mc:Fallback>
          </mc:AlternateContent>
        </w:r>
      </w:del>
    </w:p>
    <w:p w14:paraId="64A06773" w14:textId="2904269F" w:rsidR="00721600" w:rsidRPr="0098153E" w:rsidDel="00BD7734" w:rsidRDefault="00721600">
      <w:pPr>
        <w:pStyle w:val="NormalBPBHEB"/>
        <w:rPr>
          <w:del w:id="1399" w:author="Abhiram Arali" w:date="2024-11-13T12:43:00Z"/>
          <w:b/>
          <w:bCs/>
          <w:rPrChange w:id="1400" w:author="Abhiram Arali" w:date="2024-11-13T12:43:00Z">
            <w:rPr>
              <w:del w:id="1401" w:author="Abhiram Arali" w:date="2024-11-13T12:43:00Z"/>
            </w:rPr>
          </w:rPrChange>
        </w:rPr>
        <w:pPrChange w:id="1402" w:author="Abhiram Arali" w:date="2024-11-13T12:43:00Z">
          <w:pPr>
            <w:pStyle w:val="Heading1"/>
            <w:numPr>
              <w:ilvl w:val="1"/>
              <w:numId w:val="6"/>
            </w:numPr>
            <w:tabs>
              <w:tab w:val="left" w:pos="786"/>
            </w:tabs>
            <w:spacing w:before="134"/>
            <w:ind w:left="786" w:hanging="283"/>
          </w:pPr>
        </w:pPrChange>
      </w:pPr>
      <w:r w:rsidRPr="0098153E">
        <w:rPr>
          <w:b/>
          <w:bCs/>
          <w:rPrChange w:id="1403" w:author="Abhiram Arali" w:date="2024-11-13T12:43:00Z">
            <w:rPr/>
          </w:rPrChange>
        </w:rPr>
        <w:t>Decrement</w:t>
      </w:r>
      <w:r w:rsidRPr="0098153E">
        <w:rPr>
          <w:b/>
          <w:bCs/>
          <w:spacing w:val="-2"/>
          <w:rPrChange w:id="1404" w:author="Abhiram Arali" w:date="2024-11-13T12:43:00Z">
            <w:rPr>
              <w:spacing w:val="-2"/>
            </w:rPr>
          </w:rPrChange>
        </w:rPr>
        <w:t xml:space="preserve"> </w:t>
      </w:r>
      <w:r w:rsidR="0024331A" w:rsidRPr="00702B07">
        <w:rPr>
          <w:b/>
          <w:bCs/>
        </w:rPr>
        <w:t>operator</w:t>
      </w:r>
      <w:r w:rsidR="0024331A" w:rsidRPr="0024331A">
        <w:rPr>
          <w:b/>
          <w:bCs/>
          <w:spacing w:val="-2"/>
        </w:rPr>
        <w:t xml:space="preserve"> </w:t>
      </w:r>
      <w:r w:rsidRPr="0098153E">
        <w:rPr>
          <w:b/>
          <w:bCs/>
          <w:rPrChange w:id="1405" w:author="Abhiram Arali" w:date="2024-11-13T12:43:00Z">
            <w:rPr/>
          </w:rPrChange>
        </w:rPr>
        <w:t>(--</w:t>
      </w:r>
      <w:r w:rsidRPr="0098153E">
        <w:rPr>
          <w:b/>
          <w:bCs/>
          <w:spacing w:val="-10"/>
          <w:rPrChange w:id="1406" w:author="Abhiram Arali" w:date="2024-11-13T12:43:00Z">
            <w:rPr>
              <w:spacing w:val="-10"/>
            </w:rPr>
          </w:rPrChange>
        </w:rPr>
        <w:t>)</w:t>
      </w:r>
      <w:ins w:id="1407" w:author="Abhiram Arali" w:date="2024-11-13T12:43:00Z">
        <w:r w:rsidR="00BD7734">
          <w:rPr>
            <w:b/>
            <w:bCs/>
            <w:spacing w:val="-10"/>
          </w:rPr>
          <w:t xml:space="preserve">: </w:t>
        </w:r>
      </w:ins>
    </w:p>
    <w:p w14:paraId="78AD9777" w14:textId="10752B2B" w:rsidR="00721600" w:rsidDel="00BC1298" w:rsidRDefault="00721600" w:rsidP="00721600">
      <w:pPr>
        <w:pStyle w:val="BodyText"/>
        <w:spacing w:before="22"/>
        <w:rPr>
          <w:del w:id="1408" w:author="Abhiram Arali" w:date="2024-11-13T12:43:00Z"/>
          <w:b/>
        </w:rPr>
      </w:pPr>
    </w:p>
    <w:p w14:paraId="3698B7A0" w14:textId="77777777" w:rsidR="00721600" w:rsidRDefault="00721600">
      <w:pPr>
        <w:pStyle w:val="NormalBPBHEB"/>
        <w:numPr>
          <w:ilvl w:val="0"/>
          <w:numId w:val="70"/>
        </w:numPr>
        <w:pPrChange w:id="1409" w:author="Abhiram Arali" w:date="2024-11-13T12:43:00Z">
          <w:pPr>
            <w:pStyle w:val="BodyText"/>
            <w:spacing w:line="360" w:lineRule="auto"/>
            <w:ind w:left="220"/>
          </w:pPr>
        </w:pPrChange>
      </w:pPr>
      <w:r>
        <w:t>Decreases the value of the operand by 1. Similar to the increment operator, it has prefix and postfix forms.</w:t>
      </w:r>
    </w:p>
    <w:p w14:paraId="1BC957A9" w14:textId="77777777" w:rsidR="00721600" w:rsidRDefault="00721600">
      <w:pPr>
        <w:pStyle w:val="NormalBPBHEB"/>
        <w:numPr>
          <w:ilvl w:val="0"/>
          <w:numId w:val="71"/>
        </w:numPr>
        <w:pPrChange w:id="1410" w:author="Abhiram Arali" w:date="2024-11-13T12:43:00Z">
          <w:pPr>
            <w:spacing w:before="159"/>
            <w:ind w:left="220"/>
          </w:pPr>
        </w:pPrChange>
      </w:pPr>
      <w:r>
        <w:t>Example:</w:t>
      </w:r>
    </w:p>
    <w:p w14:paraId="5B3C3030" w14:textId="77777777" w:rsidR="00A01E0E" w:rsidRDefault="00A01E0E" w:rsidP="00A01E0E">
      <w:pPr>
        <w:pStyle w:val="CodeBlockBPBHEB"/>
      </w:pPr>
      <w:moveToRangeStart w:id="1411" w:author="Abhiram Arali" w:date="2024-11-13T12:43:00Z" w:name="move182394245"/>
      <w:proofErr w:type="spellStart"/>
      <w:proofErr w:type="gramStart"/>
      <w:moveTo w:id="1412" w:author="Abhiram Arali" w:date="2024-11-13T12:43:00Z">
        <w:r>
          <w:t>int</w:t>
        </w:r>
        <w:proofErr w:type="spellEnd"/>
        <w:proofErr w:type="gramEnd"/>
        <w:r>
          <w:t xml:space="preserve"> a</w:t>
        </w:r>
        <w:r>
          <w:rPr>
            <w:spacing w:val="-1"/>
          </w:rPr>
          <w:t xml:space="preserve"> </w:t>
        </w:r>
        <w:r>
          <w:t>=</w:t>
        </w:r>
        <w:r>
          <w:rPr>
            <w:spacing w:val="-1"/>
          </w:rPr>
          <w:t xml:space="preserve"> </w:t>
        </w:r>
        <w:r>
          <w:rPr>
            <w:spacing w:val="-5"/>
          </w:rPr>
          <w:t>5;</w:t>
        </w:r>
      </w:moveTo>
    </w:p>
    <w:p w14:paraId="2F118265" w14:textId="77777777" w:rsidR="00A01E0E" w:rsidRDefault="00A01E0E" w:rsidP="00A01E0E">
      <w:pPr>
        <w:pStyle w:val="CodeBlockBPBHEB"/>
      </w:pPr>
      <w:proofErr w:type="spellStart"/>
      <w:proofErr w:type="gramStart"/>
      <w:moveTo w:id="1413" w:author="Abhiram Arali" w:date="2024-11-13T12:43:00Z">
        <w:r>
          <w:t>int</w:t>
        </w:r>
        <w:proofErr w:type="spellEnd"/>
        <w:proofErr w:type="gramEnd"/>
        <w:r>
          <w:t xml:space="preserve"> b = --a;</w:t>
        </w:r>
        <w:r>
          <w:rPr>
            <w:spacing w:val="40"/>
          </w:rPr>
          <w:t xml:space="preserve"> </w:t>
        </w:r>
        <w:r>
          <w:t xml:space="preserve">// a is 4, b is 4 (prefix) </w:t>
        </w:r>
        <w:proofErr w:type="spellStart"/>
        <w:r>
          <w:t>int</w:t>
        </w:r>
        <w:proofErr w:type="spellEnd"/>
        <w:r>
          <w:rPr>
            <w:spacing w:val="-1"/>
          </w:rPr>
          <w:t xml:space="preserve"> </w:t>
        </w:r>
        <w:r>
          <w:t>c</w:t>
        </w:r>
        <w:r>
          <w:rPr>
            <w:spacing w:val="-1"/>
          </w:rPr>
          <w:t xml:space="preserve"> </w:t>
        </w:r>
        <w:r>
          <w:t>=</w:t>
        </w:r>
        <w:r>
          <w:rPr>
            <w:spacing w:val="-1"/>
          </w:rPr>
          <w:t xml:space="preserve"> </w:t>
        </w:r>
        <w:r>
          <w:t>a--;</w:t>
        </w:r>
        <w:r>
          <w:rPr>
            <w:spacing w:val="59"/>
          </w:rPr>
          <w:t xml:space="preserve"> </w:t>
        </w:r>
        <w:r>
          <w:t>// a is 3,</w:t>
        </w:r>
        <w:r>
          <w:rPr>
            <w:spacing w:val="-1"/>
          </w:rPr>
          <w:t xml:space="preserve"> </w:t>
        </w:r>
        <w:r>
          <w:t>c</w:t>
        </w:r>
        <w:r>
          <w:rPr>
            <w:spacing w:val="-1"/>
          </w:rPr>
          <w:t xml:space="preserve"> </w:t>
        </w:r>
        <w:r>
          <w:t>is 4</w:t>
        </w:r>
        <w:r>
          <w:rPr>
            <w:spacing w:val="2"/>
          </w:rPr>
          <w:t xml:space="preserve"> </w:t>
        </w:r>
        <w:r>
          <w:rPr>
            <w:spacing w:val="-2"/>
          </w:rPr>
          <w:t>(postfix)</w:t>
        </w:r>
      </w:moveTo>
    </w:p>
    <w:moveToRangeEnd w:id="1411"/>
    <w:p w14:paraId="16349C67" w14:textId="530F3034" w:rsidR="00721600" w:rsidRDefault="00721600">
      <w:pPr>
        <w:pStyle w:val="NormalBPBHEB"/>
        <w:rPr>
          <w:sz w:val="20"/>
        </w:rPr>
        <w:pPrChange w:id="1414" w:author="Abhiram Arali" w:date="2024-11-13T12:43:00Z">
          <w:pPr>
            <w:pStyle w:val="BodyText"/>
            <w:spacing w:before="49"/>
          </w:pPr>
        </w:pPrChange>
      </w:pPr>
      <w:del w:id="1415" w:author="Abhiram Arali" w:date="2024-11-13T12:43:00Z">
        <w:r w:rsidDel="00A01E0E">
          <w:rPr>
            <w:noProof/>
            <w:lang w:val="en-IN" w:eastAsia="en-IN"/>
            <w:rPrChange w:id="1416" w:author="Unknown">
              <w:rPr>
                <w:noProof/>
                <w:lang w:val="en-IN" w:eastAsia="en-IN"/>
              </w:rPr>
            </w:rPrChange>
          </w:rPr>
          <mc:AlternateContent>
            <mc:Choice Requires="wps">
              <w:drawing>
                <wp:anchor distT="0" distB="0" distL="0" distR="0" simplePos="0" relativeHeight="251675648" behindDoc="1" locked="0" layoutInCell="1" allowOverlap="1" wp14:anchorId="3A107BD3" wp14:editId="08B92CC9">
                  <wp:simplePos x="0" y="0"/>
                  <wp:positionH relativeFrom="page">
                    <wp:posOffset>843076</wp:posOffset>
                  </wp:positionH>
                  <wp:positionV relativeFrom="paragraph">
                    <wp:posOffset>195796</wp:posOffset>
                  </wp:positionV>
                  <wp:extent cx="5876290" cy="1019810"/>
                  <wp:effectExtent l="0" t="0" r="0" b="0"/>
                  <wp:wrapTopAndBottom/>
                  <wp:docPr id="258" name="Text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19810"/>
                          </a:xfrm>
                          <a:prstGeom prst="rect">
                            <a:avLst/>
                          </a:prstGeom>
                          <a:ln w="6096">
                            <a:solidFill>
                              <a:srgbClr val="000000"/>
                            </a:solidFill>
                            <a:prstDash val="solid"/>
                          </a:ln>
                        </wps:spPr>
                        <wps:txbx>
                          <w:txbxContent>
                            <w:p w14:paraId="3D53966B" w14:textId="3D33824A" w:rsidR="00721600" w:rsidDel="00A01E0E" w:rsidRDefault="00721600">
                              <w:pPr>
                                <w:pStyle w:val="CodeBlockBPBHEB"/>
                                <w:pPrChange w:id="1417" w:author="Abhiram Arali" w:date="2024-11-13T12:43:00Z">
                                  <w:pPr>
                                    <w:pStyle w:val="BodyText"/>
                                    <w:spacing w:before="18"/>
                                    <w:ind w:left="107"/>
                                  </w:pPr>
                                </w:pPrChange>
                              </w:pPr>
                              <w:moveFromRangeStart w:id="1418" w:author="Abhiram Arali" w:date="2024-11-13T12:43:00Z" w:name="move182394245"/>
                              <w:moveFrom w:id="1419" w:author="Abhiram Arali" w:date="2024-11-13T12:43:00Z">
                                <w:r w:rsidDel="00A01E0E">
                                  <w:t>int a</w:t>
                                </w:r>
                                <w:r w:rsidDel="00A01E0E">
                                  <w:rPr>
                                    <w:spacing w:val="-1"/>
                                  </w:rPr>
                                  <w:t xml:space="preserve"> </w:t>
                                </w:r>
                                <w:r w:rsidDel="00A01E0E">
                                  <w:t>=</w:t>
                                </w:r>
                                <w:r w:rsidDel="00A01E0E">
                                  <w:rPr>
                                    <w:spacing w:val="-1"/>
                                  </w:rPr>
                                  <w:t xml:space="preserve"> </w:t>
                                </w:r>
                                <w:r w:rsidDel="00A01E0E">
                                  <w:rPr>
                                    <w:spacing w:val="-5"/>
                                  </w:rPr>
                                  <w:t>5;</w:t>
                                </w:r>
                              </w:moveFrom>
                            </w:p>
                            <w:p w14:paraId="4ABE5698" w14:textId="30E4A158" w:rsidR="00721600" w:rsidRDefault="00721600">
                              <w:pPr>
                                <w:pStyle w:val="CodeBlockBPBHEB"/>
                                <w:pPrChange w:id="1420" w:author="Abhiram Arali" w:date="2024-11-13T12:43:00Z">
                                  <w:pPr>
                                    <w:pStyle w:val="BodyText"/>
                                    <w:spacing w:before="60" w:line="574" w:lineRule="exact"/>
                                    <w:ind w:left="107" w:right="5649"/>
                                  </w:pPr>
                                </w:pPrChange>
                              </w:pPr>
                              <w:moveFrom w:id="1421" w:author="Abhiram Arali" w:date="2024-11-13T12:43:00Z">
                                <w:r w:rsidDel="00A01E0E">
                                  <w:t>int b = --a;</w:t>
                                </w:r>
                                <w:r w:rsidDel="00A01E0E">
                                  <w:rPr>
                                    <w:spacing w:val="40"/>
                                  </w:rPr>
                                  <w:t xml:space="preserve"> </w:t>
                                </w:r>
                                <w:r w:rsidDel="00A01E0E">
                                  <w:t>// a is 4, b is 4 (prefix) int</w:t>
                                </w:r>
                                <w:r w:rsidDel="00A01E0E">
                                  <w:rPr>
                                    <w:spacing w:val="-1"/>
                                  </w:rPr>
                                  <w:t xml:space="preserve"> </w:t>
                                </w:r>
                                <w:r w:rsidDel="00A01E0E">
                                  <w:t>c</w:t>
                                </w:r>
                                <w:r w:rsidDel="00A01E0E">
                                  <w:rPr>
                                    <w:spacing w:val="-1"/>
                                  </w:rPr>
                                  <w:t xml:space="preserve"> </w:t>
                                </w:r>
                                <w:r w:rsidDel="00A01E0E">
                                  <w:t>=</w:t>
                                </w:r>
                                <w:r w:rsidDel="00A01E0E">
                                  <w:rPr>
                                    <w:spacing w:val="-1"/>
                                  </w:rPr>
                                  <w:t xml:space="preserve"> </w:t>
                                </w:r>
                                <w:r w:rsidDel="00A01E0E">
                                  <w:t>a--;</w:t>
                                </w:r>
                                <w:r w:rsidDel="00A01E0E">
                                  <w:rPr>
                                    <w:spacing w:val="59"/>
                                  </w:rPr>
                                  <w:t xml:space="preserve"> </w:t>
                                </w:r>
                                <w:r w:rsidDel="00A01E0E">
                                  <w:t>// a is 3,</w:t>
                                </w:r>
                                <w:r w:rsidDel="00A01E0E">
                                  <w:rPr>
                                    <w:spacing w:val="-1"/>
                                  </w:rPr>
                                  <w:t xml:space="preserve"> </w:t>
                                </w:r>
                                <w:r w:rsidDel="00A01E0E">
                                  <w:t>c</w:t>
                                </w:r>
                                <w:r w:rsidDel="00A01E0E">
                                  <w:rPr>
                                    <w:spacing w:val="-1"/>
                                  </w:rPr>
                                  <w:t xml:space="preserve"> </w:t>
                                </w:r>
                                <w:r w:rsidDel="00A01E0E">
                                  <w:t>is 4</w:t>
                                </w:r>
                                <w:r w:rsidDel="00A01E0E">
                                  <w:rPr>
                                    <w:spacing w:val="2"/>
                                  </w:rPr>
                                  <w:t xml:space="preserve"> </w:t>
                                </w:r>
                                <w:r w:rsidDel="00A01E0E">
                                  <w:rPr>
                                    <w:spacing w:val="-2"/>
                                  </w:rPr>
                                  <w:t>(postfix)</w:t>
                                </w:r>
                              </w:moveFrom>
                              <w:moveFromRangeEnd w:id="1418"/>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107BD3" id="Textbox 258" o:spid="_x0000_s1076" type="#_x0000_t202" style="position:absolute;left:0;text-align:left;margin-left:66.4pt;margin-top:15.4pt;width:462.7pt;height:80.3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" filled="f" strokeweight=".48pt">
                  <v:path arrowok="t"/>
                  <v:textbox inset="0,0,0,0">
                    <w:txbxContent>
                      <w:p w14:paraId="3D53966B" w14:textId="3D33824A" w:rsidR="00721600" w:rsidDel="00A01E0E" w:rsidRDefault="00721600">
                        <w:pPr>
                          <w:pStyle w:val="CodeBlockBPBHEB"/>
                          <w:rPr>
                            <w:moveFrom w:id="1958" w:author="Abhiram Arali" w:date="2024-11-13T12:43:00Z" w16du:dateUtc="2024-11-13T07:13:00Z"/>
                          </w:rPr>
                          <w:pPrChange w:id="1959" w:author="Abhiram Arali" w:date="2024-11-13T12:43:00Z" w16du:dateUtc="2024-11-13T07:13:00Z">
                            <w:pPr>
                              <w:pStyle w:val="BodyText"/>
                              <w:spacing w:before="18"/>
                              <w:ind w:left="107"/>
                            </w:pPr>
                          </w:pPrChange>
                        </w:pPr>
                        <w:moveFromRangeStart w:id="1960" w:author="Abhiram Arali" w:date="2024-11-13T12:43:00Z" w:name="move182394245"/>
                        <w:moveFrom w:id="1961" w:author="Abhiram Arali" w:date="2024-11-13T12:43:00Z" w16du:dateUtc="2024-11-13T07:13:00Z">
                          <w:r w:rsidDel="00A01E0E">
                            <w:t>int a</w:t>
                          </w:r>
                          <w:r w:rsidDel="00A01E0E">
                            <w:rPr>
                              <w:spacing w:val="-1"/>
                            </w:rPr>
                            <w:t xml:space="preserve"> </w:t>
                          </w:r>
                          <w:r w:rsidDel="00A01E0E">
                            <w:t>=</w:t>
                          </w:r>
                          <w:r w:rsidDel="00A01E0E">
                            <w:rPr>
                              <w:spacing w:val="-1"/>
                            </w:rPr>
                            <w:t xml:space="preserve"> </w:t>
                          </w:r>
                          <w:r w:rsidDel="00A01E0E">
                            <w:rPr>
                              <w:spacing w:val="-5"/>
                            </w:rPr>
                            <w:t>5;</w:t>
                          </w:r>
                        </w:moveFrom>
                      </w:p>
                      <w:p w14:paraId="4ABE5698" w14:textId="30E4A158" w:rsidR="00721600" w:rsidRDefault="00721600">
                        <w:pPr>
                          <w:pStyle w:val="CodeBlockBPBHEB"/>
                          <w:pPrChange w:id="1962" w:author="Abhiram Arali" w:date="2024-11-13T12:43:00Z" w16du:dateUtc="2024-11-13T07:13:00Z">
                            <w:pPr>
                              <w:pStyle w:val="BodyText"/>
                              <w:spacing w:before="60" w:line="574" w:lineRule="exact"/>
                              <w:ind w:left="107" w:right="5649"/>
                            </w:pPr>
                          </w:pPrChange>
                        </w:pPr>
                        <w:moveFrom w:id="1963" w:author="Abhiram Arali" w:date="2024-11-13T12:43:00Z" w16du:dateUtc="2024-11-13T07:13:00Z">
                          <w:r w:rsidDel="00A01E0E">
                            <w:t>int b = --a;</w:t>
                          </w:r>
                          <w:r w:rsidDel="00A01E0E">
                            <w:rPr>
                              <w:spacing w:val="40"/>
                            </w:rPr>
                            <w:t xml:space="preserve"> </w:t>
                          </w:r>
                          <w:r w:rsidDel="00A01E0E">
                            <w:t>// a is 4, b is 4 (prefix) int</w:t>
                          </w:r>
                          <w:r w:rsidDel="00A01E0E">
                            <w:rPr>
                              <w:spacing w:val="-1"/>
                            </w:rPr>
                            <w:t xml:space="preserve"> </w:t>
                          </w:r>
                          <w:r w:rsidDel="00A01E0E">
                            <w:t>c</w:t>
                          </w:r>
                          <w:r w:rsidDel="00A01E0E">
                            <w:rPr>
                              <w:spacing w:val="-1"/>
                            </w:rPr>
                            <w:t xml:space="preserve"> </w:t>
                          </w:r>
                          <w:r w:rsidDel="00A01E0E">
                            <w:t>=</w:t>
                          </w:r>
                          <w:r w:rsidDel="00A01E0E">
                            <w:rPr>
                              <w:spacing w:val="-1"/>
                            </w:rPr>
                            <w:t xml:space="preserve"> </w:t>
                          </w:r>
                          <w:r w:rsidDel="00A01E0E">
                            <w:t>a--;</w:t>
                          </w:r>
                          <w:r w:rsidDel="00A01E0E">
                            <w:rPr>
                              <w:spacing w:val="59"/>
                            </w:rPr>
                            <w:t xml:space="preserve"> </w:t>
                          </w:r>
                          <w:r w:rsidDel="00A01E0E">
                            <w:t>// a is 3,</w:t>
                          </w:r>
                          <w:r w:rsidDel="00A01E0E">
                            <w:rPr>
                              <w:spacing w:val="-1"/>
                            </w:rPr>
                            <w:t xml:space="preserve"> </w:t>
                          </w:r>
                          <w:r w:rsidDel="00A01E0E">
                            <w:t>c</w:t>
                          </w:r>
                          <w:r w:rsidDel="00A01E0E">
                            <w:rPr>
                              <w:spacing w:val="-1"/>
                            </w:rPr>
                            <w:t xml:space="preserve"> </w:t>
                          </w:r>
                          <w:r w:rsidDel="00A01E0E">
                            <w:t>is 4</w:t>
                          </w:r>
                          <w:r w:rsidDel="00A01E0E">
                            <w:rPr>
                              <w:spacing w:val="2"/>
                            </w:rPr>
                            <w:t xml:space="preserve"> </w:t>
                          </w:r>
                          <w:r w:rsidDel="00A01E0E">
                            <w:rPr>
                              <w:spacing w:val="-2"/>
                            </w:rPr>
                            <w:t>(postfix)</w:t>
                          </w:r>
                        </w:moveFrom>
                        <w:moveFromRangeEnd w:id="1960"/>
                      </w:p>
                    </w:txbxContent>
                  </v:textbox>
                  <w10:wrap type="topAndBottom" anchorx="page"/>
                </v:shape>
              </w:pict>
            </mc:Fallback>
          </mc:AlternateContent>
        </w:r>
      </w:del>
    </w:p>
    <w:p w14:paraId="7B60E31F" w14:textId="297F0D31" w:rsidR="00721600" w:rsidRPr="00902ADD" w:rsidDel="006E3329" w:rsidRDefault="00721600">
      <w:pPr>
        <w:pStyle w:val="NormalBPBHEB"/>
        <w:rPr>
          <w:del w:id="1422" w:author="Abhiram Arali" w:date="2024-11-13T12:44:00Z"/>
          <w:b/>
          <w:bCs/>
          <w:rPrChange w:id="1423" w:author="Abhiram Arali" w:date="2024-11-13T12:44:00Z">
            <w:rPr>
              <w:del w:id="1424" w:author="Abhiram Arali" w:date="2024-11-13T12:44:00Z"/>
            </w:rPr>
          </w:rPrChange>
        </w:rPr>
        <w:pPrChange w:id="1425" w:author="Abhiram Arali" w:date="2024-11-13T12:44:00Z">
          <w:pPr>
            <w:pStyle w:val="Heading1"/>
            <w:numPr>
              <w:ilvl w:val="1"/>
              <w:numId w:val="6"/>
            </w:numPr>
            <w:tabs>
              <w:tab w:val="left" w:pos="786"/>
            </w:tabs>
            <w:spacing w:before="167"/>
            <w:ind w:left="786" w:hanging="283"/>
          </w:pPr>
        </w:pPrChange>
      </w:pPr>
      <w:r w:rsidRPr="00902ADD">
        <w:rPr>
          <w:b/>
          <w:bCs/>
          <w:rPrChange w:id="1426" w:author="Abhiram Arali" w:date="2024-11-13T12:44:00Z">
            <w:rPr/>
          </w:rPrChange>
        </w:rPr>
        <w:t xml:space="preserve">Logical NOT </w:t>
      </w:r>
      <w:r w:rsidRPr="00902ADD">
        <w:rPr>
          <w:b/>
          <w:bCs/>
          <w:spacing w:val="-5"/>
          <w:rPrChange w:id="1427" w:author="Abhiram Arali" w:date="2024-11-13T12:44:00Z">
            <w:rPr>
              <w:spacing w:val="-5"/>
            </w:rPr>
          </w:rPrChange>
        </w:rPr>
        <w:t>(!)</w:t>
      </w:r>
      <w:ins w:id="1428" w:author="Abhiram Arali" w:date="2024-11-13T12:44:00Z">
        <w:r w:rsidR="006E3329">
          <w:rPr>
            <w:b/>
            <w:bCs/>
            <w:spacing w:val="-5"/>
          </w:rPr>
          <w:t xml:space="preserve">: </w:t>
        </w:r>
      </w:ins>
    </w:p>
    <w:p w14:paraId="4EF615F2" w14:textId="14682303" w:rsidR="00721600" w:rsidDel="00902ADD" w:rsidRDefault="00721600" w:rsidP="00721600">
      <w:pPr>
        <w:pStyle w:val="BodyText"/>
        <w:spacing w:before="21"/>
        <w:rPr>
          <w:del w:id="1429" w:author="Abhiram Arali" w:date="2024-11-13T12:44:00Z"/>
          <w:b/>
        </w:rPr>
      </w:pPr>
    </w:p>
    <w:p w14:paraId="51B4BE27" w14:textId="77777777" w:rsidR="00721600" w:rsidRDefault="00721600">
      <w:pPr>
        <w:pStyle w:val="NormalBPBHEB"/>
        <w:numPr>
          <w:ilvl w:val="0"/>
          <w:numId w:val="72"/>
        </w:numPr>
        <w:pPrChange w:id="1430" w:author="Abhiram Arali" w:date="2024-11-13T12:44:00Z">
          <w:pPr>
            <w:pStyle w:val="BodyText"/>
            <w:spacing w:line="362" w:lineRule="auto"/>
            <w:ind w:left="220"/>
          </w:pPr>
        </w:pPrChange>
      </w:pPr>
      <w:r>
        <w:t xml:space="preserve">Inverts the truth value of a </w:t>
      </w:r>
      <w:proofErr w:type="spellStart"/>
      <w:proofErr w:type="gramStart"/>
      <w:r>
        <w:t>boolean</w:t>
      </w:r>
      <w:proofErr w:type="spellEnd"/>
      <w:proofErr w:type="gramEnd"/>
      <w:r>
        <w:t xml:space="preserve"> expression. If the expression is true, it becomes false, and vice versa.</w:t>
      </w:r>
    </w:p>
    <w:p w14:paraId="1DEFC4D2" w14:textId="77777777" w:rsidR="00721600" w:rsidRDefault="00721600">
      <w:pPr>
        <w:pStyle w:val="NormalBPBHEB"/>
        <w:numPr>
          <w:ilvl w:val="0"/>
          <w:numId w:val="71"/>
        </w:numPr>
        <w:pPrChange w:id="1431" w:author="Abhiram Arali" w:date="2024-11-13T12:44:00Z">
          <w:pPr>
            <w:pStyle w:val="BodyText"/>
            <w:spacing w:before="156"/>
            <w:ind w:left="220"/>
          </w:pPr>
        </w:pPrChange>
      </w:pPr>
      <w:r>
        <w:t>Example:</w:t>
      </w:r>
    </w:p>
    <w:p w14:paraId="14AF5667" w14:textId="77777777" w:rsidR="00A549C2" w:rsidRDefault="00A549C2" w:rsidP="00A549C2">
      <w:pPr>
        <w:pStyle w:val="CodeBlockBPBHEB"/>
      </w:pPr>
      <w:moveToRangeStart w:id="1432" w:author="Abhiram Arali" w:date="2024-11-13T12:44:00Z" w:name="move182394289"/>
      <w:proofErr w:type="spellStart"/>
      <w:proofErr w:type="gramStart"/>
      <w:moveTo w:id="1433" w:author="Abhiram Arali" w:date="2024-11-13T12:44:00Z">
        <w:r>
          <w:t>int</w:t>
        </w:r>
        <w:proofErr w:type="spellEnd"/>
        <w:proofErr w:type="gramEnd"/>
        <w:r>
          <w:t xml:space="preserve"> a</w:t>
        </w:r>
        <w:r>
          <w:rPr>
            <w:spacing w:val="-1"/>
          </w:rPr>
          <w:t xml:space="preserve"> </w:t>
        </w:r>
        <w:r>
          <w:t>=</w:t>
        </w:r>
        <w:r>
          <w:rPr>
            <w:spacing w:val="-1"/>
          </w:rPr>
          <w:t xml:space="preserve"> </w:t>
        </w:r>
        <w:r>
          <w:t xml:space="preserve">1; // </w:t>
        </w:r>
        <w:r>
          <w:rPr>
            <w:spacing w:val="-4"/>
          </w:rPr>
          <w:t>true</w:t>
        </w:r>
      </w:moveTo>
    </w:p>
    <w:p w14:paraId="2592652B" w14:textId="77777777" w:rsidR="00A549C2" w:rsidRDefault="00A549C2" w:rsidP="00A549C2">
      <w:pPr>
        <w:pStyle w:val="CodeBlockBPBHEB"/>
      </w:pPr>
    </w:p>
    <w:p w14:paraId="7C3FDB7D" w14:textId="77777777" w:rsidR="00A549C2" w:rsidRDefault="00A549C2" w:rsidP="00A549C2">
      <w:pPr>
        <w:pStyle w:val="CodeBlockBPBHEB"/>
      </w:pPr>
      <w:proofErr w:type="spellStart"/>
      <w:proofErr w:type="gramStart"/>
      <w:moveTo w:id="1434" w:author="Abhiram Arali" w:date="2024-11-13T12:44:00Z">
        <w:r>
          <w:t>int</w:t>
        </w:r>
        <w:proofErr w:type="spellEnd"/>
        <w:proofErr w:type="gramEnd"/>
        <w:r>
          <w:rPr>
            <w:spacing w:val="-1"/>
          </w:rPr>
          <w:t xml:space="preserve"> </w:t>
        </w:r>
        <w:r>
          <w:t>b =</w:t>
        </w:r>
        <w:r>
          <w:rPr>
            <w:spacing w:val="-1"/>
          </w:rPr>
          <w:t xml:space="preserve"> </w:t>
        </w:r>
        <w:r>
          <w:t>!a; //</w:t>
        </w:r>
        <w:r>
          <w:rPr>
            <w:spacing w:val="-1"/>
          </w:rPr>
          <w:t xml:space="preserve"> </w:t>
        </w:r>
        <w:r>
          <w:t xml:space="preserve">b is 0 </w:t>
        </w:r>
        <w:r>
          <w:rPr>
            <w:spacing w:val="-2"/>
          </w:rPr>
          <w:t>(false)</w:t>
        </w:r>
      </w:moveTo>
    </w:p>
    <w:moveToRangeEnd w:id="1432"/>
    <w:p w14:paraId="125E8049" w14:textId="11B1BD94" w:rsidR="00721600" w:rsidRDefault="00721600">
      <w:pPr>
        <w:pStyle w:val="NormalBPBHEB"/>
        <w:pPrChange w:id="1435" w:author="Abhiram Arali" w:date="2024-11-13T12:44:00Z">
          <w:pPr>
            <w:pStyle w:val="BodyText"/>
            <w:spacing w:before="47"/>
          </w:pPr>
        </w:pPrChange>
      </w:pPr>
      <w:del w:id="1436" w:author="Abhiram Arali" w:date="2024-11-13T12:44:00Z">
        <w:r w:rsidDel="00955D3F">
          <w:rPr>
            <w:noProof/>
            <w:lang w:val="en-IN" w:eastAsia="en-IN"/>
            <w:rPrChange w:id="1437" w:author="Unknown">
              <w:rPr>
                <w:noProof/>
                <w:lang w:val="en-IN" w:eastAsia="en-IN"/>
              </w:rPr>
            </w:rPrChange>
          </w:rPr>
          <mc:AlternateContent>
            <mc:Choice Requires="wps">
              <w:drawing>
                <wp:anchor distT="0" distB="0" distL="0" distR="0" simplePos="0" relativeHeight="251676672" behindDoc="1" locked="0" layoutInCell="1" allowOverlap="1" wp14:anchorId="17D760FA" wp14:editId="6AC299C0">
                  <wp:simplePos x="0" y="0"/>
                  <wp:positionH relativeFrom="page">
                    <wp:posOffset>843076</wp:posOffset>
                  </wp:positionH>
                  <wp:positionV relativeFrom="paragraph">
                    <wp:posOffset>194577</wp:posOffset>
                  </wp:positionV>
                  <wp:extent cx="5876290" cy="655320"/>
                  <wp:effectExtent l="0" t="0" r="0" b="0"/>
                  <wp:wrapTopAndBottom/>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5320"/>
                          </a:xfrm>
                          <a:prstGeom prst="rect">
                            <a:avLst/>
                          </a:prstGeom>
                          <a:ln w="6096">
                            <a:solidFill>
                              <a:srgbClr val="000000"/>
                            </a:solidFill>
                            <a:prstDash val="solid"/>
                          </a:ln>
                        </wps:spPr>
                        <wps:txbx>
                          <w:txbxContent>
                            <w:p w14:paraId="215D0289" w14:textId="52D0FA58" w:rsidR="00721600" w:rsidDel="00A549C2" w:rsidRDefault="00721600">
                              <w:pPr>
                                <w:pStyle w:val="CodeBlockBPBHEB"/>
                                <w:pPrChange w:id="1438" w:author="Abhiram Arali" w:date="2024-11-13T12:44:00Z">
                                  <w:pPr>
                                    <w:pStyle w:val="BodyText"/>
                                    <w:spacing w:before="18"/>
                                    <w:ind w:left="107"/>
                                  </w:pPr>
                                </w:pPrChange>
                              </w:pPr>
                              <w:moveFromRangeStart w:id="1439" w:author="Abhiram Arali" w:date="2024-11-13T12:44:00Z" w:name="move182394289"/>
                              <w:moveFrom w:id="1440" w:author="Abhiram Arali" w:date="2024-11-13T12:44:00Z">
                                <w:r w:rsidDel="00A549C2">
                                  <w:t>int a</w:t>
                                </w:r>
                                <w:r w:rsidDel="00A549C2">
                                  <w:rPr>
                                    <w:spacing w:val="-1"/>
                                  </w:rPr>
                                  <w:t xml:space="preserve"> </w:t>
                                </w:r>
                                <w:r w:rsidDel="00A549C2">
                                  <w:t>=</w:t>
                                </w:r>
                                <w:r w:rsidDel="00A549C2">
                                  <w:rPr>
                                    <w:spacing w:val="-1"/>
                                  </w:rPr>
                                  <w:t xml:space="preserve"> </w:t>
                                </w:r>
                                <w:r w:rsidDel="00A549C2">
                                  <w:t xml:space="preserve">1; // </w:t>
                                </w:r>
                                <w:r w:rsidDel="00A549C2">
                                  <w:rPr>
                                    <w:spacing w:val="-4"/>
                                  </w:rPr>
                                  <w:t>true</w:t>
                                </w:r>
                              </w:moveFrom>
                            </w:p>
                            <w:p w14:paraId="083703CA" w14:textId="3620F117" w:rsidR="00721600" w:rsidDel="00A549C2" w:rsidRDefault="00721600">
                              <w:pPr>
                                <w:pStyle w:val="CodeBlockBPBHEB"/>
                                <w:pPrChange w:id="1441" w:author="Abhiram Arali" w:date="2024-11-13T12:44:00Z">
                                  <w:pPr>
                                    <w:pStyle w:val="BodyText"/>
                                    <w:spacing w:before="21"/>
                                  </w:pPr>
                                </w:pPrChange>
                              </w:pPr>
                            </w:p>
                            <w:p w14:paraId="41990179" w14:textId="35319831" w:rsidR="00721600" w:rsidRDefault="00721600">
                              <w:pPr>
                                <w:pStyle w:val="CodeBlockBPBHEB"/>
                                <w:pPrChange w:id="1442" w:author="Abhiram Arali" w:date="2024-11-13T12:44:00Z">
                                  <w:pPr>
                                    <w:pStyle w:val="BodyText"/>
                                    <w:spacing w:before="1"/>
                                    <w:ind w:left="107"/>
                                  </w:pPr>
                                </w:pPrChange>
                              </w:pPr>
                              <w:moveFrom w:id="1443" w:author="Abhiram Arali" w:date="2024-11-13T12:44:00Z">
                                <w:r w:rsidDel="00A549C2">
                                  <w:t>int</w:t>
                                </w:r>
                                <w:r w:rsidDel="00A549C2">
                                  <w:rPr>
                                    <w:spacing w:val="-1"/>
                                  </w:rPr>
                                  <w:t xml:space="preserve"> </w:t>
                                </w:r>
                                <w:r w:rsidDel="00A549C2">
                                  <w:t>b =</w:t>
                                </w:r>
                                <w:r w:rsidDel="00A549C2">
                                  <w:rPr>
                                    <w:spacing w:val="-1"/>
                                  </w:rPr>
                                  <w:t xml:space="preserve"> </w:t>
                                </w:r>
                                <w:r w:rsidDel="00A549C2">
                                  <w:t>!a; //</w:t>
                                </w:r>
                                <w:r w:rsidDel="00A549C2">
                                  <w:rPr>
                                    <w:spacing w:val="-1"/>
                                  </w:rPr>
                                  <w:t xml:space="preserve"> </w:t>
                                </w:r>
                                <w:r w:rsidDel="00A549C2">
                                  <w:t xml:space="preserve">b is 0 </w:t>
                                </w:r>
                                <w:r w:rsidDel="00A549C2">
                                  <w:rPr>
                                    <w:spacing w:val="-2"/>
                                  </w:rPr>
                                  <w:t>(false)</w:t>
                                </w:r>
                              </w:moveFrom>
                              <w:moveFromRangeEnd w:id="143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D760FA" id="Textbox 259" o:spid="_x0000_s1077" type="#_x0000_t202" style="position:absolute;left:0;text-align:left;margin-left:66.4pt;margin-top:15.3pt;width:462.7pt;height:51.6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" filled="f" strokeweight=".48pt">
                  <v:path arrowok="t"/>
                  <v:textbox inset="0,0,0,0">
                    <w:txbxContent>
                      <w:p w14:paraId="215D0289" w14:textId="52D0FA58" w:rsidR="00721600" w:rsidDel="00A549C2" w:rsidRDefault="00721600">
                        <w:pPr>
                          <w:pStyle w:val="CodeBlockBPBHEB"/>
                          <w:rPr>
                            <w:moveFrom w:id="1990" w:author="Abhiram Arali" w:date="2024-11-13T12:44:00Z" w16du:dateUtc="2024-11-13T07:14:00Z"/>
                          </w:rPr>
                          <w:pPrChange w:id="1991" w:author="Abhiram Arali" w:date="2024-11-13T12:44:00Z" w16du:dateUtc="2024-11-13T07:14:00Z">
                            <w:pPr>
                              <w:pStyle w:val="BodyText"/>
                              <w:spacing w:before="18"/>
                              <w:ind w:left="107"/>
                            </w:pPr>
                          </w:pPrChange>
                        </w:pPr>
                        <w:moveFromRangeStart w:id="1992" w:author="Abhiram Arali" w:date="2024-11-13T12:44:00Z" w:name="move182394289"/>
                        <w:moveFrom w:id="1993" w:author="Abhiram Arali" w:date="2024-11-13T12:44:00Z" w16du:dateUtc="2024-11-13T07:14:00Z">
                          <w:r w:rsidDel="00A549C2">
                            <w:t>int a</w:t>
                          </w:r>
                          <w:r w:rsidDel="00A549C2">
                            <w:rPr>
                              <w:spacing w:val="-1"/>
                            </w:rPr>
                            <w:t xml:space="preserve"> </w:t>
                          </w:r>
                          <w:r w:rsidDel="00A549C2">
                            <w:t>=</w:t>
                          </w:r>
                          <w:r w:rsidDel="00A549C2">
                            <w:rPr>
                              <w:spacing w:val="-1"/>
                            </w:rPr>
                            <w:t xml:space="preserve"> </w:t>
                          </w:r>
                          <w:r w:rsidDel="00A549C2">
                            <w:t xml:space="preserve">1; // </w:t>
                          </w:r>
                          <w:r w:rsidDel="00A549C2">
                            <w:rPr>
                              <w:spacing w:val="-4"/>
                            </w:rPr>
                            <w:t>true</w:t>
                          </w:r>
                        </w:moveFrom>
                      </w:p>
                      <w:p w14:paraId="083703CA" w14:textId="3620F117" w:rsidR="00721600" w:rsidDel="00A549C2" w:rsidRDefault="00721600">
                        <w:pPr>
                          <w:pStyle w:val="CodeBlockBPBHEB"/>
                          <w:rPr>
                            <w:moveFrom w:id="1994" w:author="Abhiram Arali" w:date="2024-11-13T12:44:00Z" w16du:dateUtc="2024-11-13T07:14:00Z"/>
                          </w:rPr>
                          <w:pPrChange w:id="1995" w:author="Abhiram Arali" w:date="2024-11-13T12:44:00Z" w16du:dateUtc="2024-11-13T07:14:00Z">
                            <w:pPr>
                              <w:pStyle w:val="BodyText"/>
                              <w:spacing w:before="21"/>
                            </w:pPr>
                          </w:pPrChange>
                        </w:pPr>
                      </w:p>
                      <w:p w14:paraId="41990179" w14:textId="35319831" w:rsidR="00721600" w:rsidRDefault="00721600">
                        <w:pPr>
                          <w:pStyle w:val="CodeBlockBPBHEB"/>
                          <w:pPrChange w:id="1996" w:author="Abhiram Arali" w:date="2024-11-13T12:44:00Z" w16du:dateUtc="2024-11-13T07:14:00Z">
                            <w:pPr>
                              <w:pStyle w:val="BodyText"/>
                              <w:spacing w:before="1"/>
                              <w:ind w:left="107"/>
                            </w:pPr>
                          </w:pPrChange>
                        </w:pPr>
                        <w:moveFrom w:id="1997" w:author="Abhiram Arali" w:date="2024-11-13T12:44:00Z" w16du:dateUtc="2024-11-13T07:14:00Z">
                          <w:r w:rsidDel="00A549C2">
                            <w:t>int</w:t>
                          </w:r>
                          <w:r w:rsidDel="00A549C2">
                            <w:rPr>
                              <w:spacing w:val="-1"/>
                            </w:rPr>
                            <w:t xml:space="preserve"> </w:t>
                          </w:r>
                          <w:r w:rsidDel="00A549C2">
                            <w:t>b =</w:t>
                          </w:r>
                          <w:r w:rsidDel="00A549C2">
                            <w:rPr>
                              <w:spacing w:val="-1"/>
                            </w:rPr>
                            <w:t xml:space="preserve"> </w:t>
                          </w:r>
                          <w:r w:rsidDel="00A549C2">
                            <w:t>!a; //</w:t>
                          </w:r>
                          <w:r w:rsidDel="00A549C2">
                            <w:rPr>
                              <w:spacing w:val="-1"/>
                            </w:rPr>
                            <w:t xml:space="preserve"> </w:t>
                          </w:r>
                          <w:r w:rsidDel="00A549C2">
                            <w:t xml:space="preserve">b is 0 </w:t>
                          </w:r>
                          <w:r w:rsidDel="00A549C2">
                            <w:rPr>
                              <w:spacing w:val="-2"/>
                            </w:rPr>
                            <w:t>(false)</w:t>
                          </w:r>
                        </w:moveFrom>
                        <w:moveFromRangeEnd w:id="1992"/>
                      </w:p>
                    </w:txbxContent>
                  </v:textbox>
                  <w10:wrap type="topAndBottom" anchorx="page"/>
                </v:shape>
              </w:pict>
            </mc:Fallback>
          </mc:AlternateContent>
        </w:r>
      </w:del>
    </w:p>
    <w:p w14:paraId="4E6C3BBF" w14:textId="72F36FAA" w:rsidR="00721600" w:rsidRPr="006E0DB7" w:rsidDel="001A570A" w:rsidRDefault="00721600">
      <w:pPr>
        <w:pStyle w:val="NormalBPBHEB"/>
        <w:rPr>
          <w:del w:id="1444" w:author="Abhiram Arali" w:date="2024-11-13T12:45:00Z"/>
          <w:b/>
          <w:bCs/>
          <w:rPrChange w:id="1445" w:author="Abhiram Arali" w:date="2024-11-13T12:45:00Z">
            <w:rPr>
              <w:del w:id="1446" w:author="Abhiram Arali" w:date="2024-11-13T12:45:00Z"/>
            </w:rPr>
          </w:rPrChange>
        </w:rPr>
        <w:pPrChange w:id="1447" w:author="Abhiram Arali" w:date="2024-11-13T12:45:00Z">
          <w:pPr>
            <w:pStyle w:val="ListParagraph"/>
            <w:numPr>
              <w:ilvl w:val="1"/>
              <w:numId w:val="6"/>
            </w:numPr>
            <w:tabs>
              <w:tab w:val="left" w:pos="786"/>
            </w:tabs>
            <w:spacing w:before="167"/>
            <w:ind w:left="786" w:hanging="283"/>
          </w:pPr>
        </w:pPrChange>
      </w:pPr>
      <w:r w:rsidRPr="006E0DB7">
        <w:rPr>
          <w:b/>
          <w:bCs/>
          <w:rPrChange w:id="1448" w:author="Abhiram Arali" w:date="2024-11-13T12:45:00Z">
            <w:rPr/>
          </w:rPrChange>
        </w:rPr>
        <w:t>Bitwise</w:t>
      </w:r>
      <w:r w:rsidRPr="006E0DB7">
        <w:rPr>
          <w:b/>
          <w:bCs/>
          <w:spacing w:val="-2"/>
          <w:rPrChange w:id="1449" w:author="Abhiram Arali" w:date="2024-11-13T12:45:00Z">
            <w:rPr>
              <w:spacing w:val="-2"/>
            </w:rPr>
          </w:rPrChange>
        </w:rPr>
        <w:t xml:space="preserve"> </w:t>
      </w:r>
      <w:r w:rsidRPr="006E0DB7">
        <w:rPr>
          <w:b/>
          <w:bCs/>
          <w:rPrChange w:id="1450" w:author="Abhiram Arali" w:date="2024-11-13T12:45:00Z">
            <w:rPr/>
          </w:rPrChange>
        </w:rPr>
        <w:t xml:space="preserve">NOT </w:t>
      </w:r>
      <w:r w:rsidRPr="006E0DB7">
        <w:rPr>
          <w:b/>
          <w:bCs/>
          <w:spacing w:val="-5"/>
          <w:rPrChange w:id="1451" w:author="Abhiram Arali" w:date="2024-11-13T12:45:00Z">
            <w:rPr>
              <w:spacing w:val="-5"/>
            </w:rPr>
          </w:rPrChange>
        </w:rPr>
        <w:t>(~)</w:t>
      </w:r>
      <w:ins w:id="1452" w:author="Abhiram Arali" w:date="2024-11-13T12:45:00Z">
        <w:r w:rsidR="001A570A">
          <w:rPr>
            <w:b/>
            <w:bCs/>
            <w:spacing w:val="-5"/>
          </w:rPr>
          <w:t xml:space="preserve">: </w:t>
        </w:r>
      </w:ins>
    </w:p>
    <w:p w14:paraId="293CF650" w14:textId="652C7B39" w:rsidR="00721600" w:rsidDel="0089471F" w:rsidRDefault="00721600" w:rsidP="00721600">
      <w:pPr>
        <w:rPr>
          <w:del w:id="1453" w:author="Abhiram Arali" w:date="2024-11-13T12:44:00Z"/>
          <w:sz w:val="24"/>
        </w:rPr>
        <w:sectPr w:rsidR="00721600" w:rsidDel="0089471F">
          <w:pgSz w:w="11910" w:h="16840"/>
          <w:pgMar w:top="1540" w:right="1220" w:bottom="1200" w:left="1220" w:header="758" w:footer="1000" w:gutter="0"/>
          <w:cols w:space="720"/>
        </w:sectPr>
      </w:pPr>
    </w:p>
    <w:p w14:paraId="22C2326E" w14:textId="340D4C8F" w:rsidR="00721600" w:rsidRDefault="00721600">
      <w:pPr>
        <w:pStyle w:val="NormalBPBHEB"/>
        <w:numPr>
          <w:ilvl w:val="0"/>
          <w:numId w:val="73"/>
        </w:numPr>
        <w:rPr>
          <w:ins w:id="1454" w:author="Abhiram Arali" w:date="2024-11-13T12:45:00Z"/>
          <w:spacing w:val="-2"/>
        </w:rPr>
        <w:pPrChange w:id="1455" w:author="Abhiram Arali" w:date="2024-11-13T12:45:00Z">
          <w:pPr>
            <w:pStyle w:val="NormalBPBHEB"/>
          </w:pPr>
        </w:pPrChange>
      </w:pPr>
      <w:del w:id="1456" w:author="Abhiram Arali" w:date="2024-11-13T12:45:00Z">
        <w:r w:rsidDel="00FE1BEF">
          <w:delText>Description:</w:delText>
        </w:r>
        <w:r w:rsidDel="00FE1BEF">
          <w:rPr>
            <w:spacing w:val="-2"/>
          </w:rPr>
          <w:delText xml:space="preserve"> </w:delText>
        </w:r>
      </w:del>
      <w:r>
        <w:t>Inverts</w:t>
      </w:r>
      <w:r>
        <w:rPr>
          <w:spacing w:val="-4"/>
        </w:rPr>
        <w:t xml:space="preserve"> </w:t>
      </w:r>
      <w:r>
        <w:t>each</w:t>
      </w:r>
      <w:r>
        <w:rPr>
          <w:spacing w:val="-2"/>
        </w:rPr>
        <w:t xml:space="preserve"> </w:t>
      </w:r>
      <w:r>
        <w:t>bit</w:t>
      </w:r>
      <w:r>
        <w:rPr>
          <w:spacing w:val="-4"/>
        </w:rPr>
        <w:t xml:space="preserve"> </w:t>
      </w:r>
      <w:r>
        <w:t>of</w:t>
      </w:r>
      <w:r>
        <w:rPr>
          <w:spacing w:val="-4"/>
        </w:rPr>
        <w:t xml:space="preserve"> </w:t>
      </w:r>
      <w:r>
        <w:t>the</w:t>
      </w:r>
      <w:r>
        <w:rPr>
          <w:spacing w:val="-6"/>
        </w:rPr>
        <w:t xml:space="preserve"> </w:t>
      </w:r>
      <w:r>
        <w:t>operand.</w:t>
      </w:r>
      <w:r>
        <w:rPr>
          <w:spacing w:val="-4"/>
        </w:rPr>
        <w:t xml:space="preserve"> </w:t>
      </w:r>
      <w:r>
        <w:t>Each</w:t>
      </w:r>
      <w:r>
        <w:rPr>
          <w:spacing w:val="-2"/>
        </w:rPr>
        <w:t xml:space="preserve"> </w:t>
      </w:r>
      <w:r>
        <w:t>1</w:t>
      </w:r>
      <w:r>
        <w:rPr>
          <w:spacing w:val="-4"/>
        </w:rPr>
        <w:t xml:space="preserve"> </w:t>
      </w:r>
      <w:r>
        <w:t>becomes</w:t>
      </w:r>
      <w:r>
        <w:rPr>
          <w:spacing w:val="-4"/>
        </w:rPr>
        <w:t xml:space="preserve"> </w:t>
      </w:r>
      <w:r>
        <w:t>0,</w:t>
      </w:r>
      <w:r>
        <w:rPr>
          <w:spacing w:val="-4"/>
        </w:rPr>
        <w:t xml:space="preserve"> </w:t>
      </w:r>
      <w:r>
        <w:t>and</w:t>
      </w:r>
      <w:r>
        <w:rPr>
          <w:spacing w:val="-2"/>
        </w:rPr>
        <w:t xml:space="preserve"> </w:t>
      </w:r>
      <w:r>
        <w:t>each</w:t>
      </w:r>
      <w:r>
        <w:rPr>
          <w:spacing w:val="-4"/>
        </w:rPr>
        <w:t xml:space="preserve"> </w:t>
      </w:r>
      <w:r>
        <w:t>0</w:t>
      </w:r>
      <w:r>
        <w:rPr>
          <w:spacing w:val="-2"/>
        </w:rPr>
        <w:t xml:space="preserve"> </w:t>
      </w:r>
      <w:r>
        <w:t>becomes</w:t>
      </w:r>
      <w:r>
        <w:rPr>
          <w:spacing w:val="-4"/>
        </w:rPr>
        <w:t xml:space="preserve"> </w:t>
      </w:r>
      <w:r>
        <w:t xml:space="preserve">1. </w:t>
      </w:r>
      <w:r>
        <w:rPr>
          <w:spacing w:val="-2"/>
        </w:rPr>
        <w:t>Example:</w:t>
      </w:r>
    </w:p>
    <w:p w14:paraId="0119A44E" w14:textId="77777777" w:rsidR="00266CFA" w:rsidRDefault="00266CFA" w:rsidP="00266CFA">
      <w:pPr>
        <w:pStyle w:val="CodeBlockBPBHEB"/>
        <w:rPr>
          <w:ins w:id="1457" w:author="Abhiram Arali" w:date="2024-11-13T12:45:00Z"/>
        </w:rPr>
      </w:pPr>
      <w:proofErr w:type="spellStart"/>
      <w:proofErr w:type="gramStart"/>
      <w:ins w:id="1458" w:author="Abhiram Arali" w:date="2024-11-13T12:45:00Z">
        <w:r>
          <w:t>int</w:t>
        </w:r>
        <w:proofErr w:type="spellEnd"/>
        <w:proofErr w:type="gramEnd"/>
        <w:r>
          <w:t xml:space="preserve"> a</w:t>
        </w:r>
        <w:r>
          <w:rPr>
            <w:spacing w:val="-1"/>
          </w:rPr>
          <w:t xml:space="preserve"> </w:t>
        </w:r>
        <w:r>
          <w:t>=</w:t>
        </w:r>
        <w:r>
          <w:rPr>
            <w:spacing w:val="-1"/>
          </w:rPr>
          <w:t xml:space="preserve"> </w:t>
        </w:r>
        <w:r>
          <w:t>5;</w:t>
        </w:r>
        <w:r>
          <w:rPr>
            <w:spacing w:val="60"/>
          </w:rPr>
          <w:t xml:space="preserve"> </w:t>
        </w:r>
        <w:r>
          <w:t xml:space="preserve">// 0101 in </w:t>
        </w:r>
        <w:r>
          <w:rPr>
            <w:spacing w:val="-2"/>
          </w:rPr>
          <w:t>binary</w:t>
        </w:r>
      </w:ins>
    </w:p>
    <w:p w14:paraId="4FC0FD5B" w14:textId="77777777" w:rsidR="00266CFA" w:rsidRDefault="00266CFA" w:rsidP="00266CFA">
      <w:pPr>
        <w:pStyle w:val="CodeBlockBPBHEB"/>
        <w:rPr>
          <w:ins w:id="1459" w:author="Abhiram Arali" w:date="2024-11-13T12:45:00Z"/>
        </w:rPr>
      </w:pPr>
    </w:p>
    <w:p w14:paraId="39C46EAB" w14:textId="77777777" w:rsidR="00266CFA" w:rsidRDefault="00266CFA" w:rsidP="00266CFA">
      <w:pPr>
        <w:pStyle w:val="CodeBlockBPBHEB"/>
        <w:rPr>
          <w:ins w:id="1460" w:author="Abhiram Arali" w:date="2024-11-13T12:45:00Z"/>
        </w:rPr>
      </w:pPr>
      <w:proofErr w:type="spellStart"/>
      <w:proofErr w:type="gramStart"/>
      <w:ins w:id="1461" w:author="Abhiram Arali" w:date="2024-11-13T12:45:00Z">
        <w:r>
          <w:t>int</w:t>
        </w:r>
        <w:proofErr w:type="spellEnd"/>
        <w:proofErr w:type="gramEnd"/>
        <w:r>
          <w:rPr>
            <w:spacing w:val="-1"/>
          </w:rPr>
          <w:t xml:space="preserve"> </w:t>
        </w:r>
        <w:r>
          <w:t>b =</w:t>
        </w:r>
        <w:r>
          <w:rPr>
            <w:spacing w:val="-2"/>
          </w:rPr>
          <w:t xml:space="preserve"> </w:t>
        </w:r>
        <w:r>
          <w:t>~a; // b</w:t>
        </w:r>
        <w:r>
          <w:rPr>
            <w:spacing w:val="-1"/>
          </w:rPr>
          <w:t xml:space="preserve"> </w:t>
        </w:r>
        <w:r>
          <w:t>is</w:t>
        </w:r>
        <w:r>
          <w:rPr>
            <w:spacing w:val="1"/>
          </w:rPr>
          <w:t xml:space="preserve"> </w:t>
        </w:r>
        <w:r>
          <w:t>-6</w:t>
        </w:r>
        <w:r>
          <w:rPr>
            <w:spacing w:val="-1"/>
          </w:rPr>
          <w:t xml:space="preserve"> </w:t>
        </w:r>
        <w:r>
          <w:t>(in binary: 1010</w:t>
        </w:r>
        <w:r>
          <w:rPr>
            <w:spacing w:val="-1"/>
          </w:rPr>
          <w:t xml:space="preserve"> </w:t>
        </w:r>
        <w:r>
          <w:t xml:space="preserve">in two's </w:t>
        </w:r>
        <w:r>
          <w:rPr>
            <w:spacing w:val="-2"/>
          </w:rPr>
          <w:t>complement)</w:t>
        </w:r>
      </w:ins>
    </w:p>
    <w:p w14:paraId="6F1A1CF2" w14:textId="77777777" w:rsidR="00025CF6" w:rsidRDefault="00025CF6">
      <w:pPr>
        <w:pStyle w:val="NormalBPBHEB"/>
        <w:pPrChange w:id="1462" w:author="Abhiram Arali" w:date="2024-11-13T12:45:00Z">
          <w:pPr>
            <w:pStyle w:val="BodyText"/>
            <w:spacing w:before="88" w:after="2" w:line="499" w:lineRule="auto"/>
            <w:ind w:left="220" w:right="180"/>
          </w:pPr>
        </w:pPrChange>
      </w:pPr>
    </w:p>
    <w:p w14:paraId="0F1577DC" w14:textId="50A88B39" w:rsidR="00721600" w:rsidDel="00AB7999" w:rsidRDefault="00721600" w:rsidP="00721600">
      <w:pPr>
        <w:pStyle w:val="BodyText"/>
        <w:ind w:left="102"/>
        <w:rPr>
          <w:del w:id="1463" w:author="Abhiram Arali" w:date="2024-11-13T12:45:00Z"/>
          <w:sz w:val="20"/>
        </w:rPr>
      </w:pPr>
      <w:del w:id="1464" w:author="Abhiram Arali" w:date="2024-11-13T12:45:00Z">
        <w:r w:rsidDel="00654837">
          <w:rPr>
            <w:noProof/>
            <w:sz w:val="20"/>
            <w:lang w:val="en-IN" w:eastAsia="en-IN"/>
            <w:rPrChange w:id="1465" w:author="Unknown">
              <w:rPr>
                <w:noProof/>
                <w:lang w:val="en-IN" w:eastAsia="en-IN"/>
              </w:rPr>
            </w:rPrChange>
          </w:rPr>
          <mc:AlternateContent>
            <mc:Choice Requires="wps">
              <w:drawing>
                <wp:inline distT="0" distB="0" distL="0" distR="0" wp14:anchorId="4C61CAEC" wp14:editId="3390DD3E">
                  <wp:extent cx="5876290" cy="657225"/>
                  <wp:effectExtent l="9525" t="0" r="635" b="9525"/>
                  <wp:docPr id="260" name="Text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7225"/>
                          </a:xfrm>
                          <a:prstGeom prst="rect">
                            <a:avLst/>
                          </a:prstGeom>
                          <a:ln w="6096">
                            <a:solidFill>
                              <a:srgbClr val="000000"/>
                            </a:solidFill>
                            <a:prstDash val="solid"/>
                          </a:ln>
                        </wps:spPr>
                        <wps:txbx>
                          <w:txbxContent>
                            <w:p w14:paraId="440C019A" w14:textId="70C681B1" w:rsidR="00721600" w:rsidDel="00266CFA" w:rsidRDefault="00721600">
                              <w:pPr>
                                <w:pStyle w:val="CodeBlockBPBHEB"/>
                                <w:rPr>
                                  <w:del w:id="1466" w:author="Abhiram Arali" w:date="2024-11-13T12:45:00Z"/>
                                </w:rPr>
                                <w:pPrChange w:id="1467" w:author="Abhiram Arali" w:date="2024-11-13T12:45:00Z">
                                  <w:pPr>
                                    <w:pStyle w:val="BodyText"/>
                                    <w:spacing w:before="18"/>
                                    <w:ind w:left="107"/>
                                  </w:pPr>
                                </w:pPrChange>
                              </w:pPr>
                              <w:del w:id="1468" w:author="Abhiram Arali" w:date="2024-11-13T12:45:00Z">
                                <w:r w:rsidDel="00266CFA">
                                  <w:delText>int a</w:delText>
                                </w:r>
                                <w:r w:rsidDel="00266CFA">
                                  <w:rPr>
                                    <w:spacing w:val="-1"/>
                                  </w:rPr>
                                  <w:delText xml:space="preserve"> </w:delText>
                                </w:r>
                                <w:r w:rsidDel="00266CFA">
                                  <w:delText>=</w:delText>
                                </w:r>
                                <w:r w:rsidDel="00266CFA">
                                  <w:rPr>
                                    <w:spacing w:val="-1"/>
                                  </w:rPr>
                                  <w:delText xml:space="preserve"> </w:delText>
                                </w:r>
                                <w:r w:rsidDel="00266CFA">
                                  <w:delText>5;</w:delText>
                                </w:r>
                                <w:r w:rsidDel="00266CFA">
                                  <w:rPr>
                                    <w:spacing w:val="60"/>
                                  </w:rPr>
                                  <w:delText xml:space="preserve"> </w:delText>
                                </w:r>
                                <w:r w:rsidDel="00266CFA">
                                  <w:delText xml:space="preserve">// 0101 in </w:delText>
                                </w:r>
                                <w:r w:rsidDel="00266CFA">
                                  <w:rPr>
                                    <w:spacing w:val="-2"/>
                                  </w:rPr>
                                  <w:delText>binary</w:delText>
                                </w:r>
                              </w:del>
                            </w:p>
                            <w:p w14:paraId="1BA643F8" w14:textId="0A6A4AB5" w:rsidR="00721600" w:rsidDel="00266CFA" w:rsidRDefault="00721600">
                              <w:pPr>
                                <w:pStyle w:val="CodeBlockBPBHEB"/>
                                <w:rPr>
                                  <w:del w:id="1469" w:author="Abhiram Arali" w:date="2024-11-13T12:45:00Z"/>
                                </w:rPr>
                                <w:pPrChange w:id="1470" w:author="Abhiram Arali" w:date="2024-11-13T12:45:00Z">
                                  <w:pPr>
                                    <w:pStyle w:val="BodyText"/>
                                    <w:spacing w:before="21"/>
                                  </w:pPr>
                                </w:pPrChange>
                              </w:pPr>
                            </w:p>
                            <w:p w14:paraId="548A3E76" w14:textId="7D95275F" w:rsidR="00721600" w:rsidRDefault="00721600">
                              <w:pPr>
                                <w:pStyle w:val="CodeBlockBPBHEB"/>
                                <w:pPrChange w:id="1471" w:author="Abhiram Arali" w:date="2024-11-13T12:45:00Z">
                                  <w:pPr>
                                    <w:pStyle w:val="BodyText"/>
                                    <w:spacing w:before="1"/>
                                    <w:ind w:left="107"/>
                                  </w:pPr>
                                </w:pPrChange>
                              </w:pPr>
                              <w:del w:id="1472" w:author="Abhiram Arali" w:date="2024-11-13T12:45:00Z">
                                <w:r w:rsidDel="00266CFA">
                                  <w:delText>int</w:delText>
                                </w:r>
                                <w:r w:rsidDel="00266CFA">
                                  <w:rPr>
                                    <w:spacing w:val="-1"/>
                                  </w:rPr>
                                  <w:delText xml:space="preserve"> </w:delText>
                                </w:r>
                                <w:r w:rsidDel="00266CFA">
                                  <w:delText>b =</w:delText>
                                </w:r>
                                <w:r w:rsidDel="00266CFA">
                                  <w:rPr>
                                    <w:spacing w:val="-2"/>
                                  </w:rPr>
                                  <w:delText xml:space="preserve"> </w:delText>
                                </w:r>
                                <w:r w:rsidDel="00266CFA">
                                  <w:delText>~a; // b</w:delText>
                                </w:r>
                                <w:r w:rsidDel="00266CFA">
                                  <w:rPr>
                                    <w:spacing w:val="-1"/>
                                  </w:rPr>
                                  <w:delText xml:space="preserve"> </w:delText>
                                </w:r>
                                <w:r w:rsidDel="00266CFA">
                                  <w:delText>is</w:delText>
                                </w:r>
                                <w:r w:rsidDel="00266CFA">
                                  <w:rPr>
                                    <w:spacing w:val="1"/>
                                  </w:rPr>
                                  <w:delText xml:space="preserve"> </w:delText>
                                </w:r>
                                <w:r w:rsidDel="00266CFA">
                                  <w:delText>-6</w:delText>
                                </w:r>
                                <w:r w:rsidDel="00266CFA">
                                  <w:rPr>
                                    <w:spacing w:val="-1"/>
                                  </w:rPr>
                                  <w:delText xml:space="preserve"> </w:delText>
                                </w:r>
                                <w:r w:rsidDel="00266CFA">
                                  <w:delText>(in binary: 1010</w:delText>
                                </w:r>
                                <w:r w:rsidDel="00266CFA">
                                  <w:rPr>
                                    <w:spacing w:val="-1"/>
                                  </w:rPr>
                                  <w:delText xml:space="preserve"> </w:delText>
                                </w:r>
                                <w:r w:rsidDel="00266CFA">
                                  <w:delText xml:space="preserve">in two's </w:delText>
                                </w:r>
                                <w:r w:rsidDel="00266CFA">
                                  <w:rPr>
                                    <w:spacing w:val="-2"/>
                                  </w:rPr>
                                  <w:delText>complement)</w:delText>
                                </w:r>
                              </w:del>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61CAEC" id="Textbox 260" o:spid="_x0000_s1078" type="#_x0000_t202" style="width:462.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" filled="f" strokeweight=".48pt">
                  <v:path arrowok="t"/>
                  <v:textbox inset="0,0,0,0">
                    <w:txbxContent>
                      <w:p w14:paraId="440C019A" w14:textId="70C681B1" w:rsidR="00721600" w:rsidDel="00266CFA" w:rsidRDefault="00721600">
                        <w:pPr>
                          <w:pStyle w:val="CodeBlockBPBHEB"/>
                          <w:rPr>
                            <w:del w:id="2026" w:author="Abhiram Arali" w:date="2024-11-13T12:45:00Z" w16du:dateUtc="2024-11-13T07:15:00Z"/>
                          </w:rPr>
                          <w:pPrChange w:id="2027" w:author="Abhiram Arali" w:date="2024-11-13T12:45:00Z" w16du:dateUtc="2024-11-13T07:15:00Z">
                            <w:pPr>
                              <w:pStyle w:val="BodyText"/>
                              <w:spacing w:before="18"/>
                              <w:ind w:left="107"/>
                            </w:pPr>
                          </w:pPrChange>
                        </w:pPr>
                        <w:del w:id="2028" w:author="Abhiram Arali" w:date="2024-11-13T12:45:00Z" w16du:dateUtc="2024-11-13T07:15:00Z">
                          <w:r w:rsidDel="00266CFA">
                            <w:delText>int a</w:delText>
                          </w:r>
                          <w:r w:rsidDel="00266CFA">
                            <w:rPr>
                              <w:spacing w:val="-1"/>
                            </w:rPr>
                            <w:delText xml:space="preserve"> </w:delText>
                          </w:r>
                          <w:r w:rsidDel="00266CFA">
                            <w:delText>=</w:delText>
                          </w:r>
                          <w:r w:rsidDel="00266CFA">
                            <w:rPr>
                              <w:spacing w:val="-1"/>
                            </w:rPr>
                            <w:delText xml:space="preserve"> </w:delText>
                          </w:r>
                          <w:r w:rsidDel="00266CFA">
                            <w:delText>5;</w:delText>
                          </w:r>
                          <w:r w:rsidDel="00266CFA">
                            <w:rPr>
                              <w:spacing w:val="60"/>
                            </w:rPr>
                            <w:delText xml:space="preserve"> </w:delText>
                          </w:r>
                          <w:r w:rsidDel="00266CFA">
                            <w:delText xml:space="preserve">// 0101 in </w:delText>
                          </w:r>
                          <w:r w:rsidDel="00266CFA">
                            <w:rPr>
                              <w:spacing w:val="-2"/>
                            </w:rPr>
                            <w:delText>binary</w:delText>
                          </w:r>
                        </w:del>
                      </w:p>
                      <w:p w14:paraId="1BA643F8" w14:textId="0A6A4AB5" w:rsidR="00721600" w:rsidDel="00266CFA" w:rsidRDefault="00721600">
                        <w:pPr>
                          <w:pStyle w:val="CodeBlockBPBHEB"/>
                          <w:rPr>
                            <w:del w:id="2029" w:author="Abhiram Arali" w:date="2024-11-13T12:45:00Z" w16du:dateUtc="2024-11-13T07:15:00Z"/>
                          </w:rPr>
                          <w:pPrChange w:id="2030" w:author="Abhiram Arali" w:date="2024-11-13T12:45:00Z" w16du:dateUtc="2024-11-13T07:15:00Z">
                            <w:pPr>
                              <w:pStyle w:val="BodyText"/>
                              <w:spacing w:before="21"/>
                            </w:pPr>
                          </w:pPrChange>
                        </w:pPr>
                      </w:p>
                      <w:p w14:paraId="548A3E76" w14:textId="7D95275F" w:rsidR="00721600" w:rsidRDefault="00721600">
                        <w:pPr>
                          <w:pStyle w:val="CodeBlockBPBHEB"/>
                          <w:pPrChange w:id="2031" w:author="Abhiram Arali" w:date="2024-11-13T12:45:00Z" w16du:dateUtc="2024-11-13T07:15:00Z">
                            <w:pPr>
                              <w:pStyle w:val="BodyText"/>
                              <w:spacing w:before="1"/>
                              <w:ind w:left="107"/>
                            </w:pPr>
                          </w:pPrChange>
                        </w:pPr>
                        <w:del w:id="2032" w:author="Abhiram Arali" w:date="2024-11-13T12:45:00Z" w16du:dateUtc="2024-11-13T07:15:00Z">
                          <w:r w:rsidDel="00266CFA">
                            <w:delText>int</w:delText>
                          </w:r>
                          <w:r w:rsidDel="00266CFA">
                            <w:rPr>
                              <w:spacing w:val="-1"/>
                            </w:rPr>
                            <w:delText xml:space="preserve"> </w:delText>
                          </w:r>
                          <w:r w:rsidDel="00266CFA">
                            <w:delText>b =</w:delText>
                          </w:r>
                          <w:r w:rsidDel="00266CFA">
                            <w:rPr>
                              <w:spacing w:val="-2"/>
                            </w:rPr>
                            <w:delText xml:space="preserve"> </w:delText>
                          </w:r>
                          <w:r w:rsidDel="00266CFA">
                            <w:delText>~a; // b</w:delText>
                          </w:r>
                          <w:r w:rsidDel="00266CFA">
                            <w:rPr>
                              <w:spacing w:val="-1"/>
                            </w:rPr>
                            <w:delText xml:space="preserve"> </w:delText>
                          </w:r>
                          <w:r w:rsidDel="00266CFA">
                            <w:delText>is</w:delText>
                          </w:r>
                          <w:r w:rsidDel="00266CFA">
                            <w:rPr>
                              <w:spacing w:val="1"/>
                            </w:rPr>
                            <w:delText xml:space="preserve"> </w:delText>
                          </w:r>
                          <w:r w:rsidDel="00266CFA">
                            <w:delText>-6</w:delText>
                          </w:r>
                          <w:r w:rsidDel="00266CFA">
                            <w:rPr>
                              <w:spacing w:val="-1"/>
                            </w:rPr>
                            <w:delText xml:space="preserve"> </w:delText>
                          </w:r>
                          <w:r w:rsidDel="00266CFA">
                            <w:delText>(in binary: 1010</w:delText>
                          </w:r>
                          <w:r w:rsidDel="00266CFA">
                            <w:rPr>
                              <w:spacing w:val="-1"/>
                            </w:rPr>
                            <w:delText xml:space="preserve"> </w:delText>
                          </w:r>
                          <w:r w:rsidDel="00266CFA">
                            <w:delText xml:space="preserve">in two's </w:delText>
                          </w:r>
                          <w:r w:rsidDel="00266CFA">
                            <w:rPr>
                              <w:spacing w:val="-2"/>
                            </w:rPr>
                            <w:delText>complement)</w:delText>
                          </w:r>
                        </w:del>
                      </w:p>
                    </w:txbxContent>
                  </v:textbox>
                  <w10:anchorlock/>
                </v:shape>
              </w:pict>
            </mc:Fallback>
          </mc:AlternateContent>
        </w:r>
      </w:del>
    </w:p>
    <w:p w14:paraId="45A3FADA" w14:textId="5BFE241B" w:rsidR="00721600" w:rsidRDefault="00721600">
      <w:pPr>
        <w:pStyle w:val="Heading2BPBHEB"/>
        <w:pPrChange w:id="1473" w:author="Abhiram Arali" w:date="2024-11-13T12:45:00Z">
          <w:pPr>
            <w:spacing w:before="131"/>
            <w:ind w:left="220"/>
          </w:pPr>
        </w:pPrChange>
      </w:pPr>
      <w:r>
        <w:t>Example</w:t>
      </w:r>
      <w:r>
        <w:rPr>
          <w:spacing w:val="-4"/>
        </w:rPr>
        <w:t xml:space="preserve"> </w:t>
      </w:r>
      <w:r w:rsidR="00F1626A">
        <w:t>usage</w:t>
      </w:r>
      <w:r w:rsidR="00F1626A">
        <w:rPr>
          <w:spacing w:val="-2"/>
        </w:rPr>
        <w:t xml:space="preserve"> </w:t>
      </w:r>
      <w:r w:rsidR="00F1626A">
        <w:t>of unary operato</w:t>
      </w:r>
      <w:r>
        <w:t xml:space="preserve">rs in </w:t>
      </w:r>
      <w:r>
        <w:rPr>
          <w:spacing w:val="-5"/>
        </w:rPr>
        <w:t>C</w:t>
      </w:r>
      <w:del w:id="1474" w:author="Abhiram Arali" w:date="2024-11-13T12:45:00Z">
        <w:r w:rsidDel="00127B59">
          <w:rPr>
            <w:spacing w:val="-5"/>
          </w:rPr>
          <w:delText>:</w:delText>
        </w:r>
      </w:del>
    </w:p>
    <w:p w14:paraId="3EDB656C" w14:textId="00BC2872" w:rsidR="00721600" w:rsidDel="00CB2B16" w:rsidRDefault="00721600">
      <w:pPr>
        <w:pStyle w:val="NormalBPBHEB"/>
        <w:rPr>
          <w:del w:id="1475" w:author="Abhiram Arali" w:date="2024-11-13T12:45:00Z"/>
        </w:rPr>
        <w:pPrChange w:id="1476" w:author="Abhiram Arali" w:date="2024-11-13T12:45:00Z">
          <w:pPr>
            <w:pStyle w:val="BodyText"/>
            <w:spacing w:before="21"/>
          </w:pPr>
        </w:pPrChange>
      </w:pPr>
    </w:p>
    <w:p w14:paraId="01CEAD1D" w14:textId="4E1E65B2" w:rsidR="00721600" w:rsidRDefault="00721600">
      <w:pPr>
        <w:pStyle w:val="NormalBPBHEB"/>
        <w:rPr>
          <w:ins w:id="1477" w:author="Hii" w:date="2024-11-18T16:25:00Z"/>
          <w:spacing w:val="-2"/>
        </w:rPr>
        <w:pPrChange w:id="1478" w:author="Abhiram Arali" w:date="2024-11-13T12:45:00Z">
          <w:pPr>
            <w:pStyle w:val="BodyText"/>
            <w:ind w:left="220"/>
          </w:pPr>
        </w:pPrChange>
      </w:pPr>
      <w:r>
        <w:t>Here</w:t>
      </w:r>
      <w:ins w:id="1479" w:author="Abhiram Arali" w:date="2024-11-13T12:45:00Z">
        <w:r w:rsidR="00CB2B16">
          <w:t xml:space="preserve"> i</w:t>
        </w:r>
      </w:ins>
      <w:del w:id="1480" w:author="Abhiram Arali" w:date="2024-11-13T12:45:00Z">
        <w:r w:rsidDel="00CB2B16">
          <w:delText>’</w:delText>
        </w:r>
      </w:del>
      <w:r>
        <w:t>s</w:t>
      </w:r>
      <w:r>
        <w:rPr>
          <w:spacing w:val="-5"/>
        </w:rPr>
        <w:t xml:space="preserve"> </w:t>
      </w:r>
      <w:r>
        <w:t>a</w:t>
      </w:r>
      <w:r>
        <w:rPr>
          <w:spacing w:val="-3"/>
        </w:rPr>
        <w:t xml:space="preserve"> </w:t>
      </w:r>
      <w:r>
        <w:t>simple</w:t>
      </w:r>
      <w:r>
        <w:rPr>
          <w:spacing w:val="-2"/>
        </w:rPr>
        <w:t xml:space="preserve"> </w:t>
      </w:r>
      <w:r>
        <w:t>C</w:t>
      </w:r>
      <w:r>
        <w:rPr>
          <w:spacing w:val="-1"/>
        </w:rPr>
        <w:t xml:space="preserve"> </w:t>
      </w:r>
      <w:r>
        <w:t>program</w:t>
      </w:r>
      <w:r>
        <w:rPr>
          <w:spacing w:val="-1"/>
        </w:rPr>
        <w:t xml:space="preserve"> </w:t>
      </w:r>
      <w:r>
        <w:t>demonstrating</w:t>
      </w:r>
      <w:r>
        <w:rPr>
          <w:spacing w:val="-2"/>
        </w:rPr>
        <w:t xml:space="preserve"> </w:t>
      </w:r>
      <w:r>
        <w:t>various</w:t>
      </w:r>
      <w:r>
        <w:rPr>
          <w:spacing w:val="-2"/>
        </w:rPr>
        <w:t xml:space="preserve"> </w:t>
      </w:r>
      <w:r>
        <w:t>unary</w:t>
      </w:r>
      <w:r>
        <w:rPr>
          <w:spacing w:val="-1"/>
        </w:rPr>
        <w:t xml:space="preserve"> </w:t>
      </w:r>
      <w:commentRangeStart w:id="1481"/>
      <w:r>
        <w:rPr>
          <w:spacing w:val="-2"/>
        </w:rPr>
        <w:t>operators</w:t>
      </w:r>
      <w:commentRangeEnd w:id="1481"/>
      <w:r w:rsidR="001906C4">
        <w:rPr>
          <w:rStyle w:val="CommentReference"/>
          <w:rFonts w:asciiTheme="minorHAnsi" w:eastAsiaTheme="minorHAnsi" w:hAnsiTheme="minorHAnsi" w:cstheme="minorBidi"/>
        </w:rPr>
        <w:commentReference w:id="1481"/>
      </w:r>
      <w:r>
        <w:rPr>
          <w:spacing w:val="-2"/>
        </w:rPr>
        <w:t>:</w:t>
      </w:r>
    </w:p>
    <w:p w14:paraId="2B12681E" w14:textId="77777777" w:rsidR="00EA5B42" w:rsidRDefault="00EA5B42" w:rsidP="00EA5B42">
      <w:pPr>
        <w:pStyle w:val="NormalBPBHEB"/>
        <w:rPr>
          <w:ins w:id="1482" w:author="Hii" w:date="2024-11-18T16:25:00Z"/>
        </w:rPr>
      </w:pPr>
      <w:ins w:id="1483" w:author="Hii" w:date="2024-11-18T16:25:00Z">
        <w:r>
          <w:t>Increment and Decrement Operators</w:t>
        </w:r>
      </w:ins>
    </w:p>
    <w:p w14:paraId="7C310EFA" w14:textId="77777777" w:rsidR="00EA5B42" w:rsidRDefault="00EA5B42" w:rsidP="00EA5B42">
      <w:pPr>
        <w:pStyle w:val="NormalBPBHEB"/>
        <w:rPr>
          <w:ins w:id="1484" w:author="Hii" w:date="2024-11-18T16:25:00Z"/>
        </w:rPr>
      </w:pPr>
      <w:proofErr w:type="gramStart"/>
      <w:ins w:id="1485" w:author="Hii" w:date="2024-11-18T16:25:00Z">
        <w:r>
          <w:t>c</w:t>
        </w:r>
        <w:proofErr w:type="gramEnd"/>
      </w:ins>
    </w:p>
    <w:p w14:paraId="011882FD" w14:textId="77777777" w:rsidR="00EA5B42" w:rsidRDefault="00EA5B42" w:rsidP="00EA5B42">
      <w:pPr>
        <w:pStyle w:val="NormalBPBHEB"/>
        <w:rPr>
          <w:ins w:id="1486" w:author="Hii" w:date="2024-11-18T16:25:00Z"/>
        </w:rPr>
      </w:pPr>
      <w:ins w:id="1487" w:author="Hii" w:date="2024-11-18T16:25:00Z">
        <w:r>
          <w:lastRenderedPageBreak/>
          <w:t>Copy code</w:t>
        </w:r>
      </w:ins>
    </w:p>
    <w:p w14:paraId="2465C242" w14:textId="77777777" w:rsidR="00EA5B42" w:rsidRDefault="00EA5B42" w:rsidP="00EA5B42">
      <w:pPr>
        <w:pStyle w:val="NormalBPBHEB"/>
        <w:rPr>
          <w:ins w:id="1488" w:author="Hii" w:date="2024-11-18T16:25:00Z"/>
        </w:rPr>
      </w:pPr>
      <w:ins w:id="1489" w:author="Hii" w:date="2024-11-18T16:25:00Z">
        <w:r>
          <w:t>#include &lt;</w:t>
        </w:r>
        <w:proofErr w:type="spellStart"/>
        <w:r>
          <w:t>stdio.h</w:t>
        </w:r>
        <w:proofErr w:type="spellEnd"/>
        <w:r>
          <w:t>&gt;</w:t>
        </w:r>
      </w:ins>
    </w:p>
    <w:p w14:paraId="6EDA271B" w14:textId="77777777" w:rsidR="00EA5B42" w:rsidRDefault="00EA5B42" w:rsidP="00EA5B42">
      <w:pPr>
        <w:pStyle w:val="NormalBPBHEB"/>
        <w:rPr>
          <w:ins w:id="1490" w:author="Hii" w:date="2024-11-18T16:25:00Z"/>
        </w:rPr>
      </w:pPr>
    </w:p>
    <w:p w14:paraId="421B26F0" w14:textId="77777777" w:rsidR="00EA5B42" w:rsidRDefault="00EA5B42" w:rsidP="00EA5B42">
      <w:pPr>
        <w:pStyle w:val="NormalBPBHEB"/>
        <w:rPr>
          <w:ins w:id="1491" w:author="Hii" w:date="2024-11-18T16:25:00Z"/>
        </w:rPr>
      </w:pPr>
      <w:proofErr w:type="spellStart"/>
      <w:proofErr w:type="gramStart"/>
      <w:ins w:id="1492" w:author="Hii" w:date="2024-11-18T16:25:00Z">
        <w:r>
          <w:t>int</w:t>
        </w:r>
        <w:proofErr w:type="spellEnd"/>
        <w:proofErr w:type="gramEnd"/>
        <w:r>
          <w:t xml:space="preserve"> main() {</w:t>
        </w:r>
      </w:ins>
    </w:p>
    <w:p w14:paraId="26B1AB9E" w14:textId="77777777" w:rsidR="00EA5B42" w:rsidRDefault="00EA5B42" w:rsidP="00EA5B42">
      <w:pPr>
        <w:pStyle w:val="NormalBPBHEB"/>
        <w:rPr>
          <w:ins w:id="1493" w:author="Hii" w:date="2024-11-18T16:25:00Z"/>
        </w:rPr>
      </w:pPr>
      <w:ins w:id="1494" w:author="Hii" w:date="2024-11-18T16:25:00Z">
        <w:r>
          <w:t xml:space="preserve">    </w:t>
        </w:r>
        <w:proofErr w:type="spellStart"/>
        <w:proofErr w:type="gramStart"/>
        <w:r>
          <w:t>int</w:t>
        </w:r>
        <w:proofErr w:type="spellEnd"/>
        <w:proofErr w:type="gramEnd"/>
        <w:r>
          <w:t xml:space="preserve"> a = 5;</w:t>
        </w:r>
      </w:ins>
    </w:p>
    <w:p w14:paraId="09118B7E" w14:textId="77777777" w:rsidR="00EA5B42" w:rsidRDefault="00EA5B42" w:rsidP="00EA5B42">
      <w:pPr>
        <w:pStyle w:val="NormalBPBHEB"/>
        <w:rPr>
          <w:ins w:id="1495" w:author="Hii" w:date="2024-11-18T16:25:00Z"/>
        </w:rPr>
      </w:pPr>
      <w:ins w:id="1496" w:author="Hii" w:date="2024-11-18T16:25:00Z">
        <w:r>
          <w:t xml:space="preserve">    </w:t>
        </w:r>
        <w:proofErr w:type="spellStart"/>
        <w:proofErr w:type="gramStart"/>
        <w:r>
          <w:t>int</w:t>
        </w:r>
        <w:proofErr w:type="spellEnd"/>
        <w:proofErr w:type="gramEnd"/>
        <w:r>
          <w:t xml:space="preserve"> b = 10;</w:t>
        </w:r>
      </w:ins>
    </w:p>
    <w:p w14:paraId="01211201" w14:textId="77777777" w:rsidR="00EA5B42" w:rsidRDefault="00EA5B42" w:rsidP="00EA5B42">
      <w:pPr>
        <w:pStyle w:val="NormalBPBHEB"/>
        <w:rPr>
          <w:ins w:id="1497" w:author="Hii" w:date="2024-11-18T16:25:00Z"/>
        </w:rPr>
      </w:pPr>
    </w:p>
    <w:p w14:paraId="6CBC70CD" w14:textId="77777777" w:rsidR="00EA5B42" w:rsidRDefault="00EA5B42" w:rsidP="00EA5B42">
      <w:pPr>
        <w:pStyle w:val="NormalBPBHEB"/>
        <w:rPr>
          <w:ins w:id="1498" w:author="Hii" w:date="2024-11-18T16:25:00Z"/>
        </w:rPr>
      </w:pPr>
      <w:ins w:id="1499" w:author="Hii" w:date="2024-11-18T16:25:00Z">
        <w:r>
          <w:t xml:space="preserve">    </w:t>
        </w:r>
        <w:proofErr w:type="spellStart"/>
        <w:proofErr w:type="gramStart"/>
        <w:r>
          <w:t>printf</w:t>
        </w:r>
        <w:proofErr w:type="spellEnd"/>
        <w:r>
          <w:t>(</w:t>
        </w:r>
        <w:proofErr w:type="gramEnd"/>
        <w:r>
          <w:t>"a = %d\n", a++);</w:t>
        </w:r>
      </w:ins>
    </w:p>
    <w:p w14:paraId="14404A68" w14:textId="77777777" w:rsidR="00EA5B42" w:rsidRDefault="00EA5B42" w:rsidP="00EA5B42">
      <w:pPr>
        <w:pStyle w:val="NormalBPBHEB"/>
        <w:rPr>
          <w:ins w:id="1500" w:author="Hii" w:date="2024-11-18T16:25:00Z"/>
        </w:rPr>
      </w:pPr>
      <w:ins w:id="1501" w:author="Hii" w:date="2024-11-18T16:25:00Z">
        <w:r>
          <w:t xml:space="preserve">    </w:t>
        </w:r>
        <w:proofErr w:type="spellStart"/>
        <w:proofErr w:type="gramStart"/>
        <w:r>
          <w:t>printf</w:t>
        </w:r>
        <w:proofErr w:type="spellEnd"/>
        <w:r>
          <w:t>(</w:t>
        </w:r>
        <w:proofErr w:type="gramEnd"/>
        <w:r>
          <w:t>"After incrementing, a = %d\n", a);</w:t>
        </w:r>
      </w:ins>
    </w:p>
    <w:p w14:paraId="01734663" w14:textId="77777777" w:rsidR="00EA5B42" w:rsidRDefault="00EA5B42" w:rsidP="00EA5B42">
      <w:pPr>
        <w:pStyle w:val="NormalBPBHEB"/>
        <w:rPr>
          <w:ins w:id="1502" w:author="Hii" w:date="2024-11-18T16:25:00Z"/>
        </w:rPr>
      </w:pPr>
      <w:ins w:id="1503" w:author="Hii" w:date="2024-11-18T16:25:00Z">
        <w:r>
          <w:t xml:space="preserve">    </w:t>
        </w:r>
      </w:ins>
    </w:p>
    <w:p w14:paraId="3E5FE5D5" w14:textId="77777777" w:rsidR="00EA5B42" w:rsidRDefault="00EA5B42" w:rsidP="00EA5B42">
      <w:pPr>
        <w:pStyle w:val="NormalBPBHEB"/>
        <w:rPr>
          <w:ins w:id="1504" w:author="Hii" w:date="2024-11-18T16:25:00Z"/>
        </w:rPr>
      </w:pPr>
      <w:ins w:id="1505" w:author="Hii" w:date="2024-11-18T16:25:00Z">
        <w:r>
          <w:t xml:space="preserve">    </w:t>
        </w:r>
        <w:proofErr w:type="spellStart"/>
        <w:proofErr w:type="gramStart"/>
        <w:r>
          <w:t>printf</w:t>
        </w:r>
        <w:proofErr w:type="spellEnd"/>
        <w:r>
          <w:t>(</w:t>
        </w:r>
        <w:proofErr w:type="gramEnd"/>
        <w:r>
          <w:t>"b = %d\n", --b);</w:t>
        </w:r>
      </w:ins>
    </w:p>
    <w:p w14:paraId="0000FA1F" w14:textId="77777777" w:rsidR="00EA5B42" w:rsidRDefault="00EA5B42" w:rsidP="00EA5B42">
      <w:pPr>
        <w:pStyle w:val="NormalBPBHEB"/>
        <w:rPr>
          <w:ins w:id="1506" w:author="Hii" w:date="2024-11-18T16:25:00Z"/>
        </w:rPr>
      </w:pPr>
      <w:ins w:id="1507" w:author="Hii" w:date="2024-11-18T16:25:00Z">
        <w:r>
          <w:t xml:space="preserve">    </w:t>
        </w:r>
        <w:proofErr w:type="spellStart"/>
        <w:proofErr w:type="gramStart"/>
        <w:r>
          <w:t>printf</w:t>
        </w:r>
        <w:proofErr w:type="spellEnd"/>
        <w:r>
          <w:t>(</w:t>
        </w:r>
        <w:proofErr w:type="gramEnd"/>
        <w:r>
          <w:t>"After decrementing, b = %d\n", b);</w:t>
        </w:r>
      </w:ins>
    </w:p>
    <w:p w14:paraId="408818C1" w14:textId="77777777" w:rsidR="00EA5B42" w:rsidRDefault="00EA5B42" w:rsidP="00EA5B42">
      <w:pPr>
        <w:pStyle w:val="NormalBPBHEB"/>
        <w:rPr>
          <w:ins w:id="1508" w:author="Hii" w:date="2024-11-18T16:25:00Z"/>
        </w:rPr>
      </w:pPr>
    </w:p>
    <w:p w14:paraId="402A855F" w14:textId="77777777" w:rsidR="00EA5B42" w:rsidRDefault="00EA5B42" w:rsidP="00EA5B42">
      <w:pPr>
        <w:pStyle w:val="NormalBPBHEB"/>
        <w:rPr>
          <w:ins w:id="1509" w:author="Hii" w:date="2024-11-18T16:25:00Z"/>
        </w:rPr>
      </w:pPr>
      <w:ins w:id="1510" w:author="Hii" w:date="2024-11-18T16:25:00Z">
        <w:r>
          <w:t xml:space="preserve">    </w:t>
        </w:r>
        <w:proofErr w:type="gramStart"/>
        <w:r>
          <w:t>return</w:t>
        </w:r>
        <w:proofErr w:type="gramEnd"/>
        <w:r>
          <w:t xml:space="preserve"> 0;</w:t>
        </w:r>
      </w:ins>
    </w:p>
    <w:p w14:paraId="3A4B6C5F" w14:textId="77777777" w:rsidR="00EA5B42" w:rsidRDefault="00EA5B42" w:rsidP="00EA5B42">
      <w:pPr>
        <w:pStyle w:val="NormalBPBHEB"/>
        <w:rPr>
          <w:ins w:id="1511" w:author="Hii" w:date="2024-11-18T16:25:00Z"/>
        </w:rPr>
      </w:pPr>
      <w:ins w:id="1512" w:author="Hii" w:date="2024-11-18T16:25:00Z">
        <w:r>
          <w:t>}</w:t>
        </w:r>
      </w:ins>
    </w:p>
    <w:p w14:paraId="7A8950B3" w14:textId="77777777" w:rsidR="00EA5B42" w:rsidRPr="00EA5B42" w:rsidRDefault="00EA5B42" w:rsidP="00EA5B42">
      <w:pPr>
        <w:pStyle w:val="NormalBPBHEB"/>
        <w:rPr>
          <w:ins w:id="1513" w:author="Hii" w:date="2024-11-18T16:25:00Z"/>
          <w:b/>
          <w:rPrChange w:id="1514" w:author="Hii" w:date="2024-11-18T16:25:00Z">
            <w:rPr>
              <w:ins w:id="1515" w:author="Hii" w:date="2024-11-18T16:25:00Z"/>
            </w:rPr>
          </w:rPrChange>
        </w:rPr>
      </w:pPr>
      <w:ins w:id="1516" w:author="Hii" w:date="2024-11-18T16:25:00Z">
        <w:r w:rsidRPr="00EA5B42">
          <w:rPr>
            <w:b/>
            <w:rPrChange w:id="1517" w:author="Hii" w:date="2024-11-18T16:25:00Z">
              <w:rPr/>
            </w:rPrChange>
          </w:rPr>
          <w:t>Output:</w:t>
        </w:r>
      </w:ins>
    </w:p>
    <w:p w14:paraId="4100498F" w14:textId="77777777" w:rsidR="00EA5B42" w:rsidRDefault="00EA5B42" w:rsidP="00EA5B42">
      <w:pPr>
        <w:pStyle w:val="NormalBPBHEB"/>
        <w:rPr>
          <w:ins w:id="1518" w:author="Hii" w:date="2024-11-18T16:25:00Z"/>
        </w:rPr>
      </w:pPr>
      <w:ins w:id="1519" w:author="Hii" w:date="2024-11-18T16:25:00Z">
        <w:r>
          <w:t>a = 5</w:t>
        </w:r>
      </w:ins>
    </w:p>
    <w:p w14:paraId="4312C692" w14:textId="77777777" w:rsidR="00EA5B42" w:rsidRDefault="00EA5B42" w:rsidP="00EA5B42">
      <w:pPr>
        <w:pStyle w:val="NormalBPBHEB"/>
        <w:rPr>
          <w:ins w:id="1520" w:author="Hii" w:date="2024-11-18T16:25:00Z"/>
        </w:rPr>
      </w:pPr>
      <w:ins w:id="1521" w:author="Hii" w:date="2024-11-18T16:25:00Z">
        <w:r>
          <w:t>After incrementing, a = 6</w:t>
        </w:r>
      </w:ins>
    </w:p>
    <w:p w14:paraId="42589DCA" w14:textId="77777777" w:rsidR="00EA5B42" w:rsidRDefault="00EA5B42" w:rsidP="00EA5B42">
      <w:pPr>
        <w:pStyle w:val="NormalBPBHEB"/>
        <w:rPr>
          <w:ins w:id="1522" w:author="Hii" w:date="2024-11-18T16:25:00Z"/>
        </w:rPr>
      </w:pPr>
      <w:ins w:id="1523" w:author="Hii" w:date="2024-11-18T16:25:00Z">
        <w:r>
          <w:t>b = 9</w:t>
        </w:r>
      </w:ins>
    </w:p>
    <w:p w14:paraId="24D14973" w14:textId="5CAA248D" w:rsidR="00EA5B42" w:rsidRDefault="00EA5B42" w:rsidP="00EA5B42">
      <w:pPr>
        <w:pStyle w:val="NormalBPBHEB"/>
        <w:pPrChange w:id="1524" w:author="Abhiram Arali" w:date="2024-11-13T12:45:00Z">
          <w:pPr>
            <w:pStyle w:val="BodyText"/>
            <w:ind w:left="220"/>
          </w:pPr>
        </w:pPrChange>
      </w:pPr>
      <w:ins w:id="1525" w:author="Hii" w:date="2024-11-18T16:25:00Z">
        <w:r>
          <w:t>After decrementing, b = 9</w:t>
        </w:r>
      </w:ins>
    </w:p>
    <w:p w14:paraId="70D3F2F2" w14:textId="0CF0FD73" w:rsidR="00721600" w:rsidDel="00EA5B42" w:rsidRDefault="00721600" w:rsidP="00721600">
      <w:pPr>
        <w:pStyle w:val="BodyText"/>
        <w:spacing w:before="47"/>
        <w:rPr>
          <w:del w:id="1526" w:author="Hii" w:date="2024-11-18T16:24:00Z"/>
          <w:sz w:val="20"/>
        </w:rPr>
      </w:pPr>
      <w:r>
        <w:rPr>
          <w:noProof/>
          <w:lang w:val="en-IN" w:eastAsia="en-IN"/>
        </w:rPr>
        <w:lastRenderedPageBreak/>
        <mc:AlternateContent>
          <mc:Choice Requires="wpg">
            <w:drawing>
              <wp:anchor distT="0" distB="0" distL="0" distR="0" simplePos="0" relativeHeight="251677696" behindDoc="1" locked="0" layoutInCell="1" allowOverlap="1" wp14:anchorId="058C44A3" wp14:editId="12005BA8">
                <wp:simplePos x="0" y="0"/>
                <wp:positionH relativeFrom="page">
                  <wp:posOffset>914400</wp:posOffset>
                </wp:positionH>
                <wp:positionV relativeFrom="paragraph">
                  <wp:posOffset>1672844</wp:posOffset>
                </wp:positionV>
                <wp:extent cx="4720589" cy="4543425"/>
                <wp:effectExtent l="0" t="0" r="0" b="0"/>
                <wp:wrapTopAndBottom/>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20589" cy="4543425"/>
                          <a:chOff x="74676" y="1481539"/>
                          <a:chExt cx="4720589" cy="4543425"/>
                        </a:xfrm>
                      </wpg:grpSpPr>
                      <wps:wsp>
                        <wps:cNvPr id="265" name="Textbox 264"/>
                        <wps:cNvSpPr txBox="1"/>
                        <wps:spPr>
                          <a:xfrm>
                            <a:off x="227075" y="1481539"/>
                            <a:ext cx="722630" cy="168910"/>
                          </a:xfrm>
                          <a:prstGeom prst="rect">
                            <a:avLst/>
                          </a:prstGeom>
                        </wps:spPr>
                        <wps:txbx>
                          <w:txbxContent>
                            <w:p w14:paraId="4E94B53B" w14:textId="77777777" w:rsidR="00721600" w:rsidRDefault="00721600" w:rsidP="00721600">
                              <w:pPr>
                                <w:spacing w:line="266" w:lineRule="exact"/>
                                <w:rPr>
                                  <w:sz w:val="24"/>
                                </w:rPr>
                              </w:pPr>
                              <w:proofErr w:type="spellStart"/>
                              <w:proofErr w:type="gramStart"/>
                              <w:r>
                                <w:rPr>
                                  <w:sz w:val="24"/>
                                </w:rPr>
                                <w:t>int</w:t>
                              </w:r>
                              <w:proofErr w:type="spellEnd"/>
                              <w:proofErr w:type="gramEnd"/>
                              <w:r>
                                <w:rPr>
                                  <w:spacing w:val="-2"/>
                                  <w:sz w:val="24"/>
                                </w:rPr>
                                <w:t xml:space="preserve"> </w:t>
                              </w:r>
                              <w:r>
                                <w:rPr>
                                  <w:sz w:val="24"/>
                                </w:rPr>
                                <w:t>c</w:t>
                              </w:r>
                              <w:r>
                                <w:rPr>
                                  <w:spacing w:val="-1"/>
                                  <w:sz w:val="24"/>
                                </w:rPr>
                                <w:t xml:space="preserve"> </w:t>
                              </w:r>
                              <w:r>
                                <w:rPr>
                                  <w:sz w:val="24"/>
                                </w:rPr>
                                <w:t>=</w:t>
                              </w:r>
                              <w:r>
                                <w:rPr>
                                  <w:spacing w:val="-1"/>
                                  <w:sz w:val="24"/>
                                </w:rPr>
                                <w:t xml:space="preserve"> </w:t>
                              </w:r>
                              <w:r>
                                <w:rPr>
                                  <w:spacing w:val="-4"/>
                                  <w:sz w:val="24"/>
                                </w:rPr>
                                <w:t>++a;</w:t>
                              </w:r>
                            </w:p>
                          </w:txbxContent>
                        </wps:txbx>
                        <wps:bodyPr wrap="square" lIns="0" tIns="0" rIns="0" bIns="0" rtlCol="0">
                          <a:noAutofit/>
                        </wps:bodyPr>
                      </wps:wsp>
                      <wps:wsp>
                        <wps:cNvPr id="266" name="Textbox 265"/>
                        <wps:cNvSpPr txBox="1"/>
                        <wps:spPr>
                          <a:xfrm>
                            <a:off x="1355611" y="1481539"/>
                            <a:ext cx="1000125" cy="168910"/>
                          </a:xfrm>
                          <a:prstGeom prst="rect">
                            <a:avLst/>
                          </a:prstGeom>
                        </wps:spPr>
                        <wps:txbx>
                          <w:txbxContent>
                            <w:p w14:paraId="33EC1EB8" w14:textId="77777777" w:rsidR="00721600" w:rsidRDefault="00721600" w:rsidP="00721600">
                              <w:pPr>
                                <w:spacing w:line="266" w:lineRule="exact"/>
                                <w:rPr>
                                  <w:sz w:val="24"/>
                                </w:rPr>
                              </w:pPr>
                              <w:r>
                                <w:rPr>
                                  <w:sz w:val="24"/>
                                </w:rPr>
                                <w:t>// Pre-</w:t>
                              </w:r>
                              <w:r>
                                <w:rPr>
                                  <w:spacing w:val="-2"/>
                                  <w:sz w:val="24"/>
                                </w:rPr>
                                <w:t>increment</w:t>
                              </w:r>
                            </w:p>
                          </w:txbxContent>
                        </wps:txbx>
                        <wps:bodyPr wrap="square" lIns="0" tIns="0" rIns="0" bIns="0" rtlCol="0">
                          <a:noAutofit/>
                        </wps:bodyPr>
                      </wps:wsp>
                      <wps:wsp>
                        <wps:cNvPr id="267" name="Textbox 266"/>
                        <wps:cNvSpPr txBox="1"/>
                        <wps:spPr>
                          <a:xfrm>
                            <a:off x="227075" y="1845775"/>
                            <a:ext cx="660400" cy="168910"/>
                          </a:xfrm>
                          <a:prstGeom prst="rect">
                            <a:avLst/>
                          </a:prstGeom>
                        </wps:spPr>
                        <wps:txbx>
                          <w:txbxContent>
                            <w:p w14:paraId="71D51054" w14:textId="77777777" w:rsidR="00721600" w:rsidRDefault="00721600" w:rsidP="00721600">
                              <w:pPr>
                                <w:spacing w:line="266" w:lineRule="exact"/>
                                <w:rPr>
                                  <w:sz w:val="24"/>
                                </w:rPr>
                              </w:pPr>
                              <w:proofErr w:type="spellStart"/>
                              <w:proofErr w:type="gramStart"/>
                              <w:r>
                                <w:rPr>
                                  <w:sz w:val="24"/>
                                </w:rPr>
                                <w:t>int</w:t>
                              </w:r>
                              <w:proofErr w:type="spellEnd"/>
                              <w:proofErr w:type="gramEnd"/>
                              <w:r>
                                <w:rPr>
                                  <w:spacing w:val="-1"/>
                                  <w:sz w:val="24"/>
                                </w:rPr>
                                <w:t xml:space="preserve"> </w:t>
                              </w:r>
                              <w:r>
                                <w:rPr>
                                  <w:sz w:val="24"/>
                                </w:rPr>
                                <w:t>d</w:t>
                              </w:r>
                              <w:r>
                                <w:rPr>
                                  <w:spacing w:val="-2"/>
                                  <w:sz w:val="24"/>
                                </w:rPr>
                                <w:t xml:space="preserve"> </w:t>
                              </w:r>
                              <w:r>
                                <w:rPr>
                                  <w:sz w:val="24"/>
                                </w:rPr>
                                <w:t>=</w:t>
                              </w:r>
                              <w:r>
                                <w:rPr>
                                  <w:spacing w:val="-1"/>
                                  <w:sz w:val="24"/>
                                </w:rPr>
                                <w:t xml:space="preserve"> </w:t>
                              </w:r>
                              <w:r>
                                <w:rPr>
                                  <w:sz w:val="24"/>
                                </w:rPr>
                                <w:t>a--</w:t>
                              </w:r>
                              <w:r>
                                <w:rPr>
                                  <w:spacing w:val="-10"/>
                                  <w:sz w:val="24"/>
                                </w:rPr>
                                <w:t>;</w:t>
                              </w:r>
                            </w:p>
                          </w:txbxContent>
                        </wps:txbx>
                        <wps:bodyPr wrap="square" lIns="0" tIns="0" rIns="0" bIns="0" rtlCol="0">
                          <a:noAutofit/>
                        </wps:bodyPr>
                      </wps:wsp>
                      <wps:wsp>
                        <wps:cNvPr id="268" name="Textbox 267"/>
                        <wps:cNvSpPr txBox="1"/>
                        <wps:spPr>
                          <a:xfrm>
                            <a:off x="1293494" y="1845775"/>
                            <a:ext cx="1084580" cy="168910"/>
                          </a:xfrm>
                          <a:prstGeom prst="rect">
                            <a:avLst/>
                          </a:prstGeom>
                        </wps:spPr>
                        <wps:txbx>
                          <w:txbxContent>
                            <w:p w14:paraId="5C4778CC" w14:textId="77777777" w:rsidR="00721600" w:rsidRDefault="00721600" w:rsidP="00721600">
                              <w:pPr>
                                <w:spacing w:line="266" w:lineRule="exact"/>
                                <w:rPr>
                                  <w:sz w:val="24"/>
                                </w:rPr>
                              </w:pPr>
                              <w:r>
                                <w:rPr>
                                  <w:sz w:val="24"/>
                                </w:rPr>
                                <w:t>//</w:t>
                              </w:r>
                              <w:r>
                                <w:rPr>
                                  <w:spacing w:val="1"/>
                                  <w:sz w:val="24"/>
                                </w:rPr>
                                <w:t xml:space="preserve"> </w:t>
                              </w:r>
                              <w:r>
                                <w:rPr>
                                  <w:sz w:val="24"/>
                                </w:rPr>
                                <w:t>Post-</w:t>
                              </w:r>
                              <w:r>
                                <w:rPr>
                                  <w:spacing w:val="-2"/>
                                  <w:sz w:val="24"/>
                                </w:rPr>
                                <w:t>decrement</w:t>
                              </w:r>
                            </w:p>
                          </w:txbxContent>
                        </wps:txbx>
                        <wps:bodyPr wrap="square" lIns="0" tIns="0" rIns="0" bIns="0" rtlCol="0">
                          <a:noAutofit/>
                        </wps:bodyPr>
                      </wps:wsp>
                      <wps:wsp>
                        <wps:cNvPr id="269" name="Textbox 268"/>
                        <wps:cNvSpPr txBox="1"/>
                        <wps:spPr>
                          <a:xfrm>
                            <a:off x="227075" y="2210265"/>
                            <a:ext cx="600710" cy="168910"/>
                          </a:xfrm>
                          <a:prstGeom prst="rect">
                            <a:avLst/>
                          </a:prstGeom>
                        </wps:spPr>
                        <wps:txbx>
                          <w:txbxContent>
                            <w:p w14:paraId="2D6E5D5A" w14:textId="77777777" w:rsidR="00721600" w:rsidRDefault="00721600" w:rsidP="00721600">
                              <w:pPr>
                                <w:spacing w:line="266" w:lineRule="exact"/>
                                <w:rPr>
                                  <w:sz w:val="24"/>
                                </w:rPr>
                              </w:pPr>
                              <w:proofErr w:type="spellStart"/>
                              <w:proofErr w:type="gramStart"/>
                              <w:r>
                                <w:rPr>
                                  <w:sz w:val="24"/>
                                </w:rPr>
                                <w:t>int</w:t>
                              </w:r>
                              <w:proofErr w:type="spellEnd"/>
                              <w:proofErr w:type="gramEnd"/>
                              <w:r>
                                <w:rPr>
                                  <w:sz w:val="24"/>
                                </w:rPr>
                                <w:t xml:space="preserve"> e</w:t>
                              </w:r>
                              <w:r>
                                <w:rPr>
                                  <w:spacing w:val="-1"/>
                                  <w:sz w:val="24"/>
                                </w:rPr>
                                <w:t xml:space="preserve"> </w:t>
                              </w:r>
                              <w:r>
                                <w:rPr>
                                  <w:sz w:val="24"/>
                                </w:rPr>
                                <w:t>=</w:t>
                              </w:r>
                              <w:r>
                                <w:rPr>
                                  <w:spacing w:val="-1"/>
                                  <w:sz w:val="24"/>
                                </w:rPr>
                                <w:t xml:space="preserve"> </w:t>
                              </w:r>
                              <w:r>
                                <w:rPr>
                                  <w:spacing w:val="-5"/>
                                  <w:sz w:val="24"/>
                                </w:rPr>
                                <w:t>!a;</w:t>
                              </w:r>
                            </w:p>
                          </w:txbxContent>
                        </wps:txbx>
                        <wps:bodyPr wrap="square" lIns="0" tIns="0" rIns="0" bIns="0" rtlCol="0">
                          <a:noAutofit/>
                        </wps:bodyPr>
                      </wps:wsp>
                      <wps:wsp>
                        <wps:cNvPr id="270" name="Textbox 269"/>
                        <wps:cNvSpPr txBox="1"/>
                        <wps:spPr>
                          <a:xfrm>
                            <a:off x="1272489" y="2210265"/>
                            <a:ext cx="953135" cy="168910"/>
                          </a:xfrm>
                          <a:prstGeom prst="rect">
                            <a:avLst/>
                          </a:prstGeom>
                        </wps:spPr>
                        <wps:txbx>
                          <w:txbxContent>
                            <w:p w14:paraId="660E7935" w14:textId="77777777" w:rsidR="00721600" w:rsidRDefault="00721600" w:rsidP="00721600">
                              <w:pPr>
                                <w:spacing w:line="266" w:lineRule="exact"/>
                                <w:rPr>
                                  <w:sz w:val="24"/>
                                </w:rPr>
                              </w:pPr>
                              <w:r>
                                <w:rPr>
                                  <w:sz w:val="24"/>
                                </w:rPr>
                                <w:t>//</w:t>
                              </w:r>
                              <w:r>
                                <w:rPr>
                                  <w:spacing w:val="-3"/>
                                  <w:sz w:val="24"/>
                                </w:rPr>
                                <w:t xml:space="preserve"> </w:t>
                              </w:r>
                              <w:r>
                                <w:rPr>
                                  <w:sz w:val="24"/>
                                </w:rPr>
                                <w:t xml:space="preserve">Logical </w:t>
                              </w:r>
                              <w:r>
                                <w:rPr>
                                  <w:spacing w:val="-5"/>
                                  <w:sz w:val="24"/>
                                </w:rPr>
                                <w:t>NOT</w:t>
                              </w:r>
                            </w:p>
                          </w:txbxContent>
                        </wps:txbx>
                        <wps:bodyPr wrap="square" lIns="0" tIns="0" rIns="0" bIns="0" rtlCol="0">
                          <a:noAutofit/>
                        </wps:bodyPr>
                      </wps:wsp>
                      <wps:wsp>
                        <wps:cNvPr id="271" name="Textbox 270"/>
                        <wps:cNvSpPr txBox="1"/>
                        <wps:spPr>
                          <a:xfrm>
                            <a:off x="227075" y="2576025"/>
                            <a:ext cx="615950" cy="168910"/>
                          </a:xfrm>
                          <a:prstGeom prst="rect">
                            <a:avLst/>
                          </a:prstGeom>
                        </wps:spPr>
                        <wps:txbx>
                          <w:txbxContent>
                            <w:p w14:paraId="21329638" w14:textId="77777777" w:rsidR="00721600" w:rsidRDefault="00721600" w:rsidP="00721600">
                              <w:pPr>
                                <w:spacing w:line="266" w:lineRule="exact"/>
                                <w:rPr>
                                  <w:sz w:val="24"/>
                                </w:rPr>
                              </w:pPr>
                              <w:proofErr w:type="spellStart"/>
                              <w:proofErr w:type="gramStart"/>
                              <w:r>
                                <w:rPr>
                                  <w:sz w:val="24"/>
                                </w:rPr>
                                <w:t>int</w:t>
                              </w:r>
                              <w:proofErr w:type="spellEnd"/>
                              <w:proofErr w:type="gramEnd"/>
                              <w:r>
                                <w:rPr>
                                  <w:sz w:val="24"/>
                                </w:rPr>
                                <w:t xml:space="preserve"> f =</w:t>
                              </w:r>
                              <w:r>
                                <w:rPr>
                                  <w:spacing w:val="-2"/>
                                  <w:sz w:val="24"/>
                                </w:rPr>
                                <w:t xml:space="preserve"> </w:t>
                              </w:r>
                              <w:r>
                                <w:rPr>
                                  <w:spacing w:val="-5"/>
                                  <w:sz w:val="24"/>
                                </w:rPr>
                                <w:t>~a;</w:t>
                              </w:r>
                            </w:p>
                          </w:txbxContent>
                        </wps:txbx>
                        <wps:bodyPr wrap="square" lIns="0" tIns="0" rIns="0" bIns="0" rtlCol="0">
                          <a:noAutofit/>
                        </wps:bodyPr>
                      </wps:wsp>
                      <wps:wsp>
                        <wps:cNvPr id="272" name="Textbox 271"/>
                        <wps:cNvSpPr txBox="1"/>
                        <wps:spPr>
                          <a:xfrm>
                            <a:off x="1287221" y="2576025"/>
                            <a:ext cx="951865" cy="168910"/>
                          </a:xfrm>
                          <a:prstGeom prst="rect">
                            <a:avLst/>
                          </a:prstGeom>
                        </wps:spPr>
                        <wps:txbx>
                          <w:txbxContent>
                            <w:p w14:paraId="68089BB3" w14:textId="77777777" w:rsidR="00721600" w:rsidRDefault="00721600" w:rsidP="00721600">
                              <w:pPr>
                                <w:spacing w:line="266" w:lineRule="exact"/>
                                <w:rPr>
                                  <w:sz w:val="24"/>
                                </w:rPr>
                              </w:pPr>
                              <w:r>
                                <w:rPr>
                                  <w:sz w:val="24"/>
                                </w:rPr>
                                <w:t>//</w:t>
                              </w:r>
                              <w:r>
                                <w:rPr>
                                  <w:spacing w:val="-1"/>
                                  <w:sz w:val="24"/>
                                </w:rPr>
                                <w:t xml:space="preserve"> </w:t>
                              </w:r>
                              <w:r>
                                <w:rPr>
                                  <w:sz w:val="24"/>
                                </w:rPr>
                                <w:t>Bitwise</w:t>
                              </w:r>
                              <w:r>
                                <w:rPr>
                                  <w:spacing w:val="-2"/>
                                  <w:sz w:val="24"/>
                                </w:rPr>
                                <w:t xml:space="preserve"> </w:t>
                              </w:r>
                              <w:r>
                                <w:rPr>
                                  <w:spacing w:val="-5"/>
                                  <w:sz w:val="24"/>
                                </w:rPr>
                                <w:t>NOT</w:t>
                              </w:r>
                            </w:p>
                          </w:txbxContent>
                        </wps:txbx>
                        <wps:bodyPr wrap="square" lIns="0" tIns="0" rIns="0" bIns="0" rtlCol="0">
                          <a:noAutofit/>
                        </wps:bodyPr>
                      </wps:wsp>
                      <wps:wsp>
                        <wps:cNvPr id="273" name="Textbox 272"/>
                        <wps:cNvSpPr txBox="1"/>
                        <wps:spPr>
                          <a:xfrm>
                            <a:off x="227075" y="3304497"/>
                            <a:ext cx="4568190" cy="2356485"/>
                          </a:xfrm>
                          <a:prstGeom prst="rect">
                            <a:avLst/>
                          </a:prstGeom>
                        </wps:spPr>
                        <wps:txbx>
                          <w:txbxContent>
                            <w:p w14:paraId="0C1C30A2" w14:textId="77777777" w:rsidR="00721600" w:rsidRDefault="00721600" w:rsidP="00721600">
                              <w:pPr>
                                <w:spacing w:line="266" w:lineRule="exact"/>
                                <w:rPr>
                                  <w:sz w:val="24"/>
                                </w:rPr>
                              </w:pPr>
                              <w:proofErr w:type="spellStart"/>
                              <w:proofErr w:type="gramStart"/>
                              <w:r>
                                <w:rPr>
                                  <w:sz w:val="24"/>
                                </w:rPr>
                                <w:t>printf</w:t>
                              </w:r>
                              <w:proofErr w:type="spellEnd"/>
                              <w:r>
                                <w:rPr>
                                  <w:sz w:val="24"/>
                                </w:rPr>
                                <w:t>(</w:t>
                              </w:r>
                              <w:proofErr w:type="gramEnd"/>
                              <w:r>
                                <w:rPr>
                                  <w:sz w:val="24"/>
                                </w:rPr>
                                <w:t>"Original</w:t>
                              </w:r>
                              <w:r>
                                <w:rPr>
                                  <w:spacing w:val="-3"/>
                                  <w:sz w:val="24"/>
                                </w:rPr>
                                <w:t xml:space="preserve"> </w:t>
                              </w:r>
                              <w:r>
                                <w:rPr>
                                  <w:sz w:val="24"/>
                                </w:rPr>
                                <w:t>a:</w:t>
                              </w:r>
                              <w:r>
                                <w:rPr>
                                  <w:spacing w:val="-1"/>
                                  <w:sz w:val="24"/>
                                </w:rPr>
                                <w:t xml:space="preserve"> </w:t>
                              </w:r>
                              <w:r>
                                <w:rPr>
                                  <w:sz w:val="24"/>
                                </w:rPr>
                                <w:t>%d\n",</w:t>
                              </w:r>
                              <w:r>
                                <w:rPr>
                                  <w:spacing w:val="-1"/>
                                  <w:sz w:val="24"/>
                                </w:rPr>
                                <w:t xml:space="preserve"> </w:t>
                              </w:r>
                              <w:r>
                                <w:rPr>
                                  <w:spacing w:val="-5"/>
                                  <w:sz w:val="24"/>
                                </w:rPr>
                                <w:t>5);</w:t>
                              </w:r>
                            </w:p>
                            <w:p w14:paraId="308262B0" w14:textId="77777777" w:rsidR="00721600" w:rsidRDefault="00721600" w:rsidP="00721600">
                              <w:pPr>
                                <w:spacing w:before="21"/>
                                <w:rPr>
                                  <w:sz w:val="24"/>
                                </w:rPr>
                              </w:pPr>
                            </w:p>
                            <w:p w14:paraId="1510B762" w14:textId="77777777" w:rsidR="00721600" w:rsidRDefault="00721600" w:rsidP="00721600">
                              <w:pPr>
                                <w:spacing w:line="499" w:lineRule="auto"/>
                                <w:ind w:right="2383"/>
                                <w:rPr>
                                  <w:sz w:val="24"/>
                                </w:rPr>
                              </w:pPr>
                              <w:proofErr w:type="spellStart"/>
                              <w:proofErr w:type="gramStart"/>
                              <w:r>
                                <w:rPr>
                                  <w:sz w:val="24"/>
                                </w:rPr>
                                <w:t>printf</w:t>
                              </w:r>
                              <w:proofErr w:type="spellEnd"/>
                              <w:r>
                                <w:rPr>
                                  <w:sz w:val="24"/>
                                </w:rPr>
                                <w:t>(</w:t>
                              </w:r>
                              <w:proofErr w:type="gramEnd"/>
                              <w:r>
                                <w:rPr>
                                  <w:sz w:val="24"/>
                                </w:rPr>
                                <w:t>"Unary</w:t>
                              </w:r>
                              <w:r>
                                <w:rPr>
                                  <w:spacing w:val="-5"/>
                                  <w:sz w:val="24"/>
                                </w:rPr>
                                <w:t xml:space="preserve"> </w:t>
                              </w:r>
                              <w:r>
                                <w:rPr>
                                  <w:sz w:val="24"/>
                                </w:rPr>
                                <w:t>Minus</w:t>
                              </w:r>
                              <w:r>
                                <w:rPr>
                                  <w:spacing w:val="-5"/>
                                  <w:sz w:val="24"/>
                                </w:rPr>
                                <w:t xml:space="preserve"> </w:t>
                              </w:r>
                              <w:r>
                                <w:rPr>
                                  <w:sz w:val="24"/>
                                </w:rPr>
                                <w:t>(b):</w:t>
                              </w:r>
                              <w:r>
                                <w:rPr>
                                  <w:spacing w:val="-5"/>
                                  <w:sz w:val="24"/>
                                </w:rPr>
                                <w:t xml:space="preserve"> </w:t>
                              </w:r>
                              <w:r>
                                <w:rPr>
                                  <w:sz w:val="24"/>
                                </w:rPr>
                                <w:t>%d\n",</w:t>
                              </w:r>
                              <w:r>
                                <w:rPr>
                                  <w:spacing w:val="-5"/>
                                  <w:sz w:val="24"/>
                                </w:rPr>
                                <w:t xml:space="preserve"> </w:t>
                              </w:r>
                              <w:r>
                                <w:rPr>
                                  <w:sz w:val="24"/>
                                </w:rPr>
                                <w:t>b);</w:t>
                              </w:r>
                              <w:r>
                                <w:rPr>
                                  <w:spacing w:val="80"/>
                                  <w:sz w:val="24"/>
                                </w:rPr>
                                <w:t xml:space="preserve"> </w:t>
                              </w:r>
                              <w:r>
                                <w:rPr>
                                  <w:sz w:val="24"/>
                                </w:rPr>
                                <w:t>//</w:t>
                              </w:r>
                              <w:r>
                                <w:rPr>
                                  <w:spacing w:val="-5"/>
                                  <w:sz w:val="24"/>
                                </w:rPr>
                                <w:t xml:space="preserve"> </w:t>
                              </w:r>
                              <w:r>
                                <w:rPr>
                                  <w:sz w:val="24"/>
                                </w:rPr>
                                <w:t>Output:</w:t>
                              </w:r>
                              <w:r>
                                <w:rPr>
                                  <w:spacing w:val="-6"/>
                                  <w:sz w:val="24"/>
                                </w:rPr>
                                <w:t xml:space="preserve"> </w:t>
                              </w:r>
                              <w:r>
                                <w:rPr>
                                  <w:sz w:val="24"/>
                                </w:rPr>
                                <w:t xml:space="preserve">-5 </w:t>
                              </w:r>
                              <w:proofErr w:type="spellStart"/>
                              <w:r>
                                <w:rPr>
                                  <w:sz w:val="24"/>
                                </w:rPr>
                                <w:t>printf</w:t>
                              </w:r>
                              <w:proofErr w:type="spellEnd"/>
                              <w:r>
                                <w:rPr>
                                  <w:sz w:val="24"/>
                                </w:rPr>
                                <w:t>("Pre-increment (c): %d\n", c); // Output: 6</w:t>
                              </w:r>
                            </w:p>
                            <w:p w14:paraId="3D57DBFB" w14:textId="77777777" w:rsidR="00721600" w:rsidRDefault="00721600" w:rsidP="00721600">
                              <w:pPr>
                                <w:spacing w:line="499" w:lineRule="auto"/>
                                <w:rPr>
                                  <w:sz w:val="24"/>
                                </w:rPr>
                              </w:pPr>
                              <w:proofErr w:type="spellStart"/>
                              <w:proofErr w:type="gramStart"/>
                              <w:r>
                                <w:rPr>
                                  <w:sz w:val="24"/>
                                </w:rPr>
                                <w:t>printf</w:t>
                              </w:r>
                              <w:proofErr w:type="spellEnd"/>
                              <w:r>
                                <w:rPr>
                                  <w:sz w:val="24"/>
                                </w:rPr>
                                <w:t>(</w:t>
                              </w:r>
                              <w:proofErr w:type="gramEnd"/>
                              <w:r>
                                <w:rPr>
                                  <w:sz w:val="24"/>
                                </w:rPr>
                                <w:t>"Post-decrement</w:t>
                              </w:r>
                              <w:r>
                                <w:rPr>
                                  <w:spacing w:val="-4"/>
                                  <w:sz w:val="24"/>
                                </w:rPr>
                                <w:t xml:space="preserve"> </w:t>
                              </w:r>
                              <w:r>
                                <w:rPr>
                                  <w:sz w:val="24"/>
                                </w:rPr>
                                <w:t>(d):</w:t>
                              </w:r>
                              <w:r>
                                <w:rPr>
                                  <w:spacing w:val="-4"/>
                                  <w:sz w:val="24"/>
                                </w:rPr>
                                <w:t xml:space="preserve"> </w:t>
                              </w:r>
                              <w:r>
                                <w:rPr>
                                  <w:sz w:val="24"/>
                                </w:rPr>
                                <w:t>%d\n",</w:t>
                              </w:r>
                              <w:r>
                                <w:rPr>
                                  <w:spacing w:val="-4"/>
                                  <w:sz w:val="24"/>
                                </w:rPr>
                                <w:t xml:space="preserve"> </w:t>
                              </w:r>
                              <w:r>
                                <w:rPr>
                                  <w:sz w:val="24"/>
                                </w:rPr>
                                <w:t>d);</w:t>
                              </w:r>
                              <w:r>
                                <w:rPr>
                                  <w:spacing w:val="-4"/>
                                  <w:sz w:val="24"/>
                                </w:rPr>
                                <w:t xml:space="preserve"> </w:t>
                              </w:r>
                              <w:r>
                                <w:rPr>
                                  <w:sz w:val="24"/>
                                </w:rPr>
                                <w:t>//</w:t>
                              </w:r>
                              <w:r>
                                <w:rPr>
                                  <w:spacing w:val="-4"/>
                                  <w:sz w:val="24"/>
                                </w:rPr>
                                <w:t xml:space="preserve"> </w:t>
                              </w:r>
                              <w:r>
                                <w:rPr>
                                  <w:sz w:val="24"/>
                                </w:rPr>
                                <w:t>Output:</w:t>
                              </w:r>
                              <w:r>
                                <w:rPr>
                                  <w:spacing w:val="-4"/>
                                  <w:sz w:val="24"/>
                                </w:rPr>
                                <w:t xml:space="preserve"> </w:t>
                              </w:r>
                              <w:r>
                                <w:rPr>
                                  <w:sz w:val="24"/>
                                </w:rPr>
                                <w:t>6</w:t>
                              </w:r>
                              <w:r>
                                <w:rPr>
                                  <w:spacing w:val="-4"/>
                                  <w:sz w:val="24"/>
                                </w:rPr>
                                <w:t xml:space="preserve"> </w:t>
                              </w:r>
                              <w:r>
                                <w:rPr>
                                  <w:sz w:val="24"/>
                                </w:rPr>
                                <w:t>(after</w:t>
                              </w:r>
                              <w:r>
                                <w:rPr>
                                  <w:spacing w:val="-4"/>
                                  <w:sz w:val="24"/>
                                </w:rPr>
                                <w:t xml:space="preserve"> </w:t>
                              </w:r>
                              <w:r>
                                <w:rPr>
                                  <w:sz w:val="24"/>
                                </w:rPr>
                                <w:t>decrement,</w:t>
                              </w:r>
                              <w:r>
                                <w:rPr>
                                  <w:spacing w:val="-4"/>
                                  <w:sz w:val="24"/>
                                </w:rPr>
                                <w:t xml:space="preserve"> </w:t>
                              </w:r>
                              <w:r>
                                <w:rPr>
                                  <w:sz w:val="24"/>
                                </w:rPr>
                                <w:t>a</w:t>
                              </w:r>
                              <w:r>
                                <w:rPr>
                                  <w:spacing w:val="-5"/>
                                  <w:sz w:val="24"/>
                                </w:rPr>
                                <w:t xml:space="preserve"> </w:t>
                              </w:r>
                              <w:r>
                                <w:rPr>
                                  <w:sz w:val="24"/>
                                </w:rPr>
                                <w:t>is</w:t>
                              </w:r>
                              <w:r>
                                <w:rPr>
                                  <w:spacing w:val="-4"/>
                                  <w:sz w:val="24"/>
                                </w:rPr>
                                <w:t xml:space="preserve"> </w:t>
                              </w:r>
                              <w:r>
                                <w:rPr>
                                  <w:sz w:val="24"/>
                                </w:rPr>
                                <w:t xml:space="preserve">5) </w:t>
                              </w:r>
                              <w:proofErr w:type="spellStart"/>
                              <w:r>
                                <w:rPr>
                                  <w:sz w:val="24"/>
                                </w:rPr>
                                <w:t>printf</w:t>
                              </w:r>
                              <w:proofErr w:type="spellEnd"/>
                              <w:r>
                                <w:rPr>
                                  <w:sz w:val="24"/>
                                </w:rPr>
                                <w:t>("Logical NOT (e): %d\n", e);</w:t>
                              </w:r>
                              <w:r>
                                <w:rPr>
                                  <w:spacing w:val="80"/>
                                  <w:sz w:val="24"/>
                                </w:rPr>
                                <w:t xml:space="preserve"> </w:t>
                              </w:r>
                              <w:r>
                                <w:rPr>
                                  <w:sz w:val="24"/>
                                </w:rPr>
                                <w:t xml:space="preserve">// Output: 0 (since a is 5) </w:t>
                              </w:r>
                              <w:proofErr w:type="spellStart"/>
                              <w:r>
                                <w:rPr>
                                  <w:sz w:val="24"/>
                                </w:rPr>
                                <w:t>printf</w:t>
                              </w:r>
                              <w:proofErr w:type="spellEnd"/>
                              <w:r>
                                <w:rPr>
                                  <w:sz w:val="24"/>
                                </w:rPr>
                                <w:t>("Bitwise NOT (f): %d\n", f);</w:t>
                              </w:r>
                              <w:r>
                                <w:rPr>
                                  <w:spacing w:val="80"/>
                                  <w:sz w:val="24"/>
                                </w:rPr>
                                <w:t xml:space="preserve"> </w:t>
                              </w:r>
                              <w:r>
                                <w:rPr>
                                  <w:sz w:val="24"/>
                                </w:rPr>
                                <w:t>// Output: -6 (in two's complement)</w:t>
                              </w:r>
                            </w:p>
                            <w:p w14:paraId="6E9EFA8E" w14:textId="77777777" w:rsidR="00721600" w:rsidRDefault="00721600" w:rsidP="00721600">
                              <w:pPr>
                                <w:spacing w:before="1"/>
                                <w:rPr>
                                  <w:sz w:val="24"/>
                                </w:rPr>
                              </w:pPr>
                              <w:proofErr w:type="gramStart"/>
                              <w:r>
                                <w:rPr>
                                  <w:sz w:val="24"/>
                                </w:rPr>
                                <w:t>return</w:t>
                              </w:r>
                              <w:proofErr w:type="gramEnd"/>
                              <w:r>
                                <w:rPr>
                                  <w:spacing w:val="-2"/>
                                  <w:sz w:val="24"/>
                                </w:rPr>
                                <w:t xml:space="preserve"> </w:t>
                              </w:r>
                              <w:r>
                                <w:rPr>
                                  <w:spacing w:val="-5"/>
                                  <w:sz w:val="24"/>
                                </w:rPr>
                                <w:t>0;</w:t>
                              </w:r>
                            </w:p>
                          </w:txbxContent>
                        </wps:txbx>
                        <wps:bodyPr wrap="square" lIns="0" tIns="0" rIns="0" bIns="0" rtlCol="0">
                          <a:noAutofit/>
                        </wps:bodyPr>
                      </wps:wsp>
                      <wps:wsp>
                        <wps:cNvPr id="274" name="Textbox 273"/>
                        <wps:cNvSpPr txBox="1"/>
                        <wps:spPr>
                          <a:xfrm>
                            <a:off x="74676" y="5856054"/>
                            <a:ext cx="86360" cy="168910"/>
                          </a:xfrm>
                          <a:prstGeom prst="rect">
                            <a:avLst/>
                          </a:prstGeom>
                        </wps:spPr>
                        <wps:txbx>
                          <w:txbxContent>
                            <w:p w14:paraId="4C876C63" w14:textId="77777777" w:rsidR="00721600" w:rsidRDefault="00721600" w:rsidP="00721600">
                              <w:pPr>
                                <w:spacing w:line="266" w:lineRule="exact"/>
                                <w:rPr>
                                  <w:sz w:val="24"/>
                                </w:rPr>
                              </w:pPr>
                              <w:r>
                                <w:rPr>
                                  <w:spacing w:val="-10"/>
                                  <w:sz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58C44A3" id="Group 261" o:spid="_x0000_s1079" style="position:absolute;margin-left:1in;margin-top:131.7pt;width:371.7pt;height:357.75pt;z-index:-251638784;mso-wrap-distance-left:0;mso-wrap-distance-right:0;mso-position-horizontal-relative:page;mso-position-vertical-relative:text;mso-width-relative:margin;mso-height-relative:margin" coordorigin="746,14815" coordsize="47205,4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">
                <v:shapetype id="_x0000_t202" coordsize="21600,21600" o:spt="202" path="m,l,21600r21600,l21600,xe">
                  <v:stroke joinstyle="miter"/>
                  <v:path gradientshapeok="t" o:connecttype="rect"/>
                </v:shapetype>
                <v:shape id="Textbox 264" o:spid="_x0000_s1080" type="#_x0000_t202" style="position:absolute;left:2270;top:14815;width:722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14:paraId="4E94B53B" w14:textId="77777777" w:rsidR="00721600" w:rsidRDefault="00721600" w:rsidP="00721600">
                        <w:pPr>
                          <w:spacing w:line="266" w:lineRule="exact"/>
                          <w:rPr>
                            <w:sz w:val="24"/>
                          </w:rPr>
                        </w:pPr>
                        <w:proofErr w:type="spellStart"/>
                        <w:proofErr w:type="gramStart"/>
                        <w:r>
                          <w:rPr>
                            <w:sz w:val="24"/>
                          </w:rPr>
                          <w:t>int</w:t>
                        </w:r>
                        <w:proofErr w:type="spellEnd"/>
                        <w:proofErr w:type="gramEnd"/>
                        <w:r>
                          <w:rPr>
                            <w:spacing w:val="-2"/>
                            <w:sz w:val="24"/>
                          </w:rPr>
                          <w:t xml:space="preserve"> </w:t>
                        </w:r>
                        <w:r>
                          <w:rPr>
                            <w:sz w:val="24"/>
                          </w:rPr>
                          <w:t>c</w:t>
                        </w:r>
                        <w:r>
                          <w:rPr>
                            <w:spacing w:val="-1"/>
                            <w:sz w:val="24"/>
                          </w:rPr>
                          <w:t xml:space="preserve"> </w:t>
                        </w:r>
                        <w:r>
                          <w:rPr>
                            <w:sz w:val="24"/>
                          </w:rPr>
                          <w:t>=</w:t>
                        </w:r>
                        <w:r>
                          <w:rPr>
                            <w:spacing w:val="-1"/>
                            <w:sz w:val="24"/>
                          </w:rPr>
                          <w:t xml:space="preserve"> </w:t>
                        </w:r>
                        <w:r>
                          <w:rPr>
                            <w:spacing w:val="-4"/>
                            <w:sz w:val="24"/>
                          </w:rPr>
                          <w:t>++a;</w:t>
                        </w:r>
                      </w:p>
                    </w:txbxContent>
                  </v:textbox>
                </v:shape>
                <v:shape id="Textbox 265" o:spid="_x0000_s1081" type="#_x0000_t202" style="position:absolute;left:13556;top:14815;width:1000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filled="f" stroked="f">
                  <v:textbox inset="0,0,0,0">
                    <w:txbxContent>
                      <w:p w14:paraId="33EC1EB8" w14:textId="77777777" w:rsidR="00721600" w:rsidRDefault="00721600" w:rsidP="00721600">
                        <w:pPr>
                          <w:spacing w:line="266" w:lineRule="exact"/>
                          <w:rPr>
                            <w:sz w:val="24"/>
                          </w:rPr>
                        </w:pPr>
                        <w:r>
                          <w:rPr>
                            <w:sz w:val="24"/>
                          </w:rPr>
                          <w:t>// Pre-</w:t>
                        </w:r>
                        <w:r>
                          <w:rPr>
                            <w:spacing w:val="-2"/>
                            <w:sz w:val="24"/>
                          </w:rPr>
                          <w:t>increment</w:t>
                        </w:r>
                      </w:p>
                    </w:txbxContent>
                  </v:textbox>
                </v:shape>
                <v:shape id="Textbox 266" o:spid="_x0000_s1082" type="#_x0000_t202" style="position:absolute;left:2270;top:18457;width:660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R8UA&#10;AADcAAAADwAAAGRycy9kb3ducmV2LnhtbESPQWvCQBSE74X+h+UVvNWNHmKNriLSQkEQYzz0+Jp9&#10;JovZtzG71fjvXaHgcZiZb5j5sreNuFDnjWMFo2ECgrh02nCl4FB8vX+A8AFZY+OYFNzIw3Lx+jLH&#10;TLsr53TZh0pECPsMFdQhtJmUvqzJoh+6ljh6R9dZDFF2ldQdXiPcNnKcJKm0aDgu1NjSuqbytP+z&#10;ClY/nH+a8/Z3lx9zUxTThDfpSanBW7+agQjUh2f4v/2tFYzTC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U1HxQAAANwAAAAPAAAAAAAAAAAAAAAAAJgCAABkcnMv&#10;ZG93bnJldi54bWxQSwUGAAAAAAQABAD1AAAAigMAAAAA&#10;" filled="f" stroked="f">
                  <v:textbox inset="0,0,0,0">
                    <w:txbxContent>
                      <w:p w14:paraId="71D51054" w14:textId="77777777" w:rsidR="00721600" w:rsidRDefault="00721600" w:rsidP="00721600">
                        <w:pPr>
                          <w:spacing w:line="266" w:lineRule="exact"/>
                          <w:rPr>
                            <w:sz w:val="24"/>
                          </w:rPr>
                        </w:pPr>
                        <w:proofErr w:type="spellStart"/>
                        <w:proofErr w:type="gramStart"/>
                        <w:r>
                          <w:rPr>
                            <w:sz w:val="24"/>
                          </w:rPr>
                          <w:t>int</w:t>
                        </w:r>
                        <w:proofErr w:type="spellEnd"/>
                        <w:proofErr w:type="gramEnd"/>
                        <w:r>
                          <w:rPr>
                            <w:spacing w:val="-1"/>
                            <w:sz w:val="24"/>
                          </w:rPr>
                          <w:t xml:space="preserve"> </w:t>
                        </w:r>
                        <w:r>
                          <w:rPr>
                            <w:sz w:val="24"/>
                          </w:rPr>
                          <w:t>d</w:t>
                        </w:r>
                        <w:r>
                          <w:rPr>
                            <w:spacing w:val="-2"/>
                            <w:sz w:val="24"/>
                          </w:rPr>
                          <w:t xml:space="preserve"> </w:t>
                        </w:r>
                        <w:r>
                          <w:rPr>
                            <w:sz w:val="24"/>
                          </w:rPr>
                          <w:t>=</w:t>
                        </w:r>
                        <w:r>
                          <w:rPr>
                            <w:spacing w:val="-1"/>
                            <w:sz w:val="24"/>
                          </w:rPr>
                          <w:t xml:space="preserve"> </w:t>
                        </w:r>
                        <w:r>
                          <w:rPr>
                            <w:sz w:val="24"/>
                          </w:rPr>
                          <w:t>a--</w:t>
                        </w:r>
                        <w:r>
                          <w:rPr>
                            <w:spacing w:val="-10"/>
                            <w:sz w:val="24"/>
                          </w:rPr>
                          <w:t>;</w:t>
                        </w:r>
                      </w:p>
                    </w:txbxContent>
                  </v:textbox>
                </v:shape>
                <v:shape id="Textbox 267" o:spid="_x0000_s1083" type="#_x0000_t202" style="position:absolute;left:12934;top:18457;width:1084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14:paraId="5C4778CC" w14:textId="77777777" w:rsidR="00721600" w:rsidRDefault="00721600" w:rsidP="00721600">
                        <w:pPr>
                          <w:spacing w:line="266" w:lineRule="exact"/>
                          <w:rPr>
                            <w:sz w:val="24"/>
                          </w:rPr>
                        </w:pPr>
                        <w:r>
                          <w:rPr>
                            <w:sz w:val="24"/>
                          </w:rPr>
                          <w:t>//</w:t>
                        </w:r>
                        <w:r>
                          <w:rPr>
                            <w:spacing w:val="1"/>
                            <w:sz w:val="24"/>
                          </w:rPr>
                          <w:t xml:space="preserve"> </w:t>
                        </w:r>
                        <w:r>
                          <w:rPr>
                            <w:sz w:val="24"/>
                          </w:rPr>
                          <w:t>Post-</w:t>
                        </w:r>
                        <w:r>
                          <w:rPr>
                            <w:spacing w:val="-2"/>
                            <w:sz w:val="24"/>
                          </w:rPr>
                          <w:t>decrement</w:t>
                        </w:r>
                      </w:p>
                    </w:txbxContent>
                  </v:textbox>
                </v:shape>
                <v:shape id="Textbox 268" o:spid="_x0000_s1084" type="#_x0000_t202" style="position:absolute;left:2270;top:22102;width:600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14:paraId="2D6E5D5A" w14:textId="77777777" w:rsidR="00721600" w:rsidRDefault="00721600" w:rsidP="00721600">
                        <w:pPr>
                          <w:spacing w:line="266" w:lineRule="exact"/>
                          <w:rPr>
                            <w:sz w:val="24"/>
                          </w:rPr>
                        </w:pPr>
                        <w:proofErr w:type="spellStart"/>
                        <w:proofErr w:type="gramStart"/>
                        <w:r>
                          <w:rPr>
                            <w:sz w:val="24"/>
                          </w:rPr>
                          <w:t>int</w:t>
                        </w:r>
                        <w:proofErr w:type="spellEnd"/>
                        <w:proofErr w:type="gramEnd"/>
                        <w:r>
                          <w:rPr>
                            <w:sz w:val="24"/>
                          </w:rPr>
                          <w:t xml:space="preserve"> e</w:t>
                        </w:r>
                        <w:r>
                          <w:rPr>
                            <w:spacing w:val="-1"/>
                            <w:sz w:val="24"/>
                          </w:rPr>
                          <w:t xml:space="preserve"> </w:t>
                        </w:r>
                        <w:r>
                          <w:rPr>
                            <w:sz w:val="24"/>
                          </w:rPr>
                          <w:t>=</w:t>
                        </w:r>
                        <w:r>
                          <w:rPr>
                            <w:spacing w:val="-1"/>
                            <w:sz w:val="24"/>
                          </w:rPr>
                          <w:t xml:space="preserve"> </w:t>
                        </w:r>
                        <w:r>
                          <w:rPr>
                            <w:spacing w:val="-5"/>
                            <w:sz w:val="24"/>
                          </w:rPr>
                          <w:t>!a;</w:t>
                        </w:r>
                      </w:p>
                    </w:txbxContent>
                  </v:textbox>
                </v:shape>
                <v:shape id="Textbox 269" o:spid="_x0000_s1085" type="#_x0000_t202" style="position:absolute;left:12724;top:22102;width:9532;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D7sEA&#10;AADcAAAADwAAAGRycy9kb3ducmV2LnhtbERPTYvCMBC9L/gfwgje1lQPuluNIqIgCIu1e/A4NmMb&#10;bCa1idr99+Yg7PHxvufLztbiQa03jhWMhgkI4sJpw6WC33z7+QXCB2SNtWNS8EcelovexxxT7Z6c&#10;0eMYShFD2KeooAqhSaX0RUUW/dA1xJG7uNZiiLAtpW7xGcNtLcdJMpEWDceGChtaV1Rcj3erYHXi&#10;bGNuP+dDdslMnn8nvJ9clRr0u9UMRKAu/Ivf7p1WMJ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9Q+7BAAAA3AAAAA8AAAAAAAAAAAAAAAAAmAIAAGRycy9kb3du&#10;cmV2LnhtbFBLBQYAAAAABAAEAPUAAACGAwAAAAA=&#10;" filled="f" stroked="f">
                  <v:textbox inset="0,0,0,0">
                    <w:txbxContent>
                      <w:p w14:paraId="660E7935" w14:textId="77777777" w:rsidR="00721600" w:rsidRDefault="00721600" w:rsidP="00721600">
                        <w:pPr>
                          <w:spacing w:line="266" w:lineRule="exact"/>
                          <w:rPr>
                            <w:sz w:val="24"/>
                          </w:rPr>
                        </w:pPr>
                        <w:r>
                          <w:rPr>
                            <w:sz w:val="24"/>
                          </w:rPr>
                          <w:t>//</w:t>
                        </w:r>
                        <w:r>
                          <w:rPr>
                            <w:spacing w:val="-3"/>
                            <w:sz w:val="24"/>
                          </w:rPr>
                          <w:t xml:space="preserve"> </w:t>
                        </w:r>
                        <w:r>
                          <w:rPr>
                            <w:sz w:val="24"/>
                          </w:rPr>
                          <w:t xml:space="preserve">Logical </w:t>
                        </w:r>
                        <w:r>
                          <w:rPr>
                            <w:spacing w:val="-5"/>
                            <w:sz w:val="24"/>
                          </w:rPr>
                          <w:t>NOT</w:t>
                        </w:r>
                      </w:p>
                    </w:txbxContent>
                  </v:textbox>
                </v:shape>
                <v:shape id="Textbox 270" o:spid="_x0000_s1086" type="#_x0000_t202" style="position:absolute;left:2270;top:25760;width:616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mdcUA&#10;AADcAAAADwAAAGRycy9kb3ducmV2LnhtbESPQWvCQBSE70L/w/IKvelGD7ambkSkBaEgjfHg8TX7&#10;TJZk38bsqvHfdwsFj8PMfMMsV4NtxZV6bxwrmE4SEMSl04YrBYfic/wGwgdkja1jUnAnD6vsabTE&#10;VLsb53Tdh0pECPsUFdQhdKmUvqzJop+4jjh6J9dbDFH2ldQ93iLctnKWJHNp0XBcqLGjTU1ls79Y&#10;Besj5x/mvPv5zk+5KYpFwl/zRqmX52H9DiLQEB7h//ZWK5i9Tu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eZ1xQAAANwAAAAPAAAAAAAAAAAAAAAAAJgCAABkcnMv&#10;ZG93bnJldi54bWxQSwUGAAAAAAQABAD1AAAAigMAAAAA&#10;" filled="f" stroked="f">
                  <v:textbox inset="0,0,0,0">
                    <w:txbxContent>
                      <w:p w14:paraId="21329638" w14:textId="77777777" w:rsidR="00721600" w:rsidRDefault="00721600" w:rsidP="00721600">
                        <w:pPr>
                          <w:spacing w:line="266" w:lineRule="exact"/>
                          <w:rPr>
                            <w:sz w:val="24"/>
                          </w:rPr>
                        </w:pPr>
                        <w:proofErr w:type="spellStart"/>
                        <w:proofErr w:type="gramStart"/>
                        <w:r>
                          <w:rPr>
                            <w:sz w:val="24"/>
                          </w:rPr>
                          <w:t>int</w:t>
                        </w:r>
                        <w:proofErr w:type="spellEnd"/>
                        <w:proofErr w:type="gramEnd"/>
                        <w:r>
                          <w:rPr>
                            <w:sz w:val="24"/>
                          </w:rPr>
                          <w:t xml:space="preserve"> f =</w:t>
                        </w:r>
                        <w:r>
                          <w:rPr>
                            <w:spacing w:val="-2"/>
                            <w:sz w:val="24"/>
                          </w:rPr>
                          <w:t xml:space="preserve"> </w:t>
                        </w:r>
                        <w:r>
                          <w:rPr>
                            <w:spacing w:val="-5"/>
                            <w:sz w:val="24"/>
                          </w:rPr>
                          <w:t>~a;</w:t>
                        </w:r>
                      </w:p>
                    </w:txbxContent>
                  </v:textbox>
                </v:shape>
                <v:shape id="Textbox 271" o:spid="_x0000_s1087" type="#_x0000_t202" style="position:absolute;left:12872;top:25760;width:951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4AsUA&#10;AADcAAAADwAAAGRycy9kb3ducmV2LnhtbESPQWvCQBSE7wX/w/KE3urGHGyNriLSglCQxnjw+Mw+&#10;k8Xs25hdNf77bqHgcZiZb5j5sreNuFHnjWMF41ECgrh02nClYF98vX2A8AFZY+OYFDzIw3IxeJlj&#10;pt2dc7rtQiUihH2GCuoQ2kxKX9Zk0Y9cSxy9k+sshii7SuoO7xFuG5kmyURaNBwXamxpXVN53l2t&#10;gtWB809z2R5/8lNuimKa8PfkrNTrsF/NQATqwzP8395oBel7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3gCxQAAANwAAAAPAAAAAAAAAAAAAAAAAJgCAABkcnMv&#10;ZG93bnJldi54bWxQSwUGAAAAAAQABAD1AAAAigMAAAAA&#10;" filled="f" stroked="f">
                  <v:textbox inset="0,0,0,0">
                    <w:txbxContent>
                      <w:p w14:paraId="68089BB3" w14:textId="77777777" w:rsidR="00721600" w:rsidRDefault="00721600" w:rsidP="00721600">
                        <w:pPr>
                          <w:spacing w:line="266" w:lineRule="exact"/>
                          <w:rPr>
                            <w:sz w:val="24"/>
                          </w:rPr>
                        </w:pPr>
                        <w:r>
                          <w:rPr>
                            <w:sz w:val="24"/>
                          </w:rPr>
                          <w:t>//</w:t>
                        </w:r>
                        <w:r>
                          <w:rPr>
                            <w:spacing w:val="-1"/>
                            <w:sz w:val="24"/>
                          </w:rPr>
                          <w:t xml:space="preserve"> </w:t>
                        </w:r>
                        <w:r>
                          <w:rPr>
                            <w:sz w:val="24"/>
                          </w:rPr>
                          <w:t>Bitwise</w:t>
                        </w:r>
                        <w:r>
                          <w:rPr>
                            <w:spacing w:val="-2"/>
                            <w:sz w:val="24"/>
                          </w:rPr>
                          <w:t xml:space="preserve"> </w:t>
                        </w:r>
                        <w:r>
                          <w:rPr>
                            <w:spacing w:val="-5"/>
                            <w:sz w:val="24"/>
                          </w:rPr>
                          <w:t>NOT</w:t>
                        </w:r>
                      </w:p>
                    </w:txbxContent>
                  </v:textbox>
                </v:shape>
                <v:shape id="Textbox 272" o:spid="_x0000_s1088" type="#_x0000_t202" style="position:absolute;left:2270;top:33044;width:45682;height:23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mcYA&#10;AADcAAAADwAAAGRycy9kb3ducmV2LnhtbESPQWvCQBSE74X+h+UVvNVNF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dmcYAAADcAAAADwAAAAAAAAAAAAAAAACYAgAAZHJz&#10;L2Rvd25yZXYueG1sUEsFBgAAAAAEAAQA9QAAAIsDAAAAAA==&#10;" filled="f" stroked="f">
                  <v:textbox inset="0,0,0,0">
                    <w:txbxContent>
                      <w:p w14:paraId="0C1C30A2" w14:textId="77777777" w:rsidR="00721600" w:rsidRDefault="00721600" w:rsidP="00721600">
                        <w:pPr>
                          <w:spacing w:line="266" w:lineRule="exact"/>
                          <w:rPr>
                            <w:sz w:val="24"/>
                          </w:rPr>
                        </w:pPr>
                        <w:proofErr w:type="spellStart"/>
                        <w:proofErr w:type="gramStart"/>
                        <w:r>
                          <w:rPr>
                            <w:sz w:val="24"/>
                          </w:rPr>
                          <w:t>printf</w:t>
                        </w:r>
                        <w:proofErr w:type="spellEnd"/>
                        <w:r>
                          <w:rPr>
                            <w:sz w:val="24"/>
                          </w:rPr>
                          <w:t>(</w:t>
                        </w:r>
                        <w:proofErr w:type="gramEnd"/>
                        <w:r>
                          <w:rPr>
                            <w:sz w:val="24"/>
                          </w:rPr>
                          <w:t>"Original</w:t>
                        </w:r>
                        <w:r>
                          <w:rPr>
                            <w:spacing w:val="-3"/>
                            <w:sz w:val="24"/>
                          </w:rPr>
                          <w:t xml:space="preserve"> </w:t>
                        </w:r>
                        <w:r>
                          <w:rPr>
                            <w:sz w:val="24"/>
                          </w:rPr>
                          <w:t>a:</w:t>
                        </w:r>
                        <w:r>
                          <w:rPr>
                            <w:spacing w:val="-1"/>
                            <w:sz w:val="24"/>
                          </w:rPr>
                          <w:t xml:space="preserve"> </w:t>
                        </w:r>
                        <w:r>
                          <w:rPr>
                            <w:sz w:val="24"/>
                          </w:rPr>
                          <w:t>%d\n",</w:t>
                        </w:r>
                        <w:r>
                          <w:rPr>
                            <w:spacing w:val="-1"/>
                            <w:sz w:val="24"/>
                          </w:rPr>
                          <w:t xml:space="preserve"> </w:t>
                        </w:r>
                        <w:r>
                          <w:rPr>
                            <w:spacing w:val="-5"/>
                            <w:sz w:val="24"/>
                          </w:rPr>
                          <w:t>5);</w:t>
                        </w:r>
                      </w:p>
                      <w:p w14:paraId="308262B0" w14:textId="77777777" w:rsidR="00721600" w:rsidRDefault="00721600" w:rsidP="00721600">
                        <w:pPr>
                          <w:spacing w:before="21"/>
                          <w:rPr>
                            <w:sz w:val="24"/>
                          </w:rPr>
                        </w:pPr>
                      </w:p>
                      <w:p w14:paraId="1510B762" w14:textId="77777777" w:rsidR="00721600" w:rsidRDefault="00721600" w:rsidP="00721600">
                        <w:pPr>
                          <w:spacing w:line="499" w:lineRule="auto"/>
                          <w:ind w:right="2383"/>
                          <w:rPr>
                            <w:sz w:val="24"/>
                          </w:rPr>
                        </w:pPr>
                        <w:proofErr w:type="spellStart"/>
                        <w:proofErr w:type="gramStart"/>
                        <w:r>
                          <w:rPr>
                            <w:sz w:val="24"/>
                          </w:rPr>
                          <w:t>printf</w:t>
                        </w:r>
                        <w:proofErr w:type="spellEnd"/>
                        <w:r>
                          <w:rPr>
                            <w:sz w:val="24"/>
                          </w:rPr>
                          <w:t>(</w:t>
                        </w:r>
                        <w:proofErr w:type="gramEnd"/>
                        <w:r>
                          <w:rPr>
                            <w:sz w:val="24"/>
                          </w:rPr>
                          <w:t>"Unary</w:t>
                        </w:r>
                        <w:r>
                          <w:rPr>
                            <w:spacing w:val="-5"/>
                            <w:sz w:val="24"/>
                          </w:rPr>
                          <w:t xml:space="preserve"> </w:t>
                        </w:r>
                        <w:r>
                          <w:rPr>
                            <w:sz w:val="24"/>
                          </w:rPr>
                          <w:t>Minus</w:t>
                        </w:r>
                        <w:r>
                          <w:rPr>
                            <w:spacing w:val="-5"/>
                            <w:sz w:val="24"/>
                          </w:rPr>
                          <w:t xml:space="preserve"> </w:t>
                        </w:r>
                        <w:r>
                          <w:rPr>
                            <w:sz w:val="24"/>
                          </w:rPr>
                          <w:t>(b):</w:t>
                        </w:r>
                        <w:r>
                          <w:rPr>
                            <w:spacing w:val="-5"/>
                            <w:sz w:val="24"/>
                          </w:rPr>
                          <w:t xml:space="preserve"> </w:t>
                        </w:r>
                        <w:r>
                          <w:rPr>
                            <w:sz w:val="24"/>
                          </w:rPr>
                          <w:t>%d\n",</w:t>
                        </w:r>
                        <w:r>
                          <w:rPr>
                            <w:spacing w:val="-5"/>
                            <w:sz w:val="24"/>
                          </w:rPr>
                          <w:t xml:space="preserve"> </w:t>
                        </w:r>
                        <w:r>
                          <w:rPr>
                            <w:sz w:val="24"/>
                          </w:rPr>
                          <w:t>b);</w:t>
                        </w:r>
                        <w:r>
                          <w:rPr>
                            <w:spacing w:val="80"/>
                            <w:sz w:val="24"/>
                          </w:rPr>
                          <w:t xml:space="preserve"> </w:t>
                        </w:r>
                        <w:r>
                          <w:rPr>
                            <w:sz w:val="24"/>
                          </w:rPr>
                          <w:t>//</w:t>
                        </w:r>
                        <w:r>
                          <w:rPr>
                            <w:spacing w:val="-5"/>
                            <w:sz w:val="24"/>
                          </w:rPr>
                          <w:t xml:space="preserve"> </w:t>
                        </w:r>
                        <w:r>
                          <w:rPr>
                            <w:sz w:val="24"/>
                          </w:rPr>
                          <w:t>Output:</w:t>
                        </w:r>
                        <w:r>
                          <w:rPr>
                            <w:spacing w:val="-6"/>
                            <w:sz w:val="24"/>
                          </w:rPr>
                          <w:t xml:space="preserve"> </w:t>
                        </w:r>
                        <w:r>
                          <w:rPr>
                            <w:sz w:val="24"/>
                          </w:rPr>
                          <w:t xml:space="preserve">-5 </w:t>
                        </w:r>
                        <w:proofErr w:type="spellStart"/>
                        <w:r>
                          <w:rPr>
                            <w:sz w:val="24"/>
                          </w:rPr>
                          <w:t>printf</w:t>
                        </w:r>
                        <w:proofErr w:type="spellEnd"/>
                        <w:r>
                          <w:rPr>
                            <w:sz w:val="24"/>
                          </w:rPr>
                          <w:t>("Pre-increment (c): %d\n", c); // Output: 6</w:t>
                        </w:r>
                      </w:p>
                      <w:p w14:paraId="3D57DBFB" w14:textId="77777777" w:rsidR="00721600" w:rsidRDefault="00721600" w:rsidP="00721600">
                        <w:pPr>
                          <w:spacing w:line="499" w:lineRule="auto"/>
                          <w:rPr>
                            <w:sz w:val="24"/>
                          </w:rPr>
                        </w:pPr>
                        <w:proofErr w:type="spellStart"/>
                        <w:proofErr w:type="gramStart"/>
                        <w:r>
                          <w:rPr>
                            <w:sz w:val="24"/>
                          </w:rPr>
                          <w:t>printf</w:t>
                        </w:r>
                        <w:proofErr w:type="spellEnd"/>
                        <w:r>
                          <w:rPr>
                            <w:sz w:val="24"/>
                          </w:rPr>
                          <w:t>(</w:t>
                        </w:r>
                        <w:proofErr w:type="gramEnd"/>
                        <w:r>
                          <w:rPr>
                            <w:sz w:val="24"/>
                          </w:rPr>
                          <w:t>"Post-decrement</w:t>
                        </w:r>
                        <w:r>
                          <w:rPr>
                            <w:spacing w:val="-4"/>
                            <w:sz w:val="24"/>
                          </w:rPr>
                          <w:t xml:space="preserve"> </w:t>
                        </w:r>
                        <w:r>
                          <w:rPr>
                            <w:sz w:val="24"/>
                          </w:rPr>
                          <w:t>(d):</w:t>
                        </w:r>
                        <w:r>
                          <w:rPr>
                            <w:spacing w:val="-4"/>
                            <w:sz w:val="24"/>
                          </w:rPr>
                          <w:t xml:space="preserve"> </w:t>
                        </w:r>
                        <w:r>
                          <w:rPr>
                            <w:sz w:val="24"/>
                          </w:rPr>
                          <w:t>%d\n",</w:t>
                        </w:r>
                        <w:r>
                          <w:rPr>
                            <w:spacing w:val="-4"/>
                            <w:sz w:val="24"/>
                          </w:rPr>
                          <w:t xml:space="preserve"> </w:t>
                        </w:r>
                        <w:r>
                          <w:rPr>
                            <w:sz w:val="24"/>
                          </w:rPr>
                          <w:t>d);</w:t>
                        </w:r>
                        <w:r>
                          <w:rPr>
                            <w:spacing w:val="-4"/>
                            <w:sz w:val="24"/>
                          </w:rPr>
                          <w:t xml:space="preserve"> </w:t>
                        </w:r>
                        <w:r>
                          <w:rPr>
                            <w:sz w:val="24"/>
                          </w:rPr>
                          <w:t>//</w:t>
                        </w:r>
                        <w:r>
                          <w:rPr>
                            <w:spacing w:val="-4"/>
                            <w:sz w:val="24"/>
                          </w:rPr>
                          <w:t xml:space="preserve"> </w:t>
                        </w:r>
                        <w:r>
                          <w:rPr>
                            <w:sz w:val="24"/>
                          </w:rPr>
                          <w:t>Output:</w:t>
                        </w:r>
                        <w:r>
                          <w:rPr>
                            <w:spacing w:val="-4"/>
                            <w:sz w:val="24"/>
                          </w:rPr>
                          <w:t xml:space="preserve"> </w:t>
                        </w:r>
                        <w:r>
                          <w:rPr>
                            <w:sz w:val="24"/>
                          </w:rPr>
                          <w:t>6</w:t>
                        </w:r>
                        <w:r>
                          <w:rPr>
                            <w:spacing w:val="-4"/>
                            <w:sz w:val="24"/>
                          </w:rPr>
                          <w:t xml:space="preserve"> </w:t>
                        </w:r>
                        <w:r>
                          <w:rPr>
                            <w:sz w:val="24"/>
                          </w:rPr>
                          <w:t>(after</w:t>
                        </w:r>
                        <w:r>
                          <w:rPr>
                            <w:spacing w:val="-4"/>
                            <w:sz w:val="24"/>
                          </w:rPr>
                          <w:t xml:space="preserve"> </w:t>
                        </w:r>
                        <w:r>
                          <w:rPr>
                            <w:sz w:val="24"/>
                          </w:rPr>
                          <w:t>decrement,</w:t>
                        </w:r>
                        <w:r>
                          <w:rPr>
                            <w:spacing w:val="-4"/>
                            <w:sz w:val="24"/>
                          </w:rPr>
                          <w:t xml:space="preserve"> </w:t>
                        </w:r>
                        <w:r>
                          <w:rPr>
                            <w:sz w:val="24"/>
                          </w:rPr>
                          <w:t>a</w:t>
                        </w:r>
                        <w:r>
                          <w:rPr>
                            <w:spacing w:val="-5"/>
                            <w:sz w:val="24"/>
                          </w:rPr>
                          <w:t xml:space="preserve"> </w:t>
                        </w:r>
                        <w:r>
                          <w:rPr>
                            <w:sz w:val="24"/>
                          </w:rPr>
                          <w:t>is</w:t>
                        </w:r>
                        <w:r>
                          <w:rPr>
                            <w:spacing w:val="-4"/>
                            <w:sz w:val="24"/>
                          </w:rPr>
                          <w:t xml:space="preserve"> </w:t>
                        </w:r>
                        <w:r>
                          <w:rPr>
                            <w:sz w:val="24"/>
                          </w:rPr>
                          <w:t xml:space="preserve">5) </w:t>
                        </w:r>
                        <w:proofErr w:type="spellStart"/>
                        <w:r>
                          <w:rPr>
                            <w:sz w:val="24"/>
                          </w:rPr>
                          <w:t>printf</w:t>
                        </w:r>
                        <w:proofErr w:type="spellEnd"/>
                        <w:r>
                          <w:rPr>
                            <w:sz w:val="24"/>
                          </w:rPr>
                          <w:t>("Logical NOT (e): %d\n", e);</w:t>
                        </w:r>
                        <w:r>
                          <w:rPr>
                            <w:spacing w:val="80"/>
                            <w:sz w:val="24"/>
                          </w:rPr>
                          <w:t xml:space="preserve"> </w:t>
                        </w:r>
                        <w:r>
                          <w:rPr>
                            <w:sz w:val="24"/>
                          </w:rPr>
                          <w:t xml:space="preserve">// Output: 0 (since a is 5) </w:t>
                        </w:r>
                        <w:proofErr w:type="spellStart"/>
                        <w:r>
                          <w:rPr>
                            <w:sz w:val="24"/>
                          </w:rPr>
                          <w:t>printf</w:t>
                        </w:r>
                        <w:proofErr w:type="spellEnd"/>
                        <w:r>
                          <w:rPr>
                            <w:sz w:val="24"/>
                          </w:rPr>
                          <w:t>("Bitwise NOT (f): %d\n", f);</w:t>
                        </w:r>
                        <w:r>
                          <w:rPr>
                            <w:spacing w:val="80"/>
                            <w:sz w:val="24"/>
                          </w:rPr>
                          <w:t xml:space="preserve"> </w:t>
                        </w:r>
                        <w:r>
                          <w:rPr>
                            <w:sz w:val="24"/>
                          </w:rPr>
                          <w:t>// Output: -6 (in two's complement)</w:t>
                        </w:r>
                      </w:p>
                      <w:p w14:paraId="6E9EFA8E" w14:textId="77777777" w:rsidR="00721600" w:rsidRDefault="00721600" w:rsidP="00721600">
                        <w:pPr>
                          <w:spacing w:before="1"/>
                          <w:rPr>
                            <w:sz w:val="24"/>
                          </w:rPr>
                        </w:pPr>
                        <w:proofErr w:type="gramStart"/>
                        <w:r>
                          <w:rPr>
                            <w:sz w:val="24"/>
                          </w:rPr>
                          <w:t>return</w:t>
                        </w:r>
                        <w:proofErr w:type="gramEnd"/>
                        <w:r>
                          <w:rPr>
                            <w:spacing w:val="-2"/>
                            <w:sz w:val="24"/>
                          </w:rPr>
                          <w:t xml:space="preserve"> </w:t>
                        </w:r>
                        <w:r>
                          <w:rPr>
                            <w:spacing w:val="-5"/>
                            <w:sz w:val="24"/>
                          </w:rPr>
                          <w:t>0;</w:t>
                        </w:r>
                      </w:p>
                    </w:txbxContent>
                  </v:textbox>
                </v:shape>
                <v:shape id="Textbox 273" o:spid="_x0000_s1089" type="#_x0000_t202" style="position:absolute;left:746;top:58560;width:8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14:paraId="4C876C63" w14:textId="77777777" w:rsidR="00721600" w:rsidRDefault="00721600" w:rsidP="00721600">
                        <w:pPr>
                          <w:spacing w:line="266" w:lineRule="exact"/>
                          <w:rPr>
                            <w:sz w:val="24"/>
                          </w:rPr>
                        </w:pPr>
                        <w:r>
                          <w:rPr>
                            <w:spacing w:val="-10"/>
                            <w:sz w:val="24"/>
                          </w:rPr>
                          <w:t>}</w:t>
                        </w:r>
                      </w:p>
                    </w:txbxContent>
                  </v:textbox>
                </v:shape>
                <w10:wrap type="topAndBottom" anchorx="page"/>
              </v:group>
            </w:pict>
          </mc:Fallback>
        </mc:AlternateContent>
      </w:r>
    </w:p>
    <w:p w14:paraId="79B8CB37" w14:textId="77777777" w:rsidR="00F5170E" w:rsidRDefault="00F5170E" w:rsidP="00EA5B42">
      <w:pPr>
        <w:pStyle w:val="BodyText"/>
        <w:spacing w:before="47"/>
        <w:rPr>
          <w:ins w:id="1527" w:author="Abhiram Arali" w:date="2024-11-13T12:46:00Z"/>
        </w:rPr>
        <w:pPrChange w:id="1528" w:author="Hii" w:date="2024-11-18T16:24:00Z">
          <w:pPr>
            <w:spacing w:before="285"/>
            <w:ind w:left="220"/>
          </w:pPr>
        </w:pPrChange>
      </w:pPr>
    </w:p>
    <w:p w14:paraId="0E1C1DB6" w14:textId="194A9F7F" w:rsidR="00721600" w:rsidRDefault="00721600" w:rsidP="00F5170E">
      <w:pPr>
        <w:pStyle w:val="Heading2BPBHEB"/>
        <w:rPr>
          <w:ins w:id="1529" w:author="Abhiram Arali" w:date="2024-11-13T12:46:00Z"/>
          <w:spacing w:val="-2"/>
        </w:rPr>
      </w:pPr>
      <w:r>
        <w:t>Summary</w:t>
      </w:r>
      <w:r>
        <w:rPr>
          <w:spacing w:val="-6"/>
        </w:rPr>
        <w:t xml:space="preserve"> </w:t>
      </w:r>
      <w:r>
        <w:t>of</w:t>
      </w:r>
      <w:r>
        <w:rPr>
          <w:spacing w:val="-4"/>
        </w:rPr>
        <w:t xml:space="preserve"> </w:t>
      </w:r>
      <w:r w:rsidR="00F5170E">
        <w:t>unary</w:t>
      </w:r>
      <w:r w:rsidR="00F5170E">
        <w:rPr>
          <w:spacing w:val="-6"/>
        </w:rPr>
        <w:t xml:space="preserve"> </w:t>
      </w:r>
      <w:r w:rsidR="00F5170E">
        <w:rPr>
          <w:spacing w:val="-2"/>
        </w:rPr>
        <w:t>operators</w:t>
      </w:r>
      <w:del w:id="1530" w:author="Abhiram Arali" w:date="2024-11-13T12:46:00Z">
        <w:r w:rsidDel="00F5170E">
          <w:rPr>
            <w:spacing w:val="-2"/>
          </w:rPr>
          <w:delText>:</w:delText>
        </w:r>
      </w:del>
    </w:p>
    <w:p w14:paraId="3557FE3B" w14:textId="77777777" w:rsidR="0007239D" w:rsidRDefault="0007239D" w:rsidP="0007239D">
      <w:pPr>
        <w:pStyle w:val="NormalBPBHEB"/>
      </w:pPr>
      <w:moveToRangeStart w:id="1531" w:author="Abhiram Arali" w:date="2024-11-13T12:46:00Z" w:name="move182394411"/>
      <w:moveTo w:id="1532" w:author="Abhiram Arali" w:date="2024-11-13T12:46:00Z">
        <w:r>
          <w:t>Unary operators are essential tools in programming that allow for efficient manipulation of single operands. They enhance the expressiveness of code, making it possible to perform operations succinctly and effectively. Understanding and using these operators correctly is crucial</w:t>
        </w:r>
        <w:r>
          <w:rPr>
            <w:spacing w:val="-12"/>
          </w:rPr>
          <w:t xml:space="preserve"> </w:t>
        </w:r>
        <w:r>
          <w:t>for</w:t>
        </w:r>
        <w:r>
          <w:rPr>
            <w:spacing w:val="-13"/>
          </w:rPr>
          <w:t xml:space="preserve"> </w:t>
        </w:r>
        <w:r>
          <w:t>efficient</w:t>
        </w:r>
        <w:r>
          <w:rPr>
            <w:spacing w:val="-11"/>
          </w:rPr>
          <w:t xml:space="preserve"> </w:t>
        </w:r>
        <w:r>
          <w:t>programming,</w:t>
        </w:r>
        <w:r>
          <w:rPr>
            <w:spacing w:val="-11"/>
          </w:rPr>
          <w:t xml:space="preserve"> </w:t>
        </w:r>
        <w:r>
          <w:t>especially</w:t>
        </w:r>
        <w:r>
          <w:rPr>
            <w:spacing w:val="-11"/>
          </w:rPr>
          <w:t xml:space="preserve"> </w:t>
        </w:r>
        <w:r>
          <w:t>in</w:t>
        </w:r>
        <w:r>
          <w:rPr>
            <w:spacing w:val="-11"/>
          </w:rPr>
          <w:t xml:space="preserve"> </w:t>
        </w:r>
        <w:r>
          <w:t>languages</w:t>
        </w:r>
        <w:r>
          <w:rPr>
            <w:spacing w:val="-11"/>
          </w:rPr>
          <w:t xml:space="preserve"> </w:t>
        </w:r>
        <w:r>
          <w:t>like</w:t>
        </w:r>
        <w:r>
          <w:rPr>
            <w:spacing w:val="-13"/>
          </w:rPr>
          <w:t xml:space="preserve"> </w:t>
        </w:r>
        <w:r>
          <w:t>C</w:t>
        </w:r>
        <w:r>
          <w:rPr>
            <w:spacing w:val="-11"/>
          </w:rPr>
          <w:t xml:space="preserve"> </w:t>
        </w:r>
        <w:r>
          <w:t>that</w:t>
        </w:r>
        <w:r>
          <w:rPr>
            <w:spacing w:val="-12"/>
          </w:rPr>
          <w:t xml:space="preserve"> </w:t>
        </w:r>
        <w:r>
          <w:t>emphasize</w:t>
        </w:r>
        <w:r>
          <w:rPr>
            <w:spacing w:val="-13"/>
          </w:rPr>
          <w:t xml:space="preserve"> </w:t>
        </w:r>
        <w:r>
          <w:t>low-level</w:t>
        </w:r>
        <w:r>
          <w:rPr>
            <w:spacing w:val="-11"/>
          </w:rPr>
          <w:t xml:space="preserve"> </w:t>
        </w:r>
        <w:r>
          <w:t xml:space="preserve">data </w:t>
        </w:r>
        <w:r>
          <w:rPr>
            <w:spacing w:val="-2"/>
          </w:rPr>
          <w:t>manipulation (</w:t>
        </w:r>
        <w:r w:rsidRPr="00D17ECC">
          <w:rPr>
            <w:i/>
            <w:iCs/>
            <w:spacing w:val="-2"/>
            <w:rPrChange w:id="1533" w:author="Abhiram Arali" w:date="2024-11-13T12:46:00Z">
              <w:rPr>
                <w:spacing w:val="-2"/>
              </w:rPr>
            </w:rPrChange>
          </w:rPr>
          <w:t>Table 3.6</w:t>
        </w:r>
        <w:r>
          <w:rPr>
            <w:spacing w:val="-2"/>
          </w:rPr>
          <w:t>).</w:t>
        </w:r>
      </w:moveTo>
    </w:p>
    <w:moveToRangeEnd w:id="1531"/>
    <w:p w14:paraId="4940F233" w14:textId="77777777" w:rsidR="0007239D" w:rsidRDefault="0007239D">
      <w:pPr>
        <w:pStyle w:val="NormalBPBHEB"/>
        <w:pPrChange w:id="1534" w:author="Abhiram Arali" w:date="2024-11-13T12:46:00Z">
          <w:pPr>
            <w:spacing w:before="285"/>
            <w:ind w:left="220"/>
          </w:pPr>
        </w:pPrChange>
      </w:pPr>
    </w:p>
    <w:p w14:paraId="67AC99D2" w14:textId="5B6B715D" w:rsidR="00721600" w:rsidDel="00164C96" w:rsidRDefault="00721600" w:rsidP="00721600">
      <w:pPr>
        <w:rPr>
          <w:del w:id="1535" w:author="Abhiram Arali" w:date="2024-11-13T12:46:00Z"/>
          <w:sz w:val="27"/>
        </w:rPr>
        <w:sectPr w:rsidR="00721600" w:rsidDel="00164C96">
          <w:pgSz w:w="11910" w:h="16840"/>
          <w:pgMar w:top="1540" w:right="1220" w:bottom="1200" w:left="1220" w:header="758" w:footer="1000" w:gutter="0"/>
          <w:cols w:space="720"/>
        </w:sectPr>
      </w:pPr>
    </w:p>
    <w:p w14:paraId="6395EACC" w14:textId="29D4A414" w:rsidR="00721600" w:rsidDel="00C01FE3" w:rsidRDefault="00721600" w:rsidP="00721600">
      <w:pPr>
        <w:spacing w:before="91"/>
        <w:ind w:left="4" w:right="2"/>
        <w:jc w:val="center"/>
        <w:rPr>
          <w:b/>
          <w:sz w:val="27"/>
        </w:rPr>
      </w:pPr>
      <w:moveFromRangeStart w:id="1536" w:author="Abhiram Arali" w:date="2024-11-13T12:47:00Z" w:name="move182394458"/>
      <w:moveFrom w:id="1537" w:author="Abhiram Arali" w:date="2024-11-13T12:47:00Z">
        <w:r w:rsidDel="00C01FE3">
          <w:rPr>
            <w:b/>
            <w:sz w:val="27"/>
          </w:rPr>
          <w:t>Table</w:t>
        </w:r>
        <w:r w:rsidDel="00C01FE3">
          <w:rPr>
            <w:b/>
            <w:spacing w:val="-7"/>
            <w:sz w:val="27"/>
          </w:rPr>
          <w:t xml:space="preserve"> </w:t>
        </w:r>
        <w:r w:rsidDel="00C01FE3">
          <w:rPr>
            <w:b/>
            <w:sz w:val="27"/>
          </w:rPr>
          <w:t>3.6:</w:t>
        </w:r>
        <w:r w:rsidDel="00C01FE3">
          <w:rPr>
            <w:b/>
            <w:spacing w:val="-1"/>
            <w:sz w:val="27"/>
          </w:rPr>
          <w:t xml:space="preserve"> </w:t>
        </w:r>
        <w:r w:rsidDel="00C01FE3">
          <w:rPr>
            <w:b/>
            <w:sz w:val="27"/>
          </w:rPr>
          <w:t>Unary</w:t>
        </w:r>
        <w:r w:rsidDel="00C01FE3">
          <w:rPr>
            <w:b/>
            <w:spacing w:val="-4"/>
            <w:sz w:val="27"/>
          </w:rPr>
          <w:t xml:space="preserve"> </w:t>
        </w:r>
        <w:r w:rsidDel="00C01FE3">
          <w:rPr>
            <w:b/>
            <w:spacing w:val="-2"/>
            <w:sz w:val="27"/>
          </w:rPr>
          <w:t>Operators.</w:t>
        </w:r>
      </w:moveFrom>
    </w:p>
    <w:moveFromRangeEnd w:id="1536"/>
    <w:p w14:paraId="095D8854" w14:textId="7F9BB5AE" w:rsidR="00721600" w:rsidDel="00C01FE3" w:rsidRDefault="00721600" w:rsidP="00721600">
      <w:pPr>
        <w:pStyle w:val="BodyText"/>
        <w:spacing w:before="203" w:after="1"/>
        <w:rPr>
          <w:del w:id="1538" w:author="Abhiram Arali" w:date="2024-11-13T12:47:00Z"/>
          <w:b/>
          <w:sz w:val="20"/>
        </w:rPr>
      </w:pPr>
    </w:p>
    <w:tbl>
      <w:tblPr>
        <w:tblW w:w="0" w:type="auto"/>
        <w:tblInd w:w="2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1503"/>
        <w:gridCol w:w="1291"/>
      </w:tblGrid>
      <w:tr w:rsidR="00721600" w14:paraId="79DFF8F8" w14:textId="77777777" w:rsidTr="00A3102B">
        <w:trPr>
          <w:trHeight w:val="412"/>
        </w:trPr>
        <w:tc>
          <w:tcPr>
            <w:tcW w:w="1176" w:type="dxa"/>
          </w:tcPr>
          <w:p w14:paraId="6443A76D" w14:textId="77777777" w:rsidR="00721600" w:rsidRPr="006A63D2" w:rsidRDefault="00721600">
            <w:pPr>
              <w:pStyle w:val="NormalBPBHEB"/>
              <w:rPr>
                <w:b/>
                <w:bCs/>
                <w:rPrChange w:id="1539" w:author="Abhiram Arali" w:date="2024-11-13T12:47:00Z">
                  <w:rPr/>
                </w:rPrChange>
              </w:rPr>
              <w:pPrChange w:id="1540" w:author="Abhiram Arali" w:date="2024-11-13T12:47:00Z">
                <w:pPr>
                  <w:pStyle w:val="TableParagraph"/>
                </w:pPr>
              </w:pPrChange>
            </w:pPr>
            <w:r w:rsidRPr="006A63D2">
              <w:rPr>
                <w:b/>
                <w:bCs/>
                <w:rPrChange w:id="1541" w:author="Abhiram Arali" w:date="2024-11-13T12:47:00Z">
                  <w:rPr/>
                </w:rPrChange>
              </w:rPr>
              <w:t>Operator</w:t>
            </w:r>
          </w:p>
        </w:tc>
        <w:tc>
          <w:tcPr>
            <w:tcW w:w="1503" w:type="dxa"/>
          </w:tcPr>
          <w:p w14:paraId="127AE12F" w14:textId="77777777" w:rsidR="00721600" w:rsidRPr="006A63D2" w:rsidRDefault="00721600">
            <w:pPr>
              <w:pStyle w:val="NormalBPBHEB"/>
              <w:rPr>
                <w:b/>
                <w:bCs/>
                <w:rPrChange w:id="1542" w:author="Abhiram Arali" w:date="2024-11-13T12:47:00Z">
                  <w:rPr/>
                </w:rPrChange>
              </w:rPr>
              <w:pPrChange w:id="1543" w:author="Abhiram Arali" w:date="2024-11-13T12:47:00Z">
                <w:pPr>
                  <w:pStyle w:val="TableParagraph"/>
                  <w:ind w:left="158"/>
                </w:pPr>
              </w:pPrChange>
            </w:pPr>
            <w:r w:rsidRPr="006A63D2">
              <w:rPr>
                <w:b/>
                <w:bCs/>
                <w:rPrChange w:id="1544" w:author="Abhiram Arali" w:date="2024-11-13T12:47:00Z">
                  <w:rPr/>
                </w:rPrChange>
              </w:rPr>
              <w:t>Description</w:t>
            </w:r>
          </w:p>
        </w:tc>
        <w:tc>
          <w:tcPr>
            <w:tcW w:w="1291" w:type="dxa"/>
          </w:tcPr>
          <w:p w14:paraId="0F1D80B9" w14:textId="77777777" w:rsidR="00721600" w:rsidRPr="006A63D2" w:rsidRDefault="00721600">
            <w:pPr>
              <w:pStyle w:val="NormalBPBHEB"/>
              <w:rPr>
                <w:b/>
                <w:bCs/>
                <w:rPrChange w:id="1545" w:author="Abhiram Arali" w:date="2024-11-13T12:47:00Z">
                  <w:rPr/>
                </w:rPrChange>
              </w:rPr>
              <w:pPrChange w:id="1546" w:author="Abhiram Arali" w:date="2024-11-13T12:47:00Z">
                <w:pPr>
                  <w:pStyle w:val="TableParagraph"/>
                  <w:ind w:left="194"/>
                </w:pPr>
              </w:pPrChange>
            </w:pPr>
            <w:r w:rsidRPr="006A63D2">
              <w:rPr>
                <w:b/>
                <w:bCs/>
                <w:rPrChange w:id="1547" w:author="Abhiram Arali" w:date="2024-11-13T12:47:00Z">
                  <w:rPr/>
                </w:rPrChange>
              </w:rPr>
              <w:t>Example</w:t>
            </w:r>
          </w:p>
        </w:tc>
      </w:tr>
      <w:tr w:rsidR="00721600" w14:paraId="4CC8EB15" w14:textId="77777777" w:rsidTr="00A3102B">
        <w:trPr>
          <w:trHeight w:val="414"/>
        </w:trPr>
        <w:tc>
          <w:tcPr>
            <w:tcW w:w="1176" w:type="dxa"/>
          </w:tcPr>
          <w:p w14:paraId="205F320A" w14:textId="77777777" w:rsidR="00721600" w:rsidRDefault="00721600">
            <w:pPr>
              <w:pStyle w:val="NormalBPBHEB"/>
              <w:pPrChange w:id="1548" w:author="Abhiram Arali" w:date="2024-11-13T12:47:00Z">
                <w:pPr>
                  <w:pStyle w:val="TableParagraph"/>
                  <w:spacing w:before="1" w:line="240" w:lineRule="auto"/>
                </w:pPr>
              </w:pPrChange>
            </w:pPr>
            <w:r>
              <w:rPr>
                <w:spacing w:val="-10"/>
              </w:rPr>
              <w:t>+</w:t>
            </w:r>
          </w:p>
        </w:tc>
        <w:tc>
          <w:tcPr>
            <w:tcW w:w="1503" w:type="dxa"/>
          </w:tcPr>
          <w:p w14:paraId="7F0F6B57" w14:textId="57C3F5C7" w:rsidR="00721600" w:rsidRDefault="00721600">
            <w:pPr>
              <w:pStyle w:val="NormalBPBHEB"/>
              <w:pPrChange w:id="1549" w:author="Abhiram Arali" w:date="2024-11-13T12:47:00Z">
                <w:pPr>
                  <w:pStyle w:val="TableParagraph"/>
                  <w:spacing w:before="1" w:line="240" w:lineRule="auto"/>
                </w:pPr>
              </w:pPrChange>
            </w:pPr>
            <w:r>
              <w:t xml:space="preserve">Unary </w:t>
            </w:r>
            <w:r w:rsidR="006A63D2">
              <w:rPr>
                <w:spacing w:val="-4"/>
              </w:rPr>
              <w:t>plus</w:t>
            </w:r>
          </w:p>
        </w:tc>
        <w:tc>
          <w:tcPr>
            <w:tcW w:w="1291" w:type="dxa"/>
          </w:tcPr>
          <w:p w14:paraId="0D95F446" w14:textId="77777777" w:rsidR="00721600" w:rsidRDefault="00721600">
            <w:pPr>
              <w:pStyle w:val="NormalBPBHEB"/>
              <w:pPrChange w:id="1550" w:author="Abhiram Arali" w:date="2024-11-13T12:47:00Z">
                <w:pPr>
                  <w:pStyle w:val="TableParagraph"/>
                  <w:spacing w:before="1" w:line="240" w:lineRule="auto"/>
                  <w:ind w:left="110"/>
                </w:pPr>
              </w:pPrChange>
            </w:pPr>
            <w:r>
              <w:rPr>
                <w:spacing w:val="-5"/>
              </w:rPr>
              <w:t>+a</w:t>
            </w:r>
          </w:p>
        </w:tc>
      </w:tr>
      <w:tr w:rsidR="00721600" w14:paraId="18EC7D54" w14:textId="77777777" w:rsidTr="00A3102B">
        <w:trPr>
          <w:trHeight w:val="414"/>
        </w:trPr>
        <w:tc>
          <w:tcPr>
            <w:tcW w:w="1176" w:type="dxa"/>
          </w:tcPr>
          <w:p w14:paraId="52EF73AC" w14:textId="77777777" w:rsidR="00721600" w:rsidRDefault="00721600">
            <w:pPr>
              <w:pStyle w:val="NormalBPBHEB"/>
              <w:pPrChange w:id="1551" w:author="Abhiram Arali" w:date="2024-11-13T12:47:00Z">
                <w:pPr>
                  <w:pStyle w:val="TableParagraph"/>
                </w:pPr>
              </w:pPrChange>
            </w:pPr>
            <w:r>
              <w:rPr>
                <w:spacing w:val="-10"/>
              </w:rPr>
              <w:t>-</w:t>
            </w:r>
          </w:p>
        </w:tc>
        <w:tc>
          <w:tcPr>
            <w:tcW w:w="1503" w:type="dxa"/>
          </w:tcPr>
          <w:p w14:paraId="47356EAB" w14:textId="01C8F3A2" w:rsidR="00721600" w:rsidRDefault="00721600">
            <w:pPr>
              <w:pStyle w:val="NormalBPBHEB"/>
              <w:pPrChange w:id="1552" w:author="Abhiram Arali" w:date="2024-11-13T12:47:00Z">
                <w:pPr>
                  <w:pStyle w:val="TableParagraph"/>
                </w:pPr>
              </w:pPrChange>
            </w:pPr>
            <w:r>
              <w:t xml:space="preserve">Unary </w:t>
            </w:r>
            <w:r w:rsidR="006A63D2">
              <w:t>minus</w:t>
            </w:r>
          </w:p>
        </w:tc>
        <w:tc>
          <w:tcPr>
            <w:tcW w:w="1291" w:type="dxa"/>
          </w:tcPr>
          <w:p w14:paraId="67E36026" w14:textId="77777777" w:rsidR="00721600" w:rsidRDefault="00721600">
            <w:pPr>
              <w:pStyle w:val="NormalBPBHEB"/>
              <w:pPrChange w:id="1553" w:author="Abhiram Arali" w:date="2024-11-13T12:47:00Z">
                <w:pPr>
                  <w:pStyle w:val="TableParagraph"/>
                  <w:ind w:left="110"/>
                </w:pPr>
              </w:pPrChange>
            </w:pPr>
            <w:r>
              <w:t>-</w:t>
            </w:r>
            <w:r>
              <w:rPr>
                <w:spacing w:val="-12"/>
              </w:rPr>
              <w:t>a</w:t>
            </w:r>
          </w:p>
        </w:tc>
      </w:tr>
      <w:tr w:rsidR="00721600" w14:paraId="740E1E7C" w14:textId="77777777" w:rsidTr="00A3102B">
        <w:trPr>
          <w:trHeight w:val="412"/>
        </w:trPr>
        <w:tc>
          <w:tcPr>
            <w:tcW w:w="1176" w:type="dxa"/>
          </w:tcPr>
          <w:p w14:paraId="4390CC18" w14:textId="77777777" w:rsidR="00721600" w:rsidRDefault="00721600">
            <w:pPr>
              <w:pStyle w:val="NormalBPBHEB"/>
              <w:pPrChange w:id="1554" w:author="Abhiram Arali" w:date="2024-11-13T12:47:00Z">
                <w:pPr>
                  <w:pStyle w:val="TableParagraph"/>
                </w:pPr>
              </w:pPrChange>
            </w:pPr>
            <w:r>
              <w:rPr>
                <w:spacing w:val="-5"/>
              </w:rPr>
              <w:t>++</w:t>
            </w:r>
          </w:p>
        </w:tc>
        <w:tc>
          <w:tcPr>
            <w:tcW w:w="1503" w:type="dxa"/>
          </w:tcPr>
          <w:p w14:paraId="24F280A0" w14:textId="77777777" w:rsidR="00721600" w:rsidRDefault="00721600">
            <w:pPr>
              <w:pStyle w:val="NormalBPBHEB"/>
              <w:pPrChange w:id="1555" w:author="Abhiram Arali" w:date="2024-11-13T12:47:00Z">
                <w:pPr>
                  <w:pStyle w:val="TableParagraph"/>
                </w:pPr>
              </w:pPrChange>
            </w:pPr>
            <w:r>
              <w:t>Increment</w:t>
            </w:r>
          </w:p>
        </w:tc>
        <w:tc>
          <w:tcPr>
            <w:tcW w:w="1291" w:type="dxa"/>
          </w:tcPr>
          <w:p w14:paraId="063D2DAE" w14:textId="77777777" w:rsidR="00721600" w:rsidRDefault="00721600">
            <w:pPr>
              <w:pStyle w:val="NormalBPBHEB"/>
              <w:pPrChange w:id="1556" w:author="Abhiram Arali" w:date="2024-11-13T12:47:00Z">
                <w:pPr>
                  <w:pStyle w:val="TableParagraph"/>
                  <w:ind w:left="110"/>
                </w:pPr>
              </w:pPrChange>
            </w:pPr>
            <w:r>
              <w:t xml:space="preserve">++a or </w:t>
            </w:r>
            <w:r>
              <w:rPr>
                <w:spacing w:val="-5"/>
              </w:rPr>
              <w:t>a++</w:t>
            </w:r>
          </w:p>
        </w:tc>
      </w:tr>
      <w:tr w:rsidR="00721600" w14:paraId="728E877B" w14:textId="77777777" w:rsidTr="00A3102B">
        <w:trPr>
          <w:trHeight w:val="414"/>
        </w:trPr>
        <w:tc>
          <w:tcPr>
            <w:tcW w:w="1176" w:type="dxa"/>
          </w:tcPr>
          <w:p w14:paraId="5CB476AD" w14:textId="77777777" w:rsidR="00721600" w:rsidRDefault="00721600">
            <w:pPr>
              <w:pStyle w:val="NormalBPBHEB"/>
              <w:pPrChange w:id="1557" w:author="Abhiram Arali" w:date="2024-11-13T12:47:00Z">
                <w:pPr>
                  <w:pStyle w:val="TableParagraph"/>
                  <w:spacing w:before="1" w:line="240" w:lineRule="auto"/>
                </w:pPr>
              </w:pPrChange>
            </w:pPr>
            <w:r>
              <w:t>-</w:t>
            </w:r>
            <w:r>
              <w:rPr>
                <w:spacing w:val="-12"/>
              </w:rPr>
              <w:t>-</w:t>
            </w:r>
          </w:p>
        </w:tc>
        <w:tc>
          <w:tcPr>
            <w:tcW w:w="1503" w:type="dxa"/>
          </w:tcPr>
          <w:p w14:paraId="1239BFD0" w14:textId="77777777" w:rsidR="00721600" w:rsidRDefault="00721600">
            <w:pPr>
              <w:pStyle w:val="NormalBPBHEB"/>
              <w:pPrChange w:id="1558" w:author="Abhiram Arali" w:date="2024-11-13T12:47:00Z">
                <w:pPr>
                  <w:pStyle w:val="TableParagraph"/>
                  <w:spacing w:before="1" w:line="240" w:lineRule="auto"/>
                </w:pPr>
              </w:pPrChange>
            </w:pPr>
            <w:r>
              <w:t>Decrement</w:t>
            </w:r>
          </w:p>
        </w:tc>
        <w:tc>
          <w:tcPr>
            <w:tcW w:w="1291" w:type="dxa"/>
          </w:tcPr>
          <w:p w14:paraId="4C8056CB" w14:textId="77777777" w:rsidR="00721600" w:rsidRDefault="00721600">
            <w:pPr>
              <w:pStyle w:val="NormalBPBHEB"/>
              <w:pPrChange w:id="1559" w:author="Abhiram Arali" w:date="2024-11-13T12:47:00Z">
                <w:pPr>
                  <w:pStyle w:val="TableParagraph"/>
                  <w:spacing w:before="1" w:line="240" w:lineRule="auto"/>
                  <w:ind w:left="110"/>
                </w:pPr>
              </w:pPrChange>
            </w:pPr>
            <w:r>
              <w:t>--a</w:t>
            </w:r>
            <w:r>
              <w:rPr>
                <w:spacing w:val="-3"/>
              </w:rPr>
              <w:t xml:space="preserve"> </w:t>
            </w:r>
            <w:r>
              <w:t>or</w:t>
            </w:r>
            <w:r>
              <w:rPr>
                <w:spacing w:val="-1"/>
              </w:rPr>
              <w:t xml:space="preserve"> </w:t>
            </w:r>
            <w:r>
              <w:t>a-</w:t>
            </w:r>
            <w:r>
              <w:rPr>
                <w:spacing w:val="-10"/>
              </w:rPr>
              <w:t>-</w:t>
            </w:r>
          </w:p>
        </w:tc>
      </w:tr>
      <w:tr w:rsidR="00721600" w14:paraId="240AD55A" w14:textId="77777777" w:rsidTr="00A3102B">
        <w:trPr>
          <w:trHeight w:val="414"/>
        </w:trPr>
        <w:tc>
          <w:tcPr>
            <w:tcW w:w="1176" w:type="dxa"/>
          </w:tcPr>
          <w:p w14:paraId="60F05C70" w14:textId="77777777" w:rsidR="00721600" w:rsidRDefault="00721600">
            <w:pPr>
              <w:pStyle w:val="NormalBPBHEB"/>
              <w:pPrChange w:id="1560" w:author="Abhiram Arali" w:date="2024-11-13T12:47:00Z">
                <w:pPr>
                  <w:pStyle w:val="TableParagraph"/>
                </w:pPr>
              </w:pPrChange>
            </w:pPr>
            <w:r>
              <w:rPr>
                <w:spacing w:val="-10"/>
              </w:rPr>
              <w:t>!</w:t>
            </w:r>
          </w:p>
        </w:tc>
        <w:tc>
          <w:tcPr>
            <w:tcW w:w="1503" w:type="dxa"/>
          </w:tcPr>
          <w:p w14:paraId="00171DF7" w14:textId="77777777" w:rsidR="00721600" w:rsidRDefault="00721600">
            <w:pPr>
              <w:pStyle w:val="NormalBPBHEB"/>
              <w:pPrChange w:id="1561" w:author="Abhiram Arali" w:date="2024-11-13T12:47:00Z">
                <w:pPr>
                  <w:pStyle w:val="TableParagraph"/>
                </w:pPr>
              </w:pPrChange>
            </w:pPr>
            <w:r>
              <w:t xml:space="preserve">Logical </w:t>
            </w:r>
            <w:r>
              <w:rPr>
                <w:spacing w:val="-5"/>
              </w:rPr>
              <w:t>NOT</w:t>
            </w:r>
          </w:p>
        </w:tc>
        <w:tc>
          <w:tcPr>
            <w:tcW w:w="1291" w:type="dxa"/>
          </w:tcPr>
          <w:p w14:paraId="11E54814" w14:textId="77777777" w:rsidR="00721600" w:rsidRDefault="00721600">
            <w:pPr>
              <w:pStyle w:val="NormalBPBHEB"/>
              <w:pPrChange w:id="1562" w:author="Abhiram Arali" w:date="2024-11-13T12:47:00Z">
                <w:pPr>
                  <w:pStyle w:val="TableParagraph"/>
                  <w:ind w:left="110"/>
                </w:pPr>
              </w:pPrChange>
            </w:pPr>
            <w:r>
              <w:rPr>
                <w:spacing w:val="-5"/>
              </w:rPr>
              <w:t>!a</w:t>
            </w:r>
          </w:p>
        </w:tc>
      </w:tr>
      <w:tr w:rsidR="00721600" w14:paraId="295DE69C" w14:textId="77777777" w:rsidTr="00A3102B">
        <w:trPr>
          <w:trHeight w:val="415"/>
        </w:trPr>
        <w:tc>
          <w:tcPr>
            <w:tcW w:w="1176" w:type="dxa"/>
          </w:tcPr>
          <w:p w14:paraId="4EA793A9" w14:textId="77777777" w:rsidR="00721600" w:rsidRDefault="00721600">
            <w:pPr>
              <w:pStyle w:val="NormalBPBHEB"/>
              <w:pPrChange w:id="1563" w:author="Abhiram Arali" w:date="2024-11-13T12:47:00Z">
                <w:pPr>
                  <w:pStyle w:val="TableParagraph"/>
                </w:pPr>
              </w:pPrChange>
            </w:pPr>
            <w:r>
              <w:rPr>
                <w:spacing w:val="-10"/>
              </w:rPr>
              <w:t>~</w:t>
            </w:r>
          </w:p>
        </w:tc>
        <w:tc>
          <w:tcPr>
            <w:tcW w:w="1503" w:type="dxa"/>
          </w:tcPr>
          <w:p w14:paraId="0DD8AA61" w14:textId="77777777" w:rsidR="00721600" w:rsidRDefault="00721600">
            <w:pPr>
              <w:pStyle w:val="NormalBPBHEB"/>
              <w:pPrChange w:id="1564" w:author="Abhiram Arali" w:date="2024-11-13T12:47:00Z">
                <w:pPr>
                  <w:pStyle w:val="TableParagraph"/>
                </w:pPr>
              </w:pPrChange>
            </w:pPr>
            <w:r>
              <w:t>Bitwise</w:t>
            </w:r>
            <w:r>
              <w:rPr>
                <w:spacing w:val="-1"/>
              </w:rPr>
              <w:t xml:space="preserve"> </w:t>
            </w:r>
            <w:r>
              <w:rPr>
                <w:spacing w:val="-5"/>
              </w:rPr>
              <w:t>NOT</w:t>
            </w:r>
          </w:p>
        </w:tc>
        <w:tc>
          <w:tcPr>
            <w:tcW w:w="1291" w:type="dxa"/>
          </w:tcPr>
          <w:p w14:paraId="4C0CFD4A" w14:textId="77777777" w:rsidR="00721600" w:rsidRDefault="00721600">
            <w:pPr>
              <w:pStyle w:val="NormalBPBHEB"/>
              <w:pPrChange w:id="1565" w:author="Abhiram Arali" w:date="2024-11-13T12:47:00Z">
                <w:pPr>
                  <w:pStyle w:val="TableParagraph"/>
                  <w:ind w:left="110"/>
                </w:pPr>
              </w:pPrChange>
            </w:pPr>
            <w:r>
              <w:rPr>
                <w:spacing w:val="-5"/>
              </w:rPr>
              <w:t>~a</w:t>
            </w:r>
          </w:p>
        </w:tc>
      </w:tr>
    </w:tbl>
    <w:p w14:paraId="1B7BE40B" w14:textId="03B43CBD" w:rsidR="00C01FE3" w:rsidRDefault="00C01FE3">
      <w:pPr>
        <w:pStyle w:val="TableCaptionBPBHEB"/>
        <w:pPrChange w:id="1566" w:author="Abhiram Arali" w:date="2024-11-13T12:47:00Z">
          <w:pPr>
            <w:spacing w:before="91"/>
            <w:ind w:left="4" w:right="2"/>
            <w:jc w:val="center"/>
          </w:pPr>
        </w:pPrChange>
      </w:pPr>
      <w:moveToRangeStart w:id="1567" w:author="Abhiram Arali" w:date="2024-11-13T12:47:00Z" w:name="move182394458"/>
      <w:moveTo w:id="1568" w:author="Abhiram Arali" w:date="2024-11-13T12:47:00Z">
        <w:r w:rsidRPr="00D17E40">
          <w:rPr>
            <w:b/>
            <w:bCs w:val="0"/>
            <w:rPrChange w:id="1569" w:author="Abhiram Arali" w:date="2024-11-13T12:47:00Z">
              <w:rPr/>
            </w:rPrChange>
          </w:rPr>
          <w:lastRenderedPageBreak/>
          <w:t>Table</w:t>
        </w:r>
        <w:r w:rsidRPr="00D17E40">
          <w:rPr>
            <w:b/>
            <w:bCs w:val="0"/>
            <w:spacing w:val="-7"/>
            <w:rPrChange w:id="1570" w:author="Abhiram Arali" w:date="2024-11-13T12:47:00Z">
              <w:rPr>
                <w:spacing w:val="-7"/>
              </w:rPr>
            </w:rPrChange>
          </w:rPr>
          <w:t xml:space="preserve"> </w:t>
        </w:r>
        <w:r w:rsidRPr="00D17E40">
          <w:rPr>
            <w:b/>
            <w:bCs w:val="0"/>
            <w:rPrChange w:id="1571" w:author="Abhiram Arali" w:date="2024-11-13T12:47:00Z">
              <w:rPr/>
            </w:rPrChange>
          </w:rPr>
          <w:t>3.6</w:t>
        </w:r>
        <w:r>
          <w:t>:</w:t>
        </w:r>
        <w:r>
          <w:rPr>
            <w:spacing w:val="-1"/>
          </w:rPr>
          <w:t xml:space="preserve"> </w:t>
        </w:r>
        <w:r>
          <w:t>Unary</w:t>
        </w:r>
        <w:r>
          <w:rPr>
            <w:spacing w:val="-4"/>
          </w:rPr>
          <w:t xml:space="preserve"> </w:t>
        </w:r>
        <w:r w:rsidR="00D17E40">
          <w:rPr>
            <w:spacing w:val="-2"/>
          </w:rPr>
          <w:t>operators</w:t>
        </w:r>
        <w:r>
          <w:rPr>
            <w:spacing w:val="-2"/>
          </w:rPr>
          <w:t>.</w:t>
        </w:r>
      </w:moveTo>
    </w:p>
    <w:moveToRangeEnd w:id="1567"/>
    <w:p w14:paraId="1264C9A3" w14:textId="2DFABBAC" w:rsidR="00721600" w:rsidDel="0071506F" w:rsidRDefault="00721600" w:rsidP="00721600">
      <w:pPr>
        <w:pStyle w:val="BodyText"/>
        <w:rPr>
          <w:del w:id="1572" w:author="Abhiram Arali" w:date="2024-11-13T12:47:00Z"/>
          <w:b/>
        </w:rPr>
      </w:pPr>
    </w:p>
    <w:p w14:paraId="3F983952" w14:textId="77777777" w:rsidR="00721600" w:rsidRDefault="00721600">
      <w:pPr>
        <w:pStyle w:val="NormalBPBHEB"/>
        <w:pPrChange w:id="1573" w:author="Abhiram Arali" w:date="2024-11-13T12:47:00Z">
          <w:pPr>
            <w:pStyle w:val="BodyText"/>
            <w:spacing w:before="24"/>
          </w:pPr>
        </w:pPrChange>
      </w:pPr>
    </w:p>
    <w:p w14:paraId="4DDBE717" w14:textId="334251AA" w:rsidR="00721600" w:rsidDel="0007239D" w:rsidRDefault="00721600">
      <w:pPr>
        <w:pStyle w:val="NormalBPBHEB"/>
        <w:pPrChange w:id="1574" w:author="Abhiram Arali" w:date="2024-11-13T12:46:00Z">
          <w:pPr>
            <w:pStyle w:val="BodyText"/>
            <w:spacing w:line="360" w:lineRule="auto"/>
            <w:ind w:left="220" w:right="217"/>
            <w:jc w:val="both"/>
          </w:pPr>
        </w:pPrChange>
      </w:pPr>
      <w:moveFromRangeStart w:id="1575" w:author="Abhiram Arali" w:date="2024-11-13T12:46:00Z" w:name="move182394411"/>
      <w:moveFrom w:id="1576" w:author="Abhiram Arali" w:date="2024-11-13T12:46:00Z">
        <w:r w:rsidDel="0007239D">
          <w:t>Unary operators are essential tools in programming that allow for efficient manipulation of single operands. They enhance the expressiveness of code, making it possible to perform operations succinctly and effectively. Understanding and using these operators correctly is crucial</w:t>
        </w:r>
        <w:r w:rsidDel="0007239D">
          <w:rPr>
            <w:spacing w:val="-12"/>
          </w:rPr>
          <w:t xml:space="preserve"> </w:t>
        </w:r>
        <w:r w:rsidDel="0007239D">
          <w:t>for</w:t>
        </w:r>
        <w:r w:rsidDel="0007239D">
          <w:rPr>
            <w:spacing w:val="-13"/>
          </w:rPr>
          <w:t xml:space="preserve"> </w:t>
        </w:r>
        <w:r w:rsidDel="0007239D">
          <w:t>efficient</w:t>
        </w:r>
        <w:r w:rsidDel="0007239D">
          <w:rPr>
            <w:spacing w:val="-11"/>
          </w:rPr>
          <w:t xml:space="preserve"> </w:t>
        </w:r>
        <w:r w:rsidDel="0007239D">
          <w:t>programming,</w:t>
        </w:r>
        <w:r w:rsidDel="0007239D">
          <w:rPr>
            <w:spacing w:val="-11"/>
          </w:rPr>
          <w:t xml:space="preserve"> </w:t>
        </w:r>
        <w:r w:rsidDel="0007239D">
          <w:t>especially</w:t>
        </w:r>
        <w:r w:rsidDel="0007239D">
          <w:rPr>
            <w:spacing w:val="-11"/>
          </w:rPr>
          <w:t xml:space="preserve"> </w:t>
        </w:r>
        <w:r w:rsidDel="0007239D">
          <w:t>in</w:t>
        </w:r>
        <w:r w:rsidDel="0007239D">
          <w:rPr>
            <w:spacing w:val="-11"/>
          </w:rPr>
          <w:t xml:space="preserve"> </w:t>
        </w:r>
        <w:r w:rsidDel="0007239D">
          <w:t>languages</w:t>
        </w:r>
        <w:r w:rsidDel="0007239D">
          <w:rPr>
            <w:spacing w:val="-11"/>
          </w:rPr>
          <w:t xml:space="preserve"> </w:t>
        </w:r>
        <w:r w:rsidDel="0007239D">
          <w:t>like</w:t>
        </w:r>
        <w:r w:rsidDel="0007239D">
          <w:rPr>
            <w:spacing w:val="-13"/>
          </w:rPr>
          <w:t xml:space="preserve"> </w:t>
        </w:r>
        <w:r w:rsidDel="0007239D">
          <w:t>C</w:t>
        </w:r>
        <w:r w:rsidDel="0007239D">
          <w:rPr>
            <w:spacing w:val="-11"/>
          </w:rPr>
          <w:t xml:space="preserve"> </w:t>
        </w:r>
        <w:r w:rsidDel="0007239D">
          <w:t>that</w:t>
        </w:r>
        <w:r w:rsidDel="0007239D">
          <w:rPr>
            <w:spacing w:val="-12"/>
          </w:rPr>
          <w:t xml:space="preserve"> </w:t>
        </w:r>
        <w:r w:rsidDel="0007239D">
          <w:t>emphasize</w:t>
        </w:r>
        <w:r w:rsidDel="0007239D">
          <w:rPr>
            <w:spacing w:val="-13"/>
          </w:rPr>
          <w:t xml:space="preserve"> </w:t>
        </w:r>
        <w:r w:rsidDel="0007239D">
          <w:t>low-level</w:t>
        </w:r>
        <w:r w:rsidDel="0007239D">
          <w:rPr>
            <w:spacing w:val="-11"/>
          </w:rPr>
          <w:t xml:space="preserve"> </w:t>
        </w:r>
        <w:r w:rsidDel="0007239D">
          <w:t xml:space="preserve">data </w:t>
        </w:r>
        <w:r w:rsidDel="0007239D">
          <w:rPr>
            <w:spacing w:val="-2"/>
          </w:rPr>
          <w:t>manipulation (Table 3.6).</w:t>
        </w:r>
      </w:moveFrom>
    </w:p>
    <w:moveFromRangeEnd w:id="1575"/>
    <w:p w14:paraId="083D3134" w14:textId="77777777" w:rsidR="00721600" w:rsidRDefault="00721600">
      <w:pPr>
        <w:pStyle w:val="Heading1BPBHEB"/>
        <w:pPrChange w:id="1577" w:author="Abhiram Arali" w:date="2024-11-13T12:41:00Z">
          <w:pPr>
            <w:pStyle w:val="Heading1"/>
            <w:spacing w:before="160"/>
            <w:jc w:val="both"/>
          </w:pPr>
        </w:pPrChange>
      </w:pPr>
      <w:r>
        <w:t>Assignment</w:t>
      </w:r>
      <w:r>
        <w:rPr>
          <w:spacing w:val="-3"/>
        </w:rPr>
        <w:t xml:space="preserve"> </w:t>
      </w:r>
      <w:r>
        <w:t>and</w:t>
      </w:r>
      <w:r>
        <w:rPr>
          <w:spacing w:val="-2"/>
        </w:rPr>
        <w:t xml:space="preserve"> </w:t>
      </w:r>
      <w:r>
        <w:t>conditional</w:t>
      </w:r>
      <w:r>
        <w:rPr>
          <w:spacing w:val="-1"/>
        </w:rPr>
        <w:t xml:space="preserve"> </w:t>
      </w:r>
      <w:r>
        <w:rPr>
          <w:spacing w:val="-2"/>
        </w:rPr>
        <w:t>operators</w:t>
      </w:r>
    </w:p>
    <w:p w14:paraId="2E95552F" w14:textId="478C7983" w:rsidR="00721600" w:rsidDel="00D40CB6" w:rsidRDefault="00721600" w:rsidP="00721600">
      <w:pPr>
        <w:pStyle w:val="BodyText"/>
        <w:spacing w:before="22"/>
        <w:rPr>
          <w:del w:id="1578" w:author="Abhiram Arali" w:date="2024-11-13T12:47:00Z"/>
          <w:b/>
        </w:rPr>
      </w:pPr>
    </w:p>
    <w:p w14:paraId="31F1B5E1" w14:textId="61EE12CB" w:rsidR="00721600" w:rsidRDefault="00721600">
      <w:pPr>
        <w:pStyle w:val="NormalBPBHEB"/>
        <w:pPrChange w:id="1579" w:author="Abhiram Arali" w:date="2024-11-13T12:47:00Z">
          <w:pPr>
            <w:pStyle w:val="BodyText"/>
            <w:spacing w:line="360" w:lineRule="auto"/>
            <w:ind w:left="220" w:right="215"/>
            <w:jc w:val="both"/>
          </w:pPr>
        </w:pPrChange>
      </w:pPr>
      <w:r>
        <w:t>Assignment</w:t>
      </w:r>
      <w:r>
        <w:rPr>
          <w:spacing w:val="-15"/>
        </w:rPr>
        <w:t xml:space="preserve"> </w:t>
      </w:r>
      <w:r>
        <w:t>operators</w:t>
      </w:r>
      <w:r>
        <w:rPr>
          <w:spacing w:val="-15"/>
        </w:rPr>
        <w:t xml:space="preserve"> </w:t>
      </w:r>
      <w:r>
        <w:t>are</w:t>
      </w:r>
      <w:r>
        <w:rPr>
          <w:spacing w:val="-15"/>
        </w:rPr>
        <w:t xml:space="preserve"> </w:t>
      </w:r>
      <w:r>
        <w:t>used</w:t>
      </w:r>
      <w:r>
        <w:rPr>
          <w:spacing w:val="-15"/>
        </w:rPr>
        <w:t xml:space="preserve"> </w:t>
      </w:r>
      <w:r>
        <w:t>to</w:t>
      </w:r>
      <w:r>
        <w:rPr>
          <w:spacing w:val="-15"/>
        </w:rPr>
        <w:t xml:space="preserve"> </w:t>
      </w:r>
      <w:r>
        <w:t>assign</w:t>
      </w:r>
      <w:r>
        <w:rPr>
          <w:spacing w:val="-15"/>
        </w:rPr>
        <w:t xml:space="preserve"> </w:t>
      </w:r>
      <w:r>
        <w:t>values</w:t>
      </w:r>
      <w:r>
        <w:rPr>
          <w:spacing w:val="-15"/>
        </w:rPr>
        <w:t xml:space="preserve"> </w:t>
      </w:r>
      <w:r>
        <w:t>to</w:t>
      </w:r>
      <w:r>
        <w:rPr>
          <w:spacing w:val="-15"/>
        </w:rPr>
        <w:t xml:space="preserve"> </w:t>
      </w:r>
      <w:r>
        <w:t>variables</w:t>
      </w:r>
      <w:r>
        <w:rPr>
          <w:spacing w:val="-15"/>
        </w:rPr>
        <w:t xml:space="preserve"> </w:t>
      </w:r>
      <w:r>
        <w:t>in</w:t>
      </w:r>
      <w:r>
        <w:rPr>
          <w:spacing w:val="-15"/>
        </w:rPr>
        <w:t xml:space="preserve"> </w:t>
      </w:r>
      <w:r>
        <w:t>programming.</w:t>
      </w:r>
      <w:r>
        <w:rPr>
          <w:spacing w:val="-15"/>
        </w:rPr>
        <w:t xml:space="preserve"> </w:t>
      </w:r>
      <w:r>
        <w:t>The</w:t>
      </w:r>
      <w:r>
        <w:rPr>
          <w:spacing w:val="-15"/>
        </w:rPr>
        <w:t xml:space="preserve"> </w:t>
      </w:r>
      <w:r>
        <w:t>simplest</w:t>
      </w:r>
      <w:r>
        <w:rPr>
          <w:spacing w:val="-15"/>
        </w:rPr>
        <w:t xml:space="preserve"> </w:t>
      </w:r>
      <w:r>
        <w:t>form of an assignment operator is the equals sign (=), but there are several compound assignment operators</w:t>
      </w:r>
      <w:r>
        <w:rPr>
          <w:spacing w:val="-15"/>
        </w:rPr>
        <w:t xml:space="preserve"> </w:t>
      </w:r>
      <w:r>
        <w:t>that</w:t>
      </w:r>
      <w:r>
        <w:rPr>
          <w:spacing w:val="-15"/>
        </w:rPr>
        <w:t xml:space="preserve"> </w:t>
      </w:r>
      <w:r>
        <w:t>combine</w:t>
      </w:r>
      <w:r>
        <w:rPr>
          <w:spacing w:val="-15"/>
        </w:rPr>
        <w:t xml:space="preserve"> </w:t>
      </w:r>
      <w:r>
        <w:t>assignment</w:t>
      </w:r>
      <w:r>
        <w:rPr>
          <w:spacing w:val="-15"/>
        </w:rPr>
        <w:t xml:space="preserve"> </w:t>
      </w:r>
      <w:r>
        <w:t>with</w:t>
      </w:r>
      <w:r>
        <w:rPr>
          <w:spacing w:val="-15"/>
        </w:rPr>
        <w:t xml:space="preserve"> </w:t>
      </w:r>
      <w:r>
        <w:t>another</w:t>
      </w:r>
      <w:r>
        <w:rPr>
          <w:spacing w:val="-15"/>
        </w:rPr>
        <w:t xml:space="preserve"> </w:t>
      </w:r>
      <w:r>
        <w:t>operation.</w:t>
      </w:r>
      <w:r>
        <w:rPr>
          <w:spacing w:val="-15"/>
        </w:rPr>
        <w:t xml:space="preserve"> </w:t>
      </w:r>
      <w:r>
        <w:t>Here</w:t>
      </w:r>
      <w:ins w:id="1580" w:author="Abhiram Arali" w:date="2024-11-13T12:55:00Z">
        <w:r w:rsidR="00ED003C">
          <w:t xml:space="preserve"> i</w:t>
        </w:r>
      </w:ins>
      <w:del w:id="1581" w:author="Abhiram Arali" w:date="2024-11-13T12:55:00Z">
        <w:r w:rsidDel="00ED003C">
          <w:delText>’</w:delText>
        </w:r>
      </w:del>
      <w:r>
        <w:t>s</w:t>
      </w:r>
      <w:r>
        <w:rPr>
          <w:spacing w:val="-15"/>
        </w:rPr>
        <w:t xml:space="preserve"> </w:t>
      </w:r>
      <w:r>
        <w:t>a</w:t>
      </w:r>
      <w:r>
        <w:rPr>
          <w:spacing w:val="-15"/>
        </w:rPr>
        <w:t xml:space="preserve"> </w:t>
      </w:r>
      <w:r>
        <w:t>detailed</w:t>
      </w:r>
      <w:r>
        <w:rPr>
          <w:spacing w:val="-15"/>
        </w:rPr>
        <w:t xml:space="preserve"> </w:t>
      </w:r>
      <w:r>
        <w:t>look</w:t>
      </w:r>
      <w:r>
        <w:rPr>
          <w:spacing w:val="-15"/>
        </w:rPr>
        <w:t xml:space="preserve"> </w:t>
      </w:r>
      <w:r>
        <w:t>at</w:t>
      </w:r>
      <w:r>
        <w:rPr>
          <w:spacing w:val="-15"/>
        </w:rPr>
        <w:t xml:space="preserve"> </w:t>
      </w:r>
      <w:r>
        <w:t>assignment operators, particularly in the context of C programming:</w:t>
      </w:r>
    </w:p>
    <w:p w14:paraId="20DB4F5C" w14:textId="59F7FB16" w:rsidR="00721600" w:rsidRPr="00C85EF5" w:rsidRDefault="00721600">
      <w:pPr>
        <w:pStyle w:val="NormalBPBHEB"/>
        <w:numPr>
          <w:ilvl w:val="0"/>
          <w:numId w:val="74"/>
        </w:numPr>
        <w:rPr>
          <w:b/>
          <w:bCs/>
          <w:rPrChange w:id="1582" w:author="Abhiram Arali" w:date="2024-11-13T12:57:00Z">
            <w:rPr/>
          </w:rPrChange>
        </w:rPr>
        <w:pPrChange w:id="1583" w:author="Abhiram Arali" w:date="2024-11-13T12:57:00Z">
          <w:pPr>
            <w:pStyle w:val="Heading1"/>
            <w:spacing w:before="161"/>
            <w:jc w:val="both"/>
          </w:pPr>
        </w:pPrChange>
      </w:pPr>
      <w:r w:rsidRPr="00C85EF5">
        <w:rPr>
          <w:b/>
          <w:bCs/>
          <w:rPrChange w:id="1584" w:author="Abhiram Arali" w:date="2024-11-13T12:57:00Z">
            <w:rPr/>
          </w:rPrChange>
        </w:rPr>
        <w:t>Basic</w:t>
      </w:r>
      <w:r w:rsidRPr="00C85EF5">
        <w:rPr>
          <w:b/>
          <w:bCs/>
          <w:spacing w:val="-1"/>
          <w:rPrChange w:id="1585" w:author="Abhiram Arali" w:date="2024-11-13T12:57:00Z">
            <w:rPr>
              <w:spacing w:val="-1"/>
            </w:rPr>
          </w:rPrChange>
        </w:rPr>
        <w:t xml:space="preserve"> </w:t>
      </w:r>
      <w:r w:rsidR="00A5436E" w:rsidRPr="00DE75CD">
        <w:rPr>
          <w:b/>
          <w:bCs/>
        </w:rPr>
        <w:t>assig</w:t>
      </w:r>
      <w:r w:rsidR="00A5436E" w:rsidRPr="00A5436E">
        <w:rPr>
          <w:b/>
          <w:bCs/>
        </w:rPr>
        <w:t xml:space="preserve">nment </w:t>
      </w:r>
      <w:r w:rsidR="00A5436E" w:rsidRPr="00DE75CD">
        <w:rPr>
          <w:b/>
          <w:bCs/>
          <w:spacing w:val="-2"/>
        </w:rPr>
        <w:t>operator</w:t>
      </w:r>
      <w:ins w:id="1586" w:author="Abhiram Arali" w:date="2024-11-13T12:57:00Z">
        <w:r w:rsidR="00DE75CD">
          <w:rPr>
            <w:b/>
            <w:bCs/>
            <w:spacing w:val="-2"/>
          </w:rPr>
          <w:t>:</w:t>
        </w:r>
      </w:ins>
    </w:p>
    <w:p w14:paraId="18802F00" w14:textId="33B84723" w:rsidR="00721600" w:rsidRPr="00017BCB" w:rsidDel="00DE75CD" w:rsidRDefault="00721600" w:rsidP="00721600">
      <w:pPr>
        <w:pStyle w:val="BodyText"/>
        <w:spacing w:before="22"/>
        <w:rPr>
          <w:del w:id="1587" w:author="Abhiram Arali" w:date="2024-11-13T12:57:00Z"/>
          <w:b/>
          <w:bCs/>
        </w:rPr>
      </w:pPr>
    </w:p>
    <w:p w14:paraId="0897DDC8" w14:textId="3C9B612E" w:rsidR="00721600" w:rsidRPr="00C376DC" w:rsidRDefault="00721600" w:rsidP="000D37C5">
      <w:pPr>
        <w:pStyle w:val="NormalBPBHEB"/>
        <w:numPr>
          <w:ilvl w:val="0"/>
          <w:numId w:val="71"/>
        </w:numPr>
        <w:rPr>
          <w:ins w:id="1588" w:author="Abhiram Arali" w:date="2024-11-13T12:57:00Z"/>
          <w:rPrChange w:id="1589" w:author="Abhiram Arali" w:date="2024-11-13T12:57:00Z">
            <w:rPr>
              <w:ins w:id="1590" w:author="Abhiram Arali" w:date="2024-11-13T12:57:00Z"/>
              <w:spacing w:val="-2"/>
            </w:rPr>
          </w:rPrChange>
        </w:rPr>
      </w:pPr>
      <w:r w:rsidRPr="00017BCB">
        <w:rPr>
          <w:b/>
          <w:bCs/>
          <w:rPrChange w:id="1591" w:author="Abhiram Arali" w:date="2024-11-13T12:57:00Z">
            <w:rPr>
              <w:i/>
              <w:iCs/>
            </w:rPr>
          </w:rPrChange>
        </w:rPr>
        <w:t>Simple</w:t>
      </w:r>
      <w:r w:rsidRPr="00017BCB">
        <w:rPr>
          <w:b/>
          <w:bCs/>
          <w:spacing w:val="-3"/>
          <w:rPrChange w:id="1592" w:author="Abhiram Arali" w:date="2024-11-13T12:57:00Z">
            <w:rPr>
              <w:i/>
              <w:iCs/>
              <w:spacing w:val="-3"/>
            </w:rPr>
          </w:rPrChange>
        </w:rPr>
        <w:t xml:space="preserve"> </w:t>
      </w:r>
      <w:r w:rsidR="00C1778A" w:rsidRPr="000D37C5">
        <w:rPr>
          <w:b/>
          <w:bCs/>
        </w:rPr>
        <w:t>assignment</w:t>
      </w:r>
      <w:r w:rsidR="00C1778A" w:rsidRPr="00C1778A">
        <w:rPr>
          <w:b/>
          <w:bCs/>
          <w:spacing w:val="-3"/>
        </w:rPr>
        <w:t xml:space="preserve"> </w:t>
      </w:r>
      <w:r w:rsidRPr="00017BCB">
        <w:rPr>
          <w:b/>
          <w:bCs/>
          <w:rPrChange w:id="1593" w:author="Abhiram Arali" w:date="2024-11-13T12:57:00Z">
            <w:rPr/>
          </w:rPrChange>
        </w:rPr>
        <w:t>(=):</w:t>
      </w:r>
      <w:r>
        <w:rPr>
          <w:spacing w:val="-2"/>
        </w:rPr>
        <w:t xml:space="preserve"> </w:t>
      </w:r>
      <w:r>
        <w:t>Assigns</w:t>
      </w:r>
      <w:r>
        <w:rPr>
          <w:spacing w:val="-3"/>
        </w:rPr>
        <w:t xml:space="preserve"> </w:t>
      </w:r>
      <w:r>
        <w:t>the</w:t>
      </w:r>
      <w:r>
        <w:rPr>
          <w:spacing w:val="-4"/>
        </w:rPr>
        <w:t xml:space="preserve"> </w:t>
      </w:r>
      <w:r>
        <w:t>value</w:t>
      </w:r>
      <w:r>
        <w:rPr>
          <w:spacing w:val="-3"/>
        </w:rPr>
        <w:t xml:space="preserve"> </w:t>
      </w:r>
      <w:r>
        <w:t>of</w:t>
      </w:r>
      <w:r>
        <w:rPr>
          <w:spacing w:val="-5"/>
        </w:rPr>
        <w:t xml:space="preserve"> </w:t>
      </w:r>
      <w:r>
        <w:t>the</w:t>
      </w:r>
      <w:r>
        <w:rPr>
          <w:spacing w:val="-3"/>
        </w:rPr>
        <w:t xml:space="preserve"> </w:t>
      </w:r>
      <w:r>
        <w:t>right-hand</w:t>
      </w:r>
      <w:r>
        <w:rPr>
          <w:spacing w:val="-3"/>
        </w:rPr>
        <w:t xml:space="preserve"> </w:t>
      </w:r>
      <w:r>
        <w:t>operand</w:t>
      </w:r>
      <w:r>
        <w:rPr>
          <w:spacing w:val="-3"/>
        </w:rPr>
        <w:t xml:space="preserve"> </w:t>
      </w:r>
      <w:r>
        <w:t>to</w:t>
      </w:r>
      <w:r>
        <w:rPr>
          <w:spacing w:val="-3"/>
        </w:rPr>
        <w:t xml:space="preserve"> </w:t>
      </w:r>
      <w:r>
        <w:t>the</w:t>
      </w:r>
      <w:r>
        <w:rPr>
          <w:spacing w:val="-2"/>
        </w:rPr>
        <w:t xml:space="preserve"> </w:t>
      </w:r>
      <w:r>
        <w:t>left-hand</w:t>
      </w:r>
      <w:r>
        <w:rPr>
          <w:spacing w:val="-3"/>
        </w:rPr>
        <w:t xml:space="preserve"> </w:t>
      </w:r>
      <w:r>
        <w:t xml:space="preserve">operand. </w:t>
      </w:r>
      <w:r>
        <w:rPr>
          <w:spacing w:val="-2"/>
        </w:rPr>
        <w:t>Example:</w:t>
      </w:r>
    </w:p>
    <w:p w14:paraId="094B1CEB" w14:textId="77777777" w:rsidR="00C376DC" w:rsidRDefault="00C376DC" w:rsidP="00C376DC">
      <w:pPr>
        <w:pStyle w:val="CodeBlockBPBHEB"/>
      </w:pPr>
      <w:moveToRangeStart w:id="1594" w:author="Abhiram Arali" w:date="2024-11-13T12:57:00Z" w:name="move182395070"/>
      <w:proofErr w:type="spellStart"/>
      <w:proofErr w:type="gramStart"/>
      <w:moveTo w:id="1595" w:author="Abhiram Arali" w:date="2024-11-13T12:57:00Z">
        <w:r>
          <w:t>int</w:t>
        </w:r>
        <w:proofErr w:type="spellEnd"/>
        <w:proofErr w:type="gramEnd"/>
        <w:r>
          <w:rPr>
            <w:spacing w:val="-3"/>
          </w:rPr>
          <w:t xml:space="preserve"> </w:t>
        </w:r>
        <w:r>
          <w:t>a</w:t>
        </w:r>
        <w:r>
          <w:rPr>
            <w:spacing w:val="-1"/>
          </w:rPr>
          <w:t xml:space="preserve"> </w:t>
        </w:r>
        <w:r>
          <w:t>=</w:t>
        </w:r>
        <w:r>
          <w:rPr>
            <w:spacing w:val="-1"/>
          </w:rPr>
          <w:t xml:space="preserve"> </w:t>
        </w:r>
        <w:r>
          <w:t>5;</w:t>
        </w:r>
        <w:r>
          <w:rPr>
            <w:spacing w:val="59"/>
          </w:rPr>
          <w:t xml:space="preserve"> </w:t>
        </w:r>
        <w:r>
          <w:t>// Assigns</w:t>
        </w:r>
        <w:r>
          <w:rPr>
            <w:spacing w:val="-1"/>
          </w:rPr>
          <w:t xml:space="preserve"> </w:t>
        </w:r>
        <w:r>
          <w:t>5 to</w:t>
        </w:r>
        <w:r>
          <w:rPr>
            <w:spacing w:val="-3"/>
          </w:rPr>
          <w:t xml:space="preserve"> </w:t>
        </w:r>
        <w:r>
          <w:t xml:space="preserve">variable </w:t>
        </w:r>
        <w:r>
          <w:rPr>
            <w:spacing w:val="-10"/>
          </w:rPr>
          <w:t>a</w:t>
        </w:r>
      </w:moveTo>
    </w:p>
    <w:moveToRangeEnd w:id="1594"/>
    <w:p w14:paraId="090CB2A5" w14:textId="77777777" w:rsidR="00C376DC" w:rsidRDefault="00C376DC">
      <w:pPr>
        <w:pStyle w:val="NormalBPBHEB"/>
        <w:pPrChange w:id="1596" w:author="Abhiram Arali" w:date="2024-11-13T12:57:00Z">
          <w:pPr>
            <w:pStyle w:val="BodyText"/>
            <w:spacing w:after="2" w:line="499" w:lineRule="auto"/>
            <w:ind w:left="220" w:right="326"/>
            <w:jc w:val="both"/>
          </w:pPr>
        </w:pPrChange>
      </w:pPr>
    </w:p>
    <w:p w14:paraId="4523FFC6" w14:textId="7EC0BCCE" w:rsidR="00721600" w:rsidDel="00652CC3" w:rsidRDefault="00721600" w:rsidP="00721600">
      <w:pPr>
        <w:pStyle w:val="BodyText"/>
        <w:ind w:left="102"/>
        <w:rPr>
          <w:del w:id="1597" w:author="Abhiram Arali" w:date="2024-11-13T12:57:00Z"/>
          <w:sz w:val="20"/>
        </w:rPr>
      </w:pPr>
      <w:del w:id="1598" w:author="Abhiram Arali" w:date="2024-11-13T12:57:00Z">
        <w:r w:rsidDel="00652CC3">
          <w:rPr>
            <w:noProof/>
            <w:sz w:val="20"/>
            <w:lang w:val="en-IN" w:eastAsia="en-IN"/>
            <w:rPrChange w:id="1599" w:author="Unknown">
              <w:rPr>
                <w:noProof/>
                <w:lang w:val="en-IN" w:eastAsia="en-IN"/>
              </w:rPr>
            </w:rPrChange>
          </w:rPr>
          <mc:AlternateContent>
            <mc:Choice Requires="wps">
              <w:drawing>
                <wp:inline distT="0" distB="0" distL="0" distR="0" wp14:anchorId="2090F247" wp14:editId="0F4E2F6B">
                  <wp:extent cx="5876290" cy="293370"/>
                  <wp:effectExtent l="9525" t="0" r="635" b="11429"/>
                  <wp:docPr id="6" name="Text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3370"/>
                          </a:xfrm>
                          <a:prstGeom prst="rect">
                            <a:avLst/>
                          </a:prstGeom>
                          <a:ln w="6096">
                            <a:solidFill>
                              <a:srgbClr val="000000"/>
                            </a:solidFill>
                            <a:prstDash val="solid"/>
                          </a:ln>
                        </wps:spPr>
                        <wps:txbx>
                          <w:txbxContent>
                            <w:p w14:paraId="377A5608" w14:textId="0A2D03EE" w:rsidR="00721600" w:rsidRDefault="00721600">
                              <w:pPr>
                                <w:pStyle w:val="CodeBlockBPBHEB"/>
                                <w:pPrChange w:id="1600" w:author="Abhiram Arali" w:date="2024-11-13T12:57:00Z">
                                  <w:pPr>
                                    <w:pStyle w:val="BodyText"/>
                                    <w:spacing w:before="19"/>
                                    <w:ind w:left="107"/>
                                  </w:pPr>
                                </w:pPrChange>
                              </w:pPr>
                              <w:moveFromRangeStart w:id="1601" w:author="Abhiram Arali" w:date="2024-11-13T12:57:00Z" w:name="move182395070"/>
                              <w:moveFrom w:id="1602" w:author="Abhiram Arali" w:date="2024-11-13T12:57:00Z">
                                <w:r w:rsidDel="00C376DC">
                                  <w:t>int</w:t>
                                </w:r>
                                <w:r w:rsidDel="00C376DC">
                                  <w:rPr>
                                    <w:spacing w:val="-3"/>
                                  </w:rPr>
                                  <w:t xml:space="preserve"> </w:t>
                                </w:r>
                                <w:r w:rsidDel="00C376DC">
                                  <w:t>a</w:t>
                                </w:r>
                                <w:r w:rsidDel="00C376DC">
                                  <w:rPr>
                                    <w:spacing w:val="-1"/>
                                  </w:rPr>
                                  <w:t xml:space="preserve"> </w:t>
                                </w:r>
                                <w:r w:rsidDel="00C376DC">
                                  <w:t>=</w:t>
                                </w:r>
                                <w:r w:rsidDel="00C376DC">
                                  <w:rPr>
                                    <w:spacing w:val="-1"/>
                                  </w:rPr>
                                  <w:t xml:space="preserve"> </w:t>
                                </w:r>
                                <w:r w:rsidDel="00C376DC">
                                  <w:t>5;</w:t>
                                </w:r>
                                <w:r w:rsidDel="00C376DC">
                                  <w:rPr>
                                    <w:spacing w:val="59"/>
                                  </w:rPr>
                                  <w:t xml:space="preserve"> </w:t>
                                </w:r>
                                <w:r w:rsidDel="00C376DC">
                                  <w:t>// Assigns</w:t>
                                </w:r>
                                <w:r w:rsidDel="00C376DC">
                                  <w:rPr>
                                    <w:spacing w:val="-1"/>
                                  </w:rPr>
                                  <w:t xml:space="preserve"> </w:t>
                                </w:r>
                                <w:r w:rsidDel="00C376DC">
                                  <w:t>5 to</w:t>
                                </w:r>
                                <w:r w:rsidDel="00C376DC">
                                  <w:rPr>
                                    <w:spacing w:val="-3"/>
                                  </w:rPr>
                                  <w:t xml:space="preserve"> </w:t>
                                </w:r>
                                <w:r w:rsidDel="00C376DC">
                                  <w:t xml:space="preserve">variable </w:t>
                                </w:r>
                                <w:r w:rsidDel="00C376DC">
                                  <w:rPr>
                                    <w:spacing w:val="-10"/>
                                  </w:rPr>
                                  <w:t>a</w:t>
                                </w:r>
                              </w:moveFrom>
                              <w:moveFromRangeEnd w:id="1601"/>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90F247" id="Textbox 274" o:spid="_x0000_s1092" type="#_x0000_t202" style="width:462.7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" filled="f" strokeweight=".48pt">
                  <v:path arrowok="t"/>
                  <v:textbox inset="0,0,0,0">
                    <w:txbxContent>
                      <w:p w14:paraId="377A5608" w14:textId="0A2D03EE" w:rsidR="00721600" w:rsidRDefault="00721600">
                        <w:pPr>
                          <w:pStyle w:val="CodeBlockBPBHEB"/>
                          <w:pPrChange w:id="2121" w:author="Abhiram Arali" w:date="2024-11-13T12:57:00Z" w16du:dateUtc="2024-11-13T07:27:00Z">
                            <w:pPr>
                              <w:pStyle w:val="BodyText"/>
                              <w:spacing w:before="19"/>
                              <w:ind w:left="107"/>
                            </w:pPr>
                          </w:pPrChange>
                        </w:pPr>
                        <w:moveFromRangeStart w:id="2122" w:author="Abhiram Arali" w:date="2024-11-13T12:57:00Z" w:name="move182395070"/>
                        <w:moveFrom w:id="2123" w:author="Abhiram Arali" w:date="2024-11-13T12:57:00Z" w16du:dateUtc="2024-11-13T07:27:00Z">
                          <w:r w:rsidDel="00C376DC">
                            <w:t>int</w:t>
                          </w:r>
                          <w:r w:rsidDel="00C376DC">
                            <w:rPr>
                              <w:spacing w:val="-3"/>
                            </w:rPr>
                            <w:t xml:space="preserve"> </w:t>
                          </w:r>
                          <w:r w:rsidDel="00C376DC">
                            <w:t>a</w:t>
                          </w:r>
                          <w:r w:rsidDel="00C376DC">
                            <w:rPr>
                              <w:spacing w:val="-1"/>
                            </w:rPr>
                            <w:t xml:space="preserve"> </w:t>
                          </w:r>
                          <w:r w:rsidDel="00C376DC">
                            <w:t>=</w:t>
                          </w:r>
                          <w:r w:rsidDel="00C376DC">
                            <w:rPr>
                              <w:spacing w:val="-1"/>
                            </w:rPr>
                            <w:t xml:space="preserve"> </w:t>
                          </w:r>
                          <w:r w:rsidDel="00C376DC">
                            <w:t>5;</w:t>
                          </w:r>
                          <w:r w:rsidDel="00C376DC">
                            <w:rPr>
                              <w:spacing w:val="59"/>
                            </w:rPr>
                            <w:t xml:space="preserve"> </w:t>
                          </w:r>
                          <w:r w:rsidDel="00C376DC">
                            <w:t>// Assigns</w:t>
                          </w:r>
                          <w:r w:rsidDel="00C376DC">
                            <w:rPr>
                              <w:spacing w:val="-1"/>
                            </w:rPr>
                            <w:t xml:space="preserve"> </w:t>
                          </w:r>
                          <w:r w:rsidDel="00C376DC">
                            <w:t>5 to</w:t>
                          </w:r>
                          <w:r w:rsidDel="00C376DC">
                            <w:rPr>
                              <w:spacing w:val="-3"/>
                            </w:rPr>
                            <w:t xml:space="preserve"> </w:t>
                          </w:r>
                          <w:r w:rsidDel="00C376DC">
                            <w:t xml:space="preserve">variable </w:t>
                          </w:r>
                          <w:r w:rsidDel="00C376DC">
                            <w:rPr>
                              <w:spacing w:val="-10"/>
                            </w:rPr>
                            <w:t>a</w:t>
                          </w:r>
                        </w:moveFrom>
                        <w:moveFromRangeEnd w:id="2122"/>
                      </w:p>
                    </w:txbxContent>
                  </v:textbox>
                  <w10:anchorlock/>
                </v:shape>
              </w:pict>
            </mc:Fallback>
          </mc:AlternateContent>
        </w:r>
      </w:del>
    </w:p>
    <w:p w14:paraId="111818AA" w14:textId="2A31FE83" w:rsidR="00721600" w:rsidRPr="00652CC3" w:rsidDel="0031147B" w:rsidRDefault="00721600">
      <w:pPr>
        <w:pStyle w:val="NormalBPBHEB"/>
        <w:numPr>
          <w:ilvl w:val="0"/>
          <w:numId w:val="74"/>
        </w:numPr>
        <w:rPr>
          <w:del w:id="1603" w:author="Abhiram Arali" w:date="2024-11-13T12:58:00Z"/>
          <w:b/>
          <w:bCs/>
          <w:rPrChange w:id="1604" w:author="Abhiram Arali" w:date="2024-11-13T12:57:00Z">
            <w:rPr>
              <w:del w:id="1605" w:author="Abhiram Arali" w:date="2024-11-13T12:58:00Z"/>
            </w:rPr>
          </w:rPrChange>
        </w:rPr>
        <w:pPrChange w:id="1606" w:author="Abhiram Arali" w:date="2024-11-13T12:57:00Z">
          <w:pPr>
            <w:spacing w:before="125"/>
            <w:ind w:left="220"/>
          </w:pPr>
        </w:pPrChange>
      </w:pPr>
      <w:r w:rsidRPr="0031147B">
        <w:rPr>
          <w:b/>
          <w:bCs/>
          <w:rPrChange w:id="1607" w:author="Abhiram Arali" w:date="2024-11-13T12:58:00Z">
            <w:rPr/>
          </w:rPrChange>
        </w:rPr>
        <w:t>Compound</w:t>
      </w:r>
      <w:r w:rsidRPr="0031147B">
        <w:rPr>
          <w:b/>
          <w:bCs/>
          <w:spacing w:val="-4"/>
          <w:rPrChange w:id="1608" w:author="Abhiram Arali" w:date="2024-11-13T12:58:00Z">
            <w:rPr>
              <w:spacing w:val="-4"/>
            </w:rPr>
          </w:rPrChange>
        </w:rPr>
        <w:t xml:space="preserve"> </w:t>
      </w:r>
      <w:r w:rsidR="00652CC3" w:rsidRPr="005800FE">
        <w:rPr>
          <w:b/>
          <w:bCs/>
        </w:rPr>
        <w:t>assignment</w:t>
      </w:r>
      <w:r w:rsidR="00652CC3" w:rsidRPr="005800FE">
        <w:rPr>
          <w:b/>
          <w:bCs/>
          <w:spacing w:val="-1"/>
        </w:rPr>
        <w:t xml:space="preserve"> </w:t>
      </w:r>
      <w:r w:rsidR="00652CC3" w:rsidRPr="005800FE">
        <w:rPr>
          <w:b/>
          <w:bCs/>
          <w:spacing w:val="-2"/>
        </w:rPr>
        <w:t>operators</w:t>
      </w:r>
      <w:ins w:id="1609" w:author="Abhiram Arali" w:date="2024-11-13T12:58:00Z">
        <w:r w:rsidR="0031147B" w:rsidRPr="005800FE">
          <w:rPr>
            <w:b/>
            <w:bCs/>
            <w:spacing w:val="-2"/>
          </w:rPr>
          <w:t xml:space="preserve">: </w:t>
        </w:r>
      </w:ins>
    </w:p>
    <w:p w14:paraId="6476DB0B" w14:textId="5C8A617C" w:rsidR="00721600" w:rsidRPr="005800FE" w:rsidDel="00A47363" w:rsidRDefault="00721600">
      <w:pPr>
        <w:pStyle w:val="BodyText"/>
        <w:numPr>
          <w:ilvl w:val="0"/>
          <w:numId w:val="74"/>
        </w:numPr>
        <w:spacing w:before="22"/>
        <w:rPr>
          <w:del w:id="1610" w:author="Abhiram Arali" w:date="2024-11-13T12:57:00Z"/>
          <w:i/>
        </w:rPr>
        <w:pPrChange w:id="1611" w:author="Abhiram Arali" w:date="2024-11-13T12:58:00Z">
          <w:pPr>
            <w:pStyle w:val="BodyText"/>
            <w:spacing w:before="22"/>
          </w:pPr>
        </w:pPrChange>
      </w:pPr>
    </w:p>
    <w:p w14:paraId="3EBE120F" w14:textId="77777777" w:rsidR="00721600" w:rsidRDefault="00721600">
      <w:pPr>
        <w:pStyle w:val="NormalBPBHEB"/>
        <w:numPr>
          <w:ilvl w:val="0"/>
          <w:numId w:val="74"/>
        </w:numPr>
        <w:pPrChange w:id="1612" w:author="Abhiram Arali" w:date="2024-11-13T12:58:00Z">
          <w:pPr>
            <w:pStyle w:val="BodyText"/>
            <w:spacing w:line="360" w:lineRule="auto"/>
            <w:ind w:left="220"/>
          </w:pPr>
        </w:pPrChange>
      </w:pPr>
      <w:r>
        <w:t>These operators combine an arithmetic operation with assignment, allowing for more concise code (</w:t>
      </w:r>
      <w:r w:rsidRPr="00B354AE">
        <w:rPr>
          <w:i/>
          <w:iCs/>
          <w:rPrChange w:id="1613" w:author="Abhiram Arali" w:date="2024-11-13T12:58:00Z">
            <w:rPr/>
          </w:rPrChange>
        </w:rPr>
        <w:t>Table 3.7</w:t>
      </w:r>
      <w:r>
        <w:t>).</w:t>
      </w:r>
    </w:p>
    <w:p w14:paraId="1CC793DB" w14:textId="2D517BAB" w:rsidR="00721600" w:rsidDel="008E10FF" w:rsidRDefault="00721600" w:rsidP="00721600">
      <w:pPr>
        <w:pStyle w:val="BodyText"/>
        <w:spacing w:before="5"/>
        <w:rPr>
          <w:del w:id="1614" w:author="Abhiram Arali" w:date="2024-11-13T12:58:00Z"/>
        </w:rPr>
      </w:pPr>
    </w:p>
    <w:p w14:paraId="2F7FFA32" w14:textId="1A973D79" w:rsidR="00721600" w:rsidDel="008A7EF6" w:rsidRDefault="00721600" w:rsidP="00721600">
      <w:pPr>
        <w:pStyle w:val="Heading1"/>
        <w:ind w:left="4" w:right="4"/>
        <w:jc w:val="center"/>
      </w:pPr>
      <w:moveFromRangeStart w:id="1615" w:author="Abhiram Arali" w:date="2024-11-13T12:58:00Z" w:name="move182395124"/>
      <w:moveFrom w:id="1616" w:author="Abhiram Arali" w:date="2024-11-13T12:58:00Z">
        <w:r w:rsidDel="008A7EF6">
          <w:t>Table</w:t>
        </w:r>
        <w:r w:rsidDel="008A7EF6">
          <w:rPr>
            <w:spacing w:val="-1"/>
          </w:rPr>
          <w:t xml:space="preserve"> </w:t>
        </w:r>
        <w:r w:rsidDel="008A7EF6">
          <w:t>3.7:</w:t>
        </w:r>
        <w:r w:rsidDel="008A7EF6">
          <w:rPr>
            <w:spacing w:val="-3"/>
          </w:rPr>
          <w:t xml:space="preserve"> </w:t>
        </w:r>
        <w:r w:rsidDel="008A7EF6">
          <w:t>Arithmetic</w:t>
        </w:r>
        <w:r w:rsidDel="008A7EF6">
          <w:rPr>
            <w:spacing w:val="-2"/>
          </w:rPr>
          <w:t xml:space="preserve"> Operation</w:t>
        </w:r>
      </w:moveFrom>
    </w:p>
    <w:moveFromRangeEnd w:id="1615"/>
    <w:p w14:paraId="5BAE2E7F" w14:textId="2729E464" w:rsidR="00721600" w:rsidDel="00496AAC" w:rsidRDefault="00721600" w:rsidP="00721600">
      <w:pPr>
        <w:jc w:val="center"/>
        <w:rPr>
          <w:del w:id="1617" w:author="Abhiram Arali" w:date="2024-11-13T12:58:00Z"/>
        </w:rPr>
        <w:sectPr w:rsidR="00721600" w:rsidDel="00496AAC">
          <w:pgSz w:w="11910" w:h="16840"/>
          <w:pgMar w:top="1540" w:right="1220" w:bottom="1200" w:left="1220" w:header="758" w:footer="1000" w:gutter="0"/>
          <w:cols w:space="720"/>
        </w:sectPr>
      </w:pPr>
    </w:p>
    <w:p w14:paraId="443AB247" w14:textId="77777777" w:rsidR="00721600" w:rsidRDefault="00721600" w:rsidP="00721600">
      <w:pPr>
        <w:pStyle w:val="BodyText"/>
        <w:spacing w:before="8"/>
        <w:rPr>
          <w:b/>
          <w:sz w:val="7"/>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2597"/>
        <w:gridCol w:w="3536"/>
      </w:tblGrid>
      <w:tr w:rsidR="00721600" w14:paraId="6A174251" w14:textId="77777777" w:rsidTr="00A3102B">
        <w:trPr>
          <w:trHeight w:val="415"/>
        </w:trPr>
        <w:tc>
          <w:tcPr>
            <w:tcW w:w="1176" w:type="dxa"/>
          </w:tcPr>
          <w:p w14:paraId="1AD6161A" w14:textId="77777777" w:rsidR="00721600" w:rsidRPr="00AC16A7" w:rsidRDefault="00721600">
            <w:pPr>
              <w:pStyle w:val="NormalBPBHEB"/>
              <w:rPr>
                <w:b/>
                <w:bCs/>
                <w:rPrChange w:id="1618" w:author="Abhiram Arali" w:date="2024-11-13T12:58:00Z">
                  <w:rPr/>
                </w:rPrChange>
              </w:rPr>
              <w:pPrChange w:id="1619" w:author="Abhiram Arali" w:date="2024-11-13T12:58:00Z">
                <w:pPr>
                  <w:pStyle w:val="TableParagraph"/>
                </w:pPr>
              </w:pPrChange>
            </w:pPr>
            <w:r w:rsidRPr="00AC16A7">
              <w:rPr>
                <w:b/>
                <w:bCs/>
                <w:rPrChange w:id="1620" w:author="Abhiram Arali" w:date="2024-11-13T12:58:00Z">
                  <w:rPr/>
                </w:rPrChange>
              </w:rPr>
              <w:t>Operator</w:t>
            </w:r>
          </w:p>
        </w:tc>
        <w:tc>
          <w:tcPr>
            <w:tcW w:w="2597" w:type="dxa"/>
          </w:tcPr>
          <w:p w14:paraId="221AA1CA" w14:textId="77777777" w:rsidR="00721600" w:rsidRPr="00AC16A7" w:rsidRDefault="00721600">
            <w:pPr>
              <w:pStyle w:val="NormalBPBHEB"/>
              <w:rPr>
                <w:b/>
                <w:bCs/>
                <w:rPrChange w:id="1621" w:author="Abhiram Arali" w:date="2024-11-13T12:58:00Z">
                  <w:rPr/>
                </w:rPrChange>
              </w:rPr>
              <w:pPrChange w:id="1622" w:author="Abhiram Arali" w:date="2024-11-13T12:58:00Z">
                <w:pPr>
                  <w:pStyle w:val="TableParagraph"/>
                  <w:ind w:left="706"/>
                </w:pPr>
              </w:pPrChange>
            </w:pPr>
            <w:r w:rsidRPr="00AC16A7">
              <w:rPr>
                <w:b/>
                <w:bCs/>
                <w:rPrChange w:id="1623" w:author="Abhiram Arali" w:date="2024-11-13T12:58:00Z">
                  <w:rPr/>
                </w:rPrChange>
              </w:rPr>
              <w:t>Description</w:t>
            </w:r>
          </w:p>
        </w:tc>
        <w:tc>
          <w:tcPr>
            <w:tcW w:w="3536" w:type="dxa"/>
          </w:tcPr>
          <w:p w14:paraId="72BD7AA7" w14:textId="2D105FA6" w:rsidR="00721600" w:rsidRPr="00AC16A7" w:rsidRDefault="00721600">
            <w:pPr>
              <w:pStyle w:val="NormalBPBHEB"/>
              <w:rPr>
                <w:b/>
                <w:bCs/>
                <w:rPrChange w:id="1624" w:author="Abhiram Arali" w:date="2024-11-13T12:58:00Z">
                  <w:rPr/>
                </w:rPrChange>
              </w:rPr>
              <w:pPrChange w:id="1625" w:author="Abhiram Arali" w:date="2024-11-13T12:58:00Z">
                <w:pPr>
                  <w:pStyle w:val="TableParagraph"/>
                  <w:ind w:left="610"/>
                </w:pPr>
              </w:pPrChange>
            </w:pPr>
            <w:r w:rsidRPr="00AC16A7">
              <w:rPr>
                <w:b/>
                <w:bCs/>
                <w:rPrChange w:id="1626" w:author="Abhiram Arali" w:date="2024-11-13T12:58:00Z">
                  <w:rPr/>
                </w:rPrChange>
              </w:rPr>
              <w:t>Equivalent</w:t>
            </w:r>
            <w:r w:rsidRPr="00AC16A7">
              <w:rPr>
                <w:b/>
                <w:bCs/>
                <w:spacing w:val="-1"/>
                <w:rPrChange w:id="1627" w:author="Abhiram Arali" w:date="2024-11-13T12:58:00Z">
                  <w:rPr>
                    <w:spacing w:val="-1"/>
                  </w:rPr>
                </w:rPrChange>
              </w:rPr>
              <w:t xml:space="preserve"> </w:t>
            </w:r>
            <w:r w:rsidR="00AC16A7" w:rsidRPr="008A7EF6">
              <w:rPr>
                <w:b/>
                <w:bCs/>
              </w:rPr>
              <w:t>expression</w:t>
            </w:r>
          </w:p>
        </w:tc>
      </w:tr>
      <w:tr w:rsidR="00721600" w14:paraId="4A685BB0" w14:textId="77777777" w:rsidTr="00A3102B">
        <w:trPr>
          <w:trHeight w:val="412"/>
        </w:trPr>
        <w:tc>
          <w:tcPr>
            <w:tcW w:w="1176" w:type="dxa"/>
          </w:tcPr>
          <w:p w14:paraId="1957FB9D" w14:textId="77777777" w:rsidR="00721600" w:rsidRDefault="00721600">
            <w:pPr>
              <w:pStyle w:val="NormalBPBHEB"/>
              <w:pPrChange w:id="1628" w:author="Abhiram Arali" w:date="2024-11-13T12:58:00Z">
                <w:pPr>
                  <w:pStyle w:val="TableParagraph"/>
                </w:pPr>
              </w:pPrChange>
            </w:pPr>
            <w:r>
              <w:rPr>
                <w:spacing w:val="-5"/>
              </w:rPr>
              <w:t>+=</w:t>
            </w:r>
          </w:p>
        </w:tc>
        <w:tc>
          <w:tcPr>
            <w:tcW w:w="2597" w:type="dxa"/>
          </w:tcPr>
          <w:p w14:paraId="5F5C75DF" w14:textId="77777777" w:rsidR="00721600" w:rsidRDefault="00721600">
            <w:pPr>
              <w:pStyle w:val="NormalBPBHEB"/>
              <w:pPrChange w:id="1629" w:author="Abhiram Arali" w:date="2024-11-13T12:58:00Z">
                <w:pPr>
                  <w:pStyle w:val="TableParagraph"/>
                </w:pPr>
              </w:pPrChange>
            </w:pPr>
            <w:r>
              <w:t>Add</w:t>
            </w:r>
            <w:r>
              <w:rPr>
                <w:spacing w:val="-1"/>
              </w:rPr>
              <w:t xml:space="preserve"> </w:t>
            </w:r>
            <w:r>
              <w:t>and</w:t>
            </w:r>
            <w:r>
              <w:rPr>
                <w:spacing w:val="-1"/>
              </w:rPr>
              <w:t xml:space="preserve"> </w:t>
            </w:r>
            <w:r>
              <w:t>assign</w:t>
            </w:r>
          </w:p>
        </w:tc>
        <w:tc>
          <w:tcPr>
            <w:tcW w:w="3536" w:type="dxa"/>
          </w:tcPr>
          <w:p w14:paraId="7922E2EB" w14:textId="77777777" w:rsidR="00721600" w:rsidRDefault="00721600">
            <w:pPr>
              <w:pStyle w:val="NormalBPBHEB"/>
              <w:pPrChange w:id="1630" w:author="Abhiram Arali" w:date="2024-11-13T12:58:00Z">
                <w:pPr>
                  <w:pStyle w:val="TableParagraph"/>
                  <w:ind w:left="108"/>
                </w:pPr>
              </w:pPrChange>
            </w:pPr>
            <w:r>
              <w:t>a +=</w:t>
            </w:r>
            <w:r>
              <w:rPr>
                <w:spacing w:val="-1"/>
              </w:rPr>
              <w:t xml:space="preserve"> </w:t>
            </w:r>
            <w:r>
              <w:t>b is equivalent to a</w:t>
            </w:r>
            <w:r>
              <w:rPr>
                <w:spacing w:val="1"/>
              </w:rPr>
              <w:t xml:space="preserve"> </w:t>
            </w:r>
            <w:r>
              <w:t>=</w:t>
            </w:r>
            <w:r>
              <w:rPr>
                <w:spacing w:val="-1"/>
              </w:rPr>
              <w:t xml:space="preserve"> </w:t>
            </w:r>
            <w:r>
              <w:t>a</w:t>
            </w:r>
            <w:r>
              <w:rPr>
                <w:spacing w:val="-1"/>
              </w:rPr>
              <w:t xml:space="preserve"> </w:t>
            </w:r>
            <w:r>
              <w:t>+</w:t>
            </w:r>
            <w:r>
              <w:rPr>
                <w:spacing w:val="-1"/>
              </w:rPr>
              <w:t xml:space="preserve"> </w:t>
            </w:r>
            <w:r>
              <w:rPr>
                <w:spacing w:val="-10"/>
              </w:rPr>
              <w:t>b</w:t>
            </w:r>
          </w:p>
        </w:tc>
      </w:tr>
      <w:tr w:rsidR="00721600" w14:paraId="1B029F87" w14:textId="77777777" w:rsidTr="00A3102B">
        <w:trPr>
          <w:trHeight w:val="414"/>
        </w:trPr>
        <w:tc>
          <w:tcPr>
            <w:tcW w:w="1176" w:type="dxa"/>
          </w:tcPr>
          <w:p w14:paraId="2092549E" w14:textId="77777777" w:rsidR="00721600" w:rsidRDefault="00721600">
            <w:pPr>
              <w:pStyle w:val="NormalBPBHEB"/>
              <w:pPrChange w:id="1631" w:author="Abhiram Arali" w:date="2024-11-13T12:58:00Z">
                <w:pPr>
                  <w:pStyle w:val="TableParagraph"/>
                  <w:spacing w:before="1" w:line="240" w:lineRule="auto"/>
                </w:pPr>
              </w:pPrChange>
            </w:pPr>
            <w:r>
              <w:t>-</w:t>
            </w:r>
            <w:r>
              <w:rPr>
                <w:spacing w:val="-12"/>
              </w:rPr>
              <w:t>=</w:t>
            </w:r>
          </w:p>
        </w:tc>
        <w:tc>
          <w:tcPr>
            <w:tcW w:w="2597" w:type="dxa"/>
          </w:tcPr>
          <w:p w14:paraId="28C4F788" w14:textId="77777777" w:rsidR="00721600" w:rsidRDefault="00721600">
            <w:pPr>
              <w:pStyle w:val="NormalBPBHEB"/>
              <w:pPrChange w:id="1632" w:author="Abhiram Arali" w:date="2024-11-13T12:58:00Z">
                <w:pPr>
                  <w:pStyle w:val="TableParagraph"/>
                  <w:spacing w:before="1" w:line="240" w:lineRule="auto"/>
                </w:pPr>
              </w:pPrChange>
            </w:pPr>
            <w:r>
              <w:t>Subtract and</w:t>
            </w:r>
            <w:r>
              <w:rPr>
                <w:spacing w:val="-1"/>
              </w:rPr>
              <w:t xml:space="preserve"> </w:t>
            </w:r>
            <w:r>
              <w:t>assign</w:t>
            </w:r>
          </w:p>
        </w:tc>
        <w:tc>
          <w:tcPr>
            <w:tcW w:w="3536" w:type="dxa"/>
          </w:tcPr>
          <w:p w14:paraId="2758F6D9" w14:textId="77777777" w:rsidR="00721600" w:rsidRDefault="00721600">
            <w:pPr>
              <w:pStyle w:val="NormalBPBHEB"/>
              <w:pPrChange w:id="1633" w:author="Abhiram Arali" w:date="2024-11-13T12:58:00Z">
                <w:pPr>
                  <w:pStyle w:val="TableParagraph"/>
                  <w:spacing w:before="1" w:line="240" w:lineRule="auto"/>
                  <w:ind w:left="108"/>
                </w:pPr>
              </w:pPrChange>
            </w:pPr>
            <w:r>
              <w:t>a -=</w:t>
            </w:r>
            <w:r>
              <w:rPr>
                <w:spacing w:val="-1"/>
              </w:rPr>
              <w:t xml:space="preserve"> </w:t>
            </w:r>
            <w:r>
              <w:t>b is equivalent to a</w:t>
            </w:r>
            <w:r>
              <w:rPr>
                <w:spacing w:val="-1"/>
              </w:rPr>
              <w:t xml:space="preserve"> </w:t>
            </w:r>
            <w:r>
              <w:t>=</w:t>
            </w:r>
            <w:r>
              <w:rPr>
                <w:spacing w:val="1"/>
              </w:rPr>
              <w:t xml:space="preserve"> </w:t>
            </w:r>
            <w:r>
              <w:t>a -</w:t>
            </w:r>
            <w:r>
              <w:rPr>
                <w:spacing w:val="-1"/>
              </w:rPr>
              <w:t xml:space="preserve"> </w:t>
            </w:r>
            <w:r>
              <w:rPr>
                <w:spacing w:val="-10"/>
              </w:rPr>
              <w:t>b</w:t>
            </w:r>
          </w:p>
        </w:tc>
      </w:tr>
      <w:tr w:rsidR="00721600" w14:paraId="40924895" w14:textId="77777777" w:rsidTr="00A3102B">
        <w:trPr>
          <w:trHeight w:val="414"/>
        </w:trPr>
        <w:tc>
          <w:tcPr>
            <w:tcW w:w="1176" w:type="dxa"/>
          </w:tcPr>
          <w:p w14:paraId="4EAEB677" w14:textId="77777777" w:rsidR="00721600" w:rsidRDefault="00721600">
            <w:pPr>
              <w:pStyle w:val="NormalBPBHEB"/>
              <w:pPrChange w:id="1634" w:author="Abhiram Arali" w:date="2024-11-13T12:58:00Z">
                <w:pPr>
                  <w:pStyle w:val="TableParagraph"/>
                </w:pPr>
              </w:pPrChange>
            </w:pPr>
            <w:r>
              <w:rPr>
                <w:spacing w:val="-5"/>
              </w:rPr>
              <w:t>*=</w:t>
            </w:r>
          </w:p>
        </w:tc>
        <w:tc>
          <w:tcPr>
            <w:tcW w:w="2597" w:type="dxa"/>
          </w:tcPr>
          <w:p w14:paraId="1F9AC474" w14:textId="77777777" w:rsidR="00721600" w:rsidRDefault="00721600">
            <w:pPr>
              <w:pStyle w:val="NormalBPBHEB"/>
              <w:pPrChange w:id="1635" w:author="Abhiram Arali" w:date="2024-11-13T12:58:00Z">
                <w:pPr>
                  <w:pStyle w:val="TableParagraph"/>
                </w:pPr>
              </w:pPrChange>
            </w:pPr>
            <w:r>
              <w:t>Multiply</w:t>
            </w:r>
            <w:r>
              <w:rPr>
                <w:spacing w:val="-1"/>
              </w:rPr>
              <w:t xml:space="preserve"> </w:t>
            </w:r>
            <w:r>
              <w:t>and assign</w:t>
            </w:r>
          </w:p>
        </w:tc>
        <w:tc>
          <w:tcPr>
            <w:tcW w:w="3536" w:type="dxa"/>
          </w:tcPr>
          <w:p w14:paraId="0F6F6C16" w14:textId="77777777" w:rsidR="00721600" w:rsidRDefault="00721600">
            <w:pPr>
              <w:pStyle w:val="NormalBPBHEB"/>
              <w:pPrChange w:id="1636" w:author="Abhiram Arali" w:date="2024-11-13T12:58:00Z">
                <w:pPr>
                  <w:pStyle w:val="TableParagraph"/>
                  <w:ind w:left="108"/>
                </w:pPr>
              </w:pPrChange>
            </w:pPr>
            <w:r>
              <w:t>a *=</w:t>
            </w:r>
            <w:r>
              <w:rPr>
                <w:spacing w:val="-1"/>
              </w:rPr>
              <w:t xml:space="preserve"> </w:t>
            </w:r>
            <w:r>
              <w:t>b is equivalent to a</w:t>
            </w:r>
            <w:r>
              <w:rPr>
                <w:spacing w:val="1"/>
              </w:rPr>
              <w:t xml:space="preserve"> </w:t>
            </w:r>
            <w:r>
              <w:t>=</w:t>
            </w:r>
            <w:r>
              <w:rPr>
                <w:spacing w:val="-1"/>
              </w:rPr>
              <w:t xml:space="preserve"> </w:t>
            </w:r>
            <w:r>
              <w:t>a</w:t>
            </w:r>
            <w:r>
              <w:rPr>
                <w:spacing w:val="-1"/>
              </w:rPr>
              <w:t xml:space="preserve"> </w:t>
            </w:r>
            <w:r>
              <w:t xml:space="preserve">* </w:t>
            </w:r>
            <w:r>
              <w:rPr>
                <w:spacing w:val="-10"/>
              </w:rPr>
              <w:t>b</w:t>
            </w:r>
          </w:p>
        </w:tc>
      </w:tr>
      <w:tr w:rsidR="00721600" w14:paraId="20975D3E" w14:textId="77777777" w:rsidTr="00A3102B">
        <w:trPr>
          <w:trHeight w:val="412"/>
        </w:trPr>
        <w:tc>
          <w:tcPr>
            <w:tcW w:w="1176" w:type="dxa"/>
          </w:tcPr>
          <w:p w14:paraId="46F745A2" w14:textId="77777777" w:rsidR="00721600" w:rsidRDefault="00721600">
            <w:pPr>
              <w:pStyle w:val="NormalBPBHEB"/>
              <w:pPrChange w:id="1637" w:author="Abhiram Arali" w:date="2024-11-13T12:58:00Z">
                <w:pPr>
                  <w:pStyle w:val="TableParagraph"/>
                </w:pPr>
              </w:pPrChange>
            </w:pPr>
            <w:r>
              <w:rPr>
                <w:spacing w:val="-5"/>
              </w:rPr>
              <w:t>/=</w:t>
            </w:r>
          </w:p>
        </w:tc>
        <w:tc>
          <w:tcPr>
            <w:tcW w:w="2597" w:type="dxa"/>
          </w:tcPr>
          <w:p w14:paraId="173738F6" w14:textId="77777777" w:rsidR="00721600" w:rsidRDefault="00721600">
            <w:pPr>
              <w:pStyle w:val="NormalBPBHEB"/>
              <w:pPrChange w:id="1638" w:author="Abhiram Arali" w:date="2024-11-13T12:58:00Z">
                <w:pPr>
                  <w:pStyle w:val="TableParagraph"/>
                </w:pPr>
              </w:pPrChange>
            </w:pPr>
            <w:r>
              <w:t>Divide</w:t>
            </w:r>
            <w:r>
              <w:rPr>
                <w:spacing w:val="-1"/>
              </w:rPr>
              <w:t xml:space="preserve"> </w:t>
            </w:r>
            <w:r>
              <w:t>and</w:t>
            </w:r>
            <w:r>
              <w:rPr>
                <w:spacing w:val="-1"/>
              </w:rPr>
              <w:t xml:space="preserve"> </w:t>
            </w:r>
            <w:r>
              <w:t>assign</w:t>
            </w:r>
          </w:p>
        </w:tc>
        <w:tc>
          <w:tcPr>
            <w:tcW w:w="3536" w:type="dxa"/>
          </w:tcPr>
          <w:p w14:paraId="3C90F86E" w14:textId="77777777" w:rsidR="00721600" w:rsidRDefault="00721600">
            <w:pPr>
              <w:pStyle w:val="NormalBPBHEB"/>
              <w:pPrChange w:id="1639" w:author="Abhiram Arali" w:date="2024-11-13T12:58:00Z">
                <w:pPr>
                  <w:pStyle w:val="TableParagraph"/>
                  <w:ind w:left="108"/>
                </w:pPr>
              </w:pPrChange>
            </w:pPr>
            <w:r>
              <w:t>a /= b is equivalent to</w:t>
            </w:r>
            <w:r>
              <w:rPr>
                <w:spacing w:val="-1"/>
              </w:rPr>
              <w:t xml:space="preserve"> </w:t>
            </w:r>
            <w:r>
              <w:t>a</w:t>
            </w:r>
            <w:r>
              <w:rPr>
                <w:spacing w:val="-1"/>
              </w:rPr>
              <w:t xml:space="preserve"> </w:t>
            </w:r>
            <w:r>
              <w:t>=</w:t>
            </w:r>
            <w:r>
              <w:rPr>
                <w:spacing w:val="1"/>
              </w:rPr>
              <w:t xml:space="preserve"> </w:t>
            </w:r>
            <w:r>
              <w:t>a</w:t>
            </w:r>
            <w:r>
              <w:rPr>
                <w:spacing w:val="-1"/>
              </w:rPr>
              <w:t xml:space="preserve"> </w:t>
            </w:r>
            <w:r>
              <w:t xml:space="preserve">/ </w:t>
            </w:r>
            <w:r>
              <w:rPr>
                <w:spacing w:val="-10"/>
              </w:rPr>
              <w:t>b</w:t>
            </w:r>
          </w:p>
        </w:tc>
      </w:tr>
      <w:tr w:rsidR="00721600" w14:paraId="48688196" w14:textId="77777777" w:rsidTr="00A3102B">
        <w:trPr>
          <w:trHeight w:val="414"/>
        </w:trPr>
        <w:tc>
          <w:tcPr>
            <w:tcW w:w="1176" w:type="dxa"/>
          </w:tcPr>
          <w:p w14:paraId="69E0DFB9" w14:textId="77777777" w:rsidR="00721600" w:rsidRDefault="00721600">
            <w:pPr>
              <w:pStyle w:val="NormalBPBHEB"/>
              <w:pPrChange w:id="1640" w:author="Abhiram Arali" w:date="2024-11-13T12:58:00Z">
                <w:pPr>
                  <w:pStyle w:val="TableParagraph"/>
                  <w:spacing w:before="1" w:line="240" w:lineRule="auto"/>
                </w:pPr>
              </w:pPrChange>
            </w:pPr>
            <w:r>
              <w:rPr>
                <w:spacing w:val="-5"/>
              </w:rPr>
              <w:t>%=</w:t>
            </w:r>
          </w:p>
        </w:tc>
        <w:tc>
          <w:tcPr>
            <w:tcW w:w="2597" w:type="dxa"/>
          </w:tcPr>
          <w:p w14:paraId="72F3B1FE" w14:textId="77777777" w:rsidR="00721600" w:rsidRDefault="00721600">
            <w:pPr>
              <w:pStyle w:val="NormalBPBHEB"/>
              <w:pPrChange w:id="1641" w:author="Abhiram Arali" w:date="2024-11-13T12:58:00Z">
                <w:pPr>
                  <w:pStyle w:val="TableParagraph"/>
                  <w:spacing w:before="1" w:line="240" w:lineRule="auto"/>
                </w:pPr>
              </w:pPrChange>
            </w:pPr>
            <w:r>
              <w:t>Modulus</w:t>
            </w:r>
            <w:r>
              <w:rPr>
                <w:spacing w:val="-1"/>
              </w:rPr>
              <w:t xml:space="preserve"> </w:t>
            </w:r>
            <w:r>
              <w:t>and assign</w:t>
            </w:r>
          </w:p>
        </w:tc>
        <w:tc>
          <w:tcPr>
            <w:tcW w:w="3536" w:type="dxa"/>
          </w:tcPr>
          <w:p w14:paraId="0A004BCC" w14:textId="77777777" w:rsidR="00721600" w:rsidRDefault="00721600">
            <w:pPr>
              <w:pStyle w:val="NormalBPBHEB"/>
              <w:pPrChange w:id="1642" w:author="Abhiram Arali" w:date="2024-11-13T12:58:00Z">
                <w:pPr>
                  <w:pStyle w:val="TableParagraph"/>
                  <w:spacing w:before="1" w:line="240" w:lineRule="auto"/>
                  <w:ind w:left="108"/>
                </w:pPr>
              </w:pPrChange>
            </w:pPr>
            <w:r>
              <w:t>a %=</w:t>
            </w:r>
            <w:r>
              <w:rPr>
                <w:spacing w:val="-1"/>
              </w:rPr>
              <w:t xml:space="preserve"> </w:t>
            </w:r>
            <w:r>
              <w:t>b is equivalent to a</w:t>
            </w:r>
            <w:r>
              <w:rPr>
                <w:spacing w:val="1"/>
              </w:rPr>
              <w:t xml:space="preserve"> </w:t>
            </w:r>
            <w:r>
              <w:t>=</w:t>
            </w:r>
            <w:r>
              <w:rPr>
                <w:spacing w:val="-1"/>
              </w:rPr>
              <w:t xml:space="preserve"> </w:t>
            </w:r>
            <w:r>
              <w:t>a</w:t>
            </w:r>
            <w:r>
              <w:rPr>
                <w:spacing w:val="-1"/>
              </w:rPr>
              <w:t xml:space="preserve"> </w:t>
            </w:r>
            <w:r>
              <w:t>%</w:t>
            </w:r>
            <w:r>
              <w:rPr>
                <w:spacing w:val="-1"/>
              </w:rPr>
              <w:t xml:space="preserve"> </w:t>
            </w:r>
            <w:r>
              <w:rPr>
                <w:spacing w:val="-10"/>
              </w:rPr>
              <w:t>b</w:t>
            </w:r>
          </w:p>
        </w:tc>
      </w:tr>
      <w:tr w:rsidR="00721600" w14:paraId="2FA22059" w14:textId="77777777" w:rsidTr="00A3102B">
        <w:trPr>
          <w:trHeight w:val="414"/>
        </w:trPr>
        <w:tc>
          <w:tcPr>
            <w:tcW w:w="1176" w:type="dxa"/>
          </w:tcPr>
          <w:p w14:paraId="6C404556" w14:textId="77777777" w:rsidR="00721600" w:rsidRDefault="00721600">
            <w:pPr>
              <w:pStyle w:val="NormalBPBHEB"/>
              <w:pPrChange w:id="1643" w:author="Abhiram Arali" w:date="2024-11-13T12:58:00Z">
                <w:pPr>
                  <w:pStyle w:val="TableParagraph"/>
                </w:pPr>
              </w:pPrChange>
            </w:pPr>
            <w:r>
              <w:rPr>
                <w:spacing w:val="-5"/>
              </w:rPr>
              <w:t>&lt;&lt;=</w:t>
            </w:r>
          </w:p>
        </w:tc>
        <w:tc>
          <w:tcPr>
            <w:tcW w:w="2597" w:type="dxa"/>
          </w:tcPr>
          <w:p w14:paraId="78B0D905" w14:textId="77777777" w:rsidR="00721600" w:rsidRDefault="00721600">
            <w:pPr>
              <w:pStyle w:val="NormalBPBHEB"/>
              <w:pPrChange w:id="1644" w:author="Abhiram Arali" w:date="2024-11-13T12:58:00Z">
                <w:pPr>
                  <w:pStyle w:val="TableParagraph"/>
                </w:pPr>
              </w:pPrChange>
            </w:pPr>
            <w:r>
              <w:t>Left</w:t>
            </w:r>
            <w:r>
              <w:rPr>
                <w:spacing w:val="-1"/>
              </w:rPr>
              <w:t xml:space="preserve"> </w:t>
            </w:r>
            <w:r>
              <w:t>shift</w:t>
            </w:r>
            <w:r>
              <w:rPr>
                <w:spacing w:val="-1"/>
              </w:rPr>
              <w:t xml:space="preserve"> </w:t>
            </w:r>
            <w:r>
              <w:t>and</w:t>
            </w:r>
            <w:r>
              <w:rPr>
                <w:spacing w:val="-1"/>
              </w:rPr>
              <w:t xml:space="preserve"> </w:t>
            </w:r>
            <w:r>
              <w:t>assign</w:t>
            </w:r>
          </w:p>
        </w:tc>
        <w:tc>
          <w:tcPr>
            <w:tcW w:w="3536" w:type="dxa"/>
          </w:tcPr>
          <w:p w14:paraId="33827A7F" w14:textId="77777777" w:rsidR="00721600" w:rsidRDefault="00721600">
            <w:pPr>
              <w:pStyle w:val="NormalBPBHEB"/>
              <w:pPrChange w:id="1645" w:author="Abhiram Arali" w:date="2024-11-13T12:58:00Z">
                <w:pPr>
                  <w:pStyle w:val="TableParagraph"/>
                  <w:ind w:left="108"/>
                </w:pPr>
              </w:pPrChange>
            </w:pPr>
            <w:r>
              <w:t>a</w:t>
            </w:r>
            <w:r>
              <w:rPr>
                <w:spacing w:val="-1"/>
              </w:rPr>
              <w:t xml:space="preserve"> </w:t>
            </w:r>
            <w:r>
              <w:t>&lt;&lt;=</w:t>
            </w:r>
            <w:r>
              <w:rPr>
                <w:spacing w:val="-1"/>
              </w:rPr>
              <w:t xml:space="preserve"> </w:t>
            </w:r>
            <w:r>
              <w:t>b is equivalent to a</w:t>
            </w:r>
            <w:r>
              <w:rPr>
                <w:spacing w:val="1"/>
              </w:rPr>
              <w:t xml:space="preserve"> </w:t>
            </w:r>
            <w:r>
              <w:t>=</w:t>
            </w:r>
            <w:r>
              <w:rPr>
                <w:spacing w:val="-1"/>
              </w:rPr>
              <w:t xml:space="preserve"> </w:t>
            </w:r>
            <w:r>
              <w:t>a</w:t>
            </w:r>
            <w:r>
              <w:rPr>
                <w:spacing w:val="-1"/>
              </w:rPr>
              <w:t xml:space="preserve"> </w:t>
            </w:r>
            <w:r>
              <w:t>&lt;&lt;</w:t>
            </w:r>
            <w:r>
              <w:rPr>
                <w:spacing w:val="-1"/>
              </w:rPr>
              <w:t xml:space="preserve"> </w:t>
            </w:r>
            <w:r>
              <w:rPr>
                <w:spacing w:val="-10"/>
              </w:rPr>
              <w:t>b</w:t>
            </w:r>
          </w:p>
        </w:tc>
      </w:tr>
      <w:tr w:rsidR="00721600" w14:paraId="6A50C8FE" w14:textId="77777777" w:rsidTr="00A3102B">
        <w:trPr>
          <w:trHeight w:val="412"/>
        </w:trPr>
        <w:tc>
          <w:tcPr>
            <w:tcW w:w="1176" w:type="dxa"/>
          </w:tcPr>
          <w:p w14:paraId="79BFB15F" w14:textId="77777777" w:rsidR="00721600" w:rsidRDefault="00721600">
            <w:pPr>
              <w:pStyle w:val="NormalBPBHEB"/>
              <w:pPrChange w:id="1646" w:author="Abhiram Arali" w:date="2024-11-13T12:58:00Z">
                <w:pPr>
                  <w:pStyle w:val="TableParagraph"/>
                </w:pPr>
              </w:pPrChange>
            </w:pPr>
            <w:r>
              <w:rPr>
                <w:spacing w:val="-5"/>
              </w:rPr>
              <w:t>&gt;&gt;=</w:t>
            </w:r>
          </w:p>
        </w:tc>
        <w:tc>
          <w:tcPr>
            <w:tcW w:w="2597" w:type="dxa"/>
          </w:tcPr>
          <w:p w14:paraId="4A048ECF" w14:textId="77777777" w:rsidR="00721600" w:rsidRDefault="00721600">
            <w:pPr>
              <w:pStyle w:val="NormalBPBHEB"/>
              <w:pPrChange w:id="1647" w:author="Abhiram Arali" w:date="2024-11-13T12:58:00Z">
                <w:pPr>
                  <w:pStyle w:val="TableParagraph"/>
                </w:pPr>
              </w:pPrChange>
            </w:pPr>
            <w:r>
              <w:t>Right</w:t>
            </w:r>
            <w:r>
              <w:rPr>
                <w:spacing w:val="-1"/>
              </w:rPr>
              <w:t xml:space="preserve"> </w:t>
            </w:r>
            <w:r>
              <w:t>shift</w:t>
            </w:r>
            <w:r>
              <w:rPr>
                <w:spacing w:val="-1"/>
              </w:rPr>
              <w:t xml:space="preserve"> </w:t>
            </w:r>
            <w:r>
              <w:t>and assign</w:t>
            </w:r>
          </w:p>
        </w:tc>
        <w:tc>
          <w:tcPr>
            <w:tcW w:w="3536" w:type="dxa"/>
          </w:tcPr>
          <w:p w14:paraId="2BE77A6F" w14:textId="77777777" w:rsidR="00721600" w:rsidRDefault="00721600">
            <w:pPr>
              <w:pStyle w:val="NormalBPBHEB"/>
              <w:pPrChange w:id="1648" w:author="Abhiram Arali" w:date="2024-11-13T12:58:00Z">
                <w:pPr>
                  <w:pStyle w:val="TableParagraph"/>
                  <w:ind w:left="108"/>
                </w:pPr>
              </w:pPrChange>
            </w:pPr>
            <w:r>
              <w:t>a</w:t>
            </w:r>
            <w:r>
              <w:rPr>
                <w:spacing w:val="-1"/>
              </w:rPr>
              <w:t xml:space="preserve"> </w:t>
            </w:r>
            <w:r>
              <w:t>&gt;&gt;=</w:t>
            </w:r>
            <w:r>
              <w:rPr>
                <w:spacing w:val="-1"/>
              </w:rPr>
              <w:t xml:space="preserve"> </w:t>
            </w:r>
            <w:r>
              <w:t>b is equivalent to a</w:t>
            </w:r>
            <w:r>
              <w:rPr>
                <w:spacing w:val="1"/>
              </w:rPr>
              <w:t xml:space="preserve"> </w:t>
            </w:r>
            <w:r>
              <w:t>=</w:t>
            </w:r>
            <w:r>
              <w:rPr>
                <w:spacing w:val="-1"/>
              </w:rPr>
              <w:t xml:space="preserve"> </w:t>
            </w:r>
            <w:r>
              <w:t>a</w:t>
            </w:r>
            <w:r>
              <w:rPr>
                <w:spacing w:val="-1"/>
              </w:rPr>
              <w:t xml:space="preserve"> </w:t>
            </w:r>
            <w:r>
              <w:t>&gt;&gt;</w:t>
            </w:r>
            <w:r>
              <w:rPr>
                <w:spacing w:val="-1"/>
              </w:rPr>
              <w:t xml:space="preserve"> </w:t>
            </w:r>
            <w:r>
              <w:rPr>
                <w:spacing w:val="-10"/>
              </w:rPr>
              <w:t>b</w:t>
            </w:r>
          </w:p>
        </w:tc>
      </w:tr>
      <w:tr w:rsidR="00721600" w14:paraId="70257886" w14:textId="77777777" w:rsidTr="00A3102B">
        <w:trPr>
          <w:trHeight w:val="415"/>
        </w:trPr>
        <w:tc>
          <w:tcPr>
            <w:tcW w:w="1176" w:type="dxa"/>
          </w:tcPr>
          <w:p w14:paraId="383B9BDB" w14:textId="77777777" w:rsidR="00721600" w:rsidRDefault="00721600">
            <w:pPr>
              <w:pStyle w:val="NormalBPBHEB"/>
              <w:pPrChange w:id="1649" w:author="Abhiram Arali" w:date="2024-11-13T12:58:00Z">
                <w:pPr>
                  <w:pStyle w:val="TableParagraph"/>
                  <w:spacing w:line="276" w:lineRule="exact"/>
                </w:pPr>
              </w:pPrChange>
            </w:pPr>
            <w:r>
              <w:rPr>
                <w:spacing w:val="-5"/>
              </w:rPr>
              <w:t>&amp;=</w:t>
            </w:r>
          </w:p>
        </w:tc>
        <w:tc>
          <w:tcPr>
            <w:tcW w:w="2597" w:type="dxa"/>
          </w:tcPr>
          <w:p w14:paraId="61D6E365" w14:textId="77777777" w:rsidR="00721600" w:rsidRDefault="00721600">
            <w:pPr>
              <w:pStyle w:val="NormalBPBHEB"/>
              <w:pPrChange w:id="1650" w:author="Abhiram Arali" w:date="2024-11-13T12:58:00Z">
                <w:pPr>
                  <w:pStyle w:val="TableParagraph"/>
                  <w:spacing w:line="276" w:lineRule="exact"/>
                </w:pPr>
              </w:pPrChange>
            </w:pPr>
            <w:r>
              <w:t>Bitwise AND</w:t>
            </w:r>
            <w:r>
              <w:rPr>
                <w:spacing w:val="-1"/>
              </w:rPr>
              <w:t xml:space="preserve"> </w:t>
            </w:r>
            <w:proofErr w:type="spellStart"/>
            <w:r>
              <w:t>and</w:t>
            </w:r>
            <w:proofErr w:type="spellEnd"/>
            <w:r>
              <w:rPr>
                <w:spacing w:val="-1"/>
              </w:rPr>
              <w:t xml:space="preserve"> </w:t>
            </w:r>
            <w:r>
              <w:t>assign</w:t>
            </w:r>
          </w:p>
        </w:tc>
        <w:tc>
          <w:tcPr>
            <w:tcW w:w="3536" w:type="dxa"/>
          </w:tcPr>
          <w:p w14:paraId="0BDE746F" w14:textId="77777777" w:rsidR="00721600" w:rsidRDefault="00721600">
            <w:pPr>
              <w:pStyle w:val="NormalBPBHEB"/>
              <w:pPrChange w:id="1651" w:author="Abhiram Arali" w:date="2024-11-13T12:58:00Z">
                <w:pPr>
                  <w:pStyle w:val="TableParagraph"/>
                  <w:spacing w:line="276" w:lineRule="exact"/>
                  <w:ind w:left="108"/>
                </w:pPr>
              </w:pPrChange>
            </w:pPr>
            <w:r>
              <w:t>a &amp;= b is equivalent to</w:t>
            </w:r>
            <w:r>
              <w:rPr>
                <w:spacing w:val="-1"/>
              </w:rPr>
              <w:t xml:space="preserve"> </w:t>
            </w:r>
            <w:r>
              <w:t>a</w:t>
            </w:r>
            <w:r>
              <w:rPr>
                <w:spacing w:val="1"/>
              </w:rPr>
              <w:t xml:space="preserve"> </w:t>
            </w:r>
            <w:r>
              <w:t>=</w:t>
            </w:r>
            <w:r>
              <w:rPr>
                <w:spacing w:val="-1"/>
              </w:rPr>
              <w:t xml:space="preserve"> </w:t>
            </w:r>
            <w:r>
              <w:t>a</w:t>
            </w:r>
            <w:r>
              <w:rPr>
                <w:spacing w:val="-1"/>
              </w:rPr>
              <w:t xml:space="preserve"> </w:t>
            </w:r>
            <w:r>
              <w:t xml:space="preserve">&amp; </w:t>
            </w:r>
            <w:r>
              <w:rPr>
                <w:spacing w:val="-10"/>
              </w:rPr>
              <w:t>b</w:t>
            </w:r>
          </w:p>
        </w:tc>
      </w:tr>
      <w:tr w:rsidR="00721600" w14:paraId="18A656AE" w14:textId="77777777" w:rsidTr="00A3102B">
        <w:trPr>
          <w:trHeight w:val="414"/>
        </w:trPr>
        <w:tc>
          <w:tcPr>
            <w:tcW w:w="1176" w:type="dxa"/>
          </w:tcPr>
          <w:p w14:paraId="688DA157" w14:textId="77777777" w:rsidR="00721600" w:rsidRDefault="00721600">
            <w:pPr>
              <w:pStyle w:val="NormalBPBHEB"/>
              <w:pPrChange w:id="1652" w:author="Abhiram Arali" w:date="2024-11-13T12:58:00Z">
                <w:pPr>
                  <w:pStyle w:val="TableParagraph"/>
                </w:pPr>
              </w:pPrChange>
            </w:pPr>
            <w:r>
              <w:rPr>
                <w:spacing w:val="-10"/>
              </w:rPr>
              <w:t>`</w:t>
            </w:r>
          </w:p>
        </w:tc>
        <w:tc>
          <w:tcPr>
            <w:tcW w:w="2597" w:type="dxa"/>
          </w:tcPr>
          <w:p w14:paraId="1C737FC4" w14:textId="77777777" w:rsidR="00721600" w:rsidRDefault="00721600">
            <w:pPr>
              <w:pStyle w:val="NormalBPBHEB"/>
              <w:pPrChange w:id="1653" w:author="Abhiram Arali" w:date="2024-11-13T12:58:00Z">
                <w:pPr>
                  <w:pStyle w:val="TableParagraph"/>
                </w:pPr>
              </w:pPrChange>
            </w:pPr>
            <w:r>
              <w:rPr>
                <w:spacing w:val="-5"/>
              </w:rPr>
              <w:t>=`</w:t>
            </w:r>
          </w:p>
        </w:tc>
        <w:tc>
          <w:tcPr>
            <w:tcW w:w="3536" w:type="dxa"/>
          </w:tcPr>
          <w:p w14:paraId="15F95108" w14:textId="77777777" w:rsidR="00721600" w:rsidRDefault="00721600">
            <w:pPr>
              <w:pStyle w:val="NormalBPBHEB"/>
              <w:pPrChange w:id="1654" w:author="Abhiram Arali" w:date="2024-11-13T12:58:00Z">
                <w:pPr>
                  <w:pStyle w:val="TableParagraph"/>
                  <w:ind w:left="108"/>
                </w:pPr>
              </w:pPrChange>
            </w:pPr>
            <w:r>
              <w:t>Bitwise OR and assign</w:t>
            </w:r>
          </w:p>
        </w:tc>
      </w:tr>
      <w:tr w:rsidR="00721600" w14:paraId="1C8FD3F2" w14:textId="77777777" w:rsidTr="00A3102B">
        <w:trPr>
          <w:trHeight w:val="412"/>
        </w:trPr>
        <w:tc>
          <w:tcPr>
            <w:tcW w:w="1176" w:type="dxa"/>
          </w:tcPr>
          <w:p w14:paraId="40582295" w14:textId="77777777" w:rsidR="00721600" w:rsidRDefault="00721600">
            <w:pPr>
              <w:pStyle w:val="NormalBPBHEB"/>
              <w:pPrChange w:id="1655" w:author="Abhiram Arali" w:date="2024-11-13T12:58:00Z">
                <w:pPr>
                  <w:pStyle w:val="TableParagraph"/>
                </w:pPr>
              </w:pPrChange>
            </w:pPr>
            <w:r>
              <w:rPr>
                <w:spacing w:val="-5"/>
              </w:rPr>
              <w:t>^=</w:t>
            </w:r>
          </w:p>
        </w:tc>
        <w:tc>
          <w:tcPr>
            <w:tcW w:w="2597" w:type="dxa"/>
          </w:tcPr>
          <w:p w14:paraId="10339203" w14:textId="77777777" w:rsidR="00721600" w:rsidRDefault="00721600">
            <w:pPr>
              <w:pStyle w:val="NormalBPBHEB"/>
              <w:pPrChange w:id="1656" w:author="Abhiram Arali" w:date="2024-11-13T12:58:00Z">
                <w:pPr>
                  <w:pStyle w:val="TableParagraph"/>
                </w:pPr>
              </w:pPrChange>
            </w:pPr>
            <w:r>
              <w:t>Bitwise XOR</w:t>
            </w:r>
            <w:r>
              <w:rPr>
                <w:spacing w:val="-1"/>
              </w:rPr>
              <w:t xml:space="preserve"> </w:t>
            </w:r>
            <w:r>
              <w:t>and assign</w:t>
            </w:r>
          </w:p>
        </w:tc>
        <w:tc>
          <w:tcPr>
            <w:tcW w:w="3536" w:type="dxa"/>
          </w:tcPr>
          <w:p w14:paraId="25753570" w14:textId="77777777" w:rsidR="00721600" w:rsidRDefault="00721600">
            <w:pPr>
              <w:pStyle w:val="NormalBPBHEB"/>
              <w:pPrChange w:id="1657" w:author="Abhiram Arali" w:date="2024-11-13T12:58:00Z">
                <w:pPr>
                  <w:pStyle w:val="TableParagraph"/>
                  <w:ind w:left="108"/>
                </w:pPr>
              </w:pPrChange>
            </w:pPr>
            <w:r>
              <w:t>a ^=</w:t>
            </w:r>
            <w:r>
              <w:rPr>
                <w:spacing w:val="-1"/>
              </w:rPr>
              <w:t xml:space="preserve"> </w:t>
            </w:r>
            <w:r>
              <w:t>b is equivalent to a</w:t>
            </w:r>
            <w:r>
              <w:rPr>
                <w:spacing w:val="1"/>
              </w:rPr>
              <w:t xml:space="preserve"> </w:t>
            </w:r>
            <w:r>
              <w:t>=</w:t>
            </w:r>
            <w:r>
              <w:rPr>
                <w:spacing w:val="-1"/>
              </w:rPr>
              <w:t xml:space="preserve"> </w:t>
            </w:r>
            <w:r>
              <w:t>a</w:t>
            </w:r>
            <w:r>
              <w:rPr>
                <w:spacing w:val="-1"/>
              </w:rPr>
              <w:t xml:space="preserve"> </w:t>
            </w:r>
            <w:r>
              <w:t xml:space="preserve">^ </w:t>
            </w:r>
            <w:r>
              <w:rPr>
                <w:spacing w:val="-10"/>
              </w:rPr>
              <w:t>b</w:t>
            </w:r>
          </w:p>
        </w:tc>
      </w:tr>
    </w:tbl>
    <w:p w14:paraId="08179525" w14:textId="77777777" w:rsidR="008A7EF6" w:rsidRDefault="008A7EF6">
      <w:pPr>
        <w:pStyle w:val="TableCaptionBPBHEB"/>
        <w:pPrChange w:id="1658" w:author="Abhiram Arali" w:date="2024-11-13T12:58:00Z">
          <w:pPr>
            <w:pStyle w:val="Heading1"/>
            <w:ind w:left="4" w:right="4"/>
            <w:jc w:val="center"/>
          </w:pPr>
        </w:pPrChange>
      </w:pPr>
      <w:moveToRangeStart w:id="1659" w:author="Abhiram Arali" w:date="2024-11-13T12:58:00Z" w:name="move182395124"/>
      <w:moveTo w:id="1660" w:author="Abhiram Arali" w:date="2024-11-13T12:58:00Z">
        <w:r w:rsidRPr="005A40B6">
          <w:rPr>
            <w:b/>
            <w:bCs w:val="0"/>
            <w:rPrChange w:id="1661" w:author="Abhiram Arali" w:date="2024-11-13T12:58:00Z">
              <w:rPr/>
            </w:rPrChange>
          </w:rPr>
          <w:t>Table</w:t>
        </w:r>
        <w:r w:rsidRPr="005A40B6">
          <w:rPr>
            <w:b/>
            <w:bCs w:val="0"/>
            <w:spacing w:val="-1"/>
            <w:rPrChange w:id="1662" w:author="Abhiram Arali" w:date="2024-11-13T12:58:00Z">
              <w:rPr>
                <w:spacing w:val="-1"/>
              </w:rPr>
            </w:rPrChange>
          </w:rPr>
          <w:t xml:space="preserve"> </w:t>
        </w:r>
        <w:r w:rsidRPr="005A40B6">
          <w:rPr>
            <w:b/>
            <w:bCs w:val="0"/>
            <w:rPrChange w:id="1663" w:author="Abhiram Arali" w:date="2024-11-13T12:58:00Z">
              <w:rPr/>
            </w:rPrChange>
          </w:rPr>
          <w:t>3.7</w:t>
        </w:r>
        <w:r>
          <w:t>:</w:t>
        </w:r>
        <w:r>
          <w:rPr>
            <w:spacing w:val="-3"/>
          </w:rPr>
          <w:t xml:space="preserve"> </w:t>
        </w:r>
        <w:r>
          <w:t>Arithmetic</w:t>
        </w:r>
        <w:r>
          <w:rPr>
            <w:spacing w:val="-2"/>
          </w:rPr>
          <w:t xml:space="preserve"> Operation</w:t>
        </w:r>
      </w:moveTo>
    </w:p>
    <w:moveToRangeEnd w:id="1659"/>
    <w:p w14:paraId="54C29E9D" w14:textId="77777777" w:rsidR="00721600" w:rsidRDefault="00721600">
      <w:pPr>
        <w:pStyle w:val="NormalBPBHEB"/>
        <w:pPrChange w:id="1664" w:author="Abhiram Arali" w:date="2024-11-13T12:58:00Z">
          <w:pPr>
            <w:pStyle w:val="BodyText"/>
          </w:pPr>
        </w:pPrChange>
      </w:pPr>
    </w:p>
    <w:p w14:paraId="494BD39D" w14:textId="77777777" w:rsidR="00721600" w:rsidRDefault="00721600">
      <w:pPr>
        <w:pStyle w:val="NormalBPBHEB"/>
        <w:pPrChange w:id="1665" w:author="Abhiram Arali" w:date="2024-11-13T12:58:00Z">
          <w:pPr>
            <w:pStyle w:val="BodyText"/>
            <w:spacing w:before="28"/>
          </w:pPr>
        </w:pPrChange>
      </w:pPr>
    </w:p>
    <w:p w14:paraId="7D01FB0F" w14:textId="22591474" w:rsidR="00721600" w:rsidRDefault="00721600" w:rsidP="00B86397">
      <w:pPr>
        <w:pStyle w:val="NormalBPBHEB"/>
        <w:rPr>
          <w:ins w:id="1666" w:author="Abhiram Arali" w:date="2024-11-13T12:58:00Z"/>
          <w:spacing w:val="-5"/>
        </w:rPr>
      </w:pPr>
      <w:r>
        <w:t>Example</w:t>
      </w:r>
      <w:r>
        <w:rPr>
          <w:spacing w:val="-2"/>
        </w:rPr>
        <w:t xml:space="preserve"> </w:t>
      </w:r>
      <w:r w:rsidR="00B86397">
        <w:t>usage</w:t>
      </w:r>
      <w:r w:rsidR="00B86397">
        <w:rPr>
          <w:spacing w:val="-2"/>
        </w:rPr>
        <w:t xml:space="preserve"> </w:t>
      </w:r>
      <w:r w:rsidR="00B86397">
        <w:t>of</w:t>
      </w:r>
      <w:r w:rsidR="00B86397">
        <w:rPr>
          <w:spacing w:val="-1"/>
        </w:rPr>
        <w:t xml:space="preserve"> </w:t>
      </w:r>
      <w:r w:rsidR="00B86397">
        <w:t>assignment operators</w:t>
      </w:r>
      <w:r w:rsidR="00B86397">
        <w:rPr>
          <w:spacing w:val="-1"/>
        </w:rPr>
        <w:t xml:space="preserve"> </w:t>
      </w:r>
      <w:r>
        <w:t xml:space="preserve">in </w:t>
      </w:r>
      <w:r>
        <w:rPr>
          <w:spacing w:val="-5"/>
        </w:rPr>
        <w:t>C:</w:t>
      </w:r>
    </w:p>
    <w:p w14:paraId="20424704" w14:textId="77777777" w:rsidR="00F44CB6" w:rsidRDefault="00F44CB6" w:rsidP="00F44CB6">
      <w:pPr>
        <w:pStyle w:val="CodeBlockBPBHEB"/>
      </w:pPr>
      <w:moveToRangeStart w:id="1667" w:author="Abhiram Arali" w:date="2024-11-13T12:58:00Z" w:name="move182395154"/>
      <w:moveTo w:id="1668" w:author="Abhiram Arali" w:date="2024-11-13T12:58: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29AB2E56" w14:textId="77777777" w:rsidR="00F44CB6" w:rsidRDefault="00F44CB6" w:rsidP="00F44CB6">
      <w:pPr>
        <w:pStyle w:val="CodeBlockBPBHEB"/>
      </w:pPr>
      <w:proofErr w:type="spellStart"/>
      <w:proofErr w:type="gramStart"/>
      <w:moveTo w:id="1669" w:author="Abhiram Arali" w:date="2024-11-13T12:58:00Z">
        <w:r>
          <w:lastRenderedPageBreak/>
          <w:t>int</w:t>
        </w:r>
        <w:proofErr w:type="spellEnd"/>
        <w:proofErr w:type="gramEnd"/>
        <w:r>
          <w:rPr>
            <w:spacing w:val="-13"/>
          </w:rPr>
          <w:t xml:space="preserve"> </w:t>
        </w:r>
        <w:r>
          <w:t>a</w:t>
        </w:r>
        <w:r>
          <w:rPr>
            <w:spacing w:val="-13"/>
          </w:rPr>
          <w:t xml:space="preserve"> </w:t>
        </w:r>
        <w:r>
          <w:t>=</w:t>
        </w:r>
        <w:r>
          <w:rPr>
            <w:spacing w:val="-13"/>
          </w:rPr>
          <w:t xml:space="preserve"> </w:t>
        </w:r>
        <w:r>
          <w:t xml:space="preserve">10; </w:t>
        </w:r>
        <w:proofErr w:type="spellStart"/>
        <w:r>
          <w:t>int</w:t>
        </w:r>
        <w:proofErr w:type="spellEnd"/>
        <w:r>
          <w:t xml:space="preserve"> b = 5;</w:t>
        </w:r>
      </w:moveTo>
    </w:p>
    <w:p w14:paraId="271D5077" w14:textId="77777777" w:rsidR="00F44CB6" w:rsidRDefault="00F44CB6" w:rsidP="00F44CB6">
      <w:pPr>
        <w:pStyle w:val="CodeBlockBPBHEB"/>
      </w:pPr>
      <w:moveTo w:id="1670" w:author="Abhiram Arali" w:date="2024-11-13T12:58:00Z">
        <w:r>
          <w:t>a</w:t>
        </w:r>
        <w:r>
          <w:rPr>
            <w:spacing w:val="-2"/>
          </w:rPr>
          <w:t xml:space="preserve"> </w:t>
        </w:r>
        <w:r>
          <w:t>+=</w:t>
        </w:r>
        <w:r>
          <w:rPr>
            <w:spacing w:val="-1"/>
          </w:rPr>
          <w:t xml:space="preserve"> </w:t>
        </w:r>
        <w:r>
          <w:t>b;</w:t>
        </w:r>
        <w:r>
          <w:rPr>
            <w:spacing w:val="60"/>
          </w:rPr>
          <w:t xml:space="preserve"> </w:t>
        </w:r>
        <w:r>
          <w:t>// a becomes 15 (10</w:t>
        </w:r>
        <w:r>
          <w:rPr>
            <w:spacing w:val="-1"/>
          </w:rPr>
          <w:t xml:space="preserve"> </w:t>
        </w:r>
        <w:r>
          <w:t>+</w:t>
        </w:r>
        <w:r>
          <w:rPr>
            <w:spacing w:val="-1"/>
          </w:rPr>
          <w:t xml:space="preserve"> </w:t>
        </w:r>
        <w:r>
          <w:rPr>
            <w:spacing w:val="-5"/>
          </w:rPr>
          <w:t>5)</w:t>
        </w:r>
      </w:moveTo>
    </w:p>
    <w:p w14:paraId="2AA4BA0D" w14:textId="77777777" w:rsidR="00F44CB6" w:rsidRDefault="00F44CB6" w:rsidP="00F44CB6">
      <w:pPr>
        <w:pStyle w:val="CodeBlockBPBHEB"/>
      </w:pPr>
    </w:p>
    <w:p w14:paraId="0C824FE1" w14:textId="77777777" w:rsidR="00F44CB6" w:rsidRDefault="00F44CB6" w:rsidP="00F44CB6">
      <w:pPr>
        <w:pStyle w:val="CodeBlockBPBHEB"/>
      </w:pPr>
      <w:proofErr w:type="spellStart"/>
      <w:proofErr w:type="gramStart"/>
      <w:moveTo w:id="1671" w:author="Abhiram Arali" w:date="2024-11-13T12:58:00Z">
        <w:r>
          <w:t>printf</w:t>
        </w:r>
        <w:proofErr w:type="spellEnd"/>
        <w:r>
          <w:t>(</w:t>
        </w:r>
        <w:proofErr w:type="gramEnd"/>
        <w:r>
          <w:t>"After</w:t>
        </w:r>
        <w:r>
          <w:rPr>
            <w:spacing w:val="-4"/>
          </w:rPr>
          <w:t xml:space="preserve"> </w:t>
        </w:r>
        <w:r>
          <w:t>+=</w:t>
        </w:r>
        <w:r>
          <w:rPr>
            <w:spacing w:val="-5"/>
          </w:rPr>
          <w:t xml:space="preserve"> </w:t>
        </w:r>
        <w:r>
          <w:t>:</w:t>
        </w:r>
        <w:r>
          <w:rPr>
            <w:spacing w:val="-4"/>
          </w:rPr>
          <w:t xml:space="preserve"> </w:t>
        </w:r>
        <w:r>
          <w:t>a</w:t>
        </w:r>
        <w:r>
          <w:rPr>
            <w:spacing w:val="-3"/>
          </w:rPr>
          <w:t xml:space="preserve"> </w:t>
        </w:r>
        <w:r>
          <w:t>=</w:t>
        </w:r>
        <w:r>
          <w:rPr>
            <w:spacing w:val="-3"/>
          </w:rPr>
          <w:t xml:space="preserve"> </w:t>
        </w:r>
        <w:r>
          <w:t>%d\n",</w:t>
        </w:r>
        <w:r>
          <w:rPr>
            <w:spacing w:val="-4"/>
          </w:rPr>
          <w:t xml:space="preserve"> </w:t>
        </w:r>
        <w:r>
          <w:t>a);</w:t>
        </w:r>
        <w:r>
          <w:rPr>
            <w:spacing w:val="40"/>
          </w:rPr>
          <w:t xml:space="preserve"> </w:t>
        </w:r>
        <w:r>
          <w:t>//</w:t>
        </w:r>
        <w:r>
          <w:rPr>
            <w:spacing w:val="-4"/>
          </w:rPr>
          <w:t xml:space="preserve"> </w:t>
        </w:r>
        <w:r>
          <w:t>Output:</w:t>
        </w:r>
        <w:r>
          <w:rPr>
            <w:spacing w:val="-4"/>
          </w:rPr>
          <w:t xml:space="preserve"> </w:t>
        </w:r>
        <w:r>
          <w:t>15 a -= b;</w:t>
        </w:r>
        <w:r>
          <w:rPr>
            <w:spacing w:val="40"/>
          </w:rPr>
          <w:t xml:space="preserve"> </w:t>
        </w:r>
        <w:r>
          <w:t>// a becomes 10 (15 - 5)</w:t>
        </w:r>
      </w:moveTo>
    </w:p>
    <w:p w14:paraId="7E3F2554" w14:textId="77777777" w:rsidR="00F44CB6" w:rsidRDefault="00F44CB6" w:rsidP="00F44CB6">
      <w:pPr>
        <w:pStyle w:val="CodeBlockBPBHEB"/>
      </w:pPr>
      <w:proofErr w:type="spellStart"/>
      <w:proofErr w:type="gramStart"/>
      <w:moveTo w:id="1672" w:author="Abhiram Arali" w:date="2024-11-13T12:58:00Z">
        <w:r>
          <w:t>printf</w:t>
        </w:r>
        <w:proofErr w:type="spellEnd"/>
        <w:r>
          <w:t>(</w:t>
        </w:r>
        <w:proofErr w:type="gramEnd"/>
        <w:r>
          <w:t>"After</w:t>
        </w:r>
        <w:r>
          <w:rPr>
            <w:spacing w:val="-3"/>
          </w:rPr>
          <w:t xml:space="preserve"> </w:t>
        </w:r>
        <w:r>
          <w:t>-=</w:t>
        </w:r>
        <w:r>
          <w:rPr>
            <w:spacing w:val="-5"/>
          </w:rPr>
          <w:t xml:space="preserve"> </w:t>
        </w:r>
        <w:r>
          <w:t>:</w:t>
        </w:r>
        <w:r>
          <w:rPr>
            <w:spacing w:val="-4"/>
          </w:rPr>
          <w:t xml:space="preserve"> </w:t>
        </w:r>
        <w:r>
          <w:t>a</w:t>
        </w:r>
        <w:r>
          <w:rPr>
            <w:spacing w:val="-3"/>
          </w:rPr>
          <w:t xml:space="preserve"> </w:t>
        </w:r>
        <w:r>
          <w:t>=</w:t>
        </w:r>
        <w:r>
          <w:rPr>
            <w:spacing w:val="-3"/>
          </w:rPr>
          <w:t xml:space="preserve"> </w:t>
        </w:r>
        <w:r>
          <w:t>%d\n",</w:t>
        </w:r>
        <w:r>
          <w:rPr>
            <w:spacing w:val="-4"/>
          </w:rPr>
          <w:t xml:space="preserve"> </w:t>
        </w:r>
        <w:r>
          <w:t>a);</w:t>
        </w:r>
        <w:r>
          <w:rPr>
            <w:spacing w:val="40"/>
          </w:rPr>
          <w:t xml:space="preserve"> </w:t>
        </w:r>
        <w:r>
          <w:t>//</w:t>
        </w:r>
        <w:r>
          <w:rPr>
            <w:spacing w:val="-4"/>
          </w:rPr>
          <w:t xml:space="preserve"> </w:t>
        </w:r>
        <w:r>
          <w:t>Output:</w:t>
        </w:r>
        <w:r>
          <w:rPr>
            <w:spacing w:val="-4"/>
          </w:rPr>
          <w:t xml:space="preserve"> </w:t>
        </w:r>
        <w:r>
          <w:t>10 a *= b;</w:t>
        </w:r>
        <w:r>
          <w:rPr>
            <w:spacing w:val="40"/>
          </w:rPr>
          <w:t xml:space="preserve"> </w:t>
        </w:r>
        <w:r>
          <w:t>// a becomes 50 (10 * 5)</w:t>
        </w:r>
      </w:moveTo>
    </w:p>
    <w:p w14:paraId="5788095E" w14:textId="77777777" w:rsidR="00F44CB6" w:rsidRDefault="00F44CB6" w:rsidP="00F44CB6">
      <w:pPr>
        <w:pStyle w:val="CodeBlockBPBHEB"/>
      </w:pPr>
      <w:proofErr w:type="spellStart"/>
      <w:proofErr w:type="gramStart"/>
      <w:moveTo w:id="1673" w:author="Abhiram Arali" w:date="2024-11-13T12:58:00Z">
        <w:r>
          <w:t>printf</w:t>
        </w:r>
        <w:proofErr w:type="spellEnd"/>
        <w:r>
          <w:t>(</w:t>
        </w:r>
        <w:proofErr w:type="gramEnd"/>
        <w:r>
          <w:t>"After</w:t>
        </w:r>
        <w:r>
          <w:rPr>
            <w:spacing w:val="-6"/>
          </w:rPr>
          <w:t xml:space="preserve"> </w:t>
        </w:r>
        <w:r>
          <w:t>*=</w:t>
        </w:r>
        <w:r>
          <w:rPr>
            <w:spacing w:val="-5"/>
          </w:rPr>
          <w:t xml:space="preserve"> </w:t>
        </w:r>
        <w:r>
          <w:t>:</w:t>
        </w:r>
        <w:r>
          <w:rPr>
            <w:spacing w:val="-4"/>
          </w:rPr>
          <w:t xml:space="preserve"> </w:t>
        </w:r>
        <w:r>
          <w:t>a</w:t>
        </w:r>
        <w:r>
          <w:rPr>
            <w:spacing w:val="-4"/>
          </w:rPr>
          <w:t xml:space="preserve"> </w:t>
        </w:r>
        <w:r>
          <w:t>=</w:t>
        </w:r>
        <w:r>
          <w:rPr>
            <w:spacing w:val="-3"/>
          </w:rPr>
          <w:t xml:space="preserve"> </w:t>
        </w:r>
        <w:r>
          <w:t>%d\n",</w:t>
        </w:r>
        <w:r>
          <w:rPr>
            <w:spacing w:val="-4"/>
          </w:rPr>
          <w:t xml:space="preserve"> </w:t>
        </w:r>
        <w:r>
          <w:t>a);</w:t>
        </w:r>
        <w:r>
          <w:rPr>
            <w:spacing w:val="40"/>
          </w:rPr>
          <w:t xml:space="preserve"> </w:t>
        </w:r>
        <w:r>
          <w:t>//</w:t>
        </w:r>
        <w:r>
          <w:rPr>
            <w:spacing w:val="-4"/>
          </w:rPr>
          <w:t xml:space="preserve"> </w:t>
        </w:r>
        <w:r>
          <w:t>Output:</w:t>
        </w:r>
        <w:r>
          <w:rPr>
            <w:spacing w:val="-4"/>
          </w:rPr>
          <w:t xml:space="preserve"> </w:t>
        </w:r>
        <w:r>
          <w:t>50 a /= b;</w:t>
        </w:r>
        <w:r>
          <w:rPr>
            <w:spacing w:val="40"/>
          </w:rPr>
          <w:t xml:space="preserve"> </w:t>
        </w:r>
        <w:r>
          <w:t>// a becomes 10 (50 / 5)</w:t>
        </w:r>
      </w:moveTo>
    </w:p>
    <w:p w14:paraId="18DC2CC0" w14:textId="77777777" w:rsidR="00F44CB6" w:rsidRDefault="00F44CB6" w:rsidP="00F44CB6">
      <w:pPr>
        <w:pStyle w:val="CodeBlockBPBHEB"/>
      </w:pPr>
      <w:proofErr w:type="spellStart"/>
      <w:proofErr w:type="gramStart"/>
      <w:moveTo w:id="1674" w:author="Abhiram Arali" w:date="2024-11-13T12:58:00Z">
        <w:r>
          <w:t>printf</w:t>
        </w:r>
        <w:proofErr w:type="spellEnd"/>
        <w:r>
          <w:t>(</w:t>
        </w:r>
        <w:proofErr w:type="gramEnd"/>
        <w:r>
          <w:t>"After</w:t>
        </w:r>
        <w:r>
          <w:rPr>
            <w:spacing w:val="-4"/>
          </w:rPr>
          <w:t xml:space="preserve"> </w:t>
        </w:r>
        <w:r>
          <w:t>/=</w:t>
        </w:r>
        <w:r>
          <w:rPr>
            <w:spacing w:val="-3"/>
          </w:rPr>
          <w:t xml:space="preserve"> </w:t>
        </w:r>
        <w:r>
          <w:t>:</w:t>
        </w:r>
        <w:r>
          <w:rPr>
            <w:spacing w:val="-2"/>
          </w:rPr>
          <w:t xml:space="preserve"> </w:t>
        </w:r>
        <w:r>
          <w:t>a</w:t>
        </w:r>
        <w:r>
          <w:rPr>
            <w:spacing w:val="-2"/>
          </w:rPr>
          <w:t xml:space="preserve"> </w:t>
        </w:r>
        <w:r>
          <w:t>=</w:t>
        </w:r>
        <w:r>
          <w:rPr>
            <w:spacing w:val="-2"/>
          </w:rPr>
          <w:t xml:space="preserve"> </w:t>
        </w:r>
        <w:r>
          <w:t>%d\n",</w:t>
        </w:r>
        <w:r>
          <w:rPr>
            <w:spacing w:val="-2"/>
          </w:rPr>
          <w:t xml:space="preserve"> </w:t>
        </w:r>
        <w:r>
          <w:t>a);</w:t>
        </w:r>
        <w:r>
          <w:rPr>
            <w:spacing w:val="40"/>
          </w:rPr>
          <w:t xml:space="preserve"> </w:t>
        </w:r>
        <w:r>
          <w:t>//</w:t>
        </w:r>
        <w:r>
          <w:rPr>
            <w:spacing w:val="-2"/>
          </w:rPr>
          <w:t xml:space="preserve"> </w:t>
        </w:r>
        <w:r>
          <w:t>Output:</w:t>
        </w:r>
        <w:r>
          <w:rPr>
            <w:spacing w:val="-2"/>
          </w:rPr>
          <w:t xml:space="preserve"> </w:t>
        </w:r>
        <w:r>
          <w:t>10 a %= 3;</w:t>
        </w:r>
        <w:r>
          <w:rPr>
            <w:spacing w:val="40"/>
          </w:rPr>
          <w:t xml:space="preserve"> </w:t>
        </w:r>
        <w:r>
          <w:t>// a becomes 1 (10 % 3)</w:t>
        </w:r>
        <w:r>
          <w:rPr>
            <w:spacing w:val="40"/>
          </w:rPr>
          <w:t xml:space="preserve"> </w:t>
        </w:r>
        <w:proofErr w:type="spellStart"/>
        <w:r>
          <w:t>printf</w:t>
        </w:r>
        <w:proofErr w:type="spellEnd"/>
        <w:r>
          <w:t>("After</w:t>
        </w:r>
        <w:r>
          <w:rPr>
            <w:spacing w:val="-4"/>
          </w:rPr>
          <w:t xml:space="preserve"> </w:t>
        </w:r>
        <w:r>
          <w:t>%=</w:t>
        </w:r>
        <w:r>
          <w:rPr>
            <w:spacing w:val="-5"/>
          </w:rPr>
          <w:t xml:space="preserve"> </w:t>
        </w:r>
        <w:r>
          <w:t>:</w:t>
        </w:r>
        <w:r>
          <w:rPr>
            <w:spacing w:val="-4"/>
          </w:rPr>
          <w:t xml:space="preserve"> </w:t>
        </w:r>
        <w:r>
          <w:t>a</w:t>
        </w:r>
        <w:r>
          <w:rPr>
            <w:spacing w:val="-3"/>
          </w:rPr>
          <w:t xml:space="preserve"> </w:t>
        </w:r>
        <w:r>
          <w:t>=</w:t>
        </w:r>
        <w:r>
          <w:rPr>
            <w:spacing w:val="-3"/>
          </w:rPr>
          <w:t xml:space="preserve"> </w:t>
        </w:r>
        <w:r>
          <w:t>%d\n",</w:t>
        </w:r>
        <w:r>
          <w:rPr>
            <w:spacing w:val="-4"/>
          </w:rPr>
          <w:t xml:space="preserve"> </w:t>
        </w:r>
        <w:r>
          <w:t>a);</w:t>
        </w:r>
        <w:r>
          <w:rPr>
            <w:spacing w:val="40"/>
          </w:rPr>
          <w:t xml:space="preserve"> </w:t>
        </w:r>
        <w:r>
          <w:t>//</w:t>
        </w:r>
        <w:r>
          <w:rPr>
            <w:spacing w:val="-4"/>
          </w:rPr>
          <w:t xml:space="preserve"> </w:t>
        </w:r>
        <w:r>
          <w:t>Output:</w:t>
        </w:r>
        <w:r>
          <w:rPr>
            <w:spacing w:val="-4"/>
          </w:rPr>
          <w:t xml:space="preserve"> </w:t>
        </w:r>
        <w:r>
          <w:t>1</w:t>
        </w:r>
      </w:moveTo>
    </w:p>
    <w:p w14:paraId="4DC64EB6" w14:textId="77777777" w:rsidR="00895339" w:rsidRDefault="00895339" w:rsidP="00895339">
      <w:pPr>
        <w:pStyle w:val="CodeBlockBPBHEB"/>
      </w:pPr>
      <w:moveToRangeStart w:id="1675" w:author="Abhiram Arali" w:date="2024-11-13T12:59:00Z" w:name="move182395163"/>
      <w:moveToRangeEnd w:id="1667"/>
      <w:proofErr w:type="gramStart"/>
      <w:moveTo w:id="1676" w:author="Abhiram Arali" w:date="2024-11-13T12:59:00Z">
        <w:r>
          <w:t>return</w:t>
        </w:r>
        <w:proofErr w:type="gramEnd"/>
        <w:r>
          <w:rPr>
            <w:spacing w:val="-2"/>
          </w:rPr>
          <w:t xml:space="preserve"> </w:t>
        </w:r>
        <w:r>
          <w:rPr>
            <w:spacing w:val="-5"/>
          </w:rPr>
          <w:t>0;</w:t>
        </w:r>
      </w:moveTo>
    </w:p>
    <w:p w14:paraId="4BC675BB" w14:textId="77777777" w:rsidR="00895339" w:rsidRDefault="00895339" w:rsidP="00895339">
      <w:pPr>
        <w:pStyle w:val="CodeBlockBPBHEB"/>
      </w:pPr>
    </w:p>
    <w:p w14:paraId="179F6A11" w14:textId="77777777" w:rsidR="00895339" w:rsidRDefault="00895339" w:rsidP="00895339">
      <w:pPr>
        <w:pStyle w:val="CodeBlockBPBHEB"/>
      </w:pPr>
      <w:moveTo w:id="1677" w:author="Abhiram Arali" w:date="2024-11-13T12:59:00Z">
        <w:r>
          <w:rPr>
            <w:spacing w:val="-10"/>
          </w:rPr>
          <w:t>}</w:t>
        </w:r>
      </w:moveTo>
    </w:p>
    <w:moveToRangeEnd w:id="1675"/>
    <w:p w14:paraId="735BC21E" w14:textId="5A28E865" w:rsidR="00021816" w:rsidDel="00EE05A0" w:rsidRDefault="00021816">
      <w:pPr>
        <w:pStyle w:val="NormalBPBHEB"/>
        <w:rPr>
          <w:del w:id="1678" w:author="Abhiram Arali" w:date="2024-11-13T12:59:00Z"/>
        </w:rPr>
        <w:pPrChange w:id="1679" w:author="Abhiram Arali" w:date="2024-11-13T12:58:00Z">
          <w:pPr>
            <w:spacing w:before="1"/>
            <w:ind w:left="220"/>
          </w:pPr>
        </w:pPrChange>
      </w:pPr>
    </w:p>
    <w:p w14:paraId="50096429" w14:textId="0FD9E047" w:rsidR="00721600" w:rsidDel="00A64B5E" w:rsidRDefault="00721600">
      <w:pPr>
        <w:pStyle w:val="NormalBPBHEB"/>
        <w:rPr>
          <w:del w:id="1680" w:author="Abhiram Arali" w:date="2024-11-13T12:58:00Z"/>
          <w:sz w:val="20"/>
        </w:rPr>
        <w:pPrChange w:id="1681" w:author="Abhiram Arali" w:date="2024-11-13T12:59:00Z">
          <w:pPr>
            <w:pStyle w:val="BodyText"/>
            <w:spacing w:before="46"/>
          </w:pPr>
        </w:pPrChange>
      </w:pPr>
      <w:del w:id="1682" w:author="Abhiram Arali" w:date="2024-11-13T12:59:00Z">
        <w:r w:rsidDel="00227716">
          <w:rPr>
            <w:noProof/>
            <w:lang w:val="en-IN" w:eastAsia="en-IN"/>
            <w:rPrChange w:id="1683" w:author="Unknown">
              <w:rPr>
                <w:noProof/>
                <w:lang w:val="en-IN" w:eastAsia="en-IN"/>
              </w:rPr>
            </w:rPrChange>
          </w:rPr>
          <mc:AlternateContent>
            <mc:Choice Requires="wpg">
              <w:drawing>
                <wp:anchor distT="0" distB="0" distL="0" distR="0" simplePos="0" relativeHeight="251678720" behindDoc="1" locked="0" layoutInCell="1" allowOverlap="1" wp14:anchorId="0B920A24" wp14:editId="347DCD26">
                  <wp:simplePos x="0" y="0"/>
                  <wp:positionH relativeFrom="page">
                    <wp:posOffset>840028</wp:posOffset>
                  </wp:positionH>
                  <wp:positionV relativeFrom="paragraph">
                    <wp:posOffset>190487</wp:posOffset>
                  </wp:positionV>
                  <wp:extent cx="5882640" cy="5120005"/>
                  <wp:effectExtent l="0" t="0" r="0" b="0"/>
                  <wp:wrapTopAndBottom/>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120005"/>
                            <a:chOff x="0" y="0"/>
                            <a:chExt cx="5882640" cy="5120005"/>
                          </a:xfrm>
                        </wpg:grpSpPr>
                        <wps:wsp>
                          <wps:cNvPr id="277" name="Graphic 276"/>
                          <wps:cNvSpPr/>
                          <wps:spPr>
                            <a:xfrm>
                              <a:off x="0" y="0"/>
                              <a:ext cx="5882640" cy="5120005"/>
                            </a:xfrm>
                            <a:custGeom>
                              <a:avLst/>
                              <a:gdLst/>
                              <a:ahLst/>
                              <a:cxnLst/>
                              <a:rect l="l" t="t" r="r" b="b"/>
                              <a:pathLst>
                                <a:path w="5882640" h="5120005">
                                  <a:moveTo>
                                    <a:pt x="6096" y="2932506"/>
                                  </a:moveTo>
                                  <a:lnTo>
                                    <a:pt x="0" y="2932506"/>
                                  </a:lnTo>
                                  <a:lnTo>
                                    <a:pt x="0" y="3298571"/>
                                  </a:lnTo>
                                  <a:lnTo>
                                    <a:pt x="0" y="3662807"/>
                                  </a:lnTo>
                                  <a:lnTo>
                                    <a:pt x="0" y="5119700"/>
                                  </a:lnTo>
                                  <a:lnTo>
                                    <a:pt x="6096" y="5119700"/>
                                  </a:lnTo>
                                  <a:lnTo>
                                    <a:pt x="6096" y="3298571"/>
                                  </a:lnTo>
                                  <a:lnTo>
                                    <a:pt x="6096" y="2932506"/>
                                  </a:lnTo>
                                  <a:close/>
                                </a:path>
                                <a:path w="5882640" h="5120005">
                                  <a:moveTo>
                                    <a:pt x="5875909" y="0"/>
                                  </a:moveTo>
                                  <a:lnTo>
                                    <a:pt x="6096" y="0"/>
                                  </a:lnTo>
                                  <a:lnTo>
                                    <a:pt x="0" y="0"/>
                                  </a:lnTo>
                                  <a:lnTo>
                                    <a:pt x="0" y="6096"/>
                                  </a:lnTo>
                                  <a:lnTo>
                                    <a:pt x="0" y="2932430"/>
                                  </a:lnTo>
                                  <a:lnTo>
                                    <a:pt x="6096" y="2932430"/>
                                  </a:lnTo>
                                  <a:lnTo>
                                    <a:pt x="6096" y="6096"/>
                                  </a:lnTo>
                                  <a:lnTo>
                                    <a:pt x="5875909" y="6096"/>
                                  </a:lnTo>
                                  <a:lnTo>
                                    <a:pt x="5875909" y="0"/>
                                  </a:lnTo>
                                  <a:close/>
                                </a:path>
                                <a:path w="5882640" h="5120005">
                                  <a:moveTo>
                                    <a:pt x="5882081" y="2932506"/>
                                  </a:moveTo>
                                  <a:lnTo>
                                    <a:pt x="5875985" y="2932506"/>
                                  </a:lnTo>
                                  <a:lnTo>
                                    <a:pt x="5875985" y="3298571"/>
                                  </a:lnTo>
                                  <a:lnTo>
                                    <a:pt x="5875985" y="3662807"/>
                                  </a:lnTo>
                                  <a:lnTo>
                                    <a:pt x="5875985" y="5119700"/>
                                  </a:lnTo>
                                  <a:lnTo>
                                    <a:pt x="5882081" y="5119700"/>
                                  </a:lnTo>
                                  <a:lnTo>
                                    <a:pt x="5882081" y="3298571"/>
                                  </a:lnTo>
                                  <a:lnTo>
                                    <a:pt x="5882081" y="2932506"/>
                                  </a:lnTo>
                                  <a:close/>
                                </a:path>
                                <a:path w="5882640" h="5120005">
                                  <a:moveTo>
                                    <a:pt x="5882081" y="0"/>
                                  </a:moveTo>
                                  <a:lnTo>
                                    <a:pt x="5875985" y="0"/>
                                  </a:lnTo>
                                  <a:lnTo>
                                    <a:pt x="5875985" y="6096"/>
                                  </a:lnTo>
                                  <a:lnTo>
                                    <a:pt x="5875985" y="381000"/>
                                  </a:lnTo>
                                  <a:lnTo>
                                    <a:pt x="5875985" y="2932430"/>
                                  </a:lnTo>
                                  <a:lnTo>
                                    <a:pt x="5882081" y="2932430"/>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78" name="Textbox 277"/>
                          <wps:cNvSpPr txBox="1"/>
                          <wps:spPr>
                            <a:xfrm>
                              <a:off x="6095" y="6096"/>
                              <a:ext cx="5869940" cy="5113655"/>
                            </a:xfrm>
                            <a:prstGeom prst="rect">
                              <a:avLst/>
                            </a:prstGeom>
                          </wps:spPr>
                          <wps:txbx>
                            <w:txbxContent>
                              <w:p w14:paraId="0E979593" w14:textId="71EA20EA" w:rsidR="00721600" w:rsidDel="00F44CB6" w:rsidRDefault="00721600">
                                <w:pPr>
                                  <w:pStyle w:val="CodeBlockBPBHEB"/>
                                  <w:pPrChange w:id="1684" w:author="Abhiram Arali" w:date="2024-11-13T12:58:00Z">
                                    <w:pPr>
                                      <w:spacing w:before="18" w:line="496" w:lineRule="auto"/>
                                      <w:ind w:left="107" w:right="7328"/>
                                    </w:pPr>
                                  </w:pPrChange>
                                </w:pPr>
                                <w:moveFromRangeStart w:id="1685" w:author="Abhiram Arali" w:date="2024-11-13T12:58:00Z" w:name="move182395154"/>
                                <w:moveFrom w:id="1686" w:author="Abhiram Arali" w:date="2024-11-13T12:58:00Z">
                                  <w:r w:rsidDel="00F44CB6">
                                    <w:t>#include</w:t>
                                  </w:r>
                                  <w:r w:rsidDel="00F44CB6">
                                    <w:rPr>
                                      <w:spacing w:val="-15"/>
                                    </w:rPr>
                                    <w:t xml:space="preserve"> </w:t>
                                  </w:r>
                                  <w:r w:rsidDel="00F44CB6">
                                    <w:t>&lt;stdio.h&gt; int main() {</w:t>
                                  </w:r>
                                </w:moveFrom>
                              </w:p>
                              <w:p w14:paraId="6851E7DD" w14:textId="655D2556" w:rsidR="00721600" w:rsidDel="00F44CB6" w:rsidRDefault="00721600">
                                <w:pPr>
                                  <w:pStyle w:val="CodeBlockBPBHEB"/>
                                  <w:pPrChange w:id="1687" w:author="Abhiram Arali" w:date="2024-11-13T12:58:00Z">
                                    <w:pPr>
                                      <w:spacing w:before="5" w:line="499" w:lineRule="auto"/>
                                      <w:ind w:left="347" w:right="7818"/>
                                    </w:pPr>
                                  </w:pPrChange>
                                </w:pPr>
                                <w:moveFrom w:id="1688" w:author="Abhiram Arali" w:date="2024-11-13T12:58:00Z">
                                  <w:r w:rsidDel="00F44CB6">
                                    <w:t>int</w:t>
                                  </w:r>
                                  <w:r w:rsidDel="00F44CB6">
                                    <w:rPr>
                                      <w:spacing w:val="-13"/>
                                    </w:rPr>
                                    <w:t xml:space="preserve"> </w:t>
                                  </w:r>
                                  <w:r w:rsidDel="00F44CB6">
                                    <w:t>a</w:t>
                                  </w:r>
                                  <w:r w:rsidDel="00F44CB6">
                                    <w:rPr>
                                      <w:spacing w:val="-13"/>
                                    </w:rPr>
                                    <w:t xml:space="preserve"> </w:t>
                                  </w:r>
                                  <w:r w:rsidDel="00F44CB6">
                                    <w:t>=</w:t>
                                  </w:r>
                                  <w:r w:rsidDel="00F44CB6">
                                    <w:rPr>
                                      <w:spacing w:val="-13"/>
                                    </w:rPr>
                                    <w:t xml:space="preserve"> </w:t>
                                  </w:r>
                                  <w:r w:rsidDel="00F44CB6">
                                    <w:t>10; int b = 5;</w:t>
                                  </w:r>
                                </w:moveFrom>
                              </w:p>
                              <w:p w14:paraId="293903B8" w14:textId="718EE6E3" w:rsidR="00721600" w:rsidDel="00F44CB6" w:rsidRDefault="00721600">
                                <w:pPr>
                                  <w:pStyle w:val="CodeBlockBPBHEB"/>
                                  <w:pPrChange w:id="1689" w:author="Abhiram Arali" w:date="2024-11-13T12:58:00Z">
                                    <w:pPr>
                                      <w:spacing w:line="275" w:lineRule="exact"/>
                                      <w:ind w:left="347"/>
                                    </w:pPr>
                                  </w:pPrChange>
                                </w:pPr>
                                <w:moveFrom w:id="1690" w:author="Abhiram Arali" w:date="2024-11-13T12:58:00Z">
                                  <w:r w:rsidDel="00F44CB6">
                                    <w:t>a</w:t>
                                  </w:r>
                                  <w:r w:rsidDel="00F44CB6">
                                    <w:rPr>
                                      <w:spacing w:val="-2"/>
                                    </w:rPr>
                                    <w:t xml:space="preserve"> </w:t>
                                  </w:r>
                                  <w:r w:rsidDel="00F44CB6">
                                    <w:t>+=</w:t>
                                  </w:r>
                                  <w:r w:rsidDel="00F44CB6">
                                    <w:rPr>
                                      <w:spacing w:val="-1"/>
                                    </w:rPr>
                                    <w:t xml:space="preserve"> </w:t>
                                  </w:r>
                                  <w:r w:rsidDel="00F44CB6">
                                    <w:t>b;</w:t>
                                  </w:r>
                                  <w:r w:rsidDel="00F44CB6">
                                    <w:rPr>
                                      <w:spacing w:val="60"/>
                                    </w:rPr>
                                    <w:t xml:space="preserve"> </w:t>
                                  </w:r>
                                  <w:r w:rsidDel="00F44CB6">
                                    <w:t>// a becomes 15 (10</w:t>
                                  </w:r>
                                  <w:r w:rsidDel="00F44CB6">
                                    <w:rPr>
                                      <w:spacing w:val="-1"/>
                                    </w:rPr>
                                    <w:t xml:space="preserve"> </w:t>
                                  </w:r>
                                  <w:r w:rsidDel="00F44CB6">
                                    <w:t>+</w:t>
                                  </w:r>
                                  <w:r w:rsidDel="00F44CB6">
                                    <w:rPr>
                                      <w:spacing w:val="-1"/>
                                    </w:rPr>
                                    <w:t xml:space="preserve"> </w:t>
                                  </w:r>
                                  <w:r w:rsidDel="00F44CB6">
                                    <w:rPr>
                                      <w:spacing w:val="-5"/>
                                    </w:rPr>
                                    <w:t>5)</w:t>
                                  </w:r>
                                </w:moveFrom>
                              </w:p>
                              <w:p w14:paraId="0B507C0B" w14:textId="123C7440" w:rsidR="00721600" w:rsidDel="00F44CB6" w:rsidRDefault="00721600">
                                <w:pPr>
                                  <w:pStyle w:val="CodeBlockBPBHEB"/>
                                  <w:pPrChange w:id="1691" w:author="Abhiram Arali" w:date="2024-11-13T12:58:00Z">
                                    <w:pPr>
                                      <w:spacing w:before="22"/>
                                    </w:pPr>
                                  </w:pPrChange>
                                </w:pPr>
                              </w:p>
                              <w:p w14:paraId="29B36F70" w14:textId="57651CF6" w:rsidR="00721600" w:rsidDel="00F44CB6" w:rsidRDefault="00721600">
                                <w:pPr>
                                  <w:pStyle w:val="CodeBlockBPBHEB"/>
                                  <w:pPrChange w:id="1692" w:author="Abhiram Arali" w:date="2024-11-13T12:58:00Z">
                                    <w:pPr>
                                      <w:spacing w:line="499" w:lineRule="auto"/>
                                      <w:ind w:left="347" w:right="4453"/>
                                    </w:pPr>
                                  </w:pPrChange>
                                </w:pPr>
                                <w:moveFrom w:id="1693" w:author="Abhiram Arali" w:date="2024-11-13T12:58:00Z">
                                  <w:r w:rsidDel="00F44CB6">
                                    <w:t>printf("After</w:t>
                                  </w:r>
                                  <w:r w:rsidDel="00F44CB6">
                                    <w:rPr>
                                      <w:spacing w:val="-4"/>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3"/>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15 a -= b;</w:t>
                                  </w:r>
                                  <w:r w:rsidDel="00F44CB6">
                                    <w:rPr>
                                      <w:spacing w:val="40"/>
                                    </w:rPr>
                                    <w:t xml:space="preserve"> </w:t>
                                  </w:r>
                                  <w:r w:rsidDel="00F44CB6">
                                    <w:t>// a becomes 10 (15 - 5)</w:t>
                                  </w:r>
                                </w:moveFrom>
                              </w:p>
                              <w:p w14:paraId="63C6F36D" w14:textId="3D13EAE8" w:rsidR="00721600" w:rsidDel="00F44CB6" w:rsidRDefault="00721600">
                                <w:pPr>
                                  <w:pStyle w:val="CodeBlockBPBHEB"/>
                                  <w:pPrChange w:id="1694" w:author="Abhiram Arali" w:date="2024-11-13T12:58:00Z">
                                    <w:pPr>
                                      <w:spacing w:line="499" w:lineRule="auto"/>
                                      <w:ind w:left="347" w:right="4494"/>
                                    </w:pPr>
                                  </w:pPrChange>
                                </w:pPr>
                                <w:moveFrom w:id="1695" w:author="Abhiram Arali" w:date="2024-11-13T12:58:00Z">
                                  <w:r w:rsidDel="00F44CB6">
                                    <w:t>printf("After</w:t>
                                  </w:r>
                                  <w:r w:rsidDel="00F44CB6">
                                    <w:rPr>
                                      <w:spacing w:val="-3"/>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3"/>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10 a *= b;</w:t>
                                  </w:r>
                                  <w:r w:rsidDel="00F44CB6">
                                    <w:rPr>
                                      <w:spacing w:val="40"/>
                                    </w:rPr>
                                    <w:t xml:space="preserve"> </w:t>
                                  </w:r>
                                  <w:r w:rsidDel="00F44CB6">
                                    <w:t>// a becomes 50 (10 * 5)</w:t>
                                  </w:r>
                                </w:moveFrom>
                              </w:p>
                              <w:p w14:paraId="62759156" w14:textId="2A53C88B" w:rsidR="00721600" w:rsidDel="00F44CB6" w:rsidRDefault="00721600">
                                <w:pPr>
                                  <w:pStyle w:val="CodeBlockBPBHEB"/>
                                  <w:pPrChange w:id="1696" w:author="Abhiram Arali" w:date="2024-11-13T12:58:00Z">
                                    <w:pPr>
                                      <w:spacing w:before="1" w:line="499" w:lineRule="auto"/>
                                      <w:ind w:left="347" w:right="4494"/>
                                    </w:pPr>
                                  </w:pPrChange>
                                </w:pPr>
                                <w:moveFrom w:id="1697" w:author="Abhiram Arali" w:date="2024-11-13T12:58:00Z">
                                  <w:r w:rsidDel="00F44CB6">
                                    <w:t>printf("After</w:t>
                                  </w:r>
                                  <w:r w:rsidDel="00F44CB6">
                                    <w:rPr>
                                      <w:spacing w:val="-6"/>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4"/>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50 a /= b;</w:t>
                                  </w:r>
                                  <w:r w:rsidDel="00F44CB6">
                                    <w:rPr>
                                      <w:spacing w:val="40"/>
                                    </w:rPr>
                                    <w:t xml:space="preserve"> </w:t>
                                  </w:r>
                                  <w:r w:rsidDel="00F44CB6">
                                    <w:t>// a becomes 10 (50 / 5)</w:t>
                                  </w:r>
                                </w:moveFrom>
                              </w:p>
                              <w:p w14:paraId="535569EE" w14:textId="6814D391" w:rsidR="00721600" w:rsidRDefault="00721600">
                                <w:pPr>
                                  <w:pStyle w:val="CodeBlockBPBHEB"/>
                                  <w:pPrChange w:id="1698" w:author="Abhiram Arali" w:date="2024-11-13T12:58:00Z">
                                    <w:pPr>
                                      <w:spacing w:line="499" w:lineRule="auto"/>
                                      <w:ind w:left="347" w:right="4542"/>
                                    </w:pPr>
                                  </w:pPrChange>
                                </w:pPr>
                                <w:moveFrom w:id="1699" w:author="Abhiram Arali" w:date="2024-11-13T12:58:00Z">
                                  <w:r w:rsidDel="00F44CB6">
                                    <w:t>printf("After</w:t>
                                  </w:r>
                                  <w:r w:rsidDel="00F44CB6">
                                    <w:rPr>
                                      <w:spacing w:val="-4"/>
                                    </w:rPr>
                                    <w:t xml:space="preserve"> </w:t>
                                  </w:r>
                                  <w:r w:rsidDel="00F44CB6">
                                    <w:t>/=</w:t>
                                  </w:r>
                                  <w:r w:rsidDel="00F44CB6">
                                    <w:rPr>
                                      <w:spacing w:val="-3"/>
                                    </w:rPr>
                                    <w:t xml:space="preserve"> </w:t>
                                  </w:r>
                                  <w:r w:rsidDel="00F44CB6">
                                    <w:t>:</w:t>
                                  </w:r>
                                  <w:r w:rsidDel="00F44CB6">
                                    <w:rPr>
                                      <w:spacing w:val="-2"/>
                                    </w:rPr>
                                    <w:t xml:space="preserve"> </w:t>
                                  </w:r>
                                  <w:r w:rsidDel="00F44CB6">
                                    <w:t>a</w:t>
                                  </w:r>
                                  <w:r w:rsidDel="00F44CB6">
                                    <w:rPr>
                                      <w:spacing w:val="-2"/>
                                    </w:rPr>
                                    <w:t xml:space="preserve"> </w:t>
                                  </w:r>
                                  <w:r w:rsidDel="00F44CB6">
                                    <w:t>=</w:t>
                                  </w:r>
                                  <w:r w:rsidDel="00F44CB6">
                                    <w:rPr>
                                      <w:spacing w:val="-2"/>
                                    </w:rPr>
                                    <w:t xml:space="preserve"> </w:t>
                                  </w:r>
                                  <w:r w:rsidDel="00F44CB6">
                                    <w:t>%d\n",</w:t>
                                  </w:r>
                                  <w:r w:rsidDel="00F44CB6">
                                    <w:rPr>
                                      <w:spacing w:val="-2"/>
                                    </w:rPr>
                                    <w:t xml:space="preserve"> </w:t>
                                  </w:r>
                                  <w:r w:rsidDel="00F44CB6">
                                    <w:t>a);</w:t>
                                  </w:r>
                                  <w:r w:rsidDel="00F44CB6">
                                    <w:rPr>
                                      <w:spacing w:val="40"/>
                                    </w:rPr>
                                    <w:t xml:space="preserve"> </w:t>
                                  </w:r>
                                  <w:r w:rsidDel="00F44CB6">
                                    <w:t>//</w:t>
                                  </w:r>
                                  <w:r w:rsidDel="00F44CB6">
                                    <w:rPr>
                                      <w:spacing w:val="-2"/>
                                    </w:rPr>
                                    <w:t xml:space="preserve"> </w:t>
                                  </w:r>
                                  <w:r w:rsidDel="00F44CB6">
                                    <w:t>Output:</w:t>
                                  </w:r>
                                  <w:r w:rsidDel="00F44CB6">
                                    <w:rPr>
                                      <w:spacing w:val="-2"/>
                                    </w:rPr>
                                    <w:t xml:space="preserve"> </w:t>
                                  </w:r>
                                  <w:r w:rsidDel="00F44CB6">
                                    <w:t>10 a %= 3;</w:t>
                                  </w:r>
                                  <w:r w:rsidDel="00F44CB6">
                                    <w:rPr>
                                      <w:spacing w:val="40"/>
                                    </w:rPr>
                                    <w:t xml:space="preserve"> </w:t>
                                  </w:r>
                                  <w:r w:rsidDel="00F44CB6">
                                    <w:t>// a becomes 1 (10 % 3)</w:t>
                                  </w:r>
                                  <w:r w:rsidDel="00F44CB6">
                                    <w:rPr>
                                      <w:spacing w:val="40"/>
                                    </w:rPr>
                                    <w:t xml:space="preserve"> </w:t>
                                  </w:r>
                                  <w:r w:rsidDel="00F44CB6">
                                    <w:t>printf("After</w:t>
                                  </w:r>
                                  <w:r w:rsidDel="00F44CB6">
                                    <w:rPr>
                                      <w:spacing w:val="-4"/>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3"/>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1</w:t>
                                  </w:r>
                                </w:moveFrom>
                                <w:moveFromRangeEnd w:id="1685"/>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920A24" id="Group 275" o:spid="_x0000_s1093" style="position:absolute;left:0;text-align:left;margin-left:66.15pt;margin-top:15pt;width:463.2pt;height:403.15pt;z-index:-251637760;mso-wrap-distance-left:0;mso-wrap-distance-right:0;mso-position-horizontal-relative:page;mso-position-vertical-relative:text" coordsize="58826,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">
                  <v:shape id="Graphic 276" o:spid="_x0000_s1094" style="position:absolute;width:58826;height:51200;visibility:visible;mso-wrap-style:square;v-text-anchor:top" coordsize="5882640,512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" path="m6096,2932506r-6096,l,3298571r,364236l,5119700r6096,l6096,3298571r,-366065xem5875909,l6096,,,,,6096,,2932430r6096,l6096,6096r5869813,l5875909,xem5882081,2932506r-6096,l5875985,3298571r,364236l5875985,5119700r6096,l5882081,3298571r,-366065xem5882081,r-6096,l5875985,6096r,374904l5875985,2932430r6096,l5882081,6096r,-6096xe" fillcolor="black" stroked="f">
                    <v:path arrowok="t"/>
                  </v:shape>
                  <v:shape id="Textbox 277" o:spid="_x0000_s1095" type="#_x0000_t202" style="position:absolute;left:60;top:60;width:58700;height:5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" filled="f" stroked="f">
                    <v:textbox inset="0,0,0,0">
                      <w:txbxContent>
                        <w:p w14:paraId="0E979593" w14:textId="71EA20EA" w:rsidR="00721600" w:rsidDel="00F44CB6" w:rsidRDefault="00721600">
                          <w:pPr>
                            <w:pStyle w:val="CodeBlockBPBHEB"/>
                            <w:rPr>
                              <w:moveFrom w:id="2240" w:author="Abhiram Arali" w:date="2024-11-13T12:58:00Z" w16du:dateUtc="2024-11-13T07:28:00Z"/>
                            </w:rPr>
                            <w:pPrChange w:id="2241" w:author="Abhiram Arali" w:date="2024-11-13T12:58:00Z" w16du:dateUtc="2024-11-13T07:28:00Z">
                              <w:pPr>
                                <w:spacing w:before="18" w:line="496" w:lineRule="auto"/>
                                <w:ind w:left="107" w:right="7328"/>
                              </w:pPr>
                            </w:pPrChange>
                          </w:pPr>
                          <w:moveFromRangeStart w:id="2242" w:author="Abhiram Arali" w:date="2024-11-13T12:58:00Z" w:name="move182395154"/>
                          <w:moveFrom w:id="2243" w:author="Abhiram Arali" w:date="2024-11-13T12:58:00Z" w16du:dateUtc="2024-11-13T07:28:00Z">
                            <w:r w:rsidDel="00F44CB6">
                              <w:t>#include</w:t>
                            </w:r>
                            <w:r w:rsidDel="00F44CB6">
                              <w:rPr>
                                <w:spacing w:val="-15"/>
                              </w:rPr>
                              <w:t xml:space="preserve"> </w:t>
                            </w:r>
                            <w:r w:rsidDel="00F44CB6">
                              <w:t>&lt;stdio.h&gt; int main() {</w:t>
                            </w:r>
                          </w:moveFrom>
                        </w:p>
                        <w:p w14:paraId="6851E7DD" w14:textId="655D2556" w:rsidR="00721600" w:rsidDel="00F44CB6" w:rsidRDefault="00721600">
                          <w:pPr>
                            <w:pStyle w:val="CodeBlockBPBHEB"/>
                            <w:rPr>
                              <w:moveFrom w:id="2244" w:author="Abhiram Arali" w:date="2024-11-13T12:58:00Z" w16du:dateUtc="2024-11-13T07:28:00Z"/>
                            </w:rPr>
                            <w:pPrChange w:id="2245" w:author="Abhiram Arali" w:date="2024-11-13T12:58:00Z" w16du:dateUtc="2024-11-13T07:28:00Z">
                              <w:pPr>
                                <w:spacing w:before="5" w:line="499" w:lineRule="auto"/>
                                <w:ind w:left="347" w:right="7818"/>
                              </w:pPr>
                            </w:pPrChange>
                          </w:pPr>
                          <w:moveFrom w:id="2246" w:author="Abhiram Arali" w:date="2024-11-13T12:58:00Z" w16du:dateUtc="2024-11-13T07:28:00Z">
                            <w:r w:rsidDel="00F44CB6">
                              <w:t>int</w:t>
                            </w:r>
                            <w:r w:rsidDel="00F44CB6">
                              <w:rPr>
                                <w:spacing w:val="-13"/>
                              </w:rPr>
                              <w:t xml:space="preserve"> </w:t>
                            </w:r>
                            <w:r w:rsidDel="00F44CB6">
                              <w:t>a</w:t>
                            </w:r>
                            <w:r w:rsidDel="00F44CB6">
                              <w:rPr>
                                <w:spacing w:val="-13"/>
                              </w:rPr>
                              <w:t xml:space="preserve"> </w:t>
                            </w:r>
                            <w:r w:rsidDel="00F44CB6">
                              <w:t>=</w:t>
                            </w:r>
                            <w:r w:rsidDel="00F44CB6">
                              <w:rPr>
                                <w:spacing w:val="-13"/>
                              </w:rPr>
                              <w:t xml:space="preserve"> </w:t>
                            </w:r>
                            <w:r w:rsidDel="00F44CB6">
                              <w:t>10; int b = 5;</w:t>
                            </w:r>
                          </w:moveFrom>
                        </w:p>
                        <w:p w14:paraId="293903B8" w14:textId="718EE6E3" w:rsidR="00721600" w:rsidDel="00F44CB6" w:rsidRDefault="00721600">
                          <w:pPr>
                            <w:pStyle w:val="CodeBlockBPBHEB"/>
                            <w:rPr>
                              <w:moveFrom w:id="2247" w:author="Abhiram Arali" w:date="2024-11-13T12:58:00Z" w16du:dateUtc="2024-11-13T07:28:00Z"/>
                            </w:rPr>
                            <w:pPrChange w:id="2248" w:author="Abhiram Arali" w:date="2024-11-13T12:58:00Z" w16du:dateUtc="2024-11-13T07:28:00Z">
                              <w:pPr>
                                <w:spacing w:line="275" w:lineRule="exact"/>
                                <w:ind w:left="347"/>
                              </w:pPr>
                            </w:pPrChange>
                          </w:pPr>
                          <w:moveFrom w:id="2249" w:author="Abhiram Arali" w:date="2024-11-13T12:58:00Z" w16du:dateUtc="2024-11-13T07:28:00Z">
                            <w:r w:rsidDel="00F44CB6">
                              <w:t>a</w:t>
                            </w:r>
                            <w:r w:rsidDel="00F44CB6">
                              <w:rPr>
                                <w:spacing w:val="-2"/>
                              </w:rPr>
                              <w:t xml:space="preserve"> </w:t>
                            </w:r>
                            <w:r w:rsidDel="00F44CB6">
                              <w:t>+=</w:t>
                            </w:r>
                            <w:r w:rsidDel="00F44CB6">
                              <w:rPr>
                                <w:spacing w:val="-1"/>
                              </w:rPr>
                              <w:t xml:space="preserve"> </w:t>
                            </w:r>
                            <w:r w:rsidDel="00F44CB6">
                              <w:t>b;</w:t>
                            </w:r>
                            <w:r w:rsidDel="00F44CB6">
                              <w:rPr>
                                <w:spacing w:val="60"/>
                              </w:rPr>
                              <w:t xml:space="preserve"> </w:t>
                            </w:r>
                            <w:r w:rsidDel="00F44CB6">
                              <w:t>// a becomes 15 (10</w:t>
                            </w:r>
                            <w:r w:rsidDel="00F44CB6">
                              <w:rPr>
                                <w:spacing w:val="-1"/>
                              </w:rPr>
                              <w:t xml:space="preserve"> </w:t>
                            </w:r>
                            <w:r w:rsidDel="00F44CB6">
                              <w:t>+</w:t>
                            </w:r>
                            <w:r w:rsidDel="00F44CB6">
                              <w:rPr>
                                <w:spacing w:val="-1"/>
                              </w:rPr>
                              <w:t xml:space="preserve"> </w:t>
                            </w:r>
                            <w:r w:rsidDel="00F44CB6">
                              <w:rPr>
                                <w:spacing w:val="-5"/>
                              </w:rPr>
                              <w:t>5)</w:t>
                            </w:r>
                          </w:moveFrom>
                        </w:p>
                        <w:p w14:paraId="0B507C0B" w14:textId="123C7440" w:rsidR="00721600" w:rsidDel="00F44CB6" w:rsidRDefault="00721600">
                          <w:pPr>
                            <w:pStyle w:val="CodeBlockBPBHEB"/>
                            <w:rPr>
                              <w:moveFrom w:id="2250" w:author="Abhiram Arali" w:date="2024-11-13T12:58:00Z" w16du:dateUtc="2024-11-13T07:28:00Z"/>
                            </w:rPr>
                            <w:pPrChange w:id="2251" w:author="Abhiram Arali" w:date="2024-11-13T12:58:00Z" w16du:dateUtc="2024-11-13T07:28:00Z">
                              <w:pPr>
                                <w:spacing w:before="22"/>
                              </w:pPr>
                            </w:pPrChange>
                          </w:pPr>
                        </w:p>
                        <w:p w14:paraId="29B36F70" w14:textId="57651CF6" w:rsidR="00721600" w:rsidDel="00F44CB6" w:rsidRDefault="00721600">
                          <w:pPr>
                            <w:pStyle w:val="CodeBlockBPBHEB"/>
                            <w:rPr>
                              <w:moveFrom w:id="2252" w:author="Abhiram Arali" w:date="2024-11-13T12:58:00Z" w16du:dateUtc="2024-11-13T07:28:00Z"/>
                            </w:rPr>
                            <w:pPrChange w:id="2253" w:author="Abhiram Arali" w:date="2024-11-13T12:58:00Z" w16du:dateUtc="2024-11-13T07:28:00Z">
                              <w:pPr>
                                <w:spacing w:line="499" w:lineRule="auto"/>
                                <w:ind w:left="347" w:right="4453"/>
                              </w:pPr>
                            </w:pPrChange>
                          </w:pPr>
                          <w:moveFrom w:id="2254" w:author="Abhiram Arali" w:date="2024-11-13T12:58:00Z" w16du:dateUtc="2024-11-13T07:28:00Z">
                            <w:r w:rsidDel="00F44CB6">
                              <w:t>printf("After</w:t>
                            </w:r>
                            <w:r w:rsidDel="00F44CB6">
                              <w:rPr>
                                <w:spacing w:val="-4"/>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3"/>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15 a -= b;</w:t>
                            </w:r>
                            <w:r w:rsidDel="00F44CB6">
                              <w:rPr>
                                <w:spacing w:val="40"/>
                              </w:rPr>
                              <w:t xml:space="preserve"> </w:t>
                            </w:r>
                            <w:r w:rsidDel="00F44CB6">
                              <w:t>// a becomes 10 (15 - 5)</w:t>
                            </w:r>
                          </w:moveFrom>
                        </w:p>
                        <w:p w14:paraId="63C6F36D" w14:textId="3D13EAE8" w:rsidR="00721600" w:rsidDel="00F44CB6" w:rsidRDefault="00721600">
                          <w:pPr>
                            <w:pStyle w:val="CodeBlockBPBHEB"/>
                            <w:rPr>
                              <w:moveFrom w:id="2255" w:author="Abhiram Arali" w:date="2024-11-13T12:58:00Z" w16du:dateUtc="2024-11-13T07:28:00Z"/>
                            </w:rPr>
                            <w:pPrChange w:id="2256" w:author="Abhiram Arali" w:date="2024-11-13T12:58:00Z" w16du:dateUtc="2024-11-13T07:28:00Z">
                              <w:pPr>
                                <w:spacing w:line="499" w:lineRule="auto"/>
                                <w:ind w:left="347" w:right="4494"/>
                              </w:pPr>
                            </w:pPrChange>
                          </w:pPr>
                          <w:moveFrom w:id="2257" w:author="Abhiram Arali" w:date="2024-11-13T12:58:00Z" w16du:dateUtc="2024-11-13T07:28:00Z">
                            <w:r w:rsidDel="00F44CB6">
                              <w:t>printf("After</w:t>
                            </w:r>
                            <w:r w:rsidDel="00F44CB6">
                              <w:rPr>
                                <w:spacing w:val="-3"/>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3"/>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10 a *= b;</w:t>
                            </w:r>
                            <w:r w:rsidDel="00F44CB6">
                              <w:rPr>
                                <w:spacing w:val="40"/>
                              </w:rPr>
                              <w:t xml:space="preserve"> </w:t>
                            </w:r>
                            <w:r w:rsidDel="00F44CB6">
                              <w:t>// a becomes 50 (10 * 5)</w:t>
                            </w:r>
                          </w:moveFrom>
                        </w:p>
                        <w:p w14:paraId="62759156" w14:textId="2A53C88B" w:rsidR="00721600" w:rsidDel="00F44CB6" w:rsidRDefault="00721600">
                          <w:pPr>
                            <w:pStyle w:val="CodeBlockBPBHEB"/>
                            <w:rPr>
                              <w:moveFrom w:id="2258" w:author="Abhiram Arali" w:date="2024-11-13T12:58:00Z" w16du:dateUtc="2024-11-13T07:28:00Z"/>
                            </w:rPr>
                            <w:pPrChange w:id="2259" w:author="Abhiram Arali" w:date="2024-11-13T12:58:00Z" w16du:dateUtc="2024-11-13T07:28:00Z">
                              <w:pPr>
                                <w:spacing w:before="1" w:line="499" w:lineRule="auto"/>
                                <w:ind w:left="347" w:right="4494"/>
                              </w:pPr>
                            </w:pPrChange>
                          </w:pPr>
                          <w:moveFrom w:id="2260" w:author="Abhiram Arali" w:date="2024-11-13T12:58:00Z" w16du:dateUtc="2024-11-13T07:28:00Z">
                            <w:r w:rsidDel="00F44CB6">
                              <w:t>printf("After</w:t>
                            </w:r>
                            <w:r w:rsidDel="00F44CB6">
                              <w:rPr>
                                <w:spacing w:val="-6"/>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4"/>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50 a /= b;</w:t>
                            </w:r>
                            <w:r w:rsidDel="00F44CB6">
                              <w:rPr>
                                <w:spacing w:val="40"/>
                              </w:rPr>
                              <w:t xml:space="preserve"> </w:t>
                            </w:r>
                            <w:r w:rsidDel="00F44CB6">
                              <w:t>// a becomes 10 (50 / 5)</w:t>
                            </w:r>
                          </w:moveFrom>
                        </w:p>
                        <w:p w14:paraId="535569EE" w14:textId="6814D391" w:rsidR="00721600" w:rsidRDefault="00721600">
                          <w:pPr>
                            <w:pStyle w:val="CodeBlockBPBHEB"/>
                            <w:pPrChange w:id="2261" w:author="Abhiram Arali" w:date="2024-11-13T12:58:00Z" w16du:dateUtc="2024-11-13T07:28:00Z">
                              <w:pPr>
                                <w:spacing w:line="499" w:lineRule="auto"/>
                                <w:ind w:left="347" w:right="4542"/>
                              </w:pPr>
                            </w:pPrChange>
                          </w:pPr>
                          <w:moveFrom w:id="2262" w:author="Abhiram Arali" w:date="2024-11-13T12:58:00Z" w16du:dateUtc="2024-11-13T07:28:00Z">
                            <w:r w:rsidDel="00F44CB6">
                              <w:t>printf("After</w:t>
                            </w:r>
                            <w:r w:rsidDel="00F44CB6">
                              <w:rPr>
                                <w:spacing w:val="-4"/>
                              </w:rPr>
                              <w:t xml:space="preserve"> </w:t>
                            </w:r>
                            <w:r w:rsidDel="00F44CB6">
                              <w:t>/=</w:t>
                            </w:r>
                            <w:r w:rsidDel="00F44CB6">
                              <w:rPr>
                                <w:spacing w:val="-3"/>
                              </w:rPr>
                              <w:t xml:space="preserve"> </w:t>
                            </w:r>
                            <w:r w:rsidDel="00F44CB6">
                              <w:t>:</w:t>
                            </w:r>
                            <w:r w:rsidDel="00F44CB6">
                              <w:rPr>
                                <w:spacing w:val="-2"/>
                              </w:rPr>
                              <w:t xml:space="preserve"> </w:t>
                            </w:r>
                            <w:r w:rsidDel="00F44CB6">
                              <w:t>a</w:t>
                            </w:r>
                            <w:r w:rsidDel="00F44CB6">
                              <w:rPr>
                                <w:spacing w:val="-2"/>
                              </w:rPr>
                              <w:t xml:space="preserve"> </w:t>
                            </w:r>
                            <w:r w:rsidDel="00F44CB6">
                              <w:t>=</w:t>
                            </w:r>
                            <w:r w:rsidDel="00F44CB6">
                              <w:rPr>
                                <w:spacing w:val="-2"/>
                              </w:rPr>
                              <w:t xml:space="preserve"> </w:t>
                            </w:r>
                            <w:r w:rsidDel="00F44CB6">
                              <w:t>%d\n",</w:t>
                            </w:r>
                            <w:r w:rsidDel="00F44CB6">
                              <w:rPr>
                                <w:spacing w:val="-2"/>
                              </w:rPr>
                              <w:t xml:space="preserve"> </w:t>
                            </w:r>
                            <w:r w:rsidDel="00F44CB6">
                              <w:t>a);</w:t>
                            </w:r>
                            <w:r w:rsidDel="00F44CB6">
                              <w:rPr>
                                <w:spacing w:val="40"/>
                              </w:rPr>
                              <w:t xml:space="preserve"> </w:t>
                            </w:r>
                            <w:r w:rsidDel="00F44CB6">
                              <w:t>//</w:t>
                            </w:r>
                            <w:r w:rsidDel="00F44CB6">
                              <w:rPr>
                                <w:spacing w:val="-2"/>
                              </w:rPr>
                              <w:t xml:space="preserve"> </w:t>
                            </w:r>
                            <w:r w:rsidDel="00F44CB6">
                              <w:t>Output:</w:t>
                            </w:r>
                            <w:r w:rsidDel="00F44CB6">
                              <w:rPr>
                                <w:spacing w:val="-2"/>
                              </w:rPr>
                              <w:t xml:space="preserve"> </w:t>
                            </w:r>
                            <w:r w:rsidDel="00F44CB6">
                              <w:t>10 a %= 3;</w:t>
                            </w:r>
                            <w:r w:rsidDel="00F44CB6">
                              <w:rPr>
                                <w:spacing w:val="40"/>
                              </w:rPr>
                              <w:t xml:space="preserve"> </w:t>
                            </w:r>
                            <w:r w:rsidDel="00F44CB6">
                              <w:t>// a becomes 1 (10 % 3)</w:t>
                            </w:r>
                            <w:r w:rsidDel="00F44CB6">
                              <w:rPr>
                                <w:spacing w:val="40"/>
                              </w:rPr>
                              <w:t xml:space="preserve"> </w:t>
                            </w:r>
                            <w:r w:rsidDel="00F44CB6">
                              <w:t>printf("After</w:t>
                            </w:r>
                            <w:r w:rsidDel="00F44CB6">
                              <w:rPr>
                                <w:spacing w:val="-4"/>
                              </w:rPr>
                              <w:t xml:space="preserve"> </w:t>
                            </w:r>
                            <w:r w:rsidDel="00F44CB6">
                              <w:t>%=</w:t>
                            </w:r>
                            <w:r w:rsidDel="00F44CB6">
                              <w:rPr>
                                <w:spacing w:val="-5"/>
                              </w:rPr>
                              <w:t xml:space="preserve"> </w:t>
                            </w:r>
                            <w:r w:rsidDel="00F44CB6">
                              <w:t>:</w:t>
                            </w:r>
                            <w:r w:rsidDel="00F44CB6">
                              <w:rPr>
                                <w:spacing w:val="-4"/>
                              </w:rPr>
                              <w:t xml:space="preserve"> </w:t>
                            </w:r>
                            <w:r w:rsidDel="00F44CB6">
                              <w:t>a</w:t>
                            </w:r>
                            <w:r w:rsidDel="00F44CB6">
                              <w:rPr>
                                <w:spacing w:val="-3"/>
                              </w:rPr>
                              <w:t xml:space="preserve"> </w:t>
                            </w:r>
                            <w:r w:rsidDel="00F44CB6">
                              <w:t>=</w:t>
                            </w:r>
                            <w:r w:rsidDel="00F44CB6">
                              <w:rPr>
                                <w:spacing w:val="-3"/>
                              </w:rPr>
                              <w:t xml:space="preserve"> </w:t>
                            </w:r>
                            <w:r w:rsidDel="00F44CB6">
                              <w:t>%d\n",</w:t>
                            </w:r>
                            <w:r w:rsidDel="00F44CB6">
                              <w:rPr>
                                <w:spacing w:val="-4"/>
                              </w:rPr>
                              <w:t xml:space="preserve"> </w:t>
                            </w:r>
                            <w:r w:rsidDel="00F44CB6">
                              <w:t>a);</w:t>
                            </w:r>
                            <w:r w:rsidDel="00F44CB6">
                              <w:rPr>
                                <w:spacing w:val="40"/>
                              </w:rPr>
                              <w:t xml:space="preserve"> </w:t>
                            </w:r>
                            <w:r w:rsidDel="00F44CB6">
                              <w:t>//</w:t>
                            </w:r>
                            <w:r w:rsidDel="00F44CB6">
                              <w:rPr>
                                <w:spacing w:val="-4"/>
                              </w:rPr>
                              <w:t xml:space="preserve"> </w:t>
                            </w:r>
                            <w:r w:rsidDel="00F44CB6">
                              <w:t>Output:</w:t>
                            </w:r>
                            <w:r w:rsidDel="00F44CB6">
                              <w:rPr>
                                <w:spacing w:val="-4"/>
                              </w:rPr>
                              <w:t xml:space="preserve"> </w:t>
                            </w:r>
                            <w:r w:rsidDel="00F44CB6">
                              <w:t>1</w:t>
                            </w:r>
                          </w:moveFrom>
                          <w:moveFromRangeEnd w:id="2242"/>
                        </w:p>
                      </w:txbxContent>
                    </v:textbox>
                  </v:shape>
                  <w10:wrap type="topAndBottom" anchorx="page"/>
                </v:group>
              </w:pict>
            </mc:Fallback>
          </mc:AlternateContent>
        </w:r>
      </w:del>
    </w:p>
    <w:p w14:paraId="13546086" w14:textId="4676A013" w:rsidR="00721600" w:rsidDel="00A64B5E" w:rsidRDefault="00721600">
      <w:pPr>
        <w:pStyle w:val="NormalBPBHEB"/>
        <w:rPr>
          <w:del w:id="1700" w:author="Abhiram Arali" w:date="2024-11-13T12:58:00Z"/>
          <w:sz w:val="20"/>
        </w:rPr>
        <w:sectPr w:rsidR="00721600" w:rsidDel="00A64B5E">
          <w:pgSz w:w="11910" w:h="16840"/>
          <w:pgMar w:top="1540" w:right="1220" w:bottom="1200" w:left="1220" w:header="758" w:footer="1000" w:gutter="0"/>
          <w:cols w:space="720"/>
        </w:sectPr>
        <w:pPrChange w:id="1701" w:author="Abhiram Arali" w:date="2024-11-13T12:59:00Z">
          <w:pPr/>
        </w:pPrChange>
      </w:pPr>
    </w:p>
    <w:p w14:paraId="2707B02D" w14:textId="1FF2DB6E" w:rsidR="00721600" w:rsidDel="00C979B7" w:rsidRDefault="00721600">
      <w:pPr>
        <w:pStyle w:val="NormalBPBHEB"/>
        <w:rPr>
          <w:del w:id="1702" w:author="Abhiram Arali" w:date="2024-11-13T12:59:00Z"/>
          <w:sz w:val="7"/>
        </w:rPr>
        <w:pPrChange w:id="1703" w:author="Abhiram Arali" w:date="2024-11-13T12:59:00Z">
          <w:pPr>
            <w:pStyle w:val="BodyText"/>
            <w:spacing w:before="7" w:after="1"/>
          </w:pPr>
        </w:pPrChange>
      </w:pPr>
    </w:p>
    <w:p w14:paraId="6CFE6A5D" w14:textId="0CCC22EA" w:rsidR="00721600" w:rsidRDefault="00721600">
      <w:pPr>
        <w:pStyle w:val="NormalBPBHEB"/>
        <w:rPr>
          <w:sz w:val="20"/>
        </w:rPr>
        <w:pPrChange w:id="1704" w:author="Abhiram Arali" w:date="2024-11-13T12:59:00Z">
          <w:pPr>
            <w:pStyle w:val="BodyText"/>
            <w:ind w:left="102"/>
          </w:pPr>
        </w:pPrChange>
      </w:pPr>
      <w:del w:id="1705" w:author="Abhiram Arali" w:date="2024-11-13T12:59:00Z">
        <w:r w:rsidDel="00AE6F5D">
          <w:rPr>
            <w:noProof/>
            <w:sz w:val="20"/>
            <w:lang w:val="en-IN" w:eastAsia="en-IN"/>
            <w:rPrChange w:id="1706" w:author="Unknown">
              <w:rPr>
                <w:noProof/>
                <w:lang w:val="en-IN" w:eastAsia="en-IN"/>
              </w:rPr>
            </w:rPrChange>
          </w:rPr>
          <mc:AlternateContent>
            <mc:Choice Requires="wpg">
              <w:drawing>
                <wp:inline distT="0" distB="0" distL="0" distR="0" wp14:anchorId="7B3FC30D" wp14:editId="0E642B60">
                  <wp:extent cx="5882640" cy="645160"/>
                  <wp:effectExtent l="0" t="0" r="0" b="254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645160"/>
                            <a:chOff x="0" y="0"/>
                            <a:chExt cx="5882640" cy="645160"/>
                          </a:xfrm>
                        </wpg:grpSpPr>
                        <wps:wsp>
                          <wps:cNvPr id="13" name="Graphic 279"/>
                          <wps:cNvSpPr/>
                          <wps:spPr>
                            <a:xfrm>
                              <a:off x="0" y="12"/>
                              <a:ext cx="5882640" cy="645160"/>
                            </a:xfrm>
                            <a:custGeom>
                              <a:avLst/>
                              <a:gdLst/>
                              <a:ahLst/>
                              <a:cxnLst/>
                              <a:rect l="l" t="t" r="r" b="b"/>
                              <a:pathLst>
                                <a:path w="5882640" h="645160">
                                  <a:moveTo>
                                    <a:pt x="5875909" y="638848"/>
                                  </a:moveTo>
                                  <a:lnTo>
                                    <a:pt x="6096" y="638848"/>
                                  </a:lnTo>
                                  <a:lnTo>
                                    <a:pt x="6096" y="364528"/>
                                  </a:lnTo>
                                  <a:lnTo>
                                    <a:pt x="6096" y="0"/>
                                  </a:lnTo>
                                  <a:lnTo>
                                    <a:pt x="0" y="0"/>
                                  </a:lnTo>
                                  <a:lnTo>
                                    <a:pt x="0" y="364528"/>
                                  </a:lnTo>
                                  <a:lnTo>
                                    <a:pt x="0" y="638848"/>
                                  </a:lnTo>
                                  <a:lnTo>
                                    <a:pt x="0" y="644944"/>
                                  </a:lnTo>
                                  <a:lnTo>
                                    <a:pt x="6096" y="644944"/>
                                  </a:lnTo>
                                  <a:lnTo>
                                    <a:pt x="5875909" y="644944"/>
                                  </a:lnTo>
                                  <a:lnTo>
                                    <a:pt x="5875909" y="638848"/>
                                  </a:lnTo>
                                  <a:close/>
                                </a:path>
                                <a:path w="5882640" h="645160">
                                  <a:moveTo>
                                    <a:pt x="5882081" y="0"/>
                                  </a:moveTo>
                                  <a:lnTo>
                                    <a:pt x="5875985" y="0"/>
                                  </a:lnTo>
                                  <a:lnTo>
                                    <a:pt x="5875985" y="364528"/>
                                  </a:lnTo>
                                  <a:lnTo>
                                    <a:pt x="5875985" y="638848"/>
                                  </a:lnTo>
                                  <a:lnTo>
                                    <a:pt x="5875985" y="644944"/>
                                  </a:lnTo>
                                  <a:lnTo>
                                    <a:pt x="5882081" y="644944"/>
                                  </a:lnTo>
                                  <a:lnTo>
                                    <a:pt x="5882081" y="638848"/>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4" name="Textbox 280"/>
                          <wps:cNvSpPr txBox="1"/>
                          <wps:spPr>
                            <a:xfrm>
                              <a:off x="6095" y="0"/>
                              <a:ext cx="5869940" cy="639445"/>
                            </a:xfrm>
                            <a:prstGeom prst="rect">
                              <a:avLst/>
                            </a:prstGeom>
                          </wps:spPr>
                          <wps:txbx>
                            <w:txbxContent>
                              <w:p w14:paraId="05548496" w14:textId="1AA402BE" w:rsidR="00721600" w:rsidDel="00895339" w:rsidRDefault="00721600">
                                <w:pPr>
                                  <w:pStyle w:val="CodeBlockBPBHEB"/>
                                  <w:pPrChange w:id="1707" w:author="Abhiram Arali" w:date="2024-11-13T12:59:00Z">
                                    <w:pPr>
                                      <w:spacing w:line="276" w:lineRule="exact"/>
                                      <w:ind w:left="347"/>
                                    </w:pPr>
                                  </w:pPrChange>
                                </w:pPr>
                                <w:moveFromRangeStart w:id="1708" w:author="Abhiram Arali" w:date="2024-11-13T12:59:00Z" w:name="move182395163"/>
                                <w:moveFrom w:id="1709" w:author="Abhiram Arali" w:date="2024-11-13T12:59:00Z">
                                  <w:r w:rsidDel="00895339">
                                    <w:t>return</w:t>
                                  </w:r>
                                  <w:r w:rsidDel="00895339">
                                    <w:rPr>
                                      <w:spacing w:val="-2"/>
                                    </w:rPr>
                                    <w:t xml:space="preserve"> </w:t>
                                  </w:r>
                                  <w:r w:rsidDel="00895339">
                                    <w:rPr>
                                      <w:spacing w:val="-5"/>
                                    </w:rPr>
                                    <w:t>0;</w:t>
                                  </w:r>
                                </w:moveFrom>
                              </w:p>
                              <w:p w14:paraId="166F159C" w14:textId="210A0512" w:rsidR="00721600" w:rsidDel="00895339" w:rsidRDefault="00721600">
                                <w:pPr>
                                  <w:pStyle w:val="CodeBlockBPBHEB"/>
                                  <w:pPrChange w:id="1710" w:author="Abhiram Arali" w:date="2024-11-13T12:59:00Z">
                                    <w:pPr>
                                      <w:spacing w:before="21"/>
                                    </w:pPr>
                                  </w:pPrChange>
                                </w:pPr>
                              </w:p>
                              <w:p w14:paraId="3E9CAE1B" w14:textId="18715969" w:rsidR="00721600" w:rsidRDefault="00721600">
                                <w:pPr>
                                  <w:pStyle w:val="CodeBlockBPBHEB"/>
                                  <w:pPrChange w:id="1711" w:author="Abhiram Arali" w:date="2024-11-13T12:59:00Z">
                                    <w:pPr>
                                      <w:ind w:left="107"/>
                                    </w:pPr>
                                  </w:pPrChange>
                                </w:pPr>
                                <w:moveFrom w:id="1712" w:author="Abhiram Arali" w:date="2024-11-13T12:59:00Z">
                                  <w:r w:rsidDel="00895339">
                                    <w:rPr>
                                      <w:spacing w:val="-10"/>
                                    </w:rPr>
                                    <w:t>}</w:t>
                                  </w:r>
                                </w:moveFrom>
                                <w:moveFromRangeEnd w:id="1708"/>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3FC30D" id="Group 9" o:spid="_x0000_s1096" style="width:463.2pt;height:50.8pt;mso-position-horizontal-relative:char;mso-position-vertical-relative:line" coordsize="58826,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">
                  <v:shape id="Graphic 279" o:spid="_x0000_s1097" style="position:absolute;width:58826;height:6451;visibility:visible;mso-wrap-style:square;v-text-anchor:top" coordsize="5882640,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" path="m5875909,638848r-5869813,l6096,364528,6096,,,,,364528,,638848r,6096l6096,644944r5869813,l5875909,638848xem5882081,r-6096,l5875985,364528r,274320l5875985,644944r6096,l5882081,638848r,-274320l5882081,xe" fillcolor="black" stroked="f">
                    <v:path arrowok="t"/>
                  </v:shape>
                  <v:shape id="Textbox 280" o:spid="_x0000_s1098" type="#_x0000_t202" style="position:absolute;left:60;width:58700;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" filled="f" stroked="f">
                    <v:textbox inset="0,0,0,0">
                      <w:txbxContent>
                        <w:p w14:paraId="05548496" w14:textId="1AA402BE" w:rsidR="00721600" w:rsidDel="00895339" w:rsidRDefault="00721600">
                          <w:pPr>
                            <w:pStyle w:val="CodeBlockBPBHEB"/>
                            <w:rPr>
                              <w:moveFrom w:id="2277" w:author="Abhiram Arali" w:date="2024-11-13T12:59:00Z" w16du:dateUtc="2024-11-13T07:29:00Z"/>
                            </w:rPr>
                            <w:pPrChange w:id="2278" w:author="Abhiram Arali" w:date="2024-11-13T12:59:00Z" w16du:dateUtc="2024-11-13T07:29:00Z">
                              <w:pPr>
                                <w:spacing w:line="276" w:lineRule="exact"/>
                                <w:ind w:left="347"/>
                              </w:pPr>
                            </w:pPrChange>
                          </w:pPr>
                          <w:moveFromRangeStart w:id="2279" w:author="Abhiram Arali" w:date="2024-11-13T12:59:00Z" w:name="move182395163"/>
                          <w:moveFrom w:id="2280" w:author="Abhiram Arali" w:date="2024-11-13T12:59:00Z" w16du:dateUtc="2024-11-13T07:29:00Z">
                            <w:r w:rsidDel="00895339">
                              <w:t>return</w:t>
                            </w:r>
                            <w:r w:rsidDel="00895339">
                              <w:rPr>
                                <w:spacing w:val="-2"/>
                              </w:rPr>
                              <w:t xml:space="preserve"> </w:t>
                            </w:r>
                            <w:r w:rsidDel="00895339">
                              <w:rPr>
                                <w:spacing w:val="-5"/>
                              </w:rPr>
                              <w:t>0;</w:t>
                            </w:r>
                          </w:moveFrom>
                        </w:p>
                        <w:p w14:paraId="166F159C" w14:textId="210A0512" w:rsidR="00721600" w:rsidDel="00895339" w:rsidRDefault="00721600">
                          <w:pPr>
                            <w:pStyle w:val="CodeBlockBPBHEB"/>
                            <w:rPr>
                              <w:moveFrom w:id="2281" w:author="Abhiram Arali" w:date="2024-11-13T12:59:00Z" w16du:dateUtc="2024-11-13T07:29:00Z"/>
                            </w:rPr>
                            <w:pPrChange w:id="2282" w:author="Abhiram Arali" w:date="2024-11-13T12:59:00Z" w16du:dateUtc="2024-11-13T07:29:00Z">
                              <w:pPr>
                                <w:spacing w:before="21"/>
                              </w:pPr>
                            </w:pPrChange>
                          </w:pPr>
                        </w:p>
                        <w:p w14:paraId="3E9CAE1B" w14:textId="18715969" w:rsidR="00721600" w:rsidRDefault="00721600">
                          <w:pPr>
                            <w:pStyle w:val="CodeBlockBPBHEB"/>
                            <w:pPrChange w:id="2283" w:author="Abhiram Arali" w:date="2024-11-13T12:59:00Z" w16du:dateUtc="2024-11-13T07:29:00Z">
                              <w:pPr>
                                <w:ind w:left="107"/>
                              </w:pPr>
                            </w:pPrChange>
                          </w:pPr>
                          <w:moveFrom w:id="2284" w:author="Abhiram Arali" w:date="2024-11-13T12:59:00Z" w16du:dateUtc="2024-11-13T07:29:00Z">
                            <w:r w:rsidDel="00895339">
                              <w:rPr>
                                <w:spacing w:val="-10"/>
                              </w:rPr>
                              <w:t>}</w:t>
                            </w:r>
                          </w:moveFrom>
                          <w:moveFromRangeEnd w:id="2279"/>
                        </w:p>
                      </w:txbxContent>
                    </v:textbox>
                  </v:shape>
                  <w10:anchorlock/>
                </v:group>
              </w:pict>
            </mc:Fallback>
          </mc:AlternateContent>
        </w:r>
      </w:del>
    </w:p>
    <w:p w14:paraId="77435E94" w14:textId="723BD419" w:rsidR="00721600" w:rsidRDefault="00721600">
      <w:pPr>
        <w:pStyle w:val="Heading2BPBHEB"/>
        <w:pPrChange w:id="1713" w:author="Abhiram Arali" w:date="2024-11-13T12:56:00Z">
          <w:pPr>
            <w:pStyle w:val="Heading2"/>
            <w:spacing w:before="133"/>
          </w:pPr>
        </w:pPrChange>
      </w:pPr>
      <w:r>
        <w:t>Conditional</w:t>
      </w:r>
      <w:r>
        <w:rPr>
          <w:spacing w:val="-2"/>
        </w:rPr>
        <w:t xml:space="preserve"> </w:t>
      </w:r>
      <w:r w:rsidR="00955DCE">
        <w:rPr>
          <w:spacing w:val="-2"/>
        </w:rPr>
        <w:t>operators</w:t>
      </w:r>
    </w:p>
    <w:p w14:paraId="6E904A13" w14:textId="25B3EF5F" w:rsidR="00721600" w:rsidDel="00C85EF5" w:rsidRDefault="00721600" w:rsidP="00721600">
      <w:pPr>
        <w:pStyle w:val="BodyText"/>
        <w:spacing w:before="21"/>
        <w:rPr>
          <w:del w:id="1714" w:author="Abhiram Arali" w:date="2024-11-13T12:56:00Z"/>
          <w:b/>
          <w:i/>
        </w:rPr>
      </w:pPr>
    </w:p>
    <w:p w14:paraId="3076B3EA" w14:textId="77777777" w:rsidR="00721600" w:rsidRDefault="00721600">
      <w:pPr>
        <w:pStyle w:val="NormalBPBHEB"/>
        <w:pPrChange w:id="1715" w:author="Abhiram Arali" w:date="2024-11-13T12:59:00Z">
          <w:pPr>
            <w:pStyle w:val="BodyText"/>
            <w:spacing w:line="360" w:lineRule="auto"/>
            <w:ind w:left="220" w:right="221"/>
            <w:jc w:val="both"/>
          </w:pPr>
        </w:pPrChange>
      </w:pPr>
      <w:r>
        <w:t xml:space="preserve">Conditional operators, also known as ternary operators, are used to evaluate a </w:t>
      </w:r>
      <w:proofErr w:type="spellStart"/>
      <w:proofErr w:type="gramStart"/>
      <w:r>
        <w:t>boolean</w:t>
      </w:r>
      <w:proofErr w:type="spellEnd"/>
      <w:proofErr w:type="gramEnd"/>
      <w:r>
        <w:t xml:space="preserve"> expression and return one of two values based on the result. The conditional operator is represented by the </w:t>
      </w:r>
      <w:proofErr w:type="gramStart"/>
      <w:r>
        <w:t>syntax ?</w:t>
      </w:r>
      <w:proofErr w:type="gramEnd"/>
      <w:r>
        <w:t xml:space="preserve"> : </w:t>
      </w:r>
      <w:proofErr w:type="gramStart"/>
      <w:r>
        <w:t>and</w:t>
      </w:r>
      <w:proofErr w:type="gramEnd"/>
      <w:r>
        <w:t xml:space="preserve"> is a concise way to write simple if-else statements.</w:t>
      </w:r>
    </w:p>
    <w:p w14:paraId="54E0D8F8" w14:textId="363A89EA" w:rsidR="00721600" w:rsidRDefault="00721600">
      <w:pPr>
        <w:pStyle w:val="NormalBPBHEB"/>
        <w:pPrChange w:id="1716" w:author="Abhiram Arali" w:date="2024-11-13T13:00:00Z">
          <w:pPr>
            <w:pStyle w:val="BodyText"/>
            <w:spacing w:before="160"/>
            <w:ind w:left="220"/>
          </w:pPr>
        </w:pPrChange>
      </w:pPr>
      <w:r>
        <w:t>Syntax</w:t>
      </w:r>
      <w:ins w:id="1717" w:author="Abhiram Arali" w:date="2024-11-13T12:59:00Z">
        <w:r w:rsidR="00D67306">
          <w:t xml:space="preserve">: </w:t>
        </w:r>
      </w:ins>
      <w:proofErr w:type="gramStart"/>
      <w:ins w:id="1718" w:author="Abhiram Arali" w:date="2024-11-13T13:00:00Z">
        <w:r w:rsidR="00884D68" w:rsidRPr="00BD180F">
          <w:rPr>
            <w:i/>
            <w:iCs/>
            <w:rPrChange w:id="1719" w:author="Abhiram Arali" w:date="2024-11-13T13:00:00Z">
              <w:rPr/>
            </w:rPrChange>
          </w:rPr>
          <w:t>condition ?</w:t>
        </w:r>
      </w:ins>
      <w:proofErr w:type="gramEnd"/>
    </w:p>
    <w:p w14:paraId="32890442" w14:textId="2953BE6E" w:rsidR="00C51805" w:rsidRDefault="00C51805">
      <w:pPr>
        <w:pStyle w:val="NormalBPBHEB"/>
        <w:numPr>
          <w:ilvl w:val="0"/>
          <w:numId w:val="75"/>
        </w:numPr>
        <w:pPrChange w:id="1720" w:author="Abhiram Arali" w:date="2024-11-13T13:00:00Z">
          <w:pPr>
            <w:pStyle w:val="BodyText"/>
            <w:spacing w:before="18" w:line="499" w:lineRule="auto"/>
            <w:ind w:left="107" w:right="3138"/>
          </w:pPr>
        </w:pPrChange>
      </w:pPr>
      <w:moveToRangeStart w:id="1721" w:author="Abhiram Arali" w:date="2024-11-13T12:59:00Z" w:name="move182395202"/>
      <w:moveTo w:id="1722" w:author="Abhiram Arali" w:date="2024-11-13T12:59:00Z">
        <w:del w:id="1723" w:author="Abhiram Arali" w:date="2024-11-13T13:00:00Z">
          <w:r w:rsidRPr="00D831A1" w:rsidDel="00884D68">
            <w:rPr>
              <w:b/>
              <w:bCs/>
              <w:rPrChange w:id="1724" w:author="Abhiram Arali" w:date="2024-11-13T13:00:00Z">
                <w:rPr/>
              </w:rPrChange>
            </w:rPr>
            <w:delText xml:space="preserve">condition ? </w:delText>
          </w:r>
        </w:del>
        <w:proofErr w:type="spellStart"/>
        <w:r w:rsidRPr="00D831A1">
          <w:rPr>
            <w:b/>
            <w:bCs/>
            <w:rPrChange w:id="1725" w:author="Abhiram Arali" w:date="2024-11-13T13:00:00Z">
              <w:rPr/>
            </w:rPrChange>
          </w:rPr>
          <w:t>expression_if_</w:t>
        </w:r>
        <w:proofErr w:type="gramStart"/>
        <w:r w:rsidRPr="00D831A1">
          <w:rPr>
            <w:b/>
            <w:bCs/>
            <w:rPrChange w:id="1726" w:author="Abhiram Arali" w:date="2024-11-13T13:00:00Z">
              <w:rPr/>
            </w:rPrChange>
          </w:rPr>
          <w:t>true</w:t>
        </w:r>
        <w:proofErr w:type="spellEnd"/>
        <w:r>
          <w:t xml:space="preserve"> :</w:t>
        </w:r>
        <w:proofErr w:type="gramEnd"/>
        <w:r>
          <w:t xml:space="preserve"> </w:t>
        </w:r>
        <w:proofErr w:type="spellStart"/>
        <w:r>
          <w:t>expression_if_false</w:t>
        </w:r>
        <w:proofErr w:type="spellEnd"/>
        <w:r>
          <w:t>; condition:</w:t>
        </w:r>
        <w:r>
          <w:rPr>
            <w:spacing w:val="-5"/>
          </w:rPr>
          <w:t xml:space="preserve"> </w:t>
        </w:r>
        <w:r>
          <w:t>A</w:t>
        </w:r>
        <w:r>
          <w:rPr>
            <w:spacing w:val="-5"/>
          </w:rPr>
          <w:t xml:space="preserve"> </w:t>
        </w:r>
        <w:del w:id="1727" w:author="Abhiram Arali" w:date="2024-11-13T13:00:00Z">
          <w:r w:rsidDel="00EB5841">
            <w:delText>boolean</w:delText>
          </w:r>
        </w:del>
      </w:moveTo>
      <w:ins w:id="1728" w:author="Abhiram Arali" w:date="2024-11-13T13:00:00Z">
        <w:r w:rsidR="00EB5841">
          <w:t>Boolean</w:t>
        </w:r>
        <w:r w:rsidR="005515A6">
          <w:rPr>
            <w:spacing w:val="-5"/>
          </w:rPr>
          <w:t xml:space="preserve"> </w:t>
        </w:r>
      </w:ins>
      <w:moveTo w:id="1729" w:author="Abhiram Arali" w:date="2024-11-13T12:59:00Z">
        <w:del w:id="1730" w:author="Abhiram Arali" w:date="2024-11-13T13:00:00Z">
          <w:r w:rsidDel="00EB5841">
            <w:rPr>
              <w:spacing w:val="-5"/>
            </w:rPr>
            <w:delText xml:space="preserve"> </w:delText>
          </w:r>
        </w:del>
        <w:r>
          <w:t>expression</w:t>
        </w:r>
        <w:r>
          <w:rPr>
            <w:spacing w:val="-5"/>
          </w:rPr>
          <w:t xml:space="preserve"> </w:t>
        </w:r>
        <w:r>
          <w:t>that</w:t>
        </w:r>
        <w:r>
          <w:rPr>
            <w:spacing w:val="-5"/>
          </w:rPr>
          <w:t xml:space="preserve"> </w:t>
        </w:r>
        <w:r>
          <w:t>evaluates</w:t>
        </w:r>
        <w:r>
          <w:rPr>
            <w:spacing w:val="-5"/>
          </w:rPr>
          <w:t xml:space="preserve"> </w:t>
        </w:r>
        <w:r>
          <w:t>to</w:t>
        </w:r>
        <w:r>
          <w:rPr>
            <w:spacing w:val="-5"/>
          </w:rPr>
          <w:t xml:space="preserve"> </w:t>
        </w:r>
        <w:r>
          <w:t>true</w:t>
        </w:r>
        <w:r>
          <w:rPr>
            <w:spacing w:val="-6"/>
          </w:rPr>
          <w:t xml:space="preserve"> </w:t>
        </w:r>
        <w:r>
          <w:t>or</w:t>
        </w:r>
        <w:r>
          <w:rPr>
            <w:spacing w:val="-5"/>
          </w:rPr>
          <w:t xml:space="preserve"> </w:t>
        </w:r>
        <w:r>
          <w:t>false.</w:t>
        </w:r>
      </w:moveTo>
    </w:p>
    <w:p w14:paraId="4D7525E7" w14:textId="77777777" w:rsidR="00C51805" w:rsidRDefault="00C51805">
      <w:pPr>
        <w:pStyle w:val="NormalBPBHEB"/>
        <w:numPr>
          <w:ilvl w:val="0"/>
          <w:numId w:val="75"/>
        </w:numPr>
        <w:pPrChange w:id="1731" w:author="Abhiram Arali" w:date="2024-11-13T13:00:00Z">
          <w:pPr>
            <w:pStyle w:val="BodyText"/>
            <w:spacing w:line="275" w:lineRule="exact"/>
            <w:ind w:left="107"/>
          </w:pPr>
        </w:pPrChange>
      </w:pPr>
      <w:proofErr w:type="spellStart"/>
      <w:moveTo w:id="1732" w:author="Abhiram Arali" w:date="2024-11-13T12:59:00Z">
        <w:r w:rsidRPr="00D831A1">
          <w:rPr>
            <w:b/>
            <w:bCs/>
            <w:rPrChange w:id="1733" w:author="Abhiram Arali" w:date="2024-11-13T13:00:00Z">
              <w:rPr/>
            </w:rPrChange>
          </w:rPr>
          <w:t>expression_if_true</w:t>
        </w:r>
        <w:proofErr w:type="spellEnd"/>
        <w:r>
          <w:t>:</w:t>
        </w:r>
        <w:r>
          <w:rPr>
            <w:spacing w:val="-3"/>
          </w:rPr>
          <w:t xml:space="preserve"> </w:t>
        </w:r>
        <w:r>
          <w:t>The</w:t>
        </w:r>
        <w:r>
          <w:rPr>
            <w:spacing w:val="-2"/>
          </w:rPr>
          <w:t xml:space="preserve"> </w:t>
        </w:r>
        <w:r>
          <w:t>expression</w:t>
        </w:r>
        <w:r>
          <w:rPr>
            <w:spacing w:val="-1"/>
          </w:rPr>
          <w:t xml:space="preserve"> </w:t>
        </w:r>
        <w:r>
          <w:t>returned</w:t>
        </w:r>
        <w:r>
          <w:rPr>
            <w:spacing w:val="-1"/>
          </w:rPr>
          <w:t xml:space="preserve"> </w:t>
        </w:r>
        <w:r>
          <w:t>if</w:t>
        </w:r>
        <w:r>
          <w:rPr>
            <w:spacing w:val="-1"/>
          </w:rPr>
          <w:t xml:space="preserve"> </w:t>
        </w:r>
        <w:r>
          <w:t>the condition</w:t>
        </w:r>
        <w:r>
          <w:rPr>
            <w:spacing w:val="-1"/>
          </w:rPr>
          <w:t xml:space="preserve"> </w:t>
        </w:r>
        <w:r>
          <w:t xml:space="preserve">is </w:t>
        </w:r>
        <w:r>
          <w:rPr>
            <w:spacing w:val="-2"/>
          </w:rPr>
          <w:t>true.</w:t>
        </w:r>
      </w:moveTo>
    </w:p>
    <w:p w14:paraId="223BE52A" w14:textId="77777777" w:rsidR="00C51805" w:rsidRDefault="00C51805">
      <w:pPr>
        <w:pStyle w:val="NormalBPBHEB"/>
        <w:pPrChange w:id="1734" w:author="Abhiram Arali" w:date="2024-11-13T13:00:00Z">
          <w:pPr>
            <w:pStyle w:val="BodyText"/>
            <w:spacing w:before="21"/>
          </w:pPr>
        </w:pPrChange>
      </w:pPr>
    </w:p>
    <w:p w14:paraId="6ED3325A" w14:textId="77777777" w:rsidR="00C51805" w:rsidRDefault="00C51805">
      <w:pPr>
        <w:pStyle w:val="NormalBPBHEB"/>
        <w:numPr>
          <w:ilvl w:val="0"/>
          <w:numId w:val="75"/>
        </w:numPr>
        <w:pPrChange w:id="1735" w:author="Abhiram Arali" w:date="2024-11-13T13:00:00Z">
          <w:pPr>
            <w:pStyle w:val="BodyText"/>
            <w:spacing w:before="1"/>
            <w:ind w:left="107"/>
          </w:pPr>
        </w:pPrChange>
      </w:pPr>
      <w:proofErr w:type="spellStart"/>
      <w:moveTo w:id="1736" w:author="Abhiram Arali" w:date="2024-11-13T12:59:00Z">
        <w:r w:rsidRPr="00D831A1">
          <w:rPr>
            <w:b/>
            <w:bCs/>
            <w:rPrChange w:id="1737" w:author="Abhiram Arali" w:date="2024-11-13T13:00:00Z">
              <w:rPr/>
            </w:rPrChange>
          </w:rPr>
          <w:t>expression_if_false</w:t>
        </w:r>
        <w:proofErr w:type="spellEnd"/>
        <w:r w:rsidRPr="00D831A1">
          <w:rPr>
            <w:b/>
            <w:bCs/>
            <w:rPrChange w:id="1738" w:author="Abhiram Arali" w:date="2024-11-13T13:00:00Z">
              <w:rPr/>
            </w:rPrChange>
          </w:rPr>
          <w:t>:</w:t>
        </w:r>
        <w:r>
          <w:rPr>
            <w:spacing w:val="-2"/>
          </w:rPr>
          <w:t xml:space="preserve"> </w:t>
        </w:r>
        <w:r>
          <w:t>The expression</w:t>
        </w:r>
        <w:r>
          <w:rPr>
            <w:spacing w:val="-1"/>
          </w:rPr>
          <w:t xml:space="preserve"> </w:t>
        </w:r>
        <w:r>
          <w:t>returned</w:t>
        </w:r>
        <w:r>
          <w:rPr>
            <w:spacing w:val="-1"/>
          </w:rPr>
          <w:t xml:space="preserve"> </w:t>
        </w:r>
        <w:r>
          <w:t>if</w:t>
        </w:r>
        <w:r>
          <w:rPr>
            <w:spacing w:val="-1"/>
          </w:rPr>
          <w:t xml:space="preserve"> </w:t>
        </w:r>
        <w:r>
          <w:t>the condition</w:t>
        </w:r>
        <w:r>
          <w:rPr>
            <w:spacing w:val="-1"/>
          </w:rPr>
          <w:t xml:space="preserve"> </w:t>
        </w:r>
        <w:r>
          <w:t>is</w:t>
        </w:r>
        <w:r>
          <w:rPr>
            <w:spacing w:val="-1"/>
          </w:rPr>
          <w:t xml:space="preserve"> </w:t>
        </w:r>
        <w:r>
          <w:rPr>
            <w:spacing w:val="-2"/>
          </w:rPr>
          <w:t>false.</w:t>
        </w:r>
      </w:moveTo>
    </w:p>
    <w:moveToRangeEnd w:id="1721"/>
    <w:p w14:paraId="50F08E70" w14:textId="44A14249" w:rsidR="00721600" w:rsidRDefault="00721600">
      <w:pPr>
        <w:pStyle w:val="NormalBPBHEB"/>
        <w:rPr>
          <w:sz w:val="20"/>
        </w:rPr>
        <w:pPrChange w:id="1739" w:author="Abhiram Arali" w:date="2024-11-13T13:00:00Z">
          <w:pPr>
            <w:pStyle w:val="BodyText"/>
            <w:spacing w:before="47"/>
          </w:pPr>
        </w:pPrChange>
      </w:pPr>
      <w:del w:id="1740" w:author="Abhiram Arali" w:date="2024-11-13T12:59:00Z">
        <w:r w:rsidDel="00884D68">
          <w:rPr>
            <w:noProof/>
            <w:lang w:val="en-IN" w:eastAsia="en-IN"/>
            <w:rPrChange w:id="1741" w:author="Unknown">
              <w:rPr>
                <w:noProof/>
                <w:lang w:val="en-IN" w:eastAsia="en-IN"/>
              </w:rPr>
            </w:rPrChange>
          </w:rPr>
          <mc:AlternateContent>
            <mc:Choice Requires="wps">
              <w:drawing>
                <wp:anchor distT="0" distB="0" distL="0" distR="0" simplePos="0" relativeHeight="251679744" behindDoc="1" locked="0" layoutInCell="1" allowOverlap="1" wp14:anchorId="7B272B23" wp14:editId="7978C22F">
                  <wp:simplePos x="0" y="0"/>
                  <wp:positionH relativeFrom="page">
                    <wp:posOffset>843076</wp:posOffset>
                  </wp:positionH>
                  <wp:positionV relativeFrom="paragraph">
                    <wp:posOffset>194726</wp:posOffset>
                  </wp:positionV>
                  <wp:extent cx="5876290" cy="1385570"/>
                  <wp:effectExtent l="0" t="0" r="0" b="0"/>
                  <wp:wrapTopAndBottom/>
                  <wp:docPr id="281" name="Text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5570"/>
                          </a:xfrm>
                          <a:prstGeom prst="rect">
                            <a:avLst/>
                          </a:prstGeom>
                          <a:ln w="6096">
                            <a:solidFill>
                              <a:srgbClr val="000000"/>
                            </a:solidFill>
                            <a:prstDash val="solid"/>
                          </a:ln>
                        </wps:spPr>
                        <wps:txbx>
                          <w:txbxContent>
                            <w:p w14:paraId="181AF3FD" w14:textId="2380B59E" w:rsidR="00721600" w:rsidDel="00C51805" w:rsidRDefault="00721600" w:rsidP="00721600">
                              <w:pPr>
                                <w:pStyle w:val="BodyText"/>
                                <w:spacing w:before="18" w:line="499" w:lineRule="auto"/>
                                <w:ind w:left="107" w:right="3138"/>
                              </w:pPr>
                              <w:moveFromRangeStart w:id="1742" w:author="Abhiram Arali" w:date="2024-11-13T12:59:00Z" w:name="move182395202"/>
                              <w:moveFrom w:id="1743" w:author="Abhiram Arali" w:date="2024-11-13T12:59:00Z">
                                <w:r w:rsidDel="00C51805">
                                  <w:t>condition ? expression_if_true : expression_if_false; condition:</w:t>
                                </w:r>
                                <w:r w:rsidDel="00C51805">
                                  <w:rPr>
                                    <w:spacing w:val="-5"/>
                                  </w:rPr>
                                  <w:t xml:space="preserve"> </w:t>
                                </w:r>
                                <w:r w:rsidDel="00C51805">
                                  <w:t>A</w:t>
                                </w:r>
                                <w:r w:rsidDel="00C51805">
                                  <w:rPr>
                                    <w:spacing w:val="-5"/>
                                  </w:rPr>
                                  <w:t xml:space="preserve"> </w:t>
                                </w:r>
                                <w:r w:rsidDel="00C51805">
                                  <w:t>boolean</w:t>
                                </w:r>
                                <w:r w:rsidDel="00C51805">
                                  <w:rPr>
                                    <w:spacing w:val="-5"/>
                                  </w:rPr>
                                  <w:t xml:space="preserve"> </w:t>
                                </w:r>
                                <w:r w:rsidDel="00C51805">
                                  <w:t>expression</w:t>
                                </w:r>
                                <w:r w:rsidDel="00C51805">
                                  <w:rPr>
                                    <w:spacing w:val="-5"/>
                                  </w:rPr>
                                  <w:t xml:space="preserve"> </w:t>
                                </w:r>
                                <w:r w:rsidDel="00C51805">
                                  <w:t>that</w:t>
                                </w:r>
                                <w:r w:rsidDel="00C51805">
                                  <w:rPr>
                                    <w:spacing w:val="-5"/>
                                  </w:rPr>
                                  <w:t xml:space="preserve"> </w:t>
                                </w:r>
                                <w:r w:rsidDel="00C51805">
                                  <w:t>evaluates</w:t>
                                </w:r>
                                <w:r w:rsidDel="00C51805">
                                  <w:rPr>
                                    <w:spacing w:val="-5"/>
                                  </w:rPr>
                                  <w:t xml:space="preserve"> </w:t>
                                </w:r>
                                <w:r w:rsidDel="00C51805">
                                  <w:t>to</w:t>
                                </w:r>
                                <w:r w:rsidDel="00C51805">
                                  <w:rPr>
                                    <w:spacing w:val="-5"/>
                                  </w:rPr>
                                  <w:t xml:space="preserve"> </w:t>
                                </w:r>
                                <w:r w:rsidDel="00C51805">
                                  <w:t>true</w:t>
                                </w:r>
                                <w:r w:rsidDel="00C51805">
                                  <w:rPr>
                                    <w:spacing w:val="-6"/>
                                  </w:rPr>
                                  <w:t xml:space="preserve"> </w:t>
                                </w:r>
                                <w:r w:rsidDel="00C51805">
                                  <w:t>or</w:t>
                                </w:r>
                                <w:r w:rsidDel="00C51805">
                                  <w:rPr>
                                    <w:spacing w:val="-5"/>
                                  </w:rPr>
                                  <w:t xml:space="preserve"> </w:t>
                                </w:r>
                                <w:r w:rsidDel="00C51805">
                                  <w:t>false.</w:t>
                                </w:r>
                              </w:moveFrom>
                            </w:p>
                            <w:p w14:paraId="5D0F0248" w14:textId="1F5343C5" w:rsidR="00721600" w:rsidDel="00C51805" w:rsidRDefault="00721600" w:rsidP="00721600">
                              <w:pPr>
                                <w:pStyle w:val="BodyText"/>
                                <w:spacing w:line="275" w:lineRule="exact"/>
                                <w:ind w:left="107"/>
                              </w:pPr>
                              <w:moveFrom w:id="1744" w:author="Abhiram Arali" w:date="2024-11-13T12:59:00Z">
                                <w:r w:rsidDel="00C51805">
                                  <w:t>expression_if_true:</w:t>
                                </w:r>
                                <w:r w:rsidDel="00C51805">
                                  <w:rPr>
                                    <w:spacing w:val="-3"/>
                                  </w:rPr>
                                  <w:t xml:space="preserve"> </w:t>
                                </w:r>
                                <w:r w:rsidDel="00C51805">
                                  <w:t>The</w:t>
                                </w:r>
                                <w:r w:rsidDel="00C51805">
                                  <w:rPr>
                                    <w:spacing w:val="-2"/>
                                  </w:rPr>
                                  <w:t xml:space="preserve"> </w:t>
                                </w:r>
                                <w:r w:rsidDel="00C51805">
                                  <w:t>expression</w:t>
                                </w:r>
                                <w:r w:rsidDel="00C51805">
                                  <w:rPr>
                                    <w:spacing w:val="-1"/>
                                  </w:rPr>
                                  <w:t xml:space="preserve"> </w:t>
                                </w:r>
                                <w:r w:rsidDel="00C51805">
                                  <w:t>returned</w:t>
                                </w:r>
                                <w:r w:rsidDel="00C51805">
                                  <w:rPr>
                                    <w:spacing w:val="-1"/>
                                  </w:rPr>
                                  <w:t xml:space="preserve"> </w:t>
                                </w:r>
                                <w:r w:rsidDel="00C51805">
                                  <w:t>if</w:t>
                                </w:r>
                                <w:r w:rsidDel="00C51805">
                                  <w:rPr>
                                    <w:spacing w:val="-1"/>
                                  </w:rPr>
                                  <w:t xml:space="preserve"> </w:t>
                                </w:r>
                                <w:r w:rsidDel="00C51805">
                                  <w:t>the condition</w:t>
                                </w:r>
                                <w:r w:rsidDel="00C51805">
                                  <w:rPr>
                                    <w:spacing w:val="-1"/>
                                  </w:rPr>
                                  <w:t xml:space="preserve"> </w:t>
                                </w:r>
                                <w:r w:rsidDel="00C51805">
                                  <w:t xml:space="preserve">is </w:t>
                                </w:r>
                                <w:r w:rsidDel="00C51805">
                                  <w:rPr>
                                    <w:spacing w:val="-2"/>
                                  </w:rPr>
                                  <w:t>true.</w:t>
                                </w:r>
                              </w:moveFrom>
                            </w:p>
                            <w:p w14:paraId="23D7680A" w14:textId="585B93F0" w:rsidR="00721600" w:rsidDel="00C51805" w:rsidRDefault="00721600" w:rsidP="00721600">
                              <w:pPr>
                                <w:pStyle w:val="BodyText"/>
                                <w:spacing w:before="21"/>
                              </w:pPr>
                            </w:p>
                            <w:p w14:paraId="19BEFFFB" w14:textId="3DC91084" w:rsidR="00721600" w:rsidRDefault="00721600" w:rsidP="00721600">
                              <w:pPr>
                                <w:pStyle w:val="BodyText"/>
                                <w:spacing w:before="1"/>
                                <w:ind w:left="107"/>
                              </w:pPr>
                              <w:moveFrom w:id="1745" w:author="Abhiram Arali" w:date="2024-11-13T12:59:00Z">
                                <w:r w:rsidDel="00C51805">
                                  <w:t>expression_if_false:</w:t>
                                </w:r>
                                <w:r w:rsidDel="00C51805">
                                  <w:rPr>
                                    <w:spacing w:val="-2"/>
                                  </w:rPr>
                                  <w:t xml:space="preserve"> </w:t>
                                </w:r>
                                <w:r w:rsidDel="00C51805">
                                  <w:t>The expression</w:t>
                                </w:r>
                                <w:r w:rsidDel="00C51805">
                                  <w:rPr>
                                    <w:spacing w:val="-1"/>
                                  </w:rPr>
                                  <w:t xml:space="preserve"> </w:t>
                                </w:r>
                                <w:r w:rsidDel="00C51805">
                                  <w:t>returned</w:t>
                                </w:r>
                                <w:r w:rsidDel="00C51805">
                                  <w:rPr>
                                    <w:spacing w:val="-1"/>
                                  </w:rPr>
                                  <w:t xml:space="preserve"> </w:t>
                                </w:r>
                                <w:r w:rsidDel="00C51805">
                                  <w:t>if</w:t>
                                </w:r>
                                <w:r w:rsidDel="00C51805">
                                  <w:rPr>
                                    <w:spacing w:val="-1"/>
                                  </w:rPr>
                                  <w:t xml:space="preserve"> </w:t>
                                </w:r>
                                <w:r w:rsidDel="00C51805">
                                  <w:t>the condition</w:t>
                                </w:r>
                                <w:r w:rsidDel="00C51805">
                                  <w:rPr>
                                    <w:spacing w:val="-1"/>
                                  </w:rPr>
                                  <w:t xml:space="preserve"> </w:t>
                                </w:r>
                                <w:r w:rsidDel="00C51805">
                                  <w:t>is</w:t>
                                </w:r>
                                <w:r w:rsidDel="00C51805">
                                  <w:rPr>
                                    <w:spacing w:val="-1"/>
                                  </w:rPr>
                                  <w:t xml:space="preserve"> </w:t>
                                </w:r>
                                <w:r w:rsidDel="00C51805">
                                  <w:rPr>
                                    <w:spacing w:val="-2"/>
                                  </w:rPr>
                                  <w:t>false.</w:t>
                                </w:r>
                              </w:moveFrom>
                              <w:moveFromRangeEnd w:id="174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272B23" id="Textbox 281" o:spid="_x0000_s1099" type="#_x0000_t202" style="position:absolute;left:0;text-align:left;margin-left:66.4pt;margin-top:15.35pt;width:462.7pt;height:109.1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" filled="f" strokeweight=".48pt">
                  <v:path arrowok="t"/>
                  <v:textbox inset="0,0,0,0">
                    <w:txbxContent>
                      <w:p w14:paraId="181AF3FD" w14:textId="2380B59E" w:rsidR="00721600" w:rsidDel="00C51805" w:rsidRDefault="00721600" w:rsidP="00721600">
                        <w:pPr>
                          <w:pStyle w:val="BodyText"/>
                          <w:spacing w:before="18" w:line="499" w:lineRule="auto"/>
                          <w:ind w:left="107" w:right="3138"/>
                          <w:rPr>
                            <w:moveFrom w:id="2322" w:author="Abhiram Arali" w:date="2024-11-13T12:59:00Z" w16du:dateUtc="2024-11-13T07:29:00Z"/>
                          </w:rPr>
                        </w:pPr>
                        <w:moveFromRangeStart w:id="2323" w:author="Abhiram Arali" w:date="2024-11-13T12:59:00Z" w:name="move182395202"/>
                        <w:moveFrom w:id="2324" w:author="Abhiram Arali" w:date="2024-11-13T12:59:00Z" w16du:dateUtc="2024-11-13T07:29:00Z">
                          <w:r w:rsidDel="00C51805">
                            <w:t>condition ? expression_if_true : expression_if_false; condition:</w:t>
                          </w:r>
                          <w:r w:rsidDel="00C51805">
                            <w:rPr>
                              <w:spacing w:val="-5"/>
                            </w:rPr>
                            <w:t xml:space="preserve"> </w:t>
                          </w:r>
                          <w:r w:rsidDel="00C51805">
                            <w:t>A</w:t>
                          </w:r>
                          <w:r w:rsidDel="00C51805">
                            <w:rPr>
                              <w:spacing w:val="-5"/>
                            </w:rPr>
                            <w:t xml:space="preserve"> </w:t>
                          </w:r>
                          <w:r w:rsidDel="00C51805">
                            <w:t>boolean</w:t>
                          </w:r>
                          <w:r w:rsidDel="00C51805">
                            <w:rPr>
                              <w:spacing w:val="-5"/>
                            </w:rPr>
                            <w:t xml:space="preserve"> </w:t>
                          </w:r>
                          <w:r w:rsidDel="00C51805">
                            <w:t>expression</w:t>
                          </w:r>
                          <w:r w:rsidDel="00C51805">
                            <w:rPr>
                              <w:spacing w:val="-5"/>
                            </w:rPr>
                            <w:t xml:space="preserve"> </w:t>
                          </w:r>
                          <w:r w:rsidDel="00C51805">
                            <w:t>that</w:t>
                          </w:r>
                          <w:r w:rsidDel="00C51805">
                            <w:rPr>
                              <w:spacing w:val="-5"/>
                            </w:rPr>
                            <w:t xml:space="preserve"> </w:t>
                          </w:r>
                          <w:r w:rsidDel="00C51805">
                            <w:t>evaluates</w:t>
                          </w:r>
                          <w:r w:rsidDel="00C51805">
                            <w:rPr>
                              <w:spacing w:val="-5"/>
                            </w:rPr>
                            <w:t xml:space="preserve"> </w:t>
                          </w:r>
                          <w:r w:rsidDel="00C51805">
                            <w:t>to</w:t>
                          </w:r>
                          <w:r w:rsidDel="00C51805">
                            <w:rPr>
                              <w:spacing w:val="-5"/>
                            </w:rPr>
                            <w:t xml:space="preserve"> </w:t>
                          </w:r>
                          <w:r w:rsidDel="00C51805">
                            <w:t>true</w:t>
                          </w:r>
                          <w:r w:rsidDel="00C51805">
                            <w:rPr>
                              <w:spacing w:val="-6"/>
                            </w:rPr>
                            <w:t xml:space="preserve"> </w:t>
                          </w:r>
                          <w:r w:rsidDel="00C51805">
                            <w:t>or</w:t>
                          </w:r>
                          <w:r w:rsidDel="00C51805">
                            <w:rPr>
                              <w:spacing w:val="-5"/>
                            </w:rPr>
                            <w:t xml:space="preserve"> </w:t>
                          </w:r>
                          <w:r w:rsidDel="00C51805">
                            <w:t>false.</w:t>
                          </w:r>
                        </w:moveFrom>
                      </w:p>
                      <w:p w14:paraId="5D0F0248" w14:textId="1F5343C5" w:rsidR="00721600" w:rsidDel="00C51805" w:rsidRDefault="00721600" w:rsidP="00721600">
                        <w:pPr>
                          <w:pStyle w:val="BodyText"/>
                          <w:spacing w:line="275" w:lineRule="exact"/>
                          <w:ind w:left="107"/>
                          <w:rPr>
                            <w:moveFrom w:id="2325" w:author="Abhiram Arali" w:date="2024-11-13T12:59:00Z" w16du:dateUtc="2024-11-13T07:29:00Z"/>
                          </w:rPr>
                        </w:pPr>
                        <w:moveFrom w:id="2326" w:author="Abhiram Arali" w:date="2024-11-13T12:59:00Z" w16du:dateUtc="2024-11-13T07:29:00Z">
                          <w:r w:rsidDel="00C51805">
                            <w:t>expression_if_true:</w:t>
                          </w:r>
                          <w:r w:rsidDel="00C51805">
                            <w:rPr>
                              <w:spacing w:val="-3"/>
                            </w:rPr>
                            <w:t xml:space="preserve"> </w:t>
                          </w:r>
                          <w:r w:rsidDel="00C51805">
                            <w:t>The</w:t>
                          </w:r>
                          <w:r w:rsidDel="00C51805">
                            <w:rPr>
                              <w:spacing w:val="-2"/>
                            </w:rPr>
                            <w:t xml:space="preserve"> </w:t>
                          </w:r>
                          <w:r w:rsidDel="00C51805">
                            <w:t>expression</w:t>
                          </w:r>
                          <w:r w:rsidDel="00C51805">
                            <w:rPr>
                              <w:spacing w:val="-1"/>
                            </w:rPr>
                            <w:t xml:space="preserve"> </w:t>
                          </w:r>
                          <w:r w:rsidDel="00C51805">
                            <w:t>returned</w:t>
                          </w:r>
                          <w:r w:rsidDel="00C51805">
                            <w:rPr>
                              <w:spacing w:val="-1"/>
                            </w:rPr>
                            <w:t xml:space="preserve"> </w:t>
                          </w:r>
                          <w:r w:rsidDel="00C51805">
                            <w:t>if</w:t>
                          </w:r>
                          <w:r w:rsidDel="00C51805">
                            <w:rPr>
                              <w:spacing w:val="-1"/>
                            </w:rPr>
                            <w:t xml:space="preserve"> </w:t>
                          </w:r>
                          <w:r w:rsidDel="00C51805">
                            <w:t>the condition</w:t>
                          </w:r>
                          <w:r w:rsidDel="00C51805">
                            <w:rPr>
                              <w:spacing w:val="-1"/>
                            </w:rPr>
                            <w:t xml:space="preserve"> </w:t>
                          </w:r>
                          <w:r w:rsidDel="00C51805">
                            <w:t xml:space="preserve">is </w:t>
                          </w:r>
                          <w:r w:rsidDel="00C51805">
                            <w:rPr>
                              <w:spacing w:val="-2"/>
                            </w:rPr>
                            <w:t>true.</w:t>
                          </w:r>
                        </w:moveFrom>
                      </w:p>
                      <w:p w14:paraId="23D7680A" w14:textId="585B93F0" w:rsidR="00721600" w:rsidDel="00C51805" w:rsidRDefault="00721600" w:rsidP="00721600">
                        <w:pPr>
                          <w:pStyle w:val="BodyText"/>
                          <w:spacing w:before="21"/>
                          <w:rPr>
                            <w:moveFrom w:id="2327" w:author="Abhiram Arali" w:date="2024-11-13T12:59:00Z" w16du:dateUtc="2024-11-13T07:29:00Z"/>
                          </w:rPr>
                        </w:pPr>
                      </w:p>
                      <w:p w14:paraId="19BEFFFB" w14:textId="3DC91084" w:rsidR="00721600" w:rsidRDefault="00721600" w:rsidP="00721600">
                        <w:pPr>
                          <w:pStyle w:val="BodyText"/>
                          <w:spacing w:before="1"/>
                          <w:ind w:left="107"/>
                        </w:pPr>
                        <w:moveFrom w:id="2328" w:author="Abhiram Arali" w:date="2024-11-13T12:59:00Z" w16du:dateUtc="2024-11-13T07:29:00Z">
                          <w:r w:rsidDel="00C51805">
                            <w:t>expression_if_false:</w:t>
                          </w:r>
                          <w:r w:rsidDel="00C51805">
                            <w:rPr>
                              <w:spacing w:val="-2"/>
                            </w:rPr>
                            <w:t xml:space="preserve"> </w:t>
                          </w:r>
                          <w:r w:rsidDel="00C51805">
                            <w:t>The expression</w:t>
                          </w:r>
                          <w:r w:rsidDel="00C51805">
                            <w:rPr>
                              <w:spacing w:val="-1"/>
                            </w:rPr>
                            <w:t xml:space="preserve"> </w:t>
                          </w:r>
                          <w:r w:rsidDel="00C51805">
                            <w:t>returned</w:t>
                          </w:r>
                          <w:r w:rsidDel="00C51805">
                            <w:rPr>
                              <w:spacing w:val="-1"/>
                            </w:rPr>
                            <w:t xml:space="preserve"> </w:t>
                          </w:r>
                          <w:r w:rsidDel="00C51805">
                            <w:t>if</w:t>
                          </w:r>
                          <w:r w:rsidDel="00C51805">
                            <w:rPr>
                              <w:spacing w:val="-1"/>
                            </w:rPr>
                            <w:t xml:space="preserve"> </w:t>
                          </w:r>
                          <w:r w:rsidDel="00C51805">
                            <w:t>the condition</w:t>
                          </w:r>
                          <w:r w:rsidDel="00C51805">
                            <w:rPr>
                              <w:spacing w:val="-1"/>
                            </w:rPr>
                            <w:t xml:space="preserve"> </w:t>
                          </w:r>
                          <w:r w:rsidDel="00C51805">
                            <w:t>is</w:t>
                          </w:r>
                          <w:r w:rsidDel="00C51805">
                            <w:rPr>
                              <w:spacing w:val="-1"/>
                            </w:rPr>
                            <w:t xml:space="preserve"> </w:t>
                          </w:r>
                          <w:r w:rsidDel="00C51805">
                            <w:rPr>
                              <w:spacing w:val="-2"/>
                            </w:rPr>
                            <w:t>false.</w:t>
                          </w:r>
                        </w:moveFrom>
                        <w:moveFromRangeEnd w:id="2323"/>
                      </w:p>
                    </w:txbxContent>
                  </v:textbox>
                  <w10:wrap type="topAndBottom" anchorx="page"/>
                </v:shape>
              </w:pict>
            </mc:Fallback>
          </mc:AlternateContent>
        </w:r>
      </w:del>
    </w:p>
    <w:p w14:paraId="3795518E" w14:textId="0D6A0339" w:rsidR="00721600" w:rsidRDefault="00721600" w:rsidP="0099091B">
      <w:pPr>
        <w:pStyle w:val="NormalBPBHEB"/>
        <w:rPr>
          <w:ins w:id="1746" w:author="Abhiram Arali" w:date="2024-11-13T13:00:00Z"/>
          <w:spacing w:val="-5"/>
        </w:rPr>
      </w:pPr>
      <w:r>
        <w:t>Example</w:t>
      </w:r>
      <w:r>
        <w:rPr>
          <w:spacing w:val="-4"/>
        </w:rPr>
        <w:t xml:space="preserve"> </w:t>
      </w:r>
      <w:r w:rsidR="0073631A">
        <w:t>usage</w:t>
      </w:r>
      <w:r w:rsidR="0073631A">
        <w:rPr>
          <w:spacing w:val="-2"/>
        </w:rPr>
        <w:t xml:space="preserve"> </w:t>
      </w:r>
      <w:r w:rsidR="0073631A">
        <w:t xml:space="preserve">of conditional operators </w:t>
      </w:r>
      <w:r>
        <w:t xml:space="preserve">in </w:t>
      </w:r>
      <w:r>
        <w:rPr>
          <w:spacing w:val="-5"/>
        </w:rPr>
        <w:t>C:</w:t>
      </w:r>
    </w:p>
    <w:p w14:paraId="71987C1C" w14:textId="77777777" w:rsidR="00AA1357" w:rsidRDefault="00AA1357" w:rsidP="00AA1357">
      <w:pPr>
        <w:pStyle w:val="CodeBlockBPBHEB"/>
      </w:pPr>
      <w:moveToRangeStart w:id="1747" w:author="Abhiram Arali" w:date="2024-11-13T13:00:00Z" w:name="move182395273"/>
      <w:moveTo w:id="1748" w:author="Abhiram Arali" w:date="2024-11-13T13:00: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01DE26A0" w14:textId="77777777" w:rsidR="00AA1357" w:rsidRDefault="00AA1357" w:rsidP="00AA1357">
      <w:pPr>
        <w:pStyle w:val="CodeBlockBPBHEB"/>
      </w:pPr>
      <w:proofErr w:type="spellStart"/>
      <w:proofErr w:type="gramStart"/>
      <w:moveTo w:id="1749" w:author="Abhiram Arali" w:date="2024-11-13T13:00:00Z">
        <w:r>
          <w:t>int</w:t>
        </w:r>
        <w:proofErr w:type="spellEnd"/>
        <w:proofErr w:type="gramEnd"/>
        <w:r>
          <w:t xml:space="preserve"> a = 5; </w:t>
        </w:r>
        <w:proofErr w:type="spellStart"/>
        <w:r>
          <w:t>int</w:t>
        </w:r>
        <w:proofErr w:type="spellEnd"/>
        <w:r>
          <w:t xml:space="preserve"> b =</w:t>
        </w:r>
        <w:r>
          <w:rPr>
            <w:spacing w:val="-1"/>
          </w:rPr>
          <w:t xml:space="preserve"> </w:t>
        </w:r>
        <w:r>
          <w:rPr>
            <w:spacing w:val="-5"/>
          </w:rPr>
          <w:t>10;</w:t>
        </w:r>
      </w:moveTo>
    </w:p>
    <w:p w14:paraId="427C838B" w14:textId="77777777" w:rsidR="00AA1357" w:rsidRDefault="00AA1357" w:rsidP="00AA1357">
      <w:pPr>
        <w:pStyle w:val="CodeBlockBPBHEB"/>
      </w:pPr>
      <w:moveTo w:id="1750" w:author="Abhiram Arali" w:date="2024-11-13T13:00:00Z">
        <w:r>
          <w:t>//</w:t>
        </w:r>
        <w:r>
          <w:rPr>
            <w:spacing w:val="-10"/>
          </w:rPr>
          <w:t xml:space="preserve"> </w:t>
        </w:r>
        <w:r>
          <w:t>Using</w:t>
        </w:r>
        <w:r>
          <w:rPr>
            <w:spacing w:val="-10"/>
          </w:rPr>
          <w:t xml:space="preserve"> </w:t>
        </w:r>
        <w:r>
          <w:t>the</w:t>
        </w:r>
        <w:r>
          <w:rPr>
            <w:spacing w:val="-11"/>
          </w:rPr>
          <w:t xml:space="preserve"> </w:t>
        </w:r>
        <w:r>
          <w:t>conditional</w:t>
        </w:r>
        <w:r>
          <w:rPr>
            <w:spacing w:val="-10"/>
          </w:rPr>
          <w:t xml:space="preserve"> </w:t>
        </w:r>
        <w:r>
          <w:t xml:space="preserve">operator </w:t>
        </w:r>
        <w:proofErr w:type="spellStart"/>
        <w:r>
          <w:t>int</w:t>
        </w:r>
        <w:proofErr w:type="spellEnd"/>
        <w:r>
          <w:t xml:space="preserve"> max = (a &gt; b</w:t>
        </w:r>
        <w:proofErr w:type="gramStart"/>
        <w:r>
          <w:t>) ?</w:t>
        </w:r>
        <w:proofErr w:type="gramEnd"/>
        <w:r>
          <w:t xml:space="preserve"> </w:t>
        </w:r>
        <w:proofErr w:type="gramStart"/>
        <w:r>
          <w:t>a :</w:t>
        </w:r>
        <w:proofErr w:type="gramEnd"/>
        <w:r>
          <w:t xml:space="preserve"> b;</w:t>
        </w:r>
      </w:moveTo>
    </w:p>
    <w:p w14:paraId="3DCF46E9" w14:textId="77777777" w:rsidR="00AA1357" w:rsidRDefault="00AA1357" w:rsidP="00AA1357">
      <w:pPr>
        <w:pStyle w:val="CodeBlockBPBHEB"/>
      </w:pPr>
      <w:proofErr w:type="spellStart"/>
      <w:proofErr w:type="gramStart"/>
      <w:moveTo w:id="1751" w:author="Abhiram Arali" w:date="2024-11-13T13:00:00Z">
        <w:r>
          <w:t>printf</w:t>
        </w:r>
        <w:proofErr w:type="spellEnd"/>
        <w:r>
          <w:t>(</w:t>
        </w:r>
        <w:proofErr w:type="gramEnd"/>
        <w:r>
          <w:t>"The</w:t>
        </w:r>
        <w:r>
          <w:rPr>
            <w:spacing w:val="-5"/>
          </w:rPr>
          <w:t xml:space="preserve"> </w:t>
        </w:r>
        <w:r>
          <w:t>maximum</w:t>
        </w:r>
        <w:r>
          <w:rPr>
            <w:spacing w:val="-4"/>
          </w:rPr>
          <w:t xml:space="preserve"> </w:t>
        </w:r>
        <w:r>
          <w:t>value</w:t>
        </w:r>
        <w:r>
          <w:rPr>
            <w:spacing w:val="-4"/>
          </w:rPr>
          <w:t xml:space="preserve"> </w:t>
        </w:r>
        <w:r>
          <w:t>is:</w:t>
        </w:r>
        <w:r>
          <w:rPr>
            <w:spacing w:val="-4"/>
          </w:rPr>
          <w:t xml:space="preserve"> </w:t>
        </w:r>
        <w:r>
          <w:t>%d\n",</w:t>
        </w:r>
        <w:r>
          <w:rPr>
            <w:spacing w:val="-4"/>
          </w:rPr>
          <w:t xml:space="preserve"> </w:t>
        </w:r>
        <w:r>
          <w:t>max);</w:t>
        </w:r>
        <w:r>
          <w:rPr>
            <w:spacing w:val="40"/>
          </w:rPr>
          <w:t xml:space="preserve"> </w:t>
        </w:r>
        <w:r>
          <w:t>//</w:t>
        </w:r>
        <w:r>
          <w:rPr>
            <w:spacing w:val="-4"/>
          </w:rPr>
          <w:t xml:space="preserve"> </w:t>
        </w:r>
        <w:r>
          <w:t>Output:</w:t>
        </w:r>
        <w:r>
          <w:rPr>
            <w:spacing w:val="-4"/>
          </w:rPr>
          <w:t xml:space="preserve"> </w:t>
        </w:r>
        <w:r>
          <w:t>10 return 0;</w:t>
        </w:r>
      </w:moveTo>
    </w:p>
    <w:p w14:paraId="53E03A33" w14:textId="77777777" w:rsidR="00AA1357" w:rsidRDefault="00AA1357" w:rsidP="00AA1357">
      <w:pPr>
        <w:pStyle w:val="CodeBlockBPBHEB"/>
        <w:rPr>
          <w:sz w:val="24"/>
        </w:rPr>
      </w:pPr>
      <w:moveTo w:id="1752" w:author="Abhiram Arali" w:date="2024-11-13T13:00:00Z">
        <w:r>
          <w:rPr>
            <w:spacing w:val="-10"/>
            <w:sz w:val="24"/>
          </w:rPr>
          <w:t>}</w:t>
        </w:r>
      </w:moveTo>
    </w:p>
    <w:moveToRangeEnd w:id="1747"/>
    <w:p w14:paraId="7881232C" w14:textId="76E3B19E" w:rsidR="00AB646A" w:rsidRPr="00F03184" w:rsidDel="00B4207B" w:rsidRDefault="00AB646A">
      <w:pPr>
        <w:pStyle w:val="NormalBPBHEB"/>
        <w:rPr>
          <w:del w:id="1753" w:author="Abhiram Arali" w:date="2024-11-13T13:00:00Z"/>
        </w:rPr>
        <w:pPrChange w:id="1754" w:author="Abhiram Arali" w:date="2024-11-13T13:01:00Z">
          <w:pPr>
            <w:spacing w:before="167"/>
            <w:ind w:left="220"/>
          </w:pPr>
        </w:pPrChange>
      </w:pPr>
    </w:p>
    <w:p w14:paraId="76667984" w14:textId="68730CD1" w:rsidR="00721600" w:rsidRDefault="00721600">
      <w:pPr>
        <w:pStyle w:val="NormalBPBHEB"/>
        <w:rPr>
          <w:i/>
          <w:sz w:val="20"/>
        </w:rPr>
        <w:pPrChange w:id="1755" w:author="Abhiram Arali" w:date="2024-11-13T13:01:00Z">
          <w:pPr>
            <w:pStyle w:val="BodyText"/>
            <w:spacing w:before="46"/>
          </w:pPr>
        </w:pPrChange>
      </w:pPr>
      <w:del w:id="1756" w:author="Abhiram Arali" w:date="2024-11-13T13:01:00Z">
        <w:r w:rsidDel="00B4207B">
          <w:rPr>
            <w:noProof/>
            <w:lang w:val="en-IN" w:eastAsia="en-IN"/>
            <w:rPrChange w:id="1757" w:author="Unknown">
              <w:rPr>
                <w:noProof/>
                <w:lang w:val="en-IN" w:eastAsia="en-IN"/>
              </w:rPr>
            </w:rPrChange>
          </w:rPr>
          <mc:AlternateContent>
            <mc:Choice Requires="wps">
              <w:drawing>
                <wp:anchor distT="0" distB="0" distL="0" distR="0" simplePos="0" relativeHeight="251680768" behindDoc="1" locked="0" layoutInCell="1" allowOverlap="1" wp14:anchorId="55D24592" wp14:editId="20BF9AB9">
                  <wp:simplePos x="0" y="0"/>
                  <wp:positionH relativeFrom="page">
                    <wp:posOffset>843076</wp:posOffset>
                  </wp:positionH>
                  <wp:positionV relativeFrom="paragraph">
                    <wp:posOffset>194197</wp:posOffset>
                  </wp:positionV>
                  <wp:extent cx="5876290" cy="3207385"/>
                  <wp:effectExtent l="0" t="0" r="0" b="0"/>
                  <wp:wrapTopAndBottom/>
                  <wp:docPr id="282" name="Text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7385"/>
                          </a:xfrm>
                          <a:prstGeom prst="rect">
                            <a:avLst/>
                          </a:prstGeom>
                          <a:ln w="6096">
                            <a:solidFill>
                              <a:srgbClr val="000000"/>
                            </a:solidFill>
                            <a:prstDash val="solid"/>
                          </a:ln>
                        </wps:spPr>
                        <wps:txbx>
                          <w:txbxContent>
                            <w:p w14:paraId="71F044C0" w14:textId="7A1EAACC" w:rsidR="00721600" w:rsidDel="00AA1357" w:rsidRDefault="00721600">
                              <w:pPr>
                                <w:pStyle w:val="CodeBlockBPBHEB"/>
                                <w:pPrChange w:id="1758" w:author="Abhiram Arali" w:date="2024-11-13T13:00:00Z">
                                  <w:pPr>
                                    <w:pStyle w:val="BodyText"/>
                                    <w:spacing w:before="18" w:line="499" w:lineRule="auto"/>
                                    <w:ind w:left="107" w:right="7328"/>
                                  </w:pPr>
                                </w:pPrChange>
                              </w:pPr>
                              <w:moveFromRangeStart w:id="1759" w:author="Abhiram Arali" w:date="2024-11-13T13:00:00Z" w:name="move182395273"/>
                              <w:moveFrom w:id="1760" w:author="Abhiram Arali" w:date="2024-11-13T13:00:00Z">
                                <w:r w:rsidDel="00AA1357">
                                  <w:t>#include</w:t>
                                </w:r>
                                <w:r w:rsidDel="00AA1357">
                                  <w:rPr>
                                    <w:spacing w:val="-15"/>
                                  </w:rPr>
                                  <w:t xml:space="preserve"> </w:t>
                                </w:r>
                                <w:r w:rsidDel="00AA1357">
                                  <w:t>&lt;stdio.h&gt; int main() {</w:t>
                                </w:r>
                              </w:moveFrom>
                            </w:p>
                            <w:p w14:paraId="298A6054" w14:textId="37702F7A" w:rsidR="00721600" w:rsidDel="00AA1357" w:rsidRDefault="00721600">
                              <w:pPr>
                                <w:pStyle w:val="CodeBlockBPBHEB"/>
                                <w:pPrChange w:id="1761" w:author="Abhiram Arali" w:date="2024-11-13T13:00:00Z">
                                  <w:pPr>
                                    <w:pStyle w:val="BodyText"/>
                                    <w:spacing w:line="499" w:lineRule="auto"/>
                                    <w:ind w:left="347" w:right="7802"/>
                                  </w:pPr>
                                </w:pPrChange>
                              </w:pPr>
                              <w:moveFrom w:id="1762" w:author="Abhiram Arali" w:date="2024-11-13T13:00:00Z">
                                <w:r w:rsidDel="00AA1357">
                                  <w:t>int a = 5; int b =</w:t>
                                </w:r>
                                <w:r w:rsidDel="00AA1357">
                                  <w:rPr>
                                    <w:spacing w:val="-1"/>
                                  </w:rPr>
                                  <w:t xml:space="preserve"> </w:t>
                                </w:r>
                                <w:r w:rsidDel="00AA1357">
                                  <w:rPr>
                                    <w:spacing w:val="-5"/>
                                  </w:rPr>
                                  <w:t>10;</w:t>
                                </w:r>
                              </w:moveFrom>
                            </w:p>
                            <w:p w14:paraId="3C9E439E" w14:textId="77840CDE" w:rsidR="00721600" w:rsidDel="00AA1357" w:rsidRDefault="00721600">
                              <w:pPr>
                                <w:pStyle w:val="CodeBlockBPBHEB"/>
                                <w:pPrChange w:id="1763" w:author="Abhiram Arali" w:date="2024-11-13T13:00:00Z">
                                  <w:pPr>
                                    <w:pStyle w:val="BodyText"/>
                                    <w:spacing w:line="499" w:lineRule="auto"/>
                                    <w:ind w:left="347" w:right="5649"/>
                                  </w:pPr>
                                </w:pPrChange>
                              </w:pPr>
                              <w:moveFrom w:id="1764" w:author="Abhiram Arali" w:date="2024-11-13T13:00:00Z">
                                <w:r w:rsidDel="00AA1357">
                                  <w:t>//</w:t>
                                </w:r>
                                <w:r w:rsidDel="00AA1357">
                                  <w:rPr>
                                    <w:spacing w:val="-10"/>
                                  </w:rPr>
                                  <w:t xml:space="preserve"> </w:t>
                                </w:r>
                                <w:r w:rsidDel="00AA1357">
                                  <w:t>Using</w:t>
                                </w:r>
                                <w:r w:rsidDel="00AA1357">
                                  <w:rPr>
                                    <w:spacing w:val="-10"/>
                                  </w:rPr>
                                  <w:t xml:space="preserve"> </w:t>
                                </w:r>
                                <w:r w:rsidDel="00AA1357">
                                  <w:t>the</w:t>
                                </w:r>
                                <w:r w:rsidDel="00AA1357">
                                  <w:rPr>
                                    <w:spacing w:val="-11"/>
                                  </w:rPr>
                                  <w:t xml:space="preserve"> </w:t>
                                </w:r>
                                <w:r w:rsidDel="00AA1357">
                                  <w:t>conditional</w:t>
                                </w:r>
                                <w:r w:rsidDel="00AA1357">
                                  <w:rPr>
                                    <w:spacing w:val="-10"/>
                                  </w:rPr>
                                  <w:t xml:space="preserve"> </w:t>
                                </w:r>
                                <w:r w:rsidDel="00AA1357">
                                  <w:t>operator int max = (a &gt; b) ? a : b;</w:t>
                                </w:r>
                              </w:moveFrom>
                            </w:p>
                            <w:p w14:paraId="1E94DAB8" w14:textId="57616E1F" w:rsidR="00721600" w:rsidDel="00AA1357" w:rsidRDefault="00721600">
                              <w:pPr>
                                <w:pStyle w:val="CodeBlockBPBHEB"/>
                                <w:pPrChange w:id="1765" w:author="Abhiram Arali" w:date="2024-11-13T13:00:00Z">
                                  <w:pPr>
                                    <w:pStyle w:val="BodyText"/>
                                    <w:spacing w:line="499" w:lineRule="auto"/>
                                    <w:ind w:left="347" w:right="3138"/>
                                  </w:pPr>
                                </w:pPrChange>
                              </w:pPr>
                              <w:moveFrom w:id="1766" w:author="Abhiram Arali" w:date="2024-11-13T13:00:00Z">
                                <w:r w:rsidDel="00AA1357">
                                  <w:t>printf("The</w:t>
                                </w:r>
                                <w:r w:rsidDel="00AA1357">
                                  <w:rPr>
                                    <w:spacing w:val="-5"/>
                                  </w:rPr>
                                  <w:t xml:space="preserve"> </w:t>
                                </w:r>
                                <w:r w:rsidDel="00AA1357">
                                  <w:t>maximum</w:t>
                                </w:r>
                                <w:r w:rsidDel="00AA1357">
                                  <w:rPr>
                                    <w:spacing w:val="-4"/>
                                  </w:rPr>
                                  <w:t xml:space="preserve"> </w:t>
                                </w:r>
                                <w:r w:rsidDel="00AA1357">
                                  <w:t>value</w:t>
                                </w:r>
                                <w:r w:rsidDel="00AA1357">
                                  <w:rPr>
                                    <w:spacing w:val="-4"/>
                                  </w:rPr>
                                  <w:t xml:space="preserve"> </w:t>
                                </w:r>
                                <w:r w:rsidDel="00AA1357">
                                  <w:t>is:</w:t>
                                </w:r>
                                <w:r w:rsidDel="00AA1357">
                                  <w:rPr>
                                    <w:spacing w:val="-4"/>
                                  </w:rPr>
                                  <w:t xml:space="preserve"> </w:t>
                                </w:r>
                                <w:r w:rsidDel="00AA1357">
                                  <w:t>%d\n",</w:t>
                                </w:r>
                                <w:r w:rsidDel="00AA1357">
                                  <w:rPr>
                                    <w:spacing w:val="-4"/>
                                  </w:rPr>
                                  <w:t xml:space="preserve"> </w:t>
                                </w:r>
                                <w:r w:rsidDel="00AA1357">
                                  <w:t>max);</w:t>
                                </w:r>
                                <w:r w:rsidDel="00AA1357">
                                  <w:rPr>
                                    <w:spacing w:val="40"/>
                                  </w:rPr>
                                  <w:t xml:space="preserve"> </w:t>
                                </w:r>
                                <w:r w:rsidDel="00AA1357">
                                  <w:t>//</w:t>
                                </w:r>
                                <w:r w:rsidDel="00AA1357">
                                  <w:rPr>
                                    <w:spacing w:val="-4"/>
                                  </w:rPr>
                                  <w:t xml:space="preserve"> </w:t>
                                </w:r>
                                <w:r w:rsidDel="00AA1357">
                                  <w:t>Output:</w:t>
                                </w:r>
                                <w:r w:rsidDel="00AA1357">
                                  <w:rPr>
                                    <w:spacing w:val="-4"/>
                                  </w:rPr>
                                  <w:t xml:space="preserve"> </w:t>
                                </w:r>
                                <w:r w:rsidDel="00AA1357">
                                  <w:t>10 return 0;</w:t>
                                </w:r>
                              </w:moveFrom>
                            </w:p>
                            <w:p w14:paraId="4F9781E9" w14:textId="4FCA8D3A" w:rsidR="00721600" w:rsidRDefault="00721600">
                              <w:pPr>
                                <w:pStyle w:val="CodeBlockBPBHEB"/>
                                <w:rPr>
                                  <w:sz w:val="24"/>
                                </w:rPr>
                                <w:pPrChange w:id="1767" w:author="Abhiram Arali" w:date="2024-11-13T13:00:00Z">
                                  <w:pPr>
                                    <w:spacing w:line="276" w:lineRule="exact"/>
                                    <w:ind w:left="107"/>
                                  </w:pPr>
                                </w:pPrChange>
                              </w:pPr>
                              <w:moveFrom w:id="1768" w:author="Abhiram Arali" w:date="2024-11-13T13:00:00Z">
                                <w:r w:rsidDel="00AA1357">
                                  <w:rPr>
                                    <w:spacing w:val="-10"/>
                                    <w:sz w:val="24"/>
                                  </w:rPr>
                                  <w:t>}</w:t>
                                </w:r>
                              </w:moveFrom>
                              <w:moveFromRangeEnd w:id="175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24592" id="Textbox 282" o:spid="_x0000_s1100" type="#_x0000_t202" style="position:absolute;left:0;text-align:left;margin-left:66.4pt;margin-top:15.3pt;width:462.7pt;height:252.55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" filled="f" strokeweight=".48pt">
                  <v:path arrowok="t"/>
                  <v:textbox inset="0,0,0,0">
                    <w:txbxContent>
                      <w:p w14:paraId="71F044C0" w14:textId="7A1EAACC" w:rsidR="00721600" w:rsidDel="00AA1357" w:rsidRDefault="00721600">
                        <w:pPr>
                          <w:pStyle w:val="CodeBlockBPBHEB"/>
                          <w:rPr>
                            <w:moveFrom w:id="2360" w:author="Abhiram Arali" w:date="2024-11-13T13:00:00Z" w16du:dateUtc="2024-11-13T07:30:00Z"/>
                          </w:rPr>
                          <w:pPrChange w:id="2361" w:author="Abhiram Arali" w:date="2024-11-13T13:00:00Z" w16du:dateUtc="2024-11-13T07:30:00Z">
                            <w:pPr>
                              <w:pStyle w:val="BodyText"/>
                              <w:spacing w:before="18" w:line="499" w:lineRule="auto"/>
                              <w:ind w:left="107" w:right="7328"/>
                            </w:pPr>
                          </w:pPrChange>
                        </w:pPr>
                        <w:moveFromRangeStart w:id="2362" w:author="Abhiram Arali" w:date="2024-11-13T13:00:00Z" w:name="move182395273"/>
                        <w:moveFrom w:id="2363" w:author="Abhiram Arali" w:date="2024-11-13T13:00:00Z" w16du:dateUtc="2024-11-13T07:30:00Z">
                          <w:r w:rsidDel="00AA1357">
                            <w:t>#include</w:t>
                          </w:r>
                          <w:r w:rsidDel="00AA1357">
                            <w:rPr>
                              <w:spacing w:val="-15"/>
                            </w:rPr>
                            <w:t xml:space="preserve"> </w:t>
                          </w:r>
                          <w:r w:rsidDel="00AA1357">
                            <w:t>&lt;stdio.h&gt; int main() {</w:t>
                          </w:r>
                        </w:moveFrom>
                      </w:p>
                      <w:p w14:paraId="298A6054" w14:textId="37702F7A" w:rsidR="00721600" w:rsidDel="00AA1357" w:rsidRDefault="00721600">
                        <w:pPr>
                          <w:pStyle w:val="CodeBlockBPBHEB"/>
                          <w:rPr>
                            <w:moveFrom w:id="2364" w:author="Abhiram Arali" w:date="2024-11-13T13:00:00Z" w16du:dateUtc="2024-11-13T07:30:00Z"/>
                          </w:rPr>
                          <w:pPrChange w:id="2365" w:author="Abhiram Arali" w:date="2024-11-13T13:00:00Z" w16du:dateUtc="2024-11-13T07:30:00Z">
                            <w:pPr>
                              <w:pStyle w:val="BodyText"/>
                              <w:spacing w:line="499" w:lineRule="auto"/>
                              <w:ind w:left="347" w:right="7802"/>
                            </w:pPr>
                          </w:pPrChange>
                        </w:pPr>
                        <w:moveFrom w:id="2366" w:author="Abhiram Arali" w:date="2024-11-13T13:00:00Z" w16du:dateUtc="2024-11-13T07:30:00Z">
                          <w:r w:rsidDel="00AA1357">
                            <w:t>int a = 5; int b =</w:t>
                          </w:r>
                          <w:r w:rsidDel="00AA1357">
                            <w:rPr>
                              <w:spacing w:val="-1"/>
                            </w:rPr>
                            <w:t xml:space="preserve"> </w:t>
                          </w:r>
                          <w:r w:rsidDel="00AA1357">
                            <w:rPr>
                              <w:spacing w:val="-5"/>
                            </w:rPr>
                            <w:t>10;</w:t>
                          </w:r>
                        </w:moveFrom>
                      </w:p>
                      <w:p w14:paraId="3C9E439E" w14:textId="77840CDE" w:rsidR="00721600" w:rsidDel="00AA1357" w:rsidRDefault="00721600">
                        <w:pPr>
                          <w:pStyle w:val="CodeBlockBPBHEB"/>
                          <w:rPr>
                            <w:moveFrom w:id="2367" w:author="Abhiram Arali" w:date="2024-11-13T13:00:00Z" w16du:dateUtc="2024-11-13T07:30:00Z"/>
                          </w:rPr>
                          <w:pPrChange w:id="2368" w:author="Abhiram Arali" w:date="2024-11-13T13:00:00Z" w16du:dateUtc="2024-11-13T07:30:00Z">
                            <w:pPr>
                              <w:pStyle w:val="BodyText"/>
                              <w:spacing w:line="499" w:lineRule="auto"/>
                              <w:ind w:left="347" w:right="5649"/>
                            </w:pPr>
                          </w:pPrChange>
                        </w:pPr>
                        <w:moveFrom w:id="2369" w:author="Abhiram Arali" w:date="2024-11-13T13:00:00Z" w16du:dateUtc="2024-11-13T07:30:00Z">
                          <w:r w:rsidDel="00AA1357">
                            <w:t>//</w:t>
                          </w:r>
                          <w:r w:rsidDel="00AA1357">
                            <w:rPr>
                              <w:spacing w:val="-10"/>
                            </w:rPr>
                            <w:t xml:space="preserve"> </w:t>
                          </w:r>
                          <w:r w:rsidDel="00AA1357">
                            <w:t>Using</w:t>
                          </w:r>
                          <w:r w:rsidDel="00AA1357">
                            <w:rPr>
                              <w:spacing w:val="-10"/>
                            </w:rPr>
                            <w:t xml:space="preserve"> </w:t>
                          </w:r>
                          <w:r w:rsidDel="00AA1357">
                            <w:t>the</w:t>
                          </w:r>
                          <w:r w:rsidDel="00AA1357">
                            <w:rPr>
                              <w:spacing w:val="-11"/>
                            </w:rPr>
                            <w:t xml:space="preserve"> </w:t>
                          </w:r>
                          <w:r w:rsidDel="00AA1357">
                            <w:t>conditional</w:t>
                          </w:r>
                          <w:r w:rsidDel="00AA1357">
                            <w:rPr>
                              <w:spacing w:val="-10"/>
                            </w:rPr>
                            <w:t xml:space="preserve"> </w:t>
                          </w:r>
                          <w:r w:rsidDel="00AA1357">
                            <w:t>operator int max = (a &gt; b) ? a : b;</w:t>
                          </w:r>
                        </w:moveFrom>
                      </w:p>
                      <w:p w14:paraId="1E94DAB8" w14:textId="57616E1F" w:rsidR="00721600" w:rsidDel="00AA1357" w:rsidRDefault="00721600">
                        <w:pPr>
                          <w:pStyle w:val="CodeBlockBPBHEB"/>
                          <w:rPr>
                            <w:moveFrom w:id="2370" w:author="Abhiram Arali" w:date="2024-11-13T13:00:00Z" w16du:dateUtc="2024-11-13T07:30:00Z"/>
                          </w:rPr>
                          <w:pPrChange w:id="2371" w:author="Abhiram Arali" w:date="2024-11-13T13:00:00Z" w16du:dateUtc="2024-11-13T07:30:00Z">
                            <w:pPr>
                              <w:pStyle w:val="BodyText"/>
                              <w:spacing w:line="499" w:lineRule="auto"/>
                              <w:ind w:left="347" w:right="3138"/>
                            </w:pPr>
                          </w:pPrChange>
                        </w:pPr>
                        <w:moveFrom w:id="2372" w:author="Abhiram Arali" w:date="2024-11-13T13:00:00Z" w16du:dateUtc="2024-11-13T07:30:00Z">
                          <w:r w:rsidDel="00AA1357">
                            <w:t>printf("The</w:t>
                          </w:r>
                          <w:r w:rsidDel="00AA1357">
                            <w:rPr>
                              <w:spacing w:val="-5"/>
                            </w:rPr>
                            <w:t xml:space="preserve"> </w:t>
                          </w:r>
                          <w:r w:rsidDel="00AA1357">
                            <w:t>maximum</w:t>
                          </w:r>
                          <w:r w:rsidDel="00AA1357">
                            <w:rPr>
                              <w:spacing w:val="-4"/>
                            </w:rPr>
                            <w:t xml:space="preserve"> </w:t>
                          </w:r>
                          <w:r w:rsidDel="00AA1357">
                            <w:t>value</w:t>
                          </w:r>
                          <w:r w:rsidDel="00AA1357">
                            <w:rPr>
                              <w:spacing w:val="-4"/>
                            </w:rPr>
                            <w:t xml:space="preserve"> </w:t>
                          </w:r>
                          <w:r w:rsidDel="00AA1357">
                            <w:t>is:</w:t>
                          </w:r>
                          <w:r w:rsidDel="00AA1357">
                            <w:rPr>
                              <w:spacing w:val="-4"/>
                            </w:rPr>
                            <w:t xml:space="preserve"> </w:t>
                          </w:r>
                          <w:r w:rsidDel="00AA1357">
                            <w:t>%d\n",</w:t>
                          </w:r>
                          <w:r w:rsidDel="00AA1357">
                            <w:rPr>
                              <w:spacing w:val="-4"/>
                            </w:rPr>
                            <w:t xml:space="preserve"> </w:t>
                          </w:r>
                          <w:r w:rsidDel="00AA1357">
                            <w:t>max);</w:t>
                          </w:r>
                          <w:r w:rsidDel="00AA1357">
                            <w:rPr>
                              <w:spacing w:val="40"/>
                            </w:rPr>
                            <w:t xml:space="preserve"> </w:t>
                          </w:r>
                          <w:r w:rsidDel="00AA1357">
                            <w:t>//</w:t>
                          </w:r>
                          <w:r w:rsidDel="00AA1357">
                            <w:rPr>
                              <w:spacing w:val="-4"/>
                            </w:rPr>
                            <w:t xml:space="preserve"> </w:t>
                          </w:r>
                          <w:r w:rsidDel="00AA1357">
                            <w:t>Output:</w:t>
                          </w:r>
                          <w:r w:rsidDel="00AA1357">
                            <w:rPr>
                              <w:spacing w:val="-4"/>
                            </w:rPr>
                            <w:t xml:space="preserve"> </w:t>
                          </w:r>
                          <w:r w:rsidDel="00AA1357">
                            <w:t>10 return 0;</w:t>
                          </w:r>
                        </w:moveFrom>
                      </w:p>
                      <w:p w14:paraId="4F9781E9" w14:textId="4FCA8D3A" w:rsidR="00721600" w:rsidRDefault="00721600">
                        <w:pPr>
                          <w:pStyle w:val="CodeBlockBPBHEB"/>
                          <w:rPr>
                            <w:sz w:val="24"/>
                          </w:rPr>
                          <w:pPrChange w:id="2373" w:author="Abhiram Arali" w:date="2024-11-13T13:00:00Z" w16du:dateUtc="2024-11-13T07:30:00Z">
                            <w:pPr>
                              <w:spacing w:line="276" w:lineRule="exact"/>
                              <w:ind w:left="107"/>
                            </w:pPr>
                          </w:pPrChange>
                        </w:pPr>
                        <w:moveFrom w:id="2374" w:author="Abhiram Arali" w:date="2024-11-13T13:00:00Z" w16du:dateUtc="2024-11-13T07:30:00Z">
                          <w:r w:rsidDel="00AA1357">
                            <w:rPr>
                              <w:spacing w:val="-10"/>
                              <w:sz w:val="24"/>
                            </w:rPr>
                            <w:t>}</w:t>
                          </w:r>
                        </w:moveFrom>
                        <w:moveFromRangeEnd w:id="2362"/>
                      </w:p>
                    </w:txbxContent>
                  </v:textbox>
                  <w10:wrap type="topAndBottom" anchorx="page"/>
                </v:shape>
              </w:pict>
            </mc:Fallback>
          </mc:AlternateContent>
        </w:r>
      </w:del>
    </w:p>
    <w:p w14:paraId="5450C15A" w14:textId="5C857E33" w:rsidR="00721600" w:rsidRDefault="00721600">
      <w:pPr>
        <w:pStyle w:val="NormalBPBHEB"/>
        <w:pPrChange w:id="1769" w:author="Abhiram Arali" w:date="2024-11-13T13:01:00Z">
          <w:pPr>
            <w:pStyle w:val="BodyText"/>
            <w:spacing w:before="167" w:line="360" w:lineRule="auto"/>
            <w:ind w:left="220"/>
          </w:pPr>
        </w:pPrChange>
      </w:pPr>
      <w:r>
        <w:t>Assignment</w:t>
      </w:r>
      <w:r>
        <w:rPr>
          <w:spacing w:val="36"/>
        </w:rPr>
        <w:t xml:space="preserve"> </w:t>
      </w:r>
      <w:r>
        <w:t>Operators</w:t>
      </w:r>
      <w:r>
        <w:rPr>
          <w:spacing w:val="36"/>
        </w:rPr>
        <w:t xml:space="preserve"> </w:t>
      </w:r>
      <w:r>
        <w:t>are</w:t>
      </w:r>
      <w:r>
        <w:rPr>
          <w:spacing w:val="34"/>
        </w:rPr>
        <w:t xml:space="preserve"> </w:t>
      </w:r>
      <w:r>
        <w:t>essential</w:t>
      </w:r>
      <w:r>
        <w:rPr>
          <w:spacing w:val="36"/>
        </w:rPr>
        <w:t xml:space="preserve"> </w:t>
      </w:r>
      <w:r>
        <w:t>for</w:t>
      </w:r>
      <w:r>
        <w:rPr>
          <w:spacing w:val="35"/>
        </w:rPr>
        <w:t xml:space="preserve"> </w:t>
      </w:r>
      <w:r>
        <w:t>assigning</w:t>
      </w:r>
      <w:r>
        <w:rPr>
          <w:spacing w:val="36"/>
        </w:rPr>
        <w:t xml:space="preserve"> </w:t>
      </w:r>
      <w:r>
        <w:t>values</w:t>
      </w:r>
      <w:r>
        <w:rPr>
          <w:spacing w:val="35"/>
        </w:rPr>
        <w:t xml:space="preserve"> </w:t>
      </w:r>
      <w:r>
        <w:t>to</w:t>
      </w:r>
      <w:r>
        <w:rPr>
          <w:spacing w:val="38"/>
        </w:rPr>
        <w:t xml:space="preserve"> </w:t>
      </w:r>
      <w:r>
        <w:t>variables,</w:t>
      </w:r>
      <w:r>
        <w:rPr>
          <w:spacing w:val="36"/>
        </w:rPr>
        <w:t xml:space="preserve"> </w:t>
      </w:r>
      <w:r>
        <w:t>with</w:t>
      </w:r>
      <w:r>
        <w:rPr>
          <w:spacing w:val="36"/>
        </w:rPr>
        <w:t xml:space="preserve"> </w:t>
      </w:r>
      <w:r>
        <w:t>simple</w:t>
      </w:r>
      <w:r>
        <w:rPr>
          <w:spacing w:val="35"/>
        </w:rPr>
        <w:t xml:space="preserve"> </w:t>
      </w:r>
      <w:r>
        <w:t>(=)</w:t>
      </w:r>
      <w:r>
        <w:rPr>
          <w:spacing w:val="37"/>
        </w:rPr>
        <w:t xml:space="preserve"> </w:t>
      </w:r>
      <w:r>
        <w:t>and compound forms (+=, -=, etc.)</w:t>
      </w:r>
      <w:ins w:id="1770" w:author="Abhiram Arali" w:date="2024-11-13T13:01:00Z">
        <w:r w:rsidR="00F03184">
          <w:t>,</w:t>
        </w:r>
      </w:ins>
      <w:r>
        <w:t xml:space="preserve"> to combine assignment with arithmetic or bitwise operations.</w:t>
      </w:r>
    </w:p>
    <w:p w14:paraId="39167209" w14:textId="32428277" w:rsidR="00721600" w:rsidDel="00D649FA" w:rsidRDefault="00721600">
      <w:pPr>
        <w:pStyle w:val="NormalBPBHEB"/>
        <w:rPr>
          <w:del w:id="1771" w:author="Abhiram Arali" w:date="2024-11-13T13:01:00Z"/>
        </w:rPr>
        <w:pPrChange w:id="1772" w:author="Abhiram Arali" w:date="2024-11-13T13:01:00Z">
          <w:pPr>
            <w:pStyle w:val="BodyText"/>
            <w:spacing w:before="161" w:line="360" w:lineRule="auto"/>
            <w:ind w:left="220"/>
          </w:pPr>
        </w:pPrChange>
      </w:pPr>
      <w:r>
        <w:t>Conditional</w:t>
      </w:r>
      <w:r>
        <w:rPr>
          <w:spacing w:val="73"/>
        </w:rPr>
        <w:t xml:space="preserve"> </w:t>
      </w:r>
      <w:r>
        <w:t>Operators</w:t>
      </w:r>
      <w:r>
        <w:rPr>
          <w:spacing w:val="75"/>
        </w:rPr>
        <w:t xml:space="preserve"> </w:t>
      </w:r>
      <w:r>
        <w:t>provide</w:t>
      </w:r>
      <w:r>
        <w:rPr>
          <w:spacing w:val="72"/>
        </w:rPr>
        <w:t xml:space="preserve"> </w:t>
      </w:r>
      <w:r>
        <w:t>a</w:t>
      </w:r>
      <w:r>
        <w:rPr>
          <w:spacing w:val="72"/>
        </w:rPr>
        <w:t xml:space="preserve"> </w:t>
      </w:r>
      <w:r>
        <w:t>shorthand</w:t>
      </w:r>
      <w:r>
        <w:rPr>
          <w:spacing w:val="75"/>
        </w:rPr>
        <w:t xml:space="preserve"> </w:t>
      </w:r>
      <w:r>
        <w:t>for</w:t>
      </w:r>
      <w:r>
        <w:rPr>
          <w:spacing w:val="72"/>
        </w:rPr>
        <w:t xml:space="preserve"> </w:t>
      </w:r>
      <w:r>
        <w:t>if-else</w:t>
      </w:r>
      <w:r>
        <w:rPr>
          <w:spacing w:val="73"/>
        </w:rPr>
        <w:t xml:space="preserve"> </w:t>
      </w:r>
      <w:r>
        <w:t>statements,</w:t>
      </w:r>
      <w:r>
        <w:rPr>
          <w:spacing w:val="74"/>
        </w:rPr>
        <w:t xml:space="preserve"> </w:t>
      </w:r>
      <w:r>
        <w:t>allowing</w:t>
      </w:r>
      <w:r>
        <w:rPr>
          <w:spacing w:val="73"/>
        </w:rPr>
        <w:t xml:space="preserve"> </w:t>
      </w:r>
      <w:r>
        <w:t>for</w:t>
      </w:r>
      <w:r>
        <w:rPr>
          <w:spacing w:val="72"/>
        </w:rPr>
        <w:t xml:space="preserve"> </w:t>
      </w:r>
      <w:r>
        <w:t xml:space="preserve">concise conditional expressions that evaluate </w:t>
      </w:r>
      <w:del w:id="1773" w:author="Abhiram Arali" w:date="2024-11-13T13:01:00Z">
        <w:r w:rsidDel="00EE0052">
          <w:delText xml:space="preserve">to </w:delText>
        </w:r>
      </w:del>
      <w:r>
        <w:t xml:space="preserve">one of two values based on a </w:t>
      </w:r>
      <w:proofErr w:type="spellStart"/>
      <w:proofErr w:type="gramStart"/>
      <w:r>
        <w:t>boolean</w:t>
      </w:r>
      <w:proofErr w:type="spellEnd"/>
      <w:proofErr w:type="gramEnd"/>
      <w:r>
        <w:t xml:space="preserve"> condition.</w:t>
      </w:r>
      <w:ins w:id="1774" w:author="Abhiram Arali" w:date="2024-11-13T13:01:00Z">
        <w:r w:rsidR="00D649FA">
          <w:t xml:space="preserve"> </w:t>
        </w:r>
      </w:ins>
    </w:p>
    <w:p w14:paraId="2D21A308" w14:textId="0C012F81" w:rsidR="00721600" w:rsidDel="00400C9F" w:rsidRDefault="00721600">
      <w:pPr>
        <w:pStyle w:val="NormalBPBHEB"/>
        <w:rPr>
          <w:del w:id="1775" w:author="Abhiram Arali" w:date="2024-11-13T13:01:00Z"/>
        </w:rPr>
        <w:sectPr w:rsidR="00721600" w:rsidDel="00400C9F">
          <w:pgSz w:w="11910" w:h="16840"/>
          <w:pgMar w:top="1540" w:right="1220" w:bottom="1200" w:left="1220" w:header="758" w:footer="1000" w:gutter="0"/>
          <w:cols w:space="720"/>
        </w:sectPr>
        <w:pPrChange w:id="1776" w:author="Abhiram Arali" w:date="2024-11-13T13:01:00Z">
          <w:pPr>
            <w:spacing w:line="360" w:lineRule="auto"/>
          </w:pPr>
        </w:pPrChange>
      </w:pPr>
    </w:p>
    <w:p w14:paraId="7E7822A0" w14:textId="77777777" w:rsidR="00721600" w:rsidRDefault="00721600" w:rsidP="003B440A">
      <w:pPr>
        <w:pStyle w:val="NormalBPBHEB"/>
        <w:rPr>
          <w:ins w:id="1777" w:author="Abhiram Arali" w:date="2024-11-13T13:01:00Z"/>
        </w:rPr>
      </w:pPr>
      <w:r>
        <w:t>Understanding</w:t>
      </w:r>
      <w:r>
        <w:rPr>
          <w:spacing w:val="-1"/>
        </w:rPr>
        <w:t xml:space="preserve"> </w:t>
      </w:r>
      <w:r>
        <w:t>these</w:t>
      </w:r>
      <w:r>
        <w:rPr>
          <w:spacing w:val="-3"/>
        </w:rPr>
        <w:t xml:space="preserve"> </w:t>
      </w:r>
      <w:r>
        <w:t>operators</w:t>
      </w:r>
      <w:r>
        <w:rPr>
          <w:spacing w:val="-1"/>
        </w:rPr>
        <w:t xml:space="preserve"> </w:t>
      </w:r>
      <w:r>
        <w:t>is</w:t>
      </w:r>
      <w:r>
        <w:rPr>
          <w:spacing w:val="-1"/>
        </w:rPr>
        <w:t xml:space="preserve"> </w:t>
      </w:r>
      <w:r>
        <w:t>crucial</w:t>
      </w:r>
      <w:r>
        <w:rPr>
          <w:spacing w:val="-1"/>
        </w:rPr>
        <w:t xml:space="preserve"> </w:t>
      </w:r>
      <w:r>
        <w:t>for</w:t>
      </w:r>
      <w:r>
        <w:rPr>
          <w:spacing w:val="-3"/>
        </w:rPr>
        <w:t xml:space="preserve"> </w:t>
      </w:r>
      <w:r>
        <w:t>effective</w:t>
      </w:r>
      <w:r>
        <w:rPr>
          <w:spacing w:val="-2"/>
        </w:rPr>
        <w:t xml:space="preserve"> </w:t>
      </w:r>
      <w:r>
        <w:t>programming,</w:t>
      </w:r>
      <w:r>
        <w:rPr>
          <w:spacing w:val="-1"/>
        </w:rPr>
        <w:t xml:space="preserve"> </w:t>
      </w:r>
      <w:r>
        <w:t>as</w:t>
      </w:r>
      <w:r>
        <w:rPr>
          <w:spacing w:val="-1"/>
        </w:rPr>
        <w:t xml:space="preserve"> </w:t>
      </w:r>
      <w:r>
        <w:t>they</w:t>
      </w:r>
      <w:r>
        <w:rPr>
          <w:spacing w:val="-3"/>
        </w:rPr>
        <w:t xml:space="preserve"> </w:t>
      </w:r>
      <w:r>
        <w:t>form</w:t>
      </w:r>
      <w:r>
        <w:rPr>
          <w:spacing w:val="-2"/>
        </w:rPr>
        <w:t xml:space="preserve"> </w:t>
      </w:r>
      <w:r>
        <w:t>the</w:t>
      </w:r>
      <w:r>
        <w:rPr>
          <w:spacing w:val="-2"/>
        </w:rPr>
        <w:t xml:space="preserve"> </w:t>
      </w:r>
      <w:r>
        <w:t>basis</w:t>
      </w:r>
      <w:r>
        <w:rPr>
          <w:spacing w:val="-1"/>
        </w:rPr>
        <w:t xml:space="preserve"> </w:t>
      </w:r>
      <w:r>
        <w:t>for many operations and decision-making processes in code.</w:t>
      </w:r>
    </w:p>
    <w:p w14:paraId="1CBF1D48" w14:textId="77777777" w:rsidR="000D22F2" w:rsidRDefault="000D22F2">
      <w:pPr>
        <w:pStyle w:val="NormalBPBHEB"/>
        <w:pPrChange w:id="1778" w:author="Abhiram Arali" w:date="2024-11-13T13:01:00Z">
          <w:pPr>
            <w:pStyle w:val="BodyText"/>
            <w:spacing w:before="88" w:line="360" w:lineRule="auto"/>
            <w:ind w:left="220" w:right="221"/>
            <w:jc w:val="both"/>
          </w:pPr>
        </w:pPrChange>
      </w:pPr>
    </w:p>
    <w:p w14:paraId="61D54138" w14:textId="3B797BC8" w:rsidR="00721600" w:rsidRDefault="00721600">
      <w:pPr>
        <w:pStyle w:val="Heading1BPBHEB"/>
        <w:pPrChange w:id="1779" w:author="Abhiram Arali" w:date="2024-11-13T13:01:00Z">
          <w:pPr>
            <w:pStyle w:val="Heading1"/>
            <w:spacing w:before="161"/>
            <w:jc w:val="both"/>
          </w:pPr>
        </w:pPrChange>
      </w:pPr>
      <w:r>
        <w:lastRenderedPageBreak/>
        <w:t>Precedence</w:t>
      </w:r>
      <w:r>
        <w:rPr>
          <w:spacing w:val="-2"/>
        </w:rPr>
        <w:t xml:space="preserve"> </w:t>
      </w:r>
      <w:del w:id="1780" w:author="Abhiram Arali" w:date="2024-11-13T13:01:00Z">
        <w:r w:rsidDel="000B7173">
          <w:delText>&amp;</w:delText>
        </w:r>
        <w:r w:rsidDel="000B7173">
          <w:rPr>
            <w:spacing w:val="-2"/>
          </w:rPr>
          <w:delText xml:space="preserve"> </w:delText>
        </w:r>
      </w:del>
      <w:ins w:id="1781" w:author="Abhiram Arali" w:date="2024-11-13T13:01:00Z">
        <w:r w:rsidR="000B7173">
          <w:t>and</w:t>
        </w:r>
        <w:r w:rsidR="000B7173">
          <w:rPr>
            <w:spacing w:val="-2"/>
          </w:rPr>
          <w:t xml:space="preserve"> </w:t>
        </w:r>
      </w:ins>
      <w:r>
        <w:t>associativity</w:t>
      </w:r>
      <w:r>
        <w:rPr>
          <w:spacing w:val="-2"/>
        </w:rPr>
        <w:t xml:space="preserve"> </w:t>
      </w:r>
      <w:r>
        <w:t>of</w:t>
      </w:r>
      <w:r>
        <w:rPr>
          <w:spacing w:val="-2"/>
        </w:rPr>
        <w:t xml:space="preserve"> operators</w:t>
      </w:r>
    </w:p>
    <w:p w14:paraId="4D33ED2A" w14:textId="5009247C" w:rsidR="00721600" w:rsidDel="009366A3" w:rsidRDefault="00721600" w:rsidP="00721600">
      <w:pPr>
        <w:pStyle w:val="BodyText"/>
        <w:spacing w:before="21"/>
        <w:rPr>
          <w:del w:id="1782" w:author="Abhiram Arali" w:date="2024-11-13T13:01:00Z"/>
          <w:b/>
        </w:rPr>
      </w:pPr>
    </w:p>
    <w:p w14:paraId="5C1E4CB5" w14:textId="77777777" w:rsidR="00721600" w:rsidRDefault="00721600" w:rsidP="009366A3">
      <w:pPr>
        <w:pStyle w:val="NormalBPBHEB"/>
        <w:rPr>
          <w:ins w:id="1783" w:author="Abhiram Arali" w:date="2024-11-13T13:01:00Z"/>
        </w:rPr>
      </w:pPr>
      <w:r>
        <w:t>In</w:t>
      </w:r>
      <w:r>
        <w:rPr>
          <w:spacing w:val="-8"/>
        </w:rPr>
        <w:t xml:space="preserve"> </w:t>
      </w:r>
      <w:r>
        <w:t>programming,</w:t>
      </w:r>
      <w:r>
        <w:rPr>
          <w:spacing w:val="-8"/>
        </w:rPr>
        <w:t xml:space="preserve"> </w:t>
      </w:r>
      <w:r>
        <w:t>operator</w:t>
      </w:r>
      <w:r>
        <w:rPr>
          <w:spacing w:val="-9"/>
        </w:rPr>
        <w:t xml:space="preserve"> </w:t>
      </w:r>
      <w:r>
        <w:t>precedence</w:t>
      </w:r>
      <w:r>
        <w:rPr>
          <w:spacing w:val="-7"/>
        </w:rPr>
        <w:t xml:space="preserve"> </w:t>
      </w:r>
      <w:r>
        <w:t>and</w:t>
      </w:r>
      <w:r>
        <w:rPr>
          <w:spacing w:val="-8"/>
        </w:rPr>
        <w:t xml:space="preserve"> </w:t>
      </w:r>
      <w:r>
        <w:t>associativity</w:t>
      </w:r>
      <w:r>
        <w:rPr>
          <w:spacing w:val="-8"/>
        </w:rPr>
        <w:t xml:space="preserve"> </w:t>
      </w:r>
      <w:r>
        <w:t>determine</w:t>
      </w:r>
      <w:r>
        <w:rPr>
          <w:spacing w:val="-9"/>
        </w:rPr>
        <w:t xml:space="preserve"> </w:t>
      </w:r>
      <w:r>
        <w:t>the</w:t>
      </w:r>
      <w:r>
        <w:rPr>
          <w:spacing w:val="-9"/>
        </w:rPr>
        <w:t xml:space="preserve"> </w:t>
      </w:r>
      <w:r>
        <w:t>order</w:t>
      </w:r>
      <w:r>
        <w:rPr>
          <w:spacing w:val="-7"/>
        </w:rPr>
        <w:t xml:space="preserve"> </w:t>
      </w:r>
      <w:r>
        <w:t>in</w:t>
      </w:r>
      <w:r>
        <w:rPr>
          <w:spacing w:val="-8"/>
        </w:rPr>
        <w:t xml:space="preserve"> </w:t>
      </w:r>
      <w:r>
        <w:t>which</w:t>
      </w:r>
      <w:r>
        <w:rPr>
          <w:spacing w:val="-8"/>
        </w:rPr>
        <w:t xml:space="preserve"> </w:t>
      </w:r>
      <w:r>
        <w:t>operators are evaluated in expressions. Understanding these concepts is essential for writing clear and predictable code. Below is a detailed explanation of operator precedence and associativity, particularly in the context of C and similar languages.</w:t>
      </w:r>
    </w:p>
    <w:p w14:paraId="08AB0704" w14:textId="77777777" w:rsidR="00850C05" w:rsidRDefault="00850C05">
      <w:pPr>
        <w:pStyle w:val="NormalBPBHEB"/>
        <w:pPrChange w:id="1784" w:author="Abhiram Arali" w:date="2024-11-13T13:01:00Z">
          <w:pPr>
            <w:pStyle w:val="BodyText"/>
            <w:spacing w:line="360" w:lineRule="auto"/>
            <w:ind w:left="220" w:right="218"/>
            <w:jc w:val="both"/>
          </w:pPr>
        </w:pPrChange>
      </w:pPr>
    </w:p>
    <w:p w14:paraId="11719D8A" w14:textId="09105988" w:rsidR="00721600" w:rsidRDefault="00721600">
      <w:pPr>
        <w:pStyle w:val="Heading2BPBHEB"/>
        <w:pPrChange w:id="1785" w:author="Abhiram Arali" w:date="2024-11-13T13:01:00Z">
          <w:pPr>
            <w:pStyle w:val="Heading1"/>
            <w:spacing w:before="162"/>
            <w:jc w:val="both"/>
          </w:pPr>
        </w:pPrChange>
      </w:pPr>
      <w:r>
        <w:t>Operator</w:t>
      </w:r>
      <w:r>
        <w:rPr>
          <w:spacing w:val="-3"/>
        </w:rPr>
        <w:t xml:space="preserve"> </w:t>
      </w:r>
      <w:r w:rsidR="00850C05">
        <w:t>precedence</w:t>
      </w:r>
    </w:p>
    <w:p w14:paraId="4EB56C2E" w14:textId="2A2CEEEE" w:rsidR="00721600" w:rsidDel="00407729" w:rsidRDefault="00721600">
      <w:pPr>
        <w:pStyle w:val="NormalBPBHEB"/>
        <w:rPr>
          <w:del w:id="1786" w:author="Abhiram Arali" w:date="2024-11-13T13:01:00Z"/>
        </w:rPr>
        <w:pPrChange w:id="1787" w:author="Abhiram Arali" w:date="2024-11-13T13:01:00Z">
          <w:pPr>
            <w:pStyle w:val="BodyText"/>
            <w:spacing w:before="21"/>
          </w:pPr>
        </w:pPrChange>
      </w:pPr>
    </w:p>
    <w:p w14:paraId="210411A1" w14:textId="77777777" w:rsidR="00721600" w:rsidRDefault="00721600">
      <w:pPr>
        <w:pStyle w:val="NormalBPBHEB"/>
        <w:pPrChange w:id="1788" w:author="Abhiram Arali" w:date="2024-11-13T13:01:00Z">
          <w:pPr>
            <w:pStyle w:val="BodyText"/>
            <w:spacing w:line="360" w:lineRule="auto"/>
            <w:ind w:left="220" w:right="217"/>
            <w:jc w:val="both"/>
          </w:pPr>
        </w:pPrChange>
      </w:pPr>
      <w:r>
        <w:t>Operator precedence defines the order in which different operators in an expression are evaluated. Operators with higher precedence are evaluated before operators with lower precedence.</w:t>
      </w:r>
      <w:r>
        <w:rPr>
          <w:spacing w:val="-10"/>
        </w:rPr>
        <w:t xml:space="preserve"> </w:t>
      </w:r>
      <w:r>
        <w:t>For</w:t>
      </w:r>
      <w:r>
        <w:rPr>
          <w:spacing w:val="-10"/>
        </w:rPr>
        <w:t xml:space="preserve"> </w:t>
      </w:r>
      <w:r>
        <w:t>example,</w:t>
      </w:r>
      <w:r>
        <w:rPr>
          <w:spacing w:val="-8"/>
        </w:rPr>
        <w:t xml:space="preserve"> </w:t>
      </w:r>
      <w:r>
        <w:t>in</w:t>
      </w:r>
      <w:r>
        <w:rPr>
          <w:spacing w:val="-9"/>
        </w:rPr>
        <w:t xml:space="preserve"> </w:t>
      </w:r>
      <w:r>
        <w:t>the</w:t>
      </w:r>
      <w:r>
        <w:rPr>
          <w:spacing w:val="-10"/>
        </w:rPr>
        <w:t xml:space="preserve"> </w:t>
      </w:r>
      <w:r>
        <w:t>expression</w:t>
      </w:r>
      <w:r>
        <w:rPr>
          <w:spacing w:val="-10"/>
        </w:rPr>
        <w:t xml:space="preserve"> </w:t>
      </w:r>
      <w:r>
        <w:t>2</w:t>
      </w:r>
      <w:r>
        <w:rPr>
          <w:spacing w:val="-10"/>
        </w:rPr>
        <w:t xml:space="preserve"> </w:t>
      </w:r>
      <w:r>
        <w:t>+</w:t>
      </w:r>
      <w:r>
        <w:rPr>
          <w:spacing w:val="-11"/>
        </w:rPr>
        <w:t xml:space="preserve"> </w:t>
      </w:r>
      <w:r>
        <w:t>3</w:t>
      </w:r>
      <w:r>
        <w:rPr>
          <w:spacing w:val="-10"/>
        </w:rPr>
        <w:t xml:space="preserve"> </w:t>
      </w:r>
      <w:r>
        <w:t>*</w:t>
      </w:r>
      <w:r>
        <w:rPr>
          <w:spacing w:val="-6"/>
        </w:rPr>
        <w:t xml:space="preserve"> </w:t>
      </w:r>
      <w:r>
        <w:t>4,</w:t>
      </w:r>
      <w:r>
        <w:rPr>
          <w:spacing w:val="-10"/>
        </w:rPr>
        <w:t xml:space="preserve"> </w:t>
      </w:r>
      <w:r>
        <w:t>the</w:t>
      </w:r>
      <w:r>
        <w:rPr>
          <w:spacing w:val="-10"/>
        </w:rPr>
        <w:t xml:space="preserve"> </w:t>
      </w:r>
      <w:r>
        <w:t>multiplication</w:t>
      </w:r>
      <w:r>
        <w:rPr>
          <w:spacing w:val="-10"/>
        </w:rPr>
        <w:t xml:space="preserve"> </w:t>
      </w:r>
      <w:r>
        <w:t>operator</w:t>
      </w:r>
      <w:r>
        <w:rPr>
          <w:spacing w:val="-6"/>
        </w:rPr>
        <w:t xml:space="preserve"> </w:t>
      </w:r>
      <w:r>
        <w:t>(*)</w:t>
      </w:r>
      <w:r>
        <w:rPr>
          <w:spacing w:val="-11"/>
        </w:rPr>
        <w:t xml:space="preserve"> </w:t>
      </w:r>
      <w:r>
        <w:t>has</w:t>
      </w:r>
      <w:r>
        <w:rPr>
          <w:spacing w:val="-9"/>
        </w:rPr>
        <w:t xml:space="preserve"> </w:t>
      </w:r>
      <w:r>
        <w:t>higher precedence than the addition operator (+), so the expression is evaluated as 2 + (3 * 4).</w:t>
      </w:r>
    </w:p>
    <w:p w14:paraId="34251D10" w14:textId="77777777" w:rsidR="00721600" w:rsidRDefault="00721600">
      <w:pPr>
        <w:pStyle w:val="NormalBPBHEB"/>
        <w:pPrChange w:id="1789" w:author="Abhiram Arali" w:date="2024-11-13T13:01:00Z">
          <w:pPr>
            <w:pStyle w:val="BodyText"/>
            <w:spacing w:before="3"/>
          </w:pPr>
        </w:pPrChange>
      </w:pPr>
    </w:p>
    <w:p w14:paraId="0ED8C4E9" w14:textId="1765FC4E" w:rsidR="00721600" w:rsidRDefault="00721600">
      <w:pPr>
        <w:pStyle w:val="Heading3BPBHEB"/>
        <w:pPrChange w:id="1790" w:author="Abhiram Arali" w:date="2024-11-13T13:02:00Z">
          <w:pPr>
            <w:pStyle w:val="Heading1"/>
            <w:jc w:val="both"/>
          </w:pPr>
        </w:pPrChange>
      </w:pPr>
      <w:r>
        <w:t>Operator</w:t>
      </w:r>
      <w:r>
        <w:rPr>
          <w:spacing w:val="-4"/>
        </w:rPr>
        <w:t xml:space="preserve"> </w:t>
      </w:r>
      <w:r w:rsidR="00997D80">
        <w:t>precedence</w:t>
      </w:r>
      <w:r w:rsidR="00997D80">
        <w:rPr>
          <w:spacing w:val="-3"/>
        </w:rPr>
        <w:t xml:space="preserve"> </w:t>
      </w:r>
      <w:r w:rsidR="00997D80">
        <w:rPr>
          <w:spacing w:val="-4"/>
        </w:rPr>
        <w:t>table</w:t>
      </w:r>
    </w:p>
    <w:p w14:paraId="2D06C6CF" w14:textId="62CE789F" w:rsidR="00721600" w:rsidDel="00E27445" w:rsidRDefault="00721600" w:rsidP="00721600">
      <w:pPr>
        <w:pStyle w:val="BodyText"/>
        <w:spacing w:before="141"/>
        <w:rPr>
          <w:del w:id="1791" w:author="Abhiram Arali" w:date="2024-11-13T13:01:00Z"/>
          <w:b/>
        </w:rPr>
      </w:pPr>
    </w:p>
    <w:p w14:paraId="7805B475" w14:textId="77777777" w:rsidR="00721600" w:rsidRDefault="00721600">
      <w:pPr>
        <w:pStyle w:val="NormalBPBHEB"/>
        <w:pPrChange w:id="1792" w:author="Abhiram Arali" w:date="2024-11-13T13:02:00Z">
          <w:pPr>
            <w:pStyle w:val="BodyText"/>
            <w:spacing w:before="1" w:line="362" w:lineRule="auto"/>
            <w:ind w:left="220" w:right="239"/>
            <w:jc w:val="both"/>
          </w:pPr>
        </w:pPrChange>
      </w:pPr>
      <w:r>
        <w:t>Here</w:t>
      </w:r>
      <w:r>
        <w:rPr>
          <w:spacing w:val="-4"/>
        </w:rPr>
        <w:t xml:space="preserve"> </w:t>
      </w:r>
      <w:r>
        <w:t>is</w:t>
      </w:r>
      <w:r>
        <w:rPr>
          <w:spacing w:val="-3"/>
        </w:rPr>
        <w:t xml:space="preserve"> </w:t>
      </w:r>
      <w:r>
        <w:t>a</w:t>
      </w:r>
      <w:r>
        <w:rPr>
          <w:spacing w:val="-3"/>
        </w:rPr>
        <w:t xml:space="preserve"> </w:t>
      </w:r>
      <w:r>
        <w:t>table</w:t>
      </w:r>
      <w:r>
        <w:rPr>
          <w:spacing w:val="-3"/>
        </w:rPr>
        <w:t xml:space="preserve"> </w:t>
      </w:r>
      <w:r>
        <w:t>of</w:t>
      </w:r>
      <w:r>
        <w:rPr>
          <w:spacing w:val="-4"/>
        </w:rPr>
        <w:t xml:space="preserve"> </w:t>
      </w:r>
      <w:r>
        <w:t>common</w:t>
      </w:r>
      <w:r>
        <w:rPr>
          <w:spacing w:val="-3"/>
        </w:rPr>
        <w:t xml:space="preserve"> </w:t>
      </w:r>
      <w:r>
        <w:t>operators</w:t>
      </w:r>
      <w:r>
        <w:rPr>
          <w:spacing w:val="-3"/>
        </w:rPr>
        <w:t xml:space="preserve"> </w:t>
      </w:r>
      <w:r>
        <w:t>in</w:t>
      </w:r>
      <w:r>
        <w:rPr>
          <w:spacing w:val="-3"/>
        </w:rPr>
        <w:t xml:space="preserve"> </w:t>
      </w:r>
      <w:r>
        <w:t>C,</w:t>
      </w:r>
      <w:r>
        <w:rPr>
          <w:spacing w:val="-3"/>
        </w:rPr>
        <w:t xml:space="preserve"> </w:t>
      </w:r>
      <w:r>
        <w:t>sorted</w:t>
      </w:r>
      <w:r>
        <w:rPr>
          <w:spacing w:val="-3"/>
        </w:rPr>
        <w:t xml:space="preserve"> </w:t>
      </w:r>
      <w:r>
        <w:t>by</w:t>
      </w:r>
      <w:r>
        <w:rPr>
          <w:spacing w:val="-3"/>
        </w:rPr>
        <w:t xml:space="preserve"> </w:t>
      </w:r>
      <w:r>
        <w:t>precedence</w:t>
      </w:r>
      <w:r>
        <w:rPr>
          <w:spacing w:val="-4"/>
        </w:rPr>
        <w:t xml:space="preserve"> </w:t>
      </w:r>
      <w:r>
        <w:t>from</w:t>
      </w:r>
      <w:r>
        <w:rPr>
          <w:spacing w:val="-3"/>
        </w:rPr>
        <w:t xml:space="preserve"> </w:t>
      </w:r>
      <w:r>
        <w:t>highest</w:t>
      </w:r>
      <w:r>
        <w:rPr>
          <w:spacing w:val="-3"/>
        </w:rPr>
        <w:t xml:space="preserve"> </w:t>
      </w:r>
      <w:r>
        <w:t>to</w:t>
      </w:r>
      <w:r>
        <w:rPr>
          <w:spacing w:val="-3"/>
        </w:rPr>
        <w:t xml:space="preserve"> </w:t>
      </w:r>
      <w:r>
        <w:t>lowest (</w:t>
      </w:r>
      <w:r w:rsidRPr="008061F2">
        <w:rPr>
          <w:i/>
          <w:iCs/>
          <w:rPrChange w:id="1793" w:author="Abhiram Arali" w:date="2024-11-13T13:02:00Z">
            <w:rPr/>
          </w:rPrChange>
        </w:rPr>
        <w:t xml:space="preserve">Table </w:t>
      </w:r>
      <w:r w:rsidRPr="008061F2">
        <w:rPr>
          <w:i/>
          <w:iCs/>
          <w:spacing w:val="-2"/>
          <w:rPrChange w:id="1794" w:author="Abhiram Arali" w:date="2024-11-13T13:02:00Z">
            <w:rPr>
              <w:spacing w:val="-2"/>
            </w:rPr>
          </w:rPrChange>
        </w:rPr>
        <w:t>3.8</w:t>
      </w:r>
      <w:r>
        <w:rPr>
          <w:spacing w:val="-2"/>
        </w:rPr>
        <w:t>):</w:t>
      </w:r>
    </w:p>
    <w:p w14:paraId="0DE8F4BA" w14:textId="62AC55FC" w:rsidR="00721600" w:rsidDel="00A07D85" w:rsidRDefault="00721600" w:rsidP="00721600">
      <w:pPr>
        <w:pStyle w:val="Heading1"/>
        <w:spacing w:before="275"/>
        <w:ind w:left="4" w:right="5"/>
        <w:jc w:val="center"/>
      </w:pPr>
      <w:moveFromRangeStart w:id="1795" w:author="Abhiram Arali" w:date="2024-11-13T13:02:00Z" w:name="move182395386"/>
      <w:moveFrom w:id="1796" w:author="Abhiram Arali" w:date="2024-11-13T13:02:00Z">
        <w:r w:rsidDel="00A07D85">
          <w:t>Table</w:t>
        </w:r>
        <w:r w:rsidDel="00A07D85">
          <w:rPr>
            <w:spacing w:val="-1"/>
          </w:rPr>
          <w:t xml:space="preserve"> </w:t>
        </w:r>
        <w:r w:rsidDel="00A07D85">
          <w:t>3.8:</w:t>
        </w:r>
        <w:r w:rsidDel="00A07D85">
          <w:rPr>
            <w:spacing w:val="-2"/>
          </w:rPr>
          <w:t xml:space="preserve"> </w:t>
        </w:r>
        <w:r w:rsidDel="00A07D85">
          <w:t>Operator</w:t>
        </w:r>
        <w:r w:rsidDel="00A07D85">
          <w:rPr>
            <w:spacing w:val="-2"/>
          </w:rPr>
          <w:t xml:space="preserve"> Precedence</w:t>
        </w:r>
      </w:moveFrom>
    </w:p>
    <w:moveFromRangeEnd w:id="1795"/>
    <w:p w14:paraId="3D013F97" w14:textId="116AEED4" w:rsidR="00721600" w:rsidDel="009A4A3A" w:rsidRDefault="00721600" w:rsidP="00721600">
      <w:pPr>
        <w:pStyle w:val="BodyText"/>
        <w:spacing w:before="189"/>
        <w:rPr>
          <w:del w:id="1797" w:author="Abhiram Arali" w:date="2024-11-13T13:02:00Z"/>
          <w:b/>
          <w:sz w:val="20"/>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
        <w:gridCol w:w="1976"/>
        <w:gridCol w:w="4136"/>
      </w:tblGrid>
      <w:tr w:rsidR="00721600" w14:paraId="669ADB6E" w14:textId="77777777" w:rsidTr="00A3102B">
        <w:trPr>
          <w:trHeight w:val="414"/>
        </w:trPr>
        <w:tc>
          <w:tcPr>
            <w:tcW w:w="1375" w:type="dxa"/>
          </w:tcPr>
          <w:p w14:paraId="73F14A49" w14:textId="77777777" w:rsidR="00721600" w:rsidRPr="006E2884" w:rsidRDefault="00721600">
            <w:pPr>
              <w:pStyle w:val="NormalBPBHEB"/>
              <w:rPr>
                <w:b/>
                <w:bCs/>
                <w:rPrChange w:id="1798" w:author="Abhiram Arali" w:date="2024-11-13T13:02:00Z">
                  <w:rPr/>
                </w:rPrChange>
              </w:rPr>
              <w:pPrChange w:id="1799" w:author="Abhiram Arali" w:date="2024-11-13T13:02:00Z">
                <w:pPr>
                  <w:pStyle w:val="TableParagraph"/>
                </w:pPr>
              </w:pPrChange>
            </w:pPr>
            <w:r w:rsidRPr="006E2884">
              <w:rPr>
                <w:b/>
                <w:bCs/>
                <w:rPrChange w:id="1800" w:author="Abhiram Arali" w:date="2024-11-13T13:02:00Z">
                  <w:rPr/>
                </w:rPrChange>
              </w:rPr>
              <w:t>Precedence</w:t>
            </w:r>
          </w:p>
        </w:tc>
        <w:tc>
          <w:tcPr>
            <w:tcW w:w="1976" w:type="dxa"/>
          </w:tcPr>
          <w:p w14:paraId="0ABBC8D6" w14:textId="77777777" w:rsidR="00721600" w:rsidRPr="006E2884" w:rsidRDefault="00721600">
            <w:pPr>
              <w:pStyle w:val="NormalBPBHEB"/>
              <w:rPr>
                <w:b/>
                <w:bCs/>
                <w:rPrChange w:id="1801" w:author="Abhiram Arali" w:date="2024-11-13T13:02:00Z">
                  <w:rPr/>
                </w:rPrChange>
              </w:rPr>
              <w:pPrChange w:id="1802" w:author="Abhiram Arali" w:date="2024-11-13T13:02:00Z">
                <w:pPr>
                  <w:pStyle w:val="TableParagraph"/>
                  <w:ind w:left="507"/>
                </w:pPr>
              </w:pPrChange>
            </w:pPr>
            <w:r w:rsidRPr="006E2884">
              <w:rPr>
                <w:b/>
                <w:bCs/>
                <w:rPrChange w:id="1803" w:author="Abhiram Arali" w:date="2024-11-13T13:02:00Z">
                  <w:rPr/>
                </w:rPrChange>
              </w:rPr>
              <w:t>Operator</w:t>
            </w:r>
          </w:p>
        </w:tc>
        <w:tc>
          <w:tcPr>
            <w:tcW w:w="4136" w:type="dxa"/>
          </w:tcPr>
          <w:p w14:paraId="61146606" w14:textId="77777777" w:rsidR="00721600" w:rsidRPr="006E2884" w:rsidRDefault="00721600">
            <w:pPr>
              <w:pStyle w:val="NormalBPBHEB"/>
              <w:rPr>
                <w:b/>
                <w:bCs/>
                <w:rPrChange w:id="1804" w:author="Abhiram Arali" w:date="2024-11-13T13:02:00Z">
                  <w:rPr/>
                </w:rPrChange>
              </w:rPr>
              <w:pPrChange w:id="1805" w:author="Abhiram Arali" w:date="2024-11-13T13:02:00Z">
                <w:pPr>
                  <w:pStyle w:val="TableParagraph"/>
                  <w:ind w:left="6"/>
                  <w:jc w:val="center"/>
                </w:pPr>
              </w:pPrChange>
            </w:pPr>
            <w:r w:rsidRPr="006E2884">
              <w:rPr>
                <w:b/>
                <w:bCs/>
                <w:rPrChange w:id="1806" w:author="Abhiram Arali" w:date="2024-11-13T13:02:00Z">
                  <w:rPr/>
                </w:rPrChange>
              </w:rPr>
              <w:t>Description</w:t>
            </w:r>
          </w:p>
        </w:tc>
      </w:tr>
      <w:tr w:rsidR="00721600" w14:paraId="0B311AD5" w14:textId="77777777" w:rsidTr="00A3102B">
        <w:trPr>
          <w:trHeight w:val="414"/>
        </w:trPr>
        <w:tc>
          <w:tcPr>
            <w:tcW w:w="1375" w:type="dxa"/>
          </w:tcPr>
          <w:p w14:paraId="5DE0F056" w14:textId="77777777" w:rsidR="00721600" w:rsidRDefault="00721600">
            <w:pPr>
              <w:pStyle w:val="NormalBPBHEB"/>
              <w:pPrChange w:id="1807" w:author="Abhiram Arali" w:date="2024-11-13T13:02:00Z">
                <w:pPr>
                  <w:pStyle w:val="TableParagraph"/>
                </w:pPr>
              </w:pPrChange>
            </w:pPr>
            <w:r>
              <w:rPr>
                <w:spacing w:val="-10"/>
              </w:rPr>
              <w:t>1</w:t>
            </w:r>
          </w:p>
        </w:tc>
        <w:tc>
          <w:tcPr>
            <w:tcW w:w="1976" w:type="dxa"/>
          </w:tcPr>
          <w:p w14:paraId="19710A3B" w14:textId="77777777" w:rsidR="00721600" w:rsidRDefault="00721600">
            <w:pPr>
              <w:pStyle w:val="NormalBPBHEB"/>
              <w:pPrChange w:id="1808" w:author="Abhiram Arali" w:date="2024-11-13T13:02:00Z">
                <w:pPr>
                  <w:pStyle w:val="TableParagraph"/>
                  <w:ind w:left="108"/>
                </w:pPr>
              </w:pPrChange>
            </w:pPr>
            <w:r>
              <w:rPr>
                <w:spacing w:val="-5"/>
              </w:rPr>
              <w:t>()</w:t>
            </w:r>
          </w:p>
        </w:tc>
        <w:tc>
          <w:tcPr>
            <w:tcW w:w="4136" w:type="dxa"/>
          </w:tcPr>
          <w:p w14:paraId="20A23DFF" w14:textId="77777777" w:rsidR="00721600" w:rsidRDefault="00721600">
            <w:pPr>
              <w:pStyle w:val="NormalBPBHEB"/>
              <w:pPrChange w:id="1809" w:author="Abhiram Arali" w:date="2024-11-13T13:02:00Z">
                <w:pPr>
                  <w:pStyle w:val="TableParagraph"/>
                </w:pPr>
              </w:pPrChange>
            </w:pPr>
            <w:r>
              <w:t>Parentheses (used</w:t>
            </w:r>
            <w:r>
              <w:rPr>
                <w:spacing w:val="-1"/>
              </w:rPr>
              <w:t xml:space="preserve"> </w:t>
            </w:r>
            <w:r>
              <w:t>to</w:t>
            </w:r>
            <w:r>
              <w:rPr>
                <w:spacing w:val="-1"/>
              </w:rPr>
              <w:t xml:space="preserve"> </w:t>
            </w:r>
            <w:r>
              <w:t>change precedence)</w:t>
            </w:r>
          </w:p>
        </w:tc>
      </w:tr>
      <w:tr w:rsidR="00721600" w14:paraId="56EC3B61" w14:textId="77777777" w:rsidTr="00A3102B">
        <w:trPr>
          <w:trHeight w:val="412"/>
        </w:trPr>
        <w:tc>
          <w:tcPr>
            <w:tcW w:w="1375" w:type="dxa"/>
          </w:tcPr>
          <w:p w14:paraId="75DF23E2" w14:textId="77777777" w:rsidR="00721600" w:rsidRDefault="00721600">
            <w:pPr>
              <w:pStyle w:val="NormalBPBHEB"/>
              <w:pPrChange w:id="1810" w:author="Abhiram Arali" w:date="2024-11-13T13:02:00Z">
                <w:pPr>
                  <w:pStyle w:val="TableParagraph"/>
                </w:pPr>
              </w:pPrChange>
            </w:pPr>
            <w:r>
              <w:rPr>
                <w:spacing w:val="-10"/>
              </w:rPr>
              <w:t>2</w:t>
            </w:r>
          </w:p>
        </w:tc>
        <w:tc>
          <w:tcPr>
            <w:tcW w:w="1976" w:type="dxa"/>
          </w:tcPr>
          <w:p w14:paraId="0C709263" w14:textId="77777777" w:rsidR="00721600" w:rsidRDefault="00721600">
            <w:pPr>
              <w:pStyle w:val="NormalBPBHEB"/>
              <w:pPrChange w:id="1811" w:author="Abhiram Arali" w:date="2024-11-13T13:02:00Z">
                <w:pPr>
                  <w:pStyle w:val="TableParagraph"/>
                  <w:ind w:left="108"/>
                </w:pPr>
              </w:pPrChange>
            </w:pPr>
            <w:r>
              <w:t>++,</w:t>
            </w:r>
            <w:r>
              <w:rPr>
                <w:spacing w:val="-5"/>
              </w:rPr>
              <w:t xml:space="preserve"> </w:t>
            </w:r>
            <w:r>
              <w:t>-</w:t>
            </w:r>
            <w:r>
              <w:rPr>
                <w:spacing w:val="-10"/>
              </w:rPr>
              <w:t>-</w:t>
            </w:r>
          </w:p>
        </w:tc>
        <w:tc>
          <w:tcPr>
            <w:tcW w:w="4136" w:type="dxa"/>
          </w:tcPr>
          <w:p w14:paraId="55AC880D" w14:textId="77777777" w:rsidR="00721600" w:rsidRDefault="00721600">
            <w:pPr>
              <w:pStyle w:val="NormalBPBHEB"/>
              <w:pPrChange w:id="1812" w:author="Abhiram Arali" w:date="2024-11-13T13:02:00Z">
                <w:pPr>
                  <w:pStyle w:val="TableParagraph"/>
                </w:pPr>
              </w:pPrChange>
            </w:pPr>
            <w:r>
              <w:t>Postfix increment/decrement</w:t>
            </w:r>
          </w:p>
        </w:tc>
      </w:tr>
      <w:tr w:rsidR="00721600" w14:paraId="557DB6D7" w14:textId="77777777" w:rsidTr="00A3102B">
        <w:trPr>
          <w:trHeight w:val="414"/>
        </w:trPr>
        <w:tc>
          <w:tcPr>
            <w:tcW w:w="1375" w:type="dxa"/>
          </w:tcPr>
          <w:p w14:paraId="3FAEDE37" w14:textId="77777777" w:rsidR="00721600" w:rsidRDefault="00721600">
            <w:pPr>
              <w:pStyle w:val="NormalBPBHEB"/>
              <w:pPrChange w:id="1813" w:author="Abhiram Arali" w:date="2024-11-13T13:02:00Z">
                <w:pPr>
                  <w:pStyle w:val="TableParagraph"/>
                </w:pPr>
              </w:pPrChange>
            </w:pPr>
            <w:r>
              <w:rPr>
                <w:spacing w:val="-10"/>
              </w:rPr>
              <w:t>3</w:t>
            </w:r>
          </w:p>
        </w:tc>
        <w:tc>
          <w:tcPr>
            <w:tcW w:w="1976" w:type="dxa"/>
          </w:tcPr>
          <w:p w14:paraId="328FC5FD" w14:textId="77777777" w:rsidR="00721600" w:rsidRDefault="00721600">
            <w:pPr>
              <w:pStyle w:val="NormalBPBHEB"/>
              <w:pPrChange w:id="1814" w:author="Abhiram Arali" w:date="2024-11-13T13:02:00Z">
                <w:pPr>
                  <w:pStyle w:val="TableParagraph"/>
                  <w:ind w:left="108"/>
                </w:pPr>
              </w:pPrChange>
            </w:pPr>
            <w:r>
              <w:t>++,</w:t>
            </w:r>
            <w:r>
              <w:rPr>
                <w:spacing w:val="-5"/>
              </w:rPr>
              <w:t xml:space="preserve"> </w:t>
            </w:r>
            <w:r>
              <w:t>-</w:t>
            </w:r>
            <w:r>
              <w:rPr>
                <w:spacing w:val="-10"/>
              </w:rPr>
              <w:t>-</w:t>
            </w:r>
          </w:p>
        </w:tc>
        <w:tc>
          <w:tcPr>
            <w:tcW w:w="4136" w:type="dxa"/>
          </w:tcPr>
          <w:p w14:paraId="50AB44DD" w14:textId="77777777" w:rsidR="00721600" w:rsidRDefault="00721600">
            <w:pPr>
              <w:pStyle w:val="NormalBPBHEB"/>
              <w:pPrChange w:id="1815" w:author="Abhiram Arali" w:date="2024-11-13T13:02:00Z">
                <w:pPr>
                  <w:pStyle w:val="TableParagraph"/>
                </w:pPr>
              </w:pPrChange>
            </w:pPr>
            <w:r>
              <w:t>Prefix increment/decrement</w:t>
            </w:r>
          </w:p>
        </w:tc>
      </w:tr>
      <w:tr w:rsidR="00721600" w14:paraId="44070297" w14:textId="77777777" w:rsidTr="00A3102B">
        <w:trPr>
          <w:trHeight w:val="412"/>
        </w:trPr>
        <w:tc>
          <w:tcPr>
            <w:tcW w:w="1375" w:type="dxa"/>
          </w:tcPr>
          <w:p w14:paraId="52DC26CD" w14:textId="77777777" w:rsidR="00721600" w:rsidRDefault="00721600">
            <w:pPr>
              <w:pStyle w:val="NormalBPBHEB"/>
              <w:pPrChange w:id="1816" w:author="Abhiram Arali" w:date="2024-11-13T13:02:00Z">
                <w:pPr>
                  <w:pStyle w:val="TableParagraph"/>
                </w:pPr>
              </w:pPrChange>
            </w:pPr>
            <w:r>
              <w:rPr>
                <w:spacing w:val="-10"/>
              </w:rPr>
              <w:t>4</w:t>
            </w:r>
          </w:p>
        </w:tc>
        <w:tc>
          <w:tcPr>
            <w:tcW w:w="1976" w:type="dxa"/>
          </w:tcPr>
          <w:p w14:paraId="62C9785D" w14:textId="77777777" w:rsidR="00721600" w:rsidRDefault="00721600">
            <w:pPr>
              <w:pStyle w:val="NormalBPBHEB"/>
              <w:pPrChange w:id="1817" w:author="Abhiram Arali" w:date="2024-11-13T13:02:00Z">
                <w:pPr>
                  <w:pStyle w:val="TableParagraph"/>
                  <w:ind w:left="108"/>
                </w:pPr>
              </w:pPrChange>
            </w:pPr>
            <w:r>
              <w:t>+,</w:t>
            </w:r>
            <w:r>
              <w:rPr>
                <w:spacing w:val="-1"/>
              </w:rPr>
              <w:t xml:space="preserve"> </w:t>
            </w:r>
            <w:r>
              <w:rPr>
                <w:spacing w:val="-10"/>
              </w:rPr>
              <w:t>-</w:t>
            </w:r>
          </w:p>
        </w:tc>
        <w:tc>
          <w:tcPr>
            <w:tcW w:w="4136" w:type="dxa"/>
          </w:tcPr>
          <w:p w14:paraId="661B6538" w14:textId="77777777" w:rsidR="00721600" w:rsidRDefault="00721600">
            <w:pPr>
              <w:pStyle w:val="NormalBPBHEB"/>
              <w:pPrChange w:id="1818" w:author="Abhiram Arali" w:date="2024-11-13T13:02:00Z">
                <w:pPr>
                  <w:pStyle w:val="TableParagraph"/>
                </w:pPr>
              </w:pPrChange>
            </w:pPr>
            <w:r>
              <w:t>Unary plus/minus</w:t>
            </w:r>
          </w:p>
        </w:tc>
      </w:tr>
      <w:tr w:rsidR="00721600" w14:paraId="0E5361A4" w14:textId="77777777" w:rsidTr="00A3102B">
        <w:trPr>
          <w:trHeight w:val="415"/>
        </w:trPr>
        <w:tc>
          <w:tcPr>
            <w:tcW w:w="1375" w:type="dxa"/>
          </w:tcPr>
          <w:p w14:paraId="5BFB2E40" w14:textId="77777777" w:rsidR="00721600" w:rsidRDefault="00721600">
            <w:pPr>
              <w:pStyle w:val="NormalBPBHEB"/>
              <w:pPrChange w:id="1819" w:author="Abhiram Arali" w:date="2024-11-13T13:02:00Z">
                <w:pPr>
                  <w:pStyle w:val="TableParagraph"/>
                  <w:spacing w:before="2" w:line="240" w:lineRule="auto"/>
                </w:pPr>
              </w:pPrChange>
            </w:pPr>
            <w:r>
              <w:rPr>
                <w:spacing w:val="-10"/>
              </w:rPr>
              <w:t>5</w:t>
            </w:r>
          </w:p>
        </w:tc>
        <w:tc>
          <w:tcPr>
            <w:tcW w:w="1976" w:type="dxa"/>
          </w:tcPr>
          <w:p w14:paraId="4E2A2D75" w14:textId="77777777" w:rsidR="00721600" w:rsidRDefault="00721600">
            <w:pPr>
              <w:pStyle w:val="NormalBPBHEB"/>
              <w:pPrChange w:id="1820" w:author="Abhiram Arali" w:date="2024-11-13T13:02:00Z">
                <w:pPr>
                  <w:pStyle w:val="TableParagraph"/>
                  <w:spacing w:before="2" w:line="240" w:lineRule="auto"/>
                  <w:ind w:left="108"/>
                </w:pPr>
              </w:pPrChange>
            </w:pPr>
            <w:r>
              <w:t xml:space="preserve">*, /, </w:t>
            </w:r>
            <w:r>
              <w:rPr>
                <w:spacing w:val="-10"/>
              </w:rPr>
              <w:t>%</w:t>
            </w:r>
          </w:p>
        </w:tc>
        <w:tc>
          <w:tcPr>
            <w:tcW w:w="4136" w:type="dxa"/>
          </w:tcPr>
          <w:p w14:paraId="431EC409" w14:textId="77777777" w:rsidR="00721600" w:rsidRDefault="00721600">
            <w:pPr>
              <w:pStyle w:val="NormalBPBHEB"/>
              <w:pPrChange w:id="1821" w:author="Abhiram Arali" w:date="2024-11-13T13:02:00Z">
                <w:pPr>
                  <w:pStyle w:val="TableParagraph"/>
                  <w:spacing w:before="2" w:line="240" w:lineRule="auto"/>
                </w:pPr>
              </w:pPrChange>
            </w:pPr>
            <w:r>
              <w:t>Multiplication, Division, Modulus</w:t>
            </w:r>
          </w:p>
        </w:tc>
      </w:tr>
      <w:tr w:rsidR="00721600" w14:paraId="0E8A56A0" w14:textId="77777777" w:rsidTr="00A3102B">
        <w:trPr>
          <w:trHeight w:val="414"/>
        </w:trPr>
        <w:tc>
          <w:tcPr>
            <w:tcW w:w="1375" w:type="dxa"/>
          </w:tcPr>
          <w:p w14:paraId="2FD59849" w14:textId="77777777" w:rsidR="00721600" w:rsidRDefault="00721600">
            <w:pPr>
              <w:pStyle w:val="NormalBPBHEB"/>
              <w:pPrChange w:id="1822" w:author="Abhiram Arali" w:date="2024-11-13T13:02:00Z">
                <w:pPr>
                  <w:pStyle w:val="TableParagraph"/>
                </w:pPr>
              </w:pPrChange>
            </w:pPr>
            <w:r>
              <w:rPr>
                <w:spacing w:val="-10"/>
              </w:rPr>
              <w:t>6</w:t>
            </w:r>
          </w:p>
        </w:tc>
        <w:tc>
          <w:tcPr>
            <w:tcW w:w="1976" w:type="dxa"/>
          </w:tcPr>
          <w:p w14:paraId="303FFBD7" w14:textId="77777777" w:rsidR="00721600" w:rsidRDefault="00721600">
            <w:pPr>
              <w:pStyle w:val="NormalBPBHEB"/>
              <w:pPrChange w:id="1823" w:author="Abhiram Arali" w:date="2024-11-13T13:02:00Z">
                <w:pPr>
                  <w:pStyle w:val="TableParagraph"/>
                  <w:ind w:left="108"/>
                </w:pPr>
              </w:pPrChange>
            </w:pPr>
            <w:r>
              <w:t>+,</w:t>
            </w:r>
            <w:r>
              <w:rPr>
                <w:spacing w:val="-1"/>
              </w:rPr>
              <w:t xml:space="preserve"> </w:t>
            </w:r>
            <w:r>
              <w:rPr>
                <w:spacing w:val="-10"/>
              </w:rPr>
              <w:t>-</w:t>
            </w:r>
          </w:p>
        </w:tc>
        <w:tc>
          <w:tcPr>
            <w:tcW w:w="4136" w:type="dxa"/>
          </w:tcPr>
          <w:p w14:paraId="21AD4059" w14:textId="77777777" w:rsidR="00721600" w:rsidRDefault="00721600">
            <w:pPr>
              <w:pStyle w:val="NormalBPBHEB"/>
              <w:pPrChange w:id="1824" w:author="Abhiram Arali" w:date="2024-11-13T13:02:00Z">
                <w:pPr>
                  <w:pStyle w:val="TableParagraph"/>
                </w:pPr>
              </w:pPrChange>
            </w:pPr>
            <w:r>
              <w:t>Addition, Subtraction</w:t>
            </w:r>
          </w:p>
        </w:tc>
      </w:tr>
      <w:tr w:rsidR="00721600" w14:paraId="19BCB5CB" w14:textId="77777777" w:rsidTr="00A3102B">
        <w:trPr>
          <w:trHeight w:val="412"/>
        </w:trPr>
        <w:tc>
          <w:tcPr>
            <w:tcW w:w="1375" w:type="dxa"/>
          </w:tcPr>
          <w:p w14:paraId="6C29E5C1" w14:textId="77777777" w:rsidR="00721600" w:rsidRDefault="00721600">
            <w:pPr>
              <w:pStyle w:val="NormalBPBHEB"/>
              <w:pPrChange w:id="1825" w:author="Abhiram Arali" w:date="2024-11-13T13:02:00Z">
                <w:pPr>
                  <w:pStyle w:val="TableParagraph"/>
                </w:pPr>
              </w:pPrChange>
            </w:pPr>
            <w:r>
              <w:rPr>
                <w:spacing w:val="-10"/>
              </w:rPr>
              <w:t>7</w:t>
            </w:r>
          </w:p>
        </w:tc>
        <w:tc>
          <w:tcPr>
            <w:tcW w:w="1976" w:type="dxa"/>
          </w:tcPr>
          <w:p w14:paraId="1E600EB5" w14:textId="77777777" w:rsidR="00721600" w:rsidRDefault="00721600">
            <w:pPr>
              <w:pStyle w:val="NormalBPBHEB"/>
              <w:pPrChange w:id="1826" w:author="Abhiram Arali" w:date="2024-11-13T13:02:00Z">
                <w:pPr>
                  <w:pStyle w:val="TableParagraph"/>
                  <w:ind w:left="108"/>
                </w:pPr>
              </w:pPrChange>
            </w:pPr>
            <w:r>
              <w:t xml:space="preserve">&lt;&lt;, </w:t>
            </w:r>
            <w:r>
              <w:rPr>
                <w:spacing w:val="-5"/>
              </w:rPr>
              <w:t>&gt;&gt;</w:t>
            </w:r>
          </w:p>
        </w:tc>
        <w:tc>
          <w:tcPr>
            <w:tcW w:w="4136" w:type="dxa"/>
          </w:tcPr>
          <w:p w14:paraId="6620F750" w14:textId="77777777" w:rsidR="00721600" w:rsidRDefault="00721600">
            <w:pPr>
              <w:pStyle w:val="NormalBPBHEB"/>
              <w:pPrChange w:id="1827" w:author="Abhiram Arali" w:date="2024-11-13T13:02:00Z">
                <w:pPr>
                  <w:pStyle w:val="TableParagraph"/>
                </w:pPr>
              </w:pPrChange>
            </w:pPr>
            <w:r>
              <w:t>Left</w:t>
            </w:r>
            <w:r>
              <w:rPr>
                <w:spacing w:val="-1"/>
              </w:rPr>
              <w:t xml:space="preserve"> </w:t>
            </w:r>
            <w:r>
              <w:t>shift,</w:t>
            </w:r>
            <w:r>
              <w:rPr>
                <w:spacing w:val="-1"/>
              </w:rPr>
              <w:t xml:space="preserve"> </w:t>
            </w:r>
            <w:r>
              <w:t>Right shift</w:t>
            </w:r>
          </w:p>
        </w:tc>
      </w:tr>
      <w:tr w:rsidR="00721600" w14:paraId="414E571D" w14:textId="77777777" w:rsidTr="00A3102B">
        <w:trPr>
          <w:trHeight w:val="414"/>
        </w:trPr>
        <w:tc>
          <w:tcPr>
            <w:tcW w:w="1375" w:type="dxa"/>
          </w:tcPr>
          <w:p w14:paraId="7796FEA4" w14:textId="77777777" w:rsidR="00721600" w:rsidRDefault="00721600">
            <w:pPr>
              <w:pStyle w:val="NormalBPBHEB"/>
              <w:pPrChange w:id="1828" w:author="Abhiram Arali" w:date="2024-11-13T13:02:00Z">
                <w:pPr>
                  <w:pStyle w:val="TableParagraph"/>
                  <w:spacing w:before="1" w:line="240" w:lineRule="auto"/>
                </w:pPr>
              </w:pPrChange>
            </w:pPr>
            <w:r>
              <w:rPr>
                <w:spacing w:val="-10"/>
              </w:rPr>
              <w:t>8</w:t>
            </w:r>
          </w:p>
        </w:tc>
        <w:tc>
          <w:tcPr>
            <w:tcW w:w="1976" w:type="dxa"/>
          </w:tcPr>
          <w:p w14:paraId="76B3C7DF" w14:textId="77777777" w:rsidR="00721600" w:rsidRDefault="00721600">
            <w:pPr>
              <w:pStyle w:val="NormalBPBHEB"/>
              <w:pPrChange w:id="1829" w:author="Abhiram Arali" w:date="2024-11-13T13:02:00Z">
                <w:pPr>
                  <w:pStyle w:val="TableParagraph"/>
                  <w:spacing w:before="1" w:line="240" w:lineRule="auto"/>
                  <w:ind w:left="108"/>
                </w:pPr>
              </w:pPrChange>
            </w:pPr>
            <w:r>
              <w:t>&lt;, &lt;=,</w:t>
            </w:r>
            <w:r>
              <w:rPr>
                <w:spacing w:val="1"/>
              </w:rPr>
              <w:t xml:space="preserve"> </w:t>
            </w:r>
            <w:r>
              <w:t>&gt;,</w:t>
            </w:r>
            <w:r>
              <w:rPr>
                <w:spacing w:val="-1"/>
              </w:rPr>
              <w:t xml:space="preserve"> </w:t>
            </w:r>
            <w:r>
              <w:rPr>
                <w:spacing w:val="-5"/>
              </w:rPr>
              <w:t>&gt;=</w:t>
            </w:r>
          </w:p>
        </w:tc>
        <w:tc>
          <w:tcPr>
            <w:tcW w:w="4136" w:type="dxa"/>
          </w:tcPr>
          <w:p w14:paraId="6A079E3C" w14:textId="77777777" w:rsidR="00721600" w:rsidRDefault="00721600">
            <w:pPr>
              <w:pStyle w:val="NormalBPBHEB"/>
              <w:pPrChange w:id="1830" w:author="Abhiram Arali" w:date="2024-11-13T13:02:00Z">
                <w:pPr>
                  <w:pStyle w:val="TableParagraph"/>
                  <w:spacing w:before="1" w:line="240" w:lineRule="auto"/>
                </w:pPr>
              </w:pPrChange>
            </w:pPr>
            <w:r>
              <w:t>Relational</w:t>
            </w:r>
            <w:r>
              <w:rPr>
                <w:spacing w:val="-1"/>
              </w:rPr>
              <w:t xml:space="preserve"> </w:t>
            </w:r>
            <w:r>
              <w:t>operators</w:t>
            </w:r>
          </w:p>
        </w:tc>
      </w:tr>
      <w:tr w:rsidR="00721600" w14:paraId="07821F1B" w14:textId="77777777" w:rsidTr="00A3102B">
        <w:trPr>
          <w:trHeight w:val="414"/>
        </w:trPr>
        <w:tc>
          <w:tcPr>
            <w:tcW w:w="1375" w:type="dxa"/>
          </w:tcPr>
          <w:p w14:paraId="7570BBEA" w14:textId="77777777" w:rsidR="00721600" w:rsidRDefault="00721600">
            <w:pPr>
              <w:pStyle w:val="NormalBPBHEB"/>
              <w:pPrChange w:id="1831" w:author="Abhiram Arali" w:date="2024-11-13T13:02:00Z">
                <w:pPr>
                  <w:pStyle w:val="TableParagraph"/>
                </w:pPr>
              </w:pPrChange>
            </w:pPr>
            <w:r>
              <w:rPr>
                <w:spacing w:val="-10"/>
              </w:rPr>
              <w:t>9</w:t>
            </w:r>
          </w:p>
        </w:tc>
        <w:tc>
          <w:tcPr>
            <w:tcW w:w="1976" w:type="dxa"/>
          </w:tcPr>
          <w:p w14:paraId="00E5EBAF" w14:textId="77777777" w:rsidR="00721600" w:rsidRDefault="00721600">
            <w:pPr>
              <w:pStyle w:val="NormalBPBHEB"/>
              <w:pPrChange w:id="1832" w:author="Abhiram Arali" w:date="2024-11-13T13:02:00Z">
                <w:pPr>
                  <w:pStyle w:val="TableParagraph"/>
                  <w:ind w:left="108"/>
                </w:pPr>
              </w:pPrChange>
            </w:pPr>
            <w:r>
              <w:t xml:space="preserve">==, </w:t>
            </w:r>
            <w:r>
              <w:rPr>
                <w:spacing w:val="-5"/>
              </w:rPr>
              <w:t>!=</w:t>
            </w:r>
          </w:p>
        </w:tc>
        <w:tc>
          <w:tcPr>
            <w:tcW w:w="4136" w:type="dxa"/>
          </w:tcPr>
          <w:p w14:paraId="0F8F4CCD" w14:textId="77777777" w:rsidR="00721600" w:rsidRDefault="00721600">
            <w:pPr>
              <w:pStyle w:val="NormalBPBHEB"/>
              <w:pPrChange w:id="1833" w:author="Abhiram Arali" w:date="2024-11-13T13:02:00Z">
                <w:pPr>
                  <w:pStyle w:val="TableParagraph"/>
                </w:pPr>
              </w:pPrChange>
            </w:pPr>
            <w:r>
              <w:t>Equality operators</w:t>
            </w:r>
          </w:p>
        </w:tc>
      </w:tr>
      <w:tr w:rsidR="00721600" w14:paraId="0CF59D3B" w14:textId="77777777" w:rsidTr="00A3102B">
        <w:trPr>
          <w:trHeight w:val="412"/>
        </w:trPr>
        <w:tc>
          <w:tcPr>
            <w:tcW w:w="1375" w:type="dxa"/>
          </w:tcPr>
          <w:p w14:paraId="25F00A7E" w14:textId="77777777" w:rsidR="00721600" w:rsidRDefault="00721600">
            <w:pPr>
              <w:pStyle w:val="NormalBPBHEB"/>
              <w:pPrChange w:id="1834" w:author="Abhiram Arali" w:date="2024-11-13T13:02:00Z">
                <w:pPr>
                  <w:pStyle w:val="TableParagraph"/>
                </w:pPr>
              </w:pPrChange>
            </w:pPr>
            <w:r>
              <w:rPr>
                <w:spacing w:val="-5"/>
              </w:rPr>
              <w:t>10</w:t>
            </w:r>
          </w:p>
        </w:tc>
        <w:tc>
          <w:tcPr>
            <w:tcW w:w="1976" w:type="dxa"/>
          </w:tcPr>
          <w:p w14:paraId="04CF3E09" w14:textId="77777777" w:rsidR="00721600" w:rsidRDefault="00721600">
            <w:pPr>
              <w:pStyle w:val="NormalBPBHEB"/>
              <w:pPrChange w:id="1835" w:author="Abhiram Arali" w:date="2024-11-13T13:02:00Z">
                <w:pPr>
                  <w:pStyle w:val="TableParagraph"/>
                  <w:ind w:left="108"/>
                </w:pPr>
              </w:pPrChange>
            </w:pPr>
            <w:r>
              <w:rPr>
                <w:spacing w:val="-10"/>
              </w:rPr>
              <w:t>&amp;</w:t>
            </w:r>
          </w:p>
        </w:tc>
        <w:tc>
          <w:tcPr>
            <w:tcW w:w="4136" w:type="dxa"/>
          </w:tcPr>
          <w:p w14:paraId="1D8B8838" w14:textId="77777777" w:rsidR="00721600" w:rsidRDefault="00721600">
            <w:pPr>
              <w:pStyle w:val="NormalBPBHEB"/>
              <w:pPrChange w:id="1836" w:author="Abhiram Arali" w:date="2024-11-13T13:02:00Z">
                <w:pPr>
                  <w:pStyle w:val="TableParagraph"/>
                </w:pPr>
              </w:pPrChange>
            </w:pPr>
            <w:r>
              <w:t>Bitwise</w:t>
            </w:r>
            <w:r>
              <w:rPr>
                <w:spacing w:val="-1"/>
              </w:rPr>
              <w:t xml:space="preserve"> </w:t>
            </w:r>
            <w:r>
              <w:rPr>
                <w:spacing w:val="-5"/>
              </w:rPr>
              <w:t>AND</w:t>
            </w:r>
          </w:p>
        </w:tc>
      </w:tr>
      <w:tr w:rsidR="00721600" w14:paraId="380ACB69" w14:textId="77777777" w:rsidTr="00A3102B">
        <w:trPr>
          <w:trHeight w:val="414"/>
        </w:trPr>
        <w:tc>
          <w:tcPr>
            <w:tcW w:w="1375" w:type="dxa"/>
          </w:tcPr>
          <w:p w14:paraId="459DAA33" w14:textId="77777777" w:rsidR="00721600" w:rsidRDefault="00721600" w:rsidP="00A3102B">
            <w:pPr>
              <w:pStyle w:val="TableParagraph"/>
              <w:spacing w:before="1" w:line="240" w:lineRule="auto"/>
              <w:rPr>
                <w:sz w:val="24"/>
              </w:rPr>
            </w:pPr>
            <w:r>
              <w:rPr>
                <w:spacing w:val="-5"/>
                <w:sz w:val="24"/>
              </w:rPr>
              <w:t>11</w:t>
            </w:r>
          </w:p>
        </w:tc>
        <w:tc>
          <w:tcPr>
            <w:tcW w:w="1976" w:type="dxa"/>
          </w:tcPr>
          <w:p w14:paraId="4C974CD7" w14:textId="77777777" w:rsidR="00721600" w:rsidRDefault="00721600" w:rsidP="00A3102B">
            <w:pPr>
              <w:pStyle w:val="TableParagraph"/>
              <w:spacing w:before="1" w:line="240" w:lineRule="auto"/>
              <w:ind w:left="108"/>
              <w:rPr>
                <w:sz w:val="24"/>
              </w:rPr>
            </w:pPr>
            <w:r>
              <w:rPr>
                <w:spacing w:val="-10"/>
                <w:sz w:val="24"/>
              </w:rPr>
              <w:t>^</w:t>
            </w:r>
          </w:p>
        </w:tc>
        <w:tc>
          <w:tcPr>
            <w:tcW w:w="4136" w:type="dxa"/>
          </w:tcPr>
          <w:p w14:paraId="636BC253" w14:textId="77777777" w:rsidR="00721600" w:rsidRDefault="00721600" w:rsidP="00A3102B">
            <w:pPr>
              <w:pStyle w:val="TableParagraph"/>
              <w:spacing w:before="1" w:line="240" w:lineRule="auto"/>
              <w:rPr>
                <w:sz w:val="24"/>
              </w:rPr>
            </w:pPr>
            <w:r>
              <w:rPr>
                <w:sz w:val="24"/>
              </w:rPr>
              <w:t>Bitwise</w:t>
            </w:r>
            <w:r>
              <w:rPr>
                <w:spacing w:val="-1"/>
                <w:sz w:val="24"/>
              </w:rPr>
              <w:t xml:space="preserve"> </w:t>
            </w:r>
            <w:r>
              <w:rPr>
                <w:spacing w:val="-5"/>
                <w:sz w:val="24"/>
              </w:rPr>
              <w:t>XOR</w:t>
            </w:r>
          </w:p>
        </w:tc>
      </w:tr>
      <w:tr w:rsidR="00981DFF" w14:paraId="2A1A5615" w14:textId="77777777" w:rsidTr="00A3102B">
        <w:trPr>
          <w:trHeight w:val="414"/>
          <w:ins w:id="1837" w:author="Abhiram Arali" w:date="2024-11-13T13:02:00Z"/>
        </w:trPr>
        <w:tc>
          <w:tcPr>
            <w:tcW w:w="1375" w:type="dxa"/>
          </w:tcPr>
          <w:p w14:paraId="58FE50A6" w14:textId="7BFA1F1F" w:rsidR="00981DFF" w:rsidRDefault="00981DFF" w:rsidP="00981DFF">
            <w:pPr>
              <w:pStyle w:val="TableParagraph"/>
              <w:spacing w:before="1" w:line="240" w:lineRule="auto"/>
              <w:rPr>
                <w:ins w:id="1838" w:author="Abhiram Arali" w:date="2024-11-13T13:02:00Z"/>
                <w:spacing w:val="-5"/>
                <w:sz w:val="24"/>
              </w:rPr>
            </w:pPr>
            <w:ins w:id="1839" w:author="Abhiram Arali" w:date="2024-11-13T13:02:00Z">
              <w:r>
                <w:t>12</w:t>
              </w:r>
            </w:ins>
          </w:p>
        </w:tc>
        <w:tc>
          <w:tcPr>
            <w:tcW w:w="1976" w:type="dxa"/>
          </w:tcPr>
          <w:p w14:paraId="2F68CC18" w14:textId="4588E10C" w:rsidR="00981DFF" w:rsidRDefault="00981DFF" w:rsidP="00981DFF">
            <w:pPr>
              <w:pStyle w:val="TableParagraph"/>
              <w:spacing w:before="1" w:line="240" w:lineRule="auto"/>
              <w:ind w:left="108"/>
              <w:rPr>
                <w:ins w:id="1840" w:author="Abhiram Arali" w:date="2024-11-13T13:02:00Z"/>
                <w:spacing w:val="-10"/>
                <w:sz w:val="24"/>
              </w:rPr>
            </w:pPr>
            <w:ins w:id="1841" w:author="Abhiram Arali" w:date="2024-11-13T13:02:00Z">
              <w:r>
                <w:rPr>
                  <w:spacing w:val="-10"/>
                </w:rPr>
                <w:t>`</w:t>
              </w:r>
            </w:ins>
          </w:p>
        </w:tc>
        <w:tc>
          <w:tcPr>
            <w:tcW w:w="4136" w:type="dxa"/>
          </w:tcPr>
          <w:p w14:paraId="626A7BC0" w14:textId="2F2E5BB5" w:rsidR="00981DFF" w:rsidRDefault="00981DFF" w:rsidP="00981DFF">
            <w:pPr>
              <w:pStyle w:val="TableParagraph"/>
              <w:spacing w:before="1" w:line="240" w:lineRule="auto"/>
              <w:rPr>
                <w:ins w:id="1842" w:author="Abhiram Arali" w:date="2024-11-13T13:02:00Z"/>
                <w:sz w:val="24"/>
              </w:rPr>
            </w:pPr>
            <w:ins w:id="1843" w:author="Abhiram Arali" w:date="2024-11-13T13:02:00Z">
              <w:r>
                <w:rPr>
                  <w:spacing w:val="-10"/>
                </w:rPr>
                <w:t>`</w:t>
              </w:r>
            </w:ins>
          </w:p>
        </w:tc>
      </w:tr>
      <w:tr w:rsidR="00981DFF" w14:paraId="7BBB8FA9" w14:textId="77777777" w:rsidTr="00A3102B">
        <w:trPr>
          <w:trHeight w:val="414"/>
          <w:ins w:id="1844" w:author="Abhiram Arali" w:date="2024-11-13T13:02:00Z"/>
        </w:trPr>
        <w:tc>
          <w:tcPr>
            <w:tcW w:w="1375" w:type="dxa"/>
          </w:tcPr>
          <w:p w14:paraId="0028AF70" w14:textId="658352E2" w:rsidR="00981DFF" w:rsidRDefault="00981DFF" w:rsidP="00981DFF">
            <w:pPr>
              <w:pStyle w:val="TableParagraph"/>
              <w:spacing w:before="1" w:line="240" w:lineRule="auto"/>
              <w:rPr>
                <w:ins w:id="1845" w:author="Abhiram Arali" w:date="2024-11-13T13:02:00Z"/>
              </w:rPr>
            </w:pPr>
            <w:ins w:id="1846" w:author="Abhiram Arali" w:date="2024-11-13T13:02:00Z">
              <w:r>
                <w:t>13</w:t>
              </w:r>
            </w:ins>
          </w:p>
        </w:tc>
        <w:tc>
          <w:tcPr>
            <w:tcW w:w="1976" w:type="dxa"/>
          </w:tcPr>
          <w:p w14:paraId="33DF1C94" w14:textId="7A0F981E" w:rsidR="00981DFF" w:rsidRDefault="00981DFF" w:rsidP="00981DFF">
            <w:pPr>
              <w:pStyle w:val="TableParagraph"/>
              <w:spacing w:before="1" w:line="240" w:lineRule="auto"/>
              <w:ind w:left="108"/>
              <w:rPr>
                <w:ins w:id="1847" w:author="Abhiram Arali" w:date="2024-11-13T13:02:00Z"/>
                <w:spacing w:val="-10"/>
              </w:rPr>
            </w:pPr>
            <w:ins w:id="1848" w:author="Abhiram Arali" w:date="2024-11-13T13:02:00Z">
              <w:r>
                <w:t>&amp;&amp;</w:t>
              </w:r>
            </w:ins>
          </w:p>
        </w:tc>
        <w:tc>
          <w:tcPr>
            <w:tcW w:w="4136" w:type="dxa"/>
          </w:tcPr>
          <w:p w14:paraId="115818C9" w14:textId="434BA5F1" w:rsidR="00981DFF" w:rsidRDefault="00981DFF" w:rsidP="00981DFF">
            <w:pPr>
              <w:pStyle w:val="TableParagraph"/>
              <w:spacing w:before="1" w:line="240" w:lineRule="auto"/>
              <w:rPr>
                <w:ins w:id="1849" w:author="Abhiram Arali" w:date="2024-11-13T13:02:00Z"/>
                <w:spacing w:val="-10"/>
              </w:rPr>
            </w:pPr>
            <w:ins w:id="1850" w:author="Abhiram Arali" w:date="2024-11-13T13:02:00Z">
              <w:r>
                <w:t>Logical</w:t>
              </w:r>
              <w:r>
                <w:rPr>
                  <w:spacing w:val="-2"/>
                </w:rPr>
                <w:t xml:space="preserve"> </w:t>
              </w:r>
              <w:r>
                <w:t>AND</w:t>
              </w:r>
            </w:ins>
          </w:p>
        </w:tc>
      </w:tr>
      <w:tr w:rsidR="00981DFF" w14:paraId="4EA46905" w14:textId="77777777" w:rsidTr="00A3102B">
        <w:trPr>
          <w:trHeight w:val="414"/>
          <w:ins w:id="1851" w:author="Abhiram Arali" w:date="2024-11-13T13:02:00Z"/>
        </w:trPr>
        <w:tc>
          <w:tcPr>
            <w:tcW w:w="1375" w:type="dxa"/>
          </w:tcPr>
          <w:p w14:paraId="7A2F996C" w14:textId="145DB5F8" w:rsidR="00981DFF" w:rsidRDefault="00981DFF" w:rsidP="00981DFF">
            <w:pPr>
              <w:pStyle w:val="TableParagraph"/>
              <w:spacing w:before="1" w:line="240" w:lineRule="auto"/>
              <w:rPr>
                <w:ins w:id="1852" w:author="Abhiram Arali" w:date="2024-11-13T13:02:00Z"/>
              </w:rPr>
            </w:pPr>
            <w:ins w:id="1853" w:author="Abhiram Arali" w:date="2024-11-13T13:02:00Z">
              <w:r>
                <w:t>14</w:t>
              </w:r>
            </w:ins>
          </w:p>
        </w:tc>
        <w:tc>
          <w:tcPr>
            <w:tcW w:w="1976" w:type="dxa"/>
          </w:tcPr>
          <w:p w14:paraId="0F1DB681" w14:textId="6A1AAAB5" w:rsidR="00981DFF" w:rsidRDefault="00981DFF" w:rsidP="00981DFF">
            <w:pPr>
              <w:pStyle w:val="TableParagraph"/>
              <w:spacing w:before="1" w:line="240" w:lineRule="auto"/>
              <w:ind w:left="108"/>
              <w:rPr>
                <w:ins w:id="1854" w:author="Abhiram Arali" w:date="2024-11-13T13:02:00Z"/>
              </w:rPr>
            </w:pPr>
            <w:ins w:id="1855" w:author="Abhiram Arali" w:date="2024-11-13T13:02:00Z">
              <w:r>
                <w:rPr>
                  <w:spacing w:val="-10"/>
                </w:rPr>
                <w:t>`</w:t>
              </w:r>
            </w:ins>
          </w:p>
        </w:tc>
        <w:tc>
          <w:tcPr>
            <w:tcW w:w="4136" w:type="dxa"/>
          </w:tcPr>
          <w:p w14:paraId="01EF267E" w14:textId="77777777" w:rsidR="00981DFF" w:rsidRDefault="00981DFF" w:rsidP="00981DFF">
            <w:pPr>
              <w:pStyle w:val="TableParagraph"/>
              <w:spacing w:before="1" w:line="240" w:lineRule="auto"/>
              <w:rPr>
                <w:ins w:id="1856" w:author="Abhiram Arali" w:date="2024-11-13T13:02:00Z"/>
              </w:rPr>
            </w:pPr>
          </w:p>
        </w:tc>
      </w:tr>
      <w:tr w:rsidR="00981DFF" w14:paraId="6FF9AAEC" w14:textId="77777777" w:rsidTr="00A3102B">
        <w:trPr>
          <w:trHeight w:val="414"/>
          <w:ins w:id="1857" w:author="Abhiram Arali" w:date="2024-11-13T13:02:00Z"/>
        </w:trPr>
        <w:tc>
          <w:tcPr>
            <w:tcW w:w="1375" w:type="dxa"/>
          </w:tcPr>
          <w:p w14:paraId="72E4CBAB" w14:textId="581F197E" w:rsidR="00981DFF" w:rsidRDefault="00981DFF" w:rsidP="00981DFF">
            <w:pPr>
              <w:pStyle w:val="TableParagraph"/>
              <w:spacing w:before="1" w:line="240" w:lineRule="auto"/>
              <w:rPr>
                <w:ins w:id="1858" w:author="Abhiram Arali" w:date="2024-11-13T13:02:00Z"/>
              </w:rPr>
            </w:pPr>
            <w:ins w:id="1859" w:author="Abhiram Arali" w:date="2024-11-13T13:02:00Z">
              <w:r>
                <w:t>15</w:t>
              </w:r>
            </w:ins>
          </w:p>
        </w:tc>
        <w:tc>
          <w:tcPr>
            <w:tcW w:w="1976" w:type="dxa"/>
          </w:tcPr>
          <w:p w14:paraId="4E665103" w14:textId="3C21D70F" w:rsidR="00981DFF" w:rsidRDefault="00981DFF" w:rsidP="00981DFF">
            <w:pPr>
              <w:pStyle w:val="TableParagraph"/>
              <w:spacing w:before="1" w:line="240" w:lineRule="auto"/>
              <w:ind w:left="108"/>
              <w:rPr>
                <w:ins w:id="1860" w:author="Abhiram Arali" w:date="2024-11-13T13:02:00Z"/>
                <w:spacing w:val="-10"/>
              </w:rPr>
            </w:pPr>
            <w:ins w:id="1861" w:author="Abhiram Arali" w:date="2024-11-13T13:02:00Z">
              <w:r>
                <w:t>?:</w:t>
              </w:r>
            </w:ins>
          </w:p>
        </w:tc>
        <w:tc>
          <w:tcPr>
            <w:tcW w:w="4136" w:type="dxa"/>
          </w:tcPr>
          <w:p w14:paraId="463EBD86" w14:textId="79441D95" w:rsidR="00981DFF" w:rsidRDefault="00981DFF" w:rsidP="00981DFF">
            <w:pPr>
              <w:pStyle w:val="TableParagraph"/>
              <w:spacing w:before="1" w:line="240" w:lineRule="auto"/>
              <w:rPr>
                <w:ins w:id="1862" w:author="Abhiram Arali" w:date="2024-11-13T13:02:00Z"/>
              </w:rPr>
            </w:pPr>
            <w:ins w:id="1863" w:author="Abhiram Arali" w:date="2024-11-13T13:02:00Z">
              <w:r>
                <w:t>Ternary</w:t>
              </w:r>
              <w:r>
                <w:rPr>
                  <w:spacing w:val="-2"/>
                </w:rPr>
                <w:t xml:space="preserve"> </w:t>
              </w:r>
              <w:r>
                <w:t>conditional</w:t>
              </w:r>
              <w:r>
                <w:rPr>
                  <w:spacing w:val="-2"/>
                </w:rPr>
                <w:t xml:space="preserve"> operator</w:t>
              </w:r>
            </w:ins>
          </w:p>
        </w:tc>
      </w:tr>
      <w:tr w:rsidR="00981DFF" w14:paraId="4883E4AF" w14:textId="77777777" w:rsidTr="00A3102B">
        <w:trPr>
          <w:trHeight w:val="414"/>
          <w:ins w:id="1864" w:author="Abhiram Arali" w:date="2024-11-13T13:02:00Z"/>
        </w:trPr>
        <w:tc>
          <w:tcPr>
            <w:tcW w:w="1375" w:type="dxa"/>
          </w:tcPr>
          <w:p w14:paraId="46344632" w14:textId="06E8DA61" w:rsidR="00981DFF" w:rsidRDefault="00981DFF" w:rsidP="00981DFF">
            <w:pPr>
              <w:pStyle w:val="TableParagraph"/>
              <w:spacing w:before="1" w:line="240" w:lineRule="auto"/>
              <w:rPr>
                <w:ins w:id="1865" w:author="Abhiram Arali" w:date="2024-11-13T13:02:00Z"/>
              </w:rPr>
            </w:pPr>
            <w:ins w:id="1866" w:author="Abhiram Arali" w:date="2024-11-13T13:02:00Z">
              <w:r>
                <w:lastRenderedPageBreak/>
                <w:t>16</w:t>
              </w:r>
            </w:ins>
          </w:p>
        </w:tc>
        <w:tc>
          <w:tcPr>
            <w:tcW w:w="1976" w:type="dxa"/>
          </w:tcPr>
          <w:p w14:paraId="5E75D510" w14:textId="2E0E75AF" w:rsidR="00981DFF" w:rsidRDefault="00981DFF" w:rsidP="00981DFF">
            <w:pPr>
              <w:pStyle w:val="TableParagraph"/>
              <w:spacing w:before="1" w:line="240" w:lineRule="auto"/>
              <w:ind w:left="108"/>
              <w:rPr>
                <w:ins w:id="1867" w:author="Abhiram Arali" w:date="2024-11-13T13:02:00Z"/>
              </w:rPr>
            </w:pPr>
            <w:ins w:id="1868" w:author="Abhiram Arali" w:date="2024-11-13T13:02:00Z">
              <w:r>
                <w:rPr>
                  <w:spacing w:val="-10"/>
                </w:rPr>
                <w:t>=</w:t>
              </w:r>
            </w:ins>
          </w:p>
        </w:tc>
        <w:tc>
          <w:tcPr>
            <w:tcW w:w="4136" w:type="dxa"/>
          </w:tcPr>
          <w:p w14:paraId="697BAC0A" w14:textId="7BC5881F" w:rsidR="00981DFF" w:rsidRDefault="00981DFF" w:rsidP="00981DFF">
            <w:pPr>
              <w:pStyle w:val="TableParagraph"/>
              <w:spacing w:before="1" w:line="240" w:lineRule="auto"/>
              <w:rPr>
                <w:ins w:id="1869" w:author="Abhiram Arali" w:date="2024-11-13T13:02:00Z"/>
              </w:rPr>
            </w:pPr>
            <w:ins w:id="1870" w:author="Abhiram Arali" w:date="2024-11-13T13:02:00Z">
              <w:r>
                <w:t>Assignment</w:t>
              </w:r>
              <w:r>
                <w:rPr>
                  <w:spacing w:val="-1"/>
                </w:rPr>
                <w:t xml:space="preserve"> </w:t>
              </w:r>
              <w:r>
                <w:rPr>
                  <w:spacing w:val="-2"/>
                </w:rPr>
                <w:t>operator</w:t>
              </w:r>
            </w:ins>
          </w:p>
        </w:tc>
      </w:tr>
      <w:tr w:rsidR="00981DFF" w14:paraId="12E748CA" w14:textId="77777777" w:rsidTr="00A3102B">
        <w:trPr>
          <w:trHeight w:val="414"/>
          <w:ins w:id="1871" w:author="Abhiram Arali" w:date="2024-11-13T13:02:00Z"/>
        </w:trPr>
        <w:tc>
          <w:tcPr>
            <w:tcW w:w="1375" w:type="dxa"/>
          </w:tcPr>
          <w:p w14:paraId="1E8F26B9" w14:textId="4DE0341D" w:rsidR="00981DFF" w:rsidRDefault="00981DFF" w:rsidP="00981DFF">
            <w:pPr>
              <w:pStyle w:val="TableParagraph"/>
              <w:spacing w:before="1" w:line="240" w:lineRule="auto"/>
              <w:rPr>
                <w:ins w:id="1872" w:author="Abhiram Arali" w:date="2024-11-13T13:02:00Z"/>
              </w:rPr>
            </w:pPr>
            <w:ins w:id="1873" w:author="Abhiram Arali" w:date="2024-11-13T13:02:00Z">
              <w:r>
                <w:t>17</w:t>
              </w:r>
            </w:ins>
          </w:p>
        </w:tc>
        <w:tc>
          <w:tcPr>
            <w:tcW w:w="1976" w:type="dxa"/>
          </w:tcPr>
          <w:p w14:paraId="74CD567A" w14:textId="2D3C285C" w:rsidR="00981DFF" w:rsidRDefault="00981DFF" w:rsidP="00981DFF">
            <w:pPr>
              <w:pStyle w:val="TableParagraph"/>
              <w:spacing w:before="1" w:line="240" w:lineRule="auto"/>
              <w:ind w:left="108"/>
              <w:rPr>
                <w:ins w:id="1874" w:author="Abhiram Arali" w:date="2024-11-13T13:02:00Z"/>
                <w:spacing w:val="-10"/>
              </w:rPr>
            </w:pPr>
            <w:ins w:id="1875" w:author="Abhiram Arali" w:date="2024-11-13T13:02:00Z">
              <w:r>
                <w:t>+=,</w:t>
              </w:r>
              <w:r>
                <w:rPr>
                  <w:spacing w:val="-3"/>
                </w:rPr>
                <w:t xml:space="preserve"> </w:t>
              </w:r>
              <w:r>
                <w:t>-=,</w:t>
              </w:r>
              <w:r>
                <w:rPr>
                  <w:spacing w:val="-1"/>
                </w:rPr>
                <w:t xml:space="preserve"> </w:t>
              </w:r>
              <w:r>
                <w:t>*=,</w:t>
              </w:r>
              <w:r>
                <w:rPr>
                  <w:spacing w:val="-1"/>
                </w:rPr>
                <w:t xml:space="preserve"> </w:t>
              </w:r>
              <w:r>
                <w:t>/=, %=</w:t>
              </w:r>
            </w:ins>
          </w:p>
        </w:tc>
        <w:tc>
          <w:tcPr>
            <w:tcW w:w="4136" w:type="dxa"/>
          </w:tcPr>
          <w:p w14:paraId="047B8D45" w14:textId="77E51381" w:rsidR="00981DFF" w:rsidRDefault="00981DFF" w:rsidP="00981DFF">
            <w:pPr>
              <w:pStyle w:val="TableParagraph"/>
              <w:spacing w:before="1" w:line="240" w:lineRule="auto"/>
              <w:rPr>
                <w:ins w:id="1876" w:author="Abhiram Arali" w:date="2024-11-13T13:02:00Z"/>
              </w:rPr>
            </w:pPr>
            <w:ins w:id="1877" w:author="Abhiram Arali" w:date="2024-11-13T13:02:00Z">
              <w:r>
                <w:t>Compound</w:t>
              </w:r>
              <w:r>
                <w:rPr>
                  <w:spacing w:val="-1"/>
                </w:rPr>
                <w:t xml:space="preserve"> </w:t>
              </w:r>
              <w:r>
                <w:t xml:space="preserve">assignment </w:t>
              </w:r>
              <w:r>
                <w:rPr>
                  <w:spacing w:val="-2"/>
                </w:rPr>
                <w:t>operators</w:t>
              </w:r>
            </w:ins>
          </w:p>
        </w:tc>
      </w:tr>
      <w:tr w:rsidR="00981DFF" w14:paraId="08D9F314" w14:textId="77777777" w:rsidTr="00A3102B">
        <w:trPr>
          <w:trHeight w:val="414"/>
          <w:ins w:id="1878" w:author="Abhiram Arali" w:date="2024-11-13T13:02:00Z"/>
        </w:trPr>
        <w:tc>
          <w:tcPr>
            <w:tcW w:w="1375" w:type="dxa"/>
          </w:tcPr>
          <w:p w14:paraId="41D04F51" w14:textId="2C4F0402" w:rsidR="00981DFF" w:rsidRDefault="00981DFF" w:rsidP="00981DFF">
            <w:pPr>
              <w:pStyle w:val="TableParagraph"/>
              <w:spacing w:before="1" w:line="240" w:lineRule="auto"/>
              <w:rPr>
                <w:ins w:id="1879" w:author="Abhiram Arali" w:date="2024-11-13T13:02:00Z"/>
              </w:rPr>
            </w:pPr>
            <w:ins w:id="1880" w:author="Abhiram Arali" w:date="2024-11-13T13:02:00Z">
              <w:r>
                <w:t>18</w:t>
              </w:r>
            </w:ins>
          </w:p>
        </w:tc>
        <w:tc>
          <w:tcPr>
            <w:tcW w:w="1976" w:type="dxa"/>
          </w:tcPr>
          <w:p w14:paraId="6F7FACF7" w14:textId="6E598DFA" w:rsidR="00981DFF" w:rsidRDefault="00981DFF" w:rsidP="00981DFF">
            <w:pPr>
              <w:pStyle w:val="TableParagraph"/>
              <w:spacing w:before="1" w:line="240" w:lineRule="auto"/>
              <w:ind w:left="108"/>
              <w:rPr>
                <w:ins w:id="1881" w:author="Abhiram Arali" w:date="2024-11-13T13:02:00Z"/>
              </w:rPr>
            </w:pPr>
            <w:ins w:id="1882" w:author="Abhiram Arali" w:date="2024-11-13T13:02:00Z">
              <w:r>
                <w:rPr>
                  <w:spacing w:val="-10"/>
                </w:rPr>
                <w:t>,</w:t>
              </w:r>
            </w:ins>
          </w:p>
        </w:tc>
        <w:tc>
          <w:tcPr>
            <w:tcW w:w="4136" w:type="dxa"/>
          </w:tcPr>
          <w:p w14:paraId="101B7812" w14:textId="7CA89412" w:rsidR="00981DFF" w:rsidRDefault="00981DFF" w:rsidP="00981DFF">
            <w:pPr>
              <w:pStyle w:val="TableParagraph"/>
              <w:spacing w:before="1" w:line="240" w:lineRule="auto"/>
              <w:rPr>
                <w:ins w:id="1883" w:author="Abhiram Arali" w:date="2024-11-13T13:02:00Z"/>
              </w:rPr>
            </w:pPr>
            <w:ins w:id="1884" w:author="Abhiram Arali" w:date="2024-11-13T13:02:00Z">
              <w:r>
                <w:t>Comma</w:t>
              </w:r>
              <w:r>
                <w:rPr>
                  <w:spacing w:val="-1"/>
                </w:rPr>
                <w:t xml:space="preserve"> </w:t>
              </w:r>
              <w:r>
                <w:rPr>
                  <w:spacing w:val="-2"/>
                </w:rPr>
                <w:t>operator</w:t>
              </w:r>
            </w:ins>
          </w:p>
        </w:tc>
      </w:tr>
    </w:tbl>
    <w:p w14:paraId="4B58586D" w14:textId="6108ABC3" w:rsidR="00A07D85" w:rsidRDefault="00A07D85">
      <w:pPr>
        <w:pStyle w:val="TableCaptionBPBHEB"/>
        <w:pPrChange w:id="1885" w:author="Abhiram Arali" w:date="2024-11-13T13:02:00Z">
          <w:pPr>
            <w:pStyle w:val="Heading1"/>
            <w:spacing w:before="275"/>
            <w:ind w:left="4" w:right="5"/>
            <w:jc w:val="center"/>
          </w:pPr>
        </w:pPrChange>
      </w:pPr>
      <w:moveToRangeStart w:id="1886" w:author="Abhiram Arali" w:date="2024-11-13T13:02:00Z" w:name="move182395386"/>
      <w:moveTo w:id="1887" w:author="Abhiram Arali" w:date="2024-11-13T13:02:00Z">
        <w:r w:rsidRPr="00A07D85">
          <w:rPr>
            <w:b/>
            <w:bCs w:val="0"/>
            <w:rPrChange w:id="1888" w:author="Abhiram Arali" w:date="2024-11-13T13:03:00Z">
              <w:rPr/>
            </w:rPrChange>
          </w:rPr>
          <w:t>Table</w:t>
        </w:r>
        <w:r w:rsidRPr="00A07D85">
          <w:rPr>
            <w:b/>
            <w:bCs w:val="0"/>
            <w:spacing w:val="-1"/>
            <w:rPrChange w:id="1889" w:author="Abhiram Arali" w:date="2024-11-13T13:03:00Z">
              <w:rPr>
                <w:spacing w:val="-1"/>
              </w:rPr>
            </w:rPrChange>
          </w:rPr>
          <w:t xml:space="preserve"> </w:t>
        </w:r>
        <w:r w:rsidRPr="00A07D85">
          <w:rPr>
            <w:b/>
            <w:bCs w:val="0"/>
            <w:rPrChange w:id="1890" w:author="Abhiram Arali" w:date="2024-11-13T13:03:00Z">
              <w:rPr/>
            </w:rPrChange>
          </w:rPr>
          <w:t>3.8</w:t>
        </w:r>
        <w:r>
          <w:t>:</w:t>
        </w:r>
        <w:r>
          <w:rPr>
            <w:spacing w:val="-2"/>
          </w:rPr>
          <w:t xml:space="preserve"> </w:t>
        </w:r>
        <w:r>
          <w:t>Operator</w:t>
        </w:r>
        <w:r>
          <w:rPr>
            <w:spacing w:val="-2"/>
          </w:rPr>
          <w:t xml:space="preserve"> </w:t>
        </w:r>
        <w:r w:rsidR="0082318B">
          <w:rPr>
            <w:spacing w:val="-2"/>
          </w:rPr>
          <w:t>precedence</w:t>
        </w:r>
      </w:moveTo>
    </w:p>
    <w:moveToRangeEnd w:id="1886"/>
    <w:p w14:paraId="112A4C25" w14:textId="3FC14B71" w:rsidR="00721600" w:rsidDel="00981DFF" w:rsidRDefault="00721600" w:rsidP="00721600">
      <w:pPr>
        <w:rPr>
          <w:del w:id="1891" w:author="Abhiram Arali" w:date="2024-11-13T13:02:00Z"/>
          <w:sz w:val="24"/>
        </w:rPr>
        <w:sectPr w:rsidR="00721600" w:rsidDel="00981DFF">
          <w:pgSz w:w="11910" w:h="16840"/>
          <w:pgMar w:top="1540" w:right="1220" w:bottom="1200" w:left="1220" w:header="758" w:footer="1000" w:gutter="0"/>
          <w:cols w:space="720"/>
        </w:sectPr>
      </w:pPr>
    </w:p>
    <w:p w14:paraId="1EB7E87B" w14:textId="6239A883" w:rsidR="00721600" w:rsidDel="00EA2EA3" w:rsidRDefault="00721600" w:rsidP="00721600">
      <w:pPr>
        <w:pStyle w:val="BodyText"/>
        <w:spacing w:before="8"/>
        <w:rPr>
          <w:del w:id="1892" w:author="Abhiram Arali" w:date="2024-11-13T13:02:00Z"/>
          <w:b/>
          <w:sz w:val="7"/>
        </w:rPr>
      </w:pPr>
    </w:p>
    <w:p w14:paraId="2774D602" w14:textId="08122556" w:rsidR="00721600" w:rsidDel="00EA2EA3" w:rsidRDefault="00721600" w:rsidP="00721600">
      <w:pPr>
        <w:pStyle w:val="BodyText"/>
        <w:rPr>
          <w:del w:id="1893" w:author="Abhiram Arali" w:date="2024-11-13T13:02:00Z"/>
          <w:b/>
        </w:rPr>
      </w:pPr>
    </w:p>
    <w:p w14:paraId="526CECFC" w14:textId="77777777" w:rsidR="00A07D85" w:rsidRDefault="00A07D85">
      <w:pPr>
        <w:pStyle w:val="NormalBPBHEB"/>
        <w:pPrChange w:id="1894" w:author="Abhiram Arali" w:date="2024-11-13T13:02:00Z">
          <w:pPr>
            <w:pStyle w:val="BodyText"/>
            <w:spacing w:before="25"/>
          </w:pPr>
        </w:pPrChange>
      </w:pPr>
    </w:p>
    <w:p w14:paraId="4653625C" w14:textId="77777777" w:rsidR="00721600" w:rsidRDefault="00721600">
      <w:pPr>
        <w:pStyle w:val="Heading2BPBHEB"/>
        <w:pPrChange w:id="1895" w:author="Abhiram Arali" w:date="2024-11-13T13:03:00Z">
          <w:pPr>
            <w:ind w:left="220"/>
          </w:pPr>
        </w:pPrChange>
      </w:pPr>
      <w:r>
        <w:t>Associativity</w:t>
      </w:r>
    </w:p>
    <w:p w14:paraId="07F1467B" w14:textId="25EDA66F" w:rsidR="00721600" w:rsidDel="00DD193B" w:rsidRDefault="00721600" w:rsidP="00721600">
      <w:pPr>
        <w:pStyle w:val="BodyText"/>
        <w:spacing w:before="21"/>
        <w:rPr>
          <w:del w:id="1896" w:author="Abhiram Arali" w:date="2024-11-13T13:03:00Z"/>
          <w:b/>
        </w:rPr>
      </w:pPr>
    </w:p>
    <w:p w14:paraId="4E29951B" w14:textId="77777777" w:rsidR="00721600" w:rsidRDefault="00721600">
      <w:pPr>
        <w:pStyle w:val="NormalBPBHEB"/>
        <w:pPrChange w:id="1897" w:author="Abhiram Arali" w:date="2024-11-13T13:03:00Z">
          <w:pPr>
            <w:pStyle w:val="BodyText"/>
            <w:spacing w:before="1" w:line="360" w:lineRule="auto"/>
            <w:ind w:left="220"/>
          </w:pPr>
        </w:pPrChange>
      </w:pPr>
      <w:r>
        <w:t>Associativity</w:t>
      </w:r>
      <w:r>
        <w:rPr>
          <w:spacing w:val="40"/>
        </w:rPr>
        <w:t xml:space="preserve"> </w:t>
      </w:r>
      <w:r>
        <w:t>determines</w:t>
      </w:r>
      <w:r>
        <w:rPr>
          <w:spacing w:val="40"/>
        </w:rPr>
        <w:t xml:space="preserve"> </w:t>
      </w:r>
      <w:r>
        <w:t>the</w:t>
      </w:r>
      <w:r>
        <w:rPr>
          <w:spacing w:val="40"/>
        </w:rPr>
        <w:t xml:space="preserve"> </w:t>
      </w:r>
      <w:r>
        <w:t>order</w:t>
      </w:r>
      <w:r>
        <w:rPr>
          <w:spacing w:val="40"/>
        </w:rPr>
        <w:t xml:space="preserve"> </w:t>
      </w:r>
      <w:r>
        <w:t>in</w:t>
      </w:r>
      <w:r>
        <w:rPr>
          <w:spacing w:val="40"/>
        </w:rPr>
        <w:t xml:space="preserve"> </w:t>
      </w:r>
      <w:r>
        <w:t>which</w:t>
      </w:r>
      <w:r>
        <w:rPr>
          <w:spacing w:val="40"/>
        </w:rPr>
        <w:t xml:space="preserve"> </w:t>
      </w:r>
      <w:r>
        <w:t>operators</w:t>
      </w:r>
      <w:r>
        <w:rPr>
          <w:spacing w:val="40"/>
        </w:rPr>
        <w:t xml:space="preserve"> </w:t>
      </w:r>
      <w:r>
        <w:t>of</w:t>
      </w:r>
      <w:r>
        <w:rPr>
          <w:spacing w:val="40"/>
        </w:rPr>
        <w:t xml:space="preserve"> </w:t>
      </w:r>
      <w:r>
        <w:t>the</w:t>
      </w:r>
      <w:r>
        <w:rPr>
          <w:spacing w:val="40"/>
        </w:rPr>
        <w:t xml:space="preserve"> </w:t>
      </w:r>
      <w:r>
        <w:t>same</w:t>
      </w:r>
      <w:r>
        <w:rPr>
          <w:spacing w:val="40"/>
        </w:rPr>
        <w:t xml:space="preserve"> </w:t>
      </w:r>
      <w:r>
        <w:t>precedence</w:t>
      </w:r>
      <w:r>
        <w:rPr>
          <w:spacing w:val="40"/>
        </w:rPr>
        <w:t xml:space="preserve"> </w:t>
      </w:r>
      <w:r>
        <w:t>level</w:t>
      </w:r>
      <w:r>
        <w:rPr>
          <w:spacing w:val="40"/>
        </w:rPr>
        <w:t xml:space="preserve"> </w:t>
      </w:r>
      <w:r>
        <w:t>are evaluated. It specifies whether an expression is evaluated from left to right or right to left.</w:t>
      </w:r>
    </w:p>
    <w:p w14:paraId="2C49FE08" w14:textId="529B04E3" w:rsidR="00721600" w:rsidRPr="000C2B3B" w:rsidRDefault="00721600" w:rsidP="00836372">
      <w:pPr>
        <w:pStyle w:val="NormalBPBHEB"/>
        <w:numPr>
          <w:ilvl w:val="0"/>
          <w:numId w:val="78"/>
        </w:numPr>
        <w:rPr>
          <w:ins w:id="1898" w:author="Abhiram Arali" w:date="2024-11-13T14:49:00Z"/>
          <w:rPrChange w:id="1899" w:author="Abhiram Arali" w:date="2024-11-13T14:49:00Z">
            <w:rPr>
              <w:ins w:id="1900" w:author="Abhiram Arali" w:date="2024-11-13T14:49:00Z"/>
              <w:spacing w:val="-2"/>
            </w:rPr>
          </w:rPrChange>
        </w:rPr>
      </w:pPr>
      <w:r>
        <w:rPr>
          <w:b/>
        </w:rPr>
        <w:t>Left-to-</w:t>
      </w:r>
      <w:r w:rsidR="00FE248A">
        <w:rPr>
          <w:b/>
        </w:rPr>
        <w:t>right</w:t>
      </w:r>
      <w:r w:rsidR="00FE248A">
        <w:rPr>
          <w:b/>
          <w:spacing w:val="-9"/>
        </w:rPr>
        <w:t xml:space="preserve"> </w:t>
      </w:r>
      <w:r w:rsidR="00FE248A">
        <w:rPr>
          <w:b/>
        </w:rPr>
        <w:t>associativity</w:t>
      </w:r>
      <w:r>
        <w:t>:</w:t>
      </w:r>
      <w:r>
        <w:rPr>
          <w:spacing w:val="-8"/>
        </w:rPr>
        <w:t xml:space="preserve"> </w:t>
      </w:r>
      <w:r>
        <w:t>Most</w:t>
      </w:r>
      <w:r>
        <w:rPr>
          <w:spacing w:val="-8"/>
        </w:rPr>
        <w:t xml:space="preserve"> </w:t>
      </w:r>
      <w:r>
        <w:t>operators</w:t>
      </w:r>
      <w:r>
        <w:rPr>
          <w:spacing w:val="-8"/>
        </w:rPr>
        <w:t xml:space="preserve"> </w:t>
      </w:r>
      <w:r>
        <w:t>(e.g.,</w:t>
      </w:r>
      <w:r>
        <w:rPr>
          <w:spacing w:val="-6"/>
        </w:rPr>
        <w:t xml:space="preserve"> </w:t>
      </w:r>
      <w:r>
        <w:t>+,</w:t>
      </w:r>
      <w:r>
        <w:rPr>
          <w:spacing w:val="-7"/>
        </w:rPr>
        <w:t xml:space="preserve"> </w:t>
      </w:r>
      <w:r>
        <w:t>-,</w:t>
      </w:r>
      <w:r>
        <w:rPr>
          <w:spacing w:val="-8"/>
        </w:rPr>
        <w:t xml:space="preserve"> </w:t>
      </w:r>
      <w:r>
        <w:t>*,</w:t>
      </w:r>
      <w:r>
        <w:rPr>
          <w:spacing w:val="-8"/>
        </w:rPr>
        <w:t xml:space="preserve"> </w:t>
      </w:r>
      <w:r>
        <w:t>&amp;,</w:t>
      </w:r>
      <w:r>
        <w:rPr>
          <w:spacing w:val="-5"/>
        </w:rPr>
        <w:t xml:space="preserve"> </w:t>
      </w:r>
      <w:r>
        <w:t>|)</w:t>
      </w:r>
      <w:r>
        <w:rPr>
          <w:spacing w:val="-7"/>
        </w:rPr>
        <w:t xml:space="preserve"> </w:t>
      </w:r>
      <w:r>
        <w:t>are</w:t>
      </w:r>
      <w:r>
        <w:rPr>
          <w:spacing w:val="-8"/>
        </w:rPr>
        <w:t xml:space="preserve"> </w:t>
      </w:r>
      <w:r>
        <w:t>evaluated</w:t>
      </w:r>
      <w:r>
        <w:rPr>
          <w:spacing w:val="-6"/>
        </w:rPr>
        <w:t xml:space="preserve"> </w:t>
      </w:r>
      <w:r>
        <w:t>from</w:t>
      </w:r>
      <w:r>
        <w:rPr>
          <w:spacing w:val="-8"/>
        </w:rPr>
        <w:t xml:space="preserve"> </w:t>
      </w:r>
      <w:r>
        <w:t>left</w:t>
      </w:r>
      <w:r>
        <w:rPr>
          <w:spacing w:val="-8"/>
        </w:rPr>
        <w:t xml:space="preserve"> </w:t>
      </w:r>
      <w:r>
        <w:t>to</w:t>
      </w:r>
      <w:r>
        <w:rPr>
          <w:spacing w:val="-8"/>
        </w:rPr>
        <w:t xml:space="preserve"> </w:t>
      </w:r>
      <w:r>
        <w:t xml:space="preserve">right. </w:t>
      </w:r>
      <w:r>
        <w:rPr>
          <w:spacing w:val="-2"/>
        </w:rPr>
        <w:t>Example:</w:t>
      </w:r>
    </w:p>
    <w:p w14:paraId="036E22D3" w14:textId="77777777" w:rsidR="000C2B3B" w:rsidRDefault="000C2B3B" w:rsidP="000C2B3B">
      <w:pPr>
        <w:pStyle w:val="CodeBlockBPBHEB"/>
      </w:pPr>
      <w:moveToRangeStart w:id="1901" w:author="Abhiram Arali" w:date="2024-11-13T14:49:00Z" w:name="move182401808"/>
      <w:moveTo w:id="1902" w:author="Abhiram Arali" w:date="2024-11-13T14:49:00Z">
        <w:r>
          <w:t>In</w:t>
        </w:r>
        <w:r>
          <w:rPr>
            <w:spacing w:val="-1"/>
          </w:rPr>
          <w:t xml:space="preserve"> </w:t>
        </w:r>
        <w:r>
          <w:t>the expression a</w:t>
        </w:r>
        <w:r>
          <w:rPr>
            <w:spacing w:val="-2"/>
          </w:rPr>
          <w:t xml:space="preserve"> </w:t>
        </w:r>
        <w:r>
          <w:t>-</w:t>
        </w:r>
        <w:r>
          <w:rPr>
            <w:spacing w:val="-2"/>
          </w:rPr>
          <w:t xml:space="preserve"> </w:t>
        </w:r>
        <w:r>
          <w:t>b + c, the</w:t>
        </w:r>
        <w:r>
          <w:rPr>
            <w:spacing w:val="-1"/>
          </w:rPr>
          <w:t xml:space="preserve"> </w:t>
        </w:r>
        <w:r>
          <w:t>evaluation</w:t>
        </w:r>
        <w:r>
          <w:rPr>
            <w:spacing w:val="-1"/>
          </w:rPr>
          <w:t xml:space="preserve"> </w:t>
        </w:r>
        <w:r>
          <w:t>order is</w:t>
        </w:r>
        <w:r>
          <w:rPr>
            <w:spacing w:val="1"/>
          </w:rPr>
          <w:t xml:space="preserve"> </w:t>
        </w:r>
        <w:r>
          <w:t>(a</w:t>
        </w:r>
        <w:r>
          <w:rPr>
            <w:spacing w:val="-1"/>
          </w:rPr>
          <w:t xml:space="preserve"> </w:t>
        </w:r>
        <w:r>
          <w:t>-</w:t>
        </w:r>
        <w:r>
          <w:rPr>
            <w:spacing w:val="-1"/>
          </w:rPr>
          <w:t xml:space="preserve"> </w:t>
        </w:r>
        <w:r>
          <w:t>b) +</w:t>
        </w:r>
        <w:r>
          <w:rPr>
            <w:spacing w:val="-1"/>
          </w:rPr>
          <w:t xml:space="preserve"> </w:t>
        </w:r>
        <w:r>
          <w:rPr>
            <w:spacing w:val="-5"/>
          </w:rPr>
          <w:t>c.</w:t>
        </w:r>
      </w:moveTo>
    </w:p>
    <w:moveToRangeEnd w:id="1901"/>
    <w:p w14:paraId="364C8A64" w14:textId="77777777" w:rsidR="000C2B3B" w:rsidRDefault="000C2B3B">
      <w:pPr>
        <w:pStyle w:val="NormalBPBHEB"/>
        <w:pPrChange w:id="1903" w:author="Abhiram Arali" w:date="2024-11-13T14:49:00Z">
          <w:pPr>
            <w:spacing w:before="160" w:after="3" w:line="499" w:lineRule="auto"/>
            <w:ind w:left="220"/>
          </w:pPr>
        </w:pPrChange>
      </w:pPr>
    </w:p>
    <w:p w14:paraId="2DA34EDA" w14:textId="6F9EC260" w:rsidR="00721600" w:rsidRDefault="00721600" w:rsidP="00721600">
      <w:pPr>
        <w:pStyle w:val="BodyText"/>
        <w:ind w:left="102"/>
        <w:rPr>
          <w:sz w:val="20"/>
        </w:rPr>
      </w:pPr>
      <w:del w:id="1904" w:author="Abhiram Arali" w:date="2024-11-13T14:49:00Z">
        <w:r w:rsidDel="00176B58">
          <w:rPr>
            <w:noProof/>
            <w:sz w:val="20"/>
            <w:lang w:val="en-IN" w:eastAsia="en-IN"/>
            <w:rPrChange w:id="1905" w:author="Unknown">
              <w:rPr>
                <w:noProof/>
                <w:lang w:val="en-IN" w:eastAsia="en-IN"/>
              </w:rPr>
            </w:rPrChange>
          </w:rPr>
          <mc:AlternateContent>
            <mc:Choice Requires="wps">
              <w:drawing>
                <wp:inline distT="0" distB="0" distL="0" distR="0" wp14:anchorId="39A4DA93" wp14:editId="3893D62F">
                  <wp:extent cx="5876290" cy="292735"/>
                  <wp:effectExtent l="9525" t="0" r="635" b="12064"/>
                  <wp:docPr id="283" name="Text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29F98143" w14:textId="0F1E2C3A" w:rsidR="00721600" w:rsidRDefault="00721600">
                              <w:pPr>
                                <w:pStyle w:val="CodeBlockBPBHEB"/>
                                <w:pPrChange w:id="1906" w:author="Abhiram Arali" w:date="2024-11-13T14:49:00Z">
                                  <w:pPr>
                                    <w:pStyle w:val="BodyText"/>
                                    <w:spacing w:before="18"/>
                                    <w:ind w:left="107"/>
                                  </w:pPr>
                                </w:pPrChange>
                              </w:pPr>
                              <w:moveFromRangeStart w:id="1907" w:author="Abhiram Arali" w:date="2024-11-13T14:49:00Z" w:name="move182401808"/>
                              <w:moveFrom w:id="1908" w:author="Abhiram Arali" w:date="2024-11-13T14:49:00Z">
                                <w:r w:rsidDel="000C2B3B">
                                  <w:t>In</w:t>
                                </w:r>
                                <w:r w:rsidDel="000C2B3B">
                                  <w:rPr>
                                    <w:spacing w:val="-1"/>
                                  </w:rPr>
                                  <w:t xml:space="preserve"> </w:t>
                                </w:r>
                                <w:r w:rsidDel="000C2B3B">
                                  <w:t>the expression a</w:t>
                                </w:r>
                                <w:r w:rsidDel="000C2B3B">
                                  <w:rPr>
                                    <w:spacing w:val="-2"/>
                                  </w:rPr>
                                  <w:t xml:space="preserve"> </w:t>
                                </w:r>
                                <w:r w:rsidDel="000C2B3B">
                                  <w:t>-</w:t>
                                </w:r>
                                <w:r w:rsidDel="000C2B3B">
                                  <w:rPr>
                                    <w:spacing w:val="-2"/>
                                  </w:rPr>
                                  <w:t xml:space="preserve"> </w:t>
                                </w:r>
                                <w:r w:rsidDel="000C2B3B">
                                  <w:t>b + c, the</w:t>
                                </w:r>
                                <w:r w:rsidDel="000C2B3B">
                                  <w:rPr>
                                    <w:spacing w:val="-1"/>
                                  </w:rPr>
                                  <w:t xml:space="preserve"> </w:t>
                                </w:r>
                                <w:r w:rsidDel="000C2B3B">
                                  <w:t>evaluation</w:t>
                                </w:r>
                                <w:r w:rsidDel="000C2B3B">
                                  <w:rPr>
                                    <w:spacing w:val="-1"/>
                                  </w:rPr>
                                  <w:t xml:space="preserve"> </w:t>
                                </w:r>
                                <w:r w:rsidDel="000C2B3B">
                                  <w:t>order is</w:t>
                                </w:r>
                                <w:r w:rsidDel="000C2B3B">
                                  <w:rPr>
                                    <w:spacing w:val="1"/>
                                  </w:rPr>
                                  <w:t xml:space="preserve"> </w:t>
                                </w:r>
                                <w:r w:rsidDel="000C2B3B">
                                  <w:t>(a</w:t>
                                </w:r>
                                <w:r w:rsidDel="000C2B3B">
                                  <w:rPr>
                                    <w:spacing w:val="-1"/>
                                  </w:rPr>
                                  <w:t xml:space="preserve"> </w:t>
                                </w:r>
                                <w:r w:rsidDel="000C2B3B">
                                  <w:t>-</w:t>
                                </w:r>
                                <w:r w:rsidDel="000C2B3B">
                                  <w:rPr>
                                    <w:spacing w:val="-1"/>
                                  </w:rPr>
                                  <w:t xml:space="preserve"> </w:t>
                                </w:r>
                                <w:r w:rsidDel="000C2B3B">
                                  <w:t>b) +</w:t>
                                </w:r>
                                <w:r w:rsidDel="000C2B3B">
                                  <w:rPr>
                                    <w:spacing w:val="-1"/>
                                  </w:rPr>
                                  <w:t xml:space="preserve"> </w:t>
                                </w:r>
                                <w:r w:rsidDel="000C2B3B">
                                  <w:rPr>
                                    <w:spacing w:val="-5"/>
                                  </w:rPr>
                                  <w:t>c.</w:t>
                                </w:r>
                              </w:moveFrom>
                              <w:moveFromRangeEnd w:id="1907"/>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A4DA93" id="Textbox 283" o:spid="_x0000_s1101" type="#_x0000_t202" style="width:462.7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" filled="f" strokeweight=".48pt">
                  <v:path arrowok="t"/>
                  <v:textbox inset="0,0,0,0">
                    <w:txbxContent>
                      <w:p w14:paraId="29F98143" w14:textId="0F1E2C3A" w:rsidR="00721600" w:rsidRDefault="00721600" w:rsidP="000C2B3B">
                        <w:pPr>
                          <w:pStyle w:val="CodeBlockBPBHEB"/>
                          <w:pPrChange w:id="2517" w:author="Abhiram Arali" w:date="2024-11-13T14:49:00Z" w16du:dateUtc="2024-11-13T09:19:00Z">
                            <w:pPr>
                              <w:pStyle w:val="BodyText"/>
                              <w:spacing w:before="18"/>
                              <w:ind w:left="107"/>
                            </w:pPr>
                          </w:pPrChange>
                        </w:pPr>
                        <w:moveFromRangeStart w:id="2518" w:author="Abhiram Arali" w:date="2024-11-13T14:49:00Z" w:name="move182401808"/>
                        <w:moveFrom w:id="2519" w:author="Abhiram Arali" w:date="2024-11-13T14:49:00Z" w16du:dateUtc="2024-11-13T09:19:00Z">
                          <w:r w:rsidDel="000C2B3B">
                            <w:t>In</w:t>
                          </w:r>
                          <w:r w:rsidDel="000C2B3B">
                            <w:rPr>
                              <w:spacing w:val="-1"/>
                            </w:rPr>
                            <w:t xml:space="preserve"> </w:t>
                          </w:r>
                          <w:r w:rsidDel="000C2B3B">
                            <w:t>the expression a</w:t>
                          </w:r>
                          <w:r w:rsidDel="000C2B3B">
                            <w:rPr>
                              <w:spacing w:val="-2"/>
                            </w:rPr>
                            <w:t xml:space="preserve"> </w:t>
                          </w:r>
                          <w:r w:rsidDel="000C2B3B">
                            <w:t>-</w:t>
                          </w:r>
                          <w:r w:rsidDel="000C2B3B">
                            <w:rPr>
                              <w:spacing w:val="-2"/>
                            </w:rPr>
                            <w:t xml:space="preserve"> </w:t>
                          </w:r>
                          <w:r w:rsidDel="000C2B3B">
                            <w:t>b + c, the</w:t>
                          </w:r>
                          <w:r w:rsidDel="000C2B3B">
                            <w:rPr>
                              <w:spacing w:val="-1"/>
                            </w:rPr>
                            <w:t xml:space="preserve"> </w:t>
                          </w:r>
                          <w:r w:rsidDel="000C2B3B">
                            <w:t>evaluation</w:t>
                          </w:r>
                          <w:r w:rsidDel="000C2B3B">
                            <w:rPr>
                              <w:spacing w:val="-1"/>
                            </w:rPr>
                            <w:t xml:space="preserve"> </w:t>
                          </w:r>
                          <w:r w:rsidDel="000C2B3B">
                            <w:t>order is</w:t>
                          </w:r>
                          <w:r w:rsidDel="000C2B3B">
                            <w:rPr>
                              <w:spacing w:val="1"/>
                            </w:rPr>
                            <w:t xml:space="preserve"> </w:t>
                          </w:r>
                          <w:r w:rsidDel="000C2B3B">
                            <w:t>(a</w:t>
                          </w:r>
                          <w:r w:rsidDel="000C2B3B">
                            <w:rPr>
                              <w:spacing w:val="-1"/>
                            </w:rPr>
                            <w:t xml:space="preserve"> </w:t>
                          </w:r>
                          <w:r w:rsidDel="000C2B3B">
                            <w:t>-</w:t>
                          </w:r>
                          <w:r w:rsidDel="000C2B3B">
                            <w:rPr>
                              <w:spacing w:val="-1"/>
                            </w:rPr>
                            <w:t xml:space="preserve"> </w:t>
                          </w:r>
                          <w:r w:rsidDel="000C2B3B">
                            <w:t>b) +</w:t>
                          </w:r>
                          <w:r w:rsidDel="000C2B3B">
                            <w:rPr>
                              <w:spacing w:val="-1"/>
                            </w:rPr>
                            <w:t xml:space="preserve"> </w:t>
                          </w:r>
                          <w:r w:rsidDel="000C2B3B">
                            <w:rPr>
                              <w:spacing w:val="-5"/>
                            </w:rPr>
                            <w:t>c.</w:t>
                          </w:r>
                        </w:moveFrom>
                        <w:moveFromRangeEnd w:id="2518"/>
                      </w:p>
                    </w:txbxContent>
                  </v:textbox>
                  <w10:anchorlock/>
                </v:shape>
              </w:pict>
            </mc:Fallback>
          </mc:AlternateContent>
        </w:r>
      </w:del>
    </w:p>
    <w:p w14:paraId="6D14C1C8" w14:textId="486B3D72" w:rsidR="00721600" w:rsidRDefault="00721600">
      <w:pPr>
        <w:pStyle w:val="NormalBPBHEB"/>
        <w:numPr>
          <w:ilvl w:val="0"/>
          <w:numId w:val="78"/>
        </w:numPr>
        <w:pPrChange w:id="1909" w:author="Abhiram Arali" w:date="2024-11-13T14:50:00Z">
          <w:pPr>
            <w:pStyle w:val="BodyText"/>
            <w:spacing w:before="125" w:line="362" w:lineRule="auto"/>
            <w:ind w:left="220"/>
          </w:pPr>
        </w:pPrChange>
      </w:pPr>
      <w:r>
        <w:rPr>
          <w:b/>
        </w:rPr>
        <w:t>Right-to-</w:t>
      </w:r>
      <w:r w:rsidR="00FE248A">
        <w:rPr>
          <w:b/>
        </w:rPr>
        <w:t>left</w:t>
      </w:r>
      <w:r w:rsidR="00FE248A">
        <w:rPr>
          <w:b/>
          <w:spacing w:val="29"/>
        </w:rPr>
        <w:t xml:space="preserve"> </w:t>
      </w:r>
      <w:r w:rsidR="00FE248A">
        <w:rPr>
          <w:b/>
        </w:rPr>
        <w:t>associativity</w:t>
      </w:r>
      <w:r>
        <w:rPr>
          <w:b/>
        </w:rPr>
        <w:t>:</w:t>
      </w:r>
      <w:r>
        <w:rPr>
          <w:b/>
          <w:spacing w:val="30"/>
        </w:rPr>
        <w:t xml:space="preserve"> </w:t>
      </w:r>
      <w:r>
        <w:t>Some</w:t>
      </w:r>
      <w:r>
        <w:rPr>
          <w:spacing w:val="29"/>
        </w:rPr>
        <w:t xml:space="preserve"> </w:t>
      </w:r>
      <w:r>
        <w:t>operators,</w:t>
      </w:r>
      <w:r>
        <w:rPr>
          <w:spacing w:val="29"/>
        </w:rPr>
        <w:t xml:space="preserve"> </w:t>
      </w:r>
      <w:r>
        <w:t>such</w:t>
      </w:r>
      <w:r>
        <w:rPr>
          <w:spacing w:val="29"/>
        </w:rPr>
        <w:t xml:space="preserve"> </w:t>
      </w:r>
      <w:r>
        <w:t>as</w:t>
      </w:r>
      <w:r>
        <w:rPr>
          <w:spacing w:val="29"/>
        </w:rPr>
        <w:t xml:space="preserve"> </w:t>
      </w:r>
      <w:r>
        <w:t>the</w:t>
      </w:r>
      <w:r>
        <w:rPr>
          <w:spacing w:val="31"/>
        </w:rPr>
        <w:t xml:space="preserve"> </w:t>
      </w:r>
      <w:r>
        <w:t>assignment</w:t>
      </w:r>
      <w:r>
        <w:rPr>
          <w:spacing w:val="29"/>
        </w:rPr>
        <w:t xml:space="preserve"> </w:t>
      </w:r>
      <w:r>
        <w:t>operator</w:t>
      </w:r>
      <w:r>
        <w:rPr>
          <w:spacing w:val="31"/>
        </w:rPr>
        <w:t xml:space="preserve"> </w:t>
      </w:r>
      <w:r>
        <w:t>(=)</w:t>
      </w:r>
      <w:r>
        <w:rPr>
          <w:spacing w:val="31"/>
        </w:rPr>
        <w:t xml:space="preserve"> </w:t>
      </w:r>
      <w:r>
        <w:t>and</w:t>
      </w:r>
      <w:r>
        <w:rPr>
          <w:spacing w:val="29"/>
        </w:rPr>
        <w:t xml:space="preserve"> </w:t>
      </w:r>
      <w:r>
        <w:t>the ternary operator (</w:t>
      </w:r>
      <w:proofErr w:type="gramStart"/>
      <w:r>
        <w:t>?:</w:t>
      </w:r>
      <w:proofErr w:type="gramEnd"/>
      <w:r>
        <w:t>), are evaluated from right to left.</w:t>
      </w:r>
    </w:p>
    <w:p w14:paraId="505B0586" w14:textId="77777777" w:rsidR="00721600" w:rsidRDefault="00721600">
      <w:pPr>
        <w:pStyle w:val="NormalBPBHEB"/>
        <w:ind w:left="720"/>
        <w:pPrChange w:id="1910" w:author="Abhiram Arali" w:date="2024-11-13T14:50:00Z">
          <w:pPr>
            <w:pStyle w:val="BodyText"/>
            <w:spacing w:before="156"/>
            <w:ind w:left="220"/>
          </w:pPr>
        </w:pPrChange>
      </w:pPr>
      <w:r>
        <w:t>Example:</w:t>
      </w:r>
    </w:p>
    <w:p w14:paraId="7A614CBC" w14:textId="77777777" w:rsidR="00337D07" w:rsidRDefault="00337D07" w:rsidP="00337D07">
      <w:pPr>
        <w:pStyle w:val="CodeBlockBPBHEB"/>
      </w:pPr>
      <w:moveToRangeStart w:id="1911" w:author="Abhiram Arali" w:date="2024-11-13T14:50:00Z" w:name="move182401830"/>
      <w:moveTo w:id="1912" w:author="Abhiram Arali" w:date="2024-11-13T14:50:00Z">
        <w:r>
          <w:t>In</w:t>
        </w:r>
        <w:r>
          <w:rPr>
            <w:spacing w:val="-1"/>
          </w:rPr>
          <w:t xml:space="preserve"> </w:t>
        </w:r>
        <w:r>
          <w:t>the expression a</w:t>
        </w:r>
        <w:r>
          <w:rPr>
            <w:spacing w:val="-2"/>
          </w:rPr>
          <w:t xml:space="preserve"> </w:t>
        </w:r>
        <w:r>
          <w:t>=</w:t>
        </w:r>
        <w:r>
          <w:rPr>
            <w:spacing w:val="-2"/>
          </w:rPr>
          <w:t xml:space="preserve"> </w:t>
        </w:r>
        <w:r>
          <w:t>b = c, it</w:t>
        </w:r>
        <w:r>
          <w:rPr>
            <w:spacing w:val="-1"/>
          </w:rPr>
          <w:t xml:space="preserve"> </w:t>
        </w:r>
        <w:r>
          <w:t>is</w:t>
        </w:r>
        <w:r>
          <w:rPr>
            <w:spacing w:val="-1"/>
          </w:rPr>
          <w:t xml:space="preserve"> </w:t>
        </w:r>
        <w:r>
          <w:t>evaluated as</w:t>
        </w:r>
        <w:r>
          <w:rPr>
            <w:spacing w:val="1"/>
          </w:rPr>
          <w:t xml:space="preserve"> </w:t>
        </w:r>
        <w:r>
          <w:t>a</w:t>
        </w:r>
        <w:r>
          <w:rPr>
            <w:spacing w:val="-2"/>
          </w:rPr>
          <w:t xml:space="preserve"> </w:t>
        </w:r>
        <w:r>
          <w:t>=</w:t>
        </w:r>
        <w:r>
          <w:rPr>
            <w:spacing w:val="-1"/>
          </w:rPr>
          <w:t xml:space="preserve"> </w:t>
        </w:r>
        <w:r>
          <w:t>(b =</w:t>
        </w:r>
        <w:r>
          <w:rPr>
            <w:spacing w:val="-1"/>
          </w:rPr>
          <w:t xml:space="preserve"> </w:t>
        </w:r>
        <w:r>
          <w:rPr>
            <w:spacing w:val="-5"/>
          </w:rPr>
          <w:t>c).</w:t>
        </w:r>
      </w:moveTo>
    </w:p>
    <w:moveToRangeEnd w:id="1911"/>
    <w:p w14:paraId="4EEFC6DC" w14:textId="35D504EB" w:rsidR="00721600" w:rsidRDefault="00721600">
      <w:pPr>
        <w:pStyle w:val="NormalBPBHEB"/>
        <w:rPr>
          <w:sz w:val="20"/>
        </w:rPr>
        <w:pPrChange w:id="1913" w:author="Abhiram Arali" w:date="2024-11-13T14:50:00Z">
          <w:pPr>
            <w:pStyle w:val="BodyText"/>
            <w:spacing w:before="46"/>
          </w:pPr>
        </w:pPrChange>
      </w:pPr>
      <w:del w:id="1914" w:author="Abhiram Arali" w:date="2024-11-13T14:50:00Z">
        <w:r w:rsidDel="000A0456">
          <w:rPr>
            <w:noProof/>
            <w:lang w:val="en-IN" w:eastAsia="en-IN"/>
            <w:rPrChange w:id="1915" w:author="Unknown">
              <w:rPr>
                <w:noProof/>
                <w:lang w:val="en-IN" w:eastAsia="en-IN"/>
              </w:rPr>
            </w:rPrChange>
          </w:rPr>
          <mc:AlternateContent>
            <mc:Choice Requires="wps">
              <w:drawing>
                <wp:anchor distT="0" distB="0" distL="0" distR="0" simplePos="0" relativeHeight="251681792" behindDoc="1" locked="0" layoutInCell="1" allowOverlap="1" wp14:anchorId="3EA36490" wp14:editId="482A6B0F">
                  <wp:simplePos x="0" y="0"/>
                  <wp:positionH relativeFrom="page">
                    <wp:posOffset>843076</wp:posOffset>
                  </wp:positionH>
                  <wp:positionV relativeFrom="paragraph">
                    <wp:posOffset>194040</wp:posOffset>
                  </wp:positionV>
                  <wp:extent cx="5876290" cy="292735"/>
                  <wp:effectExtent l="0" t="0" r="0" b="0"/>
                  <wp:wrapTopAndBottom/>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40124DE1" w14:textId="2201820D" w:rsidR="00721600" w:rsidRDefault="00721600">
                              <w:pPr>
                                <w:pStyle w:val="CodeBlockBPBHEB"/>
                                <w:pPrChange w:id="1916" w:author="Abhiram Arali" w:date="2024-11-13T14:50:00Z">
                                  <w:pPr>
                                    <w:pStyle w:val="BodyText"/>
                                    <w:spacing w:before="18"/>
                                    <w:ind w:left="107"/>
                                  </w:pPr>
                                </w:pPrChange>
                              </w:pPr>
                              <w:moveFromRangeStart w:id="1917" w:author="Abhiram Arali" w:date="2024-11-13T14:50:00Z" w:name="move182401830"/>
                              <w:moveFrom w:id="1918" w:author="Abhiram Arali" w:date="2024-11-13T14:50:00Z">
                                <w:r w:rsidDel="00337D07">
                                  <w:t>In</w:t>
                                </w:r>
                                <w:r w:rsidDel="00337D07">
                                  <w:rPr>
                                    <w:spacing w:val="-1"/>
                                  </w:rPr>
                                  <w:t xml:space="preserve"> </w:t>
                                </w:r>
                                <w:r w:rsidDel="00337D07">
                                  <w:t>the expression a</w:t>
                                </w:r>
                                <w:r w:rsidDel="00337D07">
                                  <w:rPr>
                                    <w:spacing w:val="-2"/>
                                  </w:rPr>
                                  <w:t xml:space="preserve"> </w:t>
                                </w:r>
                                <w:r w:rsidDel="00337D07">
                                  <w:t>=</w:t>
                                </w:r>
                                <w:r w:rsidDel="00337D07">
                                  <w:rPr>
                                    <w:spacing w:val="-2"/>
                                  </w:rPr>
                                  <w:t xml:space="preserve"> </w:t>
                                </w:r>
                                <w:r w:rsidDel="00337D07">
                                  <w:t>b = c, it</w:t>
                                </w:r>
                                <w:r w:rsidDel="00337D07">
                                  <w:rPr>
                                    <w:spacing w:val="-1"/>
                                  </w:rPr>
                                  <w:t xml:space="preserve"> </w:t>
                                </w:r>
                                <w:r w:rsidDel="00337D07">
                                  <w:t>is</w:t>
                                </w:r>
                                <w:r w:rsidDel="00337D07">
                                  <w:rPr>
                                    <w:spacing w:val="-1"/>
                                  </w:rPr>
                                  <w:t xml:space="preserve"> </w:t>
                                </w:r>
                                <w:r w:rsidDel="00337D07">
                                  <w:t>evaluated as</w:t>
                                </w:r>
                                <w:r w:rsidDel="00337D07">
                                  <w:rPr>
                                    <w:spacing w:val="1"/>
                                  </w:rPr>
                                  <w:t xml:space="preserve"> </w:t>
                                </w:r>
                                <w:r w:rsidDel="00337D07">
                                  <w:t>a</w:t>
                                </w:r>
                                <w:r w:rsidDel="00337D07">
                                  <w:rPr>
                                    <w:spacing w:val="-2"/>
                                  </w:rPr>
                                  <w:t xml:space="preserve"> </w:t>
                                </w:r>
                                <w:r w:rsidDel="00337D07">
                                  <w:t>=</w:t>
                                </w:r>
                                <w:r w:rsidDel="00337D07">
                                  <w:rPr>
                                    <w:spacing w:val="-1"/>
                                  </w:rPr>
                                  <w:t xml:space="preserve"> </w:t>
                                </w:r>
                                <w:r w:rsidDel="00337D07">
                                  <w:t>(b =</w:t>
                                </w:r>
                                <w:r w:rsidDel="00337D07">
                                  <w:rPr>
                                    <w:spacing w:val="-1"/>
                                  </w:rPr>
                                  <w:t xml:space="preserve"> </w:t>
                                </w:r>
                                <w:r w:rsidDel="00337D07">
                                  <w:rPr>
                                    <w:spacing w:val="-5"/>
                                  </w:rPr>
                                  <w:t>c).</w:t>
                                </w:r>
                              </w:moveFrom>
                              <w:moveFromRangeEnd w:id="1917"/>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A36490" id="Textbox 284" o:spid="_x0000_s1102" type="#_x0000_t202" style="position:absolute;left:0;text-align:left;margin-left:66.4pt;margin-top:15.3pt;width:462.7pt;height:23.05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" filled="f" strokeweight=".48pt">
                  <v:path arrowok="t"/>
                  <v:textbox inset="0,0,0,0">
                    <w:txbxContent>
                      <w:p w14:paraId="40124DE1" w14:textId="2201820D" w:rsidR="00721600" w:rsidRDefault="00721600" w:rsidP="00337D07">
                        <w:pPr>
                          <w:pStyle w:val="CodeBlockBPBHEB"/>
                          <w:pPrChange w:id="2530" w:author="Abhiram Arali" w:date="2024-11-13T14:50:00Z" w16du:dateUtc="2024-11-13T09:20:00Z">
                            <w:pPr>
                              <w:pStyle w:val="BodyText"/>
                              <w:spacing w:before="18"/>
                              <w:ind w:left="107"/>
                            </w:pPr>
                          </w:pPrChange>
                        </w:pPr>
                        <w:moveFromRangeStart w:id="2531" w:author="Abhiram Arali" w:date="2024-11-13T14:50:00Z" w:name="move182401830"/>
                        <w:moveFrom w:id="2532" w:author="Abhiram Arali" w:date="2024-11-13T14:50:00Z" w16du:dateUtc="2024-11-13T09:20:00Z">
                          <w:r w:rsidDel="00337D07">
                            <w:t>In</w:t>
                          </w:r>
                          <w:r w:rsidDel="00337D07">
                            <w:rPr>
                              <w:spacing w:val="-1"/>
                            </w:rPr>
                            <w:t xml:space="preserve"> </w:t>
                          </w:r>
                          <w:r w:rsidDel="00337D07">
                            <w:t>the expression a</w:t>
                          </w:r>
                          <w:r w:rsidDel="00337D07">
                            <w:rPr>
                              <w:spacing w:val="-2"/>
                            </w:rPr>
                            <w:t xml:space="preserve"> </w:t>
                          </w:r>
                          <w:r w:rsidDel="00337D07">
                            <w:t>=</w:t>
                          </w:r>
                          <w:r w:rsidDel="00337D07">
                            <w:rPr>
                              <w:spacing w:val="-2"/>
                            </w:rPr>
                            <w:t xml:space="preserve"> </w:t>
                          </w:r>
                          <w:r w:rsidDel="00337D07">
                            <w:t>b = c, it</w:t>
                          </w:r>
                          <w:r w:rsidDel="00337D07">
                            <w:rPr>
                              <w:spacing w:val="-1"/>
                            </w:rPr>
                            <w:t xml:space="preserve"> </w:t>
                          </w:r>
                          <w:r w:rsidDel="00337D07">
                            <w:t>is</w:t>
                          </w:r>
                          <w:r w:rsidDel="00337D07">
                            <w:rPr>
                              <w:spacing w:val="-1"/>
                            </w:rPr>
                            <w:t xml:space="preserve"> </w:t>
                          </w:r>
                          <w:r w:rsidDel="00337D07">
                            <w:t>evaluated as</w:t>
                          </w:r>
                          <w:r w:rsidDel="00337D07">
                            <w:rPr>
                              <w:spacing w:val="1"/>
                            </w:rPr>
                            <w:t xml:space="preserve"> </w:t>
                          </w:r>
                          <w:r w:rsidDel="00337D07">
                            <w:t>a</w:t>
                          </w:r>
                          <w:r w:rsidDel="00337D07">
                            <w:rPr>
                              <w:spacing w:val="-2"/>
                            </w:rPr>
                            <w:t xml:space="preserve"> </w:t>
                          </w:r>
                          <w:r w:rsidDel="00337D07">
                            <w:t>=</w:t>
                          </w:r>
                          <w:r w:rsidDel="00337D07">
                            <w:rPr>
                              <w:spacing w:val="-1"/>
                            </w:rPr>
                            <w:t xml:space="preserve"> </w:t>
                          </w:r>
                          <w:r w:rsidDel="00337D07">
                            <w:t>(b =</w:t>
                          </w:r>
                          <w:r w:rsidDel="00337D07">
                            <w:rPr>
                              <w:spacing w:val="-1"/>
                            </w:rPr>
                            <w:t xml:space="preserve"> </w:t>
                          </w:r>
                          <w:r w:rsidDel="00337D07">
                            <w:rPr>
                              <w:spacing w:val="-5"/>
                            </w:rPr>
                            <w:t>c).</w:t>
                          </w:r>
                        </w:moveFrom>
                        <w:moveFromRangeEnd w:id="2531"/>
                      </w:p>
                    </w:txbxContent>
                  </v:textbox>
                  <w10:wrap type="topAndBottom" anchorx="page"/>
                </v:shape>
              </w:pict>
            </mc:Fallback>
          </mc:AlternateContent>
        </w:r>
      </w:del>
    </w:p>
    <w:p w14:paraId="5FACD650" w14:textId="0CD34D17" w:rsidR="00721600" w:rsidRDefault="00721600">
      <w:pPr>
        <w:pStyle w:val="NormalBPBHEB"/>
        <w:rPr>
          <w:ins w:id="1919" w:author="Abhiram Arali" w:date="2024-11-13T13:03:00Z"/>
        </w:rPr>
        <w:pPrChange w:id="1920" w:author="Abhiram Arali" w:date="2024-11-13T14:50:00Z">
          <w:pPr>
            <w:pStyle w:val="BodyText"/>
            <w:spacing w:before="164" w:line="360" w:lineRule="auto"/>
            <w:ind w:left="220" w:right="220"/>
            <w:jc w:val="both"/>
          </w:pPr>
        </w:pPrChange>
      </w:pPr>
      <w:r>
        <w:t>Understanding operator precedence and associativity helps to avoid ambiguity in expressions and ensures that calculations yield the expected results. It</w:t>
      </w:r>
      <w:ins w:id="1921" w:author="Abhiram Arali" w:date="2024-11-13T14:50:00Z">
        <w:r w:rsidR="00964DFB">
          <w:t xml:space="preserve"> is</w:t>
        </w:r>
      </w:ins>
      <w:del w:id="1922" w:author="Abhiram Arali" w:date="2024-11-13T14:50:00Z">
        <w:r w:rsidDel="00964DFB">
          <w:delText>’s</w:delText>
        </w:r>
      </w:del>
      <w:r>
        <w:t xml:space="preserve"> essential to use parentheses effectively when needed to clarify the intended order of operations.</w:t>
      </w:r>
    </w:p>
    <w:p w14:paraId="1E97A4C1" w14:textId="77777777" w:rsidR="006145BF" w:rsidRDefault="006145BF">
      <w:pPr>
        <w:pStyle w:val="NormalBPBHEB"/>
        <w:pPrChange w:id="1923" w:author="Abhiram Arali" w:date="2024-11-13T13:03:00Z">
          <w:pPr>
            <w:pStyle w:val="BodyText"/>
            <w:spacing w:before="164" w:line="360" w:lineRule="auto"/>
            <w:ind w:left="220" w:right="220"/>
            <w:jc w:val="both"/>
          </w:pPr>
        </w:pPrChange>
      </w:pPr>
    </w:p>
    <w:p w14:paraId="04A6A697" w14:textId="3B2CF1FC" w:rsidR="00721600" w:rsidRDefault="00721600">
      <w:pPr>
        <w:pStyle w:val="Heading1BPBHEB"/>
        <w:pPrChange w:id="1924" w:author="Abhiram Arali" w:date="2024-11-13T13:03:00Z">
          <w:pPr>
            <w:pStyle w:val="Heading1"/>
            <w:spacing w:before="161"/>
            <w:jc w:val="both"/>
          </w:pPr>
        </w:pPrChange>
      </w:pPr>
      <w:commentRangeStart w:id="1925"/>
      <w:del w:id="1926" w:author="Hii" w:date="2024-11-18T16:25:00Z">
        <w:r w:rsidDel="00EA5B42">
          <w:delText>Input/output:</w:delText>
        </w:r>
        <w:r w:rsidDel="00EA5B42">
          <w:rPr>
            <w:spacing w:val="-4"/>
          </w:rPr>
          <w:delText xml:space="preserve"> </w:delText>
        </w:r>
      </w:del>
      <w:r>
        <w:t>Unformatted</w:t>
      </w:r>
      <w:r>
        <w:rPr>
          <w:spacing w:val="-2"/>
        </w:rPr>
        <w:t xml:space="preserve"> </w:t>
      </w:r>
      <w:del w:id="1927" w:author="Abhiram Arali" w:date="2024-11-13T13:04:00Z">
        <w:r w:rsidDel="00E46CF9">
          <w:delText>&amp;</w:delText>
        </w:r>
        <w:r w:rsidDel="00E46CF9">
          <w:rPr>
            <w:spacing w:val="-3"/>
          </w:rPr>
          <w:delText xml:space="preserve"> </w:delText>
        </w:r>
      </w:del>
      <w:ins w:id="1928" w:author="Abhiram Arali" w:date="2024-11-13T13:04:00Z">
        <w:r w:rsidR="00E46CF9">
          <w:t>and</w:t>
        </w:r>
        <w:r w:rsidR="00E46CF9">
          <w:rPr>
            <w:spacing w:val="-3"/>
          </w:rPr>
          <w:t xml:space="preserve"> </w:t>
        </w:r>
      </w:ins>
      <w:r w:rsidR="00EB0D8D">
        <w:t>formatted</w:t>
      </w:r>
      <w:r w:rsidR="00EB0D8D">
        <w:rPr>
          <w:spacing w:val="-1"/>
        </w:rPr>
        <w:t xml:space="preserve"> </w:t>
      </w:r>
      <w:r>
        <w:t>I/O</w:t>
      </w:r>
      <w:r>
        <w:rPr>
          <w:spacing w:val="-2"/>
        </w:rPr>
        <w:t xml:space="preserve"> </w:t>
      </w:r>
      <w:r w:rsidR="00EB0D8D">
        <w:t>function</w:t>
      </w:r>
      <w:r w:rsidR="00EB0D8D">
        <w:rPr>
          <w:spacing w:val="-2"/>
        </w:rPr>
        <w:t xml:space="preserve"> </w:t>
      </w:r>
      <w:r>
        <w:t xml:space="preserve">in </w:t>
      </w:r>
      <w:r>
        <w:rPr>
          <w:spacing w:val="-10"/>
        </w:rPr>
        <w:t>C</w:t>
      </w:r>
      <w:commentRangeEnd w:id="1925"/>
      <w:r w:rsidR="00652564">
        <w:rPr>
          <w:rStyle w:val="CommentReference"/>
          <w:rFonts w:asciiTheme="minorHAnsi" w:eastAsiaTheme="minorHAnsi" w:hAnsiTheme="minorHAnsi" w:cstheme="minorBidi"/>
          <w:b w:val="0"/>
        </w:rPr>
        <w:commentReference w:id="1925"/>
      </w:r>
    </w:p>
    <w:p w14:paraId="08519513" w14:textId="2BEDE412" w:rsidR="00721600" w:rsidDel="00BC103C" w:rsidRDefault="00721600" w:rsidP="00721600">
      <w:pPr>
        <w:pStyle w:val="BodyText"/>
        <w:spacing w:before="21"/>
        <w:rPr>
          <w:del w:id="1929" w:author="Abhiram Arali" w:date="2024-11-13T13:04:00Z"/>
          <w:b/>
        </w:rPr>
      </w:pPr>
    </w:p>
    <w:p w14:paraId="3CD09F71" w14:textId="77777777" w:rsidR="00721600" w:rsidRDefault="00721600">
      <w:pPr>
        <w:pStyle w:val="NormalBPBHEB"/>
        <w:pPrChange w:id="1930" w:author="Abhiram Arali" w:date="2024-11-13T13:04:00Z">
          <w:pPr>
            <w:pStyle w:val="BodyText"/>
            <w:spacing w:line="360" w:lineRule="auto"/>
            <w:ind w:left="220" w:right="224"/>
            <w:jc w:val="both"/>
          </w:pPr>
        </w:pPrChange>
      </w:pPr>
      <w:r>
        <w:t>In</w:t>
      </w:r>
      <w:r>
        <w:rPr>
          <w:spacing w:val="-6"/>
        </w:rPr>
        <w:t xml:space="preserve"> </w:t>
      </w:r>
      <w:r>
        <w:t>C</w:t>
      </w:r>
      <w:r>
        <w:rPr>
          <w:spacing w:val="-8"/>
        </w:rPr>
        <w:t xml:space="preserve"> </w:t>
      </w:r>
      <w:r>
        <w:t>programming,</w:t>
      </w:r>
      <w:r>
        <w:rPr>
          <w:spacing w:val="-8"/>
        </w:rPr>
        <w:t xml:space="preserve"> </w:t>
      </w:r>
      <w:r>
        <w:t>input</w:t>
      </w:r>
      <w:r>
        <w:rPr>
          <w:spacing w:val="-8"/>
        </w:rPr>
        <w:t xml:space="preserve"> </w:t>
      </w:r>
      <w:r>
        <w:t>and</w:t>
      </w:r>
      <w:r>
        <w:rPr>
          <w:spacing w:val="-8"/>
        </w:rPr>
        <w:t xml:space="preserve"> </w:t>
      </w:r>
      <w:r>
        <w:t>output</w:t>
      </w:r>
      <w:r>
        <w:rPr>
          <w:spacing w:val="-8"/>
        </w:rPr>
        <w:t xml:space="preserve"> </w:t>
      </w:r>
      <w:r>
        <w:t>(I/O)</w:t>
      </w:r>
      <w:r>
        <w:rPr>
          <w:spacing w:val="-7"/>
        </w:rPr>
        <w:t xml:space="preserve"> </w:t>
      </w:r>
      <w:r>
        <w:t>functions</w:t>
      </w:r>
      <w:r>
        <w:rPr>
          <w:spacing w:val="-8"/>
        </w:rPr>
        <w:t xml:space="preserve"> </w:t>
      </w:r>
      <w:r>
        <w:t>are</w:t>
      </w:r>
      <w:r>
        <w:rPr>
          <w:spacing w:val="-8"/>
        </w:rPr>
        <w:t xml:space="preserve"> </w:t>
      </w:r>
      <w:r>
        <w:t>essential</w:t>
      </w:r>
      <w:r>
        <w:rPr>
          <w:spacing w:val="-8"/>
        </w:rPr>
        <w:t xml:space="preserve"> </w:t>
      </w:r>
      <w:r>
        <w:t>for</w:t>
      </w:r>
      <w:r>
        <w:rPr>
          <w:spacing w:val="-9"/>
        </w:rPr>
        <w:t xml:space="preserve"> </w:t>
      </w:r>
      <w:r>
        <w:t>interacting</w:t>
      </w:r>
      <w:r>
        <w:rPr>
          <w:spacing w:val="-8"/>
        </w:rPr>
        <w:t xml:space="preserve"> </w:t>
      </w:r>
      <w:r>
        <w:t>with</w:t>
      </w:r>
      <w:r>
        <w:rPr>
          <w:spacing w:val="-8"/>
        </w:rPr>
        <w:t xml:space="preserve"> </w:t>
      </w:r>
      <w:r>
        <w:t>users</w:t>
      </w:r>
      <w:r>
        <w:rPr>
          <w:spacing w:val="-9"/>
        </w:rPr>
        <w:t xml:space="preserve"> </w:t>
      </w:r>
      <w:r>
        <w:t>and handling data. There are two primary types of I/O in C: formatted I/O and unformatted I/O. Each type serves different purposes and uses different functions.</w:t>
      </w:r>
    </w:p>
    <w:p w14:paraId="2A818BF7" w14:textId="77777777" w:rsidR="00721600" w:rsidRDefault="00721600">
      <w:pPr>
        <w:pStyle w:val="Heading2BPBHEB"/>
        <w:pPrChange w:id="1931" w:author="Abhiram Arali" w:date="2024-11-13T13:04:00Z">
          <w:pPr>
            <w:pStyle w:val="Heading1"/>
            <w:numPr>
              <w:numId w:val="5"/>
            </w:numPr>
            <w:tabs>
              <w:tab w:val="left" w:pos="460"/>
            </w:tabs>
            <w:spacing w:before="162"/>
            <w:ind w:left="460" w:hanging="240"/>
            <w:jc w:val="both"/>
          </w:pPr>
        </w:pPrChange>
      </w:pPr>
      <w:r>
        <w:t>Formatted</w:t>
      </w:r>
      <w:r>
        <w:rPr>
          <w:spacing w:val="-4"/>
        </w:rPr>
        <w:t xml:space="preserve"> </w:t>
      </w:r>
      <w:r>
        <w:rPr>
          <w:spacing w:val="-5"/>
        </w:rPr>
        <w:t>I/O</w:t>
      </w:r>
    </w:p>
    <w:p w14:paraId="46E35B5F" w14:textId="4ACC1B91" w:rsidR="00721600" w:rsidDel="005612B3" w:rsidRDefault="00721600" w:rsidP="00721600">
      <w:pPr>
        <w:pStyle w:val="BodyText"/>
        <w:spacing w:before="22"/>
        <w:rPr>
          <w:del w:id="1932" w:author="Abhiram Arali" w:date="2024-11-13T13:04:00Z"/>
          <w:b/>
        </w:rPr>
      </w:pPr>
    </w:p>
    <w:p w14:paraId="1B3520C8" w14:textId="54E1B023" w:rsidR="00721600" w:rsidDel="00291D54" w:rsidRDefault="00721600">
      <w:pPr>
        <w:pStyle w:val="NormalBPBHEB"/>
        <w:rPr>
          <w:del w:id="1933" w:author="Abhiram Arali" w:date="2024-11-13T13:04:00Z"/>
        </w:rPr>
        <w:pPrChange w:id="1934" w:author="Abhiram Arali" w:date="2024-11-13T13:04:00Z">
          <w:pPr>
            <w:pStyle w:val="BodyText"/>
            <w:spacing w:line="360" w:lineRule="auto"/>
            <w:ind w:left="220" w:right="224"/>
            <w:jc w:val="both"/>
          </w:pPr>
        </w:pPrChange>
      </w:pPr>
      <w:r>
        <w:t xml:space="preserve">Formatted I/O functions in C, primarily </w:t>
      </w:r>
      <w:proofErr w:type="spellStart"/>
      <w:r>
        <w:t>printf</w:t>
      </w:r>
      <w:proofErr w:type="spellEnd"/>
      <w:r>
        <w:t xml:space="preserve"> for output and </w:t>
      </w:r>
      <w:proofErr w:type="spellStart"/>
      <w:r>
        <w:t>scanf</w:t>
      </w:r>
      <w:proofErr w:type="spellEnd"/>
      <w:r>
        <w:t xml:space="preserve"> for input, enable programmers</w:t>
      </w:r>
      <w:r>
        <w:rPr>
          <w:spacing w:val="10"/>
        </w:rPr>
        <w:t xml:space="preserve"> </w:t>
      </w:r>
      <w:r>
        <w:t>to</w:t>
      </w:r>
      <w:r>
        <w:rPr>
          <w:spacing w:val="8"/>
        </w:rPr>
        <w:t xml:space="preserve"> </w:t>
      </w:r>
      <w:r>
        <w:t>read</w:t>
      </w:r>
      <w:r>
        <w:rPr>
          <w:spacing w:val="10"/>
        </w:rPr>
        <w:t xml:space="preserve"> </w:t>
      </w:r>
      <w:r>
        <w:t>and</w:t>
      </w:r>
      <w:r>
        <w:rPr>
          <w:spacing w:val="10"/>
        </w:rPr>
        <w:t xml:space="preserve"> </w:t>
      </w:r>
      <w:r>
        <w:t>write</w:t>
      </w:r>
      <w:r>
        <w:rPr>
          <w:spacing w:val="7"/>
        </w:rPr>
        <w:t xml:space="preserve"> </w:t>
      </w:r>
      <w:r>
        <w:t>data</w:t>
      </w:r>
      <w:r>
        <w:rPr>
          <w:spacing w:val="7"/>
        </w:rPr>
        <w:t xml:space="preserve"> </w:t>
      </w:r>
      <w:r>
        <w:t>with</w:t>
      </w:r>
      <w:r>
        <w:rPr>
          <w:spacing w:val="9"/>
        </w:rPr>
        <w:t xml:space="preserve"> </w:t>
      </w:r>
      <w:r>
        <w:t>specified</w:t>
      </w:r>
      <w:r>
        <w:rPr>
          <w:spacing w:val="8"/>
        </w:rPr>
        <w:t xml:space="preserve"> </w:t>
      </w:r>
      <w:r>
        <w:t>formats,</w:t>
      </w:r>
      <w:r>
        <w:rPr>
          <w:spacing w:val="11"/>
        </w:rPr>
        <w:t xml:space="preserve"> </w:t>
      </w:r>
      <w:r>
        <w:t>allowing</w:t>
      </w:r>
      <w:r>
        <w:rPr>
          <w:spacing w:val="8"/>
        </w:rPr>
        <w:t xml:space="preserve"> </w:t>
      </w:r>
      <w:r>
        <w:t>for</w:t>
      </w:r>
      <w:r>
        <w:rPr>
          <w:spacing w:val="9"/>
        </w:rPr>
        <w:t xml:space="preserve"> </w:t>
      </w:r>
      <w:r>
        <w:t>precise</w:t>
      </w:r>
      <w:r>
        <w:rPr>
          <w:spacing w:val="10"/>
        </w:rPr>
        <w:t xml:space="preserve"> </w:t>
      </w:r>
      <w:r>
        <w:t>control</w:t>
      </w:r>
      <w:r>
        <w:rPr>
          <w:spacing w:val="9"/>
        </w:rPr>
        <w:t xml:space="preserve"> </w:t>
      </w:r>
      <w:r>
        <w:rPr>
          <w:spacing w:val="-4"/>
        </w:rPr>
        <w:t>over</w:t>
      </w:r>
      <w:ins w:id="1935" w:author="Abhiram Arali" w:date="2024-11-13T13:04:00Z">
        <w:r w:rsidR="00291D54">
          <w:rPr>
            <w:spacing w:val="-4"/>
          </w:rPr>
          <w:t xml:space="preserve"> </w:t>
        </w:r>
      </w:ins>
    </w:p>
    <w:p w14:paraId="60376741" w14:textId="1EDC491D" w:rsidR="00721600" w:rsidDel="00325304" w:rsidRDefault="00721600" w:rsidP="00721600">
      <w:pPr>
        <w:spacing w:line="360" w:lineRule="auto"/>
        <w:jc w:val="both"/>
        <w:rPr>
          <w:del w:id="1936" w:author="Abhiram Arali" w:date="2024-11-13T13:04:00Z"/>
        </w:rPr>
        <w:sectPr w:rsidR="00721600" w:rsidDel="00325304">
          <w:pgSz w:w="11910" w:h="16840"/>
          <w:pgMar w:top="1540" w:right="1220" w:bottom="1200" w:left="1220" w:header="758" w:footer="1000" w:gutter="0"/>
          <w:cols w:space="720"/>
        </w:sectPr>
      </w:pPr>
    </w:p>
    <w:p w14:paraId="48811735" w14:textId="77777777" w:rsidR="00721600" w:rsidRDefault="00721600" w:rsidP="001344F1">
      <w:pPr>
        <w:pStyle w:val="NormalBPBHEB"/>
        <w:rPr>
          <w:ins w:id="1937" w:author="Abhiram Arali" w:date="2024-11-13T14:13:00Z"/>
          <w:spacing w:val="-2"/>
        </w:rPr>
      </w:pPr>
      <w:proofErr w:type="gramStart"/>
      <w:r>
        <w:t>how</w:t>
      </w:r>
      <w:proofErr w:type="gramEnd"/>
      <w:r>
        <w:t xml:space="preserve"> data is presented and interpreted. The </w:t>
      </w:r>
      <w:proofErr w:type="spellStart"/>
      <w:r>
        <w:t>printf</w:t>
      </w:r>
      <w:proofErr w:type="spellEnd"/>
      <w:r>
        <w:t xml:space="preserve"> function formats data types as strings according</w:t>
      </w:r>
      <w:r>
        <w:rPr>
          <w:spacing w:val="-11"/>
        </w:rPr>
        <w:t xml:space="preserve"> </w:t>
      </w:r>
      <w:r>
        <w:t>to</w:t>
      </w:r>
      <w:r>
        <w:rPr>
          <w:spacing w:val="-10"/>
        </w:rPr>
        <w:t xml:space="preserve"> </w:t>
      </w:r>
      <w:r>
        <w:t>defined</w:t>
      </w:r>
      <w:r>
        <w:rPr>
          <w:spacing w:val="-11"/>
        </w:rPr>
        <w:t xml:space="preserve"> </w:t>
      </w:r>
      <w:r>
        <w:t>format</w:t>
      </w:r>
      <w:r>
        <w:rPr>
          <w:spacing w:val="-11"/>
        </w:rPr>
        <w:t xml:space="preserve"> </w:t>
      </w:r>
      <w:proofErr w:type="spellStart"/>
      <w:r>
        <w:t>specifiers</w:t>
      </w:r>
      <w:proofErr w:type="spellEnd"/>
      <w:r>
        <w:rPr>
          <w:spacing w:val="-11"/>
        </w:rPr>
        <w:t xml:space="preserve"> </w:t>
      </w:r>
      <w:r>
        <w:t>(like</w:t>
      </w:r>
      <w:r>
        <w:rPr>
          <w:spacing w:val="-11"/>
        </w:rPr>
        <w:t xml:space="preserve"> </w:t>
      </w:r>
      <w:r>
        <w:t>%d</w:t>
      </w:r>
      <w:r>
        <w:rPr>
          <w:spacing w:val="-8"/>
        </w:rPr>
        <w:t xml:space="preserve"> </w:t>
      </w:r>
      <w:r>
        <w:t>for</w:t>
      </w:r>
      <w:r>
        <w:rPr>
          <w:spacing w:val="-11"/>
        </w:rPr>
        <w:t xml:space="preserve"> </w:t>
      </w:r>
      <w:r>
        <w:t>integers</w:t>
      </w:r>
      <w:r>
        <w:rPr>
          <w:spacing w:val="-11"/>
        </w:rPr>
        <w:t xml:space="preserve"> </w:t>
      </w:r>
      <w:r>
        <w:t>and</w:t>
      </w:r>
      <w:r>
        <w:rPr>
          <w:spacing w:val="-11"/>
        </w:rPr>
        <w:t xml:space="preserve"> </w:t>
      </w:r>
      <w:r>
        <w:t>%f</w:t>
      </w:r>
      <w:r>
        <w:rPr>
          <w:spacing w:val="-11"/>
        </w:rPr>
        <w:t xml:space="preserve"> </w:t>
      </w:r>
      <w:r>
        <w:t>for</w:t>
      </w:r>
      <w:r>
        <w:rPr>
          <w:spacing w:val="-12"/>
        </w:rPr>
        <w:t xml:space="preserve"> </w:t>
      </w:r>
      <w:r>
        <w:t>floating-point</w:t>
      </w:r>
      <w:r>
        <w:rPr>
          <w:spacing w:val="-10"/>
        </w:rPr>
        <w:t xml:space="preserve"> </w:t>
      </w:r>
      <w:r>
        <w:t>numbers) to</w:t>
      </w:r>
      <w:r>
        <w:rPr>
          <w:spacing w:val="-5"/>
        </w:rPr>
        <w:t xml:space="preserve"> </w:t>
      </w:r>
      <w:r>
        <w:t>produce</w:t>
      </w:r>
      <w:r>
        <w:rPr>
          <w:spacing w:val="-5"/>
        </w:rPr>
        <w:t xml:space="preserve"> </w:t>
      </w:r>
      <w:r>
        <w:t>human-readable</w:t>
      </w:r>
      <w:r>
        <w:rPr>
          <w:spacing w:val="-6"/>
        </w:rPr>
        <w:t xml:space="preserve"> </w:t>
      </w:r>
      <w:r>
        <w:t>output</w:t>
      </w:r>
      <w:r>
        <w:rPr>
          <w:spacing w:val="-5"/>
        </w:rPr>
        <w:t xml:space="preserve"> </w:t>
      </w:r>
      <w:r>
        <w:t>on</w:t>
      </w:r>
      <w:r>
        <w:rPr>
          <w:spacing w:val="-6"/>
        </w:rPr>
        <w:t xml:space="preserve"> </w:t>
      </w:r>
      <w:r>
        <w:t>the</w:t>
      </w:r>
      <w:r>
        <w:rPr>
          <w:spacing w:val="-4"/>
        </w:rPr>
        <w:t xml:space="preserve"> </w:t>
      </w:r>
      <w:r>
        <w:t>console.</w:t>
      </w:r>
      <w:r>
        <w:rPr>
          <w:spacing w:val="-1"/>
        </w:rPr>
        <w:t xml:space="preserve"> </w:t>
      </w:r>
      <w:r>
        <w:t>Conversely,</w:t>
      </w:r>
      <w:r>
        <w:rPr>
          <w:spacing w:val="-5"/>
        </w:rPr>
        <w:t xml:space="preserve"> </w:t>
      </w:r>
      <w:proofErr w:type="spellStart"/>
      <w:r>
        <w:t>scanf</w:t>
      </w:r>
      <w:proofErr w:type="spellEnd"/>
      <w:r>
        <w:rPr>
          <w:spacing w:val="-3"/>
        </w:rPr>
        <w:t xml:space="preserve"> </w:t>
      </w:r>
      <w:r>
        <w:t>reads</w:t>
      </w:r>
      <w:r>
        <w:rPr>
          <w:spacing w:val="-3"/>
        </w:rPr>
        <w:t xml:space="preserve"> </w:t>
      </w:r>
      <w:r>
        <w:t>input</w:t>
      </w:r>
      <w:r>
        <w:rPr>
          <w:spacing w:val="-5"/>
        </w:rPr>
        <w:t xml:space="preserve"> </w:t>
      </w:r>
      <w:r>
        <w:t>from</w:t>
      </w:r>
      <w:r>
        <w:rPr>
          <w:spacing w:val="-5"/>
        </w:rPr>
        <w:t xml:space="preserve"> </w:t>
      </w:r>
      <w:r>
        <w:t>the</w:t>
      </w:r>
      <w:r>
        <w:rPr>
          <w:spacing w:val="-4"/>
        </w:rPr>
        <w:t xml:space="preserve"> </w:t>
      </w:r>
      <w:r>
        <w:t xml:space="preserve">user and stores it in specified variables, also using format </w:t>
      </w:r>
      <w:proofErr w:type="spellStart"/>
      <w:r>
        <w:t>specifiers</w:t>
      </w:r>
      <w:proofErr w:type="spellEnd"/>
      <w:r>
        <w:t xml:space="preserve"> to correctly interpret the input data types. This capability is essential for effective user interaction and data handling in C </w:t>
      </w:r>
      <w:r>
        <w:rPr>
          <w:spacing w:val="-2"/>
        </w:rPr>
        <w:t>programming.</w:t>
      </w:r>
    </w:p>
    <w:p w14:paraId="1D06D5A9" w14:textId="77777777" w:rsidR="00A36388" w:rsidRDefault="00A36388">
      <w:pPr>
        <w:pStyle w:val="NormalBPBHEB"/>
        <w:pPrChange w:id="1938" w:author="Abhiram Arali" w:date="2024-11-13T14:13:00Z">
          <w:pPr>
            <w:pStyle w:val="BodyText"/>
            <w:spacing w:before="88" w:line="360" w:lineRule="auto"/>
            <w:ind w:left="220" w:right="215"/>
            <w:jc w:val="both"/>
          </w:pPr>
        </w:pPrChange>
      </w:pPr>
    </w:p>
    <w:p w14:paraId="1B6429FE" w14:textId="77777777" w:rsidR="00721600" w:rsidRDefault="00721600">
      <w:pPr>
        <w:pStyle w:val="Heading3BPBHEB"/>
        <w:pPrChange w:id="1939" w:author="Abhiram Arali" w:date="2024-11-13T14:13:00Z">
          <w:pPr>
            <w:pStyle w:val="Heading1"/>
            <w:numPr>
              <w:ilvl w:val="1"/>
              <w:numId w:val="5"/>
            </w:numPr>
            <w:tabs>
              <w:tab w:val="left" w:pos="640"/>
            </w:tabs>
            <w:spacing w:before="161"/>
            <w:ind w:left="640" w:hanging="420"/>
            <w:jc w:val="both"/>
          </w:pPr>
        </w:pPrChange>
      </w:pPr>
      <w:proofErr w:type="spellStart"/>
      <w:proofErr w:type="gramStart"/>
      <w:r>
        <w:t>printf</w:t>
      </w:r>
      <w:proofErr w:type="spellEnd"/>
      <w:r>
        <w:t>()</w:t>
      </w:r>
      <w:proofErr w:type="gramEnd"/>
    </w:p>
    <w:p w14:paraId="6CABB1AA" w14:textId="5E78E1CB" w:rsidR="00721600" w:rsidDel="004439EA" w:rsidRDefault="00721600">
      <w:pPr>
        <w:pStyle w:val="NormalBPBHEB"/>
        <w:rPr>
          <w:del w:id="1940" w:author="Abhiram Arali" w:date="2024-11-13T14:13:00Z"/>
        </w:rPr>
        <w:pPrChange w:id="1941" w:author="Abhiram Arali" w:date="2024-11-13T14:13:00Z">
          <w:pPr>
            <w:pStyle w:val="BodyText"/>
            <w:spacing w:before="21"/>
          </w:pPr>
        </w:pPrChange>
      </w:pPr>
    </w:p>
    <w:p w14:paraId="11CBB009" w14:textId="3275AA45" w:rsidR="00721600" w:rsidRDefault="00721600" w:rsidP="001C1B57">
      <w:pPr>
        <w:pStyle w:val="NormalBPBHEB"/>
        <w:rPr>
          <w:ins w:id="1942" w:author="Abhiram Arali" w:date="2024-11-13T14:13:00Z"/>
          <w:spacing w:val="-2"/>
        </w:rPr>
      </w:pPr>
      <w:del w:id="1943" w:author="Abhiram Arali" w:date="2024-11-13T14:13:00Z">
        <w:r w:rsidDel="0017619F">
          <w:delText>Purpose:</w:delText>
        </w:r>
        <w:r w:rsidDel="0017619F">
          <w:rPr>
            <w:spacing w:val="-4"/>
          </w:rPr>
          <w:delText xml:space="preserve"> </w:delText>
        </w:r>
      </w:del>
      <w:r>
        <w:t>Used</w:t>
      </w:r>
      <w:r>
        <w:rPr>
          <w:spacing w:val="-4"/>
        </w:rPr>
        <w:t xml:space="preserve"> </w:t>
      </w:r>
      <w:r>
        <w:t>to</w:t>
      </w:r>
      <w:r>
        <w:rPr>
          <w:spacing w:val="-4"/>
        </w:rPr>
        <w:t xml:space="preserve"> </w:t>
      </w:r>
      <w:r>
        <w:t>output</w:t>
      </w:r>
      <w:r>
        <w:rPr>
          <w:spacing w:val="-4"/>
        </w:rPr>
        <w:t xml:space="preserve"> </w:t>
      </w:r>
      <w:r>
        <w:t>formatted</w:t>
      </w:r>
      <w:r>
        <w:rPr>
          <w:spacing w:val="-4"/>
        </w:rPr>
        <w:t xml:space="preserve"> </w:t>
      </w:r>
      <w:r>
        <w:t>text</w:t>
      </w:r>
      <w:r>
        <w:rPr>
          <w:spacing w:val="-4"/>
        </w:rPr>
        <w:t xml:space="preserve"> </w:t>
      </w:r>
      <w:r>
        <w:t>to</w:t>
      </w:r>
      <w:r>
        <w:rPr>
          <w:spacing w:val="-4"/>
        </w:rPr>
        <w:t xml:space="preserve"> </w:t>
      </w:r>
      <w:r>
        <w:t>the</w:t>
      </w:r>
      <w:r>
        <w:rPr>
          <w:spacing w:val="-4"/>
        </w:rPr>
        <w:t xml:space="preserve"> </w:t>
      </w:r>
      <w:r>
        <w:t>standard</w:t>
      </w:r>
      <w:r>
        <w:rPr>
          <w:spacing w:val="-4"/>
        </w:rPr>
        <w:t xml:space="preserve"> </w:t>
      </w:r>
      <w:r>
        <w:t>output</w:t>
      </w:r>
      <w:r>
        <w:rPr>
          <w:spacing w:val="-4"/>
        </w:rPr>
        <w:t xml:space="preserve"> </w:t>
      </w:r>
      <w:r>
        <w:t>(usually</w:t>
      </w:r>
      <w:r>
        <w:rPr>
          <w:spacing w:val="-4"/>
        </w:rPr>
        <w:t xml:space="preserve"> </w:t>
      </w:r>
      <w:r>
        <w:t>the</w:t>
      </w:r>
      <w:r>
        <w:rPr>
          <w:spacing w:val="-4"/>
        </w:rPr>
        <w:t xml:space="preserve"> </w:t>
      </w:r>
      <w:r>
        <w:t xml:space="preserve">console). </w:t>
      </w:r>
      <w:r>
        <w:rPr>
          <w:spacing w:val="-2"/>
        </w:rPr>
        <w:t>Syntax:</w:t>
      </w:r>
    </w:p>
    <w:p w14:paraId="0CC74EDE" w14:textId="77777777" w:rsidR="00CB7755" w:rsidRDefault="00CB7755" w:rsidP="00CB7755">
      <w:pPr>
        <w:pStyle w:val="CodeBlockBPBHEB"/>
      </w:pPr>
      <w:moveToRangeStart w:id="1944" w:author="Abhiram Arali" w:date="2024-11-13T14:13:00Z" w:name="move182399651"/>
      <w:proofErr w:type="spellStart"/>
      <w:proofErr w:type="gramStart"/>
      <w:moveTo w:id="1945" w:author="Abhiram Arali" w:date="2024-11-13T14:13:00Z">
        <w:r>
          <w:t>int</w:t>
        </w:r>
        <w:proofErr w:type="spellEnd"/>
        <w:proofErr w:type="gramEnd"/>
        <w:r>
          <w:rPr>
            <w:spacing w:val="-1"/>
          </w:rPr>
          <w:t xml:space="preserve"> </w:t>
        </w:r>
        <w:proofErr w:type="spellStart"/>
        <w:r>
          <w:t>printf</w:t>
        </w:r>
        <w:proofErr w:type="spellEnd"/>
        <w:r>
          <w:t>(</w:t>
        </w:r>
        <w:proofErr w:type="spellStart"/>
        <w:r>
          <w:t>const</w:t>
        </w:r>
        <w:proofErr w:type="spellEnd"/>
        <w:r>
          <w:rPr>
            <w:spacing w:val="-1"/>
          </w:rPr>
          <w:t xml:space="preserve"> </w:t>
        </w:r>
        <w:r>
          <w:t>char</w:t>
        </w:r>
        <w:r>
          <w:rPr>
            <w:spacing w:val="-1"/>
          </w:rPr>
          <w:t xml:space="preserve"> </w:t>
        </w:r>
        <w:r>
          <w:t>*format,</w:t>
        </w:r>
        <w:r>
          <w:rPr>
            <w:spacing w:val="-1"/>
          </w:rPr>
          <w:t xml:space="preserve"> </w:t>
        </w:r>
        <w:r>
          <w:rPr>
            <w:spacing w:val="-2"/>
          </w:rPr>
          <w:t>...);</w:t>
        </w:r>
      </w:moveTo>
    </w:p>
    <w:moveToRangeEnd w:id="1944"/>
    <w:p w14:paraId="7FA98D43" w14:textId="77777777" w:rsidR="00CB7755" w:rsidRDefault="00CB7755">
      <w:pPr>
        <w:pStyle w:val="NormalBPBHEB"/>
        <w:pPrChange w:id="1946" w:author="Abhiram Arali" w:date="2024-11-13T14:13:00Z">
          <w:pPr>
            <w:pStyle w:val="BodyText"/>
            <w:spacing w:after="3" w:line="499" w:lineRule="auto"/>
            <w:ind w:left="220" w:right="606"/>
          </w:pPr>
        </w:pPrChange>
      </w:pPr>
    </w:p>
    <w:p w14:paraId="4E2D04B0" w14:textId="0884B407" w:rsidR="00721600" w:rsidRPr="00C16677" w:rsidDel="00B44396" w:rsidRDefault="00721600" w:rsidP="00721600">
      <w:pPr>
        <w:pStyle w:val="BodyText"/>
        <w:ind w:left="102"/>
        <w:rPr>
          <w:del w:id="1947" w:author="Abhiram Arali" w:date="2024-11-13T14:13:00Z"/>
          <w:b/>
          <w:bCs/>
          <w:sz w:val="20"/>
          <w:rPrChange w:id="1948" w:author="Abhiram Arali" w:date="2024-11-13T14:14:00Z">
            <w:rPr>
              <w:del w:id="1949" w:author="Abhiram Arali" w:date="2024-11-13T14:13:00Z"/>
              <w:sz w:val="20"/>
            </w:rPr>
          </w:rPrChange>
        </w:rPr>
      </w:pPr>
      <w:del w:id="1950" w:author="Abhiram Arali" w:date="2024-11-13T14:13:00Z">
        <w:r w:rsidRPr="00C16677" w:rsidDel="00073462">
          <w:rPr>
            <w:b/>
            <w:bCs/>
            <w:noProof/>
            <w:sz w:val="20"/>
            <w:lang w:val="en-IN" w:eastAsia="en-IN"/>
            <w:rPrChange w:id="1951" w:author="Abhiram Arali" w:date="2024-11-13T14:14:00Z">
              <w:rPr>
                <w:noProof/>
                <w:sz w:val="20"/>
                <w:lang w:val="en-IN" w:eastAsia="en-IN"/>
              </w:rPr>
            </w:rPrChange>
          </w:rPr>
          <mc:AlternateContent>
            <mc:Choice Requires="wps">
              <w:drawing>
                <wp:inline distT="0" distB="0" distL="0" distR="0" wp14:anchorId="7C51377E" wp14:editId="431DFC08">
                  <wp:extent cx="5876290" cy="292735"/>
                  <wp:effectExtent l="9525" t="0" r="635" b="12064"/>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26CB7876" w14:textId="76FD4DF7" w:rsidR="00721600" w:rsidRDefault="00721600">
                              <w:pPr>
                                <w:pStyle w:val="CodeBlockBPBHEB"/>
                                <w:pPrChange w:id="1952" w:author="Abhiram Arali" w:date="2024-11-13T14:13:00Z">
                                  <w:pPr>
                                    <w:pStyle w:val="BodyText"/>
                                    <w:spacing w:before="18"/>
                                    <w:ind w:left="107"/>
                                  </w:pPr>
                                </w:pPrChange>
                              </w:pPr>
                              <w:moveFromRangeStart w:id="1953" w:author="Abhiram Arali" w:date="2024-11-13T14:13:00Z" w:name="move182399651"/>
                              <w:moveFrom w:id="1954" w:author="Abhiram Arali" w:date="2024-11-13T14:13:00Z">
                                <w:r w:rsidDel="00CB7755">
                                  <w:t>int</w:t>
                                </w:r>
                                <w:r w:rsidDel="00CB7755">
                                  <w:rPr>
                                    <w:spacing w:val="-1"/>
                                  </w:rPr>
                                  <w:t xml:space="preserve"> </w:t>
                                </w:r>
                                <w:r w:rsidDel="00CB7755">
                                  <w:t>printf(const</w:t>
                                </w:r>
                                <w:r w:rsidDel="00CB7755">
                                  <w:rPr>
                                    <w:spacing w:val="-1"/>
                                  </w:rPr>
                                  <w:t xml:space="preserve"> </w:t>
                                </w:r>
                                <w:r w:rsidDel="00CB7755">
                                  <w:t>char</w:t>
                                </w:r>
                                <w:r w:rsidDel="00CB7755">
                                  <w:rPr>
                                    <w:spacing w:val="-1"/>
                                  </w:rPr>
                                  <w:t xml:space="preserve"> </w:t>
                                </w:r>
                                <w:r w:rsidDel="00CB7755">
                                  <w:t>*format,</w:t>
                                </w:r>
                                <w:r w:rsidDel="00CB7755">
                                  <w:rPr>
                                    <w:spacing w:val="-1"/>
                                  </w:rPr>
                                  <w:t xml:space="preserve"> </w:t>
                                </w:r>
                                <w:r w:rsidDel="00CB7755">
                                  <w:rPr>
                                    <w:spacing w:val="-2"/>
                                  </w:rPr>
                                  <w:t>...);</w:t>
                                </w:r>
                              </w:moveFrom>
                              <w:moveFromRangeEnd w:id="1953"/>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51377E" id="Textbox 285" o:spid="_x0000_s1103" type="#_x0000_t202" style="width:462.7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" filled="f" strokeweight=".48pt">
                  <v:path arrowok="t"/>
                  <v:textbox inset="0,0,0,0">
                    <w:txbxContent>
                      <w:p w14:paraId="26CB7876" w14:textId="76FD4DF7" w:rsidR="00721600" w:rsidRDefault="00721600">
                        <w:pPr>
                          <w:pStyle w:val="CodeBlockBPBHEB"/>
                          <w:pPrChange w:id="2569" w:author="Abhiram Arali" w:date="2024-11-13T14:13:00Z" w16du:dateUtc="2024-11-13T08:43:00Z">
                            <w:pPr>
                              <w:pStyle w:val="BodyText"/>
                              <w:spacing w:before="18"/>
                              <w:ind w:left="107"/>
                            </w:pPr>
                          </w:pPrChange>
                        </w:pPr>
                        <w:moveFromRangeStart w:id="2570" w:author="Abhiram Arali" w:date="2024-11-13T14:13:00Z" w:name="move182399651"/>
                        <w:moveFrom w:id="2571" w:author="Abhiram Arali" w:date="2024-11-13T14:13:00Z" w16du:dateUtc="2024-11-13T08:43:00Z">
                          <w:r w:rsidDel="00CB7755">
                            <w:t>int</w:t>
                          </w:r>
                          <w:r w:rsidDel="00CB7755">
                            <w:rPr>
                              <w:spacing w:val="-1"/>
                            </w:rPr>
                            <w:t xml:space="preserve"> </w:t>
                          </w:r>
                          <w:r w:rsidDel="00CB7755">
                            <w:t>printf(const</w:t>
                          </w:r>
                          <w:r w:rsidDel="00CB7755">
                            <w:rPr>
                              <w:spacing w:val="-1"/>
                            </w:rPr>
                            <w:t xml:space="preserve"> </w:t>
                          </w:r>
                          <w:r w:rsidDel="00CB7755">
                            <w:t>char</w:t>
                          </w:r>
                          <w:r w:rsidDel="00CB7755">
                            <w:rPr>
                              <w:spacing w:val="-1"/>
                            </w:rPr>
                            <w:t xml:space="preserve"> </w:t>
                          </w:r>
                          <w:r w:rsidDel="00CB7755">
                            <w:t>*format,</w:t>
                          </w:r>
                          <w:r w:rsidDel="00CB7755">
                            <w:rPr>
                              <w:spacing w:val="-1"/>
                            </w:rPr>
                            <w:t xml:space="preserve"> </w:t>
                          </w:r>
                          <w:r w:rsidDel="00CB7755">
                            <w:rPr>
                              <w:spacing w:val="-2"/>
                            </w:rPr>
                            <w:t>...);</w:t>
                          </w:r>
                        </w:moveFrom>
                        <w:moveFromRangeEnd w:id="2570"/>
                      </w:p>
                    </w:txbxContent>
                  </v:textbox>
                  <w10:anchorlock/>
                </v:shape>
              </w:pict>
            </mc:Fallback>
          </mc:AlternateContent>
        </w:r>
      </w:del>
    </w:p>
    <w:p w14:paraId="3019AF5A" w14:textId="77777777" w:rsidR="00721600" w:rsidRDefault="00721600">
      <w:pPr>
        <w:pStyle w:val="NormalBPBHEB"/>
        <w:pPrChange w:id="1955" w:author="Abhiram Arali" w:date="2024-11-13T14:14:00Z">
          <w:pPr>
            <w:pStyle w:val="BodyText"/>
            <w:spacing w:before="125"/>
            <w:ind w:left="220"/>
          </w:pPr>
        </w:pPrChange>
      </w:pPr>
      <w:r w:rsidRPr="00C16677">
        <w:rPr>
          <w:b/>
          <w:bCs/>
          <w:rPrChange w:id="1956" w:author="Abhiram Arali" w:date="2024-11-13T14:14:00Z">
            <w:rPr/>
          </w:rPrChange>
        </w:rPr>
        <w:t>Parameters</w:t>
      </w:r>
      <w:r>
        <w:t>:</w:t>
      </w:r>
    </w:p>
    <w:p w14:paraId="6468DA3F" w14:textId="50306992" w:rsidR="00721600" w:rsidRPr="00276340" w:rsidDel="00E0104B" w:rsidRDefault="00721600" w:rsidP="00721600">
      <w:pPr>
        <w:pStyle w:val="BodyText"/>
        <w:spacing w:before="21"/>
        <w:rPr>
          <w:del w:id="1957" w:author="Abhiram Arali" w:date="2024-11-13T14:14:00Z"/>
          <w:b/>
          <w:bCs/>
          <w:iCs/>
          <w:rPrChange w:id="1958" w:author="Abhiram Arali" w:date="2024-11-13T14:14:00Z">
            <w:rPr>
              <w:del w:id="1959" w:author="Abhiram Arali" w:date="2024-11-13T14:14:00Z"/>
            </w:rPr>
          </w:rPrChange>
        </w:rPr>
      </w:pPr>
    </w:p>
    <w:p w14:paraId="258998D3" w14:textId="4A02670C" w:rsidR="00721600" w:rsidRDefault="00721600">
      <w:pPr>
        <w:pStyle w:val="NormalBPBHEB"/>
        <w:pPrChange w:id="1960" w:author="Abhiram Arali" w:date="2024-11-13T14:14:00Z">
          <w:pPr>
            <w:pStyle w:val="BodyText"/>
            <w:spacing w:line="360" w:lineRule="auto"/>
            <w:ind w:left="220" w:right="216"/>
            <w:jc w:val="both"/>
          </w:pPr>
        </w:pPrChange>
      </w:pPr>
      <w:r w:rsidRPr="00276340">
        <w:rPr>
          <w:b/>
          <w:bCs/>
          <w:iCs/>
          <w:rPrChange w:id="1961" w:author="Abhiram Arali" w:date="2024-11-13T14:14:00Z">
            <w:rPr>
              <w:i/>
            </w:rPr>
          </w:rPrChange>
        </w:rPr>
        <w:t>Format</w:t>
      </w:r>
      <w:r>
        <w:rPr>
          <w:i/>
        </w:rPr>
        <w:t>:</w:t>
      </w:r>
      <w:r>
        <w:rPr>
          <w:i/>
          <w:spacing w:val="-15"/>
        </w:rPr>
        <w:t xml:space="preserve"> </w:t>
      </w:r>
      <w:r>
        <w:t>A</w:t>
      </w:r>
      <w:r>
        <w:rPr>
          <w:spacing w:val="-15"/>
        </w:rPr>
        <w:t xml:space="preserve"> </w:t>
      </w:r>
      <w:r>
        <w:t>format</w:t>
      </w:r>
      <w:r>
        <w:rPr>
          <w:spacing w:val="-15"/>
        </w:rPr>
        <w:t xml:space="preserve"> </w:t>
      </w:r>
      <w:r>
        <w:t>string</w:t>
      </w:r>
      <w:r>
        <w:rPr>
          <w:spacing w:val="-15"/>
        </w:rPr>
        <w:t xml:space="preserve"> </w:t>
      </w:r>
      <w:r>
        <w:t>that</w:t>
      </w:r>
      <w:r>
        <w:rPr>
          <w:spacing w:val="-15"/>
        </w:rPr>
        <w:t xml:space="preserve"> </w:t>
      </w:r>
      <w:r>
        <w:t>specifies</w:t>
      </w:r>
      <w:r>
        <w:rPr>
          <w:spacing w:val="-15"/>
        </w:rPr>
        <w:t xml:space="preserve"> </w:t>
      </w:r>
      <w:r>
        <w:t>how</w:t>
      </w:r>
      <w:r>
        <w:rPr>
          <w:spacing w:val="-15"/>
        </w:rPr>
        <w:t xml:space="preserve"> </w:t>
      </w:r>
      <w:r>
        <w:t>to</w:t>
      </w:r>
      <w:r>
        <w:rPr>
          <w:spacing w:val="-14"/>
        </w:rPr>
        <w:t xml:space="preserve"> </w:t>
      </w:r>
      <w:r>
        <w:t>format</w:t>
      </w:r>
      <w:r>
        <w:rPr>
          <w:spacing w:val="-15"/>
        </w:rPr>
        <w:t xml:space="preserve"> </w:t>
      </w:r>
      <w:r>
        <w:t>the</w:t>
      </w:r>
      <w:r>
        <w:rPr>
          <w:spacing w:val="-15"/>
        </w:rPr>
        <w:t xml:space="preserve"> </w:t>
      </w:r>
      <w:r>
        <w:t>output.</w:t>
      </w:r>
      <w:r>
        <w:rPr>
          <w:spacing w:val="-15"/>
        </w:rPr>
        <w:t xml:space="preserve"> </w:t>
      </w:r>
      <w:r>
        <w:t>It</w:t>
      </w:r>
      <w:r>
        <w:rPr>
          <w:spacing w:val="-15"/>
        </w:rPr>
        <w:t xml:space="preserve"> </w:t>
      </w:r>
      <w:r>
        <w:t>can</w:t>
      </w:r>
      <w:r>
        <w:rPr>
          <w:spacing w:val="-13"/>
        </w:rPr>
        <w:t xml:space="preserve"> </w:t>
      </w:r>
      <w:r>
        <w:t>contain</w:t>
      </w:r>
      <w:r>
        <w:rPr>
          <w:spacing w:val="-14"/>
        </w:rPr>
        <w:t xml:space="preserve"> </w:t>
      </w:r>
      <w:r>
        <w:t>format</w:t>
      </w:r>
      <w:r>
        <w:rPr>
          <w:spacing w:val="-15"/>
        </w:rPr>
        <w:t xml:space="preserve"> </w:t>
      </w:r>
      <w:proofErr w:type="spellStart"/>
      <w:r>
        <w:t>specifiers</w:t>
      </w:r>
      <w:proofErr w:type="spellEnd"/>
      <w:r>
        <w:t xml:space="preserve"> (e.g., %d, %f, %s) that determine how subsequent arguments are displayed. Additional arguments </w:t>
      </w:r>
      <w:del w:id="1962" w:author="Abhiram Arali" w:date="2024-11-13T14:14:00Z">
        <w:r w:rsidDel="001561DE">
          <w:delText xml:space="preserve">that </w:delText>
        </w:r>
      </w:del>
      <w:r>
        <w:t>will be formatted according to the format string.</w:t>
      </w:r>
    </w:p>
    <w:p w14:paraId="2AB8ACBF" w14:textId="77777777" w:rsidR="00721600" w:rsidRDefault="00721600">
      <w:pPr>
        <w:pStyle w:val="NormalBPBHEB"/>
        <w:pPrChange w:id="1963" w:author="Abhiram Arali" w:date="2024-11-13T14:39:00Z">
          <w:pPr>
            <w:spacing w:before="163"/>
            <w:ind w:left="220"/>
            <w:jc w:val="both"/>
          </w:pPr>
        </w:pPrChange>
      </w:pPr>
      <w:r>
        <w:t>Example</w:t>
      </w:r>
      <w:r>
        <w:rPr>
          <w:spacing w:val="-2"/>
        </w:rPr>
        <w:t xml:space="preserve"> </w:t>
      </w:r>
      <w:r>
        <w:t>of</w:t>
      </w:r>
      <w:r>
        <w:rPr>
          <w:spacing w:val="-1"/>
        </w:rPr>
        <w:t xml:space="preserve"> </w:t>
      </w:r>
      <w:proofErr w:type="spellStart"/>
      <w:proofErr w:type="gramStart"/>
      <w:r>
        <w:rPr>
          <w:spacing w:val="-2"/>
        </w:rPr>
        <w:t>printf</w:t>
      </w:r>
      <w:proofErr w:type="spellEnd"/>
      <w:r>
        <w:rPr>
          <w:spacing w:val="-2"/>
        </w:rPr>
        <w:t>(</w:t>
      </w:r>
      <w:proofErr w:type="gramEnd"/>
      <w:r>
        <w:rPr>
          <w:spacing w:val="-2"/>
        </w:rPr>
        <w:t>):</w:t>
      </w:r>
    </w:p>
    <w:p w14:paraId="25B4E0E7" w14:textId="77777777" w:rsidR="00231EFD" w:rsidRDefault="00231EFD" w:rsidP="00231EFD">
      <w:pPr>
        <w:pStyle w:val="CodeBlockBPBHEB"/>
      </w:pPr>
      <w:moveToRangeStart w:id="1964" w:author="Abhiram Arali" w:date="2024-11-13T14:40:00Z" w:name="move182401233"/>
      <w:moveTo w:id="1965" w:author="Abhiram Arali" w:date="2024-11-13T14:40: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2724C075" w14:textId="77777777" w:rsidR="00231EFD" w:rsidRDefault="00231EFD" w:rsidP="00231EFD">
      <w:pPr>
        <w:pStyle w:val="CodeBlockBPBHEB"/>
      </w:pPr>
      <w:proofErr w:type="spellStart"/>
      <w:proofErr w:type="gramStart"/>
      <w:moveTo w:id="1966" w:author="Abhiram Arali" w:date="2024-11-13T14:40:00Z">
        <w:r>
          <w:t>int</w:t>
        </w:r>
        <w:proofErr w:type="spellEnd"/>
        <w:proofErr w:type="gramEnd"/>
        <w:r>
          <w:rPr>
            <w:spacing w:val="-1"/>
          </w:rPr>
          <w:t xml:space="preserve"> </w:t>
        </w:r>
        <w:r>
          <w:t>age</w:t>
        </w:r>
        <w:r>
          <w:rPr>
            <w:spacing w:val="-1"/>
          </w:rPr>
          <w:t xml:space="preserve"> </w:t>
        </w:r>
        <w:r>
          <w:t>=</w:t>
        </w:r>
        <w:r>
          <w:rPr>
            <w:spacing w:val="-1"/>
          </w:rPr>
          <w:t xml:space="preserve"> </w:t>
        </w:r>
        <w:r>
          <w:rPr>
            <w:spacing w:val="-5"/>
          </w:rPr>
          <w:t>25;</w:t>
        </w:r>
      </w:moveTo>
    </w:p>
    <w:p w14:paraId="47F8075E" w14:textId="77777777" w:rsidR="00231EFD" w:rsidRDefault="00231EFD" w:rsidP="00231EFD">
      <w:pPr>
        <w:pStyle w:val="CodeBlockBPBHEB"/>
      </w:pPr>
    </w:p>
    <w:p w14:paraId="113F8A33" w14:textId="77777777" w:rsidR="00231EFD" w:rsidRDefault="00231EFD" w:rsidP="00231EFD">
      <w:pPr>
        <w:pStyle w:val="CodeBlockBPBHEB"/>
      </w:pPr>
      <w:proofErr w:type="gramStart"/>
      <w:moveTo w:id="1967" w:author="Abhiram Arali" w:date="2024-11-13T14:40:00Z">
        <w:r>
          <w:t>float</w:t>
        </w:r>
        <w:proofErr w:type="gramEnd"/>
        <w:r>
          <w:t xml:space="preserve"> height = 5.9;</w:t>
        </w:r>
        <w:r>
          <w:rPr>
            <w:spacing w:val="40"/>
          </w:rPr>
          <w:t xml:space="preserve"> </w:t>
        </w:r>
        <w:r>
          <w:t>char</w:t>
        </w:r>
        <w:r>
          <w:rPr>
            <w:spacing w:val="-14"/>
          </w:rPr>
          <w:t xml:space="preserve"> </w:t>
        </w:r>
        <w:r>
          <w:t>name[]</w:t>
        </w:r>
        <w:r>
          <w:rPr>
            <w:spacing w:val="-14"/>
          </w:rPr>
          <w:t xml:space="preserve"> </w:t>
        </w:r>
        <w:r>
          <w:t>=</w:t>
        </w:r>
        <w:r>
          <w:rPr>
            <w:spacing w:val="-14"/>
          </w:rPr>
          <w:t xml:space="preserve"> </w:t>
        </w:r>
        <w:r>
          <w:t>"Alice";</w:t>
        </w:r>
      </w:moveTo>
    </w:p>
    <w:p w14:paraId="4DA59354" w14:textId="77777777" w:rsidR="00231EFD" w:rsidRDefault="00231EFD" w:rsidP="00231EFD">
      <w:pPr>
        <w:pStyle w:val="CodeBlockBPBHEB"/>
      </w:pPr>
      <w:moveTo w:id="1968" w:author="Abhiram Arali" w:date="2024-11-13T14:40:00Z">
        <w:r>
          <w:t xml:space="preserve">// Using </w:t>
        </w:r>
        <w:proofErr w:type="spellStart"/>
        <w:r>
          <w:t>printf</w:t>
        </w:r>
        <w:proofErr w:type="spellEnd"/>
        <w:r>
          <w:t xml:space="preserve"> to format output </w:t>
        </w:r>
        <w:proofErr w:type="spellStart"/>
        <w:proofErr w:type="gramStart"/>
        <w:r>
          <w:t>printf</w:t>
        </w:r>
        <w:proofErr w:type="spellEnd"/>
        <w:r>
          <w:t>(</w:t>
        </w:r>
        <w:proofErr w:type="gramEnd"/>
        <w:r>
          <w:t xml:space="preserve">"Name: %s\n", name); </w:t>
        </w:r>
        <w:proofErr w:type="spellStart"/>
        <w:r>
          <w:t>printf</w:t>
        </w:r>
        <w:proofErr w:type="spellEnd"/>
        <w:r>
          <w:t xml:space="preserve">("Age: %d\n", age); </w:t>
        </w:r>
        <w:proofErr w:type="spellStart"/>
        <w:r>
          <w:t>printf</w:t>
        </w:r>
        <w:proofErr w:type="spellEnd"/>
        <w:r>
          <w:t>("Height:</w:t>
        </w:r>
        <w:r>
          <w:rPr>
            <w:spacing w:val="-12"/>
          </w:rPr>
          <w:t xml:space="preserve"> </w:t>
        </w:r>
        <w:r>
          <w:t>%.1f</w:t>
        </w:r>
        <w:r>
          <w:rPr>
            <w:spacing w:val="-12"/>
          </w:rPr>
          <w:t xml:space="preserve"> </w:t>
        </w:r>
        <w:r>
          <w:t>feet\n",</w:t>
        </w:r>
        <w:r>
          <w:rPr>
            <w:spacing w:val="-12"/>
          </w:rPr>
          <w:t xml:space="preserve"> </w:t>
        </w:r>
        <w:r>
          <w:t>height); return 0;</w:t>
        </w:r>
      </w:moveTo>
    </w:p>
    <w:p w14:paraId="6411DE52" w14:textId="77777777" w:rsidR="00231EFD" w:rsidRDefault="00231EFD" w:rsidP="00231EFD">
      <w:pPr>
        <w:pStyle w:val="CodeBlockBPBHEB"/>
        <w:rPr>
          <w:sz w:val="24"/>
        </w:rPr>
      </w:pPr>
      <w:moveTo w:id="1969" w:author="Abhiram Arali" w:date="2024-11-13T14:40:00Z">
        <w:r>
          <w:rPr>
            <w:spacing w:val="-10"/>
            <w:sz w:val="24"/>
          </w:rPr>
          <w:t>}</w:t>
        </w:r>
      </w:moveTo>
    </w:p>
    <w:moveToRangeEnd w:id="1964"/>
    <w:p w14:paraId="09C7E9EA" w14:textId="721479F9" w:rsidR="00721600" w:rsidRDefault="00721600">
      <w:pPr>
        <w:pStyle w:val="NormalBPBHEB"/>
        <w:rPr>
          <w:sz w:val="20"/>
        </w:rPr>
        <w:pPrChange w:id="1970" w:author="Abhiram Arali" w:date="2024-11-13T14:40:00Z">
          <w:pPr>
            <w:pStyle w:val="BodyText"/>
            <w:spacing w:before="47"/>
          </w:pPr>
        </w:pPrChange>
      </w:pPr>
      <w:del w:id="1971" w:author="Abhiram Arali" w:date="2024-11-13T14:40:00Z">
        <w:r w:rsidDel="00231EFD">
          <w:rPr>
            <w:noProof/>
            <w:lang w:val="en-IN" w:eastAsia="en-IN"/>
            <w:rPrChange w:id="1972" w:author="Unknown">
              <w:rPr>
                <w:noProof/>
                <w:lang w:val="en-IN" w:eastAsia="en-IN"/>
              </w:rPr>
            </w:rPrChange>
          </w:rPr>
          <mc:AlternateContent>
            <mc:Choice Requires="wps">
              <w:drawing>
                <wp:anchor distT="0" distB="0" distL="0" distR="0" simplePos="0" relativeHeight="251682816" behindDoc="1" locked="0" layoutInCell="1" allowOverlap="1" wp14:anchorId="4D5DDF9E" wp14:editId="1698394D">
                  <wp:simplePos x="0" y="0"/>
                  <wp:positionH relativeFrom="page">
                    <wp:posOffset>843076</wp:posOffset>
                  </wp:positionH>
                  <wp:positionV relativeFrom="paragraph">
                    <wp:posOffset>194295</wp:posOffset>
                  </wp:positionV>
                  <wp:extent cx="5876290" cy="3935729"/>
                  <wp:effectExtent l="0" t="0" r="0" b="0"/>
                  <wp:wrapTopAndBottom/>
                  <wp:docPr id="286" name="Text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935729"/>
                          </a:xfrm>
                          <a:prstGeom prst="rect">
                            <a:avLst/>
                          </a:prstGeom>
                          <a:ln w="6096">
                            <a:solidFill>
                              <a:srgbClr val="000000"/>
                            </a:solidFill>
                            <a:prstDash val="solid"/>
                          </a:ln>
                        </wps:spPr>
                        <wps:txbx>
                          <w:txbxContent>
                            <w:p w14:paraId="2DA9CC66" w14:textId="0292A15A" w:rsidR="00721600" w:rsidDel="00231EFD" w:rsidRDefault="00721600">
                              <w:pPr>
                                <w:pStyle w:val="CodeBlockBPBHEB"/>
                                <w:pPrChange w:id="1973" w:author="Abhiram Arali" w:date="2024-11-13T14:40:00Z">
                                  <w:pPr>
                                    <w:pStyle w:val="BodyText"/>
                                    <w:spacing w:before="18" w:line="496" w:lineRule="auto"/>
                                    <w:ind w:left="107" w:right="7328"/>
                                  </w:pPr>
                                </w:pPrChange>
                              </w:pPr>
                              <w:moveFromRangeStart w:id="1974" w:author="Abhiram Arali" w:date="2024-11-13T14:40:00Z" w:name="move182401233"/>
                              <w:moveFrom w:id="1975" w:author="Abhiram Arali" w:date="2024-11-13T14:40:00Z">
                                <w:r w:rsidDel="00231EFD">
                                  <w:t>#include</w:t>
                                </w:r>
                                <w:r w:rsidDel="00231EFD">
                                  <w:rPr>
                                    <w:spacing w:val="-15"/>
                                  </w:rPr>
                                  <w:t xml:space="preserve"> </w:t>
                                </w:r>
                                <w:r w:rsidDel="00231EFD">
                                  <w:t>&lt;stdio.h&gt; int main() {</w:t>
                                </w:r>
                              </w:moveFrom>
                            </w:p>
                            <w:p w14:paraId="66133DD8" w14:textId="713C7698" w:rsidR="00721600" w:rsidDel="00231EFD" w:rsidRDefault="00721600">
                              <w:pPr>
                                <w:pStyle w:val="CodeBlockBPBHEB"/>
                                <w:pPrChange w:id="1976" w:author="Abhiram Arali" w:date="2024-11-13T14:40:00Z">
                                  <w:pPr>
                                    <w:pStyle w:val="BodyText"/>
                                    <w:spacing w:before="5"/>
                                    <w:ind w:left="347"/>
                                  </w:pPr>
                                </w:pPrChange>
                              </w:pPr>
                              <w:moveFrom w:id="1977" w:author="Abhiram Arali" w:date="2024-11-13T14:40:00Z">
                                <w:r w:rsidDel="00231EFD">
                                  <w:t>int</w:t>
                                </w:r>
                                <w:r w:rsidDel="00231EFD">
                                  <w:rPr>
                                    <w:spacing w:val="-1"/>
                                  </w:rPr>
                                  <w:t xml:space="preserve"> </w:t>
                                </w:r>
                                <w:r w:rsidDel="00231EFD">
                                  <w:t>age</w:t>
                                </w:r>
                                <w:r w:rsidDel="00231EFD">
                                  <w:rPr>
                                    <w:spacing w:val="-1"/>
                                  </w:rPr>
                                  <w:t xml:space="preserve"> </w:t>
                                </w:r>
                                <w:r w:rsidDel="00231EFD">
                                  <w:t>=</w:t>
                                </w:r>
                                <w:r w:rsidDel="00231EFD">
                                  <w:rPr>
                                    <w:spacing w:val="-1"/>
                                  </w:rPr>
                                  <w:t xml:space="preserve"> </w:t>
                                </w:r>
                                <w:r w:rsidDel="00231EFD">
                                  <w:rPr>
                                    <w:spacing w:val="-5"/>
                                  </w:rPr>
                                  <w:t>25;</w:t>
                                </w:r>
                              </w:moveFrom>
                            </w:p>
                            <w:p w14:paraId="0B386AAD" w14:textId="379E9EFA" w:rsidR="00721600" w:rsidDel="00231EFD" w:rsidRDefault="00721600">
                              <w:pPr>
                                <w:pStyle w:val="CodeBlockBPBHEB"/>
                                <w:pPrChange w:id="1978" w:author="Abhiram Arali" w:date="2024-11-13T14:40:00Z">
                                  <w:pPr>
                                    <w:pStyle w:val="BodyText"/>
                                    <w:spacing w:before="21"/>
                                  </w:pPr>
                                </w:pPrChange>
                              </w:pPr>
                            </w:p>
                            <w:p w14:paraId="0E613535" w14:textId="16BCF7F9" w:rsidR="00721600" w:rsidDel="00231EFD" w:rsidRDefault="00721600">
                              <w:pPr>
                                <w:pStyle w:val="CodeBlockBPBHEB"/>
                                <w:pPrChange w:id="1979" w:author="Abhiram Arali" w:date="2024-11-13T14:40:00Z">
                                  <w:pPr>
                                    <w:pStyle w:val="BodyText"/>
                                    <w:spacing w:line="499" w:lineRule="auto"/>
                                    <w:ind w:left="347" w:right="6707"/>
                                  </w:pPr>
                                </w:pPrChange>
                              </w:pPr>
                              <w:moveFrom w:id="1980" w:author="Abhiram Arali" w:date="2024-11-13T14:40:00Z">
                                <w:r w:rsidDel="00231EFD">
                                  <w:t>float height = 5.9;</w:t>
                                </w:r>
                                <w:r w:rsidDel="00231EFD">
                                  <w:rPr>
                                    <w:spacing w:val="40"/>
                                  </w:rPr>
                                  <w:t xml:space="preserve"> </w:t>
                                </w:r>
                                <w:r w:rsidDel="00231EFD">
                                  <w:t>char</w:t>
                                </w:r>
                                <w:r w:rsidDel="00231EFD">
                                  <w:rPr>
                                    <w:spacing w:val="-14"/>
                                  </w:rPr>
                                  <w:t xml:space="preserve"> </w:t>
                                </w:r>
                                <w:r w:rsidDel="00231EFD">
                                  <w:t>name[]</w:t>
                                </w:r>
                                <w:r w:rsidDel="00231EFD">
                                  <w:rPr>
                                    <w:spacing w:val="-14"/>
                                  </w:rPr>
                                  <w:t xml:space="preserve"> </w:t>
                                </w:r>
                                <w:r w:rsidDel="00231EFD">
                                  <w:t>=</w:t>
                                </w:r>
                                <w:r w:rsidDel="00231EFD">
                                  <w:rPr>
                                    <w:spacing w:val="-14"/>
                                  </w:rPr>
                                  <w:t xml:space="preserve"> </w:t>
                                </w:r>
                                <w:r w:rsidDel="00231EFD">
                                  <w:t>"Alice";</w:t>
                                </w:r>
                              </w:moveFrom>
                            </w:p>
                            <w:p w14:paraId="4242FB3C" w14:textId="02648769" w:rsidR="00721600" w:rsidDel="00231EFD" w:rsidRDefault="00721600">
                              <w:pPr>
                                <w:pStyle w:val="CodeBlockBPBHEB"/>
                                <w:pPrChange w:id="1981" w:author="Abhiram Arali" w:date="2024-11-13T14:40:00Z">
                                  <w:pPr>
                                    <w:pStyle w:val="BodyText"/>
                                    <w:spacing w:line="499" w:lineRule="auto"/>
                                    <w:ind w:left="347" w:right="5044"/>
                                  </w:pPr>
                                </w:pPrChange>
                              </w:pPr>
                              <w:moveFrom w:id="1982" w:author="Abhiram Arali" w:date="2024-11-13T14:40:00Z">
                                <w:r w:rsidDel="00231EFD">
                                  <w:t>// Using printf to format output printf("Name: %s\n", name); printf("Age: %d\n", age); printf("Height:</w:t>
                                </w:r>
                                <w:r w:rsidDel="00231EFD">
                                  <w:rPr>
                                    <w:spacing w:val="-12"/>
                                  </w:rPr>
                                  <w:t xml:space="preserve"> </w:t>
                                </w:r>
                                <w:r w:rsidDel="00231EFD">
                                  <w:t>%.1f</w:t>
                                </w:r>
                                <w:r w:rsidDel="00231EFD">
                                  <w:rPr>
                                    <w:spacing w:val="-12"/>
                                  </w:rPr>
                                  <w:t xml:space="preserve"> </w:t>
                                </w:r>
                                <w:r w:rsidDel="00231EFD">
                                  <w:t>feet\n",</w:t>
                                </w:r>
                                <w:r w:rsidDel="00231EFD">
                                  <w:rPr>
                                    <w:spacing w:val="-12"/>
                                  </w:rPr>
                                  <w:t xml:space="preserve"> </w:t>
                                </w:r>
                                <w:r w:rsidDel="00231EFD">
                                  <w:t>height); return 0;</w:t>
                                </w:r>
                              </w:moveFrom>
                            </w:p>
                            <w:p w14:paraId="1EAD037E" w14:textId="65AB6B68" w:rsidR="00721600" w:rsidRDefault="00721600">
                              <w:pPr>
                                <w:pStyle w:val="CodeBlockBPBHEB"/>
                                <w:rPr>
                                  <w:sz w:val="24"/>
                                </w:rPr>
                                <w:pPrChange w:id="1983" w:author="Abhiram Arali" w:date="2024-11-13T14:40:00Z">
                                  <w:pPr>
                                    <w:ind w:left="107"/>
                                  </w:pPr>
                                </w:pPrChange>
                              </w:pPr>
                              <w:moveFrom w:id="1984" w:author="Abhiram Arali" w:date="2024-11-13T14:40:00Z">
                                <w:r w:rsidDel="00231EFD">
                                  <w:rPr>
                                    <w:spacing w:val="-10"/>
                                    <w:sz w:val="24"/>
                                  </w:rPr>
                                  <w:t>}</w:t>
                                </w:r>
                              </w:moveFrom>
                              <w:moveFromRangeEnd w:id="1974"/>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5DDF9E" id="Textbox 286" o:spid="_x0000_s1104" type="#_x0000_t202" style="position:absolute;left:0;text-align:left;margin-left:66.4pt;margin-top:15.3pt;width:462.7pt;height:309.9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" filled="f" strokeweight=".48pt">
                  <v:path arrowok="t"/>
                  <v:textbox inset="0,0,0,0">
                    <w:txbxContent>
                      <w:p w14:paraId="2DA9CC66" w14:textId="0292A15A" w:rsidR="00721600" w:rsidDel="00231EFD" w:rsidRDefault="00721600" w:rsidP="00231EFD">
                        <w:pPr>
                          <w:pStyle w:val="CodeBlockBPBHEB"/>
                          <w:rPr>
                            <w:moveFrom w:id="2612" w:author="Abhiram Arali" w:date="2024-11-13T14:40:00Z" w16du:dateUtc="2024-11-13T09:10:00Z"/>
                          </w:rPr>
                          <w:pPrChange w:id="2613" w:author="Abhiram Arali" w:date="2024-11-13T14:40:00Z" w16du:dateUtc="2024-11-13T09:10:00Z">
                            <w:pPr>
                              <w:pStyle w:val="BodyText"/>
                              <w:spacing w:before="18" w:line="496" w:lineRule="auto"/>
                              <w:ind w:left="107" w:right="7328"/>
                            </w:pPr>
                          </w:pPrChange>
                        </w:pPr>
                        <w:moveFromRangeStart w:id="2614" w:author="Abhiram Arali" w:date="2024-11-13T14:40:00Z" w:name="move182401233"/>
                        <w:moveFrom w:id="2615" w:author="Abhiram Arali" w:date="2024-11-13T14:40:00Z" w16du:dateUtc="2024-11-13T09:10:00Z">
                          <w:r w:rsidDel="00231EFD">
                            <w:t>#include</w:t>
                          </w:r>
                          <w:r w:rsidDel="00231EFD">
                            <w:rPr>
                              <w:spacing w:val="-15"/>
                            </w:rPr>
                            <w:t xml:space="preserve"> </w:t>
                          </w:r>
                          <w:r w:rsidDel="00231EFD">
                            <w:t>&lt;stdio.h&gt; int main() {</w:t>
                          </w:r>
                        </w:moveFrom>
                      </w:p>
                      <w:p w14:paraId="66133DD8" w14:textId="713C7698" w:rsidR="00721600" w:rsidDel="00231EFD" w:rsidRDefault="00721600" w:rsidP="00231EFD">
                        <w:pPr>
                          <w:pStyle w:val="CodeBlockBPBHEB"/>
                          <w:rPr>
                            <w:moveFrom w:id="2616" w:author="Abhiram Arali" w:date="2024-11-13T14:40:00Z" w16du:dateUtc="2024-11-13T09:10:00Z"/>
                          </w:rPr>
                          <w:pPrChange w:id="2617" w:author="Abhiram Arali" w:date="2024-11-13T14:40:00Z" w16du:dateUtc="2024-11-13T09:10:00Z">
                            <w:pPr>
                              <w:pStyle w:val="BodyText"/>
                              <w:spacing w:before="5"/>
                              <w:ind w:left="347"/>
                            </w:pPr>
                          </w:pPrChange>
                        </w:pPr>
                        <w:moveFrom w:id="2618" w:author="Abhiram Arali" w:date="2024-11-13T14:40:00Z" w16du:dateUtc="2024-11-13T09:10:00Z">
                          <w:r w:rsidDel="00231EFD">
                            <w:t>int</w:t>
                          </w:r>
                          <w:r w:rsidDel="00231EFD">
                            <w:rPr>
                              <w:spacing w:val="-1"/>
                            </w:rPr>
                            <w:t xml:space="preserve"> </w:t>
                          </w:r>
                          <w:r w:rsidDel="00231EFD">
                            <w:t>age</w:t>
                          </w:r>
                          <w:r w:rsidDel="00231EFD">
                            <w:rPr>
                              <w:spacing w:val="-1"/>
                            </w:rPr>
                            <w:t xml:space="preserve"> </w:t>
                          </w:r>
                          <w:r w:rsidDel="00231EFD">
                            <w:t>=</w:t>
                          </w:r>
                          <w:r w:rsidDel="00231EFD">
                            <w:rPr>
                              <w:spacing w:val="-1"/>
                            </w:rPr>
                            <w:t xml:space="preserve"> </w:t>
                          </w:r>
                          <w:r w:rsidDel="00231EFD">
                            <w:rPr>
                              <w:spacing w:val="-5"/>
                            </w:rPr>
                            <w:t>25;</w:t>
                          </w:r>
                        </w:moveFrom>
                      </w:p>
                      <w:p w14:paraId="0B386AAD" w14:textId="379E9EFA" w:rsidR="00721600" w:rsidDel="00231EFD" w:rsidRDefault="00721600" w:rsidP="00231EFD">
                        <w:pPr>
                          <w:pStyle w:val="CodeBlockBPBHEB"/>
                          <w:rPr>
                            <w:moveFrom w:id="2619" w:author="Abhiram Arali" w:date="2024-11-13T14:40:00Z" w16du:dateUtc="2024-11-13T09:10:00Z"/>
                          </w:rPr>
                          <w:pPrChange w:id="2620" w:author="Abhiram Arali" w:date="2024-11-13T14:40:00Z" w16du:dateUtc="2024-11-13T09:10:00Z">
                            <w:pPr>
                              <w:pStyle w:val="BodyText"/>
                              <w:spacing w:before="21"/>
                            </w:pPr>
                          </w:pPrChange>
                        </w:pPr>
                      </w:p>
                      <w:p w14:paraId="0E613535" w14:textId="16BCF7F9" w:rsidR="00721600" w:rsidDel="00231EFD" w:rsidRDefault="00721600" w:rsidP="00231EFD">
                        <w:pPr>
                          <w:pStyle w:val="CodeBlockBPBHEB"/>
                          <w:rPr>
                            <w:moveFrom w:id="2621" w:author="Abhiram Arali" w:date="2024-11-13T14:40:00Z" w16du:dateUtc="2024-11-13T09:10:00Z"/>
                          </w:rPr>
                          <w:pPrChange w:id="2622" w:author="Abhiram Arali" w:date="2024-11-13T14:40:00Z" w16du:dateUtc="2024-11-13T09:10:00Z">
                            <w:pPr>
                              <w:pStyle w:val="BodyText"/>
                              <w:spacing w:line="499" w:lineRule="auto"/>
                              <w:ind w:left="347" w:right="6707"/>
                            </w:pPr>
                          </w:pPrChange>
                        </w:pPr>
                        <w:moveFrom w:id="2623" w:author="Abhiram Arali" w:date="2024-11-13T14:40:00Z" w16du:dateUtc="2024-11-13T09:10:00Z">
                          <w:r w:rsidDel="00231EFD">
                            <w:t>float height = 5.9;</w:t>
                          </w:r>
                          <w:r w:rsidDel="00231EFD">
                            <w:rPr>
                              <w:spacing w:val="40"/>
                            </w:rPr>
                            <w:t xml:space="preserve"> </w:t>
                          </w:r>
                          <w:r w:rsidDel="00231EFD">
                            <w:t>char</w:t>
                          </w:r>
                          <w:r w:rsidDel="00231EFD">
                            <w:rPr>
                              <w:spacing w:val="-14"/>
                            </w:rPr>
                            <w:t xml:space="preserve"> </w:t>
                          </w:r>
                          <w:r w:rsidDel="00231EFD">
                            <w:t>name[]</w:t>
                          </w:r>
                          <w:r w:rsidDel="00231EFD">
                            <w:rPr>
                              <w:spacing w:val="-14"/>
                            </w:rPr>
                            <w:t xml:space="preserve"> </w:t>
                          </w:r>
                          <w:r w:rsidDel="00231EFD">
                            <w:t>=</w:t>
                          </w:r>
                          <w:r w:rsidDel="00231EFD">
                            <w:rPr>
                              <w:spacing w:val="-14"/>
                            </w:rPr>
                            <w:t xml:space="preserve"> </w:t>
                          </w:r>
                          <w:r w:rsidDel="00231EFD">
                            <w:t>"Alice";</w:t>
                          </w:r>
                        </w:moveFrom>
                      </w:p>
                      <w:p w14:paraId="4242FB3C" w14:textId="02648769" w:rsidR="00721600" w:rsidDel="00231EFD" w:rsidRDefault="00721600" w:rsidP="00231EFD">
                        <w:pPr>
                          <w:pStyle w:val="CodeBlockBPBHEB"/>
                          <w:rPr>
                            <w:moveFrom w:id="2624" w:author="Abhiram Arali" w:date="2024-11-13T14:40:00Z" w16du:dateUtc="2024-11-13T09:10:00Z"/>
                          </w:rPr>
                          <w:pPrChange w:id="2625" w:author="Abhiram Arali" w:date="2024-11-13T14:40:00Z" w16du:dateUtc="2024-11-13T09:10:00Z">
                            <w:pPr>
                              <w:pStyle w:val="BodyText"/>
                              <w:spacing w:line="499" w:lineRule="auto"/>
                              <w:ind w:left="347" w:right="5044"/>
                            </w:pPr>
                          </w:pPrChange>
                        </w:pPr>
                        <w:moveFrom w:id="2626" w:author="Abhiram Arali" w:date="2024-11-13T14:40:00Z" w16du:dateUtc="2024-11-13T09:10:00Z">
                          <w:r w:rsidDel="00231EFD">
                            <w:t>// Using printf to format output printf("Name: %s\n", name); printf("Age: %d\n", age); printf("Height:</w:t>
                          </w:r>
                          <w:r w:rsidDel="00231EFD">
                            <w:rPr>
                              <w:spacing w:val="-12"/>
                            </w:rPr>
                            <w:t xml:space="preserve"> </w:t>
                          </w:r>
                          <w:r w:rsidDel="00231EFD">
                            <w:t>%.1f</w:t>
                          </w:r>
                          <w:r w:rsidDel="00231EFD">
                            <w:rPr>
                              <w:spacing w:val="-12"/>
                            </w:rPr>
                            <w:t xml:space="preserve"> </w:t>
                          </w:r>
                          <w:r w:rsidDel="00231EFD">
                            <w:t>feet\n",</w:t>
                          </w:r>
                          <w:r w:rsidDel="00231EFD">
                            <w:rPr>
                              <w:spacing w:val="-12"/>
                            </w:rPr>
                            <w:t xml:space="preserve"> </w:t>
                          </w:r>
                          <w:r w:rsidDel="00231EFD">
                            <w:t>height); return 0;</w:t>
                          </w:r>
                        </w:moveFrom>
                      </w:p>
                      <w:p w14:paraId="1EAD037E" w14:textId="65AB6B68" w:rsidR="00721600" w:rsidRDefault="00721600" w:rsidP="00231EFD">
                        <w:pPr>
                          <w:pStyle w:val="CodeBlockBPBHEB"/>
                          <w:rPr>
                            <w:sz w:val="24"/>
                          </w:rPr>
                          <w:pPrChange w:id="2627" w:author="Abhiram Arali" w:date="2024-11-13T14:40:00Z" w16du:dateUtc="2024-11-13T09:10:00Z">
                            <w:pPr>
                              <w:ind w:left="107"/>
                            </w:pPr>
                          </w:pPrChange>
                        </w:pPr>
                        <w:moveFrom w:id="2628" w:author="Abhiram Arali" w:date="2024-11-13T14:40:00Z" w16du:dateUtc="2024-11-13T09:10:00Z">
                          <w:r w:rsidDel="00231EFD">
                            <w:rPr>
                              <w:spacing w:val="-10"/>
                              <w:sz w:val="24"/>
                            </w:rPr>
                            <w:t>}</w:t>
                          </w:r>
                        </w:moveFrom>
                        <w:moveFromRangeEnd w:id="2614"/>
                      </w:p>
                    </w:txbxContent>
                  </v:textbox>
                  <w10:wrap type="topAndBottom" anchorx="page"/>
                </v:shape>
              </w:pict>
            </mc:Fallback>
          </mc:AlternateContent>
        </w:r>
      </w:del>
    </w:p>
    <w:p w14:paraId="55657745" w14:textId="4C19C5CE" w:rsidR="00721600" w:rsidDel="0099147C" w:rsidRDefault="00721600" w:rsidP="00721600">
      <w:pPr>
        <w:rPr>
          <w:del w:id="1985" w:author="Abhiram Arali" w:date="2024-11-13T14:39:00Z"/>
          <w:sz w:val="20"/>
        </w:rPr>
        <w:sectPr w:rsidR="00721600" w:rsidDel="0099147C">
          <w:pgSz w:w="11910" w:h="16840"/>
          <w:pgMar w:top="1540" w:right="1220" w:bottom="1200" w:left="1220" w:header="758" w:footer="1000" w:gutter="0"/>
          <w:cols w:space="720"/>
        </w:sectPr>
      </w:pPr>
    </w:p>
    <w:p w14:paraId="309D73ED" w14:textId="77777777" w:rsidR="00721600" w:rsidRDefault="00721600">
      <w:pPr>
        <w:pStyle w:val="NormalBPBHEB"/>
        <w:pPrChange w:id="1986" w:author="Abhiram Arali" w:date="2024-11-13T14:40:00Z">
          <w:pPr>
            <w:pStyle w:val="Heading1"/>
            <w:spacing w:before="88"/>
          </w:pPr>
        </w:pPrChange>
      </w:pPr>
      <w:r>
        <w:t>Output:</w:t>
      </w:r>
    </w:p>
    <w:p w14:paraId="7FE11774" w14:textId="77777777" w:rsidR="00E916FD" w:rsidRDefault="00E916FD" w:rsidP="00E916FD">
      <w:pPr>
        <w:pStyle w:val="CodeBlockBPBHEB"/>
      </w:pPr>
      <w:moveToRangeStart w:id="1987" w:author="Abhiram Arali" w:date="2024-11-13T14:40:00Z" w:name="move182401247"/>
      <w:proofErr w:type="spellStart"/>
      <w:proofErr w:type="gramStart"/>
      <w:moveTo w:id="1988" w:author="Abhiram Arali" w:date="2024-11-13T14:40:00Z">
        <w:r>
          <w:rPr>
            <w:spacing w:val="-2"/>
          </w:rPr>
          <w:t>makefile</w:t>
        </w:r>
        <w:proofErr w:type="spellEnd"/>
        <w:proofErr w:type="gramEnd"/>
        <w:r>
          <w:rPr>
            <w:spacing w:val="-2"/>
          </w:rPr>
          <w:t xml:space="preserve"> </w:t>
        </w:r>
        <w:r>
          <w:t>Name:</w:t>
        </w:r>
        <w:r>
          <w:rPr>
            <w:spacing w:val="-15"/>
          </w:rPr>
          <w:t xml:space="preserve"> </w:t>
        </w:r>
        <w:r>
          <w:t>Alice Age: 25</w:t>
        </w:r>
      </w:moveTo>
    </w:p>
    <w:p w14:paraId="794DB399" w14:textId="77777777" w:rsidR="00E916FD" w:rsidRDefault="00E916FD" w:rsidP="00E916FD">
      <w:pPr>
        <w:pStyle w:val="CodeBlockBPBHEB"/>
      </w:pPr>
      <w:moveTo w:id="1989" w:author="Abhiram Arali" w:date="2024-11-13T14:40:00Z">
        <w:r>
          <w:t>Height:</w:t>
        </w:r>
        <w:r>
          <w:rPr>
            <w:spacing w:val="-3"/>
          </w:rPr>
          <w:t xml:space="preserve"> </w:t>
        </w:r>
        <w:r>
          <w:t>5.9</w:t>
        </w:r>
        <w:r>
          <w:rPr>
            <w:spacing w:val="-1"/>
          </w:rPr>
          <w:t xml:space="preserve"> </w:t>
        </w:r>
        <w:r>
          <w:rPr>
            <w:spacing w:val="-4"/>
          </w:rPr>
          <w:t>feet</w:t>
        </w:r>
      </w:moveTo>
    </w:p>
    <w:moveToRangeEnd w:id="1987"/>
    <w:p w14:paraId="2375071E" w14:textId="500F06BA" w:rsidR="00721600" w:rsidRDefault="00721600" w:rsidP="00721600">
      <w:pPr>
        <w:pStyle w:val="BodyText"/>
        <w:spacing w:before="46"/>
        <w:rPr>
          <w:b/>
          <w:sz w:val="20"/>
        </w:rPr>
      </w:pPr>
      <w:del w:id="1990" w:author="Abhiram Arali" w:date="2024-11-13T14:40:00Z">
        <w:r w:rsidDel="00E916FD">
          <w:rPr>
            <w:noProof/>
            <w:lang w:val="en-IN" w:eastAsia="en-IN"/>
          </w:rPr>
          <mc:AlternateContent>
            <mc:Choice Requires="wps">
              <w:drawing>
                <wp:anchor distT="0" distB="0" distL="0" distR="0" simplePos="0" relativeHeight="251683840" behindDoc="1" locked="0" layoutInCell="1" allowOverlap="1" wp14:anchorId="4F660739" wp14:editId="6B81EB27">
                  <wp:simplePos x="0" y="0"/>
                  <wp:positionH relativeFrom="page">
                    <wp:posOffset>843076</wp:posOffset>
                  </wp:positionH>
                  <wp:positionV relativeFrom="paragraph">
                    <wp:posOffset>194127</wp:posOffset>
                  </wp:positionV>
                  <wp:extent cx="5876290" cy="1385570"/>
                  <wp:effectExtent l="0" t="0" r="0" b="0"/>
                  <wp:wrapTopAndBottom/>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5570"/>
                          </a:xfrm>
                          <a:prstGeom prst="rect">
                            <a:avLst/>
                          </a:prstGeom>
                          <a:ln w="6096">
                            <a:solidFill>
                              <a:srgbClr val="000000"/>
                            </a:solidFill>
                            <a:prstDash val="solid"/>
                          </a:ln>
                        </wps:spPr>
                        <wps:txbx>
                          <w:txbxContent>
                            <w:p w14:paraId="34A4BA73" w14:textId="643D8814" w:rsidR="00721600" w:rsidDel="00E916FD" w:rsidRDefault="00721600">
                              <w:pPr>
                                <w:pStyle w:val="CodeBlockBPBHEB"/>
                                <w:pPrChange w:id="1991" w:author="Abhiram Arali" w:date="2024-11-13T14:40:00Z">
                                  <w:pPr>
                                    <w:pStyle w:val="BodyText"/>
                                    <w:spacing w:before="18" w:line="499" w:lineRule="auto"/>
                                    <w:ind w:left="107" w:right="7912"/>
                                  </w:pPr>
                                </w:pPrChange>
                              </w:pPr>
                              <w:moveFromRangeStart w:id="1992" w:author="Abhiram Arali" w:date="2024-11-13T14:40:00Z" w:name="move182401247"/>
                              <w:moveFrom w:id="1993" w:author="Abhiram Arali" w:date="2024-11-13T14:40:00Z">
                                <w:r w:rsidDel="00E916FD">
                                  <w:rPr>
                                    <w:spacing w:val="-2"/>
                                  </w:rPr>
                                  <w:t xml:space="preserve">makefile </w:t>
                                </w:r>
                                <w:r w:rsidDel="00E916FD">
                                  <w:t>Name:</w:t>
                                </w:r>
                                <w:r w:rsidDel="00E916FD">
                                  <w:rPr>
                                    <w:spacing w:val="-15"/>
                                  </w:rPr>
                                  <w:t xml:space="preserve"> </w:t>
                                </w:r>
                                <w:r w:rsidDel="00E916FD">
                                  <w:t>Alice Age: 25</w:t>
                                </w:r>
                              </w:moveFrom>
                            </w:p>
                            <w:p w14:paraId="2E918C58" w14:textId="70419189" w:rsidR="00721600" w:rsidRDefault="00721600">
                              <w:pPr>
                                <w:pStyle w:val="CodeBlockBPBHEB"/>
                                <w:pPrChange w:id="1994" w:author="Abhiram Arali" w:date="2024-11-13T14:40:00Z">
                                  <w:pPr>
                                    <w:pStyle w:val="BodyText"/>
                                    <w:spacing w:line="275" w:lineRule="exact"/>
                                    <w:ind w:left="107"/>
                                  </w:pPr>
                                </w:pPrChange>
                              </w:pPr>
                              <w:moveFrom w:id="1995" w:author="Abhiram Arali" w:date="2024-11-13T14:40:00Z">
                                <w:r w:rsidDel="00E916FD">
                                  <w:t>Height:</w:t>
                                </w:r>
                                <w:r w:rsidDel="00E916FD">
                                  <w:rPr>
                                    <w:spacing w:val="-3"/>
                                  </w:rPr>
                                  <w:t xml:space="preserve"> </w:t>
                                </w:r>
                                <w:r w:rsidDel="00E916FD">
                                  <w:t>5.9</w:t>
                                </w:r>
                                <w:r w:rsidDel="00E916FD">
                                  <w:rPr>
                                    <w:spacing w:val="-1"/>
                                  </w:rPr>
                                  <w:t xml:space="preserve"> </w:t>
                                </w:r>
                                <w:r w:rsidDel="00E916FD">
                                  <w:rPr>
                                    <w:spacing w:val="-4"/>
                                  </w:rPr>
                                  <w:t>feet</w:t>
                                </w:r>
                              </w:moveFrom>
                              <w:moveFromRangeEnd w:id="199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60739" id="Textbox 287" o:spid="_x0000_s1105" type="#_x0000_t202" style="position:absolute;margin-left:66.4pt;margin-top:15.3pt;width:462.7pt;height:109.1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" filled="f" strokeweight=".48pt">
                  <v:path arrowok="t"/>
                  <v:textbox inset="0,0,0,0">
                    <w:txbxContent>
                      <w:p w14:paraId="34A4BA73" w14:textId="643D8814" w:rsidR="00721600" w:rsidDel="00E916FD" w:rsidRDefault="00721600" w:rsidP="00E916FD">
                        <w:pPr>
                          <w:pStyle w:val="CodeBlockBPBHEB"/>
                          <w:rPr>
                            <w:moveFrom w:id="2643" w:author="Abhiram Arali" w:date="2024-11-13T14:40:00Z" w16du:dateUtc="2024-11-13T09:10:00Z"/>
                          </w:rPr>
                          <w:pPrChange w:id="2644" w:author="Abhiram Arali" w:date="2024-11-13T14:40:00Z" w16du:dateUtc="2024-11-13T09:10:00Z">
                            <w:pPr>
                              <w:pStyle w:val="BodyText"/>
                              <w:spacing w:before="18" w:line="499" w:lineRule="auto"/>
                              <w:ind w:left="107" w:right="7912"/>
                            </w:pPr>
                          </w:pPrChange>
                        </w:pPr>
                        <w:moveFromRangeStart w:id="2645" w:author="Abhiram Arali" w:date="2024-11-13T14:40:00Z" w:name="move182401247"/>
                        <w:moveFrom w:id="2646" w:author="Abhiram Arali" w:date="2024-11-13T14:40:00Z" w16du:dateUtc="2024-11-13T09:10:00Z">
                          <w:r w:rsidDel="00E916FD">
                            <w:rPr>
                              <w:spacing w:val="-2"/>
                            </w:rPr>
                            <w:t xml:space="preserve">makefile </w:t>
                          </w:r>
                          <w:r w:rsidDel="00E916FD">
                            <w:t>Name:</w:t>
                          </w:r>
                          <w:r w:rsidDel="00E916FD">
                            <w:rPr>
                              <w:spacing w:val="-15"/>
                            </w:rPr>
                            <w:t xml:space="preserve"> </w:t>
                          </w:r>
                          <w:r w:rsidDel="00E916FD">
                            <w:t>Alice Age: 25</w:t>
                          </w:r>
                        </w:moveFrom>
                      </w:p>
                      <w:p w14:paraId="2E918C58" w14:textId="70419189" w:rsidR="00721600" w:rsidRDefault="00721600" w:rsidP="00E916FD">
                        <w:pPr>
                          <w:pStyle w:val="CodeBlockBPBHEB"/>
                          <w:pPrChange w:id="2647" w:author="Abhiram Arali" w:date="2024-11-13T14:40:00Z" w16du:dateUtc="2024-11-13T09:10:00Z">
                            <w:pPr>
                              <w:pStyle w:val="BodyText"/>
                              <w:spacing w:line="275" w:lineRule="exact"/>
                              <w:ind w:left="107"/>
                            </w:pPr>
                          </w:pPrChange>
                        </w:pPr>
                        <w:moveFrom w:id="2648" w:author="Abhiram Arali" w:date="2024-11-13T14:40:00Z" w16du:dateUtc="2024-11-13T09:10:00Z">
                          <w:r w:rsidDel="00E916FD">
                            <w:t>Height:</w:t>
                          </w:r>
                          <w:r w:rsidDel="00E916FD">
                            <w:rPr>
                              <w:spacing w:val="-3"/>
                            </w:rPr>
                            <w:t xml:space="preserve"> </w:t>
                          </w:r>
                          <w:r w:rsidDel="00E916FD">
                            <w:t>5.9</w:t>
                          </w:r>
                          <w:r w:rsidDel="00E916FD">
                            <w:rPr>
                              <w:spacing w:val="-1"/>
                            </w:rPr>
                            <w:t xml:space="preserve"> </w:t>
                          </w:r>
                          <w:r w:rsidDel="00E916FD">
                            <w:rPr>
                              <w:spacing w:val="-4"/>
                            </w:rPr>
                            <w:t>feet</w:t>
                          </w:r>
                        </w:moveFrom>
                        <w:moveFromRangeEnd w:id="2645"/>
                      </w:p>
                    </w:txbxContent>
                  </v:textbox>
                  <w10:wrap type="topAndBottom" anchorx="page"/>
                </v:shape>
              </w:pict>
            </mc:Fallback>
          </mc:AlternateContent>
        </w:r>
      </w:del>
    </w:p>
    <w:p w14:paraId="5B9ED054" w14:textId="77777777" w:rsidR="00721600" w:rsidRDefault="00721600">
      <w:pPr>
        <w:pStyle w:val="Heading3BPBHEB"/>
        <w:pPrChange w:id="1996" w:author="Abhiram Arali" w:date="2024-11-13T14:40:00Z">
          <w:pPr>
            <w:pStyle w:val="ListParagraph"/>
            <w:numPr>
              <w:ilvl w:val="1"/>
              <w:numId w:val="5"/>
            </w:numPr>
            <w:tabs>
              <w:tab w:val="left" w:pos="640"/>
            </w:tabs>
            <w:spacing w:before="167"/>
            <w:ind w:left="640" w:hanging="420"/>
          </w:pPr>
        </w:pPrChange>
      </w:pPr>
      <w:proofErr w:type="spellStart"/>
      <w:proofErr w:type="gramStart"/>
      <w:r>
        <w:t>scanf</w:t>
      </w:r>
      <w:proofErr w:type="spellEnd"/>
      <w:r>
        <w:t>()</w:t>
      </w:r>
      <w:proofErr w:type="gramEnd"/>
    </w:p>
    <w:p w14:paraId="76AB1CD3" w14:textId="29777997" w:rsidR="00721600" w:rsidDel="00EC5593" w:rsidRDefault="00721600" w:rsidP="00721600">
      <w:pPr>
        <w:pStyle w:val="BodyText"/>
        <w:spacing w:before="22"/>
        <w:rPr>
          <w:del w:id="1997" w:author="Abhiram Arali" w:date="2024-11-13T14:40:00Z"/>
          <w:b/>
        </w:rPr>
      </w:pPr>
    </w:p>
    <w:p w14:paraId="1D7DC397" w14:textId="7D5D9977" w:rsidR="00721600" w:rsidRDefault="00721600" w:rsidP="00EC5593">
      <w:pPr>
        <w:pStyle w:val="NormalBPBHEB"/>
        <w:rPr>
          <w:ins w:id="1998" w:author="Abhiram Arali" w:date="2024-11-13T14:40:00Z"/>
          <w:spacing w:val="-2"/>
        </w:rPr>
      </w:pPr>
      <w:del w:id="1999" w:author="Abhiram Arali" w:date="2024-11-13T14:40:00Z">
        <w:r w:rsidDel="000F2645">
          <w:delText>Purpose:</w:delText>
        </w:r>
        <w:r w:rsidDel="000F2645">
          <w:rPr>
            <w:spacing w:val="-4"/>
          </w:rPr>
          <w:delText xml:space="preserve"> </w:delText>
        </w:r>
      </w:del>
      <w:r>
        <w:t>Used</w:t>
      </w:r>
      <w:r>
        <w:rPr>
          <w:spacing w:val="-4"/>
        </w:rPr>
        <w:t xml:space="preserve"> </w:t>
      </w:r>
      <w:r>
        <w:t>to</w:t>
      </w:r>
      <w:r>
        <w:rPr>
          <w:spacing w:val="-4"/>
        </w:rPr>
        <w:t xml:space="preserve"> </w:t>
      </w:r>
      <w:r>
        <w:t>read</w:t>
      </w:r>
      <w:r>
        <w:rPr>
          <w:spacing w:val="-2"/>
        </w:rPr>
        <w:t xml:space="preserve"> </w:t>
      </w:r>
      <w:r>
        <w:t>formatted</w:t>
      </w:r>
      <w:r>
        <w:rPr>
          <w:spacing w:val="-4"/>
        </w:rPr>
        <w:t xml:space="preserve"> </w:t>
      </w:r>
      <w:r>
        <w:t>input</w:t>
      </w:r>
      <w:r>
        <w:rPr>
          <w:spacing w:val="-4"/>
        </w:rPr>
        <w:t xml:space="preserve"> </w:t>
      </w:r>
      <w:r>
        <w:t>from</w:t>
      </w:r>
      <w:r>
        <w:rPr>
          <w:spacing w:val="-4"/>
        </w:rPr>
        <w:t xml:space="preserve"> </w:t>
      </w:r>
      <w:r>
        <w:t>the</w:t>
      </w:r>
      <w:r>
        <w:rPr>
          <w:spacing w:val="-5"/>
        </w:rPr>
        <w:t xml:space="preserve"> </w:t>
      </w:r>
      <w:r>
        <w:t>standard</w:t>
      </w:r>
      <w:r>
        <w:rPr>
          <w:spacing w:val="-4"/>
        </w:rPr>
        <w:t xml:space="preserve"> </w:t>
      </w:r>
      <w:r>
        <w:t>input</w:t>
      </w:r>
      <w:r>
        <w:rPr>
          <w:spacing w:val="-4"/>
        </w:rPr>
        <w:t xml:space="preserve"> </w:t>
      </w:r>
      <w:r>
        <w:t>(usually</w:t>
      </w:r>
      <w:r>
        <w:rPr>
          <w:spacing w:val="-4"/>
        </w:rPr>
        <w:t xml:space="preserve"> </w:t>
      </w:r>
      <w:r>
        <w:t>the</w:t>
      </w:r>
      <w:r>
        <w:rPr>
          <w:spacing w:val="-3"/>
        </w:rPr>
        <w:t xml:space="preserve"> </w:t>
      </w:r>
      <w:r>
        <w:t xml:space="preserve">keyboard). </w:t>
      </w:r>
      <w:r>
        <w:rPr>
          <w:spacing w:val="-2"/>
        </w:rPr>
        <w:t>Syntax:</w:t>
      </w:r>
    </w:p>
    <w:p w14:paraId="61E8FDBD" w14:textId="77777777" w:rsidR="00853B79" w:rsidRDefault="00853B79" w:rsidP="00853B79">
      <w:pPr>
        <w:pStyle w:val="CodeBlockBPBHEB"/>
      </w:pPr>
      <w:moveToRangeStart w:id="2000" w:author="Abhiram Arali" w:date="2024-11-13T14:40:00Z" w:name="move182401274"/>
      <w:proofErr w:type="spellStart"/>
      <w:proofErr w:type="gramStart"/>
      <w:moveTo w:id="2001" w:author="Abhiram Arali" w:date="2024-11-13T14:40:00Z">
        <w:r>
          <w:t>int</w:t>
        </w:r>
        <w:proofErr w:type="spellEnd"/>
        <w:proofErr w:type="gramEnd"/>
        <w:r>
          <w:rPr>
            <w:spacing w:val="-1"/>
          </w:rPr>
          <w:t xml:space="preserve"> </w:t>
        </w:r>
        <w:proofErr w:type="spellStart"/>
        <w:r>
          <w:t>scanf</w:t>
        </w:r>
        <w:proofErr w:type="spellEnd"/>
        <w:r>
          <w:t>(</w:t>
        </w:r>
        <w:proofErr w:type="spellStart"/>
        <w:r>
          <w:t>const</w:t>
        </w:r>
        <w:proofErr w:type="spellEnd"/>
        <w:r>
          <w:rPr>
            <w:spacing w:val="-1"/>
          </w:rPr>
          <w:t xml:space="preserve"> </w:t>
        </w:r>
        <w:r>
          <w:t>char</w:t>
        </w:r>
        <w:r>
          <w:rPr>
            <w:spacing w:val="-1"/>
          </w:rPr>
          <w:t xml:space="preserve"> </w:t>
        </w:r>
        <w:r>
          <w:t>*format,</w:t>
        </w:r>
        <w:r>
          <w:rPr>
            <w:spacing w:val="-1"/>
          </w:rPr>
          <w:t xml:space="preserve"> </w:t>
        </w:r>
        <w:r>
          <w:rPr>
            <w:spacing w:val="-2"/>
          </w:rPr>
          <w:t>...);</w:t>
        </w:r>
      </w:moveTo>
    </w:p>
    <w:moveToRangeEnd w:id="2000"/>
    <w:p w14:paraId="7DD818E5" w14:textId="1729BB69" w:rsidR="00853B79" w:rsidDel="00CC423E" w:rsidRDefault="00853B79">
      <w:pPr>
        <w:pStyle w:val="NormalBPBHEB"/>
        <w:rPr>
          <w:del w:id="2002" w:author="Abhiram Arali" w:date="2024-11-13T14:41:00Z"/>
        </w:rPr>
        <w:pPrChange w:id="2003" w:author="Abhiram Arali" w:date="2024-11-13T14:41:00Z">
          <w:pPr>
            <w:pStyle w:val="BodyText"/>
            <w:spacing w:after="3" w:line="499" w:lineRule="auto"/>
            <w:ind w:left="220" w:right="606"/>
          </w:pPr>
        </w:pPrChange>
      </w:pPr>
    </w:p>
    <w:p w14:paraId="7CC531C6" w14:textId="068076D6" w:rsidR="00721600" w:rsidDel="00D152ED" w:rsidRDefault="00721600" w:rsidP="00721600">
      <w:pPr>
        <w:pStyle w:val="BodyText"/>
        <w:ind w:left="102"/>
        <w:rPr>
          <w:del w:id="2004" w:author="Abhiram Arali" w:date="2024-11-13T14:41:00Z"/>
          <w:sz w:val="20"/>
        </w:rPr>
      </w:pPr>
      <w:del w:id="2005" w:author="Abhiram Arali" w:date="2024-11-13T14:40:00Z">
        <w:r w:rsidDel="00D152ED">
          <w:rPr>
            <w:noProof/>
            <w:sz w:val="20"/>
            <w:lang w:val="en-IN" w:eastAsia="en-IN"/>
            <w:rPrChange w:id="2006" w:author="Unknown">
              <w:rPr>
                <w:noProof/>
                <w:lang w:val="en-IN" w:eastAsia="en-IN"/>
              </w:rPr>
            </w:rPrChange>
          </w:rPr>
          <mc:AlternateContent>
            <mc:Choice Requires="wps">
              <w:drawing>
                <wp:inline distT="0" distB="0" distL="0" distR="0" wp14:anchorId="00B54EAB" wp14:editId="1356361F">
                  <wp:extent cx="5876290" cy="292735"/>
                  <wp:effectExtent l="9525" t="0" r="635" b="12064"/>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47B43DBA" w14:textId="3C4CA470" w:rsidR="00721600" w:rsidRDefault="00721600">
                              <w:pPr>
                                <w:pStyle w:val="CodeBlockBPBHEB"/>
                                <w:pPrChange w:id="2007" w:author="Abhiram Arali" w:date="2024-11-13T14:40:00Z">
                                  <w:pPr>
                                    <w:pStyle w:val="BodyText"/>
                                    <w:spacing w:before="18"/>
                                    <w:ind w:left="107"/>
                                  </w:pPr>
                                </w:pPrChange>
                              </w:pPr>
                              <w:moveFromRangeStart w:id="2008" w:author="Abhiram Arali" w:date="2024-11-13T14:40:00Z" w:name="move182401274"/>
                              <w:moveFrom w:id="2009" w:author="Abhiram Arali" w:date="2024-11-13T14:40:00Z">
                                <w:r w:rsidDel="00853B79">
                                  <w:t>int</w:t>
                                </w:r>
                                <w:r w:rsidDel="00853B79">
                                  <w:rPr>
                                    <w:spacing w:val="-1"/>
                                  </w:rPr>
                                  <w:t xml:space="preserve"> </w:t>
                                </w:r>
                                <w:r w:rsidDel="00853B79">
                                  <w:t>scanf(const</w:t>
                                </w:r>
                                <w:r w:rsidDel="00853B79">
                                  <w:rPr>
                                    <w:spacing w:val="-1"/>
                                  </w:rPr>
                                  <w:t xml:space="preserve"> </w:t>
                                </w:r>
                                <w:r w:rsidDel="00853B79">
                                  <w:t>char</w:t>
                                </w:r>
                                <w:r w:rsidDel="00853B79">
                                  <w:rPr>
                                    <w:spacing w:val="-1"/>
                                  </w:rPr>
                                  <w:t xml:space="preserve"> </w:t>
                                </w:r>
                                <w:r w:rsidDel="00853B79">
                                  <w:t>*format,</w:t>
                                </w:r>
                                <w:r w:rsidDel="00853B79">
                                  <w:rPr>
                                    <w:spacing w:val="-1"/>
                                  </w:rPr>
                                  <w:t xml:space="preserve"> </w:t>
                                </w:r>
                                <w:r w:rsidDel="00853B79">
                                  <w:rPr>
                                    <w:spacing w:val="-2"/>
                                  </w:rPr>
                                  <w:t>...);</w:t>
                                </w:r>
                              </w:moveFrom>
                              <w:moveFromRangeEnd w:id="2008"/>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54EAB" id="Textbox 288" o:spid="_x0000_s1106" type="#_x0000_t202" style="width:462.7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" filled="f" strokeweight=".48pt">
                  <v:path arrowok="t"/>
                  <v:textbox inset="0,0,0,0">
                    <w:txbxContent>
                      <w:p w14:paraId="47B43DBA" w14:textId="3C4CA470" w:rsidR="00721600" w:rsidRDefault="00721600" w:rsidP="00853B79">
                        <w:pPr>
                          <w:pStyle w:val="CodeBlockBPBHEB"/>
                          <w:pPrChange w:id="2663" w:author="Abhiram Arali" w:date="2024-11-13T14:40:00Z" w16du:dateUtc="2024-11-13T09:10:00Z">
                            <w:pPr>
                              <w:pStyle w:val="BodyText"/>
                              <w:spacing w:before="18"/>
                              <w:ind w:left="107"/>
                            </w:pPr>
                          </w:pPrChange>
                        </w:pPr>
                        <w:moveFromRangeStart w:id="2664" w:author="Abhiram Arali" w:date="2024-11-13T14:40:00Z" w:name="move182401274"/>
                        <w:moveFrom w:id="2665" w:author="Abhiram Arali" w:date="2024-11-13T14:40:00Z" w16du:dateUtc="2024-11-13T09:10:00Z">
                          <w:r w:rsidDel="00853B79">
                            <w:t>int</w:t>
                          </w:r>
                          <w:r w:rsidDel="00853B79">
                            <w:rPr>
                              <w:spacing w:val="-1"/>
                            </w:rPr>
                            <w:t xml:space="preserve"> </w:t>
                          </w:r>
                          <w:r w:rsidDel="00853B79">
                            <w:t>scanf(const</w:t>
                          </w:r>
                          <w:r w:rsidDel="00853B79">
                            <w:rPr>
                              <w:spacing w:val="-1"/>
                            </w:rPr>
                            <w:t xml:space="preserve"> </w:t>
                          </w:r>
                          <w:r w:rsidDel="00853B79">
                            <w:t>char</w:t>
                          </w:r>
                          <w:r w:rsidDel="00853B79">
                            <w:rPr>
                              <w:spacing w:val="-1"/>
                            </w:rPr>
                            <w:t xml:space="preserve"> </w:t>
                          </w:r>
                          <w:r w:rsidDel="00853B79">
                            <w:t>*format,</w:t>
                          </w:r>
                          <w:r w:rsidDel="00853B79">
                            <w:rPr>
                              <w:spacing w:val="-1"/>
                            </w:rPr>
                            <w:t xml:space="preserve"> </w:t>
                          </w:r>
                          <w:r w:rsidDel="00853B79">
                            <w:rPr>
                              <w:spacing w:val="-2"/>
                            </w:rPr>
                            <w:t>...);</w:t>
                          </w:r>
                        </w:moveFrom>
                        <w:moveFromRangeEnd w:id="2664"/>
                      </w:p>
                    </w:txbxContent>
                  </v:textbox>
                  <w10:anchorlock/>
                </v:shape>
              </w:pict>
            </mc:Fallback>
          </mc:AlternateContent>
        </w:r>
      </w:del>
    </w:p>
    <w:p w14:paraId="3413626E" w14:textId="77777777" w:rsidR="00721600" w:rsidRDefault="00721600">
      <w:pPr>
        <w:pStyle w:val="NormalBPBHEB"/>
        <w:pPrChange w:id="2010" w:author="Abhiram Arali" w:date="2024-11-13T14:41:00Z">
          <w:pPr>
            <w:spacing w:before="125"/>
            <w:ind w:left="220"/>
          </w:pPr>
        </w:pPrChange>
      </w:pPr>
      <w:r>
        <w:t>Parameters:</w:t>
      </w:r>
    </w:p>
    <w:p w14:paraId="66B3E635" w14:textId="77777777" w:rsidR="00721600" w:rsidRDefault="00721600">
      <w:pPr>
        <w:pStyle w:val="NormalBPBHEB"/>
        <w:pPrChange w:id="2011" w:author="Abhiram Arali" w:date="2024-11-13T14:41:00Z">
          <w:pPr>
            <w:pStyle w:val="BodyText"/>
            <w:spacing w:before="24"/>
          </w:pPr>
        </w:pPrChange>
      </w:pPr>
    </w:p>
    <w:p w14:paraId="1E936DB3" w14:textId="480DC545" w:rsidR="00721600" w:rsidRDefault="00721600">
      <w:pPr>
        <w:pStyle w:val="NormalBPBHEB"/>
        <w:pPrChange w:id="2012" w:author="Abhiram Arali" w:date="2024-11-13T14:41:00Z">
          <w:pPr>
            <w:pStyle w:val="BodyText"/>
            <w:spacing w:line="360" w:lineRule="auto"/>
            <w:ind w:left="220"/>
          </w:pPr>
        </w:pPrChange>
      </w:pPr>
      <w:del w:id="2013" w:author="Abhiram Arali" w:date="2024-11-13T14:41:00Z">
        <w:r w:rsidDel="006D1502">
          <w:delText>Format:</w:delText>
        </w:r>
        <w:r w:rsidDel="00D87582">
          <w:delText xml:space="preserve"> </w:delText>
        </w:r>
      </w:del>
      <w:r>
        <w:t xml:space="preserve">A format string that specifies the expected input format. It contains format </w:t>
      </w:r>
      <w:proofErr w:type="spellStart"/>
      <w:r>
        <w:t>specifiers</w:t>
      </w:r>
      <w:proofErr w:type="spellEnd"/>
      <w:r>
        <w:t xml:space="preserve"> that indicate the type of data to read (e.g., %d for integers, %f for floats, </w:t>
      </w:r>
      <w:proofErr w:type="gramStart"/>
      <w:r>
        <w:t>%s</w:t>
      </w:r>
      <w:proofErr w:type="gramEnd"/>
      <w:r>
        <w:t xml:space="preserve"> for strings).</w:t>
      </w:r>
    </w:p>
    <w:p w14:paraId="18E43BD4" w14:textId="77777777" w:rsidR="00721600" w:rsidRDefault="00721600">
      <w:pPr>
        <w:pStyle w:val="NormalBPBHEB"/>
        <w:pPrChange w:id="2014" w:author="Abhiram Arali" w:date="2024-11-13T14:41:00Z">
          <w:pPr>
            <w:pStyle w:val="BodyText"/>
            <w:spacing w:before="158"/>
            <w:ind w:left="220"/>
          </w:pPr>
        </w:pPrChange>
      </w:pPr>
      <w:r>
        <w:t>Pointers</w:t>
      </w:r>
      <w:r>
        <w:rPr>
          <w:spacing w:val="-1"/>
        </w:rPr>
        <w:t xml:space="preserve"> </w:t>
      </w:r>
      <w:r>
        <w:t>to variables</w:t>
      </w:r>
      <w:r>
        <w:rPr>
          <w:spacing w:val="-1"/>
        </w:rPr>
        <w:t xml:space="preserve"> </w:t>
      </w:r>
      <w:r>
        <w:t>where</w:t>
      </w:r>
      <w:r>
        <w:rPr>
          <w:spacing w:val="-2"/>
        </w:rPr>
        <w:t xml:space="preserve"> </w:t>
      </w:r>
      <w:r>
        <w:t>the</w:t>
      </w:r>
      <w:r>
        <w:rPr>
          <w:spacing w:val="-1"/>
        </w:rPr>
        <w:t xml:space="preserve"> </w:t>
      </w:r>
      <w:r>
        <w:t>input data</w:t>
      </w:r>
      <w:r>
        <w:rPr>
          <w:spacing w:val="-2"/>
        </w:rPr>
        <w:t xml:space="preserve"> </w:t>
      </w:r>
      <w:r>
        <w:t>will be</w:t>
      </w:r>
      <w:r>
        <w:rPr>
          <w:spacing w:val="-1"/>
        </w:rPr>
        <w:t xml:space="preserve"> </w:t>
      </w:r>
      <w:r>
        <w:rPr>
          <w:spacing w:val="-2"/>
        </w:rPr>
        <w:t>stored.</w:t>
      </w:r>
    </w:p>
    <w:p w14:paraId="06D7F8A7" w14:textId="3EDDC2B5" w:rsidR="00721600" w:rsidDel="00471B50" w:rsidRDefault="00721600" w:rsidP="00721600">
      <w:pPr>
        <w:pStyle w:val="BodyText"/>
        <w:spacing w:before="22"/>
        <w:rPr>
          <w:del w:id="2015" w:author="Abhiram Arali" w:date="2024-11-13T14:41:00Z"/>
        </w:rPr>
      </w:pPr>
    </w:p>
    <w:p w14:paraId="266AE0D5" w14:textId="77777777" w:rsidR="00721600" w:rsidRDefault="00721600">
      <w:pPr>
        <w:pStyle w:val="NormalBPBHEB"/>
        <w:pPrChange w:id="2016" w:author="Abhiram Arali" w:date="2024-11-13T14:41:00Z">
          <w:pPr>
            <w:ind w:left="220"/>
          </w:pPr>
        </w:pPrChange>
      </w:pPr>
      <w:r>
        <w:t>Example</w:t>
      </w:r>
      <w:r>
        <w:rPr>
          <w:spacing w:val="-4"/>
        </w:rPr>
        <w:t xml:space="preserve"> </w:t>
      </w:r>
      <w:r>
        <w:t>of</w:t>
      </w:r>
      <w:r>
        <w:rPr>
          <w:spacing w:val="-1"/>
        </w:rPr>
        <w:t xml:space="preserve"> </w:t>
      </w:r>
      <w:proofErr w:type="spellStart"/>
      <w:proofErr w:type="gramStart"/>
      <w:r>
        <w:rPr>
          <w:spacing w:val="-2"/>
        </w:rPr>
        <w:t>scanf</w:t>
      </w:r>
      <w:proofErr w:type="spellEnd"/>
      <w:r>
        <w:rPr>
          <w:spacing w:val="-2"/>
        </w:rPr>
        <w:t>(</w:t>
      </w:r>
      <w:proofErr w:type="gramEnd"/>
      <w:r>
        <w:rPr>
          <w:spacing w:val="-2"/>
        </w:rPr>
        <w:t>):</w:t>
      </w:r>
    </w:p>
    <w:p w14:paraId="5E767E65" w14:textId="77777777" w:rsidR="00920321" w:rsidRDefault="00920321" w:rsidP="00920321">
      <w:pPr>
        <w:pStyle w:val="CodeBlockBPBHEB"/>
      </w:pPr>
      <w:moveToRangeStart w:id="2017" w:author="Abhiram Arali" w:date="2024-11-13T14:41:00Z" w:name="move182401299"/>
      <w:moveTo w:id="2018" w:author="Abhiram Arali" w:date="2024-11-13T14:41: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moveTo>
    </w:p>
    <w:p w14:paraId="02DBDBB6" w14:textId="77777777" w:rsidR="00920321" w:rsidRDefault="00920321" w:rsidP="00920321">
      <w:pPr>
        <w:pStyle w:val="CodeBlockBPBHEB"/>
      </w:pPr>
      <w:proofErr w:type="spellStart"/>
      <w:proofErr w:type="gramStart"/>
      <w:moveTo w:id="2019" w:author="Abhiram Arali" w:date="2024-11-13T14:41:00Z">
        <w:r>
          <w:t>int</w:t>
        </w:r>
        <w:proofErr w:type="spellEnd"/>
        <w:proofErr w:type="gramEnd"/>
        <w:r>
          <w:t xml:space="preserve"> age; float</w:t>
        </w:r>
        <w:r>
          <w:rPr>
            <w:spacing w:val="-15"/>
          </w:rPr>
          <w:t xml:space="preserve"> </w:t>
        </w:r>
        <w:r>
          <w:t>height;</w:t>
        </w:r>
      </w:moveTo>
    </w:p>
    <w:p w14:paraId="478898A1" w14:textId="77777777" w:rsidR="00920321" w:rsidRDefault="00920321" w:rsidP="00920321">
      <w:pPr>
        <w:pStyle w:val="CodeBlockBPBHEB"/>
      </w:pPr>
      <w:proofErr w:type="gramStart"/>
      <w:moveTo w:id="2020" w:author="Abhiram Arali" w:date="2024-11-13T14:41:00Z">
        <w:r>
          <w:t>char</w:t>
        </w:r>
        <w:proofErr w:type="gramEnd"/>
        <w:r>
          <w:rPr>
            <w:spacing w:val="-2"/>
          </w:rPr>
          <w:t xml:space="preserve"> name[50];</w:t>
        </w:r>
      </w:moveTo>
    </w:p>
    <w:p w14:paraId="5E542537" w14:textId="77777777" w:rsidR="00920321" w:rsidRDefault="00920321" w:rsidP="00920321">
      <w:pPr>
        <w:pStyle w:val="CodeBlockBPBHEB"/>
      </w:pPr>
    </w:p>
    <w:p w14:paraId="5D249FD2" w14:textId="77777777" w:rsidR="00920321" w:rsidRDefault="00920321" w:rsidP="00920321">
      <w:pPr>
        <w:pStyle w:val="CodeBlockBPBHEB"/>
      </w:pPr>
      <w:moveTo w:id="2021" w:author="Abhiram Arali" w:date="2024-11-13T14:41:00Z">
        <w:r>
          <w:t>//</w:t>
        </w:r>
        <w:r>
          <w:rPr>
            <w:spacing w:val="-7"/>
          </w:rPr>
          <w:t xml:space="preserve"> </w:t>
        </w:r>
        <w:r>
          <w:t>Using</w:t>
        </w:r>
        <w:r>
          <w:rPr>
            <w:spacing w:val="-7"/>
          </w:rPr>
          <w:t xml:space="preserve"> </w:t>
        </w:r>
        <w:proofErr w:type="spellStart"/>
        <w:r>
          <w:t>scanf</w:t>
        </w:r>
        <w:proofErr w:type="spellEnd"/>
        <w:r>
          <w:rPr>
            <w:spacing w:val="-7"/>
          </w:rPr>
          <w:t xml:space="preserve"> </w:t>
        </w:r>
        <w:r>
          <w:t>to</w:t>
        </w:r>
        <w:r>
          <w:rPr>
            <w:spacing w:val="-7"/>
          </w:rPr>
          <w:t xml:space="preserve"> </w:t>
        </w:r>
        <w:r>
          <w:t>read</w:t>
        </w:r>
        <w:r>
          <w:rPr>
            <w:spacing w:val="-5"/>
          </w:rPr>
          <w:t xml:space="preserve"> </w:t>
        </w:r>
        <w:r>
          <w:t>formatted</w:t>
        </w:r>
        <w:r>
          <w:rPr>
            <w:spacing w:val="-7"/>
          </w:rPr>
          <w:t xml:space="preserve"> </w:t>
        </w:r>
        <w:r>
          <w:t xml:space="preserve">input </w:t>
        </w:r>
        <w:proofErr w:type="spellStart"/>
        <w:proofErr w:type="gramStart"/>
        <w:r>
          <w:t>printf</w:t>
        </w:r>
        <w:proofErr w:type="spellEnd"/>
        <w:r>
          <w:t>(</w:t>
        </w:r>
        <w:proofErr w:type="gramEnd"/>
        <w:r>
          <w:t>"Enter your name: ");</w:t>
        </w:r>
      </w:moveTo>
    </w:p>
    <w:p w14:paraId="61142A42" w14:textId="77777777" w:rsidR="00920321" w:rsidRDefault="00920321" w:rsidP="00920321">
      <w:pPr>
        <w:pStyle w:val="CodeBlockBPBHEB"/>
      </w:pPr>
      <w:proofErr w:type="spellStart"/>
      <w:proofErr w:type="gramStart"/>
      <w:moveTo w:id="2022" w:author="Abhiram Arali" w:date="2024-11-13T14:41:00Z">
        <w:r>
          <w:t>scanf</w:t>
        </w:r>
        <w:proofErr w:type="spellEnd"/>
        <w:r>
          <w:t>(</w:t>
        </w:r>
        <w:proofErr w:type="gramEnd"/>
        <w:r>
          <w:t>"%s",</w:t>
        </w:r>
        <w:r>
          <w:rPr>
            <w:spacing w:val="-4"/>
          </w:rPr>
          <w:t xml:space="preserve"> </w:t>
        </w:r>
        <w:r>
          <w:t>name);</w:t>
        </w:r>
        <w:r>
          <w:rPr>
            <w:spacing w:val="40"/>
          </w:rPr>
          <w:t xml:space="preserve"> </w:t>
        </w:r>
        <w:r>
          <w:t>//</w:t>
        </w:r>
        <w:r>
          <w:rPr>
            <w:spacing w:val="-4"/>
          </w:rPr>
          <w:t xml:space="preserve"> </w:t>
        </w:r>
        <w:r>
          <w:t>Note:</w:t>
        </w:r>
        <w:r>
          <w:rPr>
            <w:spacing w:val="-4"/>
          </w:rPr>
          <w:t xml:space="preserve"> </w:t>
        </w:r>
        <w:r>
          <w:t>%s</w:t>
        </w:r>
        <w:r>
          <w:rPr>
            <w:spacing w:val="-4"/>
          </w:rPr>
          <w:t xml:space="preserve"> </w:t>
        </w:r>
        <w:r>
          <w:t>does</w:t>
        </w:r>
        <w:r>
          <w:rPr>
            <w:spacing w:val="-4"/>
          </w:rPr>
          <w:t xml:space="preserve"> </w:t>
        </w:r>
        <w:r>
          <w:t>not</w:t>
        </w:r>
        <w:r>
          <w:rPr>
            <w:spacing w:val="-4"/>
          </w:rPr>
          <w:t xml:space="preserve"> </w:t>
        </w:r>
        <w:r>
          <w:t>need</w:t>
        </w:r>
        <w:r>
          <w:rPr>
            <w:spacing w:val="-2"/>
          </w:rPr>
          <w:t xml:space="preserve"> </w:t>
        </w:r>
        <w:r>
          <w:t>&amp;</w:t>
        </w:r>
        <w:r>
          <w:rPr>
            <w:spacing w:val="-4"/>
          </w:rPr>
          <w:t xml:space="preserve"> </w:t>
        </w:r>
        <w:r>
          <w:t>for</w:t>
        </w:r>
        <w:r>
          <w:rPr>
            <w:spacing w:val="-5"/>
          </w:rPr>
          <w:t xml:space="preserve"> </w:t>
        </w:r>
        <w:r>
          <w:t xml:space="preserve">arrays </w:t>
        </w:r>
        <w:proofErr w:type="spellStart"/>
        <w:r>
          <w:t>printf</w:t>
        </w:r>
        <w:proofErr w:type="spellEnd"/>
        <w:r>
          <w:t>("Enter your age: ");</w:t>
        </w:r>
      </w:moveTo>
    </w:p>
    <w:p w14:paraId="5DA60030" w14:textId="77777777" w:rsidR="00920321" w:rsidRDefault="00920321" w:rsidP="00920321">
      <w:pPr>
        <w:pStyle w:val="CodeBlockBPBHEB"/>
      </w:pPr>
      <w:proofErr w:type="spellStart"/>
      <w:proofErr w:type="gramStart"/>
      <w:moveTo w:id="2023" w:author="Abhiram Arali" w:date="2024-11-13T14:41:00Z">
        <w:r>
          <w:lastRenderedPageBreak/>
          <w:t>scanf</w:t>
        </w:r>
        <w:proofErr w:type="spellEnd"/>
        <w:r>
          <w:t>(</w:t>
        </w:r>
        <w:proofErr w:type="gramEnd"/>
        <w:r>
          <w:t>"%d",</w:t>
        </w:r>
        <w:r>
          <w:rPr>
            <w:spacing w:val="-3"/>
          </w:rPr>
          <w:t xml:space="preserve"> </w:t>
        </w:r>
        <w:r>
          <w:t>&amp;age);</w:t>
        </w:r>
        <w:r>
          <w:rPr>
            <w:spacing w:val="29"/>
          </w:rPr>
          <w:t xml:space="preserve">  </w:t>
        </w:r>
        <w:r>
          <w:t>//</w:t>
        </w:r>
        <w:r>
          <w:rPr>
            <w:spacing w:val="2"/>
          </w:rPr>
          <w:t xml:space="preserve"> </w:t>
        </w:r>
        <w:r>
          <w:t>Note:</w:t>
        </w:r>
        <w:r>
          <w:rPr>
            <w:spacing w:val="-1"/>
          </w:rPr>
          <w:t xml:space="preserve"> </w:t>
        </w:r>
        <w:r>
          <w:t>&amp; is</w:t>
        </w:r>
        <w:r>
          <w:rPr>
            <w:spacing w:val="-1"/>
          </w:rPr>
          <w:t xml:space="preserve"> </w:t>
        </w:r>
        <w:r>
          <w:t>used to</w:t>
        </w:r>
        <w:r>
          <w:rPr>
            <w:spacing w:val="1"/>
          </w:rPr>
          <w:t xml:space="preserve"> </w:t>
        </w:r>
        <w:r>
          <w:t>get the</w:t>
        </w:r>
        <w:r>
          <w:rPr>
            <w:spacing w:val="-2"/>
          </w:rPr>
          <w:t xml:space="preserve"> </w:t>
        </w:r>
        <w:r>
          <w:t>address of</w:t>
        </w:r>
        <w:r>
          <w:rPr>
            <w:spacing w:val="-1"/>
          </w:rPr>
          <w:t xml:space="preserve"> </w:t>
        </w:r>
        <w:r>
          <w:t>the</w:t>
        </w:r>
        <w:r>
          <w:rPr>
            <w:spacing w:val="-2"/>
          </w:rPr>
          <w:t xml:space="preserve"> variable</w:t>
        </w:r>
      </w:moveTo>
    </w:p>
    <w:p w14:paraId="6B8210FA" w14:textId="77777777" w:rsidR="00C67F2E" w:rsidRDefault="00C67F2E" w:rsidP="00C67F2E">
      <w:pPr>
        <w:pStyle w:val="CodeBlockBPBHEB"/>
      </w:pPr>
      <w:moveToRangeStart w:id="2024" w:author="Abhiram Arali" w:date="2024-11-13T14:41:00Z" w:name="move182401306"/>
      <w:moveToRangeEnd w:id="2017"/>
      <w:proofErr w:type="spellStart"/>
      <w:proofErr w:type="gramStart"/>
      <w:moveTo w:id="2025" w:author="Abhiram Arali" w:date="2024-11-13T14:41:00Z">
        <w:r>
          <w:t>printf</w:t>
        </w:r>
        <w:proofErr w:type="spellEnd"/>
        <w:r>
          <w:t>(</w:t>
        </w:r>
        <w:proofErr w:type="gramEnd"/>
        <w:r>
          <w:t>"Enter</w:t>
        </w:r>
        <w:r>
          <w:rPr>
            <w:spacing w:val="-13"/>
          </w:rPr>
          <w:t xml:space="preserve"> </w:t>
        </w:r>
        <w:r>
          <w:t>your</w:t>
        </w:r>
        <w:r>
          <w:rPr>
            <w:spacing w:val="-13"/>
          </w:rPr>
          <w:t xml:space="preserve"> </w:t>
        </w:r>
        <w:r>
          <w:t>height:</w:t>
        </w:r>
        <w:r>
          <w:rPr>
            <w:spacing w:val="-12"/>
          </w:rPr>
          <w:t xml:space="preserve"> </w:t>
        </w:r>
        <w:r>
          <w:t xml:space="preserve">"); </w:t>
        </w:r>
        <w:proofErr w:type="spellStart"/>
        <w:r>
          <w:t>scanf</w:t>
        </w:r>
        <w:proofErr w:type="spellEnd"/>
        <w:r>
          <w:t>("%f", &amp;height);</w:t>
        </w:r>
      </w:moveTo>
    </w:p>
    <w:p w14:paraId="77D22EF8" w14:textId="77777777" w:rsidR="00C67F2E" w:rsidRDefault="00C67F2E" w:rsidP="00C67F2E">
      <w:pPr>
        <w:pStyle w:val="CodeBlockBPBHEB"/>
      </w:pPr>
      <w:proofErr w:type="spellStart"/>
      <w:proofErr w:type="gramStart"/>
      <w:moveTo w:id="2026" w:author="Abhiram Arali" w:date="2024-11-13T14:41:00Z">
        <w:r>
          <w:t>printf</w:t>
        </w:r>
        <w:proofErr w:type="spellEnd"/>
        <w:r>
          <w:t>(</w:t>
        </w:r>
        <w:proofErr w:type="gramEnd"/>
        <w:r>
          <w:t>"Hello,</w:t>
        </w:r>
        <w:r>
          <w:rPr>
            <w:spacing w:val="-4"/>
          </w:rPr>
          <w:t xml:space="preserve"> </w:t>
        </w:r>
        <w:r>
          <w:t>%s!</w:t>
        </w:r>
        <w:r>
          <w:rPr>
            <w:spacing w:val="-4"/>
          </w:rPr>
          <w:t xml:space="preserve"> </w:t>
        </w:r>
        <w:r>
          <w:t>You</w:t>
        </w:r>
        <w:r>
          <w:rPr>
            <w:spacing w:val="-2"/>
          </w:rPr>
          <w:t xml:space="preserve"> </w:t>
        </w:r>
        <w:r>
          <w:t>are</w:t>
        </w:r>
        <w:r>
          <w:rPr>
            <w:spacing w:val="-5"/>
          </w:rPr>
          <w:t xml:space="preserve"> </w:t>
        </w:r>
        <w:r>
          <w:t>%d</w:t>
        </w:r>
        <w:r>
          <w:rPr>
            <w:spacing w:val="-4"/>
          </w:rPr>
          <w:t xml:space="preserve"> </w:t>
        </w:r>
        <w:r>
          <w:t>years</w:t>
        </w:r>
        <w:r>
          <w:rPr>
            <w:spacing w:val="-4"/>
          </w:rPr>
          <w:t xml:space="preserve"> </w:t>
        </w:r>
        <w:r>
          <w:t>old</w:t>
        </w:r>
        <w:r>
          <w:rPr>
            <w:spacing w:val="-2"/>
          </w:rPr>
          <w:t xml:space="preserve"> </w:t>
        </w:r>
        <w:r>
          <w:t>and</w:t>
        </w:r>
        <w:r>
          <w:rPr>
            <w:spacing w:val="-4"/>
          </w:rPr>
          <w:t xml:space="preserve"> </w:t>
        </w:r>
        <w:r>
          <w:t>%.1f</w:t>
        </w:r>
        <w:r>
          <w:rPr>
            <w:spacing w:val="-4"/>
          </w:rPr>
          <w:t xml:space="preserve"> </w:t>
        </w:r>
        <w:r>
          <w:t>feet</w:t>
        </w:r>
        <w:r>
          <w:rPr>
            <w:spacing w:val="-4"/>
          </w:rPr>
          <w:t xml:space="preserve"> </w:t>
        </w:r>
        <w:r>
          <w:t>tall.\n",</w:t>
        </w:r>
        <w:r>
          <w:rPr>
            <w:spacing w:val="-4"/>
          </w:rPr>
          <w:t xml:space="preserve"> </w:t>
        </w:r>
        <w:r>
          <w:t>name,</w:t>
        </w:r>
        <w:r>
          <w:rPr>
            <w:spacing w:val="-2"/>
          </w:rPr>
          <w:t xml:space="preserve"> </w:t>
        </w:r>
        <w:r>
          <w:t>age,</w:t>
        </w:r>
        <w:r>
          <w:rPr>
            <w:spacing w:val="-4"/>
          </w:rPr>
          <w:t xml:space="preserve"> </w:t>
        </w:r>
        <w:r>
          <w:t>height); return 0;</w:t>
        </w:r>
      </w:moveTo>
    </w:p>
    <w:p w14:paraId="5560CC5D" w14:textId="77777777" w:rsidR="00C67F2E" w:rsidRDefault="00C67F2E" w:rsidP="00C67F2E">
      <w:pPr>
        <w:pStyle w:val="CodeBlockBPBHEB"/>
      </w:pPr>
      <w:moveTo w:id="2027" w:author="Abhiram Arali" w:date="2024-11-13T14:41:00Z">
        <w:r>
          <w:rPr>
            <w:spacing w:val="-10"/>
          </w:rPr>
          <w:t>}</w:t>
        </w:r>
      </w:moveTo>
    </w:p>
    <w:moveToRangeEnd w:id="2024"/>
    <w:p w14:paraId="6D400DC3" w14:textId="1AEDB0BA" w:rsidR="00721600" w:rsidRDefault="00721600" w:rsidP="00721600">
      <w:pPr>
        <w:pStyle w:val="BodyText"/>
        <w:spacing w:before="50"/>
        <w:rPr>
          <w:i/>
          <w:sz w:val="20"/>
        </w:rPr>
      </w:pPr>
      <w:del w:id="2028" w:author="Abhiram Arali" w:date="2024-11-13T14:41:00Z">
        <w:r w:rsidDel="00920321">
          <w:rPr>
            <w:noProof/>
            <w:lang w:val="en-IN" w:eastAsia="en-IN"/>
          </w:rPr>
          <mc:AlternateContent>
            <mc:Choice Requires="wpg">
              <w:drawing>
                <wp:anchor distT="0" distB="0" distL="0" distR="0" simplePos="0" relativeHeight="251684864" behindDoc="1" locked="0" layoutInCell="1" allowOverlap="1" wp14:anchorId="40C5A19D" wp14:editId="2BA18A3E">
                  <wp:simplePos x="0" y="0"/>
                  <wp:positionH relativeFrom="page">
                    <wp:posOffset>840028</wp:posOffset>
                  </wp:positionH>
                  <wp:positionV relativeFrom="paragraph">
                    <wp:posOffset>193032</wp:posOffset>
                  </wp:positionV>
                  <wp:extent cx="5882640" cy="3662679"/>
                  <wp:effectExtent l="0" t="0" r="0" b="0"/>
                  <wp:wrapTopAndBottom/>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662679"/>
                            <a:chOff x="0" y="0"/>
                            <a:chExt cx="5882640" cy="3662679"/>
                          </a:xfrm>
                        </wpg:grpSpPr>
                        <wps:wsp>
                          <wps:cNvPr id="291" name="Graphic 290"/>
                          <wps:cNvSpPr/>
                          <wps:spPr>
                            <a:xfrm>
                              <a:off x="0" y="0"/>
                              <a:ext cx="5882640" cy="3662679"/>
                            </a:xfrm>
                            <a:custGeom>
                              <a:avLst/>
                              <a:gdLst/>
                              <a:ahLst/>
                              <a:cxnLst/>
                              <a:rect l="l" t="t" r="r" b="b"/>
                              <a:pathLst>
                                <a:path w="5882640" h="3662679">
                                  <a:moveTo>
                                    <a:pt x="6096" y="1475308"/>
                                  </a:moveTo>
                                  <a:lnTo>
                                    <a:pt x="0" y="1475308"/>
                                  </a:lnTo>
                                  <a:lnTo>
                                    <a:pt x="0" y="1839849"/>
                                  </a:lnTo>
                                  <a:lnTo>
                                    <a:pt x="0" y="2204085"/>
                                  </a:lnTo>
                                  <a:lnTo>
                                    <a:pt x="0" y="3662502"/>
                                  </a:lnTo>
                                  <a:lnTo>
                                    <a:pt x="6096" y="3662502"/>
                                  </a:lnTo>
                                  <a:lnTo>
                                    <a:pt x="6096" y="1839849"/>
                                  </a:lnTo>
                                  <a:lnTo>
                                    <a:pt x="6096" y="1475308"/>
                                  </a:lnTo>
                                  <a:close/>
                                </a:path>
                                <a:path w="5882640" h="3662679">
                                  <a:moveTo>
                                    <a:pt x="5875909" y="0"/>
                                  </a:moveTo>
                                  <a:lnTo>
                                    <a:pt x="6096" y="0"/>
                                  </a:lnTo>
                                  <a:lnTo>
                                    <a:pt x="0" y="0"/>
                                  </a:lnTo>
                                  <a:lnTo>
                                    <a:pt x="0" y="6096"/>
                                  </a:lnTo>
                                  <a:lnTo>
                                    <a:pt x="0" y="381000"/>
                                  </a:lnTo>
                                  <a:lnTo>
                                    <a:pt x="0" y="745236"/>
                                  </a:lnTo>
                                  <a:lnTo>
                                    <a:pt x="0" y="1110996"/>
                                  </a:lnTo>
                                  <a:lnTo>
                                    <a:pt x="0" y="1475232"/>
                                  </a:lnTo>
                                  <a:lnTo>
                                    <a:pt x="6096" y="1475232"/>
                                  </a:lnTo>
                                  <a:lnTo>
                                    <a:pt x="6096" y="1110996"/>
                                  </a:lnTo>
                                  <a:lnTo>
                                    <a:pt x="6096" y="745236"/>
                                  </a:lnTo>
                                  <a:lnTo>
                                    <a:pt x="6096" y="381000"/>
                                  </a:lnTo>
                                  <a:lnTo>
                                    <a:pt x="6096" y="6096"/>
                                  </a:lnTo>
                                  <a:lnTo>
                                    <a:pt x="5875909" y="6096"/>
                                  </a:lnTo>
                                  <a:lnTo>
                                    <a:pt x="5875909" y="0"/>
                                  </a:lnTo>
                                  <a:close/>
                                </a:path>
                                <a:path w="5882640" h="3662679">
                                  <a:moveTo>
                                    <a:pt x="5882081" y="1475308"/>
                                  </a:moveTo>
                                  <a:lnTo>
                                    <a:pt x="5875985" y="1475308"/>
                                  </a:lnTo>
                                  <a:lnTo>
                                    <a:pt x="5875985" y="1839849"/>
                                  </a:lnTo>
                                  <a:lnTo>
                                    <a:pt x="5875985" y="2204085"/>
                                  </a:lnTo>
                                  <a:lnTo>
                                    <a:pt x="5875985" y="3662502"/>
                                  </a:lnTo>
                                  <a:lnTo>
                                    <a:pt x="5882081" y="3662502"/>
                                  </a:lnTo>
                                  <a:lnTo>
                                    <a:pt x="5882081" y="1839849"/>
                                  </a:lnTo>
                                  <a:lnTo>
                                    <a:pt x="5882081" y="1475308"/>
                                  </a:lnTo>
                                  <a:close/>
                                </a:path>
                                <a:path w="5882640" h="3662679">
                                  <a:moveTo>
                                    <a:pt x="5882081" y="0"/>
                                  </a:moveTo>
                                  <a:lnTo>
                                    <a:pt x="5875985" y="0"/>
                                  </a:lnTo>
                                  <a:lnTo>
                                    <a:pt x="5875985" y="6096"/>
                                  </a:lnTo>
                                  <a:lnTo>
                                    <a:pt x="5875985" y="381000"/>
                                  </a:lnTo>
                                  <a:lnTo>
                                    <a:pt x="5875985" y="745236"/>
                                  </a:lnTo>
                                  <a:lnTo>
                                    <a:pt x="5875985" y="1110996"/>
                                  </a:lnTo>
                                  <a:lnTo>
                                    <a:pt x="5875985" y="1475232"/>
                                  </a:lnTo>
                                  <a:lnTo>
                                    <a:pt x="5882081" y="1475232"/>
                                  </a:lnTo>
                                  <a:lnTo>
                                    <a:pt x="5882081" y="1110996"/>
                                  </a:lnTo>
                                  <a:lnTo>
                                    <a:pt x="5882081" y="745236"/>
                                  </a:lnTo>
                                  <a:lnTo>
                                    <a:pt x="5882081" y="381000"/>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92" name="Textbox 291"/>
                          <wps:cNvSpPr txBox="1"/>
                          <wps:spPr>
                            <a:xfrm>
                              <a:off x="6095" y="6096"/>
                              <a:ext cx="5869940" cy="3656965"/>
                            </a:xfrm>
                            <a:prstGeom prst="rect">
                              <a:avLst/>
                            </a:prstGeom>
                          </wps:spPr>
                          <wps:txbx>
                            <w:txbxContent>
                              <w:p w14:paraId="65BC7E60" w14:textId="280940D6" w:rsidR="00721600" w:rsidDel="00920321" w:rsidRDefault="00721600">
                                <w:pPr>
                                  <w:pStyle w:val="CodeBlockBPBHEB"/>
                                  <w:pPrChange w:id="2029" w:author="Abhiram Arali" w:date="2024-11-13T14:41:00Z">
                                    <w:pPr>
                                      <w:spacing w:before="18" w:line="496" w:lineRule="auto"/>
                                      <w:ind w:left="107" w:right="7328"/>
                                    </w:pPr>
                                  </w:pPrChange>
                                </w:pPr>
                                <w:moveFromRangeStart w:id="2030" w:author="Abhiram Arali" w:date="2024-11-13T14:41:00Z" w:name="move182401299"/>
                                <w:moveFrom w:id="2031" w:author="Abhiram Arali" w:date="2024-11-13T14:41:00Z">
                                  <w:r w:rsidDel="00920321">
                                    <w:t>#include</w:t>
                                  </w:r>
                                  <w:r w:rsidDel="00920321">
                                    <w:rPr>
                                      <w:spacing w:val="-15"/>
                                    </w:rPr>
                                    <w:t xml:space="preserve"> </w:t>
                                  </w:r>
                                  <w:r w:rsidDel="00920321">
                                    <w:t>&lt;stdio.h&gt; int main() {</w:t>
                                  </w:r>
                                </w:moveFrom>
                              </w:p>
                              <w:p w14:paraId="0B490856" w14:textId="50310A73" w:rsidR="00721600" w:rsidDel="00920321" w:rsidRDefault="00721600">
                                <w:pPr>
                                  <w:pStyle w:val="CodeBlockBPBHEB"/>
                                  <w:pPrChange w:id="2032" w:author="Abhiram Arali" w:date="2024-11-13T14:41:00Z">
                                    <w:pPr>
                                      <w:spacing w:before="2" w:line="501" w:lineRule="auto"/>
                                      <w:ind w:left="347" w:right="7728"/>
                                    </w:pPr>
                                  </w:pPrChange>
                                </w:pPr>
                                <w:moveFrom w:id="2033" w:author="Abhiram Arali" w:date="2024-11-13T14:41:00Z">
                                  <w:r w:rsidDel="00920321">
                                    <w:t>int age; float</w:t>
                                  </w:r>
                                  <w:r w:rsidDel="00920321">
                                    <w:rPr>
                                      <w:spacing w:val="-15"/>
                                    </w:rPr>
                                    <w:t xml:space="preserve"> </w:t>
                                  </w:r>
                                  <w:r w:rsidDel="00920321">
                                    <w:t>height;</w:t>
                                  </w:r>
                                </w:moveFrom>
                              </w:p>
                              <w:p w14:paraId="0BD18E75" w14:textId="64EBCB47" w:rsidR="00721600" w:rsidDel="00920321" w:rsidRDefault="00721600">
                                <w:pPr>
                                  <w:pStyle w:val="CodeBlockBPBHEB"/>
                                  <w:pPrChange w:id="2034" w:author="Abhiram Arali" w:date="2024-11-13T14:41:00Z">
                                    <w:pPr>
                                      <w:spacing w:line="272" w:lineRule="exact"/>
                                      <w:ind w:left="347"/>
                                    </w:pPr>
                                  </w:pPrChange>
                                </w:pPr>
                                <w:moveFrom w:id="2035" w:author="Abhiram Arali" w:date="2024-11-13T14:41:00Z">
                                  <w:r w:rsidDel="00920321">
                                    <w:t>char</w:t>
                                  </w:r>
                                  <w:r w:rsidDel="00920321">
                                    <w:rPr>
                                      <w:spacing w:val="-2"/>
                                    </w:rPr>
                                    <w:t xml:space="preserve"> name[50];</w:t>
                                  </w:r>
                                </w:moveFrom>
                              </w:p>
                              <w:p w14:paraId="0152CF5C" w14:textId="44E23CDB" w:rsidR="00721600" w:rsidDel="00920321" w:rsidRDefault="00721600">
                                <w:pPr>
                                  <w:pStyle w:val="CodeBlockBPBHEB"/>
                                  <w:pPrChange w:id="2036" w:author="Abhiram Arali" w:date="2024-11-13T14:41:00Z">
                                    <w:pPr>
                                      <w:spacing w:before="22"/>
                                    </w:pPr>
                                  </w:pPrChange>
                                </w:pPr>
                              </w:p>
                              <w:p w14:paraId="60E9C061" w14:textId="39037AF3" w:rsidR="00721600" w:rsidDel="00920321" w:rsidRDefault="00721600">
                                <w:pPr>
                                  <w:pStyle w:val="CodeBlockBPBHEB"/>
                                  <w:pPrChange w:id="2037" w:author="Abhiram Arali" w:date="2024-11-13T14:41:00Z">
                                    <w:pPr>
                                      <w:spacing w:before="1" w:line="499" w:lineRule="auto"/>
                                      <w:ind w:left="347" w:right="4453"/>
                                    </w:pPr>
                                  </w:pPrChange>
                                </w:pPr>
                                <w:moveFrom w:id="2038" w:author="Abhiram Arali" w:date="2024-11-13T14:41:00Z">
                                  <w:r w:rsidDel="00920321">
                                    <w:t>//</w:t>
                                  </w:r>
                                  <w:r w:rsidDel="00920321">
                                    <w:rPr>
                                      <w:spacing w:val="-7"/>
                                    </w:rPr>
                                    <w:t xml:space="preserve"> </w:t>
                                  </w:r>
                                  <w:r w:rsidDel="00920321">
                                    <w:t>Using</w:t>
                                  </w:r>
                                  <w:r w:rsidDel="00920321">
                                    <w:rPr>
                                      <w:spacing w:val="-7"/>
                                    </w:rPr>
                                    <w:t xml:space="preserve"> </w:t>
                                  </w:r>
                                  <w:r w:rsidDel="00920321">
                                    <w:t>scanf</w:t>
                                  </w:r>
                                  <w:r w:rsidDel="00920321">
                                    <w:rPr>
                                      <w:spacing w:val="-7"/>
                                    </w:rPr>
                                    <w:t xml:space="preserve"> </w:t>
                                  </w:r>
                                  <w:r w:rsidDel="00920321">
                                    <w:t>to</w:t>
                                  </w:r>
                                  <w:r w:rsidDel="00920321">
                                    <w:rPr>
                                      <w:spacing w:val="-7"/>
                                    </w:rPr>
                                    <w:t xml:space="preserve"> </w:t>
                                  </w:r>
                                  <w:r w:rsidDel="00920321">
                                    <w:t>read</w:t>
                                  </w:r>
                                  <w:r w:rsidDel="00920321">
                                    <w:rPr>
                                      <w:spacing w:val="-5"/>
                                    </w:rPr>
                                    <w:t xml:space="preserve"> </w:t>
                                  </w:r>
                                  <w:r w:rsidDel="00920321">
                                    <w:t>formatted</w:t>
                                  </w:r>
                                  <w:r w:rsidDel="00920321">
                                    <w:rPr>
                                      <w:spacing w:val="-7"/>
                                    </w:rPr>
                                    <w:t xml:space="preserve"> </w:t>
                                  </w:r>
                                  <w:r w:rsidDel="00920321">
                                    <w:t>input printf("Enter your name: ");</w:t>
                                  </w:r>
                                </w:moveFrom>
                              </w:p>
                              <w:p w14:paraId="02863FC8" w14:textId="10F00406" w:rsidR="00721600" w:rsidDel="00920321" w:rsidRDefault="00721600">
                                <w:pPr>
                                  <w:pStyle w:val="CodeBlockBPBHEB"/>
                                  <w:pPrChange w:id="2039" w:author="Abhiram Arali" w:date="2024-11-13T14:41:00Z">
                                    <w:pPr>
                                      <w:spacing w:line="499" w:lineRule="auto"/>
                                      <w:ind w:left="347" w:right="3038"/>
                                    </w:pPr>
                                  </w:pPrChange>
                                </w:pPr>
                                <w:moveFrom w:id="2040" w:author="Abhiram Arali" w:date="2024-11-13T14:41:00Z">
                                  <w:r w:rsidDel="00920321">
                                    <w:t>scanf("%s",</w:t>
                                  </w:r>
                                  <w:r w:rsidDel="00920321">
                                    <w:rPr>
                                      <w:spacing w:val="-4"/>
                                    </w:rPr>
                                    <w:t xml:space="preserve"> </w:t>
                                  </w:r>
                                  <w:r w:rsidDel="00920321">
                                    <w:t>name);</w:t>
                                  </w:r>
                                  <w:r w:rsidDel="00920321">
                                    <w:rPr>
                                      <w:spacing w:val="40"/>
                                    </w:rPr>
                                    <w:t xml:space="preserve"> </w:t>
                                  </w:r>
                                  <w:r w:rsidDel="00920321">
                                    <w:t>//</w:t>
                                  </w:r>
                                  <w:r w:rsidDel="00920321">
                                    <w:rPr>
                                      <w:spacing w:val="-4"/>
                                    </w:rPr>
                                    <w:t xml:space="preserve"> </w:t>
                                  </w:r>
                                  <w:r w:rsidDel="00920321">
                                    <w:t>Note:</w:t>
                                  </w:r>
                                  <w:r w:rsidDel="00920321">
                                    <w:rPr>
                                      <w:spacing w:val="-4"/>
                                    </w:rPr>
                                    <w:t xml:space="preserve"> </w:t>
                                  </w:r>
                                  <w:r w:rsidDel="00920321">
                                    <w:t>%s</w:t>
                                  </w:r>
                                  <w:r w:rsidDel="00920321">
                                    <w:rPr>
                                      <w:spacing w:val="-4"/>
                                    </w:rPr>
                                    <w:t xml:space="preserve"> </w:t>
                                  </w:r>
                                  <w:r w:rsidDel="00920321">
                                    <w:t>does</w:t>
                                  </w:r>
                                  <w:r w:rsidDel="00920321">
                                    <w:rPr>
                                      <w:spacing w:val="-4"/>
                                    </w:rPr>
                                    <w:t xml:space="preserve"> </w:t>
                                  </w:r>
                                  <w:r w:rsidDel="00920321">
                                    <w:t>not</w:t>
                                  </w:r>
                                  <w:r w:rsidDel="00920321">
                                    <w:rPr>
                                      <w:spacing w:val="-4"/>
                                    </w:rPr>
                                    <w:t xml:space="preserve"> </w:t>
                                  </w:r>
                                  <w:r w:rsidDel="00920321">
                                    <w:t>need</w:t>
                                  </w:r>
                                  <w:r w:rsidDel="00920321">
                                    <w:rPr>
                                      <w:spacing w:val="-2"/>
                                    </w:rPr>
                                    <w:t xml:space="preserve"> </w:t>
                                  </w:r>
                                  <w:r w:rsidDel="00920321">
                                    <w:t>&amp;</w:t>
                                  </w:r>
                                  <w:r w:rsidDel="00920321">
                                    <w:rPr>
                                      <w:spacing w:val="-4"/>
                                    </w:rPr>
                                    <w:t xml:space="preserve"> </w:t>
                                  </w:r>
                                  <w:r w:rsidDel="00920321">
                                    <w:t>for</w:t>
                                  </w:r>
                                  <w:r w:rsidDel="00920321">
                                    <w:rPr>
                                      <w:spacing w:val="-5"/>
                                    </w:rPr>
                                    <w:t xml:space="preserve"> </w:t>
                                  </w:r>
                                  <w:r w:rsidDel="00920321">
                                    <w:t>arrays printf("Enter your age: ");</w:t>
                                  </w:r>
                                </w:moveFrom>
                              </w:p>
                              <w:p w14:paraId="734981DE" w14:textId="1936C0E3" w:rsidR="00721600" w:rsidRDefault="00721600">
                                <w:pPr>
                                  <w:pStyle w:val="CodeBlockBPBHEB"/>
                                  <w:pPrChange w:id="2041" w:author="Abhiram Arali" w:date="2024-11-13T14:41:00Z">
                                    <w:pPr>
                                      <w:spacing w:line="275" w:lineRule="exact"/>
                                      <w:ind w:left="347"/>
                                    </w:pPr>
                                  </w:pPrChange>
                                </w:pPr>
                                <w:moveFrom w:id="2042" w:author="Abhiram Arali" w:date="2024-11-13T14:41:00Z">
                                  <w:r w:rsidDel="00920321">
                                    <w:t>scanf("%d",</w:t>
                                  </w:r>
                                  <w:r w:rsidDel="00920321">
                                    <w:rPr>
                                      <w:spacing w:val="-3"/>
                                    </w:rPr>
                                    <w:t xml:space="preserve"> </w:t>
                                  </w:r>
                                  <w:r w:rsidDel="00920321">
                                    <w:t>&amp;age);</w:t>
                                  </w:r>
                                  <w:r w:rsidDel="00920321">
                                    <w:rPr>
                                      <w:spacing w:val="29"/>
                                    </w:rPr>
                                    <w:t xml:space="preserve">  </w:t>
                                  </w:r>
                                  <w:r w:rsidDel="00920321">
                                    <w:t>//</w:t>
                                  </w:r>
                                  <w:r w:rsidDel="00920321">
                                    <w:rPr>
                                      <w:spacing w:val="2"/>
                                    </w:rPr>
                                    <w:t xml:space="preserve"> </w:t>
                                  </w:r>
                                  <w:r w:rsidDel="00920321">
                                    <w:t>Note:</w:t>
                                  </w:r>
                                  <w:r w:rsidDel="00920321">
                                    <w:rPr>
                                      <w:spacing w:val="-1"/>
                                    </w:rPr>
                                    <w:t xml:space="preserve"> </w:t>
                                  </w:r>
                                  <w:r w:rsidDel="00920321">
                                    <w:t>&amp; is</w:t>
                                  </w:r>
                                  <w:r w:rsidDel="00920321">
                                    <w:rPr>
                                      <w:spacing w:val="-1"/>
                                    </w:rPr>
                                    <w:t xml:space="preserve"> </w:t>
                                  </w:r>
                                  <w:r w:rsidDel="00920321">
                                    <w:t>used to</w:t>
                                  </w:r>
                                  <w:r w:rsidDel="00920321">
                                    <w:rPr>
                                      <w:spacing w:val="1"/>
                                    </w:rPr>
                                    <w:t xml:space="preserve"> </w:t>
                                  </w:r>
                                  <w:r w:rsidDel="00920321">
                                    <w:t>get the</w:t>
                                  </w:r>
                                  <w:r w:rsidDel="00920321">
                                    <w:rPr>
                                      <w:spacing w:val="-2"/>
                                    </w:rPr>
                                    <w:t xml:space="preserve"> </w:t>
                                  </w:r>
                                  <w:r w:rsidDel="00920321">
                                    <w:t>address of</w:t>
                                  </w:r>
                                  <w:r w:rsidDel="00920321">
                                    <w:rPr>
                                      <w:spacing w:val="-1"/>
                                    </w:rPr>
                                    <w:t xml:space="preserve"> </w:t>
                                  </w:r>
                                  <w:r w:rsidDel="00920321">
                                    <w:t>the</w:t>
                                  </w:r>
                                  <w:r w:rsidDel="00920321">
                                    <w:rPr>
                                      <w:spacing w:val="-2"/>
                                    </w:rPr>
                                    <w:t xml:space="preserve"> variable</w:t>
                                  </w:r>
                                </w:moveFrom>
                                <w:moveFromRangeEnd w:id="2030"/>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C5A19D" id="Group 289" o:spid="_x0000_s1107" style="position:absolute;margin-left:66.15pt;margin-top:15.2pt;width:463.2pt;height:288.4pt;z-index:-251631616;mso-wrap-distance-left:0;mso-wrap-distance-right:0;mso-position-horizontal-relative:page;mso-position-vertical-relative:text" coordsize="58826,36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">
                  <v:shape id="Graphic 290" o:spid="_x0000_s1108" style="position:absolute;width:58826;height:36626;visibility:visible;mso-wrap-style:square;v-text-anchor:top" coordsize="5882640,366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" path="m6096,1475308r-6096,l,1839849r,364236l,3662502r6096,l6096,1839849r,-364541xem5875909,l6096,,,,,6096,,381000,,745236r,365760l,1475232r6096,l6096,1110996r,-365760l6096,381000r,-374904l5875909,6096r,-6096xem5882081,1475308r-6096,l5875985,1839849r,364236l5875985,3662502r6096,l5882081,1839849r,-364541xem5882081,r-6096,l5875985,6096r,374904l5875985,745236r,365760l5875985,1475232r6096,l5882081,1110996r,-365760l5882081,381000r,-374904l5882081,xe" fillcolor="black" stroked="f">
                    <v:path arrowok="t"/>
                  </v:shape>
                  <v:shape id="Textbox 291" o:spid="_x0000_s1109" type="#_x0000_t202" style="position:absolute;left:60;top:60;width:58700;height:36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" filled="f" stroked="f">
                    <v:textbox inset="0,0,0,0">
                      <w:txbxContent>
                        <w:p w14:paraId="65BC7E60" w14:textId="280940D6" w:rsidR="00721600" w:rsidDel="00920321" w:rsidRDefault="00721600" w:rsidP="00920321">
                          <w:pPr>
                            <w:pStyle w:val="CodeBlockBPBHEB"/>
                            <w:rPr>
                              <w:moveFrom w:id="2715" w:author="Abhiram Arali" w:date="2024-11-13T14:41:00Z" w16du:dateUtc="2024-11-13T09:11:00Z"/>
                            </w:rPr>
                            <w:pPrChange w:id="2716" w:author="Abhiram Arali" w:date="2024-11-13T14:41:00Z" w16du:dateUtc="2024-11-13T09:11:00Z">
                              <w:pPr>
                                <w:spacing w:before="18" w:line="496" w:lineRule="auto"/>
                                <w:ind w:left="107" w:right="7328"/>
                              </w:pPr>
                            </w:pPrChange>
                          </w:pPr>
                          <w:moveFromRangeStart w:id="2717" w:author="Abhiram Arali" w:date="2024-11-13T14:41:00Z" w:name="move182401299"/>
                          <w:moveFrom w:id="2718" w:author="Abhiram Arali" w:date="2024-11-13T14:41:00Z" w16du:dateUtc="2024-11-13T09:11:00Z">
                            <w:r w:rsidDel="00920321">
                              <w:t>#include</w:t>
                            </w:r>
                            <w:r w:rsidDel="00920321">
                              <w:rPr>
                                <w:spacing w:val="-15"/>
                              </w:rPr>
                              <w:t xml:space="preserve"> </w:t>
                            </w:r>
                            <w:r w:rsidDel="00920321">
                              <w:t>&lt;stdio.h&gt; int main() {</w:t>
                            </w:r>
                          </w:moveFrom>
                        </w:p>
                        <w:p w14:paraId="0B490856" w14:textId="50310A73" w:rsidR="00721600" w:rsidDel="00920321" w:rsidRDefault="00721600" w:rsidP="00920321">
                          <w:pPr>
                            <w:pStyle w:val="CodeBlockBPBHEB"/>
                            <w:rPr>
                              <w:moveFrom w:id="2719" w:author="Abhiram Arali" w:date="2024-11-13T14:41:00Z" w16du:dateUtc="2024-11-13T09:11:00Z"/>
                            </w:rPr>
                            <w:pPrChange w:id="2720" w:author="Abhiram Arali" w:date="2024-11-13T14:41:00Z" w16du:dateUtc="2024-11-13T09:11:00Z">
                              <w:pPr>
                                <w:spacing w:before="2" w:line="501" w:lineRule="auto"/>
                                <w:ind w:left="347" w:right="7728"/>
                              </w:pPr>
                            </w:pPrChange>
                          </w:pPr>
                          <w:moveFrom w:id="2721" w:author="Abhiram Arali" w:date="2024-11-13T14:41:00Z" w16du:dateUtc="2024-11-13T09:11:00Z">
                            <w:r w:rsidDel="00920321">
                              <w:t>int age; float</w:t>
                            </w:r>
                            <w:r w:rsidDel="00920321">
                              <w:rPr>
                                <w:spacing w:val="-15"/>
                              </w:rPr>
                              <w:t xml:space="preserve"> </w:t>
                            </w:r>
                            <w:r w:rsidDel="00920321">
                              <w:t>height;</w:t>
                            </w:r>
                          </w:moveFrom>
                        </w:p>
                        <w:p w14:paraId="0BD18E75" w14:textId="64EBCB47" w:rsidR="00721600" w:rsidDel="00920321" w:rsidRDefault="00721600" w:rsidP="00920321">
                          <w:pPr>
                            <w:pStyle w:val="CodeBlockBPBHEB"/>
                            <w:rPr>
                              <w:moveFrom w:id="2722" w:author="Abhiram Arali" w:date="2024-11-13T14:41:00Z" w16du:dateUtc="2024-11-13T09:11:00Z"/>
                            </w:rPr>
                            <w:pPrChange w:id="2723" w:author="Abhiram Arali" w:date="2024-11-13T14:41:00Z" w16du:dateUtc="2024-11-13T09:11:00Z">
                              <w:pPr>
                                <w:spacing w:line="272" w:lineRule="exact"/>
                                <w:ind w:left="347"/>
                              </w:pPr>
                            </w:pPrChange>
                          </w:pPr>
                          <w:moveFrom w:id="2724" w:author="Abhiram Arali" w:date="2024-11-13T14:41:00Z" w16du:dateUtc="2024-11-13T09:11:00Z">
                            <w:r w:rsidDel="00920321">
                              <w:t>char</w:t>
                            </w:r>
                            <w:r w:rsidDel="00920321">
                              <w:rPr>
                                <w:spacing w:val="-2"/>
                              </w:rPr>
                              <w:t xml:space="preserve"> name[50];</w:t>
                            </w:r>
                          </w:moveFrom>
                        </w:p>
                        <w:p w14:paraId="0152CF5C" w14:textId="44E23CDB" w:rsidR="00721600" w:rsidDel="00920321" w:rsidRDefault="00721600" w:rsidP="00920321">
                          <w:pPr>
                            <w:pStyle w:val="CodeBlockBPBHEB"/>
                            <w:rPr>
                              <w:moveFrom w:id="2725" w:author="Abhiram Arali" w:date="2024-11-13T14:41:00Z" w16du:dateUtc="2024-11-13T09:11:00Z"/>
                            </w:rPr>
                            <w:pPrChange w:id="2726" w:author="Abhiram Arali" w:date="2024-11-13T14:41:00Z" w16du:dateUtc="2024-11-13T09:11:00Z">
                              <w:pPr>
                                <w:spacing w:before="22"/>
                              </w:pPr>
                            </w:pPrChange>
                          </w:pPr>
                        </w:p>
                        <w:p w14:paraId="60E9C061" w14:textId="39037AF3" w:rsidR="00721600" w:rsidDel="00920321" w:rsidRDefault="00721600" w:rsidP="00920321">
                          <w:pPr>
                            <w:pStyle w:val="CodeBlockBPBHEB"/>
                            <w:rPr>
                              <w:moveFrom w:id="2727" w:author="Abhiram Arali" w:date="2024-11-13T14:41:00Z" w16du:dateUtc="2024-11-13T09:11:00Z"/>
                            </w:rPr>
                            <w:pPrChange w:id="2728" w:author="Abhiram Arali" w:date="2024-11-13T14:41:00Z" w16du:dateUtc="2024-11-13T09:11:00Z">
                              <w:pPr>
                                <w:spacing w:before="1" w:line="499" w:lineRule="auto"/>
                                <w:ind w:left="347" w:right="4453"/>
                              </w:pPr>
                            </w:pPrChange>
                          </w:pPr>
                          <w:moveFrom w:id="2729" w:author="Abhiram Arali" w:date="2024-11-13T14:41:00Z" w16du:dateUtc="2024-11-13T09:11:00Z">
                            <w:r w:rsidDel="00920321">
                              <w:t>//</w:t>
                            </w:r>
                            <w:r w:rsidDel="00920321">
                              <w:rPr>
                                <w:spacing w:val="-7"/>
                              </w:rPr>
                              <w:t xml:space="preserve"> </w:t>
                            </w:r>
                            <w:r w:rsidDel="00920321">
                              <w:t>Using</w:t>
                            </w:r>
                            <w:r w:rsidDel="00920321">
                              <w:rPr>
                                <w:spacing w:val="-7"/>
                              </w:rPr>
                              <w:t xml:space="preserve"> </w:t>
                            </w:r>
                            <w:r w:rsidDel="00920321">
                              <w:t>scanf</w:t>
                            </w:r>
                            <w:r w:rsidDel="00920321">
                              <w:rPr>
                                <w:spacing w:val="-7"/>
                              </w:rPr>
                              <w:t xml:space="preserve"> </w:t>
                            </w:r>
                            <w:r w:rsidDel="00920321">
                              <w:t>to</w:t>
                            </w:r>
                            <w:r w:rsidDel="00920321">
                              <w:rPr>
                                <w:spacing w:val="-7"/>
                              </w:rPr>
                              <w:t xml:space="preserve"> </w:t>
                            </w:r>
                            <w:r w:rsidDel="00920321">
                              <w:t>read</w:t>
                            </w:r>
                            <w:r w:rsidDel="00920321">
                              <w:rPr>
                                <w:spacing w:val="-5"/>
                              </w:rPr>
                              <w:t xml:space="preserve"> </w:t>
                            </w:r>
                            <w:r w:rsidDel="00920321">
                              <w:t>formatted</w:t>
                            </w:r>
                            <w:r w:rsidDel="00920321">
                              <w:rPr>
                                <w:spacing w:val="-7"/>
                              </w:rPr>
                              <w:t xml:space="preserve"> </w:t>
                            </w:r>
                            <w:r w:rsidDel="00920321">
                              <w:t>input printf("Enter your name: ");</w:t>
                            </w:r>
                          </w:moveFrom>
                        </w:p>
                        <w:p w14:paraId="02863FC8" w14:textId="10F00406" w:rsidR="00721600" w:rsidDel="00920321" w:rsidRDefault="00721600" w:rsidP="00920321">
                          <w:pPr>
                            <w:pStyle w:val="CodeBlockBPBHEB"/>
                            <w:rPr>
                              <w:moveFrom w:id="2730" w:author="Abhiram Arali" w:date="2024-11-13T14:41:00Z" w16du:dateUtc="2024-11-13T09:11:00Z"/>
                            </w:rPr>
                            <w:pPrChange w:id="2731" w:author="Abhiram Arali" w:date="2024-11-13T14:41:00Z" w16du:dateUtc="2024-11-13T09:11:00Z">
                              <w:pPr>
                                <w:spacing w:line="499" w:lineRule="auto"/>
                                <w:ind w:left="347" w:right="3038"/>
                              </w:pPr>
                            </w:pPrChange>
                          </w:pPr>
                          <w:moveFrom w:id="2732" w:author="Abhiram Arali" w:date="2024-11-13T14:41:00Z" w16du:dateUtc="2024-11-13T09:11:00Z">
                            <w:r w:rsidDel="00920321">
                              <w:t>scanf("%s",</w:t>
                            </w:r>
                            <w:r w:rsidDel="00920321">
                              <w:rPr>
                                <w:spacing w:val="-4"/>
                              </w:rPr>
                              <w:t xml:space="preserve"> </w:t>
                            </w:r>
                            <w:r w:rsidDel="00920321">
                              <w:t>name);</w:t>
                            </w:r>
                            <w:r w:rsidDel="00920321">
                              <w:rPr>
                                <w:spacing w:val="40"/>
                              </w:rPr>
                              <w:t xml:space="preserve"> </w:t>
                            </w:r>
                            <w:r w:rsidDel="00920321">
                              <w:t>//</w:t>
                            </w:r>
                            <w:r w:rsidDel="00920321">
                              <w:rPr>
                                <w:spacing w:val="-4"/>
                              </w:rPr>
                              <w:t xml:space="preserve"> </w:t>
                            </w:r>
                            <w:r w:rsidDel="00920321">
                              <w:t>Note:</w:t>
                            </w:r>
                            <w:r w:rsidDel="00920321">
                              <w:rPr>
                                <w:spacing w:val="-4"/>
                              </w:rPr>
                              <w:t xml:space="preserve"> </w:t>
                            </w:r>
                            <w:r w:rsidDel="00920321">
                              <w:t>%s</w:t>
                            </w:r>
                            <w:r w:rsidDel="00920321">
                              <w:rPr>
                                <w:spacing w:val="-4"/>
                              </w:rPr>
                              <w:t xml:space="preserve"> </w:t>
                            </w:r>
                            <w:r w:rsidDel="00920321">
                              <w:t>does</w:t>
                            </w:r>
                            <w:r w:rsidDel="00920321">
                              <w:rPr>
                                <w:spacing w:val="-4"/>
                              </w:rPr>
                              <w:t xml:space="preserve"> </w:t>
                            </w:r>
                            <w:r w:rsidDel="00920321">
                              <w:t>not</w:t>
                            </w:r>
                            <w:r w:rsidDel="00920321">
                              <w:rPr>
                                <w:spacing w:val="-4"/>
                              </w:rPr>
                              <w:t xml:space="preserve"> </w:t>
                            </w:r>
                            <w:r w:rsidDel="00920321">
                              <w:t>need</w:t>
                            </w:r>
                            <w:r w:rsidDel="00920321">
                              <w:rPr>
                                <w:spacing w:val="-2"/>
                              </w:rPr>
                              <w:t xml:space="preserve"> </w:t>
                            </w:r>
                            <w:r w:rsidDel="00920321">
                              <w:t>&amp;</w:t>
                            </w:r>
                            <w:r w:rsidDel="00920321">
                              <w:rPr>
                                <w:spacing w:val="-4"/>
                              </w:rPr>
                              <w:t xml:space="preserve"> </w:t>
                            </w:r>
                            <w:r w:rsidDel="00920321">
                              <w:t>for</w:t>
                            </w:r>
                            <w:r w:rsidDel="00920321">
                              <w:rPr>
                                <w:spacing w:val="-5"/>
                              </w:rPr>
                              <w:t xml:space="preserve"> </w:t>
                            </w:r>
                            <w:r w:rsidDel="00920321">
                              <w:t>arrays printf("Enter your age: ");</w:t>
                            </w:r>
                          </w:moveFrom>
                        </w:p>
                        <w:p w14:paraId="734981DE" w14:textId="1936C0E3" w:rsidR="00721600" w:rsidRDefault="00721600" w:rsidP="00920321">
                          <w:pPr>
                            <w:pStyle w:val="CodeBlockBPBHEB"/>
                            <w:pPrChange w:id="2733" w:author="Abhiram Arali" w:date="2024-11-13T14:41:00Z" w16du:dateUtc="2024-11-13T09:11:00Z">
                              <w:pPr>
                                <w:spacing w:line="275" w:lineRule="exact"/>
                                <w:ind w:left="347"/>
                              </w:pPr>
                            </w:pPrChange>
                          </w:pPr>
                          <w:moveFrom w:id="2734" w:author="Abhiram Arali" w:date="2024-11-13T14:41:00Z" w16du:dateUtc="2024-11-13T09:11:00Z">
                            <w:r w:rsidDel="00920321">
                              <w:t>scanf("%d",</w:t>
                            </w:r>
                            <w:r w:rsidDel="00920321">
                              <w:rPr>
                                <w:spacing w:val="-3"/>
                              </w:rPr>
                              <w:t xml:space="preserve"> </w:t>
                            </w:r>
                            <w:r w:rsidDel="00920321">
                              <w:t>&amp;age);</w:t>
                            </w:r>
                            <w:r w:rsidDel="00920321">
                              <w:rPr>
                                <w:spacing w:val="29"/>
                              </w:rPr>
                              <w:t xml:space="preserve">  </w:t>
                            </w:r>
                            <w:r w:rsidDel="00920321">
                              <w:t>//</w:t>
                            </w:r>
                            <w:r w:rsidDel="00920321">
                              <w:rPr>
                                <w:spacing w:val="2"/>
                              </w:rPr>
                              <w:t xml:space="preserve"> </w:t>
                            </w:r>
                            <w:r w:rsidDel="00920321">
                              <w:t>Note:</w:t>
                            </w:r>
                            <w:r w:rsidDel="00920321">
                              <w:rPr>
                                <w:spacing w:val="-1"/>
                              </w:rPr>
                              <w:t xml:space="preserve"> </w:t>
                            </w:r>
                            <w:r w:rsidDel="00920321">
                              <w:t>&amp; is</w:t>
                            </w:r>
                            <w:r w:rsidDel="00920321">
                              <w:rPr>
                                <w:spacing w:val="-1"/>
                              </w:rPr>
                              <w:t xml:space="preserve"> </w:t>
                            </w:r>
                            <w:r w:rsidDel="00920321">
                              <w:t>used to</w:t>
                            </w:r>
                            <w:r w:rsidDel="00920321">
                              <w:rPr>
                                <w:spacing w:val="1"/>
                              </w:rPr>
                              <w:t xml:space="preserve"> </w:t>
                            </w:r>
                            <w:r w:rsidDel="00920321">
                              <w:t>get the</w:t>
                            </w:r>
                            <w:r w:rsidDel="00920321">
                              <w:rPr>
                                <w:spacing w:val="-2"/>
                              </w:rPr>
                              <w:t xml:space="preserve"> </w:t>
                            </w:r>
                            <w:r w:rsidDel="00920321">
                              <w:t>address of</w:t>
                            </w:r>
                            <w:r w:rsidDel="00920321">
                              <w:rPr>
                                <w:spacing w:val="-1"/>
                              </w:rPr>
                              <w:t xml:space="preserve"> </w:t>
                            </w:r>
                            <w:r w:rsidDel="00920321">
                              <w:t>the</w:t>
                            </w:r>
                            <w:r w:rsidDel="00920321">
                              <w:rPr>
                                <w:spacing w:val="-2"/>
                              </w:rPr>
                              <w:t xml:space="preserve"> variable</w:t>
                            </w:r>
                          </w:moveFrom>
                          <w:moveFromRangeEnd w:id="2717"/>
                        </w:p>
                      </w:txbxContent>
                    </v:textbox>
                  </v:shape>
                  <w10:wrap type="topAndBottom" anchorx="page"/>
                </v:group>
              </w:pict>
            </mc:Fallback>
          </mc:AlternateContent>
        </w:r>
      </w:del>
    </w:p>
    <w:p w14:paraId="4D5CEF7E" w14:textId="0B682856" w:rsidR="00721600" w:rsidDel="00920321" w:rsidRDefault="00721600" w:rsidP="00721600">
      <w:pPr>
        <w:rPr>
          <w:del w:id="2043" w:author="Abhiram Arali" w:date="2024-11-13T14:41:00Z"/>
          <w:sz w:val="20"/>
        </w:rPr>
        <w:sectPr w:rsidR="00721600" w:rsidDel="00920321">
          <w:pgSz w:w="11910" w:h="16840"/>
          <w:pgMar w:top="1540" w:right="1220" w:bottom="1200" w:left="1220" w:header="758" w:footer="1000" w:gutter="0"/>
          <w:cols w:space="720"/>
        </w:sectPr>
      </w:pPr>
    </w:p>
    <w:p w14:paraId="015CA625" w14:textId="4CF917F4" w:rsidR="00721600" w:rsidDel="00D82BA0" w:rsidRDefault="00721600" w:rsidP="00721600">
      <w:pPr>
        <w:pStyle w:val="BodyText"/>
        <w:spacing w:before="7" w:after="1"/>
        <w:rPr>
          <w:del w:id="2044" w:author="Abhiram Arali" w:date="2024-11-13T14:41:00Z"/>
          <w:i/>
          <w:sz w:val="7"/>
        </w:rPr>
      </w:pPr>
    </w:p>
    <w:p w14:paraId="5A5E8619" w14:textId="7153B2E9" w:rsidR="00721600" w:rsidDel="00D82BA0" w:rsidRDefault="00721600" w:rsidP="00721600">
      <w:pPr>
        <w:pStyle w:val="BodyText"/>
        <w:ind w:left="102"/>
        <w:rPr>
          <w:del w:id="2045" w:author="Abhiram Arali" w:date="2024-11-13T14:41:00Z"/>
          <w:sz w:val="20"/>
        </w:rPr>
      </w:pPr>
      <w:del w:id="2046" w:author="Abhiram Arali" w:date="2024-11-13T14:41:00Z">
        <w:r w:rsidDel="00C67F2E">
          <w:rPr>
            <w:noProof/>
            <w:sz w:val="20"/>
            <w:lang w:val="en-IN" w:eastAsia="en-IN"/>
            <w:rPrChange w:id="2047" w:author="Unknown">
              <w:rPr>
                <w:noProof/>
                <w:lang w:val="en-IN" w:eastAsia="en-IN"/>
              </w:rPr>
            </w:rPrChange>
          </w:rPr>
          <mc:AlternateContent>
            <mc:Choice Requires="wpg">
              <w:drawing>
                <wp:inline distT="0" distB="0" distL="0" distR="0" wp14:anchorId="3DCAC1C6" wp14:editId="6702B15B">
                  <wp:extent cx="5882640" cy="1737995"/>
                  <wp:effectExtent l="0" t="0" r="0" b="508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16" name="Graphic 293"/>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7" name="Textbox 294"/>
                          <wps:cNvSpPr txBox="1"/>
                          <wps:spPr>
                            <a:xfrm>
                              <a:off x="6095" y="0"/>
                              <a:ext cx="5869940" cy="1731645"/>
                            </a:xfrm>
                            <a:prstGeom prst="rect">
                              <a:avLst/>
                            </a:prstGeom>
                          </wps:spPr>
                          <wps:txbx>
                            <w:txbxContent>
                              <w:p w14:paraId="5EF0E8EC" w14:textId="2CF6F159" w:rsidR="00721600" w:rsidDel="00C67F2E" w:rsidRDefault="00721600">
                                <w:pPr>
                                  <w:pStyle w:val="CodeBlockBPBHEB"/>
                                  <w:pPrChange w:id="2048" w:author="Abhiram Arali" w:date="2024-11-13T14:41:00Z">
                                    <w:pPr>
                                      <w:spacing w:line="499" w:lineRule="auto"/>
                                      <w:ind w:left="347" w:right="5382"/>
                                    </w:pPr>
                                  </w:pPrChange>
                                </w:pPr>
                                <w:moveFromRangeStart w:id="2049" w:author="Abhiram Arali" w:date="2024-11-13T14:41:00Z" w:name="move182401306"/>
                                <w:moveFrom w:id="2050" w:author="Abhiram Arali" w:date="2024-11-13T14:41:00Z">
                                  <w:r w:rsidDel="00C67F2E">
                                    <w:t>printf("Enter</w:t>
                                  </w:r>
                                  <w:r w:rsidDel="00C67F2E">
                                    <w:rPr>
                                      <w:spacing w:val="-13"/>
                                    </w:rPr>
                                    <w:t xml:space="preserve"> </w:t>
                                  </w:r>
                                  <w:r w:rsidDel="00C67F2E">
                                    <w:t>your</w:t>
                                  </w:r>
                                  <w:r w:rsidDel="00C67F2E">
                                    <w:rPr>
                                      <w:spacing w:val="-13"/>
                                    </w:rPr>
                                    <w:t xml:space="preserve"> </w:t>
                                  </w:r>
                                  <w:r w:rsidDel="00C67F2E">
                                    <w:t>height:</w:t>
                                  </w:r>
                                  <w:r w:rsidDel="00C67F2E">
                                    <w:rPr>
                                      <w:spacing w:val="-12"/>
                                    </w:rPr>
                                    <w:t xml:space="preserve"> </w:t>
                                  </w:r>
                                  <w:r w:rsidDel="00C67F2E">
                                    <w:t>"); scanf("%f", &amp;height);</w:t>
                                  </w:r>
                                </w:moveFrom>
                              </w:p>
                              <w:p w14:paraId="5B249BAC" w14:textId="5031ADB8" w:rsidR="00721600" w:rsidDel="00C67F2E" w:rsidRDefault="00721600">
                                <w:pPr>
                                  <w:pStyle w:val="CodeBlockBPBHEB"/>
                                  <w:pPrChange w:id="2051" w:author="Abhiram Arali" w:date="2024-11-13T14:41:00Z">
                                    <w:pPr>
                                      <w:spacing w:line="501" w:lineRule="auto"/>
                                      <w:ind w:left="347" w:right="835"/>
                                    </w:pPr>
                                  </w:pPrChange>
                                </w:pPr>
                                <w:moveFrom w:id="2052" w:author="Abhiram Arali" w:date="2024-11-13T14:41:00Z">
                                  <w:r w:rsidDel="00C67F2E">
                                    <w:t>printf("Hello,</w:t>
                                  </w:r>
                                  <w:r w:rsidDel="00C67F2E">
                                    <w:rPr>
                                      <w:spacing w:val="-4"/>
                                    </w:rPr>
                                    <w:t xml:space="preserve"> </w:t>
                                  </w:r>
                                  <w:r w:rsidDel="00C67F2E">
                                    <w:t>%s!</w:t>
                                  </w:r>
                                  <w:r w:rsidDel="00C67F2E">
                                    <w:rPr>
                                      <w:spacing w:val="-4"/>
                                    </w:rPr>
                                    <w:t xml:space="preserve"> </w:t>
                                  </w:r>
                                  <w:r w:rsidDel="00C67F2E">
                                    <w:t>You</w:t>
                                  </w:r>
                                  <w:r w:rsidDel="00C67F2E">
                                    <w:rPr>
                                      <w:spacing w:val="-2"/>
                                    </w:rPr>
                                    <w:t xml:space="preserve"> </w:t>
                                  </w:r>
                                  <w:r w:rsidDel="00C67F2E">
                                    <w:t>are</w:t>
                                  </w:r>
                                  <w:r w:rsidDel="00C67F2E">
                                    <w:rPr>
                                      <w:spacing w:val="-5"/>
                                    </w:rPr>
                                    <w:t xml:space="preserve"> </w:t>
                                  </w:r>
                                  <w:r w:rsidDel="00C67F2E">
                                    <w:t>%d</w:t>
                                  </w:r>
                                  <w:r w:rsidDel="00C67F2E">
                                    <w:rPr>
                                      <w:spacing w:val="-4"/>
                                    </w:rPr>
                                    <w:t xml:space="preserve"> </w:t>
                                  </w:r>
                                  <w:r w:rsidDel="00C67F2E">
                                    <w:t>years</w:t>
                                  </w:r>
                                  <w:r w:rsidDel="00C67F2E">
                                    <w:rPr>
                                      <w:spacing w:val="-4"/>
                                    </w:rPr>
                                    <w:t xml:space="preserve"> </w:t>
                                  </w:r>
                                  <w:r w:rsidDel="00C67F2E">
                                    <w:t>old</w:t>
                                  </w:r>
                                  <w:r w:rsidDel="00C67F2E">
                                    <w:rPr>
                                      <w:spacing w:val="-2"/>
                                    </w:rPr>
                                    <w:t xml:space="preserve"> </w:t>
                                  </w:r>
                                  <w:r w:rsidDel="00C67F2E">
                                    <w:t>and</w:t>
                                  </w:r>
                                  <w:r w:rsidDel="00C67F2E">
                                    <w:rPr>
                                      <w:spacing w:val="-4"/>
                                    </w:rPr>
                                    <w:t xml:space="preserve"> </w:t>
                                  </w:r>
                                  <w:r w:rsidDel="00C67F2E">
                                    <w:t>%.1f</w:t>
                                  </w:r>
                                  <w:r w:rsidDel="00C67F2E">
                                    <w:rPr>
                                      <w:spacing w:val="-4"/>
                                    </w:rPr>
                                    <w:t xml:space="preserve"> </w:t>
                                  </w:r>
                                  <w:r w:rsidDel="00C67F2E">
                                    <w:t>feet</w:t>
                                  </w:r>
                                  <w:r w:rsidDel="00C67F2E">
                                    <w:rPr>
                                      <w:spacing w:val="-4"/>
                                    </w:rPr>
                                    <w:t xml:space="preserve"> </w:t>
                                  </w:r>
                                  <w:r w:rsidDel="00C67F2E">
                                    <w:t>tall.\n",</w:t>
                                  </w:r>
                                  <w:r w:rsidDel="00C67F2E">
                                    <w:rPr>
                                      <w:spacing w:val="-4"/>
                                    </w:rPr>
                                    <w:t xml:space="preserve"> </w:t>
                                  </w:r>
                                  <w:r w:rsidDel="00C67F2E">
                                    <w:t>name,</w:t>
                                  </w:r>
                                  <w:r w:rsidDel="00C67F2E">
                                    <w:rPr>
                                      <w:spacing w:val="-2"/>
                                    </w:rPr>
                                    <w:t xml:space="preserve"> </w:t>
                                  </w:r>
                                  <w:r w:rsidDel="00C67F2E">
                                    <w:t>age,</w:t>
                                  </w:r>
                                  <w:r w:rsidDel="00C67F2E">
                                    <w:rPr>
                                      <w:spacing w:val="-4"/>
                                    </w:rPr>
                                    <w:t xml:space="preserve"> </w:t>
                                  </w:r>
                                  <w:r w:rsidDel="00C67F2E">
                                    <w:t>height); return 0;</w:t>
                                  </w:r>
                                </w:moveFrom>
                              </w:p>
                              <w:p w14:paraId="2674EB94" w14:textId="1CE24709" w:rsidR="00721600" w:rsidRDefault="00721600">
                                <w:pPr>
                                  <w:pStyle w:val="CodeBlockBPBHEB"/>
                                  <w:pPrChange w:id="2053" w:author="Abhiram Arali" w:date="2024-11-13T14:41:00Z">
                                    <w:pPr>
                                      <w:spacing w:line="272" w:lineRule="exact"/>
                                      <w:ind w:left="107"/>
                                    </w:pPr>
                                  </w:pPrChange>
                                </w:pPr>
                                <w:moveFrom w:id="2054" w:author="Abhiram Arali" w:date="2024-11-13T14:41:00Z">
                                  <w:r w:rsidDel="00C67F2E">
                                    <w:rPr>
                                      <w:spacing w:val="-10"/>
                                    </w:rPr>
                                    <w:t>}</w:t>
                                  </w:r>
                                </w:moveFrom>
                                <w:moveFromRangeEnd w:id="2049"/>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CAC1C6" id="Group 12" o:spid="_x0000_s1110"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">
                  <v:shape id="Graphic 293" o:spid="_x0000_s1111" style="position:absolute;width:58826;height:17380;visibility:visible;mso-wrap-style:square;v-text-anchor:top" coordsize="5882640,17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294" o:spid="_x0000_s1112" type="#_x0000_t202" style="position:absolute;left:60;width:58700;height:1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" filled="f" stroked="f">
                    <v:textbox inset="0,0,0,0">
                      <w:txbxContent>
                        <w:p w14:paraId="5EF0E8EC" w14:textId="2CF6F159" w:rsidR="00721600" w:rsidDel="00C67F2E" w:rsidRDefault="00721600" w:rsidP="00C67F2E">
                          <w:pPr>
                            <w:pStyle w:val="CodeBlockBPBHEB"/>
                            <w:rPr>
                              <w:moveFrom w:id="2748" w:author="Abhiram Arali" w:date="2024-11-13T14:41:00Z" w16du:dateUtc="2024-11-13T09:11:00Z"/>
                            </w:rPr>
                            <w:pPrChange w:id="2749" w:author="Abhiram Arali" w:date="2024-11-13T14:41:00Z" w16du:dateUtc="2024-11-13T09:11:00Z">
                              <w:pPr>
                                <w:spacing w:line="499" w:lineRule="auto"/>
                                <w:ind w:left="347" w:right="5382"/>
                              </w:pPr>
                            </w:pPrChange>
                          </w:pPr>
                          <w:moveFromRangeStart w:id="2750" w:author="Abhiram Arali" w:date="2024-11-13T14:41:00Z" w:name="move182401306"/>
                          <w:moveFrom w:id="2751" w:author="Abhiram Arali" w:date="2024-11-13T14:41:00Z" w16du:dateUtc="2024-11-13T09:11:00Z">
                            <w:r w:rsidDel="00C67F2E">
                              <w:t>printf("Enter</w:t>
                            </w:r>
                            <w:r w:rsidDel="00C67F2E">
                              <w:rPr>
                                <w:spacing w:val="-13"/>
                              </w:rPr>
                              <w:t xml:space="preserve"> </w:t>
                            </w:r>
                            <w:r w:rsidDel="00C67F2E">
                              <w:t>your</w:t>
                            </w:r>
                            <w:r w:rsidDel="00C67F2E">
                              <w:rPr>
                                <w:spacing w:val="-13"/>
                              </w:rPr>
                              <w:t xml:space="preserve"> </w:t>
                            </w:r>
                            <w:r w:rsidDel="00C67F2E">
                              <w:t>height:</w:t>
                            </w:r>
                            <w:r w:rsidDel="00C67F2E">
                              <w:rPr>
                                <w:spacing w:val="-12"/>
                              </w:rPr>
                              <w:t xml:space="preserve"> </w:t>
                            </w:r>
                            <w:r w:rsidDel="00C67F2E">
                              <w:t>"); scanf("%f", &amp;height);</w:t>
                            </w:r>
                          </w:moveFrom>
                        </w:p>
                        <w:p w14:paraId="5B249BAC" w14:textId="5031ADB8" w:rsidR="00721600" w:rsidDel="00C67F2E" w:rsidRDefault="00721600" w:rsidP="00C67F2E">
                          <w:pPr>
                            <w:pStyle w:val="CodeBlockBPBHEB"/>
                            <w:rPr>
                              <w:moveFrom w:id="2752" w:author="Abhiram Arali" w:date="2024-11-13T14:41:00Z" w16du:dateUtc="2024-11-13T09:11:00Z"/>
                            </w:rPr>
                            <w:pPrChange w:id="2753" w:author="Abhiram Arali" w:date="2024-11-13T14:41:00Z" w16du:dateUtc="2024-11-13T09:11:00Z">
                              <w:pPr>
                                <w:spacing w:line="501" w:lineRule="auto"/>
                                <w:ind w:left="347" w:right="835"/>
                              </w:pPr>
                            </w:pPrChange>
                          </w:pPr>
                          <w:moveFrom w:id="2754" w:author="Abhiram Arali" w:date="2024-11-13T14:41:00Z" w16du:dateUtc="2024-11-13T09:11:00Z">
                            <w:r w:rsidDel="00C67F2E">
                              <w:t>printf("Hello,</w:t>
                            </w:r>
                            <w:r w:rsidDel="00C67F2E">
                              <w:rPr>
                                <w:spacing w:val="-4"/>
                              </w:rPr>
                              <w:t xml:space="preserve"> </w:t>
                            </w:r>
                            <w:r w:rsidDel="00C67F2E">
                              <w:t>%s!</w:t>
                            </w:r>
                            <w:r w:rsidDel="00C67F2E">
                              <w:rPr>
                                <w:spacing w:val="-4"/>
                              </w:rPr>
                              <w:t xml:space="preserve"> </w:t>
                            </w:r>
                            <w:r w:rsidDel="00C67F2E">
                              <w:t>You</w:t>
                            </w:r>
                            <w:r w:rsidDel="00C67F2E">
                              <w:rPr>
                                <w:spacing w:val="-2"/>
                              </w:rPr>
                              <w:t xml:space="preserve"> </w:t>
                            </w:r>
                            <w:r w:rsidDel="00C67F2E">
                              <w:t>are</w:t>
                            </w:r>
                            <w:r w:rsidDel="00C67F2E">
                              <w:rPr>
                                <w:spacing w:val="-5"/>
                              </w:rPr>
                              <w:t xml:space="preserve"> </w:t>
                            </w:r>
                            <w:r w:rsidDel="00C67F2E">
                              <w:t>%d</w:t>
                            </w:r>
                            <w:r w:rsidDel="00C67F2E">
                              <w:rPr>
                                <w:spacing w:val="-4"/>
                              </w:rPr>
                              <w:t xml:space="preserve"> </w:t>
                            </w:r>
                            <w:r w:rsidDel="00C67F2E">
                              <w:t>years</w:t>
                            </w:r>
                            <w:r w:rsidDel="00C67F2E">
                              <w:rPr>
                                <w:spacing w:val="-4"/>
                              </w:rPr>
                              <w:t xml:space="preserve"> </w:t>
                            </w:r>
                            <w:r w:rsidDel="00C67F2E">
                              <w:t>old</w:t>
                            </w:r>
                            <w:r w:rsidDel="00C67F2E">
                              <w:rPr>
                                <w:spacing w:val="-2"/>
                              </w:rPr>
                              <w:t xml:space="preserve"> </w:t>
                            </w:r>
                            <w:r w:rsidDel="00C67F2E">
                              <w:t>and</w:t>
                            </w:r>
                            <w:r w:rsidDel="00C67F2E">
                              <w:rPr>
                                <w:spacing w:val="-4"/>
                              </w:rPr>
                              <w:t xml:space="preserve"> </w:t>
                            </w:r>
                            <w:r w:rsidDel="00C67F2E">
                              <w:t>%.1f</w:t>
                            </w:r>
                            <w:r w:rsidDel="00C67F2E">
                              <w:rPr>
                                <w:spacing w:val="-4"/>
                              </w:rPr>
                              <w:t xml:space="preserve"> </w:t>
                            </w:r>
                            <w:r w:rsidDel="00C67F2E">
                              <w:t>feet</w:t>
                            </w:r>
                            <w:r w:rsidDel="00C67F2E">
                              <w:rPr>
                                <w:spacing w:val="-4"/>
                              </w:rPr>
                              <w:t xml:space="preserve"> </w:t>
                            </w:r>
                            <w:r w:rsidDel="00C67F2E">
                              <w:t>tall.\n",</w:t>
                            </w:r>
                            <w:r w:rsidDel="00C67F2E">
                              <w:rPr>
                                <w:spacing w:val="-4"/>
                              </w:rPr>
                              <w:t xml:space="preserve"> </w:t>
                            </w:r>
                            <w:r w:rsidDel="00C67F2E">
                              <w:t>name,</w:t>
                            </w:r>
                            <w:r w:rsidDel="00C67F2E">
                              <w:rPr>
                                <w:spacing w:val="-2"/>
                              </w:rPr>
                              <w:t xml:space="preserve"> </w:t>
                            </w:r>
                            <w:r w:rsidDel="00C67F2E">
                              <w:t>age,</w:t>
                            </w:r>
                            <w:r w:rsidDel="00C67F2E">
                              <w:rPr>
                                <w:spacing w:val="-4"/>
                              </w:rPr>
                              <w:t xml:space="preserve"> </w:t>
                            </w:r>
                            <w:r w:rsidDel="00C67F2E">
                              <w:t>height); return 0;</w:t>
                            </w:r>
                          </w:moveFrom>
                        </w:p>
                        <w:p w14:paraId="2674EB94" w14:textId="1CE24709" w:rsidR="00721600" w:rsidRDefault="00721600" w:rsidP="00C67F2E">
                          <w:pPr>
                            <w:pStyle w:val="CodeBlockBPBHEB"/>
                            <w:pPrChange w:id="2755" w:author="Abhiram Arali" w:date="2024-11-13T14:41:00Z" w16du:dateUtc="2024-11-13T09:11:00Z">
                              <w:pPr>
                                <w:spacing w:line="272" w:lineRule="exact"/>
                                <w:ind w:left="107"/>
                              </w:pPr>
                            </w:pPrChange>
                          </w:pPr>
                          <w:moveFrom w:id="2756" w:author="Abhiram Arali" w:date="2024-11-13T14:41:00Z" w16du:dateUtc="2024-11-13T09:11:00Z">
                            <w:r w:rsidDel="00C67F2E">
                              <w:rPr>
                                <w:spacing w:val="-10"/>
                              </w:rPr>
                              <w:t>}</w:t>
                            </w:r>
                          </w:moveFrom>
                          <w:moveFromRangeEnd w:id="2750"/>
                        </w:p>
                      </w:txbxContent>
                    </v:textbox>
                  </v:shape>
                  <w10:anchorlock/>
                </v:group>
              </w:pict>
            </mc:Fallback>
          </mc:AlternateContent>
        </w:r>
      </w:del>
    </w:p>
    <w:p w14:paraId="774B50CF" w14:textId="77777777" w:rsidR="00721600" w:rsidRDefault="00721600">
      <w:pPr>
        <w:pStyle w:val="NormalBPBHEB"/>
        <w:pPrChange w:id="2055" w:author="Abhiram Arali" w:date="2024-11-13T14:41:00Z">
          <w:pPr>
            <w:spacing w:before="129"/>
            <w:ind w:left="220"/>
          </w:pPr>
        </w:pPrChange>
      </w:pPr>
      <w:r>
        <w:t>Output:</w:t>
      </w:r>
    </w:p>
    <w:p w14:paraId="624A552F" w14:textId="77777777" w:rsidR="00643813" w:rsidRDefault="00643813" w:rsidP="00643813">
      <w:pPr>
        <w:pStyle w:val="CodeBlockBPBHEB"/>
      </w:pPr>
      <w:moveToRangeStart w:id="2056" w:author="Abhiram Arali" w:date="2024-11-13T14:41:00Z" w:name="move182401320"/>
      <w:moveTo w:id="2057" w:author="Abhiram Arali" w:date="2024-11-13T14:41:00Z">
        <w:r>
          <w:t>Enter</w:t>
        </w:r>
        <w:r>
          <w:rPr>
            <w:spacing w:val="-13"/>
          </w:rPr>
          <w:t xml:space="preserve"> </w:t>
        </w:r>
        <w:r>
          <w:t>your</w:t>
        </w:r>
        <w:r>
          <w:rPr>
            <w:spacing w:val="-13"/>
          </w:rPr>
          <w:t xml:space="preserve"> </w:t>
        </w:r>
        <w:r>
          <w:t>name:</w:t>
        </w:r>
        <w:r>
          <w:rPr>
            <w:spacing w:val="-13"/>
          </w:rPr>
          <w:t xml:space="preserve"> </w:t>
        </w:r>
        <w:r>
          <w:t>Alice Enter your age: 25 Enter your height: 5.9</w:t>
        </w:r>
      </w:moveTo>
    </w:p>
    <w:p w14:paraId="58B2CD68" w14:textId="77777777" w:rsidR="00643813" w:rsidRDefault="00643813" w:rsidP="00643813">
      <w:pPr>
        <w:pStyle w:val="CodeBlockBPBHEB"/>
      </w:pPr>
      <w:moveTo w:id="2058" w:author="Abhiram Arali" w:date="2024-11-13T14:41:00Z">
        <w:r>
          <w:t>Hello,</w:t>
        </w:r>
        <w:r>
          <w:rPr>
            <w:spacing w:val="-2"/>
          </w:rPr>
          <w:t xml:space="preserve"> </w:t>
        </w:r>
        <w:r>
          <w:t>Alice!</w:t>
        </w:r>
        <w:r>
          <w:rPr>
            <w:spacing w:val="-1"/>
          </w:rPr>
          <w:t xml:space="preserve"> </w:t>
        </w:r>
        <w:r>
          <w:t>You</w:t>
        </w:r>
        <w:r>
          <w:rPr>
            <w:spacing w:val="1"/>
          </w:rPr>
          <w:t xml:space="preserve"> </w:t>
        </w:r>
        <w:r>
          <w:t>are</w:t>
        </w:r>
        <w:r>
          <w:rPr>
            <w:spacing w:val="-4"/>
          </w:rPr>
          <w:t xml:space="preserve"> </w:t>
        </w:r>
        <w:r>
          <w:t>25</w:t>
        </w:r>
        <w:r>
          <w:rPr>
            <w:spacing w:val="1"/>
          </w:rPr>
          <w:t xml:space="preserve"> </w:t>
        </w:r>
        <w:r>
          <w:t>years</w:t>
        </w:r>
        <w:r>
          <w:rPr>
            <w:spacing w:val="-1"/>
          </w:rPr>
          <w:t xml:space="preserve"> </w:t>
        </w:r>
        <w:r>
          <w:t>old</w:t>
        </w:r>
        <w:r>
          <w:rPr>
            <w:spacing w:val="-2"/>
          </w:rPr>
          <w:t xml:space="preserve"> </w:t>
        </w:r>
        <w:r>
          <w:t>and</w:t>
        </w:r>
        <w:r>
          <w:rPr>
            <w:spacing w:val="-1"/>
          </w:rPr>
          <w:t xml:space="preserve"> </w:t>
        </w:r>
        <w:r>
          <w:t>5.9</w:t>
        </w:r>
        <w:r>
          <w:rPr>
            <w:spacing w:val="1"/>
          </w:rPr>
          <w:t xml:space="preserve"> </w:t>
        </w:r>
        <w:r>
          <w:t>feet</w:t>
        </w:r>
        <w:r>
          <w:rPr>
            <w:spacing w:val="-1"/>
          </w:rPr>
          <w:t xml:space="preserve"> </w:t>
        </w:r>
        <w:r>
          <w:rPr>
            <w:spacing w:val="-4"/>
          </w:rPr>
          <w:t>tall.</w:t>
        </w:r>
      </w:moveTo>
    </w:p>
    <w:moveToRangeEnd w:id="2056"/>
    <w:p w14:paraId="1F6817CD" w14:textId="045CDFCC" w:rsidR="00721600" w:rsidDel="00643813" w:rsidRDefault="00721600" w:rsidP="00721600">
      <w:pPr>
        <w:pStyle w:val="BodyText"/>
        <w:rPr>
          <w:del w:id="2059" w:author="Abhiram Arali" w:date="2024-11-13T14:41:00Z"/>
          <w:b/>
          <w:i/>
          <w:sz w:val="20"/>
        </w:rPr>
      </w:pPr>
    </w:p>
    <w:p w14:paraId="7765DE06" w14:textId="67EA8FC2" w:rsidR="00721600" w:rsidDel="002C5D4C" w:rsidRDefault="00721600">
      <w:pPr>
        <w:pStyle w:val="NormalBPBHEB"/>
        <w:rPr>
          <w:del w:id="2060" w:author="Abhiram Arali" w:date="2024-11-13T14:41:00Z"/>
        </w:rPr>
        <w:pPrChange w:id="2061" w:author="Abhiram Arali" w:date="2024-11-13T14:41:00Z">
          <w:pPr>
            <w:pStyle w:val="BodyText"/>
          </w:pPr>
        </w:pPrChange>
      </w:pPr>
    </w:p>
    <w:p w14:paraId="1A03821F" w14:textId="3C0325CF" w:rsidR="00721600" w:rsidRDefault="00721600">
      <w:pPr>
        <w:pStyle w:val="NormalBPBHEB"/>
        <w:rPr>
          <w:sz w:val="20"/>
        </w:rPr>
        <w:pPrChange w:id="2062" w:author="Abhiram Arali" w:date="2024-11-13T14:41:00Z">
          <w:pPr>
            <w:pStyle w:val="BodyText"/>
            <w:spacing w:before="163"/>
          </w:pPr>
        </w:pPrChange>
      </w:pPr>
      <w:del w:id="2063" w:author="Abhiram Arali" w:date="2024-11-13T14:41:00Z">
        <w:r w:rsidDel="00643813">
          <w:rPr>
            <w:noProof/>
            <w:lang w:val="en-IN" w:eastAsia="en-IN"/>
            <w:rPrChange w:id="2064" w:author="Unknown">
              <w:rPr>
                <w:noProof/>
                <w:lang w:val="en-IN" w:eastAsia="en-IN"/>
              </w:rPr>
            </w:rPrChange>
          </w:rPr>
          <mc:AlternateContent>
            <mc:Choice Requires="wps">
              <w:drawing>
                <wp:anchor distT="0" distB="0" distL="0" distR="0" simplePos="0" relativeHeight="251685888" behindDoc="1" locked="0" layoutInCell="1" allowOverlap="1" wp14:anchorId="7D3CEEE8" wp14:editId="5FCE4D7D">
                  <wp:simplePos x="0" y="0"/>
                  <wp:positionH relativeFrom="page">
                    <wp:posOffset>843076</wp:posOffset>
                  </wp:positionH>
                  <wp:positionV relativeFrom="paragraph">
                    <wp:posOffset>268060</wp:posOffset>
                  </wp:positionV>
                  <wp:extent cx="5876290" cy="1384300"/>
                  <wp:effectExtent l="0" t="0" r="0" b="0"/>
                  <wp:wrapTopAndBottom/>
                  <wp:docPr id="295" name="Text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00810D83" w14:textId="1938F937" w:rsidR="00721600" w:rsidDel="00643813" w:rsidRDefault="00721600">
                              <w:pPr>
                                <w:pStyle w:val="CodeBlockBPBHEB"/>
                                <w:pPrChange w:id="2065" w:author="Abhiram Arali" w:date="2024-11-13T14:41:00Z">
                                  <w:pPr>
                                    <w:pStyle w:val="BodyText"/>
                                    <w:spacing w:before="18" w:line="496" w:lineRule="auto"/>
                                    <w:ind w:left="107" w:right="6858"/>
                                  </w:pPr>
                                </w:pPrChange>
                              </w:pPr>
                              <w:moveFromRangeStart w:id="2066" w:author="Abhiram Arali" w:date="2024-11-13T14:41:00Z" w:name="move182401320"/>
                              <w:moveFrom w:id="2067" w:author="Abhiram Arali" w:date="2024-11-13T14:41:00Z">
                                <w:r w:rsidDel="00643813">
                                  <w:t>Enter</w:t>
                                </w:r>
                                <w:r w:rsidDel="00643813">
                                  <w:rPr>
                                    <w:spacing w:val="-13"/>
                                  </w:rPr>
                                  <w:t xml:space="preserve"> </w:t>
                                </w:r>
                                <w:r w:rsidDel="00643813">
                                  <w:t>your</w:t>
                                </w:r>
                                <w:r w:rsidDel="00643813">
                                  <w:rPr>
                                    <w:spacing w:val="-13"/>
                                  </w:rPr>
                                  <w:t xml:space="preserve"> </w:t>
                                </w:r>
                                <w:r w:rsidDel="00643813">
                                  <w:t>name:</w:t>
                                </w:r>
                                <w:r w:rsidDel="00643813">
                                  <w:rPr>
                                    <w:spacing w:val="-13"/>
                                  </w:rPr>
                                  <w:t xml:space="preserve"> </w:t>
                                </w:r>
                                <w:r w:rsidDel="00643813">
                                  <w:t>Alice Enter your age: 25 Enter your height: 5.9</w:t>
                                </w:r>
                              </w:moveFrom>
                            </w:p>
                            <w:p w14:paraId="71F01628" w14:textId="31626D79" w:rsidR="00721600" w:rsidRDefault="00721600">
                              <w:pPr>
                                <w:pStyle w:val="CodeBlockBPBHEB"/>
                                <w:pPrChange w:id="2068" w:author="Abhiram Arali" w:date="2024-11-13T14:41:00Z">
                                  <w:pPr>
                                    <w:pStyle w:val="BodyText"/>
                                    <w:spacing w:before="7"/>
                                    <w:ind w:left="107"/>
                                  </w:pPr>
                                </w:pPrChange>
                              </w:pPr>
                              <w:moveFrom w:id="2069" w:author="Abhiram Arali" w:date="2024-11-13T14:41:00Z">
                                <w:r w:rsidDel="00643813">
                                  <w:t>Hello,</w:t>
                                </w:r>
                                <w:r w:rsidDel="00643813">
                                  <w:rPr>
                                    <w:spacing w:val="-2"/>
                                  </w:rPr>
                                  <w:t xml:space="preserve"> </w:t>
                                </w:r>
                                <w:r w:rsidDel="00643813">
                                  <w:t>Alice!</w:t>
                                </w:r>
                                <w:r w:rsidDel="00643813">
                                  <w:rPr>
                                    <w:spacing w:val="-1"/>
                                  </w:rPr>
                                  <w:t xml:space="preserve"> </w:t>
                                </w:r>
                                <w:r w:rsidDel="00643813">
                                  <w:t>You</w:t>
                                </w:r>
                                <w:r w:rsidDel="00643813">
                                  <w:rPr>
                                    <w:spacing w:val="1"/>
                                  </w:rPr>
                                  <w:t xml:space="preserve"> </w:t>
                                </w:r>
                                <w:r w:rsidDel="00643813">
                                  <w:t>are</w:t>
                                </w:r>
                                <w:r w:rsidDel="00643813">
                                  <w:rPr>
                                    <w:spacing w:val="-4"/>
                                  </w:rPr>
                                  <w:t xml:space="preserve"> </w:t>
                                </w:r>
                                <w:r w:rsidDel="00643813">
                                  <w:t>25</w:t>
                                </w:r>
                                <w:r w:rsidDel="00643813">
                                  <w:rPr>
                                    <w:spacing w:val="1"/>
                                  </w:rPr>
                                  <w:t xml:space="preserve"> </w:t>
                                </w:r>
                                <w:r w:rsidDel="00643813">
                                  <w:t>years</w:t>
                                </w:r>
                                <w:r w:rsidDel="00643813">
                                  <w:rPr>
                                    <w:spacing w:val="-1"/>
                                  </w:rPr>
                                  <w:t xml:space="preserve"> </w:t>
                                </w:r>
                                <w:r w:rsidDel="00643813">
                                  <w:t>old</w:t>
                                </w:r>
                                <w:r w:rsidDel="00643813">
                                  <w:rPr>
                                    <w:spacing w:val="-2"/>
                                  </w:rPr>
                                  <w:t xml:space="preserve"> </w:t>
                                </w:r>
                                <w:r w:rsidDel="00643813">
                                  <w:t>and</w:t>
                                </w:r>
                                <w:r w:rsidDel="00643813">
                                  <w:rPr>
                                    <w:spacing w:val="-1"/>
                                  </w:rPr>
                                  <w:t xml:space="preserve"> </w:t>
                                </w:r>
                                <w:r w:rsidDel="00643813">
                                  <w:t>5.9</w:t>
                                </w:r>
                                <w:r w:rsidDel="00643813">
                                  <w:rPr>
                                    <w:spacing w:val="1"/>
                                  </w:rPr>
                                  <w:t xml:space="preserve"> </w:t>
                                </w:r>
                                <w:r w:rsidDel="00643813">
                                  <w:t>feet</w:t>
                                </w:r>
                                <w:r w:rsidDel="00643813">
                                  <w:rPr>
                                    <w:spacing w:val="-1"/>
                                  </w:rPr>
                                  <w:t xml:space="preserve"> </w:t>
                                </w:r>
                                <w:r w:rsidDel="00643813">
                                  <w:rPr>
                                    <w:spacing w:val="-4"/>
                                  </w:rPr>
                                  <w:t>tall.</w:t>
                                </w:r>
                              </w:moveFrom>
                              <w:moveFromRangeEnd w:id="206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EEE8" id="Textbox 295" o:spid="_x0000_s1113" type="#_x0000_t202" style="position:absolute;left:0;text-align:left;margin-left:66.4pt;margin-top:21.1pt;width:462.7pt;height:109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" filled="f" strokeweight=".48pt">
                  <v:path arrowok="t"/>
                  <v:textbox inset="0,0,0,0">
                    <w:txbxContent>
                      <w:p w14:paraId="00810D83" w14:textId="1938F937" w:rsidR="00721600" w:rsidDel="00643813" w:rsidRDefault="00721600" w:rsidP="00643813">
                        <w:pPr>
                          <w:pStyle w:val="CodeBlockBPBHEB"/>
                          <w:rPr>
                            <w:moveFrom w:id="2774" w:author="Abhiram Arali" w:date="2024-11-13T14:41:00Z" w16du:dateUtc="2024-11-13T09:11:00Z"/>
                          </w:rPr>
                          <w:pPrChange w:id="2775" w:author="Abhiram Arali" w:date="2024-11-13T14:41:00Z" w16du:dateUtc="2024-11-13T09:11:00Z">
                            <w:pPr>
                              <w:pStyle w:val="BodyText"/>
                              <w:spacing w:before="18" w:line="496" w:lineRule="auto"/>
                              <w:ind w:left="107" w:right="6858"/>
                            </w:pPr>
                          </w:pPrChange>
                        </w:pPr>
                        <w:moveFromRangeStart w:id="2776" w:author="Abhiram Arali" w:date="2024-11-13T14:41:00Z" w:name="move182401320"/>
                        <w:moveFrom w:id="2777" w:author="Abhiram Arali" w:date="2024-11-13T14:41:00Z" w16du:dateUtc="2024-11-13T09:11:00Z">
                          <w:r w:rsidDel="00643813">
                            <w:t>Enter</w:t>
                          </w:r>
                          <w:r w:rsidDel="00643813">
                            <w:rPr>
                              <w:spacing w:val="-13"/>
                            </w:rPr>
                            <w:t xml:space="preserve"> </w:t>
                          </w:r>
                          <w:r w:rsidDel="00643813">
                            <w:t>your</w:t>
                          </w:r>
                          <w:r w:rsidDel="00643813">
                            <w:rPr>
                              <w:spacing w:val="-13"/>
                            </w:rPr>
                            <w:t xml:space="preserve"> </w:t>
                          </w:r>
                          <w:r w:rsidDel="00643813">
                            <w:t>name:</w:t>
                          </w:r>
                          <w:r w:rsidDel="00643813">
                            <w:rPr>
                              <w:spacing w:val="-13"/>
                            </w:rPr>
                            <w:t xml:space="preserve"> </w:t>
                          </w:r>
                          <w:r w:rsidDel="00643813">
                            <w:t>Alice Enter your age: 25 Enter your height: 5.9</w:t>
                          </w:r>
                        </w:moveFrom>
                      </w:p>
                      <w:p w14:paraId="71F01628" w14:textId="31626D79" w:rsidR="00721600" w:rsidRDefault="00721600" w:rsidP="00643813">
                        <w:pPr>
                          <w:pStyle w:val="CodeBlockBPBHEB"/>
                          <w:pPrChange w:id="2778" w:author="Abhiram Arali" w:date="2024-11-13T14:41:00Z" w16du:dateUtc="2024-11-13T09:11:00Z">
                            <w:pPr>
                              <w:pStyle w:val="BodyText"/>
                              <w:spacing w:before="7"/>
                              <w:ind w:left="107"/>
                            </w:pPr>
                          </w:pPrChange>
                        </w:pPr>
                        <w:moveFrom w:id="2779" w:author="Abhiram Arali" w:date="2024-11-13T14:41:00Z" w16du:dateUtc="2024-11-13T09:11:00Z">
                          <w:r w:rsidDel="00643813">
                            <w:t>Hello,</w:t>
                          </w:r>
                          <w:r w:rsidDel="00643813">
                            <w:rPr>
                              <w:spacing w:val="-2"/>
                            </w:rPr>
                            <w:t xml:space="preserve"> </w:t>
                          </w:r>
                          <w:r w:rsidDel="00643813">
                            <w:t>Alice!</w:t>
                          </w:r>
                          <w:r w:rsidDel="00643813">
                            <w:rPr>
                              <w:spacing w:val="-1"/>
                            </w:rPr>
                            <w:t xml:space="preserve"> </w:t>
                          </w:r>
                          <w:r w:rsidDel="00643813">
                            <w:t>You</w:t>
                          </w:r>
                          <w:r w:rsidDel="00643813">
                            <w:rPr>
                              <w:spacing w:val="1"/>
                            </w:rPr>
                            <w:t xml:space="preserve"> </w:t>
                          </w:r>
                          <w:r w:rsidDel="00643813">
                            <w:t>are</w:t>
                          </w:r>
                          <w:r w:rsidDel="00643813">
                            <w:rPr>
                              <w:spacing w:val="-4"/>
                            </w:rPr>
                            <w:t xml:space="preserve"> </w:t>
                          </w:r>
                          <w:r w:rsidDel="00643813">
                            <w:t>25</w:t>
                          </w:r>
                          <w:r w:rsidDel="00643813">
                            <w:rPr>
                              <w:spacing w:val="1"/>
                            </w:rPr>
                            <w:t xml:space="preserve"> </w:t>
                          </w:r>
                          <w:r w:rsidDel="00643813">
                            <w:t>years</w:t>
                          </w:r>
                          <w:r w:rsidDel="00643813">
                            <w:rPr>
                              <w:spacing w:val="-1"/>
                            </w:rPr>
                            <w:t xml:space="preserve"> </w:t>
                          </w:r>
                          <w:r w:rsidDel="00643813">
                            <w:t>old</w:t>
                          </w:r>
                          <w:r w:rsidDel="00643813">
                            <w:rPr>
                              <w:spacing w:val="-2"/>
                            </w:rPr>
                            <w:t xml:space="preserve"> </w:t>
                          </w:r>
                          <w:r w:rsidDel="00643813">
                            <w:t>and</w:t>
                          </w:r>
                          <w:r w:rsidDel="00643813">
                            <w:rPr>
                              <w:spacing w:val="-1"/>
                            </w:rPr>
                            <w:t xml:space="preserve"> </w:t>
                          </w:r>
                          <w:r w:rsidDel="00643813">
                            <w:t>5.9</w:t>
                          </w:r>
                          <w:r w:rsidDel="00643813">
                            <w:rPr>
                              <w:spacing w:val="1"/>
                            </w:rPr>
                            <w:t xml:space="preserve"> </w:t>
                          </w:r>
                          <w:r w:rsidDel="00643813">
                            <w:t>feet</w:t>
                          </w:r>
                          <w:r w:rsidDel="00643813">
                            <w:rPr>
                              <w:spacing w:val="-1"/>
                            </w:rPr>
                            <w:t xml:space="preserve"> </w:t>
                          </w:r>
                          <w:r w:rsidDel="00643813">
                            <w:rPr>
                              <w:spacing w:val="-4"/>
                            </w:rPr>
                            <w:t>tall.</w:t>
                          </w:r>
                        </w:moveFrom>
                        <w:moveFromRangeEnd w:id="2776"/>
                      </w:p>
                    </w:txbxContent>
                  </v:textbox>
                  <w10:wrap type="topAndBottom" anchorx="page"/>
                </v:shape>
              </w:pict>
            </mc:Fallback>
          </mc:AlternateContent>
        </w:r>
      </w:del>
    </w:p>
    <w:p w14:paraId="13A38EFE" w14:textId="77777777" w:rsidR="00721600" w:rsidRDefault="00721600">
      <w:pPr>
        <w:pStyle w:val="Heading2BPBHEB"/>
        <w:pPrChange w:id="2070" w:author="Abhiram Arali" w:date="2024-11-13T14:41:00Z">
          <w:pPr>
            <w:pStyle w:val="Heading1"/>
            <w:numPr>
              <w:numId w:val="5"/>
            </w:numPr>
            <w:tabs>
              <w:tab w:val="left" w:pos="460"/>
            </w:tabs>
            <w:spacing w:before="167"/>
            <w:ind w:left="460" w:hanging="240"/>
            <w:jc w:val="both"/>
          </w:pPr>
        </w:pPrChange>
      </w:pPr>
      <w:r>
        <w:t>Unformatted</w:t>
      </w:r>
      <w:r>
        <w:rPr>
          <w:spacing w:val="-4"/>
        </w:rPr>
        <w:t xml:space="preserve"> </w:t>
      </w:r>
      <w:r>
        <w:rPr>
          <w:spacing w:val="-5"/>
        </w:rPr>
        <w:t>I/O</w:t>
      </w:r>
    </w:p>
    <w:p w14:paraId="04B174CD" w14:textId="2FC105E5" w:rsidR="00721600" w:rsidDel="00D063AD" w:rsidRDefault="00721600" w:rsidP="00721600">
      <w:pPr>
        <w:pStyle w:val="BodyText"/>
        <w:spacing w:before="22"/>
        <w:rPr>
          <w:del w:id="2071" w:author="Abhiram Arali" w:date="2024-11-13T14:41:00Z"/>
          <w:b/>
        </w:rPr>
      </w:pPr>
    </w:p>
    <w:p w14:paraId="26DA9DBD" w14:textId="77777777" w:rsidR="00721600" w:rsidRDefault="00721600" w:rsidP="00D063AD">
      <w:pPr>
        <w:pStyle w:val="NormalBPBHEB"/>
        <w:rPr>
          <w:ins w:id="2072" w:author="Abhiram Arali" w:date="2024-11-13T14:42:00Z"/>
        </w:rPr>
      </w:pPr>
      <w:r>
        <w:t>Unformatted I/O functions provide a way to read and write raw binary data without any formatting. These functions are useful for handling data files and performing operations that require precise control over the data format.</w:t>
      </w:r>
    </w:p>
    <w:p w14:paraId="30F1528F" w14:textId="77777777" w:rsidR="00F25DFF" w:rsidRDefault="00F25DFF">
      <w:pPr>
        <w:pStyle w:val="NormalBPBHEB"/>
        <w:pPrChange w:id="2073" w:author="Abhiram Arali" w:date="2024-11-13T14:41:00Z">
          <w:pPr>
            <w:pStyle w:val="BodyText"/>
            <w:spacing w:line="360" w:lineRule="auto"/>
            <w:ind w:left="220" w:right="221"/>
            <w:jc w:val="both"/>
          </w:pPr>
        </w:pPrChange>
      </w:pPr>
    </w:p>
    <w:p w14:paraId="2BE21728" w14:textId="77777777" w:rsidR="00721600" w:rsidRDefault="00721600">
      <w:pPr>
        <w:pStyle w:val="Heading3BPBHEB"/>
        <w:pPrChange w:id="2074" w:author="Abhiram Arali" w:date="2024-11-13T14:42:00Z">
          <w:pPr>
            <w:pStyle w:val="ListParagraph"/>
            <w:numPr>
              <w:ilvl w:val="1"/>
              <w:numId w:val="5"/>
            </w:numPr>
            <w:tabs>
              <w:tab w:val="left" w:pos="640"/>
            </w:tabs>
            <w:spacing w:before="162"/>
            <w:ind w:left="640" w:hanging="420"/>
            <w:jc w:val="both"/>
          </w:pPr>
        </w:pPrChange>
      </w:pPr>
      <w:proofErr w:type="spellStart"/>
      <w:proofErr w:type="gramStart"/>
      <w:r>
        <w:t>getc</w:t>
      </w:r>
      <w:proofErr w:type="spellEnd"/>
      <w:r>
        <w:t>(</w:t>
      </w:r>
      <w:proofErr w:type="gramEnd"/>
      <w:r>
        <w:t>)</w:t>
      </w:r>
      <w:r>
        <w:rPr>
          <w:spacing w:val="-2"/>
        </w:rPr>
        <w:t xml:space="preserve"> </w:t>
      </w:r>
      <w:r>
        <w:t>and</w:t>
      </w:r>
      <w:r>
        <w:rPr>
          <w:spacing w:val="-2"/>
        </w:rPr>
        <w:t xml:space="preserve"> </w:t>
      </w:r>
      <w:proofErr w:type="spellStart"/>
      <w:r>
        <w:rPr>
          <w:spacing w:val="-2"/>
        </w:rPr>
        <w:t>putc</w:t>
      </w:r>
      <w:proofErr w:type="spellEnd"/>
      <w:r>
        <w:rPr>
          <w:spacing w:val="-2"/>
        </w:rPr>
        <w:t>()</w:t>
      </w:r>
    </w:p>
    <w:p w14:paraId="1B9F158D" w14:textId="28CAC4E8" w:rsidR="00721600" w:rsidRDefault="00E01B3D">
      <w:pPr>
        <w:pStyle w:val="NormalBPBHEB"/>
        <w:pPrChange w:id="2075" w:author="Abhiram Arali" w:date="2024-11-13T14:42:00Z">
          <w:pPr>
            <w:pStyle w:val="BodyText"/>
            <w:spacing w:before="23"/>
          </w:pPr>
        </w:pPrChange>
      </w:pPr>
      <w:ins w:id="2076" w:author="Abhiram Arali" w:date="2024-11-13T14:42:00Z">
        <w:r>
          <w:t xml:space="preserve">The </w:t>
        </w:r>
      </w:ins>
      <w:ins w:id="2077" w:author="Abhiram Arali" w:date="2024-11-13T14:44:00Z">
        <w:r w:rsidR="0026003C">
          <w:t>definitions</w:t>
        </w:r>
      </w:ins>
      <w:ins w:id="2078" w:author="Abhiram Arali" w:date="2024-11-13T14:42:00Z">
        <w:r>
          <w:t xml:space="preserve"> are:</w:t>
        </w:r>
      </w:ins>
    </w:p>
    <w:p w14:paraId="410A88A8" w14:textId="77777777" w:rsidR="00721600" w:rsidRDefault="00721600">
      <w:pPr>
        <w:pStyle w:val="NormalBPBHEB"/>
        <w:numPr>
          <w:ilvl w:val="0"/>
          <w:numId w:val="76"/>
        </w:numPr>
        <w:pPrChange w:id="2079" w:author="Abhiram Arali" w:date="2024-11-13T14:42:00Z">
          <w:pPr>
            <w:pStyle w:val="ListParagraph"/>
            <w:numPr>
              <w:ilvl w:val="2"/>
              <w:numId w:val="5"/>
            </w:numPr>
            <w:tabs>
              <w:tab w:val="left" w:pos="940"/>
            </w:tabs>
            <w:spacing w:before="1"/>
            <w:ind w:left="940" w:hanging="360"/>
          </w:pPr>
        </w:pPrChange>
      </w:pPr>
      <w:proofErr w:type="spellStart"/>
      <w:proofErr w:type="gramStart"/>
      <w:r w:rsidRPr="00323AB2">
        <w:rPr>
          <w:b/>
          <w:bCs/>
          <w:rPrChange w:id="2080" w:author="Abhiram Arali" w:date="2024-11-13T14:42:00Z">
            <w:rPr/>
          </w:rPrChange>
        </w:rPr>
        <w:t>getc</w:t>
      </w:r>
      <w:proofErr w:type="spellEnd"/>
      <w:r w:rsidRPr="00323AB2">
        <w:rPr>
          <w:b/>
          <w:bCs/>
          <w:rPrChange w:id="2081" w:author="Abhiram Arali" w:date="2024-11-13T14:42:00Z">
            <w:rPr/>
          </w:rPrChange>
        </w:rPr>
        <w:t>(</w:t>
      </w:r>
      <w:proofErr w:type="gramEnd"/>
      <w:r w:rsidRPr="00323AB2">
        <w:rPr>
          <w:b/>
          <w:bCs/>
          <w:rPrChange w:id="2082" w:author="Abhiram Arali" w:date="2024-11-13T14:42:00Z">
            <w:rPr/>
          </w:rPrChange>
        </w:rPr>
        <w:t>):</w:t>
      </w:r>
      <w:r>
        <w:rPr>
          <w:spacing w:val="-1"/>
        </w:rPr>
        <w:t xml:space="preserve"> </w:t>
      </w:r>
      <w:r>
        <w:t>Reads</w:t>
      </w:r>
      <w:r>
        <w:rPr>
          <w:spacing w:val="1"/>
        </w:rPr>
        <w:t xml:space="preserve"> </w:t>
      </w:r>
      <w:r>
        <w:t>a</w:t>
      </w:r>
      <w:r>
        <w:rPr>
          <w:spacing w:val="-1"/>
        </w:rPr>
        <w:t xml:space="preserve"> </w:t>
      </w:r>
      <w:r>
        <w:t>single</w:t>
      </w:r>
      <w:r>
        <w:rPr>
          <w:spacing w:val="-2"/>
        </w:rPr>
        <w:t xml:space="preserve"> </w:t>
      </w:r>
      <w:r>
        <w:t>character from</w:t>
      </w:r>
      <w:r>
        <w:rPr>
          <w:spacing w:val="-1"/>
        </w:rPr>
        <w:t xml:space="preserve"> </w:t>
      </w:r>
      <w:r>
        <w:t>a</w:t>
      </w:r>
      <w:r>
        <w:rPr>
          <w:spacing w:val="-3"/>
        </w:rPr>
        <w:t xml:space="preserve"> </w:t>
      </w:r>
      <w:r>
        <w:t>file</w:t>
      </w:r>
      <w:r>
        <w:rPr>
          <w:spacing w:val="-1"/>
        </w:rPr>
        <w:t xml:space="preserve"> </w:t>
      </w:r>
      <w:r>
        <w:t>(or</w:t>
      </w:r>
      <w:r>
        <w:rPr>
          <w:spacing w:val="1"/>
        </w:rPr>
        <w:t xml:space="preserve"> </w:t>
      </w:r>
      <w:r>
        <w:t xml:space="preserve">standard </w:t>
      </w:r>
      <w:r>
        <w:rPr>
          <w:spacing w:val="-2"/>
        </w:rPr>
        <w:t>input).</w:t>
      </w:r>
    </w:p>
    <w:p w14:paraId="4C2964FB" w14:textId="77777777" w:rsidR="00721600" w:rsidRDefault="00721600">
      <w:pPr>
        <w:pStyle w:val="NormalBPBHEB"/>
        <w:numPr>
          <w:ilvl w:val="0"/>
          <w:numId w:val="76"/>
        </w:numPr>
        <w:pPrChange w:id="2083" w:author="Abhiram Arali" w:date="2024-11-13T14:42:00Z">
          <w:pPr>
            <w:pStyle w:val="ListParagraph"/>
            <w:numPr>
              <w:ilvl w:val="2"/>
              <w:numId w:val="5"/>
            </w:numPr>
            <w:tabs>
              <w:tab w:val="left" w:pos="940"/>
            </w:tabs>
            <w:spacing w:before="135"/>
            <w:ind w:left="940" w:hanging="360"/>
          </w:pPr>
        </w:pPrChange>
      </w:pPr>
      <w:proofErr w:type="spellStart"/>
      <w:proofErr w:type="gramStart"/>
      <w:r w:rsidRPr="00323AB2">
        <w:rPr>
          <w:b/>
          <w:bCs/>
          <w:rPrChange w:id="2084" w:author="Abhiram Arali" w:date="2024-11-13T14:42:00Z">
            <w:rPr/>
          </w:rPrChange>
        </w:rPr>
        <w:t>putc</w:t>
      </w:r>
      <w:proofErr w:type="spellEnd"/>
      <w:r w:rsidRPr="00323AB2">
        <w:rPr>
          <w:b/>
          <w:bCs/>
          <w:rPrChange w:id="2085" w:author="Abhiram Arali" w:date="2024-11-13T14:42:00Z">
            <w:rPr/>
          </w:rPrChange>
        </w:rPr>
        <w:t>(</w:t>
      </w:r>
      <w:proofErr w:type="gramEnd"/>
      <w:r w:rsidRPr="00323AB2">
        <w:rPr>
          <w:b/>
          <w:bCs/>
          <w:rPrChange w:id="2086" w:author="Abhiram Arali" w:date="2024-11-13T14:42:00Z">
            <w:rPr/>
          </w:rPrChange>
        </w:rPr>
        <w:t>):</w:t>
      </w:r>
      <w:r>
        <w:rPr>
          <w:spacing w:val="-1"/>
        </w:rPr>
        <w:t xml:space="preserve"> </w:t>
      </w:r>
      <w:r>
        <w:t>Writes</w:t>
      </w:r>
      <w:r>
        <w:rPr>
          <w:spacing w:val="1"/>
        </w:rPr>
        <w:t xml:space="preserve"> </w:t>
      </w:r>
      <w:r>
        <w:t>a</w:t>
      </w:r>
      <w:r>
        <w:rPr>
          <w:spacing w:val="-2"/>
        </w:rPr>
        <w:t xml:space="preserve"> </w:t>
      </w:r>
      <w:r>
        <w:t>single</w:t>
      </w:r>
      <w:r>
        <w:rPr>
          <w:spacing w:val="-1"/>
        </w:rPr>
        <w:t xml:space="preserve"> </w:t>
      </w:r>
      <w:r>
        <w:t>character</w:t>
      </w:r>
      <w:r>
        <w:rPr>
          <w:spacing w:val="-1"/>
        </w:rPr>
        <w:t xml:space="preserve"> </w:t>
      </w:r>
      <w:r>
        <w:t>to</w:t>
      </w:r>
      <w:r>
        <w:rPr>
          <w:spacing w:val="-1"/>
        </w:rPr>
        <w:t xml:space="preserve"> </w:t>
      </w:r>
      <w:r>
        <w:t>a</w:t>
      </w:r>
      <w:r>
        <w:rPr>
          <w:spacing w:val="-2"/>
        </w:rPr>
        <w:t xml:space="preserve"> </w:t>
      </w:r>
      <w:r>
        <w:t>file (or</w:t>
      </w:r>
      <w:r>
        <w:rPr>
          <w:spacing w:val="-3"/>
        </w:rPr>
        <w:t xml:space="preserve"> </w:t>
      </w:r>
      <w:r>
        <w:t xml:space="preserve">standard </w:t>
      </w:r>
      <w:r>
        <w:rPr>
          <w:spacing w:val="-2"/>
        </w:rPr>
        <w:t>output).</w:t>
      </w:r>
    </w:p>
    <w:p w14:paraId="6B13C3C1" w14:textId="77777777" w:rsidR="00721600" w:rsidRDefault="00721600">
      <w:pPr>
        <w:pStyle w:val="NormalBPBHEB"/>
        <w:pPrChange w:id="2087" w:author="Abhiram Arali" w:date="2024-11-13T14:42:00Z">
          <w:pPr>
            <w:pStyle w:val="BodyText"/>
            <w:spacing w:before="21"/>
          </w:pPr>
        </w:pPrChange>
      </w:pPr>
    </w:p>
    <w:p w14:paraId="7049A365" w14:textId="66107032" w:rsidR="00721600" w:rsidRDefault="00721600">
      <w:pPr>
        <w:pStyle w:val="NormalBPBHEB"/>
        <w:pPrChange w:id="2088" w:author="Abhiram Arali" w:date="2024-11-13T14:42:00Z">
          <w:pPr>
            <w:ind w:left="220"/>
            <w:jc w:val="both"/>
          </w:pPr>
        </w:pPrChange>
      </w:pPr>
      <w:del w:id="2089" w:author="Abhiram Arali" w:date="2024-11-13T14:43:00Z">
        <w:r w:rsidDel="00D11BC5">
          <w:rPr>
            <w:noProof/>
            <w:lang w:val="en-IN" w:eastAsia="en-IN"/>
            <w:rPrChange w:id="2090" w:author="Unknown">
              <w:rPr>
                <w:noProof/>
                <w:lang w:val="en-IN" w:eastAsia="en-IN"/>
              </w:rPr>
            </w:rPrChange>
          </w:rPr>
          <mc:AlternateContent>
            <mc:Choice Requires="wpg">
              <w:drawing>
                <wp:anchor distT="0" distB="0" distL="0" distR="0" simplePos="0" relativeHeight="251661312" behindDoc="0" locked="0" layoutInCell="1" allowOverlap="1" wp14:anchorId="756EF52B" wp14:editId="1FAD236E">
                  <wp:simplePos x="0" y="0"/>
                  <wp:positionH relativeFrom="page">
                    <wp:posOffset>840028</wp:posOffset>
                  </wp:positionH>
                  <wp:positionV relativeFrom="paragraph">
                    <wp:posOffset>366506</wp:posOffset>
                  </wp:positionV>
                  <wp:extent cx="5882640" cy="2204085"/>
                  <wp:effectExtent l="0" t="0" r="0" b="0"/>
                  <wp:wrapNone/>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204085"/>
                            <a:chOff x="0" y="0"/>
                            <a:chExt cx="5882640" cy="2204085"/>
                          </a:xfrm>
                        </wpg:grpSpPr>
                        <wps:wsp>
                          <wps:cNvPr id="298" name="Graphic 297"/>
                          <wps:cNvSpPr/>
                          <wps:spPr>
                            <a:xfrm>
                              <a:off x="0" y="0"/>
                              <a:ext cx="5882640" cy="2204085"/>
                            </a:xfrm>
                            <a:custGeom>
                              <a:avLst/>
                              <a:gdLst/>
                              <a:ahLst/>
                              <a:cxnLst/>
                              <a:rect l="l" t="t" r="r" b="b"/>
                              <a:pathLst>
                                <a:path w="5882640" h="2204085">
                                  <a:moveTo>
                                    <a:pt x="6096" y="6172"/>
                                  </a:moveTo>
                                  <a:lnTo>
                                    <a:pt x="0" y="6172"/>
                                  </a:lnTo>
                                  <a:lnTo>
                                    <a:pt x="0" y="382905"/>
                                  </a:lnTo>
                                  <a:lnTo>
                                    <a:pt x="0" y="747141"/>
                                  </a:lnTo>
                                  <a:lnTo>
                                    <a:pt x="0" y="2204034"/>
                                  </a:lnTo>
                                  <a:lnTo>
                                    <a:pt x="6096" y="2204034"/>
                                  </a:lnTo>
                                  <a:lnTo>
                                    <a:pt x="6096" y="382905"/>
                                  </a:lnTo>
                                  <a:lnTo>
                                    <a:pt x="6096" y="6172"/>
                                  </a:lnTo>
                                  <a:close/>
                                </a:path>
                                <a:path w="5882640" h="2204085">
                                  <a:moveTo>
                                    <a:pt x="5875909" y="0"/>
                                  </a:moveTo>
                                  <a:lnTo>
                                    <a:pt x="6096" y="0"/>
                                  </a:lnTo>
                                  <a:lnTo>
                                    <a:pt x="0" y="0"/>
                                  </a:lnTo>
                                  <a:lnTo>
                                    <a:pt x="0" y="6096"/>
                                  </a:lnTo>
                                  <a:lnTo>
                                    <a:pt x="6096" y="6096"/>
                                  </a:lnTo>
                                  <a:lnTo>
                                    <a:pt x="5875909" y="6096"/>
                                  </a:lnTo>
                                  <a:lnTo>
                                    <a:pt x="5875909" y="0"/>
                                  </a:lnTo>
                                  <a:close/>
                                </a:path>
                                <a:path w="5882640" h="2204085">
                                  <a:moveTo>
                                    <a:pt x="5882081" y="6172"/>
                                  </a:moveTo>
                                  <a:lnTo>
                                    <a:pt x="5875985" y="6172"/>
                                  </a:lnTo>
                                  <a:lnTo>
                                    <a:pt x="5875985" y="382905"/>
                                  </a:lnTo>
                                  <a:lnTo>
                                    <a:pt x="5875985" y="747141"/>
                                  </a:lnTo>
                                  <a:lnTo>
                                    <a:pt x="5875985" y="2204034"/>
                                  </a:lnTo>
                                  <a:lnTo>
                                    <a:pt x="5882081" y="2204034"/>
                                  </a:lnTo>
                                  <a:lnTo>
                                    <a:pt x="5882081" y="382905"/>
                                  </a:lnTo>
                                  <a:lnTo>
                                    <a:pt x="5882081" y="6172"/>
                                  </a:lnTo>
                                  <a:close/>
                                </a:path>
                                <a:path w="5882640" h="2204085">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99" name="Textbox 298"/>
                          <wps:cNvSpPr txBox="1"/>
                          <wps:spPr>
                            <a:xfrm>
                              <a:off x="6095" y="6096"/>
                              <a:ext cx="5869940" cy="2198370"/>
                            </a:xfrm>
                            <a:prstGeom prst="rect">
                              <a:avLst/>
                            </a:prstGeom>
                          </wps:spPr>
                          <wps:txbx>
                            <w:txbxContent>
                              <w:p w14:paraId="5F15DCF3" w14:textId="0940C39F" w:rsidR="00721600" w:rsidDel="00D11BC5" w:rsidRDefault="00721600">
                                <w:pPr>
                                  <w:pStyle w:val="CodeBlockBPBHEB"/>
                                  <w:rPr>
                                    <w:del w:id="2091" w:author="Abhiram Arali" w:date="2024-11-13T14:43:00Z"/>
                                  </w:rPr>
                                  <w:pPrChange w:id="2092" w:author="Abhiram Arali" w:date="2024-11-13T14:43:00Z">
                                    <w:pPr>
                                      <w:spacing w:before="19" w:line="499" w:lineRule="auto"/>
                                      <w:ind w:left="107" w:right="7328"/>
                                    </w:pPr>
                                  </w:pPrChange>
                                </w:pPr>
                                <w:del w:id="2093" w:author="Abhiram Arali" w:date="2024-11-13T14:43:00Z">
                                  <w:r w:rsidDel="00D11BC5">
                                    <w:delText>#include</w:delText>
                                  </w:r>
                                  <w:r w:rsidDel="00D11BC5">
                                    <w:rPr>
                                      <w:spacing w:val="-15"/>
                                    </w:rPr>
                                    <w:delText xml:space="preserve"> </w:delText>
                                  </w:r>
                                  <w:r w:rsidDel="00D11BC5">
                                    <w:delText>&lt;stdio.h&gt; int main() {</w:delText>
                                  </w:r>
                                </w:del>
                              </w:p>
                              <w:p w14:paraId="64CA4BEA" w14:textId="312E524C" w:rsidR="00721600" w:rsidDel="00D11BC5" w:rsidRDefault="00721600">
                                <w:pPr>
                                  <w:pStyle w:val="CodeBlockBPBHEB"/>
                                  <w:rPr>
                                    <w:del w:id="2094" w:author="Abhiram Arali" w:date="2024-11-13T14:43:00Z"/>
                                  </w:rPr>
                                  <w:pPrChange w:id="2095" w:author="Abhiram Arali" w:date="2024-11-13T14:43:00Z">
                                    <w:pPr>
                                      <w:spacing w:line="499" w:lineRule="auto"/>
                                      <w:ind w:left="347" w:right="7818"/>
                                    </w:pPr>
                                  </w:pPrChange>
                                </w:pPr>
                                <w:del w:id="2096" w:author="Abhiram Arali" w:date="2024-11-13T14:43:00Z">
                                  <w:r w:rsidDel="00D11BC5">
                                    <w:delText>FILE</w:delText>
                                  </w:r>
                                  <w:r w:rsidDel="00D11BC5">
                                    <w:rPr>
                                      <w:spacing w:val="-15"/>
                                    </w:rPr>
                                    <w:delText xml:space="preserve"> </w:delText>
                                  </w:r>
                                  <w:r w:rsidDel="00D11BC5">
                                    <w:delText>*file; char ch;</w:delText>
                                  </w:r>
                                </w:del>
                              </w:p>
                              <w:p w14:paraId="3FCF3097" w14:textId="66B1FA7E" w:rsidR="00721600" w:rsidDel="00D11BC5" w:rsidRDefault="00721600">
                                <w:pPr>
                                  <w:pStyle w:val="CodeBlockBPBHEB"/>
                                  <w:rPr>
                                    <w:del w:id="2097" w:author="Abhiram Arali" w:date="2024-11-13T14:43:00Z"/>
                                  </w:rPr>
                                  <w:pPrChange w:id="2098" w:author="Abhiram Arali" w:date="2024-11-13T14:43:00Z">
                                    <w:pPr>
                                      <w:spacing w:line="275" w:lineRule="exact"/>
                                      <w:ind w:left="347"/>
                                    </w:pPr>
                                  </w:pPrChange>
                                </w:pPr>
                                <w:del w:id="2099" w:author="Abhiram Arali" w:date="2024-11-13T14:43:00Z">
                                  <w:r w:rsidDel="00D11BC5">
                                    <w:delText>//</w:delText>
                                  </w:r>
                                  <w:r w:rsidDel="00D11BC5">
                                    <w:rPr>
                                      <w:spacing w:val="-1"/>
                                    </w:rPr>
                                    <w:delText xml:space="preserve"> </w:delText>
                                  </w:r>
                                  <w:r w:rsidDel="00D11BC5">
                                    <w:delText>Opening</w:delText>
                                  </w:r>
                                  <w:r w:rsidDel="00D11BC5">
                                    <w:rPr>
                                      <w:spacing w:val="-1"/>
                                    </w:rPr>
                                    <w:delText xml:space="preserve"> </w:delText>
                                  </w:r>
                                  <w:r w:rsidDel="00D11BC5">
                                    <w:delText>a</w:delText>
                                  </w:r>
                                  <w:r w:rsidDel="00D11BC5">
                                    <w:rPr>
                                      <w:spacing w:val="-1"/>
                                    </w:rPr>
                                    <w:delText xml:space="preserve"> </w:delText>
                                  </w:r>
                                  <w:r w:rsidDel="00D11BC5">
                                    <w:delText>file</w:delText>
                                  </w:r>
                                  <w:r w:rsidDel="00D11BC5">
                                    <w:rPr>
                                      <w:spacing w:val="-2"/>
                                    </w:rPr>
                                    <w:delText xml:space="preserve"> </w:delText>
                                  </w:r>
                                  <w:r w:rsidDel="00D11BC5">
                                    <w:delText>for</w:delText>
                                  </w:r>
                                  <w:r w:rsidDel="00D11BC5">
                                    <w:rPr>
                                      <w:spacing w:val="-2"/>
                                    </w:rPr>
                                    <w:delText xml:space="preserve"> writing</w:delText>
                                  </w:r>
                                </w:del>
                              </w:p>
                              <w:p w14:paraId="0A87EFDE" w14:textId="54E39D1F" w:rsidR="00721600" w:rsidDel="00D11BC5" w:rsidRDefault="00721600">
                                <w:pPr>
                                  <w:pStyle w:val="CodeBlockBPBHEB"/>
                                  <w:rPr>
                                    <w:del w:id="2100" w:author="Abhiram Arali" w:date="2024-11-13T14:43:00Z"/>
                                  </w:rPr>
                                  <w:pPrChange w:id="2101" w:author="Abhiram Arali" w:date="2024-11-13T14:43:00Z">
                                    <w:pPr>
                                      <w:spacing w:before="20"/>
                                    </w:pPr>
                                  </w:pPrChange>
                                </w:pPr>
                              </w:p>
                              <w:p w14:paraId="1C09D76A" w14:textId="0D73CC8E" w:rsidR="00721600" w:rsidRDefault="00721600">
                                <w:pPr>
                                  <w:pStyle w:val="CodeBlockBPBHEB"/>
                                  <w:pPrChange w:id="2102" w:author="Abhiram Arali" w:date="2024-11-13T14:43:00Z">
                                    <w:pPr>
                                      <w:ind w:left="347"/>
                                    </w:pPr>
                                  </w:pPrChange>
                                </w:pPr>
                                <w:del w:id="2103" w:author="Abhiram Arali" w:date="2024-11-13T14:43:00Z">
                                  <w:r w:rsidDel="00D11BC5">
                                    <w:delText>file</w:delText>
                                  </w:r>
                                  <w:r w:rsidDel="00D11BC5">
                                    <w:rPr>
                                      <w:spacing w:val="-2"/>
                                    </w:rPr>
                                    <w:delText xml:space="preserve"> </w:delText>
                                  </w:r>
                                  <w:r w:rsidDel="00D11BC5">
                                    <w:delText>=</w:delText>
                                  </w:r>
                                  <w:r w:rsidDel="00D11BC5">
                                    <w:rPr>
                                      <w:spacing w:val="-2"/>
                                    </w:rPr>
                                    <w:delText xml:space="preserve"> </w:delText>
                                  </w:r>
                                  <w:r w:rsidDel="00D11BC5">
                                    <w:delText xml:space="preserve">fopen("example.txt", </w:delText>
                                  </w:r>
                                  <w:r w:rsidDel="00D11BC5">
                                    <w:rPr>
                                      <w:spacing w:val="-2"/>
                                    </w:rPr>
                                    <w:delText>"w");</w:delText>
                                  </w:r>
                                </w:del>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6EF52B" id="Group 296" o:spid="_x0000_s1114" style="position:absolute;left:0;text-align:left;margin-left:66.15pt;margin-top:28.85pt;width:463.2pt;height:173.55pt;z-index:251661312;mso-wrap-distance-left:0;mso-wrap-distance-right:0;mso-position-horizontal-relative:page;mso-position-vertical-relative:text" coordsize="58826,2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">
                  <v:shape id="Graphic 297" o:spid="_x0000_s1115" style="position:absolute;width:58826;height:22040;visibility:visible;mso-wrap-style:square;v-text-anchor:top" coordsize="5882640,220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" path="m6096,6172l,6172,,382905,,747141,,2204034r6096,l6096,382905r,-376733xem5875909,l6096,,,,,6096r6096,l5875909,6096r,-6096xem5882081,6172r-6096,l5875985,382905r,364236l5875985,2204034r6096,l5882081,382905r,-376733xem5882081,r-6096,l5875985,6096r6096,l5882081,xe" fillcolor="black" stroked="f">
                    <v:path arrowok="t"/>
                  </v:shape>
                  <v:shape id="Textbox 298" o:spid="_x0000_s1116" type="#_x0000_t202" style="position:absolute;left:60;top:60;width:58700;height:2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" filled="f" stroked="f">
                    <v:textbox inset="0,0,0,0">
                      <w:txbxContent>
                        <w:p w14:paraId="5F15DCF3" w14:textId="0940C39F" w:rsidR="00721600" w:rsidDel="00D11BC5" w:rsidRDefault="00721600" w:rsidP="00D11BC5">
                          <w:pPr>
                            <w:pStyle w:val="CodeBlockBPBHEB"/>
                            <w:rPr>
                              <w:del w:id="2809" w:author="Abhiram Arali" w:date="2024-11-13T14:43:00Z" w16du:dateUtc="2024-11-13T09:13:00Z"/>
                            </w:rPr>
                            <w:pPrChange w:id="2810" w:author="Abhiram Arali" w:date="2024-11-13T14:43:00Z" w16du:dateUtc="2024-11-13T09:13:00Z">
                              <w:pPr>
                                <w:spacing w:before="19" w:line="499" w:lineRule="auto"/>
                                <w:ind w:left="107" w:right="7328"/>
                              </w:pPr>
                            </w:pPrChange>
                          </w:pPr>
                          <w:del w:id="2811" w:author="Abhiram Arali" w:date="2024-11-13T14:43:00Z" w16du:dateUtc="2024-11-13T09:13:00Z">
                            <w:r w:rsidDel="00D11BC5">
                              <w:delText>#include</w:delText>
                            </w:r>
                            <w:r w:rsidDel="00D11BC5">
                              <w:rPr>
                                <w:spacing w:val="-15"/>
                              </w:rPr>
                              <w:delText xml:space="preserve"> </w:delText>
                            </w:r>
                            <w:r w:rsidDel="00D11BC5">
                              <w:delText>&lt;stdio.h&gt; int main() {</w:delText>
                            </w:r>
                          </w:del>
                        </w:p>
                        <w:p w14:paraId="64CA4BEA" w14:textId="312E524C" w:rsidR="00721600" w:rsidDel="00D11BC5" w:rsidRDefault="00721600" w:rsidP="00D11BC5">
                          <w:pPr>
                            <w:pStyle w:val="CodeBlockBPBHEB"/>
                            <w:rPr>
                              <w:del w:id="2812" w:author="Abhiram Arali" w:date="2024-11-13T14:43:00Z" w16du:dateUtc="2024-11-13T09:13:00Z"/>
                            </w:rPr>
                            <w:pPrChange w:id="2813" w:author="Abhiram Arali" w:date="2024-11-13T14:43:00Z" w16du:dateUtc="2024-11-13T09:13:00Z">
                              <w:pPr>
                                <w:spacing w:line="499" w:lineRule="auto"/>
                                <w:ind w:left="347" w:right="7818"/>
                              </w:pPr>
                            </w:pPrChange>
                          </w:pPr>
                          <w:del w:id="2814" w:author="Abhiram Arali" w:date="2024-11-13T14:43:00Z" w16du:dateUtc="2024-11-13T09:13:00Z">
                            <w:r w:rsidDel="00D11BC5">
                              <w:delText>FILE</w:delText>
                            </w:r>
                            <w:r w:rsidDel="00D11BC5">
                              <w:rPr>
                                <w:spacing w:val="-15"/>
                              </w:rPr>
                              <w:delText xml:space="preserve"> </w:delText>
                            </w:r>
                            <w:r w:rsidDel="00D11BC5">
                              <w:delText>*file; char ch;</w:delText>
                            </w:r>
                          </w:del>
                        </w:p>
                        <w:p w14:paraId="3FCF3097" w14:textId="66B1FA7E" w:rsidR="00721600" w:rsidDel="00D11BC5" w:rsidRDefault="00721600" w:rsidP="00D11BC5">
                          <w:pPr>
                            <w:pStyle w:val="CodeBlockBPBHEB"/>
                            <w:rPr>
                              <w:del w:id="2815" w:author="Abhiram Arali" w:date="2024-11-13T14:43:00Z" w16du:dateUtc="2024-11-13T09:13:00Z"/>
                            </w:rPr>
                            <w:pPrChange w:id="2816" w:author="Abhiram Arali" w:date="2024-11-13T14:43:00Z" w16du:dateUtc="2024-11-13T09:13:00Z">
                              <w:pPr>
                                <w:spacing w:line="275" w:lineRule="exact"/>
                                <w:ind w:left="347"/>
                              </w:pPr>
                            </w:pPrChange>
                          </w:pPr>
                          <w:del w:id="2817" w:author="Abhiram Arali" w:date="2024-11-13T14:43:00Z" w16du:dateUtc="2024-11-13T09:13:00Z">
                            <w:r w:rsidDel="00D11BC5">
                              <w:delText>//</w:delText>
                            </w:r>
                            <w:r w:rsidDel="00D11BC5">
                              <w:rPr>
                                <w:spacing w:val="-1"/>
                              </w:rPr>
                              <w:delText xml:space="preserve"> </w:delText>
                            </w:r>
                            <w:r w:rsidDel="00D11BC5">
                              <w:delText>Opening</w:delText>
                            </w:r>
                            <w:r w:rsidDel="00D11BC5">
                              <w:rPr>
                                <w:spacing w:val="-1"/>
                              </w:rPr>
                              <w:delText xml:space="preserve"> </w:delText>
                            </w:r>
                            <w:r w:rsidDel="00D11BC5">
                              <w:delText>a</w:delText>
                            </w:r>
                            <w:r w:rsidDel="00D11BC5">
                              <w:rPr>
                                <w:spacing w:val="-1"/>
                              </w:rPr>
                              <w:delText xml:space="preserve"> </w:delText>
                            </w:r>
                            <w:r w:rsidDel="00D11BC5">
                              <w:delText>file</w:delText>
                            </w:r>
                            <w:r w:rsidDel="00D11BC5">
                              <w:rPr>
                                <w:spacing w:val="-2"/>
                              </w:rPr>
                              <w:delText xml:space="preserve"> </w:delText>
                            </w:r>
                            <w:r w:rsidDel="00D11BC5">
                              <w:delText>for</w:delText>
                            </w:r>
                            <w:r w:rsidDel="00D11BC5">
                              <w:rPr>
                                <w:spacing w:val="-2"/>
                              </w:rPr>
                              <w:delText xml:space="preserve"> writing</w:delText>
                            </w:r>
                          </w:del>
                        </w:p>
                        <w:p w14:paraId="0A87EFDE" w14:textId="54E39D1F" w:rsidR="00721600" w:rsidDel="00D11BC5" w:rsidRDefault="00721600" w:rsidP="00D11BC5">
                          <w:pPr>
                            <w:pStyle w:val="CodeBlockBPBHEB"/>
                            <w:rPr>
                              <w:del w:id="2818" w:author="Abhiram Arali" w:date="2024-11-13T14:43:00Z" w16du:dateUtc="2024-11-13T09:13:00Z"/>
                            </w:rPr>
                            <w:pPrChange w:id="2819" w:author="Abhiram Arali" w:date="2024-11-13T14:43:00Z" w16du:dateUtc="2024-11-13T09:13:00Z">
                              <w:pPr>
                                <w:spacing w:before="20"/>
                              </w:pPr>
                            </w:pPrChange>
                          </w:pPr>
                        </w:p>
                        <w:p w14:paraId="1C09D76A" w14:textId="0D73CC8E" w:rsidR="00721600" w:rsidRDefault="00721600" w:rsidP="00D11BC5">
                          <w:pPr>
                            <w:pStyle w:val="CodeBlockBPBHEB"/>
                            <w:pPrChange w:id="2820" w:author="Abhiram Arali" w:date="2024-11-13T14:43:00Z" w16du:dateUtc="2024-11-13T09:13:00Z">
                              <w:pPr>
                                <w:ind w:left="347"/>
                              </w:pPr>
                            </w:pPrChange>
                          </w:pPr>
                          <w:del w:id="2821" w:author="Abhiram Arali" w:date="2024-11-13T14:43:00Z" w16du:dateUtc="2024-11-13T09:13:00Z">
                            <w:r w:rsidDel="00D11BC5">
                              <w:delText>file</w:delText>
                            </w:r>
                            <w:r w:rsidDel="00D11BC5">
                              <w:rPr>
                                <w:spacing w:val="-2"/>
                              </w:rPr>
                              <w:delText xml:space="preserve"> </w:delText>
                            </w:r>
                            <w:r w:rsidDel="00D11BC5">
                              <w:delText>=</w:delText>
                            </w:r>
                            <w:r w:rsidDel="00D11BC5">
                              <w:rPr>
                                <w:spacing w:val="-2"/>
                              </w:rPr>
                              <w:delText xml:space="preserve"> </w:delText>
                            </w:r>
                            <w:r w:rsidDel="00D11BC5">
                              <w:delText xml:space="preserve">fopen("example.txt", </w:delText>
                            </w:r>
                            <w:r w:rsidDel="00D11BC5">
                              <w:rPr>
                                <w:spacing w:val="-2"/>
                              </w:rPr>
                              <w:delText>"w");</w:delText>
                            </w:r>
                          </w:del>
                        </w:p>
                      </w:txbxContent>
                    </v:textbox>
                  </v:shape>
                  <w10:wrap anchorx="page"/>
                </v:group>
              </w:pict>
            </mc:Fallback>
          </mc:AlternateContent>
        </w:r>
      </w:del>
      <w:r>
        <w:t>Example</w:t>
      </w:r>
      <w:r>
        <w:rPr>
          <w:spacing w:val="-2"/>
        </w:rPr>
        <w:t xml:space="preserve"> </w:t>
      </w:r>
      <w:r>
        <w:t xml:space="preserve">of </w:t>
      </w:r>
      <w:proofErr w:type="spellStart"/>
      <w:proofErr w:type="gramStart"/>
      <w:r>
        <w:t>getc</w:t>
      </w:r>
      <w:proofErr w:type="spellEnd"/>
      <w:r>
        <w:t>(</w:t>
      </w:r>
      <w:proofErr w:type="gramEnd"/>
      <w:r>
        <w:t>)</w:t>
      </w:r>
      <w:r>
        <w:rPr>
          <w:spacing w:val="-2"/>
        </w:rPr>
        <w:t xml:space="preserve"> </w:t>
      </w:r>
      <w:r>
        <w:t xml:space="preserve">and </w:t>
      </w:r>
      <w:proofErr w:type="spellStart"/>
      <w:r>
        <w:rPr>
          <w:spacing w:val="-2"/>
        </w:rPr>
        <w:t>putc</w:t>
      </w:r>
      <w:proofErr w:type="spellEnd"/>
      <w:r>
        <w:rPr>
          <w:spacing w:val="-2"/>
        </w:rPr>
        <w:t>():</w:t>
      </w:r>
    </w:p>
    <w:p w14:paraId="15CDA0F2" w14:textId="77777777" w:rsidR="00D11BC5" w:rsidRDefault="00D11BC5" w:rsidP="00D11BC5">
      <w:pPr>
        <w:pStyle w:val="CodeBlockBPBHEB"/>
        <w:rPr>
          <w:ins w:id="2104" w:author="Abhiram Arali" w:date="2024-11-13T14:43:00Z"/>
        </w:rPr>
      </w:pPr>
      <w:ins w:id="2105" w:author="Abhiram Arali" w:date="2024-11-13T14:43:00Z">
        <w:r>
          <w:t>#include</w:t>
        </w:r>
        <w:r>
          <w:rPr>
            <w:spacing w:val="-15"/>
          </w:rPr>
          <w:t xml:space="preserve"> </w:t>
        </w:r>
        <w:r>
          <w:t>&lt;</w:t>
        </w:r>
        <w:proofErr w:type="spellStart"/>
        <w:r>
          <w:t>stdio.h</w:t>
        </w:r>
        <w:proofErr w:type="spellEnd"/>
        <w:r>
          <w:t xml:space="preserve">&gt; </w:t>
        </w:r>
        <w:proofErr w:type="spellStart"/>
        <w:r>
          <w:t>int</w:t>
        </w:r>
        <w:proofErr w:type="spellEnd"/>
        <w:r>
          <w:t xml:space="preserve"> </w:t>
        </w:r>
        <w:proofErr w:type="gramStart"/>
        <w:r>
          <w:t>main(</w:t>
        </w:r>
        <w:proofErr w:type="gramEnd"/>
        <w:r>
          <w:t>) {</w:t>
        </w:r>
      </w:ins>
    </w:p>
    <w:p w14:paraId="0CA42E3F" w14:textId="77777777" w:rsidR="00D11BC5" w:rsidRDefault="00D11BC5" w:rsidP="00D11BC5">
      <w:pPr>
        <w:pStyle w:val="CodeBlockBPBHEB"/>
        <w:rPr>
          <w:ins w:id="2106" w:author="Abhiram Arali" w:date="2024-11-13T14:43:00Z"/>
        </w:rPr>
      </w:pPr>
      <w:ins w:id="2107" w:author="Abhiram Arali" w:date="2024-11-13T14:43:00Z">
        <w:r>
          <w:t>FILE</w:t>
        </w:r>
        <w:r>
          <w:rPr>
            <w:spacing w:val="-15"/>
          </w:rPr>
          <w:t xml:space="preserve"> </w:t>
        </w:r>
        <w:r>
          <w:t xml:space="preserve">*file; char </w:t>
        </w:r>
        <w:proofErr w:type="spellStart"/>
        <w:r>
          <w:t>ch</w:t>
        </w:r>
        <w:proofErr w:type="spellEnd"/>
        <w:r>
          <w:t>;</w:t>
        </w:r>
      </w:ins>
    </w:p>
    <w:p w14:paraId="118EE18F" w14:textId="77777777" w:rsidR="00D11BC5" w:rsidRDefault="00D11BC5" w:rsidP="00D11BC5">
      <w:pPr>
        <w:pStyle w:val="CodeBlockBPBHEB"/>
        <w:rPr>
          <w:ins w:id="2108" w:author="Abhiram Arali" w:date="2024-11-13T14:43:00Z"/>
        </w:rPr>
      </w:pPr>
      <w:ins w:id="2109" w:author="Abhiram Arali" w:date="2024-11-13T14:43:00Z">
        <w:r>
          <w:t>//</w:t>
        </w:r>
        <w:r>
          <w:rPr>
            <w:spacing w:val="-1"/>
          </w:rPr>
          <w:t xml:space="preserve"> </w:t>
        </w:r>
        <w:r>
          <w:t>Opening</w:t>
        </w:r>
        <w:r>
          <w:rPr>
            <w:spacing w:val="-1"/>
          </w:rPr>
          <w:t xml:space="preserve"> </w:t>
        </w:r>
        <w:r>
          <w:t>a</w:t>
        </w:r>
        <w:r>
          <w:rPr>
            <w:spacing w:val="-1"/>
          </w:rPr>
          <w:t xml:space="preserve"> </w:t>
        </w:r>
        <w:r>
          <w:t>file</w:t>
        </w:r>
        <w:r>
          <w:rPr>
            <w:spacing w:val="-2"/>
          </w:rPr>
          <w:t xml:space="preserve"> </w:t>
        </w:r>
        <w:r>
          <w:t>for</w:t>
        </w:r>
        <w:r>
          <w:rPr>
            <w:spacing w:val="-2"/>
          </w:rPr>
          <w:t xml:space="preserve"> writing</w:t>
        </w:r>
      </w:ins>
    </w:p>
    <w:p w14:paraId="316FE70B" w14:textId="77777777" w:rsidR="00D11BC5" w:rsidRDefault="00D11BC5" w:rsidP="00D11BC5">
      <w:pPr>
        <w:pStyle w:val="CodeBlockBPBHEB"/>
        <w:rPr>
          <w:ins w:id="2110" w:author="Abhiram Arali" w:date="2024-11-13T14:43:00Z"/>
        </w:rPr>
      </w:pPr>
    </w:p>
    <w:p w14:paraId="2CFF5E66" w14:textId="77777777" w:rsidR="00D11BC5" w:rsidRDefault="00D11BC5" w:rsidP="00D11BC5">
      <w:pPr>
        <w:pStyle w:val="CodeBlockBPBHEB"/>
        <w:rPr>
          <w:ins w:id="2111" w:author="Abhiram Arali" w:date="2024-11-13T14:43:00Z"/>
        </w:rPr>
      </w:pPr>
      <w:proofErr w:type="gramStart"/>
      <w:ins w:id="2112" w:author="Abhiram Arali" w:date="2024-11-13T14:43:00Z">
        <w:r>
          <w:t>file</w:t>
        </w:r>
        <w:proofErr w:type="gramEnd"/>
        <w:r>
          <w:rPr>
            <w:spacing w:val="-2"/>
          </w:rPr>
          <w:t xml:space="preserve"> </w:t>
        </w:r>
        <w:r>
          <w:t>=</w:t>
        </w:r>
        <w:r>
          <w:rPr>
            <w:spacing w:val="-2"/>
          </w:rPr>
          <w:t xml:space="preserve"> </w:t>
        </w:r>
        <w:proofErr w:type="spellStart"/>
        <w:r>
          <w:t>fopen</w:t>
        </w:r>
        <w:proofErr w:type="spellEnd"/>
        <w:r>
          <w:t xml:space="preserve">("example.txt", </w:t>
        </w:r>
        <w:r>
          <w:rPr>
            <w:spacing w:val="-2"/>
          </w:rPr>
          <w:t>"w");</w:t>
        </w:r>
      </w:ins>
    </w:p>
    <w:p w14:paraId="0481ADEE" w14:textId="77777777" w:rsidR="0011140D" w:rsidRDefault="0011140D" w:rsidP="0011140D">
      <w:pPr>
        <w:pStyle w:val="CodeBlockBPBHEB"/>
      </w:pPr>
      <w:moveToRangeStart w:id="2113" w:author="Abhiram Arali" w:date="2024-11-13T14:43:00Z" w:name="move182401419"/>
      <w:moveTo w:id="2114" w:author="Abhiram Arali" w:date="2024-11-13T14:43:00Z">
        <w:r>
          <w:t>// Writing characters to the file for</w:t>
        </w:r>
        <w:r>
          <w:rPr>
            <w:spacing w:val="-8"/>
          </w:rPr>
          <w:t xml:space="preserve"> </w:t>
        </w:r>
        <w:r>
          <w:t>(</w:t>
        </w:r>
        <w:proofErr w:type="spellStart"/>
        <w:r>
          <w:t>ch</w:t>
        </w:r>
        <w:proofErr w:type="spellEnd"/>
        <w:r>
          <w:rPr>
            <w:spacing w:val="-4"/>
          </w:rPr>
          <w:t xml:space="preserve"> </w:t>
        </w:r>
        <w:r>
          <w:t>=</w:t>
        </w:r>
        <w:r>
          <w:rPr>
            <w:spacing w:val="-7"/>
          </w:rPr>
          <w:t xml:space="preserve"> </w:t>
        </w:r>
        <w:r>
          <w:t>'A';</w:t>
        </w:r>
        <w:r>
          <w:rPr>
            <w:spacing w:val="-6"/>
          </w:rPr>
          <w:t xml:space="preserve"> </w:t>
        </w:r>
        <w:proofErr w:type="spellStart"/>
        <w:r>
          <w:t>ch</w:t>
        </w:r>
        <w:proofErr w:type="spellEnd"/>
        <w:r>
          <w:rPr>
            <w:spacing w:val="-4"/>
          </w:rPr>
          <w:t xml:space="preserve"> </w:t>
        </w:r>
        <w:r>
          <w:t>&lt;=</w:t>
        </w:r>
        <w:r>
          <w:rPr>
            <w:spacing w:val="-7"/>
          </w:rPr>
          <w:t xml:space="preserve"> </w:t>
        </w:r>
        <w:r>
          <w:t>'Z';</w:t>
        </w:r>
        <w:r>
          <w:rPr>
            <w:spacing w:val="-4"/>
          </w:rPr>
          <w:t xml:space="preserve"> </w:t>
        </w:r>
        <w:proofErr w:type="spellStart"/>
        <w:r>
          <w:t>ch</w:t>
        </w:r>
        <w:proofErr w:type="spellEnd"/>
        <w:r>
          <w:t>++)</w:t>
        </w:r>
        <w:r>
          <w:rPr>
            <w:spacing w:val="-4"/>
          </w:rPr>
          <w:t xml:space="preserve"> </w:t>
        </w:r>
        <w:r>
          <w:t>{</w:t>
        </w:r>
      </w:moveTo>
    </w:p>
    <w:p w14:paraId="7DFA3655" w14:textId="77777777" w:rsidR="0011140D" w:rsidRDefault="0011140D" w:rsidP="0011140D">
      <w:pPr>
        <w:pStyle w:val="CodeBlockBPBHEB"/>
      </w:pPr>
      <w:proofErr w:type="spellStart"/>
      <w:proofErr w:type="gramStart"/>
      <w:moveTo w:id="2115" w:author="Abhiram Arali" w:date="2024-11-13T14:43:00Z">
        <w:r>
          <w:t>putc</w:t>
        </w:r>
        <w:proofErr w:type="spellEnd"/>
        <w:r>
          <w:t>(</w:t>
        </w:r>
        <w:proofErr w:type="spellStart"/>
        <w:proofErr w:type="gramEnd"/>
        <w:r>
          <w:t>ch</w:t>
        </w:r>
        <w:proofErr w:type="spellEnd"/>
        <w:r>
          <w:t>,</w:t>
        </w:r>
        <w:r>
          <w:rPr>
            <w:spacing w:val="-3"/>
          </w:rPr>
          <w:t xml:space="preserve"> </w:t>
        </w:r>
        <w:r>
          <w:rPr>
            <w:spacing w:val="-2"/>
          </w:rPr>
          <w:t>file);</w:t>
        </w:r>
      </w:moveTo>
    </w:p>
    <w:p w14:paraId="030367E6" w14:textId="77777777" w:rsidR="0011140D" w:rsidRDefault="0011140D" w:rsidP="0011140D">
      <w:pPr>
        <w:pStyle w:val="CodeBlockBPBHEB"/>
      </w:pPr>
    </w:p>
    <w:p w14:paraId="34B59030" w14:textId="77777777" w:rsidR="0011140D" w:rsidRDefault="0011140D" w:rsidP="0011140D">
      <w:pPr>
        <w:pStyle w:val="CodeBlockBPBHEB"/>
      </w:pPr>
      <w:moveTo w:id="2116" w:author="Abhiram Arali" w:date="2024-11-13T14:43:00Z">
        <w:r>
          <w:rPr>
            <w:spacing w:val="-10"/>
          </w:rPr>
          <w:t>}</w:t>
        </w:r>
      </w:moveTo>
    </w:p>
    <w:p w14:paraId="34694CAB" w14:textId="77777777" w:rsidR="0011140D" w:rsidRDefault="0011140D" w:rsidP="0011140D">
      <w:pPr>
        <w:pStyle w:val="CodeBlockBPBHEB"/>
      </w:pPr>
    </w:p>
    <w:p w14:paraId="46AF14B0" w14:textId="77777777" w:rsidR="0011140D" w:rsidRDefault="0011140D" w:rsidP="0011140D">
      <w:pPr>
        <w:pStyle w:val="CodeBlockBPBHEB"/>
      </w:pPr>
    </w:p>
    <w:p w14:paraId="45B9723D" w14:textId="77777777" w:rsidR="0011140D" w:rsidRDefault="0011140D" w:rsidP="0011140D">
      <w:pPr>
        <w:pStyle w:val="CodeBlockBPBHEB"/>
      </w:pPr>
    </w:p>
    <w:p w14:paraId="766060E1" w14:textId="77777777" w:rsidR="0011140D" w:rsidRDefault="0011140D" w:rsidP="0011140D">
      <w:pPr>
        <w:pStyle w:val="CodeBlockBPBHEB"/>
      </w:pPr>
      <w:proofErr w:type="spellStart"/>
      <w:proofErr w:type="gramStart"/>
      <w:moveTo w:id="2117" w:author="Abhiram Arali" w:date="2024-11-13T14:43:00Z">
        <w:r>
          <w:rPr>
            <w:spacing w:val="-2"/>
          </w:rPr>
          <w:t>fclose</w:t>
        </w:r>
        <w:proofErr w:type="spellEnd"/>
        <w:r>
          <w:rPr>
            <w:spacing w:val="-2"/>
          </w:rPr>
          <w:t>(</w:t>
        </w:r>
        <w:proofErr w:type="gramEnd"/>
        <w:r>
          <w:rPr>
            <w:spacing w:val="-2"/>
          </w:rPr>
          <w:t>file);</w:t>
        </w:r>
      </w:moveTo>
    </w:p>
    <w:p w14:paraId="6A7185F5" w14:textId="77777777" w:rsidR="0011140D" w:rsidRDefault="0011140D" w:rsidP="0011140D">
      <w:pPr>
        <w:pStyle w:val="CodeBlockBPBHEB"/>
      </w:pPr>
    </w:p>
    <w:p w14:paraId="202CE957" w14:textId="77777777" w:rsidR="0011140D" w:rsidRDefault="0011140D" w:rsidP="0011140D">
      <w:pPr>
        <w:pStyle w:val="CodeBlockBPBHEB"/>
      </w:pPr>
      <w:moveTo w:id="2118" w:author="Abhiram Arali" w:date="2024-11-13T14:43:00Z">
        <w:r>
          <w:t>// Opening the file for reading file</w:t>
        </w:r>
        <w:r>
          <w:rPr>
            <w:spacing w:val="-13"/>
          </w:rPr>
          <w:t xml:space="preserve"> </w:t>
        </w:r>
        <w:r>
          <w:t>=</w:t>
        </w:r>
        <w:r>
          <w:rPr>
            <w:spacing w:val="-13"/>
          </w:rPr>
          <w:t xml:space="preserve"> </w:t>
        </w:r>
        <w:proofErr w:type="spellStart"/>
        <w:proofErr w:type="gramStart"/>
        <w:r>
          <w:t>fopen</w:t>
        </w:r>
        <w:proofErr w:type="spellEnd"/>
        <w:r>
          <w:t>(</w:t>
        </w:r>
        <w:proofErr w:type="gramEnd"/>
        <w:r>
          <w:t>"example.txt",</w:t>
        </w:r>
        <w:r>
          <w:rPr>
            <w:spacing w:val="-12"/>
          </w:rPr>
          <w:t xml:space="preserve"> </w:t>
        </w:r>
        <w:r>
          <w:t>"r");</w:t>
        </w:r>
      </w:moveTo>
    </w:p>
    <w:p w14:paraId="76006034" w14:textId="77777777" w:rsidR="0011140D" w:rsidRDefault="0011140D" w:rsidP="0011140D">
      <w:pPr>
        <w:pStyle w:val="CodeBlockBPBHEB"/>
      </w:pPr>
      <w:moveTo w:id="2119" w:author="Abhiram Arali" w:date="2024-11-13T14:43:00Z">
        <w:r>
          <w:t>//</w:t>
        </w:r>
        <w:r>
          <w:rPr>
            <w:spacing w:val="-6"/>
          </w:rPr>
          <w:t xml:space="preserve"> </w:t>
        </w:r>
        <w:r>
          <w:t>Reading</w:t>
        </w:r>
        <w:r>
          <w:rPr>
            <w:spacing w:val="-6"/>
          </w:rPr>
          <w:t xml:space="preserve"> </w:t>
        </w:r>
        <w:r>
          <w:t>and</w:t>
        </w:r>
        <w:r>
          <w:rPr>
            <w:spacing w:val="-6"/>
          </w:rPr>
          <w:t xml:space="preserve"> </w:t>
        </w:r>
        <w:r>
          <w:t>displaying</w:t>
        </w:r>
        <w:r>
          <w:rPr>
            <w:spacing w:val="-6"/>
          </w:rPr>
          <w:t xml:space="preserve"> </w:t>
        </w:r>
        <w:r>
          <w:t>characters</w:t>
        </w:r>
        <w:r>
          <w:rPr>
            <w:spacing w:val="-6"/>
          </w:rPr>
          <w:t xml:space="preserve"> </w:t>
        </w:r>
        <w:r>
          <w:t>from</w:t>
        </w:r>
        <w:r>
          <w:rPr>
            <w:spacing w:val="-6"/>
          </w:rPr>
          <w:t xml:space="preserve"> </w:t>
        </w:r>
        <w:r>
          <w:t>the</w:t>
        </w:r>
        <w:r>
          <w:rPr>
            <w:spacing w:val="-6"/>
          </w:rPr>
          <w:t xml:space="preserve"> </w:t>
        </w:r>
        <w:r>
          <w:t xml:space="preserve">file </w:t>
        </w:r>
        <w:proofErr w:type="spellStart"/>
        <w:proofErr w:type="gramStart"/>
        <w:r>
          <w:t>printf</w:t>
        </w:r>
        <w:proofErr w:type="spellEnd"/>
        <w:r>
          <w:t>(</w:t>
        </w:r>
        <w:proofErr w:type="gramEnd"/>
        <w:r>
          <w:t>"Contents of the file:\n");</w:t>
        </w:r>
      </w:moveTo>
    </w:p>
    <w:p w14:paraId="0777B48A" w14:textId="77777777" w:rsidR="0011140D" w:rsidRDefault="0011140D" w:rsidP="0011140D">
      <w:pPr>
        <w:pStyle w:val="CodeBlockBPBHEB"/>
      </w:pPr>
      <w:proofErr w:type="gramStart"/>
      <w:moveTo w:id="2120" w:author="Abhiram Arali" w:date="2024-11-13T14:43:00Z">
        <w:r>
          <w:t>while</w:t>
        </w:r>
        <w:proofErr w:type="gramEnd"/>
        <w:r>
          <w:t xml:space="preserve"> ((</w:t>
        </w:r>
        <w:proofErr w:type="spellStart"/>
        <w:r>
          <w:t>ch</w:t>
        </w:r>
        <w:proofErr w:type="spellEnd"/>
        <w:r>
          <w:t xml:space="preserve"> = </w:t>
        </w:r>
        <w:proofErr w:type="spellStart"/>
        <w:r>
          <w:t>getc</w:t>
        </w:r>
        <w:proofErr w:type="spellEnd"/>
        <w:r>
          <w:t xml:space="preserve">(file)) != EOF) { </w:t>
        </w:r>
        <w:proofErr w:type="spellStart"/>
        <w:r>
          <w:t>putchar</w:t>
        </w:r>
        <w:proofErr w:type="spellEnd"/>
        <w:r>
          <w:t>(</w:t>
        </w:r>
        <w:proofErr w:type="spellStart"/>
        <w:r>
          <w:t>ch</w:t>
        </w:r>
        <w:proofErr w:type="spellEnd"/>
        <w:r>
          <w:t>);</w:t>
        </w:r>
        <w:r>
          <w:rPr>
            <w:spacing w:val="-10"/>
          </w:rPr>
          <w:t xml:space="preserve"> </w:t>
        </w:r>
        <w:r>
          <w:t>//</w:t>
        </w:r>
        <w:r>
          <w:rPr>
            <w:spacing w:val="-10"/>
          </w:rPr>
          <w:t xml:space="preserve"> </w:t>
        </w:r>
        <w:r>
          <w:t>Output</w:t>
        </w:r>
        <w:r>
          <w:rPr>
            <w:spacing w:val="-10"/>
          </w:rPr>
          <w:t xml:space="preserve"> </w:t>
        </w:r>
        <w:r>
          <w:t>the</w:t>
        </w:r>
        <w:r>
          <w:rPr>
            <w:spacing w:val="-11"/>
          </w:rPr>
          <w:t xml:space="preserve"> </w:t>
        </w:r>
        <w:r>
          <w:t>character</w:t>
        </w:r>
      </w:moveTo>
    </w:p>
    <w:p w14:paraId="1655B92C" w14:textId="77777777" w:rsidR="0011140D" w:rsidRDefault="0011140D" w:rsidP="0011140D">
      <w:pPr>
        <w:pStyle w:val="CodeBlockBPBHEB"/>
      </w:pPr>
      <w:moveTo w:id="2121" w:author="Abhiram Arali" w:date="2024-11-13T14:43:00Z">
        <w:r>
          <w:rPr>
            <w:spacing w:val="-10"/>
          </w:rPr>
          <w:lastRenderedPageBreak/>
          <w:t>}</w:t>
        </w:r>
      </w:moveTo>
    </w:p>
    <w:p w14:paraId="71AD98CF" w14:textId="77777777" w:rsidR="0011140D" w:rsidRDefault="0011140D" w:rsidP="0011140D">
      <w:pPr>
        <w:pStyle w:val="CodeBlockBPBHEB"/>
      </w:pPr>
    </w:p>
    <w:p w14:paraId="2BCC3682" w14:textId="77777777" w:rsidR="0011140D" w:rsidRDefault="0011140D" w:rsidP="0011140D">
      <w:pPr>
        <w:pStyle w:val="CodeBlockBPBHEB"/>
      </w:pPr>
      <w:proofErr w:type="spellStart"/>
      <w:proofErr w:type="gramStart"/>
      <w:moveTo w:id="2122" w:author="Abhiram Arali" w:date="2024-11-13T14:43:00Z">
        <w:r>
          <w:rPr>
            <w:spacing w:val="-2"/>
          </w:rPr>
          <w:t>fclose</w:t>
        </w:r>
        <w:proofErr w:type="spellEnd"/>
        <w:r>
          <w:rPr>
            <w:spacing w:val="-2"/>
          </w:rPr>
          <w:t>(</w:t>
        </w:r>
        <w:proofErr w:type="gramEnd"/>
        <w:r>
          <w:rPr>
            <w:spacing w:val="-2"/>
          </w:rPr>
          <w:t xml:space="preserve">file); </w:t>
        </w:r>
        <w:r>
          <w:t>return 0;</w:t>
        </w:r>
      </w:moveTo>
    </w:p>
    <w:p w14:paraId="5453F610" w14:textId="77777777" w:rsidR="0011140D" w:rsidRDefault="0011140D" w:rsidP="0011140D">
      <w:pPr>
        <w:pStyle w:val="CodeBlockBPBHEB"/>
      </w:pPr>
      <w:moveTo w:id="2123" w:author="Abhiram Arali" w:date="2024-11-13T14:43:00Z">
        <w:r>
          <w:rPr>
            <w:spacing w:val="-10"/>
          </w:rPr>
          <w:t>}</w:t>
        </w:r>
      </w:moveTo>
    </w:p>
    <w:moveToRangeEnd w:id="2113"/>
    <w:p w14:paraId="540E4344" w14:textId="76CE48CE" w:rsidR="00D2020F" w:rsidDel="00D11BC5" w:rsidRDefault="00D2020F">
      <w:pPr>
        <w:pStyle w:val="NormalBPBHEB"/>
        <w:rPr>
          <w:del w:id="2124" w:author="Abhiram Arali" w:date="2024-11-13T14:42:00Z"/>
        </w:rPr>
        <w:sectPr w:rsidR="00D2020F" w:rsidDel="00D11BC5">
          <w:pgSz w:w="11910" w:h="16840"/>
          <w:pgMar w:top="1540" w:right="1220" w:bottom="1200" w:left="1220" w:header="758" w:footer="1000" w:gutter="0"/>
          <w:cols w:space="720"/>
        </w:sectPr>
        <w:pPrChange w:id="2125" w:author="Abhiram Arali" w:date="2024-11-13T14:43:00Z">
          <w:pPr>
            <w:jc w:val="both"/>
          </w:pPr>
        </w:pPrChange>
      </w:pPr>
    </w:p>
    <w:p w14:paraId="42375EFF" w14:textId="49D83902" w:rsidR="00721600" w:rsidDel="003A6CC2" w:rsidRDefault="00721600">
      <w:pPr>
        <w:pStyle w:val="NormalBPBHEB"/>
        <w:rPr>
          <w:del w:id="2126" w:author="Abhiram Arali" w:date="2024-11-13T14:43:00Z"/>
          <w:i/>
          <w:sz w:val="7"/>
        </w:rPr>
        <w:pPrChange w:id="2127" w:author="Abhiram Arali" w:date="2024-11-13T14:43:00Z">
          <w:pPr>
            <w:pStyle w:val="BodyText"/>
            <w:spacing w:before="7" w:after="1"/>
          </w:pPr>
        </w:pPrChange>
      </w:pPr>
    </w:p>
    <w:p w14:paraId="66D4C509" w14:textId="77777777" w:rsidR="002658C1" w:rsidRDefault="002658C1">
      <w:pPr>
        <w:pStyle w:val="NormalBPBHEB"/>
        <w:rPr>
          <w:ins w:id="2128" w:author="Abhiram Arali" w:date="2024-11-13T14:43:00Z"/>
        </w:rPr>
        <w:pPrChange w:id="2129" w:author="Abhiram Arali" w:date="2024-11-13T14:43:00Z">
          <w:pPr>
            <w:pStyle w:val="BodyText"/>
            <w:ind w:left="102"/>
          </w:pPr>
        </w:pPrChange>
      </w:pPr>
    </w:p>
    <w:p w14:paraId="61442790" w14:textId="75AD2B21" w:rsidR="00721600" w:rsidDel="00E33288" w:rsidRDefault="00721600">
      <w:pPr>
        <w:pStyle w:val="NormalBPBHEB"/>
        <w:rPr>
          <w:del w:id="2130" w:author="Abhiram Arali" w:date="2024-11-13T14:43:00Z"/>
        </w:rPr>
        <w:pPrChange w:id="2131" w:author="Abhiram Arali" w:date="2024-11-13T14:43:00Z">
          <w:pPr>
            <w:pStyle w:val="BodyText"/>
            <w:ind w:left="102"/>
          </w:pPr>
        </w:pPrChange>
      </w:pPr>
      <w:del w:id="2132" w:author="Abhiram Arali" w:date="2024-11-13T14:43:00Z">
        <w:r w:rsidDel="00284A74">
          <w:rPr>
            <w:noProof/>
            <w:lang w:val="en-IN" w:eastAsia="en-IN"/>
            <w:rPrChange w:id="2133" w:author="Unknown">
              <w:rPr>
                <w:noProof/>
                <w:lang w:val="en-IN" w:eastAsia="en-IN"/>
              </w:rPr>
            </w:rPrChange>
          </w:rPr>
          <mc:AlternateContent>
            <mc:Choice Requires="wpg">
              <w:drawing>
                <wp:inline distT="0" distB="0" distL="0" distR="0" wp14:anchorId="3EF06F97" wp14:editId="4F8F462F">
                  <wp:extent cx="5882640" cy="5748020"/>
                  <wp:effectExtent l="0" t="0" r="0" b="5079"/>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748020"/>
                            <a:chOff x="0" y="0"/>
                            <a:chExt cx="5882640" cy="5748020"/>
                          </a:xfrm>
                        </wpg:grpSpPr>
                        <wps:wsp>
                          <wps:cNvPr id="19" name="Graphic 300"/>
                          <wps:cNvSpPr/>
                          <wps:spPr>
                            <a:xfrm>
                              <a:off x="0" y="12"/>
                              <a:ext cx="5882640" cy="5748020"/>
                            </a:xfrm>
                            <a:custGeom>
                              <a:avLst/>
                              <a:gdLst/>
                              <a:ahLst/>
                              <a:cxnLst/>
                              <a:rect l="l" t="t" r="r" b="b"/>
                              <a:pathLst>
                                <a:path w="5882640" h="5748020">
                                  <a:moveTo>
                                    <a:pt x="6096" y="2187321"/>
                                  </a:moveTo>
                                  <a:lnTo>
                                    <a:pt x="0" y="2187321"/>
                                  </a:lnTo>
                                  <a:lnTo>
                                    <a:pt x="0" y="2551849"/>
                                  </a:lnTo>
                                  <a:lnTo>
                                    <a:pt x="0" y="2916085"/>
                                  </a:lnTo>
                                  <a:lnTo>
                                    <a:pt x="0" y="5741835"/>
                                  </a:lnTo>
                                  <a:lnTo>
                                    <a:pt x="6096" y="5741835"/>
                                  </a:lnTo>
                                  <a:lnTo>
                                    <a:pt x="6096" y="2551849"/>
                                  </a:lnTo>
                                  <a:lnTo>
                                    <a:pt x="6096" y="2187321"/>
                                  </a:lnTo>
                                  <a:close/>
                                </a:path>
                                <a:path w="5882640" h="5748020">
                                  <a:moveTo>
                                    <a:pt x="6096" y="1458772"/>
                                  </a:moveTo>
                                  <a:lnTo>
                                    <a:pt x="0" y="1458772"/>
                                  </a:lnTo>
                                  <a:lnTo>
                                    <a:pt x="0" y="1822996"/>
                                  </a:lnTo>
                                  <a:lnTo>
                                    <a:pt x="0" y="2187232"/>
                                  </a:lnTo>
                                  <a:lnTo>
                                    <a:pt x="6096" y="2187232"/>
                                  </a:lnTo>
                                  <a:lnTo>
                                    <a:pt x="6096" y="1822996"/>
                                  </a:lnTo>
                                  <a:lnTo>
                                    <a:pt x="6096" y="1458772"/>
                                  </a:lnTo>
                                  <a:close/>
                                </a:path>
                                <a:path w="5882640" h="5748020">
                                  <a:moveTo>
                                    <a:pt x="6096" y="728776"/>
                                  </a:moveTo>
                                  <a:lnTo>
                                    <a:pt x="0" y="728776"/>
                                  </a:lnTo>
                                  <a:lnTo>
                                    <a:pt x="0" y="1094524"/>
                                  </a:lnTo>
                                  <a:lnTo>
                                    <a:pt x="0" y="1458760"/>
                                  </a:lnTo>
                                  <a:lnTo>
                                    <a:pt x="6096" y="1458760"/>
                                  </a:lnTo>
                                  <a:lnTo>
                                    <a:pt x="6096" y="1094524"/>
                                  </a:lnTo>
                                  <a:lnTo>
                                    <a:pt x="6096" y="728776"/>
                                  </a:lnTo>
                                  <a:close/>
                                </a:path>
                                <a:path w="5882640" h="5748020">
                                  <a:moveTo>
                                    <a:pt x="6096" y="0"/>
                                  </a:moveTo>
                                  <a:lnTo>
                                    <a:pt x="0" y="0"/>
                                  </a:lnTo>
                                  <a:lnTo>
                                    <a:pt x="0" y="364528"/>
                                  </a:lnTo>
                                  <a:lnTo>
                                    <a:pt x="0" y="728764"/>
                                  </a:lnTo>
                                  <a:lnTo>
                                    <a:pt x="6096" y="728764"/>
                                  </a:lnTo>
                                  <a:lnTo>
                                    <a:pt x="6096" y="364528"/>
                                  </a:lnTo>
                                  <a:lnTo>
                                    <a:pt x="6096" y="0"/>
                                  </a:lnTo>
                                  <a:close/>
                                </a:path>
                                <a:path w="5882640" h="5748020">
                                  <a:moveTo>
                                    <a:pt x="5875909" y="5741848"/>
                                  </a:moveTo>
                                  <a:lnTo>
                                    <a:pt x="6096" y="5741848"/>
                                  </a:lnTo>
                                  <a:lnTo>
                                    <a:pt x="0" y="5741848"/>
                                  </a:lnTo>
                                  <a:lnTo>
                                    <a:pt x="0" y="5747931"/>
                                  </a:lnTo>
                                  <a:lnTo>
                                    <a:pt x="6096" y="5747931"/>
                                  </a:lnTo>
                                  <a:lnTo>
                                    <a:pt x="5875909" y="5747931"/>
                                  </a:lnTo>
                                  <a:lnTo>
                                    <a:pt x="5875909" y="5741848"/>
                                  </a:lnTo>
                                  <a:close/>
                                </a:path>
                                <a:path w="5882640" h="5748020">
                                  <a:moveTo>
                                    <a:pt x="5882081" y="5741848"/>
                                  </a:moveTo>
                                  <a:lnTo>
                                    <a:pt x="5875985" y="5741848"/>
                                  </a:lnTo>
                                  <a:lnTo>
                                    <a:pt x="5875985" y="5747931"/>
                                  </a:lnTo>
                                  <a:lnTo>
                                    <a:pt x="5882081" y="5747931"/>
                                  </a:lnTo>
                                  <a:lnTo>
                                    <a:pt x="5882081" y="5741848"/>
                                  </a:lnTo>
                                  <a:close/>
                                </a:path>
                                <a:path w="5882640" h="5748020">
                                  <a:moveTo>
                                    <a:pt x="5882081" y="2187321"/>
                                  </a:moveTo>
                                  <a:lnTo>
                                    <a:pt x="5875985" y="2187321"/>
                                  </a:lnTo>
                                  <a:lnTo>
                                    <a:pt x="5875985" y="2551849"/>
                                  </a:lnTo>
                                  <a:lnTo>
                                    <a:pt x="5875985" y="2916085"/>
                                  </a:lnTo>
                                  <a:lnTo>
                                    <a:pt x="5875985" y="5741835"/>
                                  </a:lnTo>
                                  <a:lnTo>
                                    <a:pt x="5882081" y="5741835"/>
                                  </a:lnTo>
                                  <a:lnTo>
                                    <a:pt x="5882081" y="2551849"/>
                                  </a:lnTo>
                                  <a:lnTo>
                                    <a:pt x="5882081" y="2187321"/>
                                  </a:lnTo>
                                  <a:close/>
                                </a:path>
                                <a:path w="5882640" h="5748020">
                                  <a:moveTo>
                                    <a:pt x="5882081" y="1458772"/>
                                  </a:moveTo>
                                  <a:lnTo>
                                    <a:pt x="5875985" y="1458772"/>
                                  </a:lnTo>
                                  <a:lnTo>
                                    <a:pt x="5875985" y="1822996"/>
                                  </a:lnTo>
                                  <a:lnTo>
                                    <a:pt x="5875985" y="2187232"/>
                                  </a:lnTo>
                                  <a:lnTo>
                                    <a:pt x="5882081" y="2187232"/>
                                  </a:lnTo>
                                  <a:lnTo>
                                    <a:pt x="5882081" y="1822996"/>
                                  </a:lnTo>
                                  <a:lnTo>
                                    <a:pt x="5882081" y="1458772"/>
                                  </a:lnTo>
                                  <a:close/>
                                </a:path>
                                <a:path w="5882640" h="5748020">
                                  <a:moveTo>
                                    <a:pt x="5882081" y="728776"/>
                                  </a:moveTo>
                                  <a:lnTo>
                                    <a:pt x="5875985" y="728776"/>
                                  </a:lnTo>
                                  <a:lnTo>
                                    <a:pt x="5875985" y="1094524"/>
                                  </a:lnTo>
                                  <a:lnTo>
                                    <a:pt x="5875985" y="1458760"/>
                                  </a:lnTo>
                                  <a:lnTo>
                                    <a:pt x="5882081" y="1458760"/>
                                  </a:lnTo>
                                  <a:lnTo>
                                    <a:pt x="5882081" y="1094524"/>
                                  </a:lnTo>
                                  <a:lnTo>
                                    <a:pt x="5882081" y="728776"/>
                                  </a:lnTo>
                                  <a:close/>
                                </a:path>
                                <a:path w="5882640" h="574802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0" name="Textbox 301"/>
                          <wps:cNvSpPr txBox="1"/>
                          <wps:spPr>
                            <a:xfrm>
                              <a:off x="6095" y="0"/>
                              <a:ext cx="5869940" cy="5742305"/>
                            </a:xfrm>
                            <a:prstGeom prst="rect">
                              <a:avLst/>
                            </a:prstGeom>
                          </wps:spPr>
                          <wps:txbx>
                            <w:txbxContent>
                              <w:p w14:paraId="66777F11" w14:textId="3986FB1C" w:rsidR="00721600" w:rsidDel="0011140D" w:rsidRDefault="00721600">
                                <w:pPr>
                                  <w:pStyle w:val="CodeBlockBPBHEB"/>
                                  <w:pPrChange w:id="2134" w:author="Abhiram Arali" w:date="2024-11-13T14:43:00Z">
                                    <w:pPr>
                                      <w:spacing w:line="499" w:lineRule="auto"/>
                                      <w:ind w:left="347" w:right="5727"/>
                                    </w:pPr>
                                  </w:pPrChange>
                                </w:pPr>
                                <w:moveFromRangeStart w:id="2135" w:author="Abhiram Arali" w:date="2024-11-13T14:43:00Z" w:name="move182401419"/>
                                <w:moveFrom w:id="2136" w:author="Abhiram Arali" w:date="2024-11-13T14:43:00Z">
                                  <w:r w:rsidDel="0011140D">
                                    <w:t>// Writing characters to the file for</w:t>
                                  </w:r>
                                  <w:r w:rsidDel="0011140D">
                                    <w:rPr>
                                      <w:spacing w:val="-8"/>
                                    </w:rPr>
                                    <w:t xml:space="preserve"> </w:t>
                                  </w:r>
                                  <w:r w:rsidDel="0011140D">
                                    <w:t>(ch</w:t>
                                  </w:r>
                                  <w:r w:rsidDel="0011140D">
                                    <w:rPr>
                                      <w:spacing w:val="-4"/>
                                    </w:rPr>
                                    <w:t xml:space="preserve"> </w:t>
                                  </w:r>
                                  <w:r w:rsidDel="0011140D">
                                    <w:t>=</w:t>
                                  </w:r>
                                  <w:r w:rsidDel="0011140D">
                                    <w:rPr>
                                      <w:spacing w:val="-7"/>
                                    </w:rPr>
                                    <w:t xml:space="preserve"> </w:t>
                                  </w:r>
                                  <w:r w:rsidDel="0011140D">
                                    <w:t>'A';</w:t>
                                  </w:r>
                                  <w:r w:rsidDel="0011140D">
                                    <w:rPr>
                                      <w:spacing w:val="-6"/>
                                    </w:rPr>
                                    <w:t xml:space="preserve"> </w:t>
                                  </w:r>
                                  <w:r w:rsidDel="0011140D">
                                    <w:t>ch</w:t>
                                  </w:r>
                                  <w:r w:rsidDel="0011140D">
                                    <w:rPr>
                                      <w:spacing w:val="-4"/>
                                    </w:rPr>
                                    <w:t xml:space="preserve"> </w:t>
                                  </w:r>
                                  <w:r w:rsidDel="0011140D">
                                    <w:t>&lt;=</w:t>
                                  </w:r>
                                  <w:r w:rsidDel="0011140D">
                                    <w:rPr>
                                      <w:spacing w:val="-7"/>
                                    </w:rPr>
                                    <w:t xml:space="preserve"> </w:t>
                                  </w:r>
                                  <w:r w:rsidDel="0011140D">
                                    <w:t>'Z';</w:t>
                                  </w:r>
                                  <w:r w:rsidDel="0011140D">
                                    <w:rPr>
                                      <w:spacing w:val="-4"/>
                                    </w:rPr>
                                    <w:t xml:space="preserve"> </w:t>
                                  </w:r>
                                  <w:r w:rsidDel="0011140D">
                                    <w:t>ch++)</w:t>
                                  </w:r>
                                  <w:r w:rsidDel="0011140D">
                                    <w:rPr>
                                      <w:spacing w:val="-4"/>
                                    </w:rPr>
                                    <w:t xml:space="preserve"> </w:t>
                                  </w:r>
                                  <w:r w:rsidDel="0011140D">
                                    <w:t>{</w:t>
                                  </w:r>
                                </w:moveFrom>
                              </w:p>
                              <w:p w14:paraId="1152947B" w14:textId="3644892B" w:rsidR="00721600" w:rsidDel="0011140D" w:rsidRDefault="00721600">
                                <w:pPr>
                                  <w:pStyle w:val="CodeBlockBPBHEB"/>
                                  <w:pPrChange w:id="2137" w:author="Abhiram Arali" w:date="2024-11-13T14:43:00Z">
                                    <w:pPr>
                                      <w:spacing w:line="275" w:lineRule="exact"/>
                                      <w:ind w:left="587"/>
                                    </w:pPr>
                                  </w:pPrChange>
                                </w:pPr>
                                <w:moveFrom w:id="2138" w:author="Abhiram Arali" w:date="2024-11-13T14:43:00Z">
                                  <w:r w:rsidDel="0011140D">
                                    <w:t>putc(ch,</w:t>
                                  </w:r>
                                  <w:r w:rsidDel="0011140D">
                                    <w:rPr>
                                      <w:spacing w:val="-3"/>
                                    </w:rPr>
                                    <w:t xml:space="preserve"> </w:t>
                                  </w:r>
                                  <w:r w:rsidDel="0011140D">
                                    <w:rPr>
                                      <w:spacing w:val="-2"/>
                                    </w:rPr>
                                    <w:t>file);</w:t>
                                  </w:r>
                                </w:moveFrom>
                              </w:p>
                              <w:p w14:paraId="2816FC57" w14:textId="7E4EF4F6" w:rsidR="00721600" w:rsidDel="0011140D" w:rsidRDefault="00721600">
                                <w:pPr>
                                  <w:pStyle w:val="CodeBlockBPBHEB"/>
                                  <w:pPrChange w:id="2139" w:author="Abhiram Arali" w:date="2024-11-13T14:43:00Z">
                                    <w:pPr>
                                      <w:spacing w:before="23"/>
                                    </w:pPr>
                                  </w:pPrChange>
                                </w:pPr>
                              </w:p>
                              <w:p w14:paraId="14DB5E4A" w14:textId="639A41F2" w:rsidR="00721600" w:rsidDel="0011140D" w:rsidRDefault="00721600">
                                <w:pPr>
                                  <w:pStyle w:val="CodeBlockBPBHEB"/>
                                  <w:pPrChange w:id="2140" w:author="Abhiram Arali" w:date="2024-11-13T14:43:00Z">
                                    <w:pPr>
                                      <w:ind w:left="347"/>
                                    </w:pPr>
                                  </w:pPrChange>
                                </w:pPr>
                                <w:moveFrom w:id="2141" w:author="Abhiram Arali" w:date="2024-11-13T14:43:00Z">
                                  <w:r w:rsidDel="0011140D">
                                    <w:rPr>
                                      <w:spacing w:val="-10"/>
                                    </w:rPr>
                                    <w:t>}</w:t>
                                  </w:r>
                                </w:moveFrom>
                              </w:p>
                              <w:p w14:paraId="3EBCF7B4" w14:textId="2FE0BFED" w:rsidR="00721600" w:rsidDel="0011140D" w:rsidRDefault="00721600">
                                <w:pPr>
                                  <w:pStyle w:val="CodeBlockBPBHEB"/>
                                  <w:pPrChange w:id="2142" w:author="Abhiram Arali" w:date="2024-11-13T14:43:00Z">
                                    <w:pPr/>
                                  </w:pPrChange>
                                </w:pPr>
                              </w:p>
                              <w:p w14:paraId="72777E6B" w14:textId="5C2FA6DC" w:rsidR="00721600" w:rsidDel="0011140D" w:rsidRDefault="00721600">
                                <w:pPr>
                                  <w:pStyle w:val="CodeBlockBPBHEB"/>
                                  <w:pPrChange w:id="2143" w:author="Abhiram Arali" w:date="2024-11-13T14:43:00Z">
                                    <w:pPr/>
                                  </w:pPrChange>
                                </w:pPr>
                              </w:p>
                              <w:p w14:paraId="6D39BA64" w14:textId="2B2135DE" w:rsidR="00721600" w:rsidDel="0011140D" w:rsidRDefault="00721600">
                                <w:pPr>
                                  <w:pStyle w:val="CodeBlockBPBHEB"/>
                                  <w:pPrChange w:id="2144" w:author="Abhiram Arali" w:date="2024-11-13T14:43:00Z">
                                    <w:pPr>
                                      <w:spacing w:before="43"/>
                                    </w:pPr>
                                  </w:pPrChange>
                                </w:pPr>
                              </w:p>
                              <w:p w14:paraId="5AB08157" w14:textId="3BEA79BA" w:rsidR="00721600" w:rsidDel="0011140D" w:rsidRDefault="00721600">
                                <w:pPr>
                                  <w:pStyle w:val="CodeBlockBPBHEB"/>
                                  <w:pPrChange w:id="2145" w:author="Abhiram Arali" w:date="2024-11-13T14:43:00Z">
                                    <w:pPr>
                                      <w:spacing w:before="1"/>
                                      <w:ind w:left="347"/>
                                    </w:pPr>
                                  </w:pPrChange>
                                </w:pPr>
                                <w:moveFrom w:id="2146" w:author="Abhiram Arali" w:date="2024-11-13T14:43:00Z">
                                  <w:r w:rsidDel="0011140D">
                                    <w:rPr>
                                      <w:spacing w:val="-2"/>
                                    </w:rPr>
                                    <w:t>fclose(file);</w:t>
                                  </w:r>
                                </w:moveFrom>
                              </w:p>
                              <w:p w14:paraId="405EDFEA" w14:textId="2D4C9E3A" w:rsidR="00721600" w:rsidDel="0011140D" w:rsidRDefault="00721600">
                                <w:pPr>
                                  <w:pStyle w:val="CodeBlockBPBHEB"/>
                                  <w:pPrChange w:id="2147" w:author="Abhiram Arali" w:date="2024-11-13T14:43:00Z">
                                    <w:pPr>
                                      <w:spacing w:before="22"/>
                                    </w:pPr>
                                  </w:pPrChange>
                                </w:pPr>
                              </w:p>
                              <w:p w14:paraId="12C0F0C6" w14:textId="31F26B09" w:rsidR="00721600" w:rsidDel="0011140D" w:rsidRDefault="00721600">
                                <w:pPr>
                                  <w:pStyle w:val="CodeBlockBPBHEB"/>
                                  <w:pPrChange w:id="2148" w:author="Abhiram Arali" w:date="2024-11-13T14:43:00Z">
                                    <w:pPr>
                                      <w:spacing w:line="499" w:lineRule="auto"/>
                                      <w:ind w:left="347" w:right="5727"/>
                                    </w:pPr>
                                  </w:pPrChange>
                                </w:pPr>
                                <w:moveFrom w:id="2149" w:author="Abhiram Arali" w:date="2024-11-13T14:43:00Z">
                                  <w:r w:rsidDel="0011140D">
                                    <w:t>// Opening the file for reading file</w:t>
                                  </w:r>
                                  <w:r w:rsidDel="0011140D">
                                    <w:rPr>
                                      <w:spacing w:val="-13"/>
                                    </w:rPr>
                                    <w:t xml:space="preserve"> </w:t>
                                  </w:r>
                                  <w:r w:rsidDel="0011140D">
                                    <w:t>=</w:t>
                                  </w:r>
                                  <w:r w:rsidDel="0011140D">
                                    <w:rPr>
                                      <w:spacing w:val="-13"/>
                                    </w:rPr>
                                    <w:t xml:space="preserve"> </w:t>
                                  </w:r>
                                  <w:r w:rsidDel="0011140D">
                                    <w:t>fopen("example.txt",</w:t>
                                  </w:r>
                                  <w:r w:rsidDel="0011140D">
                                    <w:rPr>
                                      <w:spacing w:val="-12"/>
                                    </w:rPr>
                                    <w:t xml:space="preserve"> </w:t>
                                  </w:r>
                                  <w:r w:rsidDel="0011140D">
                                    <w:t>"r");</w:t>
                                  </w:r>
                                </w:moveFrom>
                              </w:p>
                              <w:p w14:paraId="0EE18A77" w14:textId="14BC6FBB" w:rsidR="00721600" w:rsidDel="0011140D" w:rsidRDefault="00721600">
                                <w:pPr>
                                  <w:pStyle w:val="CodeBlockBPBHEB"/>
                                  <w:pPrChange w:id="2150" w:author="Abhiram Arali" w:date="2024-11-13T14:43:00Z">
                                    <w:pPr>
                                      <w:spacing w:line="499" w:lineRule="auto"/>
                                      <w:ind w:left="347" w:right="3267"/>
                                    </w:pPr>
                                  </w:pPrChange>
                                </w:pPr>
                                <w:moveFrom w:id="2151" w:author="Abhiram Arali" w:date="2024-11-13T14:43:00Z">
                                  <w:r w:rsidDel="0011140D">
                                    <w:t>//</w:t>
                                  </w:r>
                                  <w:r w:rsidDel="0011140D">
                                    <w:rPr>
                                      <w:spacing w:val="-6"/>
                                    </w:rPr>
                                    <w:t xml:space="preserve"> </w:t>
                                  </w:r>
                                  <w:r w:rsidDel="0011140D">
                                    <w:t>Reading</w:t>
                                  </w:r>
                                  <w:r w:rsidDel="0011140D">
                                    <w:rPr>
                                      <w:spacing w:val="-6"/>
                                    </w:rPr>
                                    <w:t xml:space="preserve"> </w:t>
                                  </w:r>
                                  <w:r w:rsidDel="0011140D">
                                    <w:t>and</w:t>
                                  </w:r>
                                  <w:r w:rsidDel="0011140D">
                                    <w:rPr>
                                      <w:spacing w:val="-6"/>
                                    </w:rPr>
                                    <w:t xml:space="preserve"> </w:t>
                                  </w:r>
                                  <w:r w:rsidDel="0011140D">
                                    <w:t>displaying</w:t>
                                  </w:r>
                                  <w:r w:rsidDel="0011140D">
                                    <w:rPr>
                                      <w:spacing w:val="-6"/>
                                    </w:rPr>
                                    <w:t xml:space="preserve"> </w:t>
                                  </w:r>
                                  <w:r w:rsidDel="0011140D">
                                    <w:t>characters</w:t>
                                  </w:r>
                                  <w:r w:rsidDel="0011140D">
                                    <w:rPr>
                                      <w:spacing w:val="-6"/>
                                    </w:rPr>
                                    <w:t xml:space="preserve"> </w:t>
                                  </w:r>
                                  <w:r w:rsidDel="0011140D">
                                    <w:t>from</w:t>
                                  </w:r>
                                  <w:r w:rsidDel="0011140D">
                                    <w:rPr>
                                      <w:spacing w:val="-6"/>
                                    </w:rPr>
                                    <w:t xml:space="preserve"> </w:t>
                                  </w:r>
                                  <w:r w:rsidDel="0011140D">
                                    <w:t>the</w:t>
                                  </w:r>
                                  <w:r w:rsidDel="0011140D">
                                    <w:rPr>
                                      <w:spacing w:val="-6"/>
                                    </w:rPr>
                                    <w:t xml:space="preserve"> </w:t>
                                  </w:r>
                                  <w:r w:rsidDel="0011140D">
                                    <w:t>file printf("Contents of the file:\n");</w:t>
                                  </w:r>
                                </w:moveFrom>
                              </w:p>
                              <w:p w14:paraId="7D89A2FC" w14:textId="60086EF0" w:rsidR="00721600" w:rsidDel="0011140D" w:rsidRDefault="00721600">
                                <w:pPr>
                                  <w:pStyle w:val="CodeBlockBPBHEB"/>
                                  <w:pPrChange w:id="2152" w:author="Abhiram Arali" w:date="2024-11-13T14:43:00Z">
                                    <w:pPr>
                                      <w:spacing w:before="1" w:line="499" w:lineRule="auto"/>
                                      <w:ind w:left="587" w:right="4541" w:hanging="240"/>
                                    </w:pPr>
                                  </w:pPrChange>
                                </w:pPr>
                                <w:moveFrom w:id="2153" w:author="Abhiram Arali" w:date="2024-11-13T14:43:00Z">
                                  <w:r w:rsidDel="0011140D">
                                    <w:t>while ((ch = getc(file)) != EOF) { putchar(ch);</w:t>
                                  </w:r>
                                  <w:r w:rsidDel="0011140D">
                                    <w:rPr>
                                      <w:spacing w:val="-10"/>
                                    </w:rPr>
                                    <w:t xml:space="preserve"> </w:t>
                                  </w:r>
                                  <w:r w:rsidDel="0011140D">
                                    <w:t>//</w:t>
                                  </w:r>
                                  <w:r w:rsidDel="0011140D">
                                    <w:rPr>
                                      <w:spacing w:val="-10"/>
                                    </w:rPr>
                                    <w:t xml:space="preserve"> </w:t>
                                  </w:r>
                                  <w:r w:rsidDel="0011140D">
                                    <w:t>Output</w:t>
                                  </w:r>
                                  <w:r w:rsidDel="0011140D">
                                    <w:rPr>
                                      <w:spacing w:val="-10"/>
                                    </w:rPr>
                                    <w:t xml:space="preserve"> </w:t>
                                  </w:r>
                                  <w:r w:rsidDel="0011140D">
                                    <w:t>the</w:t>
                                  </w:r>
                                  <w:r w:rsidDel="0011140D">
                                    <w:rPr>
                                      <w:spacing w:val="-11"/>
                                    </w:rPr>
                                    <w:t xml:space="preserve"> </w:t>
                                  </w:r>
                                  <w:r w:rsidDel="0011140D">
                                    <w:t>character</w:t>
                                  </w:r>
                                </w:moveFrom>
                              </w:p>
                              <w:p w14:paraId="243EA0C0" w14:textId="6DBAFCAB" w:rsidR="00721600" w:rsidDel="0011140D" w:rsidRDefault="00721600">
                                <w:pPr>
                                  <w:pStyle w:val="CodeBlockBPBHEB"/>
                                  <w:pPrChange w:id="2154" w:author="Abhiram Arali" w:date="2024-11-13T14:43:00Z">
                                    <w:pPr>
                                      <w:spacing w:line="275" w:lineRule="exact"/>
                                      <w:ind w:left="347"/>
                                    </w:pPr>
                                  </w:pPrChange>
                                </w:pPr>
                                <w:moveFrom w:id="2155" w:author="Abhiram Arali" w:date="2024-11-13T14:43:00Z">
                                  <w:r w:rsidDel="0011140D">
                                    <w:rPr>
                                      <w:spacing w:val="-10"/>
                                    </w:rPr>
                                    <w:t>}</w:t>
                                  </w:r>
                                </w:moveFrom>
                              </w:p>
                              <w:p w14:paraId="11A99B54" w14:textId="397C1BC4" w:rsidR="00721600" w:rsidDel="0011140D" w:rsidRDefault="00721600">
                                <w:pPr>
                                  <w:pStyle w:val="CodeBlockBPBHEB"/>
                                  <w:pPrChange w:id="2156" w:author="Abhiram Arali" w:date="2024-11-13T14:43:00Z">
                                    <w:pPr>
                                      <w:spacing w:before="21"/>
                                    </w:pPr>
                                  </w:pPrChange>
                                </w:pPr>
                              </w:p>
                              <w:p w14:paraId="32B8941F" w14:textId="0BC2B46A" w:rsidR="00721600" w:rsidDel="0011140D" w:rsidRDefault="00721600">
                                <w:pPr>
                                  <w:pStyle w:val="CodeBlockBPBHEB"/>
                                  <w:pPrChange w:id="2157" w:author="Abhiram Arali" w:date="2024-11-13T14:43:00Z">
                                    <w:pPr>
                                      <w:spacing w:before="1" w:line="499" w:lineRule="auto"/>
                                      <w:ind w:left="347" w:right="7328"/>
                                    </w:pPr>
                                  </w:pPrChange>
                                </w:pPr>
                                <w:moveFrom w:id="2158" w:author="Abhiram Arali" w:date="2024-11-13T14:43:00Z">
                                  <w:r w:rsidDel="0011140D">
                                    <w:rPr>
                                      <w:spacing w:val="-2"/>
                                    </w:rPr>
                                    <w:t xml:space="preserve">fclose(file); </w:t>
                                  </w:r>
                                  <w:r w:rsidDel="0011140D">
                                    <w:t>return 0;</w:t>
                                  </w:r>
                                </w:moveFrom>
                              </w:p>
                              <w:p w14:paraId="6E174259" w14:textId="478FF6E9" w:rsidR="00721600" w:rsidRDefault="00721600">
                                <w:pPr>
                                  <w:pStyle w:val="CodeBlockBPBHEB"/>
                                  <w:pPrChange w:id="2159" w:author="Abhiram Arali" w:date="2024-11-13T14:43:00Z">
                                    <w:pPr>
                                      <w:spacing w:line="275" w:lineRule="exact"/>
                                      <w:ind w:left="107"/>
                                    </w:pPr>
                                  </w:pPrChange>
                                </w:pPr>
                                <w:moveFrom w:id="2160" w:author="Abhiram Arali" w:date="2024-11-13T14:43:00Z">
                                  <w:r w:rsidDel="0011140D">
                                    <w:rPr>
                                      <w:spacing w:val="-10"/>
                                    </w:rPr>
                                    <w:t>}</w:t>
                                  </w:r>
                                </w:moveFrom>
                                <w:moveFromRangeEnd w:id="2135"/>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F06F97" id="Group 15" o:spid="_x0000_s1117" style="width:463.2pt;height:452.6pt;mso-position-horizontal-relative:char;mso-position-vertical-relative:line" coordsize="58826,5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">
                  <v:shape id="Graphic 300" o:spid="_x0000_s1118" style="position:absolute;width:58826;height:57480;visibility:visible;mso-wrap-style:square;v-text-anchor:top" coordsize="5882640,574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" path="m6096,2187321r-6096,l,2551849r,364236l,5741835r6096,l6096,2551849r,-364528xem6096,1458772r-6096,l,1822996r,364236l6096,2187232r,-364236l6096,1458772xem6096,728776r-6096,l,1094524r,364236l6096,1458760r,-364236l6096,728776xem6096,l,,,364528,,728764r6096,l6096,364528,6096,xem5875909,5741848r-5869813,l,5741848r,6083l6096,5747931r5869813,l5875909,5741848xem5882081,5741848r-6096,l5875985,5747931r6096,l5882081,5741848xem5882081,2187321r-6096,l5875985,2551849r,364236l5875985,5741835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301" o:spid="_x0000_s1119" type="#_x0000_t202" style="position:absolute;left:60;width:58700;height:57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" filled="f" stroked="f">
                    <v:textbox inset="0,0,0,0">
                      <w:txbxContent>
                        <w:p w14:paraId="66777F11" w14:textId="3986FB1C" w:rsidR="00721600" w:rsidDel="0011140D" w:rsidRDefault="00721600" w:rsidP="0011140D">
                          <w:pPr>
                            <w:pStyle w:val="CodeBlockBPBHEB"/>
                            <w:rPr>
                              <w:moveFrom w:id="2909" w:author="Abhiram Arali" w:date="2024-11-13T14:43:00Z" w16du:dateUtc="2024-11-13T09:13:00Z"/>
                            </w:rPr>
                            <w:pPrChange w:id="2910" w:author="Abhiram Arali" w:date="2024-11-13T14:43:00Z" w16du:dateUtc="2024-11-13T09:13:00Z">
                              <w:pPr>
                                <w:spacing w:line="499" w:lineRule="auto"/>
                                <w:ind w:left="347" w:right="5727"/>
                              </w:pPr>
                            </w:pPrChange>
                          </w:pPr>
                          <w:moveFromRangeStart w:id="2911" w:author="Abhiram Arali" w:date="2024-11-13T14:43:00Z" w:name="move182401419"/>
                          <w:moveFrom w:id="2912" w:author="Abhiram Arali" w:date="2024-11-13T14:43:00Z" w16du:dateUtc="2024-11-13T09:13:00Z">
                            <w:r w:rsidDel="0011140D">
                              <w:t>// Writing characters to the file for</w:t>
                            </w:r>
                            <w:r w:rsidDel="0011140D">
                              <w:rPr>
                                <w:spacing w:val="-8"/>
                              </w:rPr>
                              <w:t xml:space="preserve"> </w:t>
                            </w:r>
                            <w:r w:rsidDel="0011140D">
                              <w:t>(ch</w:t>
                            </w:r>
                            <w:r w:rsidDel="0011140D">
                              <w:rPr>
                                <w:spacing w:val="-4"/>
                              </w:rPr>
                              <w:t xml:space="preserve"> </w:t>
                            </w:r>
                            <w:r w:rsidDel="0011140D">
                              <w:t>=</w:t>
                            </w:r>
                            <w:r w:rsidDel="0011140D">
                              <w:rPr>
                                <w:spacing w:val="-7"/>
                              </w:rPr>
                              <w:t xml:space="preserve"> </w:t>
                            </w:r>
                            <w:r w:rsidDel="0011140D">
                              <w:t>'A';</w:t>
                            </w:r>
                            <w:r w:rsidDel="0011140D">
                              <w:rPr>
                                <w:spacing w:val="-6"/>
                              </w:rPr>
                              <w:t xml:space="preserve"> </w:t>
                            </w:r>
                            <w:r w:rsidDel="0011140D">
                              <w:t>ch</w:t>
                            </w:r>
                            <w:r w:rsidDel="0011140D">
                              <w:rPr>
                                <w:spacing w:val="-4"/>
                              </w:rPr>
                              <w:t xml:space="preserve"> </w:t>
                            </w:r>
                            <w:r w:rsidDel="0011140D">
                              <w:t>&lt;=</w:t>
                            </w:r>
                            <w:r w:rsidDel="0011140D">
                              <w:rPr>
                                <w:spacing w:val="-7"/>
                              </w:rPr>
                              <w:t xml:space="preserve"> </w:t>
                            </w:r>
                            <w:r w:rsidDel="0011140D">
                              <w:t>'Z';</w:t>
                            </w:r>
                            <w:r w:rsidDel="0011140D">
                              <w:rPr>
                                <w:spacing w:val="-4"/>
                              </w:rPr>
                              <w:t xml:space="preserve"> </w:t>
                            </w:r>
                            <w:r w:rsidDel="0011140D">
                              <w:t>ch++)</w:t>
                            </w:r>
                            <w:r w:rsidDel="0011140D">
                              <w:rPr>
                                <w:spacing w:val="-4"/>
                              </w:rPr>
                              <w:t xml:space="preserve"> </w:t>
                            </w:r>
                            <w:r w:rsidDel="0011140D">
                              <w:t>{</w:t>
                            </w:r>
                          </w:moveFrom>
                        </w:p>
                        <w:p w14:paraId="1152947B" w14:textId="3644892B" w:rsidR="00721600" w:rsidDel="0011140D" w:rsidRDefault="00721600" w:rsidP="0011140D">
                          <w:pPr>
                            <w:pStyle w:val="CodeBlockBPBHEB"/>
                            <w:rPr>
                              <w:moveFrom w:id="2913" w:author="Abhiram Arali" w:date="2024-11-13T14:43:00Z" w16du:dateUtc="2024-11-13T09:13:00Z"/>
                            </w:rPr>
                            <w:pPrChange w:id="2914" w:author="Abhiram Arali" w:date="2024-11-13T14:43:00Z" w16du:dateUtc="2024-11-13T09:13:00Z">
                              <w:pPr>
                                <w:spacing w:line="275" w:lineRule="exact"/>
                                <w:ind w:left="587"/>
                              </w:pPr>
                            </w:pPrChange>
                          </w:pPr>
                          <w:moveFrom w:id="2915" w:author="Abhiram Arali" w:date="2024-11-13T14:43:00Z" w16du:dateUtc="2024-11-13T09:13:00Z">
                            <w:r w:rsidDel="0011140D">
                              <w:t>putc(ch,</w:t>
                            </w:r>
                            <w:r w:rsidDel="0011140D">
                              <w:rPr>
                                <w:spacing w:val="-3"/>
                              </w:rPr>
                              <w:t xml:space="preserve"> </w:t>
                            </w:r>
                            <w:r w:rsidDel="0011140D">
                              <w:rPr>
                                <w:spacing w:val="-2"/>
                              </w:rPr>
                              <w:t>file);</w:t>
                            </w:r>
                          </w:moveFrom>
                        </w:p>
                        <w:p w14:paraId="2816FC57" w14:textId="7E4EF4F6" w:rsidR="00721600" w:rsidDel="0011140D" w:rsidRDefault="00721600" w:rsidP="0011140D">
                          <w:pPr>
                            <w:pStyle w:val="CodeBlockBPBHEB"/>
                            <w:rPr>
                              <w:moveFrom w:id="2916" w:author="Abhiram Arali" w:date="2024-11-13T14:43:00Z" w16du:dateUtc="2024-11-13T09:13:00Z"/>
                            </w:rPr>
                            <w:pPrChange w:id="2917" w:author="Abhiram Arali" w:date="2024-11-13T14:43:00Z" w16du:dateUtc="2024-11-13T09:13:00Z">
                              <w:pPr>
                                <w:spacing w:before="23"/>
                              </w:pPr>
                            </w:pPrChange>
                          </w:pPr>
                        </w:p>
                        <w:p w14:paraId="14DB5E4A" w14:textId="639A41F2" w:rsidR="00721600" w:rsidDel="0011140D" w:rsidRDefault="00721600" w:rsidP="0011140D">
                          <w:pPr>
                            <w:pStyle w:val="CodeBlockBPBHEB"/>
                            <w:rPr>
                              <w:moveFrom w:id="2918" w:author="Abhiram Arali" w:date="2024-11-13T14:43:00Z" w16du:dateUtc="2024-11-13T09:13:00Z"/>
                            </w:rPr>
                            <w:pPrChange w:id="2919" w:author="Abhiram Arali" w:date="2024-11-13T14:43:00Z" w16du:dateUtc="2024-11-13T09:13:00Z">
                              <w:pPr>
                                <w:ind w:left="347"/>
                              </w:pPr>
                            </w:pPrChange>
                          </w:pPr>
                          <w:moveFrom w:id="2920" w:author="Abhiram Arali" w:date="2024-11-13T14:43:00Z" w16du:dateUtc="2024-11-13T09:13:00Z">
                            <w:r w:rsidDel="0011140D">
                              <w:rPr>
                                <w:spacing w:val="-10"/>
                              </w:rPr>
                              <w:t>}</w:t>
                            </w:r>
                          </w:moveFrom>
                        </w:p>
                        <w:p w14:paraId="3EBCF7B4" w14:textId="2FE0BFED" w:rsidR="00721600" w:rsidDel="0011140D" w:rsidRDefault="00721600" w:rsidP="0011140D">
                          <w:pPr>
                            <w:pStyle w:val="CodeBlockBPBHEB"/>
                            <w:rPr>
                              <w:moveFrom w:id="2921" w:author="Abhiram Arali" w:date="2024-11-13T14:43:00Z" w16du:dateUtc="2024-11-13T09:13:00Z"/>
                            </w:rPr>
                            <w:pPrChange w:id="2922" w:author="Abhiram Arali" w:date="2024-11-13T14:43:00Z" w16du:dateUtc="2024-11-13T09:13:00Z">
                              <w:pPr/>
                            </w:pPrChange>
                          </w:pPr>
                        </w:p>
                        <w:p w14:paraId="72777E6B" w14:textId="5C2FA6DC" w:rsidR="00721600" w:rsidDel="0011140D" w:rsidRDefault="00721600" w:rsidP="0011140D">
                          <w:pPr>
                            <w:pStyle w:val="CodeBlockBPBHEB"/>
                            <w:rPr>
                              <w:moveFrom w:id="2923" w:author="Abhiram Arali" w:date="2024-11-13T14:43:00Z" w16du:dateUtc="2024-11-13T09:13:00Z"/>
                            </w:rPr>
                            <w:pPrChange w:id="2924" w:author="Abhiram Arali" w:date="2024-11-13T14:43:00Z" w16du:dateUtc="2024-11-13T09:13:00Z">
                              <w:pPr/>
                            </w:pPrChange>
                          </w:pPr>
                        </w:p>
                        <w:p w14:paraId="6D39BA64" w14:textId="2B2135DE" w:rsidR="00721600" w:rsidDel="0011140D" w:rsidRDefault="00721600" w:rsidP="0011140D">
                          <w:pPr>
                            <w:pStyle w:val="CodeBlockBPBHEB"/>
                            <w:rPr>
                              <w:moveFrom w:id="2925" w:author="Abhiram Arali" w:date="2024-11-13T14:43:00Z" w16du:dateUtc="2024-11-13T09:13:00Z"/>
                            </w:rPr>
                            <w:pPrChange w:id="2926" w:author="Abhiram Arali" w:date="2024-11-13T14:43:00Z" w16du:dateUtc="2024-11-13T09:13:00Z">
                              <w:pPr>
                                <w:spacing w:before="43"/>
                              </w:pPr>
                            </w:pPrChange>
                          </w:pPr>
                        </w:p>
                        <w:p w14:paraId="5AB08157" w14:textId="3BEA79BA" w:rsidR="00721600" w:rsidDel="0011140D" w:rsidRDefault="00721600" w:rsidP="0011140D">
                          <w:pPr>
                            <w:pStyle w:val="CodeBlockBPBHEB"/>
                            <w:rPr>
                              <w:moveFrom w:id="2927" w:author="Abhiram Arali" w:date="2024-11-13T14:43:00Z" w16du:dateUtc="2024-11-13T09:13:00Z"/>
                            </w:rPr>
                            <w:pPrChange w:id="2928" w:author="Abhiram Arali" w:date="2024-11-13T14:43:00Z" w16du:dateUtc="2024-11-13T09:13:00Z">
                              <w:pPr>
                                <w:spacing w:before="1"/>
                                <w:ind w:left="347"/>
                              </w:pPr>
                            </w:pPrChange>
                          </w:pPr>
                          <w:moveFrom w:id="2929" w:author="Abhiram Arali" w:date="2024-11-13T14:43:00Z" w16du:dateUtc="2024-11-13T09:13:00Z">
                            <w:r w:rsidDel="0011140D">
                              <w:rPr>
                                <w:spacing w:val="-2"/>
                              </w:rPr>
                              <w:t>fclose(file);</w:t>
                            </w:r>
                          </w:moveFrom>
                        </w:p>
                        <w:p w14:paraId="405EDFEA" w14:textId="2D4C9E3A" w:rsidR="00721600" w:rsidDel="0011140D" w:rsidRDefault="00721600" w:rsidP="0011140D">
                          <w:pPr>
                            <w:pStyle w:val="CodeBlockBPBHEB"/>
                            <w:rPr>
                              <w:moveFrom w:id="2930" w:author="Abhiram Arali" w:date="2024-11-13T14:43:00Z" w16du:dateUtc="2024-11-13T09:13:00Z"/>
                            </w:rPr>
                            <w:pPrChange w:id="2931" w:author="Abhiram Arali" w:date="2024-11-13T14:43:00Z" w16du:dateUtc="2024-11-13T09:13:00Z">
                              <w:pPr>
                                <w:spacing w:before="22"/>
                              </w:pPr>
                            </w:pPrChange>
                          </w:pPr>
                        </w:p>
                        <w:p w14:paraId="12C0F0C6" w14:textId="31F26B09" w:rsidR="00721600" w:rsidDel="0011140D" w:rsidRDefault="00721600" w:rsidP="0011140D">
                          <w:pPr>
                            <w:pStyle w:val="CodeBlockBPBHEB"/>
                            <w:rPr>
                              <w:moveFrom w:id="2932" w:author="Abhiram Arali" w:date="2024-11-13T14:43:00Z" w16du:dateUtc="2024-11-13T09:13:00Z"/>
                            </w:rPr>
                            <w:pPrChange w:id="2933" w:author="Abhiram Arali" w:date="2024-11-13T14:43:00Z" w16du:dateUtc="2024-11-13T09:13:00Z">
                              <w:pPr>
                                <w:spacing w:line="499" w:lineRule="auto"/>
                                <w:ind w:left="347" w:right="5727"/>
                              </w:pPr>
                            </w:pPrChange>
                          </w:pPr>
                          <w:moveFrom w:id="2934" w:author="Abhiram Arali" w:date="2024-11-13T14:43:00Z" w16du:dateUtc="2024-11-13T09:13:00Z">
                            <w:r w:rsidDel="0011140D">
                              <w:t>// Opening the file for reading file</w:t>
                            </w:r>
                            <w:r w:rsidDel="0011140D">
                              <w:rPr>
                                <w:spacing w:val="-13"/>
                              </w:rPr>
                              <w:t xml:space="preserve"> </w:t>
                            </w:r>
                            <w:r w:rsidDel="0011140D">
                              <w:t>=</w:t>
                            </w:r>
                            <w:r w:rsidDel="0011140D">
                              <w:rPr>
                                <w:spacing w:val="-13"/>
                              </w:rPr>
                              <w:t xml:space="preserve"> </w:t>
                            </w:r>
                            <w:r w:rsidDel="0011140D">
                              <w:t>fopen("example.txt",</w:t>
                            </w:r>
                            <w:r w:rsidDel="0011140D">
                              <w:rPr>
                                <w:spacing w:val="-12"/>
                              </w:rPr>
                              <w:t xml:space="preserve"> </w:t>
                            </w:r>
                            <w:r w:rsidDel="0011140D">
                              <w:t>"r");</w:t>
                            </w:r>
                          </w:moveFrom>
                        </w:p>
                        <w:p w14:paraId="0EE18A77" w14:textId="14BC6FBB" w:rsidR="00721600" w:rsidDel="0011140D" w:rsidRDefault="00721600" w:rsidP="0011140D">
                          <w:pPr>
                            <w:pStyle w:val="CodeBlockBPBHEB"/>
                            <w:rPr>
                              <w:moveFrom w:id="2935" w:author="Abhiram Arali" w:date="2024-11-13T14:43:00Z" w16du:dateUtc="2024-11-13T09:13:00Z"/>
                            </w:rPr>
                            <w:pPrChange w:id="2936" w:author="Abhiram Arali" w:date="2024-11-13T14:43:00Z" w16du:dateUtc="2024-11-13T09:13:00Z">
                              <w:pPr>
                                <w:spacing w:line="499" w:lineRule="auto"/>
                                <w:ind w:left="347" w:right="3267"/>
                              </w:pPr>
                            </w:pPrChange>
                          </w:pPr>
                          <w:moveFrom w:id="2937" w:author="Abhiram Arali" w:date="2024-11-13T14:43:00Z" w16du:dateUtc="2024-11-13T09:13:00Z">
                            <w:r w:rsidDel="0011140D">
                              <w:t>//</w:t>
                            </w:r>
                            <w:r w:rsidDel="0011140D">
                              <w:rPr>
                                <w:spacing w:val="-6"/>
                              </w:rPr>
                              <w:t xml:space="preserve"> </w:t>
                            </w:r>
                            <w:r w:rsidDel="0011140D">
                              <w:t>Reading</w:t>
                            </w:r>
                            <w:r w:rsidDel="0011140D">
                              <w:rPr>
                                <w:spacing w:val="-6"/>
                              </w:rPr>
                              <w:t xml:space="preserve"> </w:t>
                            </w:r>
                            <w:r w:rsidDel="0011140D">
                              <w:t>and</w:t>
                            </w:r>
                            <w:r w:rsidDel="0011140D">
                              <w:rPr>
                                <w:spacing w:val="-6"/>
                              </w:rPr>
                              <w:t xml:space="preserve"> </w:t>
                            </w:r>
                            <w:r w:rsidDel="0011140D">
                              <w:t>displaying</w:t>
                            </w:r>
                            <w:r w:rsidDel="0011140D">
                              <w:rPr>
                                <w:spacing w:val="-6"/>
                              </w:rPr>
                              <w:t xml:space="preserve"> </w:t>
                            </w:r>
                            <w:r w:rsidDel="0011140D">
                              <w:t>characters</w:t>
                            </w:r>
                            <w:r w:rsidDel="0011140D">
                              <w:rPr>
                                <w:spacing w:val="-6"/>
                              </w:rPr>
                              <w:t xml:space="preserve"> </w:t>
                            </w:r>
                            <w:r w:rsidDel="0011140D">
                              <w:t>from</w:t>
                            </w:r>
                            <w:r w:rsidDel="0011140D">
                              <w:rPr>
                                <w:spacing w:val="-6"/>
                              </w:rPr>
                              <w:t xml:space="preserve"> </w:t>
                            </w:r>
                            <w:r w:rsidDel="0011140D">
                              <w:t>the</w:t>
                            </w:r>
                            <w:r w:rsidDel="0011140D">
                              <w:rPr>
                                <w:spacing w:val="-6"/>
                              </w:rPr>
                              <w:t xml:space="preserve"> </w:t>
                            </w:r>
                            <w:r w:rsidDel="0011140D">
                              <w:t>file printf("Contents of the file:\n");</w:t>
                            </w:r>
                          </w:moveFrom>
                        </w:p>
                        <w:p w14:paraId="7D89A2FC" w14:textId="60086EF0" w:rsidR="00721600" w:rsidDel="0011140D" w:rsidRDefault="00721600" w:rsidP="0011140D">
                          <w:pPr>
                            <w:pStyle w:val="CodeBlockBPBHEB"/>
                            <w:rPr>
                              <w:moveFrom w:id="2938" w:author="Abhiram Arali" w:date="2024-11-13T14:43:00Z" w16du:dateUtc="2024-11-13T09:13:00Z"/>
                            </w:rPr>
                            <w:pPrChange w:id="2939" w:author="Abhiram Arali" w:date="2024-11-13T14:43:00Z" w16du:dateUtc="2024-11-13T09:13:00Z">
                              <w:pPr>
                                <w:spacing w:before="1" w:line="499" w:lineRule="auto"/>
                                <w:ind w:left="587" w:right="4541" w:hanging="240"/>
                              </w:pPr>
                            </w:pPrChange>
                          </w:pPr>
                          <w:moveFrom w:id="2940" w:author="Abhiram Arali" w:date="2024-11-13T14:43:00Z" w16du:dateUtc="2024-11-13T09:13:00Z">
                            <w:r w:rsidDel="0011140D">
                              <w:t>while ((ch = getc(file)) != EOF) { putchar(ch);</w:t>
                            </w:r>
                            <w:r w:rsidDel="0011140D">
                              <w:rPr>
                                <w:spacing w:val="-10"/>
                              </w:rPr>
                              <w:t xml:space="preserve"> </w:t>
                            </w:r>
                            <w:r w:rsidDel="0011140D">
                              <w:t>//</w:t>
                            </w:r>
                            <w:r w:rsidDel="0011140D">
                              <w:rPr>
                                <w:spacing w:val="-10"/>
                              </w:rPr>
                              <w:t xml:space="preserve"> </w:t>
                            </w:r>
                            <w:r w:rsidDel="0011140D">
                              <w:t>Output</w:t>
                            </w:r>
                            <w:r w:rsidDel="0011140D">
                              <w:rPr>
                                <w:spacing w:val="-10"/>
                              </w:rPr>
                              <w:t xml:space="preserve"> </w:t>
                            </w:r>
                            <w:r w:rsidDel="0011140D">
                              <w:t>the</w:t>
                            </w:r>
                            <w:r w:rsidDel="0011140D">
                              <w:rPr>
                                <w:spacing w:val="-11"/>
                              </w:rPr>
                              <w:t xml:space="preserve"> </w:t>
                            </w:r>
                            <w:r w:rsidDel="0011140D">
                              <w:t>character</w:t>
                            </w:r>
                          </w:moveFrom>
                        </w:p>
                        <w:p w14:paraId="243EA0C0" w14:textId="6DBAFCAB" w:rsidR="00721600" w:rsidDel="0011140D" w:rsidRDefault="00721600" w:rsidP="0011140D">
                          <w:pPr>
                            <w:pStyle w:val="CodeBlockBPBHEB"/>
                            <w:rPr>
                              <w:moveFrom w:id="2941" w:author="Abhiram Arali" w:date="2024-11-13T14:43:00Z" w16du:dateUtc="2024-11-13T09:13:00Z"/>
                            </w:rPr>
                            <w:pPrChange w:id="2942" w:author="Abhiram Arali" w:date="2024-11-13T14:43:00Z" w16du:dateUtc="2024-11-13T09:13:00Z">
                              <w:pPr>
                                <w:spacing w:line="275" w:lineRule="exact"/>
                                <w:ind w:left="347"/>
                              </w:pPr>
                            </w:pPrChange>
                          </w:pPr>
                          <w:moveFrom w:id="2943" w:author="Abhiram Arali" w:date="2024-11-13T14:43:00Z" w16du:dateUtc="2024-11-13T09:13:00Z">
                            <w:r w:rsidDel="0011140D">
                              <w:rPr>
                                <w:spacing w:val="-10"/>
                              </w:rPr>
                              <w:t>}</w:t>
                            </w:r>
                          </w:moveFrom>
                        </w:p>
                        <w:p w14:paraId="11A99B54" w14:textId="397C1BC4" w:rsidR="00721600" w:rsidDel="0011140D" w:rsidRDefault="00721600" w:rsidP="0011140D">
                          <w:pPr>
                            <w:pStyle w:val="CodeBlockBPBHEB"/>
                            <w:rPr>
                              <w:moveFrom w:id="2944" w:author="Abhiram Arali" w:date="2024-11-13T14:43:00Z" w16du:dateUtc="2024-11-13T09:13:00Z"/>
                            </w:rPr>
                            <w:pPrChange w:id="2945" w:author="Abhiram Arali" w:date="2024-11-13T14:43:00Z" w16du:dateUtc="2024-11-13T09:13:00Z">
                              <w:pPr>
                                <w:spacing w:before="21"/>
                              </w:pPr>
                            </w:pPrChange>
                          </w:pPr>
                        </w:p>
                        <w:p w14:paraId="32B8941F" w14:textId="0BC2B46A" w:rsidR="00721600" w:rsidDel="0011140D" w:rsidRDefault="00721600" w:rsidP="0011140D">
                          <w:pPr>
                            <w:pStyle w:val="CodeBlockBPBHEB"/>
                            <w:rPr>
                              <w:moveFrom w:id="2946" w:author="Abhiram Arali" w:date="2024-11-13T14:43:00Z" w16du:dateUtc="2024-11-13T09:13:00Z"/>
                            </w:rPr>
                            <w:pPrChange w:id="2947" w:author="Abhiram Arali" w:date="2024-11-13T14:43:00Z" w16du:dateUtc="2024-11-13T09:13:00Z">
                              <w:pPr>
                                <w:spacing w:before="1" w:line="499" w:lineRule="auto"/>
                                <w:ind w:left="347" w:right="7328"/>
                              </w:pPr>
                            </w:pPrChange>
                          </w:pPr>
                          <w:moveFrom w:id="2948" w:author="Abhiram Arali" w:date="2024-11-13T14:43:00Z" w16du:dateUtc="2024-11-13T09:13:00Z">
                            <w:r w:rsidDel="0011140D">
                              <w:rPr>
                                <w:spacing w:val="-2"/>
                              </w:rPr>
                              <w:t xml:space="preserve">fclose(file); </w:t>
                            </w:r>
                            <w:r w:rsidDel="0011140D">
                              <w:t>return 0;</w:t>
                            </w:r>
                          </w:moveFrom>
                        </w:p>
                        <w:p w14:paraId="6E174259" w14:textId="478FF6E9" w:rsidR="00721600" w:rsidRDefault="00721600" w:rsidP="0011140D">
                          <w:pPr>
                            <w:pStyle w:val="CodeBlockBPBHEB"/>
                            <w:pPrChange w:id="2949" w:author="Abhiram Arali" w:date="2024-11-13T14:43:00Z" w16du:dateUtc="2024-11-13T09:13:00Z">
                              <w:pPr>
                                <w:spacing w:line="275" w:lineRule="exact"/>
                                <w:ind w:left="107"/>
                              </w:pPr>
                            </w:pPrChange>
                          </w:pPr>
                          <w:moveFrom w:id="2950" w:author="Abhiram Arali" w:date="2024-11-13T14:43:00Z" w16du:dateUtc="2024-11-13T09:13:00Z">
                            <w:r w:rsidDel="0011140D">
                              <w:rPr>
                                <w:spacing w:val="-10"/>
                              </w:rPr>
                              <w:t>}</w:t>
                            </w:r>
                          </w:moveFrom>
                          <w:moveFromRangeEnd w:id="2911"/>
                        </w:p>
                      </w:txbxContent>
                    </v:textbox>
                  </v:shape>
                  <w10:anchorlock/>
                </v:group>
              </w:pict>
            </mc:Fallback>
          </mc:AlternateContent>
        </w:r>
      </w:del>
    </w:p>
    <w:p w14:paraId="0EAEB1BB" w14:textId="77777777" w:rsidR="00721600" w:rsidRDefault="00721600">
      <w:pPr>
        <w:pStyle w:val="NormalBPBHEB"/>
        <w:pPrChange w:id="2161" w:author="Abhiram Arali" w:date="2024-11-13T14:43:00Z">
          <w:pPr>
            <w:spacing w:before="129"/>
            <w:ind w:left="220"/>
          </w:pPr>
        </w:pPrChange>
      </w:pPr>
      <w:r>
        <w:t>Output:</w:t>
      </w:r>
    </w:p>
    <w:p w14:paraId="55D61F1E" w14:textId="77777777" w:rsidR="006327DC" w:rsidRDefault="006327DC" w:rsidP="006327DC">
      <w:pPr>
        <w:pStyle w:val="CodeBlockBPBHEB"/>
      </w:pPr>
      <w:moveToRangeStart w:id="2162" w:author="Abhiram Arali" w:date="2024-11-13T14:43:00Z" w:name="move182401448"/>
      <w:moveTo w:id="2163" w:author="Abhiram Arali" w:date="2024-11-13T14:43:00Z">
        <w:r>
          <w:t>Contents of the</w:t>
        </w:r>
        <w:r>
          <w:rPr>
            <w:spacing w:val="-1"/>
          </w:rPr>
          <w:t xml:space="preserve"> </w:t>
        </w:r>
        <w:r>
          <w:rPr>
            <w:spacing w:val="-4"/>
          </w:rPr>
          <w:t>file:</w:t>
        </w:r>
      </w:moveTo>
    </w:p>
    <w:p w14:paraId="12749931" w14:textId="77777777" w:rsidR="006327DC" w:rsidRDefault="006327DC" w:rsidP="006327DC">
      <w:pPr>
        <w:pStyle w:val="CodeBlockBPBHEB"/>
      </w:pPr>
    </w:p>
    <w:p w14:paraId="1E25B7BB" w14:textId="77777777" w:rsidR="006327DC" w:rsidRDefault="006327DC" w:rsidP="006327DC">
      <w:pPr>
        <w:pStyle w:val="CodeBlockBPBHEB"/>
      </w:pPr>
      <w:moveTo w:id="2164" w:author="Abhiram Arali" w:date="2024-11-13T14:43:00Z">
        <w:r>
          <w:rPr>
            <w:spacing w:val="-2"/>
          </w:rPr>
          <w:t>ABCDEFGHIJKLMNOPQRSTUVWXYZ</w:t>
        </w:r>
      </w:moveTo>
    </w:p>
    <w:moveToRangeEnd w:id="2162"/>
    <w:p w14:paraId="5EE5146B" w14:textId="53EB19DF" w:rsidR="00721600" w:rsidRDefault="00721600">
      <w:pPr>
        <w:pStyle w:val="NormalBPBHEB"/>
        <w:rPr>
          <w:sz w:val="20"/>
        </w:rPr>
        <w:pPrChange w:id="2165" w:author="Abhiram Arali" w:date="2024-11-13T14:43:00Z">
          <w:pPr>
            <w:pStyle w:val="BodyText"/>
            <w:spacing w:before="46"/>
          </w:pPr>
        </w:pPrChange>
      </w:pPr>
      <w:del w:id="2166" w:author="Abhiram Arali" w:date="2024-11-13T14:43:00Z">
        <w:r w:rsidDel="00B13074">
          <w:rPr>
            <w:noProof/>
            <w:lang w:val="en-IN" w:eastAsia="en-IN"/>
            <w:rPrChange w:id="2167" w:author="Unknown">
              <w:rPr>
                <w:noProof/>
                <w:lang w:val="en-IN" w:eastAsia="en-IN"/>
              </w:rPr>
            </w:rPrChange>
          </w:rPr>
          <mc:AlternateContent>
            <mc:Choice Requires="wps">
              <w:drawing>
                <wp:anchor distT="0" distB="0" distL="0" distR="0" simplePos="0" relativeHeight="251686912" behindDoc="1" locked="0" layoutInCell="1" allowOverlap="1" wp14:anchorId="794B528C" wp14:editId="7D4C63F6">
                  <wp:simplePos x="0" y="0"/>
                  <wp:positionH relativeFrom="page">
                    <wp:posOffset>843076</wp:posOffset>
                  </wp:positionH>
                  <wp:positionV relativeFrom="paragraph">
                    <wp:posOffset>194248</wp:posOffset>
                  </wp:positionV>
                  <wp:extent cx="5876290" cy="655955"/>
                  <wp:effectExtent l="0" t="0" r="0" b="0"/>
                  <wp:wrapTopAndBottom/>
                  <wp:docPr id="302" name="Text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5955"/>
                          </a:xfrm>
                          <a:prstGeom prst="rect">
                            <a:avLst/>
                          </a:prstGeom>
                          <a:ln w="6096">
                            <a:solidFill>
                              <a:srgbClr val="000000"/>
                            </a:solidFill>
                            <a:prstDash val="solid"/>
                          </a:ln>
                        </wps:spPr>
                        <wps:txbx>
                          <w:txbxContent>
                            <w:p w14:paraId="36484B62" w14:textId="2CDEA2A6" w:rsidR="00721600" w:rsidDel="006327DC" w:rsidRDefault="00721600">
                              <w:pPr>
                                <w:pStyle w:val="CodeBlockBPBHEB"/>
                                <w:pPrChange w:id="2168" w:author="Abhiram Arali" w:date="2024-11-13T14:43:00Z">
                                  <w:pPr>
                                    <w:pStyle w:val="BodyText"/>
                                    <w:spacing w:before="18"/>
                                    <w:ind w:left="107"/>
                                  </w:pPr>
                                </w:pPrChange>
                              </w:pPr>
                              <w:moveFromRangeStart w:id="2169" w:author="Abhiram Arali" w:date="2024-11-13T14:43:00Z" w:name="move182401448"/>
                              <w:moveFrom w:id="2170" w:author="Abhiram Arali" w:date="2024-11-13T14:43:00Z">
                                <w:r w:rsidDel="006327DC">
                                  <w:t>Contents of the</w:t>
                                </w:r>
                                <w:r w:rsidDel="006327DC">
                                  <w:rPr>
                                    <w:spacing w:val="-1"/>
                                  </w:rPr>
                                  <w:t xml:space="preserve"> </w:t>
                                </w:r>
                                <w:r w:rsidDel="006327DC">
                                  <w:rPr>
                                    <w:spacing w:val="-4"/>
                                  </w:rPr>
                                  <w:t>file:</w:t>
                                </w:r>
                              </w:moveFrom>
                            </w:p>
                            <w:p w14:paraId="0E80B915" w14:textId="74128BD3" w:rsidR="00721600" w:rsidDel="006327DC" w:rsidRDefault="00721600">
                              <w:pPr>
                                <w:pStyle w:val="CodeBlockBPBHEB"/>
                                <w:pPrChange w:id="2171" w:author="Abhiram Arali" w:date="2024-11-13T14:43:00Z">
                                  <w:pPr>
                                    <w:pStyle w:val="BodyText"/>
                                    <w:spacing w:before="21"/>
                                  </w:pPr>
                                </w:pPrChange>
                              </w:pPr>
                            </w:p>
                            <w:p w14:paraId="7B49233B" w14:textId="068B0F79" w:rsidR="00721600" w:rsidRDefault="00721600">
                              <w:pPr>
                                <w:pStyle w:val="CodeBlockBPBHEB"/>
                                <w:pPrChange w:id="2172" w:author="Abhiram Arali" w:date="2024-11-13T14:43:00Z">
                                  <w:pPr>
                                    <w:pStyle w:val="BodyText"/>
                                    <w:spacing w:before="1"/>
                                    <w:ind w:left="107"/>
                                  </w:pPr>
                                </w:pPrChange>
                              </w:pPr>
                              <w:moveFrom w:id="2173" w:author="Abhiram Arali" w:date="2024-11-13T14:43:00Z">
                                <w:r w:rsidDel="006327DC">
                                  <w:rPr>
                                    <w:spacing w:val="-2"/>
                                  </w:rPr>
                                  <w:t>ABCDEFGHIJKLMNOPQRSTUVWXYZ</w:t>
                                </w:r>
                              </w:moveFrom>
                              <w:moveFromRangeEnd w:id="216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B528C" id="Textbox 302" o:spid="_x0000_s1120" type="#_x0000_t202" style="position:absolute;left:0;text-align:left;margin-left:66.4pt;margin-top:15.3pt;width:462.7pt;height:51.65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" filled="f" strokeweight=".48pt">
                  <v:path arrowok="t"/>
                  <v:textbox inset="0,0,0,0">
                    <w:txbxContent>
                      <w:p w14:paraId="36484B62" w14:textId="2CDEA2A6" w:rsidR="00721600" w:rsidDel="006327DC" w:rsidRDefault="00721600" w:rsidP="006327DC">
                        <w:pPr>
                          <w:pStyle w:val="CodeBlockBPBHEB"/>
                          <w:rPr>
                            <w:moveFrom w:id="2968" w:author="Abhiram Arali" w:date="2024-11-13T14:43:00Z" w16du:dateUtc="2024-11-13T09:13:00Z"/>
                          </w:rPr>
                          <w:pPrChange w:id="2969" w:author="Abhiram Arali" w:date="2024-11-13T14:43:00Z" w16du:dateUtc="2024-11-13T09:13:00Z">
                            <w:pPr>
                              <w:pStyle w:val="BodyText"/>
                              <w:spacing w:before="18"/>
                              <w:ind w:left="107"/>
                            </w:pPr>
                          </w:pPrChange>
                        </w:pPr>
                        <w:moveFromRangeStart w:id="2970" w:author="Abhiram Arali" w:date="2024-11-13T14:43:00Z" w:name="move182401448"/>
                        <w:moveFrom w:id="2971" w:author="Abhiram Arali" w:date="2024-11-13T14:43:00Z" w16du:dateUtc="2024-11-13T09:13:00Z">
                          <w:r w:rsidDel="006327DC">
                            <w:t>Contents of the</w:t>
                          </w:r>
                          <w:r w:rsidDel="006327DC">
                            <w:rPr>
                              <w:spacing w:val="-1"/>
                            </w:rPr>
                            <w:t xml:space="preserve"> </w:t>
                          </w:r>
                          <w:r w:rsidDel="006327DC">
                            <w:rPr>
                              <w:spacing w:val="-4"/>
                            </w:rPr>
                            <w:t>file:</w:t>
                          </w:r>
                        </w:moveFrom>
                      </w:p>
                      <w:p w14:paraId="0E80B915" w14:textId="74128BD3" w:rsidR="00721600" w:rsidDel="006327DC" w:rsidRDefault="00721600" w:rsidP="006327DC">
                        <w:pPr>
                          <w:pStyle w:val="CodeBlockBPBHEB"/>
                          <w:rPr>
                            <w:moveFrom w:id="2972" w:author="Abhiram Arali" w:date="2024-11-13T14:43:00Z" w16du:dateUtc="2024-11-13T09:13:00Z"/>
                          </w:rPr>
                          <w:pPrChange w:id="2973" w:author="Abhiram Arali" w:date="2024-11-13T14:43:00Z" w16du:dateUtc="2024-11-13T09:13:00Z">
                            <w:pPr>
                              <w:pStyle w:val="BodyText"/>
                              <w:spacing w:before="21"/>
                            </w:pPr>
                          </w:pPrChange>
                        </w:pPr>
                      </w:p>
                      <w:p w14:paraId="7B49233B" w14:textId="068B0F79" w:rsidR="00721600" w:rsidRDefault="00721600" w:rsidP="006327DC">
                        <w:pPr>
                          <w:pStyle w:val="CodeBlockBPBHEB"/>
                          <w:pPrChange w:id="2974" w:author="Abhiram Arali" w:date="2024-11-13T14:43:00Z" w16du:dateUtc="2024-11-13T09:13:00Z">
                            <w:pPr>
                              <w:pStyle w:val="BodyText"/>
                              <w:spacing w:before="1"/>
                              <w:ind w:left="107"/>
                            </w:pPr>
                          </w:pPrChange>
                        </w:pPr>
                        <w:moveFrom w:id="2975" w:author="Abhiram Arali" w:date="2024-11-13T14:43:00Z" w16du:dateUtc="2024-11-13T09:13:00Z">
                          <w:r w:rsidDel="006327DC">
                            <w:rPr>
                              <w:spacing w:val="-2"/>
                            </w:rPr>
                            <w:t>ABCDEFGHIJKLMNOPQRSTUVWXYZ</w:t>
                          </w:r>
                        </w:moveFrom>
                        <w:moveFromRangeEnd w:id="2970"/>
                      </w:p>
                    </w:txbxContent>
                  </v:textbox>
                  <w10:wrap type="topAndBottom" anchorx="page"/>
                </v:shape>
              </w:pict>
            </mc:Fallback>
          </mc:AlternateContent>
        </w:r>
      </w:del>
    </w:p>
    <w:p w14:paraId="154D43A3" w14:textId="77777777" w:rsidR="00721600" w:rsidRDefault="00721600">
      <w:pPr>
        <w:pStyle w:val="Heading3BPBHEB"/>
        <w:pPrChange w:id="2174" w:author="Abhiram Arali" w:date="2024-11-13T14:43:00Z">
          <w:pPr>
            <w:pStyle w:val="Heading1"/>
            <w:numPr>
              <w:ilvl w:val="1"/>
              <w:numId w:val="5"/>
            </w:numPr>
            <w:tabs>
              <w:tab w:val="left" w:pos="640"/>
            </w:tabs>
            <w:spacing w:before="167"/>
            <w:ind w:left="640" w:hanging="420"/>
          </w:pPr>
        </w:pPrChange>
      </w:pPr>
      <w:proofErr w:type="spellStart"/>
      <w:proofErr w:type="gramStart"/>
      <w:r>
        <w:t>fread</w:t>
      </w:r>
      <w:proofErr w:type="spellEnd"/>
      <w:r>
        <w:t>(</w:t>
      </w:r>
      <w:proofErr w:type="gramEnd"/>
      <w:r>
        <w:t>)</w:t>
      </w:r>
      <w:r>
        <w:rPr>
          <w:spacing w:val="-4"/>
        </w:rPr>
        <w:t xml:space="preserve"> </w:t>
      </w:r>
      <w:r>
        <w:t>and</w:t>
      </w:r>
      <w:r>
        <w:rPr>
          <w:spacing w:val="-1"/>
        </w:rPr>
        <w:t xml:space="preserve"> </w:t>
      </w:r>
      <w:proofErr w:type="spellStart"/>
      <w:r>
        <w:rPr>
          <w:spacing w:val="-2"/>
        </w:rPr>
        <w:t>fwrite</w:t>
      </w:r>
      <w:proofErr w:type="spellEnd"/>
      <w:r>
        <w:rPr>
          <w:spacing w:val="-2"/>
        </w:rPr>
        <w:t>()</w:t>
      </w:r>
    </w:p>
    <w:p w14:paraId="03C9F1E1" w14:textId="5BAAB78F" w:rsidR="00590E99" w:rsidRDefault="00590E99" w:rsidP="00590E99">
      <w:pPr>
        <w:pStyle w:val="NormalBPBHEB"/>
        <w:rPr>
          <w:ins w:id="2175" w:author="Abhiram Arali" w:date="2024-11-13T14:44:00Z"/>
        </w:rPr>
      </w:pPr>
      <w:ins w:id="2176" w:author="Abhiram Arali" w:date="2024-11-13T14:44:00Z">
        <w:r>
          <w:t>The definitions are:</w:t>
        </w:r>
      </w:ins>
    </w:p>
    <w:p w14:paraId="502873DE" w14:textId="5A3AC6AF" w:rsidR="00721600" w:rsidRPr="00541AB7" w:rsidDel="00981CDA" w:rsidRDefault="00721600">
      <w:pPr>
        <w:pStyle w:val="NormalBPBHEB"/>
        <w:numPr>
          <w:ilvl w:val="0"/>
          <w:numId w:val="77"/>
        </w:numPr>
        <w:rPr>
          <w:del w:id="2177" w:author="Abhiram Arali" w:date="2024-11-13T14:44:00Z"/>
          <w:b/>
          <w:bCs/>
          <w:sz w:val="21"/>
          <w:szCs w:val="21"/>
          <w:rPrChange w:id="2178" w:author="Abhiram Arali" w:date="2024-11-13T14:44:00Z">
            <w:rPr>
              <w:del w:id="2179" w:author="Abhiram Arali" w:date="2024-11-13T14:44:00Z"/>
            </w:rPr>
          </w:rPrChange>
        </w:rPr>
        <w:pPrChange w:id="2180" w:author="Abhiram Arali" w:date="2024-11-13T14:44:00Z">
          <w:pPr>
            <w:pStyle w:val="BodyText"/>
            <w:spacing w:before="26"/>
          </w:pPr>
        </w:pPrChange>
      </w:pPr>
    </w:p>
    <w:p w14:paraId="3AF1F992" w14:textId="77777777" w:rsidR="00721600" w:rsidRPr="00541AB7" w:rsidRDefault="00721600">
      <w:pPr>
        <w:pStyle w:val="NormalBPBHEB"/>
        <w:numPr>
          <w:ilvl w:val="0"/>
          <w:numId w:val="77"/>
        </w:numPr>
        <w:rPr>
          <w:szCs w:val="21"/>
          <w:rPrChange w:id="2181" w:author="Abhiram Arali" w:date="2024-11-13T14:44:00Z">
            <w:rPr>
              <w:sz w:val="24"/>
            </w:rPr>
          </w:rPrChange>
        </w:rPr>
        <w:pPrChange w:id="2182" w:author="Abhiram Arali" w:date="2024-11-13T14:44:00Z">
          <w:pPr>
            <w:pStyle w:val="ListParagraph"/>
            <w:numPr>
              <w:ilvl w:val="2"/>
              <w:numId w:val="5"/>
            </w:numPr>
            <w:tabs>
              <w:tab w:val="left" w:pos="940"/>
            </w:tabs>
            <w:ind w:left="940" w:hanging="360"/>
          </w:pPr>
        </w:pPrChange>
      </w:pPr>
      <w:proofErr w:type="spellStart"/>
      <w:proofErr w:type="gramStart"/>
      <w:r w:rsidRPr="00541AB7">
        <w:rPr>
          <w:b/>
          <w:bCs/>
          <w:szCs w:val="21"/>
          <w:rPrChange w:id="2183" w:author="Abhiram Arali" w:date="2024-11-13T14:44:00Z">
            <w:rPr>
              <w:sz w:val="24"/>
            </w:rPr>
          </w:rPrChange>
        </w:rPr>
        <w:t>fread</w:t>
      </w:r>
      <w:proofErr w:type="spellEnd"/>
      <w:r w:rsidRPr="00541AB7">
        <w:rPr>
          <w:b/>
          <w:bCs/>
          <w:szCs w:val="21"/>
          <w:rPrChange w:id="2184" w:author="Abhiram Arali" w:date="2024-11-13T14:44:00Z">
            <w:rPr>
              <w:sz w:val="24"/>
            </w:rPr>
          </w:rPrChange>
        </w:rPr>
        <w:t>(</w:t>
      </w:r>
      <w:proofErr w:type="gramEnd"/>
      <w:r w:rsidRPr="00541AB7">
        <w:rPr>
          <w:b/>
          <w:bCs/>
          <w:szCs w:val="21"/>
          <w:rPrChange w:id="2185" w:author="Abhiram Arali" w:date="2024-11-13T14:44:00Z">
            <w:rPr>
              <w:sz w:val="24"/>
            </w:rPr>
          </w:rPrChange>
        </w:rPr>
        <w:t>):</w:t>
      </w:r>
      <w:r w:rsidRPr="00541AB7">
        <w:rPr>
          <w:spacing w:val="-2"/>
          <w:szCs w:val="21"/>
          <w:rPrChange w:id="2186" w:author="Abhiram Arali" w:date="2024-11-13T14:44:00Z">
            <w:rPr>
              <w:spacing w:val="-2"/>
              <w:sz w:val="24"/>
            </w:rPr>
          </w:rPrChange>
        </w:rPr>
        <w:t xml:space="preserve"> </w:t>
      </w:r>
      <w:r w:rsidRPr="00541AB7">
        <w:rPr>
          <w:szCs w:val="21"/>
          <w:rPrChange w:id="2187" w:author="Abhiram Arali" w:date="2024-11-13T14:44:00Z">
            <w:rPr>
              <w:sz w:val="24"/>
            </w:rPr>
          </w:rPrChange>
        </w:rPr>
        <w:t>Reads</w:t>
      </w:r>
      <w:r w:rsidRPr="00541AB7">
        <w:rPr>
          <w:spacing w:val="1"/>
          <w:szCs w:val="21"/>
          <w:rPrChange w:id="2188" w:author="Abhiram Arali" w:date="2024-11-13T14:44:00Z">
            <w:rPr>
              <w:spacing w:val="1"/>
              <w:sz w:val="24"/>
            </w:rPr>
          </w:rPrChange>
        </w:rPr>
        <w:t xml:space="preserve"> </w:t>
      </w:r>
      <w:r w:rsidRPr="00541AB7">
        <w:rPr>
          <w:szCs w:val="21"/>
          <w:rPrChange w:id="2189" w:author="Abhiram Arali" w:date="2024-11-13T14:44:00Z">
            <w:rPr>
              <w:sz w:val="24"/>
            </w:rPr>
          </w:rPrChange>
        </w:rPr>
        <w:t>a</w:t>
      </w:r>
      <w:r w:rsidRPr="00541AB7">
        <w:rPr>
          <w:spacing w:val="-2"/>
          <w:szCs w:val="21"/>
          <w:rPrChange w:id="2190" w:author="Abhiram Arali" w:date="2024-11-13T14:44:00Z">
            <w:rPr>
              <w:spacing w:val="-2"/>
              <w:sz w:val="24"/>
            </w:rPr>
          </w:rPrChange>
        </w:rPr>
        <w:t xml:space="preserve"> </w:t>
      </w:r>
      <w:r w:rsidRPr="00541AB7">
        <w:rPr>
          <w:szCs w:val="21"/>
          <w:rPrChange w:id="2191" w:author="Abhiram Arali" w:date="2024-11-13T14:44:00Z">
            <w:rPr>
              <w:sz w:val="24"/>
            </w:rPr>
          </w:rPrChange>
        </w:rPr>
        <w:t>block</w:t>
      </w:r>
      <w:r w:rsidRPr="00541AB7">
        <w:rPr>
          <w:spacing w:val="-1"/>
          <w:szCs w:val="21"/>
          <w:rPrChange w:id="2192" w:author="Abhiram Arali" w:date="2024-11-13T14:44:00Z">
            <w:rPr>
              <w:spacing w:val="-1"/>
              <w:sz w:val="24"/>
            </w:rPr>
          </w:rPrChange>
        </w:rPr>
        <w:t xml:space="preserve"> </w:t>
      </w:r>
      <w:r w:rsidRPr="00541AB7">
        <w:rPr>
          <w:szCs w:val="21"/>
          <w:rPrChange w:id="2193" w:author="Abhiram Arali" w:date="2024-11-13T14:44:00Z">
            <w:rPr>
              <w:sz w:val="24"/>
            </w:rPr>
          </w:rPrChange>
        </w:rPr>
        <w:t>of</w:t>
      </w:r>
      <w:r w:rsidRPr="00541AB7">
        <w:rPr>
          <w:spacing w:val="-1"/>
          <w:szCs w:val="21"/>
          <w:rPrChange w:id="2194" w:author="Abhiram Arali" w:date="2024-11-13T14:44:00Z">
            <w:rPr>
              <w:spacing w:val="-1"/>
              <w:sz w:val="24"/>
            </w:rPr>
          </w:rPrChange>
        </w:rPr>
        <w:t xml:space="preserve"> </w:t>
      </w:r>
      <w:r w:rsidRPr="00541AB7">
        <w:rPr>
          <w:szCs w:val="21"/>
          <w:rPrChange w:id="2195" w:author="Abhiram Arali" w:date="2024-11-13T14:44:00Z">
            <w:rPr>
              <w:sz w:val="24"/>
            </w:rPr>
          </w:rPrChange>
        </w:rPr>
        <w:t>data</w:t>
      </w:r>
      <w:r w:rsidRPr="00541AB7">
        <w:rPr>
          <w:spacing w:val="-1"/>
          <w:szCs w:val="21"/>
          <w:rPrChange w:id="2196" w:author="Abhiram Arali" w:date="2024-11-13T14:44:00Z">
            <w:rPr>
              <w:spacing w:val="-1"/>
              <w:sz w:val="24"/>
            </w:rPr>
          </w:rPrChange>
        </w:rPr>
        <w:t xml:space="preserve"> </w:t>
      </w:r>
      <w:r w:rsidRPr="00541AB7">
        <w:rPr>
          <w:szCs w:val="21"/>
          <w:rPrChange w:id="2197" w:author="Abhiram Arali" w:date="2024-11-13T14:44:00Z">
            <w:rPr>
              <w:sz w:val="24"/>
            </w:rPr>
          </w:rPrChange>
        </w:rPr>
        <w:t>from</w:t>
      </w:r>
      <w:r w:rsidRPr="00541AB7">
        <w:rPr>
          <w:spacing w:val="-1"/>
          <w:szCs w:val="21"/>
          <w:rPrChange w:id="2198" w:author="Abhiram Arali" w:date="2024-11-13T14:44:00Z">
            <w:rPr>
              <w:spacing w:val="-1"/>
              <w:sz w:val="24"/>
            </w:rPr>
          </w:rPrChange>
        </w:rPr>
        <w:t xml:space="preserve"> </w:t>
      </w:r>
      <w:r w:rsidRPr="00541AB7">
        <w:rPr>
          <w:szCs w:val="21"/>
          <w:rPrChange w:id="2199" w:author="Abhiram Arali" w:date="2024-11-13T14:44:00Z">
            <w:rPr>
              <w:sz w:val="24"/>
            </w:rPr>
          </w:rPrChange>
        </w:rPr>
        <w:t>a</w:t>
      </w:r>
      <w:r w:rsidRPr="00541AB7">
        <w:rPr>
          <w:spacing w:val="-1"/>
          <w:szCs w:val="21"/>
          <w:rPrChange w:id="2200" w:author="Abhiram Arali" w:date="2024-11-13T14:44:00Z">
            <w:rPr>
              <w:spacing w:val="-1"/>
              <w:sz w:val="24"/>
            </w:rPr>
          </w:rPrChange>
        </w:rPr>
        <w:t xml:space="preserve"> </w:t>
      </w:r>
      <w:r w:rsidRPr="00541AB7">
        <w:rPr>
          <w:spacing w:val="-2"/>
          <w:szCs w:val="21"/>
          <w:rPrChange w:id="2201" w:author="Abhiram Arali" w:date="2024-11-13T14:44:00Z">
            <w:rPr>
              <w:spacing w:val="-2"/>
              <w:sz w:val="24"/>
            </w:rPr>
          </w:rPrChange>
        </w:rPr>
        <w:t>file.</w:t>
      </w:r>
    </w:p>
    <w:p w14:paraId="70001B6C" w14:textId="77777777" w:rsidR="00721600" w:rsidRPr="00541AB7" w:rsidRDefault="00721600">
      <w:pPr>
        <w:pStyle w:val="NormalBPBHEB"/>
        <w:numPr>
          <w:ilvl w:val="0"/>
          <w:numId w:val="77"/>
        </w:numPr>
        <w:rPr>
          <w:szCs w:val="21"/>
          <w:rPrChange w:id="2202" w:author="Abhiram Arali" w:date="2024-11-13T14:44:00Z">
            <w:rPr>
              <w:sz w:val="24"/>
            </w:rPr>
          </w:rPrChange>
        </w:rPr>
        <w:pPrChange w:id="2203" w:author="Abhiram Arali" w:date="2024-11-13T14:44:00Z">
          <w:pPr>
            <w:pStyle w:val="ListParagraph"/>
            <w:numPr>
              <w:ilvl w:val="2"/>
              <w:numId w:val="5"/>
            </w:numPr>
            <w:tabs>
              <w:tab w:val="left" w:pos="940"/>
            </w:tabs>
            <w:spacing w:before="135"/>
            <w:ind w:left="940" w:hanging="360"/>
          </w:pPr>
        </w:pPrChange>
      </w:pPr>
      <w:proofErr w:type="spellStart"/>
      <w:proofErr w:type="gramStart"/>
      <w:r w:rsidRPr="00541AB7">
        <w:rPr>
          <w:b/>
          <w:bCs/>
          <w:szCs w:val="21"/>
          <w:rPrChange w:id="2204" w:author="Abhiram Arali" w:date="2024-11-13T14:44:00Z">
            <w:rPr>
              <w:sz w:val="24"/>
            </w:rPr>
          </w:rPrChange>
        </w:rPr>
        <w:t>fwrite</w:t>
      </w:r>
      <w:proofErr w:type="spellEnd"/>
      <w:r w:rsidRPr="00541AB7">
        <w:rPr>
          <w:b/>
          <w:bCs/>
          <w:szCs w:val="21"/>
          <w:rPrChange w:id="2205" w:author="Abhiram Arali" w:date="2024-11-13T14:44:00Z">
            <w:rPr>
              <w:sz w:val="24"/>
            </w:rPr>
          </w:rPrChange>
        </w:rPr>
        <w:t>(</w:t>
      </w:r>
      <w:proofErr w:type="gramEnd"/>
      <w:r w:rsidRPr="00541AB7">
        <w:rPr>
          <w:b/>
          <w:bCs/>
          <w:szCs w:val="21"/>
          <w:rPrChange w:id="2206" w:author="Abhiram Arali" w:date="2024-11-13T14:44:00Z">
            <w:rPr>
              <w:sz w:val="24"/>
            </w:rPr>
          </w:rPrChange>
        </w:rPr>
        <w:t>):</w:t>
      </w:r>
      <w:r w:rsidRPr="00541AB7">
        <w:rPr>
          <w:szCs w:val="21"/>
          <w:rPrChange w:id="2207" w:author="Abhiram Arali" w:date="2024-11-13T14:44:00Z">
            <w:rPr>
              <w:sz w:val="24"/>
            </w:rPr>
          </w:rPrChange>
        </w:rPr>
        <w:t xml:space="preserve"> Writes</w:t>
      </w:r>
      <w:r w:rsidRPr="00541AB7">
        <w:rPr>
          <w:spacing w:val="-1"/>
          <w:szCs w:val="21"/>
          <w:rPrChange w:id="2208" w:author="Abhiram Arali" w:date="2024-11-13T14:44:00Z">
            <w:rPr>
              <w:spacing w:val="-1"/>
              <w:sz w:val="24"/>
            </w:rPr>
          </w:rPrChange>
        </w:rPr>
        <w:t xml:space="preserve"> </w:t>
      </w:r>
      <w:r w:rsidRPr="00541AB7">
        <w:rPr>
          <w:szCs w:val="21"/>
          <w:rPrChange w:id="2209" w:author="Abhiram Arali" w:date="2024-11-13T14:44:00Z">
            <w:rPr>
              <w:sz w:val="24"/>
            </w:rPr>
          </w:rPrChange>
        </w:rPr>
        <w:t>a</w:t>
      </w:r>
      <w:r w:rsidRPr="00541AB7">
        <w:rPr>
          <w:spacing w:val="-2"/>
          <w:szCs w:val="21"/>
          <w:rPrChange w:id="2210" w:author="Abhiram Arali" w:date="2024-11-13T14:44:00Z">
            <w:rPr>
              <w:spacing w:val="-2"/>
              <w:sz w:val="24"/>
            </w:rPr>
          </w:rPrChange>
        </w:rPr>
        <w:t xml:space="preserve"> </w:t>
      </w:r>
      <w:r w:rsidRPr="00541AB7">
        <w:rPr>
          <w:szCs w:val="21"/>
          <w:rPrChange w:id="2211" w:author="Abhiram Arali" w:date="2024-11-13T14:44:00Z">
            <w:rPr>
              <w:sz w:val="24"/>
            </w:rPr>
          </w:rPrChange>
        </w:rPr>
        <w:t>block</w:t>
      </w:r>
      <w:r w:rsidRPr="00541AB7">
        <w:rPr>
          <w:spacing w:val="-1"/>
          <w:szCs w:val="21"/>
          <w:rPrChange w:id="2212" w:author="Abhiram Arali" w:date="2024-11-13T14:44:00Z">
            <w:rPr>
              <w:spacing w:val="-1"/>
              <w:sz w:val="24"/>
            </w:rPr>
          </w:rPrChange>
        </w:rPr>
        <w:t xml:space="preserve"> </w:t>
      </w:r>
      <w:r w:rsidRPr="00541AB7">
        <w:rPr>
          <w:szCs w:val="21"/>
          <w:rPrChange w:id="2213" w:author="Abhiram Arali" w:date="2024-11-13T14:44:00Z">
            <w:rPr>
              <w:sz w:val="24"/>
            </w:rPr>
          </w:rPrChange>
        </w:rPr>
        <w:t>of</w:t>
      </w:r>
      <w:r w:rsidRPr="00541AB7">
        <w:rPr>
          <w:spacing w:val="-1"/>
          <w:szCs w:val="21"/>
          <w:rPrChange w:id="2214" w:author="Abhiram Arali" w:date="2024-11-13T14:44:00Z">
            <w:rPr>
              <w:spacing w:val="-1"/>
              <w:sz w:val="24"/>
            </w:rPr>
          </w:rPrChange>
        </w:rPr>
        <w:t xml:space="preserve"> </w:t>
      </w:r>
      <w:r w:rsidRPr="00541AB7">
        <w:rPr>
          <w:szCs w:val="21"/>
          <w:rPrChange w:id="2215" w:author="Abhiram Arali" w:date="2024-11-13T14:44:00Z">
            <w:rPr>
              <w:sz w:val="24"/>
            </w:rPr>
          </w:rPrChange>
        </w:rPr>
        <w:t>data</w:t>
      </w:r>
      <w:r w:rsidRPr="00541AB7">
        <w:rPr>
          <w:spacing w:val="-1"/>
          <w:szCs w:val="21"/>
          <w:rPrChange w:id="2216" w:author="Abhiram Arali" w:date="2024-11-13T14:44:00Z">
            <w:rPr>
              <w:spacing w:val="-1"/>
              <w:sz w:val="24"/>
            </w:rPr>
          </w:rPrChange>
        </w:rPr>
        <w:t xml:space="preserve"> </w:t>
      </w:r>
      <w:r w:rsidRPr="00541AB7">
        <w:rPr>
          <w:szCs w:val="21"/>
          <w:rPrChange w:id="2217" w:author="Abhiram Arali" w:date="2024-11-13T14:44:00Z">
            <w:rPr>
              <w:sz w:val="24"/>
            </w:rPr>
          </w:rPrChange>
        </w:rPr>
        <w:t>to</w:t>
      </w:r>
      <w:r w:rsidRPr="00541AB7">
        <w:rPr>
          <w:spacing w:val="-1"/>
          <w:szCs w:val="21"/>
          <w:rPrChange w:id="2218" w:author="Abhiram Arali" w:date="2024-11-13T14:44:00Z">
            <w:rPr>
              <w:spacing w:val="-1"/>
              <w:sz w:val="24"/>
            </w:rPr>
          </w:rPrChange>
        </w:rPr>
        <w:t xml:space="preserve"> </w:t>
      </w:r>
      <w:r w:rsidRPr="00541AB7">
        <w:rPr>
          <w:szCs w:val="21"/>
          <w:rPrChange w:id="2219" w:author="Abhiram Arali" w:date="2024-11-13T14:44:00Z">
            <w:rPr>
              <w:sz w:val="24"/>
            </w:rPr>
          </w:rPrChange>
        </w:rPr>
        <w:t>a</w:t>
      </w:r>
      <w:r w:rsidRPr="00541AB7">
        <w:rPr>
          <w:spacing w:val="-1"/>
          <w:szCs w:val="21"/>
          <w:rPrChange w:id="2220" w:author="Abhiram Arali" w:date="2024-11-13T14:44:00Z">
            <w:rPr>
              <w:spacing w:val="-1"/>
              <w:sz w:val="24"/>
            </w:rPr>
          </w:rPrChange>
        </w:rPr>
        <w:t xml:space="preserve"> </w:t>
      </w:r>
      <w:r w:rsidRPr="00541AB7">
        <w:rPr>
          <w:spacing w:val="-2"/>
          <w:szCs w:val="21"/>
          <w:rPrChange w:id="2221" w:author="Abhiram Arali" w:date="2024-11-13T14:44:00Z">
            <w:rPr>
              <w:spacing w:val="-2"/>
              <w:sz w:val="24"/>
            </w:rPr>
          </w:rPrChange>
        </w:rPr>
        <w:t>file.</w:t>
      </w:r>
    </w:p>
    <w:p w14:paraId="4F28DFB7" w14:textId="77777777" w:rsidR="00721600" w:rsidRDefault="00721600">
      <w:pPr>
        <w:pStyle w:val="NormalBPBHEB"/>
        <w:pPrChange w:id="2222" w:author="Abhiram Arali" w:date="2024-11-13T14:44:00Z">
          <w:pPr>
            <w:pStyle w:val="BodyText"/>
            <w:spacing w:before="21"/>
          </w:pPr>
        </w:pPrChange>
      </w:pPr>
    </w:p>
    <w:p w14:paraId="6E1B5575" w14:textId="77777777" w:rsidR="00721600" w:rsidRDefault="00721600">
      <w:pPr>
        <w:pStyle w:val="NormalBPBHEB"/>
        <w:pPrChange w:id="2223" w:author="Abhiram Arali" w:date="2024-11-13T14:44:00Z">
          <w:pPr>
            <w:ind w:left="220"/>
          </w:pPr>
        </w:pPrChange>
      </w:pPr>
      <w:r>
        <w:t>Example</w:t>
      </w:r>
      <w:r>
        <w:rPr>
          <w:spacing w:val="-2"/>
        </w:rPr>
        <w:t xml:space="preserve"> </w:t>
      </w:r>
      <w:r>
        <w:t>of</w:t>
      </w:r>
      <w:r>
        <w:rPr>
          <w:spacing w:val="-1"/>
        </w:rPr>
        <w:t xml:space="preserve"> </w:t>
      </w:r>
      <w:proofErr w:type="spellStart"/>
      <w:proofErr w:type="gramStart"/>
      <w:r>
        <w:t>fread</w:t>
      </w:r>
      <w:proofErr w:type="spellEnd"/>
      <w:r>
        <w:t>(</w:t>
      </w:r>
      <w:proofErr w:type="gramEnd"/>
      <w:r>
        <w:t>)</w:t>
      </w:r>
      <w:r>
        <w:rPr>
          <w:spacing w:val="-3"/>
        </w:rPr>
        <w:t xml:space="preserve"> </w:t>
      </w:r>
      <w:r>
        <w:t xml:space="preserve">and </w:t>
      </w:r>
      <w:proofErr w:type="spellStart"/>
      <w:r>
        <w:rPr>
          <w:spacing w:val="-2"/>
        </w:rPr>
        <w:t>fwrite</w:t>
      </w:r>
      <w:proofErr w:type="spellEnd"/>
      <w:r>
        <w:rPr>
          <w:spacing w:val="-2"/>
        </w:rPr>
        <w:t>():</w:t>
      </w:r>
    </w:p>
    <w:p w14:paraId="423D30F1" w14:textId="77777777" w:rsidR="00365E74" w:rsidRDefault="00365E74">
      <w:pPr>
        <w:pStyle w:val="CodeBlockBPBHEB"/>
        <w:rPr>
          <w:ins w:id="2224" w:author="Abhiram Arali" w:date="2024-11-13T14:46:00Z"/>
        </w:rPr>
        <w:pPrChange w:id="2225" w:author="Abhiram Arali" w:date="2024-11-13T14:46:00Z">
          <w:pPr>
            <w:spacing w:before="18"/>
            <w:ind w:left="107"/>
          </w:pPr>
        </w:pPrChange>
      </w:pPr>
      <w:ins w:id="2226" w:author="Abhiram Arali" w:date="2024-11-13T14:46:00Z">
        <w:r>
          <w:t>#include</w:t>
        </w:r>
        <w:r>
          <w:rPr>
            <w:spacing w:val="-1"/>
          </w:rPr>
          <w:t xml:space="preserve"> </w:t>
        </w:r>
        <w:r>
          <w:rPr>
            <w:spacing w:val="-2"/>
          </w:rPr>
          <w:t>&lt;</w:t>
        </w:r>
        <w:proofErr w:type="spellStart"/>
        <w:r>
          <w:rPr>
            <w:spacing w:val="-2"/>
          </w:rPr>
          <w:t>stdio.h</w:t>
        </w:r>
        <w:proofErr w:type="spellEnd"/>
        <w:r>
          <w:rPr>
            <w:spacing w:val="-2"/>
          </w:rPr>
          <w:t>&gt;</w:t>
        </w:r>
      </w:ins>
    </w:p>
    <w:p w14:paraId="328BDFDD" w14:textId="77777777" w:rsidR="00256C2E" w:rsidRDefault="00256C2E">
      <w:pPr>
        <w:pStyle w:val="CodeBlockBPBHEB"/>
        <w:rPr>
          <w:ins w:id="2227" w:author="Abhiram Arali" w:date="2024-11-13T14:45:00Z"/>
          <w:i/>
        </w:rPr>
        <w:pPrChange w:id="2228" w:author="Abhiram Arali" w:date="2024-11-13T14:46:00Z">
          <w:pPr>
            <w:pStyle w:val="BodyText"/>
            <w:spacing w:before="47"/>
          </w:pPr>
        </w:pPrChange>
      </w:pPr>
    </w:p>
    <w:p w14:paraId="3A9A3D03" w14:textId="77777777" w:rsidR="00256C2E" w:rsidRDefault="00256C2E">
      <w:pPr>
        <w:pStyle w:val="CodeBlockBPBHEB"/>
        <w:pPrChange w:id="2229" w:author="Abhiram Arali" w:date="2024-11-13T14:46:00Z">
          <w:pPr>
            <w:pStyle w:val="BodyText"/>
            <w:spacing w:before="88"/>
            <w:ind w:left="220"/>
          </w:pPr>
        </w:pPrChange>
      </w:pPr>
      <w:moveToRangeStart w:id="2230" w:author="Abhiram Arali" w:date="2024-11-13T14:45:00Z" w:name="move182401561"/>
      <w:proofErr w:type="spellStart"/>
      <w:proofErr w:type="gramStart"/>
      <w:moveTo w:id="2231" w:author="Abhiram Arali" w:date="2024-11-13T14:45:00Z">
        <w:r>
          <w:t>truct</w:t>
        </w:r>
        <w:proofErr w:type="spellEnd"/>
        <w:proofErr w:type="gramEnd"/>
        <w:r>
          <w:rPr>
            <w:spacing w:val="-1"/>
          </w:rPr>
          <w:t xml:space="preserve"> </w:t>
        </w:r>
        <w:r>
          <w:t xml:space="preserve">Person </w:t>
        </w:r>
        <w:r>
          <w:rPr>
            <w:spacing w:val="-10"/>
          </w:rPr>
          <w:t>{</w:t>
        </w:r>
      </w:moveTo>
    </w:p>
    <w:p w14:paraId="4A235DCD" w14:textId="77777777" w:rsidR="00256C2E" w:rsidRDefault="00256C2E">
      <w:pPr>
        <w:pStyle w:val="CodeBlockBPBHEB"/>
        <w:pPrChange w:id="2232" w:author="Abhiram Arali" w:date="2024-11-13T14:46:00Z">
          <w:pPr>
            <w:pStyle w:val="BodyText"/>
            <w:spacing w:before="21"/>
          </w:pPr>
        </w:pPrChange>
      </w:pPr>
    </w:p>
    <w:p w14:paraId="49D266C7" w14:textId="77777777" w:rsidR="00256C2E" w:rsidRDefault="00256C2E">
      <w:pPr>
        <w:pStyle w:val="CodeBlockBPBHEB"/>
        <w:pPrChange w:id="2233" w:author="Abhiram Arali" w:date="2024-11-13T14:46:00Z">
          <w:pPr>
            <w:pStyle w:val="BodyText"/>
            <w:ind w:left="460"/>
          </w:pPr>
        </w:pPrChange>
      </w:pPr>
      <w:proofErr w:type="gramStart"/>
      <w:moveTo w:id="2234" w:author="Abhiram Arali" w:date="2024-11-13T14:45:00Z">
        <w:r>
          <w:t>char</w:t>
        </w:r>
        <w:proofErr w:type="gramEnd"/>
        <w:r>
          <w:rPr>
            <w:spacing w:val="-2"/>
          </w:rPr>
          <w:t xml:space="preserve"> name[50];</w:t>
        </w:r>
      </w:moveTo>
    </w:p>
    <w:p w14:paraId="27BDA9F3" w14:textId="77777777" w:rsidR="00256C2E" w:rsidRDefault="00256C2E">
      <w:pPr>
        <w:pStyle w:val="CodeBlockBPBHEB"/>
        <w:pPrChange w:id="2235" w:author="Abhiram Arali" w:date="2024-11-13T14:46:00Z">
          <w:pPr>
            <w:pStyle w:val="BodyText"/>
            <w:spacing w:before="22"/>
          </w:pPr>
        </w:pPrChange>
      </w:pPr>
    </w:p>
    <w:p w14:paraId="322D97F5" w14:textId="77777777" w:rsidR="00256C2E" w:rsidRDefault="00256C2E">
      <w:pPr>
        <w:pStyle w:val="CodeBlockBPBHEB"/>
        <w:pPrChange w:id="2236" w:author="Abhiram Arali" w:date="2024-11-13T14:46:00Z">
          <w:pPr>
            <w:pStyle w:val="BodyText"/>
            <w:ind w:left="460"/>
          </w:pPr>
        </w:pPrChange>
      </w:pPr>
      <w:proofErr w:type="spellStart"/>
      <w:proofErr w:type="gramStart"/>
      <w:moveTo w:id="2237" w:author="Abhiram Arali" w:date="2024-11-13T14:45:00Z">
        <w:r>
          <w:t>int</w:t>
        </w:r>
        <w:proofErr w:type="spellEnd"/>
        <w:proofErr w:type="gramEnd"/>
        <w:r>
          <w:t xml:space="preserve"> </w:t>
        </w:r>
        <w:r>
          <w:rPr>
            <w:spacing w:val="-4"/>
          </w:rPr>
          <w:t>age;</w:t>
        </w:r>
      </w:moveTo>
    </w:p>
    <w:p w14:paraId="1A2B7330" w14:textId="77777777" w:rsidR="00256C2E" w:rsidRDefault="00256C2E">
      <w:pPr>
        <w:pStyle w:val="CodeBlockBPBHEB"/>
        <w:pPrChange w:id="2238" w:author="Abhiram Arali" w:date="2024-11-13T14:46:00Z">
          <w:pPr>
            <w:pStyle w:val="BodyText"/>
            <w:spacing w:before="24"/>
          </w:pPr>
        </w:pPrChange>
      </w:pPr>
    </w:p>
    <w:p w14:paraId="0FEEC278" w14:textId="77777777" w:rsidR="00256C2E" w:rsidRDefault="00256C2E">
      <w:pPr>
        <w:pStyle w:val="CodeBlockBPBHEB"/>
        <w:pPrChange w:id="2239" w:author="Abhiram Arali" w:date="2024-11-13T14:46:00Z">
          <w:pPr>
            <w:ind w:left="220"/>
          </w:pPr>
        </w:pPrChange>
      </w:pPr>
      <w:moveTo w:id="2240" w:author="Abhiram Arali" w:date="2024-11-13T14:45:00Z">
        <w:r>
          <w:rPr>
            <w:spacing w:val="-5"/>
          </w:rPr>
          <w:t>};</w:t>
        </w:r>
      </w:moveTo>
    </w:p>
    <w:p w14:paraId="55A73AC0" w14:textId="77777777" w:rsidR="00256C2E" w:rsidRDefault="00256C2E">
      <w:pPr>
        <w:pStyle w:val="CodeBlockBPBHEB"/>
        <w:pPrChange w:id="2241" w:author="Abhiram Arali" w:date="2024-11-13T14:46:00Z">
          <w:pPr>
            <w:pStyle w:val="BodyText"/>
            <w:spacing w:before="22"/>
          </w:pPr>
        </w:pPrChange>
      </w:pPr>
    </w:p>
    <w:p w14:paraId="0B85CAB2" w14:textId="77777777" w:rsidR="00256C2E" w:rsidRDefault="00256C2E">
      <w:pPr>
        <w:pStyle w:val="CodeBlockBPBHEB"/>
        <w:pPrChange w:id="2242" w:author="Abhiram Arali" w:date="2024-11-13T14:46:00Z">
          <w:pPr>
            <w:pStyle w:val="BodyText"/>
            <w:ind w:left="220"/>
          </w:pPr>
        </w:pPrChange>
      </w:pPr>
      <w:proofErr w:type="spellStart"/>
      <w:proofErr w:type="gramStart"/>
      <w:moveTo w:id="2243" w:author="Abhiram Arali" w:date="2024-11-13T14:45:00Z">
        <w:r>
          <w:t>int</w:t>
        </w:r>
        <w:proofErr w:type="spellEnd"/>
        <w:proofErr w:type="gramEnd"/>
        <w:r>
          <w:rPr>
            <w:spacing w:val="-1"/>
          </w:rPr>
          <w:t xml:space="preserve"> </w:t>
        </w:r>
        <w:r>
          <w:t xml:space="preserve">main() </w:t>
        </w:r>
        <w:r>
          <w:rPr>
            <w:spacing w:val="-10"/>
          </w:rPr>
          <w:t>{</w:t>
        </w:r>
      </w:moveTo>
    </w:p>
    <w:p w14:paraId="26BDB434" w14:textId="77777777" w:rsidR="00256C2E" w:rsidRDefault="00256C2E">
      <w:pPr>
        <w:pStyle w:val="CodeBlockBPBHEB"/>
        <w:pPrChange w:id="2244" w:author="Abhiram Arali" w:date="2024-11-13T14:46:00Z">
          <w:pPr>
            <w:pStyle w:val="BodyText"/>
            <w:spacing w:before="21"/>
          </w:pPr>
        </w:pPrChange>
      </w:pPr>
    </w:p>
    <w:p w14:paraId="56B708CE" w14:textId="77777777" w:rsidR="00256C2E" w:rsidRDefault="00256C2E">
      <w:pPr>
        <w:pStyle w:val="CodeBlockBPBHEB"/>
        <w:pPrChange w:id="2245" w:author="Abhiram Arali" w:date="2024-11-13T14:46:00Z">
          <w:pPr>
            <w:pStyle w:val="BodyText"/>
            <w:ind w:left="460"/>
          </w:pPr>
        </w:pPrChange>
      </w:pPr>
      <w:proofErr w:type="spellStart"/>
      <w:proofErr w:type="gramStart"/>
      <w:moveTo w:id="2246" w:author="Abhiram Arali" w:date="2024-11-13T14:45:00Z">
        <w:r>
          <w:t>struct</w:t>
        </w:r>
        <w:proofErr w:type="spellEnd"/>
        <w:proofErr w:type="gramEnd"/>
        <w:r>
          <w:rPr>
            <w:spacing w:val="-1"/>
          </w:rPr>
          <w:t xml:space="preserve"> </w:t>
        </w:r>
        <w:r>
          <w:t>Person p1 =</w:t>
        </w:r>
        <w:r>
          <w:rPr>
            <w:spacing w:val="-2"/>
          </w:rPr>
          <w:t xml:space="preserve"> </w:t>
        </w:r>
        <w:r>
          <w:t xml:space="preserve">{"Alice", </w:t>
        </w:r>
        <w:r>
          <w:rPr>
            <w:spacing w:val="-4"/>
          </w:rPr>
          <w:t>25};</w:t>
        </w:r>
      </w:moveTo>
    </w:p>
    <w:p w14:paraId="46D99F7A" w14:textId="77777777" w:rsidR="00256C2E" w:rsidRDefault="00256C2E">
      <w:pPr>
        <w:pStyle w:val="CodeBlockBPBHEB"/>
        <w:pPrChange w:id="2247" w:author="Abhiram Arali" w:date="2024-11-13T14:46:00Z">
          <w:pPr>
            <w:pStyle w:val="BodyText"/>
            <w:spacing w:before="22"/>
          </w:pPr>
        </w:pPrChange>
      </w:pPr>
    </w:p>
    <w:p w14:paraId="25C7E097" w14:textId="77777777" w:rsidR="00256C2E" w:rsidRDefault="00256C2E">
      <w:pPr>
        <w:pStyle w:val="CodeBlockBPBHEB"/>
        <w:pPrChange w:id="2248" w:author="Abhiram Arali" w:date="2024-11-13T14:46:00Z">
          <w:pPr>
            <w:pStyle w:val="BodyText"/>
            <w:spacing w:before="1"/>
            <w:ind w:left="460"/>
          </w:pPr>
        </w:pPrChange>
      </w:pPr>
      <w:proofErr w:type="spellStart"/>
      <w:proofErr w:type="gramStart"/>
      <w:moveTo w:id="2249" w:author="Abhiram Arali" w:date="2024-11-13T14:45:00Z">
        <w:r>
          <w:t>struct</w:t>
        </w:r>
        <w:proofErr w:type="spellEnd"/>
        <w:proofErr w:type="gramEnd"/>
        <w:r>
          <w:rPr>
            <w:spacing w:val="-1"/>
          </w:rPr>
          <w:t xml:space="preserve"> </w:t>
        </w:r>
        <w:r>
          <w:t xml:space="preserve">Person </w:t>
        </w:r>
        <w:r>
          <w:rPr>
            <w:spacing w:val="-5"/>
          </w:rPr>
          <w:t>p2;</w:t>
        </w:r>
      </w:moveTo>
    </w:p>
    <w:p w14:paraId="7FFFCF74" w14:textId="77777777" w:rsidR="00256C2E" w:rsidRDefault="00256C2E">
      <w:pPr>
        <w:pStyle w:val="CodeBlockBPBHEB"/>
        <w:pPrChange w:id="2250" w:author="Abhiram Arali" w:date="2024-11-13T14:46:00Z">
          <w:pPr>
            <w:pStyle w:val="BodyText"/>
          </w:pPr>
        </w:pPrChange>
      </w:pPr>
    </w:p>
    <w:p w14:paraId="13C683BD" w14:textId="77777777" w:rsidR="00256C2E" w:rsidRDefault="00256C2E">
      <w:pPr>
        <w:pStyle w:val="CodeBlockBPBHEB"/>
        <w:pPrChange w:id="2251" w:author="Abhiram Arali" w:date="2024-11-13T14:46:00Z">
          <w:pPr>
            <w:pStyle w:val="BodyText"/>
          </w:pPr>
        </w:pPrChange>
      </w:pPr>
    </w:p>
    <w:p w14:paraId="41B8A108" w14:textId="77777777" w:rsidR="00256C2E" w:rsidRDefault="00256C2E">
      <w:pPr>
        <w:pStyle w:val="CodeBlockBPBHEB"/>
        <w:pPrChange w:id="2252" w:author="Abhiram Arali" w:date="2024-11-13T14:46:00Z">
          <w:pPr>
            <w:pStyle w:val="BodyText"/>
            <w:spacing w:before="43"/>
          </w:pPr>
        </w:pPrChange>
      </w:pPr>
    </w:p>
    <w:p w14:paraId="630692A9" w14:textId="77777777" w:rsidR="00256C2E" w:rsidRDefault="00256C2E">
      <w:pPr>
        <w:pStyle w:val="CodeBlockBPBHEB"/>
        <w:pPrChange w:id="2253" w:author="Abhiram Arali" w:date="2024-11-13T14:46:00Z">
          <w:pPr>
            <w:pStyle w:val="BodyText"/>
            <w:ind w:left="460"/>
          </w:pPr>
        </w:pPrChange>
      </w:pPr>
      <w:moveTo w:id="2254" w:author="Abhiram Arali" w:date="2024-11-13T14:45:00Z">
        <w:r>
          <w:t>//</w:t>
        </w:r>
        <w:r>
          <w:rPr>
            <w:spacing w:val="-1"/>
          </w:rPr>
          <w:t xml:space="preserve"> </w:t>
        </w:r>
        <w:r>
          <w:t>Writing</w:t>
        </w:r>
        <w:r>
          <w:rPr>
            <w:spacing w:val="-1"/>
          </w:rPr>
          <w:t xml:space="preserve"> </w:t>
        </w:r>
        <w:r>
          <w:t>the</w:t>
        </w:r>
        <w:r>
          <w:rPr>
            <w:spacing w:val="-1"/>
          </w:rPr>
          <w:t xml:space="preserve"> </w:t>
        </w:r>
        <w:proofErr w:type="spellStart"/>
        <w:r>
          <w:t>struct</w:t>
        </w:r>
        <w:proofErr w:type="spellEnd"/>
        <w:r>
          <w:t xml:space="preserve"> to</w:t>
        </w:r>
        <w:r>
          <w:rPr>
            <w:spacing w:val="-1"/>
          </w:rPr>
          <w:t xml:space="preserve"> </w:t>
        </w:r>
        <w:r>
          <w:t>a</w:t>
        </w:r>
        <w:r>
          <w:rPr>
            <w:spacing w:val="-2"/>
          </w:rPr>
          <w:t xml:space="preserve"> </w:t>
        </w:r>
        <w:r>
          <w:t xml:space="preserve">binary </w:t>
        </w:r>
        <w:r>
          <w:rPr>
            <w:spacing w:val="-4"/>
          </w:rPr>
          <w:t>file</w:t>
        </w:r>
      </w:moveTo>
    </w:p>
    <w:p w14:paraId="0E3546AC" w14:textId="77777777" w:rsidR="00256C2E" w:rsidRDefault="00256C2E">
      <w:pPr>
        <w:pStyle w:val="CodeBlockBPBHEB"/>
        <w:pPrChange w:id="2255" w:author="Abhiram Arali" w:date="2024-11-13T14:46:00Z">
          <w:pPr>
            <w:pStyle w:val="BodyText"/>
            <w:spacing w:before="21"/>
          </w:pPr>
        </w:pPrChange>
      </w:pPr>
    </w:p>
    <w:p w14:paraId="2CE4EFD4" w14:textId="77777777" w:rsidR="00256C2E" w:rsidRDefault="00256C2E">
      <w:pPr>
        <w:pStyle w:val="CodeBlockBPBHEB"/>
        <w:pPrChange w:id="2256" w:author="Abhiram Arali" w:date="2024-11-13T14:46:00Z">
          <w:pPr>
            <w:pStyle w:val="BodyText"/>
            <w:spacing w:before="1"/>
            <w:ind w:left="460"/>
          </w:pPr>
        </w:pPrChange>
      </w:pPr>
      <w:moveTo w:id="2257" w:author="Abhiram Arali" w:date="2024-11-13T14:45:00Z">
        <w:r>
          <w:t>FILE</w:t>
        </w:r>
        <w:r>
          <w:rPr>
            <w:spacing w:val="-2"/>
          </w:rPr>
          <w:t xml:space="preserve"> </w:t>
        </w:r>
        <w:r>
          <w:t>*file</w:t>
        </w:r>
        <w:r>
          <w:rPr>
            <w:spacing w:val="-1"/>
          </w:rPr>
          <w:t xml:space="preserve"> </w:t>
        </w:r>
        <w:r>
          <w:t>=</w:t>
        </w:r>
        <w:r>
          <w:rPr>
            <w:spacing w:val="-2"/>
          </w:rPr>
          <w:t xml:space="preserve"> </w:t>
        </w:r>
        <w:proofErr w:type="spellStart"/>
        <w:proofErr w:type="gramStart"/>
        <w:r>
          <w:t>fopen</w:t>
        </w:r>
        <w:proofErr w:type="spellEnd"/>
        <w:r>
          <w:t>(</w:t>
        </w:r>
        <w:proofErr w:type="gramEnd"/>
        <w:r>
          <w:t>"</w:t>
        </w:r>
        <w:proofErr w:type="spellStart"/>
        <w:r>
          <w:t>data.bin</w:t>
        </w:r>
        <w:proofErr w:type="spellEnd"/>
        <w:r>
          <w:t>",</w:t>
        </w:r>
        <w:r>
          <w:rPr>
            <w:spacing w:val="-1"/>
          </w:rPr>
          <w:t xml:space="preserve"> </w:t>
        </w:r>
        <w:r>
          <w:rPr>
            <w:spacing w:val="-2"/>
          </w:rPr>
          <w:t>"</w:t>
        </w:r>
        <w:proofErr w:type="spellStart"/>
        <w:r>
          <w:rPr>
            <w:spacing w:val="-2"/>
          </w:rPr>
          <w:t>wb</w:t>
        </w:r>
        <w:proofErr w:type="spellEnd"/>
        <w:r>
          <w:rPr>
            <w:spacing w:val="-2"/>
          </w:rPr>
          <w:t>");</w:t>
        </w:r>
      </w:moveTo>
    </w:p>
    <w:p w14:paraId="65D16C75" w14:textId="77777777" w:rsidR="00256C2E" w:rsidRDefault="00256C2E">
      <w:pPr>
        <w:pStyle w:val="CodeBlockBPBHEB"/>
        <w:pPrChange w:id="2258" w:author="Abhiram Arali" w:date="2024-11-13T14:46:00Z">
          <w:pPr>
            <w:pStyle w:val="BodyText"/>
            <w:spacing w:before="23"/>
          </w:pPr>
        </w:pPrChange>
      </w:pPr>
    </w:p>
    <w:p w14:paraId="2E3AB98B" w14:textId="77777777" w:rsidR="00256C2E" w:rsidRDefault="00256C2E">
      <w:pPr>
        <w:pStyle w:val="CodeBlockBPBHEB"/>
        <w:pPrChange w:id="2259" w:author="Abhiram Arali" w:date="2024-11-13T14:46:00Z">
          <w:pPr>
            <w:pStyle w:val="BodyText"/>
            <w:spacing w:before="1"/>
            <w:ind w:left="460"/>
          </w:pPr>
        </w:pPrChange>
      </w:pPr>
      <w:proofErr w:type="spellStart"/>
      <w:proofErr w:type="gramStart"/>
      <w:moveTo w:id="2260" w:author="Abhiram Arali" w:date="2024-11-13T14:45:00Z">
        <w:r>
          <w:t>fwrite</w:t>
        </w:r>
        <w:proofErr w:type="spellEnd"/>
        <w:r>
          <w:t>(</w:t>
        </w:r>
        <w:proofErr w:type="gramEnd"/>
        <w:r>
          <w:t>&amp;p1,</w:t>
        </w:r>
        <w:r>
          <w:rPr>
            <w:spacing w:val="-4"/>
          </w:rPr>
          <w:t xml:space="preserve"> </w:t>
        </w:r>
        <w:proofErr w:type="spellStart"/>
        <w:r>
          <w:t>sizeof</w:t>
        </w:r>
        <w:proofErr w:type="spellEnd"/>
        <w:r>
          <w:t>(</w:t>
        </w:r>
        <w:proofErr w:type="spellStart"/>
        <w:r>
          <w:t>struct</w:t>
        </w:r>
        <w:proofErr w:type="spellEnd"/>
        <w:r>
          <w:rPr>
            <w:spacing w:val="-1"/>
          </w:rPr>
          <w:t xml:space="preserve"> </w:t>
        </w:r>
        <w:r>
          <w:t>Person),</w:t>
        </w:r>
        <w:r>
          <w:rPr>
            <w:spacing w:val="-2"/>
          </w:rPr>
          <w:t xml:space="preserve"> </w:t>
        </w:r>
        <w:r>
          <w:t>1,</w:t>
        </w:r>
        <w:r>
          <w:rPr>
            <w:spacing w:val="-1"/>
          </w:rPr>
          <w:t xml:space="preserve"> </w:t>
        </w:r>
        <w:r>
          <w:rPr>
            <w:spacing w:val="-2"/>
          </w:rPr>
          <w:t>file);</w:t>
        </w:r>
      </w:moveTo>
    </w:p>
    <w:p w14:paraId="1DECD8B3" w14:textId="77777777" w:rsidR="00256C2E" w:rsidRDefault="00256C2E">
      <w:pPr>
        <w:pStyle w:val="CodeBlockBPBHEB"/>
        <w:pPrChange w:id="2261" w:author="Abhiram Arali" w:date="2024-11-13T14:46:00Z">
          <w:pPr>
            <w:pStyle w:val="BodyText"/>
            <w:spacing w:before="21"/>
          </w:pPr>
        </w:pPrChange>
      </w:pPr>
    </w:p>
    <w:p w14:paraId="2241FE48" w14:textId="77777777" w:rsidR="00256C2E" w:rsidRDefault="00256C2E">
      <w:pPr>
        <w:pStyle w:val="CodeBlockBPBHEB"/>
        <w:pPrChange w:id="2262" w:author="Abhiram Arali" w:date="2024-11-13T14:46:00Z">
          <w:pPr>
            <w:pStyle w:val="BodyText"/>
            <w:ind w:left="460"/>
          </w:pPr>
        </w:pPrChange>
      </w:pPr>
      <w:proofErr w:type="spellStart"/>
      <w:proofErr w:type="gramStart"/>
      <w:moveTo w:id="2263" w:author="Abhiram Arali" w:date="2024-11-13T14:45:00Z">
        <w:r>
          <w:rPr>
            <w:spacing w:val="-2"/>
          </w:rPr>
          <w:t>fclose</w:t>
        </w:r>
        <w:proofErr w:type="spellEnd"/>
        <w:r>
          <w:rPr>
            <w:spacing w:val="-2"/>
          </w:rPr>
          <w:t>(</w:t>
        </w:r>
        <w:proofErr w:type="gramEnd"/>
        <w:r>
          <w:rPr>
            <w:spacing w:val="-2"/>
          </w:rPr>
          <w:t>file);</w:t>
        </w:r>
      </w:moveTo>
    </w:p>
    <w:p w14:paraId="58C4CCEC" w14:textId="77777777" w:rsidR="00256C2E" w:rsidRDefault="00256C2E">
      <w:pPr>
        <w:pStyle w:val="CodeBlockBPBHEB"/>
        <w:pPrChange w:id="2264" w:author="Abhiram Arali" w:date="2024-11-13T14:46:00Z">
          <w:pPr>
            <w:pStyle w:val="BodyText"/>
          </w:pPr>
        </w:pPrChange>
      </w:pPr>
    </w:p>
    <w:p w14:paraId="10F65F7D" w14:textId="77777777" w:rsidR="00256C2E" w:rsidRDefault="00256C2E">
      <w:pPr>
        <w:pStyle w:val="CodeBlockBPBHEB"/>
        <w:pPrChange w:id="2265" w:author="Abhiram Arali" w:date="2024-11-13T14:46:00Z">
          <w:pPr>
            <w:pStyle w:val="BodyText"/>
          </w:pPr>
        </w:pPrChange>
      </w:pPr>
    </w:p>
    <w:p w14:paraId="56BA0B83" w14:textId="77777777" w:rsidR="00256C2E" w:rsidRDefault="00256C2E">
      <w:pPr>
        <w:pStyle w:val="CodeBlockBPBHEB"/>
        <w:pPrChange w:id="2266" w:author="Abhiram Arali" w:date="2024-11-13T14:46:00Z">
          <w:pPr>
            <w:pStyle w:val="BodyText"/>
            <w:spacing w:before="44"/>
          </w:pPr>
        </w:pPrChange>
      </w:pPr>
    </w:p>
    <w:p w14:paraId="3A5876E8" w14:textId="77777777" w:rsidR="00256C2E" w:rsidRDefault="00256C2E">
      <w:pPr>
        <w:pStyle w:val="CodeBlockBPBHEB"/>
        <w:pPrChange w:id="2267" w:author="Abhiram Arali" w:date="2024-11-13T14:46:00Z">
          <w:pPr>
            <w:pStyle w:val="BodyText"/>
            <w:ind w:left="460"/>
          </w:pPr>
        </w:pPrChange>
      </w:pPr>
      <w:moveTo w:id="2268" w:author="Abhiram Arali" w:date="2024-11-13T14:45:00Z">
        <w:r>
          <w:t>//</w:t>
        </w:r>
        <w:r>
          <w:rPr>
            <w:spacing w:val="-1"/>
          </w:rPr>
          <w:t xml:space="preserve"> </w:t>
        </w:r>
        <w:r>
          <w:t>Reading</w:t>
        </w:r>
        <w:r>
          <w:rPr>
            <w:spacing w:val="-1"/>
          </w:rPr>
          <w:t xml:space="preserve"> </w:t>
        </w:r>
        <w:r>
          <w:t>the</w:t>
        </w:r>
        <w:r>
          <w:rPr>
            <w:spacing w:val="-1"/>
          </w:rPr>
          <w:t xml:space="preserve"> </w:t>
        </w:r>
        <w:proofErr w:type="spellStart"/>
        <w:r>
          <w:t>struct</w:t>
        </w:r>
        <w:proofErr w:type="spellEnd"/>
        <w:r>
          <w:rPr>
            <w:spacing w:val="-1"/>
          </w:rPr>
          <w:t xml:space="preserve"> </w:t>
        </w:r>
        <w:r>
          <w:t>from the</w:t>
        </w:r>
        <w:r>
          <w:rPr>
            <w:spacing w:val="-2"/>
          </w:rPr>
          <w:t xml:space="preserve"> </w:t>
        </w:r>
        <w:r>
          <w:t xml:space="preserve">binary </w:t>
        </w:r>
        <w:r>
          <w:rPr>
            <w:spacing w:val="-4"/>
          </w:rPr>
          <w:t>file</w:t>
        </w:r>
      </w:moveTo>
    </w:p>
    <w:p w14:paraId="6ED685B5" w14:textId="77777777" w:rsidR="00256C2E" w:rsidRDefault="00256C2E">
      <w:pPr>
        <w:pStyle w:val="CodeBlockBPBHEB"/>
        <w:pPrChange w:id="2269" w:author="Abhiram Arali" w:date="2024-11-13T14:46:00Z">
          <w:pPr>
            <w:pStyle w:val="BodyText"/>
            <w:spacing w:before="21"/>
          </w:pPr>
        </w:pPrChange>
      </w:pPr>
    </w:p>
    <w:p w14:paraId="36D47261" w14:textId="77777777" w:rsidR="00256C2E" w:rsidRDefault="00256C2E">
      <w:pPr>
        <w:pStyle w:val="CodeBlockBPBHEB"/>
        <w:pPrChange w:id="2270" w:author="Abhiram Arali" w:date="2024-11-13T14:46:00Z">
          <w:pPr>
            <w:pStyle w:val="BodyText"/>
            <w:spacing w:before="1"/>
            <w:ind w:left="460"/>
          </w:pPr>
        </w:pPrChange>
      </w:pPr>
      <w:proofErr w:type="gramStart"/>
      <w:moveTo w:id="2271" w:author="Abhiram Arali" w:date="2024-11-13T14:45:00Z">
        <w:r>
          <w:t>file</w:t>
        </w:r>
        <w:proofErr w:type="gramEnd"/>
        <w:r>
          <w:rPr>
            <w:spacing w:val="-1"/>
          </w:rPr>
          <w:t xml:space="preserve"> </w:t>
        </w:r>
        <w:r>
          <w:t>=</w:t>
        </w:r>
        <w:r>
          <w:rPr>
            <w:spacing w:val="-1"/>
          </w:rPr>
          <w:t xml:space="preserve"> </w:t>
        </w:r>
        <w:proofErr w:type="spellStart"/>
        <w:r>
          <w:t>fopen</w:t>
        </w:r>
        <w:proofErr w:type="spellEnd"/>
        <w:r>
          <w:t>("</w:t>
        </w:r>
        <w:proofErr w:type="spellStart"/>
        <w:r>
          <w:t>data.bin</w:t>
        </w:r>
        <w:proofErr w:type="spellEnd"/>
        <w:r>
          <w:t xml:space="preserve">", </w:t>
        </w:r>
        <w:r>
          <w:rPr>
            <w:spacing w:val="-2"/>
          </w:rPr>
          <w:t>"</w:t>
        </w:r>
        <w:proofErr w:type="spellStart"/>
        <w:r>
          <w:rPr>
            <w:spacing w:val="-2"/>
          </w:rPr>
          <w:t>rb</w:t>
        </w:r>
        <w:proofErr w:type="spellEnd"/>
        <w:r>
          <w:rPr>
            <w:spacing w:val="-2"/>
          </w:rPr>
          <w:t>");</w:t>
        </w:r>
      </w:moveTo>
    </w:p>
    <w:p w14:paraId="0F34D639" w14:textId="77777777" w:rsidR="00256C2E" w:rsidRDefault="00256C2E">
      <w:pPr>
        <w:pStyle w:val="CodeBlockBPBHEB"/>
        <w:pPrChange w:id="2272" w:author="Abhiram Arali" w:date="2024-11-13T14:46:00Z">
          <w:pPr>
            <w:pStyle w:val="BodyText"/>
            <w:spacing w:before="21"/>
          </w:pPr>
        </w:pPrChange>
      </w:pPr>
    </w:p>
    <w:p w14:paraId="790AFA28" w14:textId="77777777" w:rsidR="00256C2E" w:rsidRDefault="00256C2E">
      <w:pPr>
        <w:pStyle w:val="CodeBlockBPBHEB"/>
        <w:pPrChange w:id="2273" w:author="Abhiram Arali" w:date="2024-11-13T14:46:00Z">
          <w:pPr>
            <w:pStyle w:val="BodyText"/>
            <w:ind w:left="460"/>
          </w:pPr>
        </w:pPrChange>
      </w:pPr>
      <w:proofErr w:type="spellStart"/>
      <w:proofErr w:type="gramStart"/>
      <w:moveTo w:id="2274" w:author="Abhiram Arali" w:date="2024-11-13T14:45:00Z">
        <w:r>
          <w:t>fread</w:t>
        </w:r>
        <w:proofErr w:type="spellEnd"/>
        <w:r>
          <w:t>(</w:t>
        </w:r>
        <w:proofErr w:type="gramEnd"/>
        <w:r>
          <w:t>&amp;p2,</w:t>
        </w:r>
        <w:r>
          <w:rPr>
            <w:spacing w:val="-2"/>
          </w:rPr>
          <w:t xml:space="preserve"> </w:t>
        </w:r>
        <w:proofErr w:type="spellStart"/>
        <w:r>
          <w:t>sizeof</w:t>
        </w:r>
        <w:proofErr w:type="spellEnd"/>
        <w:r>
          <w:t>(</w:t>
        </w:r>
        <w:proofErr w:type="spellStart"/>
        <w:r>
          <w:t>struct</w:t>
        </w:r>
        <w:proofErr w:type="spellEnd"/>
        <w:r>
          <w:rPr>
            <w:spacing w:val="-1"/>
          </w:rPr>
          <w:t xml:space="preserve"> </w:t>
        </w:r>
        <w:r>
          <w:t>Person),</w:t>
        </w:r>
        <w:r>
          <w:rPr>
            <w:spacing w:val="-1"/>
          </w:rPr>
          <w:t xml:space="preserve"> </w:t>
        </w:r>
        <w:r>
          <w:t>1,</w:t>
        </w:r>
        <w:r>
          <w:rPr>
            <w:spacing w:val="-1"/>
          </w:rPr>
          <w:t xml:space="preserve"> </w:t>
        </w:r>
        <w:r>
          <w:rPr>
            <w:spacing w:val="-2"/>
          </w:rPr>
          <w:t>file);</w:t>
        </w:r>
      </w:moveTo>
    </w:p>
    <w:p w14:paraId="352BCC3D" w14:textId="77777777" w:rsidR="00256C2E" w:rsidRDefault="00256C2E">
      <w:pPr>
        <w:pStyle w:val="CodeBlockBPBHEB"/>
        <w:pPrChange w:id="2275" w:author="Abhiram Arali" w:date="2024-11-13T14:46:00Z">
          <w:pPr>
            <w:pStyle w:val="BodyText"/>
            <w:spacing w:before="24"/>
          </w:pPr>
        </w:pPrChange>
      </w:pPr>
    </w:p>
    <w:p w14:paraId="6C4715CD" w14:textId="77777777" w:rsidR="00256C2E" w:rsidRDefault="00256C2E">
      <w:pPr>
        <w:pStyle w:val="CodeBlockBPBHEB"/>
        <w:pPrChange w:id="2276" w:author="Abhiram Arali" w:date="2024-11-13T14:46:00Z">
          <w:pPr>
            <w:pStyle w:val="BodyText"/>
            <w:ind w:left="460"/>
          </w:pPr>
        </w:pPrChange>
      </w:pPr>
      <w:proofErr w:type="spellStart"/>
      <w:proofErr w:type="gramStart"/>
      <w:moveTo w:id="2277" w:author="Abhiram Arali" w:date="2024-11-13T14:45:00Z">
        <w:r>
          <w:rPr>
            <w:spacing w:val="-2"/>
          </w:rPr>
          <w:t>fclose</w:t>
        </w:r>
        <w:proofErr w:type="spellEnd"/>
        <w:r>
          <w:rPr>
            <w:spacing w:val="-2"/>
          </w:rPr>
          <w:t>(</w:t>
        </w:r>
        <w:proofErr w:type="gramEnd"/>
        <w:r>
          <w:rPr>
            <w:spacing w:val="-2"/>
          </w:rPr>
          <w:t>file);</w:t>
        </w:r>
      </w:moveTo>
    </w:p>
    <w:p w14:paraId="7E1C4AE9" w14:textId="77777777" w:rsidR="00256C2E" w:rsidRDefault="00256C2E">
      <w:pPr>
        <w:pStyle w:val="CodeBlockBPBHEB"/>
        <w:pPrChange w:id="2278" w:author="Abhiram Arali" w:date="2024-11-13T14:46:00Z">
          <w:pPr>
            <w:pStyle w:val="BodyText"/>
            <w:spacing w:before="22"/>
          </w:pPr>
        </w:pPrChange>
      </w:pPr>
    </w:p>
    <w:p w14:paraId="1E72CD00" w14:textId="77777777" w:rsidR="00256C2E" w:rsidRDefault="00256C2E">
      <w:pPr>
        <w:pStyle w:val="CodeBlockBPBHEB"/>
        <w:pPrChange w:id="2279" w:author="Abhiram Arali" w:date="2024-11-13T14:46:00Z">
          <w:pPr>
            <w:pStyle w:val="BodyText"/>
            <w:ind w:left="460"/>
          </w:pPr>
        </w:pPrChange>
      </w:pPr>
      <w:moveTo w:id="2280" w:author="Abhiram Arali" w:date="2024-11-13T14:45:00Z">
        <w:r>
          <w:t>//</w:t>
        </w:r>
        <w:r>
          <w:rPr>
            <w:spacing w:val="-3"/>
          </w:rPr>
          <w:t xml:space="preserve"> </w:t>
        </w:r>
        <w:proofErr w:type="gramStart"/>
        <w:r>
          <w:t>Displaying</w:t>
        </w:r>
        <w:proofErr w:type="gramEnd"/>
        <w:r>
          <w:rPr>
            <w:spacing w:val="-1"/>
          </w:rPr>
          <w:t xml:space="preserve"> </w:t>
        </w:r>
        <w:r>
          <w:t>the</w:t>
        </w:r>
        <w:r>
          <w:rPr>
            <w:spacing w:val="-2"/>
          </w:rPr>
          <w:t xml:space="preserve"> </w:t>
        </w:r>
        <w:r>
          <w:t>read</w:t>
        </w:r>
        <w:r>
          <w:rPr>
            <w:spacing w:val="1"/>
          </w:rPr>
          <w:t xml:space="preserve"> </w:t>
        </w:r>
        <w:r>
          <w:rPr>
            <w:spacing w:val="-4"/>
          </w:rPr>
          <w:t>data</w:t>
        </w:r>
      </w:moveTo>
    </w:p>
    <w:p w14:paraId="352F3252" w14:textId="77777777" w:rsidR="00256C2E" w:rsidRDefault="00256C2E">
      <w:pPr>
        <w:pStyle w:val="CodeBlockBPBHEB"/>
        <w:pPrChange w:id="2281" w:author="Abhiram Arali" w:date="2024-11-13T14:46:00Z">
          <w:pPr>
            <w:pStyle w:val="BodyText"/>
            <w:spacing w:before="21"/>
          </w:pPr>
        </w:pPrChange>
      </w:pPr>
    </w:p>
    <w:p w14:paraId="6EAA4BE7" w14:textId="77777777" w:rsidR="00256C2E" w:rsidRDefault="00256C2E">
      <w:pPr>
        <w:pStyle w:val="CodeBlockBPBHEB"/>
        <w:pPrChange w:id="2282" w:author="Abhiram Arali" w:date="2024-11-13T14:46:00Z">
          <w:pPr>
            <w:pStyle w:val="BodyText"/>
            <w:spacing w:before="1"/>
            <w:ind w:left="460"/>
          </w:pPr>
        </w:pPrChange>
      </w:pPr>
      <w:proofErr w:type="spellStart"/>
      <w:proofErr w:type="gramStart"/>
      <w:moveTo w:id="2283" w:author="Abhiram Arali" w:date="2024-11-13T14:45:00Z">
        <w:r>
          <w:t>printf</w:t>
        </w:r>
        <w:proofErr w:type="spellEnd"/>
        <w:r>
          <w:t>(</w:t>
        </w:r>
        <w:proofErr w:type="gramEnd"/>
        <w:r>
          <w:t>"Name:</w:t>
        </w:r>
        <w:r>
          <w:rPr>
            <w:spacing w:val="-1"/>
          </w:rPr>
          <w:t xml:space="preserve"> </w:t>
        </w:r>
        <w:r>
          <w:t>%s,</w:t>
        </w:r>
        <w:r>
          <w:rPr>
            <w:spacing w:val="-1"/>
          </w:rPr>
          <w:t xml:space="preserve"> </w:t>
        </w:r>
        <w:r>
          <w:t>Age:</w:t>
        </w:r>
        <w:r>
          <w:rPr>
            <w:spacing w:val="-1"/>
          </w:rPr>
          <w:t xml:space="preserve"> </w:t>
        </w:r>
        <w:r>
          <w:t>%d\n",</w:t>
        </w:r>
        <w:r>
          <w:rPr>
            <w:spacing w:val="-1"/>
          </w:rPr>
          <w:t xml:space="preserve"> </w:t>
        </w:r>
        <w:r>
          <w:t>p2.name,</w:t>
        </w:r>
        <w:r>
          <w:rPr>
            <w:spacing w:val="-1"/>
          </w:rPr>
          <w:t xml:space="preserve"> </w:t>
        </w:r>
        <w:r>
          <w:t>p2.age);</w:t>
        </w:r>
        <w:r>
          <w:rPr>
            <w:spacing w:val="-1"/>
          </w:rPr>
          <w:t xml:space="preserve"> </w:t>
        </w:r>
        <w:r>
          <w:t>//</w:t>
        </w:r>
        <w:r>
          <w:rPr>
            <w:spacing w:val="-1"/>
          </w:rPr>
          <w:t xml:space="preserve"> </w:t>
        </w:r>
        <w:r>
          <w:t>Output:</w:t>
        </w:r>
        <w:r>
          <w:rPr>
            <w:spacing w:val="-1"/>
          </w:rPr>
          <w:t xml:space="preserve"> </w:t>
        </w:r>
        <w:r>
          <w:t>Name:</w:t>
        </w:r>
        <w:r>
          <w:rPr>
            <w:spacing w:val="-1"/>
          </w:rPr>
          <w:t xml:space="preserve"> </w:t>
        </w:r>
        <w:r>
          <w:t>Alice,</w:t>
        </w:r>
        <w:r>
          <w:rPr>
            <w:spacing w:val="-1"/>
          </w:rPr>
          <w:t xml:space="preserve"> </w:t>
        </w:r>
        <w:r>
          <w:t>Age:</w:t>
        </w:r>
        <w:r>
          <w:rPr>
            <w:spacing w:val="-1"/>
          </w:rPr>
          <w:t xml:space="preserve"> </w:t>
        </w:r>
        <w:r>
          <w:rPr>
            <w:spacing w:val="-5"/>
          </w:rPr>
          <w:t>25</w:t>
        </w:r>
      </w:moveTo>
    </w:p>
    <w:p w14:paraId="162ECE23" w14:textId="77777777" w:rsidR="00256C2E" w:rsidRDefault="00256C2E">
      <w:pPr>
        <w:pStyle w:val="CodeBlockBPBHEB"/>
        <w:pPrChange w:id="2284" w:author="Abhiram Arali" w:date="2024-11-13T14:46:00Z">
          <w:pPr>
            <w:pStyle w:val="BodyText"/>
            <w:spacing w:before="22"/>
          </w:pPr>
        </w:pPrChange>
      </w:pPr>
    </w:p>
    <w:p w14:paraId="1CA6D9E0" w14:textId="77777777" w:rsidR="00256C2E" w:rsidRDefault="00256C2E">
      <w:pPr>
        <w:pStyle w:val="CodeBlockBPBHEB"/>
        <w:pPrChange w:id="2285" w:author="Abhiram Arali" w:date="2024-11-13T14:46:00Z">
          <w:pPr>
            <w:pStyle w:val="BodyText"/>
            <w:ind w:left="460"/>
          </w:pPr>
        </w:pPrChange>
      </w:pPr>
      <w:proofErr w:type="gramStart"/>
      <w:moveTo w:id="2286" w:author="Abhiram Arali" w:date="2024-11-13T14:45:00Z">
        <w:r>
          <w:t>return</w:t>
        </w:r>
        <w:proofErr w:type="gramEnd"/>
        <w:r>
          <w:rPr>
            <w:spacing w:val="-2"/>
          </w:rPr>
          <w:t xml:space="preserve"> </w:t>
        </w:r>
        <w:r>
          <w:rPr>
            <w:spacing w:val="-5"/>
          </w:rPr>
          <w:t>0;</w:t>
        </w:r>
      </w:moveTo>
    </w:p>
    <w:p w14:paraId="480132F4" w14:textId="77777777" w:rsidR="00256C2E" w:rsidRDefault="00256C2E">
      <w:pPr>
        <w:pStyle w:val="CodeBlockBPBHEB"/>
        <w:pPrChange w:id="2287" w:author="Abhiram Arali" w:date="2024-11-13T14:46:00Z">
          <w:pPr>
            <w:pStyle w:val="NormalBPBHEB"/>
          </w:pPr>
        </w:pPrChange>
      </w:pPr>
    </w:p>
    <w:p w14:paraId="710C868A" w14:textId="77777777" w:rsidR="00256C2E" w:rsidRDefault="00256C2E">
      <w:pPr>
        <w:pStyle w:val="CodeBlockBPBHEB"/>
        <w:pPrChange w:id="2288" w:author="Abhiram Arali" w:date="2024-11-13T14:46:00Z">
          <w:pPr>
            <w:ind w:left="220"/>
          </w:pPr>
        </w:pPrChange>
      </w:pPr>
      <w:moveTo w:id="2289" w:author="Abhiram Arali" w:date="2024-11-13T14:45:00Z">
        <w:r>
          <w:rPr>
            <w:spacing w:val="-10"/>
          </w:rPr>
          <w:t>}</w:t>
        </w:r>
      </w:moveTo>
    </w:p>
    <w:moveToRangeEnd w:id="2230"/>
    <w:p w14:paraId="29AA4B83" w14:textId="67DEB66A" w:rsidR="00721600" w:rsidDel="00256C2E" w:rsidRDefault="00721600" w:rsidP="00721600">
      <w:pPr>
        <w:pStyle w:val="BodyText"/>
        <w:spacing w:before="47"/>
        <w:rPr>
          <w:del w:id="2290" w:author="Abhiram Arali" w:date="2024-11-13T14:46:00Z"/>
          <w:i/>
          <w:sz w:val="20"/>
        </w:rPr>
      </w:pPr>
      <w:del w:id="2291" w:author="Abhiram Arali" w:date="2024-11-13T14:45:00Z">
        <w:r w:rsidDel="00256C2E">
          <w:rPr>
            <w:noProof/>
            <w:lang w:val="en-IN" w:eastAsia="en-IN"/>
          </w:rPr>
          <mc:AlternateContent>
            <mc:Choice Requires="wpg">
              <w:drawing>
                <wp:anchor distT="0" distB="0" distL="0" distR="0" simplePos="0" relativeHeight="251687936" behindDoc="1" locked="0" layoutInCell="1" allowOverlap="1" wp14:anchorId="076AE795" wp14:editId="410B4B5D">
                  <wp:simplePos x="0" y="0"/>
                  <wp:positionH relativeFrom="page">
                    <wp:posOffset>840028</wp:posOffset>
                  </wp:positionH>
                  <wp:positionV relativeFrom="paragraph">
                    <wp:posOffset>191122</wp:posOffset>
                  </wp:positionV>
                  <wp:extent cx="5882640" cy="381000"/>
                  <wp:effectExtent l="0" t="0" r="0" b="0"/>
                  <wp:wrapTopAndBottom/>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81000"/>
                            <a:chOff x="0" y="0"/>
                            <a:chExt cx="5882640" cy="381000"/>
                          </a:xfrm>
                        </wpg:grpSpPr>
                        <wps:wsp>
                          <wps:cNvPr id="305" name="Graphic 304"/>
                          <wps:cNvSpPr/>
                          <wps:spPr>
                            <a:xfrm>
                              <a:off x="0" y="12"/>
                              <a:ext cx="5882640" cy="381000"/>
                            </a:xfrm>
                            <a:custGeom>
                              <a:avLst/>
                              <a:gdLst/>
                              <a:ahLst/>
                              <a:cxnLst/>
                              <a:rect l="l" t="t" r="r" b="b"/>
                              <a:pathLst>
                                <a:path w="5882640" h="381000">
                                  <a:moveTo>
                                    <a:pt x="5875909" y="0"/>
                                  </a:moveTo>
                                  <a:lnTo>
                                    <a:pt x="6096" y="0"/>
                                  </a:lnTo>
                                  <a:lnTo>
                                    <a:pt x="0" y="0"/>
                                  </a:lnTo>
                                  <a:lnTo>
                                    <a:pt x="0" y="6032"/>
                                  </a:lnTo>
                                  <a:lnTo>
                                    <a:pt x="0" y="380936"/>
                                  </a:lnTo>
                                  <a:lnTo>
                                    <a:pt x="6096" y="380936"/>
                                  </a:lnTo>
                                  <a:lnTo>
                                    <a:pt x="6096" y="6083"/>
                                  </a:lnTo>
                                  <a:lnTo>
                                    <a:pt x="5875909" y="6083"/>
                                  </a:lnTo>
                                  <a:lnTo>
                                    <a:pt x="5875909" y="0"/>
                                  </a:lnTo>
                                  <a:close/>
                                </a:path>
                                <a:path w="5882640" h="381000">
                                  <a:moveTo>
                                    <a:pt x="5882081" y="0"/>
                                  </a:moveTo>
                                  <a:lnTo>
                                    <a:pt x="5875985" y="0"/>
                                  </a:lnTo>
                                  <a:lnTo>
                                    <a:pt x="5875985" y="6032"/>
                                  </a:lnTo>
                                  <a:lnTo>
                                    <a:pt x="5875985" y="380936"/>
                                  </a:lnTo>
                                  <a:lnTo>
                                    <a:pt x="5882081" y="380936"/>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306" name="Textbox 305"/>
                          <wps:cNvSpPr txBox="1"/>
                          <wps:spPr>
                            <a:xfrm>
                              <a:off x="6095" y="6095"/>
                              <a:ext cx="5869940" cy="375285"/>
                            </a:xfrm>
                            <a:prstGeom prst="rect">
                              <a:avLst/>
                            </a:prstGeom>
                          </wps:spPr>
                          <wps:txbx>
                            <w:txbxContent>
                              <w:p w14:paraId="1850343E" w14:textId="200DF47B" w:rsidR="00721600" w:rsidRDefault="00721600" w:rsidP="00721600">
                                <w:pPr>
                                  <w:spacing w:before="18"/>
                                  <w:ind w:left="107"/>
                                  <w:rPr>
                                    <w:sz w:val="24"/>
                                  </w:rPr>
                                </w:pPr>
                                <w:del w:id="2292" w:author="Abhiram Arali" w:date="2024-11-13T14:45:00Z">
                                  <w:r w:rsidDel="00256C2E">
                                    <w:rPr>
                                      <w:sz w:val="24"/>
                                    </w:rPr>
                                    <w:delText>#include</w:delText>
                                  </w:r>
                                  <w:r w:rsidDel="00256C2E">
                                    <w:rPr>
                                      <w:spacing w:val="-1"/>
                                      <w:sz w:val="24"/>
                                    </w:rPr>
                                    <w:delText xml:space="preserve"> </w:delText>
                                  </w:r>
                                  <w:r w:rsidDel="00256C2E">
                                    <w:rPr>
                                      <w:spacing w:val="-2"/>
                                      <w:sz w:val="24"/>
                                    </w:rPr>
                                    <w:delText>&lt;stdio.h&gt;</w:delText>
                                  </w:r>
                                </w:del>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6AE795" id="Group 303" o:spid="_x0000_s1121" style="position:absolute;margin-left:66.15pt;margin-top:15.05pt;width:463.2pt;height:30pt;z-index:-251628544;mso-wrap-distance-left:0;mso-wrap-distance-right:0;mso-position-horizontal-relative:page;mso-position-vertical-relative:text" coordsize="5882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">
                  <v:shape id="Graphic 304" o:spid="_x0000_s1122" style="position:absolute;width:58826;height:3810;visibility:visible;mso-wrap-style:square;v-text-anchor:top" coordsize="588264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" path="m5875909,l6096,,,,,6032,,380936r6096,l6096,6083r5869813,l5875909,xem5882081,r-6096,l5875985,6032r,374904l5882081,380936r,-374853l5882081,xe" fillcolor="black" stroked="f">
                    <v:path arrowok="t"/>
                  </v:shape>
                  <v:shape id="Textbox 305" o:spid="_x0000_s1123" type="#_x0000_t202" style="position:absolute;left:60;top:60;width:5870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" filled="f" stroked="f">
                    <v:textbox inset="0,0,0,0">
                      <w:txbxContent>
                        <w:p w14:paraId="1850343E" w14:textId="200DF47B" w:rsidR="00721600" w:rsidRDefault="00721600" w:rsidP="00721600">
                          <w:pPr>
                            <w:spacing w:before="18"/>
                            <w:ind w:left="107"/>
                            <w:rPr>
                              <w:sz w:val="24"/>
                            </w:rPr>
                          </w:pPr>
                          <w:del w:id="3132" w:author="Abhiram Arali" w:date="2024-11-13T14:45:00Z" w16du:dateUtc="2024-11-13T09:15:00Z">
                            <w:r w:rsidDel="00256C2E">
                              <w:rPr>
                                <w:sz w:val="24"/>
                              </w:rPr>
                              <w:delText>#include</w:delText>
                            </w:r>
                            <w:r w:rsidDel="00256C2E">
                              <w:rPr>
                                <w:spacing w:val="-1"/>
                                <w:sz w:val="24"/>
                              </w:rPr>
                              <w:delText xml:space="preserve"> </w:delText>
                            </w:r>
                            <w:r w:rsidDel="00256C2E">
                              <w:rPr>
                                <w:spacing w:val="-2"/>
                                <w:sz w:val="24"/>
                              </w:rPr>
                              <w:delText>&lt;stdio.h&gt;</w:delText>
                            </w:r>
                          </w:del>
                        </w:p>
                      </w:txbxContent>
                    </v:textbox>
                  </v:shape>
                  <w10:wrap type="topAndBottom" anchorx="page"/>
                </v:group>
              </w:pict>
            </mc:Fallback>
          </mc:AlternateContent>
        </w:r>
      </w:del>
    </w:p>
    <w:p w14:paraId="051FAA8C" w14:textId="4050780F" w:rsidR="00721600" w:rsidDel="0032148E" w:rsidRDefault="00721600" w:rsidP="00721600">
      <w:pPr>
        <w:rPr>
          <w:del w:id="2293" w:author="Abhiram Arali" w:date="2024-11-13T14:44:00Z"/>
          <w:sz w:val="20"/>
        </w:rPr>
        <w:sectPr w:rsidR="00721600" w:rsidDel="0032148E">
          <w:pgSz w:w="11910" w:h="16840"/>
          <w:pgMar w:top="1540" w:right="1220" w:bottom="1200" w:left="1220" w:header="758" w:footer="1000" w:gutter="0"/>
          <w:cols w:space="720"/>
        </w:sectPr>
      </w:pPr>
    </w:p>
    <w:p w14:paraId="2ADE7B0D" w14:textId="7ED884CC" w:rsidR="00721600" w:rsidDel="00256C2E" w:rsidRDefault="00721600">
      <w:pPr>
        <w:pStyle w:val="BodyText"/>
        <w:spacing w:before="88"/>
        <w:ind w:left="220"/>
        <w:rPr>
          <w:del w:id="2294" w:author="Abhiram Arali" w:date="2024-11-13T14:46:00Z"/>
        </w:rPr>
      </w:pPr>
      <w:del w:id="2295" w:author="Abhiram Arali" w:date="2024-11-13T14:46:00Z">
        <w:r w:rsidDel="00256C2E">
          <w:rPr>
            <w:noProof/>
            <w:lang w:val="en-IN" w:eastAsia="en-IN"/>
          </w:rPr>
          <mc:AlternateContent>
            <mc:Choice Requires="wps">
              <w:drawing>
                <wp:anchor distT="0" distB="0" distL="0" distR="0" simplePos="0" relativeHeight="251664384" behindDoc="1" locked="0" layoutInCell="1" allowOverlap="1" wp14:anchorId="43BDC655" wp14:editId="5F71674C">
                  <wp:simplePos x="0" y="0"/>
                  <wp:positionH relativeFrom="page">
                    <wp:posOffset>840028</wp:posOffset>
                  </wp:positionH>
                  <wp:positionV relativeFrom="paragraph">
                    <wp:posOffset>56151</wp:posOffset>
                  </wp:positionV>
                  <wp:extent cx="5882640" cy="7571105"/>
                  <wp:effectExtent l="0" t="0" r="0" b="0"/>
                  <wp:wrapNone/>
                  <wp:docPr id="18"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7571105"/>
                          </a:xfrm>
                          <a:custGeom>
                            <a:avLst/>
                            <a:gdLst/>
                            <a:ahLst/>
                            <a:cxnLst/>
                            <a:rect l="l" t="t" r="r" b="b"/>
                            <a:pathLst>
                              <a:path w="5882640" h="7571105">
                                <a:moveTo>
                                  <a:pt x="6096" y="6561823"/>
                                </a:moveTo>
                                <a:lnTo>
                                  <a:pt x="0" y="6561823"/>
                                </a:lnTo>
                                <a:lnTo>
                                  <a:pt x="0" y="6926364"/>
                                </a:lnTo>
                                <a:lnTo>
                                  <a:pt x="0" y="7290600"/>
                                </a:lnTo>
                                <a:lnTo>
                                  <a:pt x="0" y="7564920"/>
                                </a:lnTo>
                                <a:lnTo>
                                  <a:pt x="6096" y="7564920"/>
                                </a:lnTo>
                                <a:lnTo>
                                  <a:pt x="6096" y="7290600"/>
                                </a:lnTo>
                                <a:lnTo>
                                  <a:pt x="6096" y="6926364"/>
                                </a:lnTo>
                                <a:lnTo>
                                  <a:pt x="6096" y="6561823"/>
                                </a:lnTo>
                                <a:close/>
                              </a:path>
                              <a:path w="5882640" h="7571105">
                                <a:moveTo>
                                  <a:pt x="6096" y="2187321"/>
                                </a:moveTo>
                                <a:lnTo>
                                  <a:pt x="0" y="2187321"/>
                                </a:lnTo>
                                <a:lnTo>
                                  <a:pt x="0" y="2551849"/>
                                </a:lnTo>
                                <a:lnTo>
                                  <a:pt x="0" y="2916085"/>
                                </a:lnTo>
                                <a:lnTo>
                                  <a:pt x="0" y="6561747"/>
                                </a:lnTo>
                                <a:lnTo>
                                  <a:pt x="6096" y="6561747"/>
                                </a:lnTo>
                                <a:lnTo>
                                  <a:pt x="6096" y="2551849"/>
                                </a:lnTo>
                                <a:lnTo>
                                  <a:pt x="6096" y="2187321"/>
                                </a:lnTo>
                                <a:close/>
                              </a:path>
                              <a:path w="5882640" h="7571105">
                                <a:moveTo>
                                  <a:pt x="6096" y="1458772"/>
                                </a:moveTo>
                                <a:lnTo>
                                  <a:pt x="0" y="1458772"/>
                                </a:lnTo>
                                <a:lnTo>
                                  <a:pt x="0" y="1822996"/>
                                </a:lnTo>
                                <a:lnTo>
                                  <a:pt x="0" y="2187232"/>
                                </a:lnTo>
                                <a:lnTo>
                                  <a:pt x="6096" y="2187232"/>
                                </a:lnTo>
                                <a:lnTo>
                                  <a:pt x="6096" y="1822996"/>
                                </a:lnTo>
                                <a:lnTo>
                                  <a:pt x="6096" y="1458772"/>
                                </a:lnTo>
                                <a:close/>
                              </a:path>
                              <a:path w="5882640" h="7571105">
                                <a:moveTo>
                                  <a:pt x="6096" y="728776"/>
                                </a:moveTo>
                                <a:lnTo>
                                  <a:pt x="0" y="728776"/>
                                </a:lnTo>
                                <a:lnTo>
                                  <a:pt x="0" y="1094524"/>
                                </a:lnTo>
                                <a:lnTo>
                                  <a:pt x="0" y="1458760"/>
                                </a:lnTo>
                                <a:lnTo>
                                  <a:pt x="6096" y="1458760"/>
                                </a:lnTo>
                                <a:lnTo>
                                  <a:pt x="6096" y="1094524"/>
                                </a:lnTo>
                                <a:lnTo>
                                  <a:pt x="6096" y="728776"/>
                                </a:lnTo>
                                <a:close/>
                              </a:path>
                              <a:path w="5882640" h="7571105">
                                <a:moveTo>
                                  <a:pt x="6096" y="0"/>
                                </a:moveTo>
                                <a:lnTo>
                                  <a:pt x="0" y="0"/>
                                </a:lnTo>
                                <a:lnTo>
                                  <a:pt x="0" y="364528"/>
                                </a:lnTo>
                                <a:lnTo>
                                  <a:pt x="0" y="728764"/>
                                </a:lnTo>
                                <a:lnTo>
                                  <a:pt x="6096" y="728764"/>
                                </a:lnTo>
                                <a:lnTo>
                                  <a:pt x="6096" y="364528"/>
                                </a:lnTo>
                                <a:lnTo>
                                  <a:pt x="6096" y="0"/>
                                </a:lnTo>
                                <a:close/>
                              </a:path>
                              <a:path w="5882640" h="7571105">
                                <a:moveTo>
                                  <a:pt x="5875909" y="7564933"/>
                                </a:moveTo>
                                <a:lnTo>
                                  <a:pt x="6096" y="7564933"/>
                                </a:lnTo>
                                <a:lnTo>
                                  <a:pt x="0" y="7564933"/>
                                </a:lnTo>
                                <a:lnTo>
                                  <a:pt x="0" y="7571016"/>
                                </a:lnTo>
                                <a:lnTo>
                                  <a:pt x="6096" y="7571016"/>
                                </a:lnTo>
                                <a:lnTo>
                                  <a:pt x="5875909" y="7571016"/>
                                </a:lnTo>
                                <a:lnTo>
                                  <a:pt x="5875909" y="7564933"/>
                                </a:lnTo>
                                <a:close/>
                              </a:path>
                              <a:path w="5882640" h="7571105">
                                <a:moveTo>
                                  <a:pt x="5882081" y="7564933"/>
                                </a:moveTo>
                                <a:lnTo>
                                  <a:pt x="5875985" y="7564933"/>
                                </a:lnTo>
                                <a:lnTo>
                                  <a:pt x="5875985" y="7571016"/>
                                </a:lnTo>
                                <a:lnTo>
                                  <a:pt x="5882081" y="7571016"/>
                                </a:lnTo>
                                <a:lnTo>
                                  <a:pt x="5882081" y="7564933"/>
                                </a:lnTo>
                                <a:close/>
                              </a:path>
                              <a:path w="5882640" h="7571105">
                                <a:moveTo>
                                  <a:pt x="5882081" y="6561823"/>
                                </a:moveTo>
                                <a:lnTo>
                                  <a:pt x="5875985" y="6561823"/>
                                </a:lnTo>
                                <a:lnTo>
                                  <a:pt x="5875985" y="6926364"/>
                                </a:lnTo>
                                <a:lnTo>
                                  <a:pt x="5875985" y="7290600"/>
                                </a:lnTo>
                                <a:lnTo>
                                  <a:pt x="5875985" y="7564920"/>
                                </a:lnTo>
                                <a:lnTo>
                                  <a:pt x="5882081" y="7564920"/>
                                </a:lnTo>
                                <a:lnTo>
                                  <a:pt x="5882081" y="7290600"/>
                                </a:lnTo>
                                <a:lnTo>
                                  <a:pt x="5882081" y="6926364"/>
                                </a:lnTo>
                                <a:lnTo>
                                  <a:pt x="5882081" y="6561823"/>
                                </a:lnTo>
                                <a:close/>
                              </a:path>
                              <a:path w="5882640" h="7571105">
                                <a:moveTo>
                                  <a:pt x="5882081" y="2187321"/>
                                </a:moveTo>
                                <a:lnTo>
                                  <a:pt x="5875985" y="2187321"/>
                                </a:lnTo>
                                <a:lnTo>
                                  <a:pt x="5875985" y="2551849"/>
                                </a:lnTo>
                                <a:lnTo>
                                  <a:pt x="5875985" y="2916085"/>
                                </a:lnTo>
                                <a:lnTo>
                                  <a:pt x="5875985" y="6561747"/>
                                </a:lnTo>
                                <a:lnTo>
                                  <a:pt x="5882081" y="6561747"/>
                                </a:lnTo>
                                <a:lnTo>
                                  <a:pt x="5882081" y="2551849"/>
                                </a:lnTo>
                                <a:lnTo>
                                  <a:pt x="5882081" y="2187321"/>
                                </a:lnTo>
                                <a:close/>
                              </a:path>
                              <a:path w="5882640" h="7571105">
                                <a:moveTo>
                                  <a:pt x="5882081" y="1458772"/>
                                </a:moveTo>
                                <a:lnTo>
                                  <a:pt x="5875985" y="1458772"/>
                                </a:lnTo>
                                <a:lnTo>
                                  <a:pt x="5875985" y="1822996"/>
                                </a:lnTo>
                                <a:lnTo>
                                  <a:pt x="5875985" y="2187232"/>
                                </a:lnTo>
                                <a:lnTo>
                                  <a:pt x="5882081" y="2187232"/>
                                </a:lnTo>
                                <a:lnTo>
                                  <a:pt x="5882081" y="1822996"/>
                                </a:lnTo>
                                <a:lnTo>
                                  <a:pt x="5882081" y="1458772"/>
                                </a:lnTo>
                                <a:close/>
                              </a:path>
                              <a:path w="5882640" h="7571105">
                                <a:moveTo>
                                  <a:pt x="5882081" y="728776"/>
                                </a:moveTo>
                                <a:lnTo>
                                  <a:pt x="5875985" y="728776"/>
                                </a:lnTo>
                                <a:lnTo>
                                  <a:pt x="5875985" y="1094524"/>
                                </a:lnTo>
                                <a:lnTo>
                                  <a:pt x="5875985" y="1458760"/>
                                </a:lnTo>
                                <a:lnTo>
                                  <a:pt x="5882081" y="1458760"/>
                                </a:lnTo>
                                <a:lnTo>
                                  <a:pt x="5882081" y="1094524"/>
                                </a:lnTo>
                                <a:lnTo>
                                  <a:pt x="5882081" y="728776"/>
                                </a:lnTo>
                                <a:close/>
                              </a:path>
                              <a:path w="5882640" h="757110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11CD08" id="Graphic 306" o:spid="_x0000_s1026" style="position:absolute;margin-left:66.15pt;margin-top:4.4pt;width:463.2pt;height:596.1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882640,7571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" path="m6096,6561823r-6096,l,6926364r,364236l,7564920r6096,l6096,7290600r,-364236l6096,6561823xem6096,2187321r-6096,l,2551849r,364236l,6561747r6096,l6096,2551849r,-364528xem6096,1458772r-6096,l,1822996r,364236l6096,2187232r,-364236l6096,1458772xem6096,728776r-6096,l,1094524r,364236l6096,1458760r,-364236l6096,728776xem6096,l,,,364528,,728764r6096,l6096,364528,6096,xem5875909,7564933r-5869813,l,7564933r,6083l6096,7571016r5869813,l5875909,7564933xem5882081,7564933r-6096,l5875985,7571016r6096,l5882081,7564933xem5882081,6561823r-6096,l5875985,6926364r,364236l5875985,7564920r6096,l5882081,7290600r,-364236l5882081,6561823xem5882081,2187321r-6096,l5875985,2551849r,364236l5875985,6561747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w10:wrap anchorx="page"/>
                </v:shape>
              </w:pict>
            </mc:Fallback>
          </mc:AlternateContent>
        </w:r>
        <w:r w:rsidDel="00256C2E">
          <w:delText>s</w:delText>
        </w:r>
      </w:del>
      <w:moveFromRangeStart w:id="2296" w:author="Abhiram Arali" w:date="2024-11-13T14:45:00Z" w:name="move182401561"/>
      <w:moveFrom w:id="2297" w:author="Abhiram Arali" w:date="2024-11-13T14:45:00Z">
        <w:del w:id="2298" w:author="Abhiram Arali" w:date="2024-11-13T14:46:00Z">
          <w:r w:rsidDel="00256C2E">
            <w:delText>truct</w:delText>
          </w:r>
          <w:r w:rsidDel="00256C2E">
            <w:rPr>
              <w:spacing w:val="-1"/>
            </w:rPr>
            <w:delText xml:space="preserve"> </w:delText>
          </w:r>
          <w:r w:rsidDel="00256C2E">
            <w:delText xml:space="preserve">Person </w:delText>
          </w:r>
          <w:r w:rsidDel="00256C2E">
            <w:rPr>
              <w:spacing w:val="-10"/>
            </w:rPr>
            <w:delText>{</w:delText>
          </w:r>
        </w:del>
      </w:moveFrom>
    </w:p>
    <w:p w14:paraId="3423726C" w14:textId="536B6F88" w:rsidR="00721600" w:rsidDel="00256C2E" w:rsidRDefault="00721600">
      <w:pPr>
        <w:pStyle w:val="BodyText"/>
        <w:spacing w:before="88"/>
        <w:ind w:left="220"/>
        <w:rPr>
          <w:del w:id="2299" w:author="Abhiram Arali" w:date="2024-11-13T14:46:00Z"/>
        </w:rPr>
        <w:pPrChange w:id="2300" w:author="Abhiram Arali" w:date="2024-11-13T14:45:00Z">
          <w:pPr>
            <w:pStyle w:val="BodyText"/>
            <w:spacing w:before="21"/>
          </w:pPr>
        </w:pPrChange>
      </w:pPr>
    </w:p>
    <w:p w14:paraId="4EE964C3" w14:textId="6FCC8769" w:rsidR="00721600" w:rsidDel="00256C2E" w:rsidRDefault="00721600">
      <w:pPr>
        <w:pStyle w:val="BodyText"/>
        <w:spacing w:before="88"/>
        <w:ind w:left="220"/>
        <w:rPr>
          <w:del w:id="2301" w:author="Abhiram Arali" w:date="2024-11-13T14:46:00Z"/>
        </w:rPr>
        <w:pPrChange w:id="2302" w:author="Abhiram Arali" w:date="2024-11-13T14:45:00Z">
          <w:pPr>
            <w:pStyle w:val="BodyText"/>
            <w:ind w:left="460"/>
          </w:pPr>
        </w:pPrChange>
      </w:pPr>
      <w:moveFrom w:id="2303" w:author="Abhiram Arali" w:date="2024-11-13T14:45:00Z">
        <w:del w:id="2304" w:author="Abhiram Arali" w:date="2024-11-13T14:46:00Z">
          <w:r w:rsidDel="00256C2E">
            <w:delText>char</w:delText>
          </w:r>
          <w:r w:rsidDel="00256C2E">
            <w:rPr>
              <w:spacing w:val="-2"/>
            </w:rPr>
            <w:delText xml:space="preserve"> name[50];</w:delText>
          </w:r>
        </w:del>
      </w:moveFrom>
    </w:p>
    <w:p w14:paraId="6ACB6A46" w14:textId="1473B60B" w:rsidR="00721600" w:rsidDel="00256C2E" w:rsidRDefault="00721600">
      <w:pPr>
        <w:pStyle w:val="BodyText"/>
        <w:spacing w:before="88"/>
        <w:ind w:left="220"/>
        <w:rPr>
          <w:del w:id="2305" w:author="Abhiram Arali" w:date="2024-11-13T14:46:00Z"/>
        </w:rPr>
        <w:pPrChange w:id="2306" w:author="Abhiram Arali" w:date="2024-11-13T14:45:00Z">
          <w:pPr>
            <w:pStyle w:val="BodyText"/>
            <w:spacing w:before="22"/>
          </w:pPr>
        </w:pPrChange>
      </w:pPr>
    </w:p>
    <w:p w14:paraId="18B8ECAE" w14:textId="30AC4980" w:rsidR="00721600" w:rsidDel="00256C2E" w:rsidRDefault="00721600">
      <w:pPr>
        <w:pStyle w:val="BodyText"/>
        <w:spacing w:before="88"/>
        <w:ind w:left="220"/>
        <w:rPr>
          <w:del w:id="2307" w:author="Abhiram Arali" w:date="2024-11-13T14:46:00Z"/>
        </w:rPr>
        <w:pPrChange w:id="2308" w:author="Abhiram Arali" w:date="2024-11-13T14:45:00Z">
          <w:pPr>
            <w:pStyle w:val="BodyText"/>
            <w:ind w:left="460"/>
          </w:pPr>
        </w:pPrChange>
      </w:pPr>
      <w:moveFrom w:id="2309" w:author="Abhiram Arali" w:date="2024-11-13T14:45:00Z">
        <w:del w:id="2310" w:author="Abhiram Arali" w:date="2024-11-13T14:46:00Z">
          <w:r w:rsidDel="00256C2E">
            <w:delText xml:space="preserve">int </w:delText>
          </w:r>
          <w:r w:rsidDel="00256C2E">
            <w:rPr>
              <w:spacing w:val="-4"/>
            </w:rPr>
            <w:delText>age;</w:delText>
          </w:r>
        </w:del>
      </w:moveFrom>
    </w:p>
    <w:p w14:paraId="095C7C3F" w14:textId="5C8C871E" w:rsidR="00721600" w:rsidDel="00256C2E" w:rsidRDefault="00721600">
      <w:pPr>
        <w:pStyle w:val="BodyText"/>
        <w:spacing w:before="88"/>
        <w:ind w:left="220"/>
        <w:rPr>
          <w:del w:id="2311" w:author="Abhiram Arali" w:date="2024-11-13T14:46:00Z"/>
        </w:rPr>
        <w:pPrChange w:id="2312" w:author="Abhiram Arali" w:date="2024-11-13T14:45:00Z">
          <w:pPr>
            <w:pStyle w:val="BodyText"/>
            <w:spacing w:before="24"/>
          </w:pPr>
        </w:pPrChange>
      </w:pPr>
    </w:p>
    <w:p w14:paraId="3C1736BB" w14:textId="2A9D6C42" w:rsidR="00721600" w:rsidDel="00256C2E" w:rsidRDefault="00721600">
      <w:pPr>
        <w:pStyle w:val="BodyText"/>
        <w:spacing w:before="88"/>
        <w:ind w:left="220"/>
        <w:rPr>
          <w:del w:id="2313" w:author="Abhiram Arali" w:date="2024-11-13T14:46:00Z"/>
        </w:rPr>
        <w:pPrChange w:id="2314" w:author="Abhiram Arali" w:date="2024-11-13T14:45:00Z">
          <w:pPr>
            <w:ind w:left="220"/>
          </w:pPr>
        </w:pPrChange>
      </w:pPr>
      <w:moveFrom w:id="2315" w:author="Abhiram Arali" w:date="2024-11-13T14:45:00Z">
        <w:del w:id="2316" w:author="Abhiram Arali" w:date="2024-11-13T14:46:00Z">
          <w:r w:rsidDel="00256C2E">
            <w:rPr>
              <w:spacing w:val="-5"/>
            </w:rPr>
            <w:delText>};</w:delText>
          </w:r>
        </w:del>
      </w:moveFrom>
    </w:p>
    <w:p w14:paraId="619B8676" w14:textId="744EF578" w:rsidR="00721600" w:rsidDel="00256C2E" w:rsidRDefault="00721600">
      <w:pPr>
        <w:pStyle w:val="BodyText"/>
        <w:spacing w:before="88"/>
        <w:ind w:left="220"/>
        <w:rPr>
          <w:del w:id="2317" w:author="Abhiram Arali" w:date="2024-11-13T14:46:00Z"/>
        </w:rPr>
        <w:pPrChange w:id="2318" w:author="Abhiram Arali" w:date="2024-11-13T14:45:00Z">
          <w:pPr>
            <w:pStyle w:val="BodyText"/>
            <w:spacing w:before="22"/>
          </w:pPr>
        </w:pPrChange>
      </w:pPr>
    </w:p>
    <w:p w14:paraId="2682579A" w14:textId="7FD18EEA" w:rsidR="00721600" w:rsidDel="00256C2E" w:rsidRDefault="00721600">
      <w:pPr>
        <w:pStyle w:val="BodyText"/>
        <w:spacing w:before="88"/>
        <w:ind w:left="220"/>
        <w:rPr>
          <w:del w:id="2319" w:author="Abhiram Arali" w:date="2024-11-13T14:46:00Z"/>
        </w:rPr>
        <w:pPrChange w:id="2320" w:author="Abhiram Arali" w:date="2024-11-13T14:45:00Z">
          <w:pPr>
            <w:pStyle w:val="BodyText"/>
            <w:ind w:left="220"/>
          </w:pPr>
        </w:pPrChange>
      </w:pPr>
      <w:moveFrom w:id="2321" w:author="Abhiram Arali" w:date="2024-11-13T14:45:00Z">
        <w:del w:id="2322" w:author="Abhiram Arali" w:date="2024-11-13T14:46:00Z">
          <w:r w:rsidDel="00256C2E">
            <w:delText>int</w:delText>
          </w:r>
          <w:r w:rsidDel="00256C2E">
            <w:rPr>
              <w:spacing w:val="-1"/>
            </w:rPr>
            <w:delText xml:space="preserve"> </w:delText>
          </w:r>
          <w:r w:rsidDel="00256C2E">
            <w:delText xml:space="preserve">main() </w:delText>
          </w:r>
          <w:r w:rsidDel="00256C2E">
            <w:rPr>
              <w:spacing w:val="-10"/>
            </w:rPr>
            <w:delText>{</w:delText>
          </w:r>
        </w:del>
      </w:moveFrom>
    </w:p>
    <w:p w14:paraId="716776A6" w14:textId="2564B4B3" w:rsidR="00721600" w:rsidDel="00256C2E" w:rsidRDefault="00721600">
      <w:pPr>
        <w:pStyle w:val="BodyText"/>
        <w:spacing w:before="88"/>
        <w:ind w:left="220"/>
        <w:rPr>
          <w:del w:id="2323" w:author="Abhiram Arali" w:date="2024-11-13T14:46:00Z"/>
        </w:rPr>
        <w:pPrChange w:id="2324" w:author="Abhiram Arali" w:date="2024-11-13T14:45:00Z">
          <w:pPr>
            <w:pStyle w:val="BodyText"/>
            <w:spacing w:before="21"/>
          </w:pPr>
        </w:pPrChange>
      </w:pPr>
    </w:p>
    <w:p w14:paraId="293FB7FD" w14:textId="7DE5E525" w:rsidR="00721600" w:rsidDel="00256C2E" w:rsidRDefault="00721600">
      <w:pPr>
        <w:pStyle w:val="BodyText"/>
        <w:spacing w:before="88"/>
        <w:ind w:left="220"/>
        <w:rPr>
          <w:del w:id="2325" w:author="Abhiram Arali" w:date="2024-11-13T14:46:00Z"/>
        </w:rPr>
        <w:pPrChange w:id="2326" w:author="Abhiram Arali" w:date="2024-11-13T14:45:00Z">
          <w:pPr>
            <w:pStyle w:val="BodyText"/>
            <w:ind w:left="460"/>
          </w:pPr>
        </w:pPrChange>
      </w:pPr>
      <w:moveFrom w:id="2327" w:author="Abhiram Arali" w:date="2024-11-13T14:45:00Z">
        <w:del w:id="2328" w:author="Abhiram Arali" w:date="2024-11-13T14:46:00Z">
          <w:r w:rsidDel="00256C2E">
            <w:delText>struct</w:delText>
          </w:r>
          <w:r w:rsidDel="00256C2E">
            <w:rPr>
              <w:spacing w:val="-1"/>
            </w:rPr>
            <w:delText xml:space="preserve"> </w:delText>
          </w:r>
          <w:r w:rsidDel="00256C2E">
            <w:delText>Person p1 =</w:delText>
          </w:r>
          <w:r w:rsidDel="00256C2E">
            <w:rPr>
              <w:spacing w:val="-2"/>
            </w:rPr>
            <w:delText xml:space="preserve"> </w:delText>
          </w:r>
          <w:r w:rsidDel="00256C2E">
            <w:delText xml:space="preserve">{"Alice", </w:delText>
          </w:r>
          <w:r w:rsidDel="00256C2E">
            <w:rPr>
              <w:spacing w:val="-4"/>
            </w:rPr>
            <w:delText>25};</w:delText>
          </w:r>
        </w:del>
      </w:moveFrom>
    </w:p>
    <w:p w14:paraId="0C823E27" w14:textId="7794BDEA" w:rsidR="00721600" w:rsidDel="00256C2E" w:rsidRDefault="00721600">
      <w:pPr>
        <w:pStyle w:val="BodyText"/>
        <w:spacing w:before="88"/>
        <w:ind w:left="220"/>
        <w:rPr>
          <w:del w:id="2329" w:author="Abhiram Arali" w:date="2024-11-13T14:46:00Z"/>
        </w:rPr>
        <w:pPrChange w:id="2330" w:author="Abhiram Arali" w:date="2024-11-13T14:45:00Z">
          <w:pPr>
            <w:pStyle w:val="BodyText"/>
            <w:spacing w:before="22"/>
          </w:pPr>
        </w:pPrChange>
      </w:pPr>
    </w:p>
    <w:p w14:paraId="7B971E74" w14:textId="3BD4875F" w:rsidR="00721600" w:rsidDel="00256C2E" w:rsidRDefault="00721600">
      <w:pPr>
        <w:pStyle w:val="BodyText"/>
        <w:spacing w:before="88"/>
        <w:ind w:left="220"/>
        <w:rPr>
          <w:del w:id="2331" w:author="Abhiram Arali" w:date="2024-11-13T14:46:00Z"/>
        </w:rPr>
        <w:pPrChange w:id="2332" w:author="Abhiram Arali" w:date="2024-11-13T14:45:00Z">
          <w:pPr>
            <w:pStyle w:val="BodyText"/>
            <w:spacing w:before="1"/>
            <w:ind w:left="460"/>
          </w:pPr>
        </w:pPrChange>
      </w:pPr>
      <w:moveFrom w:id="2333" w:author="Abhiram Arali" w:date="2024-11-13T14:45:00Z">
        <w:del w:id="2334" w:author="Abhiram Arali" w:date="2024-11-13T14:46:00Z">
          <w:r w:rsidDel="00256C2E">
            <w:delText>struct</w:delText>
          </w:r>
          <w:r w:rsidDel="00256C2E">
            <w:rPr>
              <w:spacing w:val="-1"/>
            </w:rPr>
            <w:delText xml:space="preserve"> </w:delText>
          </w:r>
          <w:r w:rsidDel="00256C2E">
            <w:delText xml:space="preserve">Person </w:delText>
          </w:r>
          <w:r w:rsidDel="00256C2E">
            <w:rPr>
              <w:spacing w:val="-5"/>
            </w:rPr>
            <w:delText>p2;</w:delText>
          </w:r>
        </w:del>
      </w:moveFrom>
    </w:p>
    <w:p w14:paraId="6F78427F" w14:textId="635A1E5A" w:rsidR="00721600" w:rsidDel="00256C2E" w:rsidRDefault="00721600">
      <w:pPr>
        <w:pStyle w:val="BodyText"/>
        <w:spacing w:before="88"/>
        <w:ind w:left="220"/>
        <w:rPr>
          <w:del w:id="2335" w:author="Abhiram Arali" w:date="2024-11-13T14:46:00Z"/>
        </w:rPr>
        <w:pPrChange w:id="2336" w:author="Abhiram Arali" w:date="2024-11-13T14:45:00Z">
          <w:pPr>
            <w:pStyle w:val="BodyText"/>
          </w:pPr>
        </w:pPrChange>
      </w:pPr>
    </w:p>
    <w:p w14:paraId="739BF3CD" w14:textId="134B508B" w:rsidR="00721600" w:rsidDel="00256C2E" w:rsidRDefault="00721600">
      <w:pPr>
        <w:pStyle w:val="BodyText"/>
        <w:spacing w:before="88"/>
        <w:ind w:left="220"/>
        <w:rPr>
          <w:del w:id="2337" w:author="Abhiram Arali" w:date="2024-11-13T14:46:00Z"/>
        </w:rPr>
        <w:pPrChange w:id="2338" w:author="Abhiram Arali" w:date="2024-11-13T14:45:00Z">
          <w:pPr>
            <w:pStyle w:val="BodyText"/>
          </w:pPr>
        </w:pPrChange>
      </w:pPr>
    </w:p>
    <w:p w14:paraId="40E4EE71" w14:textId="4B5DA2E9" w:rsidR="00721600" w:rsidDel="00256C2E" w:rsidRDefault="00721600">
      <w:pPr>
        <w:pStyle w:val="BodyText"/>
        <w:spacing w:before="88"/>
        <w:ind w:left="220"/>
        <w:rPr>
          <w:del w:id="2339" w:author="Abhiram Arali" w:date="2024-11-13T14:46:00Z"/>
        </w:rPr>
        <w:pPrChange w:id="2340" w:author="Abhiram Arali" w:date="2024-11-13T14:45:00Z">
          <w:pPr>
            <w:pStyle w:val="BodyText"/>
            <w:spacing w:before="43"/>
          </w:pPr>
        </w:pPrChange>
      </w:pPr>
    </w:p>
    <w:p w14:paraId="299C3F57" w14:textId="7EE0CF9D" w:rsidR="00721600" w:rsidDel="00256C2E" w:rsidRDefault="00721600">
      <w:pPr>
        <w:pStyle w:val="BodyText"/>
        <w:spacing w:before="88"/>
        <w:ind w:left="220"/>
        <w:rPr>
          <w:del w:id="2341" w:author="Abhiram Arali" w:date="2024-11-13T14:46:00Z"/>
        </w:rPr>
        <w:pPrChange w:id="2342" w:author="Abhiram Arali" w:date="2024-11-13T14:45:00Z">
          <w:pPr>
            <w:pStyle w:val="BodyText"/>
            <w:ind w:left="460"/>
          </w:pPr>
        </w:pPrChange>
      </w:pPr>
      <w:moveFrom w:id="2343" w:author="Abhiram Arali" w:date="2024-11-13T14:45:00Z">
        <w:del w:id="2344" w:author="Abhiram Arali" w:date="2024-11-13T14:46:00Z">
          <w:r w:rsidDel="00256C2E">
            <w:delText>//</w:delText>
          </w:r>
          <w:r w:rsidDel="00256C2E">
            <w:rPr>
              <w:spacing w:val="-1"/>
            </w:rPr>
            <w:delText xml:space="preserve"> </w:delText>
          </w:r>
          <w:r w:rsidDel="00256C2E">
            <w:delText>Writing</w:delText>
          </w:r>
          <w:r w:rsidDel="00256C2E">
            <w:rPr>
              <w:spacing w:val="-1"/>
            </w:rPr>
            <w:delText xml:space="preserve"> </w:delText>
          </w:r>
          <w:r w:rsidDel="00256C2E">
            <w:delText>the</w:delText>
          </w:r>
          <w:r w:rsidDel="00256C2E">
            <w:rPr>
              <w:spacing w:val="-1"/>
            </w:rPr>
            <w:delText xml:space="preserve"> </w:delText>
          </w:r>
          <w:r w:rsidDel="00256C2E">
            <w:delText>struct to</w:delText>
          </w:r>
          <w:r w:rsidDel="00256C2E">
            <w:rPr>
              <w:spacing w:val="-1"/>
            </w:rPr>
            <w:delText xml:space="preserve"> </w:delText>
          </w:r>
          <w:r w:rsidDel="00256C2E">
            <w:delText>a</w:delText>
          </w:r>
          <w:r w:rsidDel="00256C2E">
            <w:rPr>
              <w:spacing w:val="-2"/>
            </w:rPr>
            <w:delText xml:space="preserve"> </w:delText>
          </w:r>
          <w:r w:rsidDel="00256C2E">
            <w:delText xml:space="preserve">binary </w:delText>
          </w:r>
          <w:r w:rsidDel="00256C2E">
            <w:rPr>
              <w:spacing w:val="-4"/>
            </w:rPr>
            <w:delText>file</w:delText>
          </w:r>
        </w:del>
      </w:moveFrom>
    </w:p>
    <w:p w14:paraId="6A36C1B9" w14:textId="1189C27C" w:rsidR="00721600" w:rsidDel="00256C2E" w:rsidRDefault="00721600">
      <w:pPr>
        <w:pStyle w:val="BodyText"/>
        <w:spacing w:before="88"/>
        <w:ind w:left="220"/>
        <w:rPr>
          <w:del w:id="2345" w:author="Abhiram Arali" w:date="2024-11-13T14:46:00Z"/>
        </w:rPr>
        <w:pPrChange w:id="2346" w:author="Abhiram Arali" w:date="2024-11-13T14:45:00Z">
          <w:pPr>
            <w:pStyle w:val="BodyText"/>
            <w:spacing w:before="21"/>
          </w:pPr>
        </w:pPrChange>
      </w:pPr>
    </w:p>
    <w:p w14:paraId="51B2BD3C" w14:textId="750CA001" w:rsidR="00721600" w:rsidDel="00256C2E" w:rsidRDefault="00721600">
      <w:pPr>
        <w:pStyle w:val="BodyText"/>
        <w:spacing w:before="88"/>
        <w:ind w:left="220"/>
        <w:rPr>
          <w:del w:id="2347" w:author="Abhiram Arali" w:date="2024-11-13T14:46:00Z"/>
        </w:rPr>
        <w:pPrChange w:id="2348" w:author="Abhiram Arali" w:date="2024-11-13T14:45:00Z">
          <w:pPr>
            <w:pStyle w:val="BodyText"/>
            <w:spacing w:before="1"/>
            <w:ind w:left="460"/>
          </w:pPr>
        </w:pPrChange>
      </w:pPr>
      <w:moveFrom w:id="2349" w:author="Abhiram Arali" w:date="2024-11-13T14:45:00Z">
        <w:del w:id="2350" w:author="Abhiram Arali" w:date="2024-11-13T14:46:00Z">
          <w:r w:rsidDel="00256C2E">
            <w:delText>FILE</w:delText>
          </w:r>
          <w:r w:rsidDel="00256C2E">
            <w:rPr>
              <w:spacing w:val="-2"/>
            </w:rPr>
            <w:delText xml:space="preserve"> </w:delText>
          </w:r>
          <w:r w:rsidDel="00256C2E">
            <w:delText>*file</w:delText>
          </w:r>
          <w:r w:rsidDel="00256C2E">
            <w:rPr>
              <w:spacing w:val="-1"/>
            </w:rPr>
            <w:delText xml:space="preserve"> </w:delText>
          </w:r>
          <w:r w:rsidDel="00256C2E">
            <w:delText>=</w:delText>
          </w:r>
          <w:r w:rsidDel="00256C2E">
            <w:rPr>
              <w:spacing w:val="-2"/>
            </w:rPr>
            <w:delText xml:space="preserve"> </w:delText>
          </w:r>
          <w:r w:rsidDel="00256C2E">
            <w:delText>fopen("data.bin",</w:delText>
          </w:r>
          <w:r w:rsidDel="00256C2E">
            <w:rPr>
              <w:spacing w:val="-1"/>
            </w:rPr>
            <w:delText xml:space="preserve"> </w:delText>
          </w:r>
          <w:r w:rsidDel="00256C2E">
            <w:rPr>
              <w:spacing w:val="-2"/>
            </w:rPr>
            <w:delText>"wb");</w:delText>
          </w:r>
        </w:del>
      </w:moveFrom>
    </w:p>
    <w:p w14:paraId="51127745" w14:textId="00633F14" w:rsidR="00721600" w:rsidDel="00256C2E" w:rsidRDefault="00721600">
      <w:pPr>
        <w:pStyle w:val="BodyText"/>
        <w:spacing w:before="88"/>
        <w:ind w:left="220"/>
        <w:rPr>
          <w:del w:id="2351" w:author="Abhiram Arali" w:date="2024-11-13T14:46:00Z"/>
        </w:rPr>
        <w:pPrChange w:id="2352" w:author="Abhiram Arali" w:date="2024-11-13T14:45:00Z">
          <w:pPr>
            <w:pStyle w:val="BodyText"/>
            <w:spacing w:before="23"/>
          </w:pPr>
        </w:pPrChange>
      </w:pPr>
    </w:p>
    <w:p w14:paraId="4C766F0D" w14:textId="2914E3A6" w:rsidR="00721600" w:rsidDel="00256C2E" w:rsidRDefault="00721600">
      <w:pPr>
        <w:pStyle w:val="BodyText"/>
        <w:spacing w:before="88"/>
        <w:ind w:left="220"/>
        <w:rPr>
          <w:del w:id="2353" w:author="Abhiram Arali" w:date="2024-11-13T14:46:00Z"/>
        </w:rPr>
        <w:pPrChange w:id="2354" w:author="Abhiram Arali" w:date="2024-11-13T14:45:00Z">
          <w:pPr>
            <w:pStyle w:val="BodyText"/>
            <w:spacing w:before="1"/>
            <w:ind w:left="460"/>
          </w:pPr>
        </w:pPrChange>
      </w:pPr>
      <w:moveFrom w:id="2355" w:author="Abhiram Arali" w:date="2024-11-13T14:45:00Z">
        <w:del w:id="2356" w:author="Abhiram Arali" w:date="2024-11-13T14:46:00Z">
          <w:r w:rsidDel="00256C2E">
            <w:delText>fwrite(&amp;p1,</w:delText>
          </w:r>
          <w:r w:rsidDel="00256C2E">
            <w:rPr>
              <w:spacing w:val="-4"/>
            </w:rPr>
            <w:delText xml:space="preserve"> </w:delText>
          </w:r>
          <w:r w:rsidDel="00256C2E">
            <w:delText>sizeof(struct</w:delText>
          </w:r>
          <w:r w:rsidDel="00256C2E">
            <w:rPr>
              <w:spacing w:val="-1"/>
            </w:rPr>
            <w:delText xml:space="preserve"> </w:delText>
          </w:r>
          <w:r w:rsidDel="00256C2E">
            <w:delText>Person),</w:delText>
          </w:r>
          <w:r w:rsidDel="00256C2E">
            <w:rPr>
              <w:spacing w:val="-2"/>
            </w:rPr>
            <w:delText xml:space="preserve"> </w:delText>
          </w:r>
          <w:r w:rsidDel="00256C2E">
            <w:delText>1,</w:delText>
          </w:r>
          <w:r w:rsidDel="00256C2E">
            <w:rPr>
              <w:spacing w:val="-1"/>
            </w:rPr>
            <w:delText xml:space="preserve"> </w:delText>
          </w:r>
          <w:r w:rsidDel="00256C2E">
            <w:rPr>
              <w:spacing w:val="-2"/>
            </w:rPr>
            <w:delText>file);</w:delText>
          </w:r>
        </w:del>
      </w:moveFrom>
    </w:p>
    <w:p w14:paraId="768F2F85" w14:textId="216E3198" w:rsidR="00721600" w:rsidDel="00256C2E" w:rsidRDefault="00721600">
      <w:pPr>
        <w:pStyle w:val="BodyText"/>
        <w:spacing w:before="88"/>
        <w:ind w:left="220"/>
        <w:rPr>
          <w:del w:id="2357" w:author="Abhiram Arali" w:date="2024-11-13T14:46:00Z"/>
        </w:rPr>
        <w:pPrChange w:id="2358" w:author="Abhiram Arali" w:date="2024-11-13T14:45:00Z">
          <w:pPr>
            <w:pStyle w:val="BodyText"/>
            <w:spacing w:before="21"/>
          </w:pPr>
        </w:pPrChange>
      </w:pPr>
    </w:p>
    <w:p w14:paraId="6E1EED6F" w14:textId="68E2EF44" w:rsidR="00721600" w:rsidDel="00256C2E" w:rsidRDefault="00721600">
      <w:pPr>
        <w:pStyle w:val="BodyText"/>
        <w:spacing w:before="88"/>
        <w:ind w:left="220"/>
        <w:rPr>
          <w:del w:id="2359" w:author="Abhiram Arali" w:date="2024-11-13T14:46:00Z"/>
        </w:rPr>
        <w:pPrChange w:id="2360" w:author="Abhiram Arali" w:date="2024-11-13T14:45:00Z">
          <w:pPr>
            <w:pStyle w:val="BodyText"/>
            <w:ind w:left="460"/>
          </w:pPr>
        </w:pPrChange>
      </w:pPr>
      <w:moveFrom w:id="2361" w:author="Abhiram Arali" w:date="2024-11-13T14:45:00Z">
        <w:del w:id="2362" w:author="Abhiram Arali" w:date="2024-11-13T14:46:00Z">
          <w:r w:rsidDel="00256C2E">
            <w:rPr>
              <w:spacing w:val="-2"/>
            </w:rPr>
            <w:delText>fclose(file);</w:delText>
          </w:r>
        </w:del>
      </w:moveFrom>
    </w:p>
    <w:p w14:paraId="3387BFB9" w14:textId="6501FA8A" w:rsidR="00721600" w:rsidDel="00256C2E" w:rsidRDefault="00721600">
      <w:pPr>
        <w:pStyle w:val="BodyText"/>
        <w:spacing w:before="88"/>
        <w:ind w:left="220"/>
        <w:rPr>
          <w:del w:id="2363" w:author="Abhiram Arali" w:date="2024-11-13T14:46:00Z"/>
        </w:rPr>
        <w:pPrChange w:id="2364" w:author="Abhiram Arali" w:date="2024-11-13T14:45:00Z">
          <w:pPr>
            <w:pStyle w:val="BodyText"/>
          </w:pPr>
        </w:pPrChange>
      </w:pPr>
    </w:p>
    <w:p w14:paraId="79D2F48B" w14:textId="17F55D1F" w:rsidR="00721600" w:rsidDel="00256C2E" w:rsidRDefault="00721600">
      <w:pPr>
        <w:pStyle w:val="BodyText"/>
        <w:spacing w:before="88"/>
        <w:ind w:left="220"/>
        <w:rPr>
          <w:del w:id="2365" w:author="Abhiram Arali" w:date="2024-11-13T14:46:00Z"/>
        </w:rPr>
        <w:pPrChange w:id="2366" w:author="Abhiram Arali" w:date="2024-11-13T14:45:00Z">
          <w:pPr>
            <w:pStyle w:val="BodyText"/>
          </w:pPr>
        </w:pPrChange>
      </w:pPr>
    </w:p>
    <w:p w14:paraId="2CFC7E9F" w14:textId="3B0231B3" w:rsidR="00721600" w:rsidDel="00256C2E" w:rsidRDefault="00721600">
      <w:pPr>
        <w:pStyle w:val="BodyText"/>
        <w:spacing w:before="88"/>
        <w:ind w:left="220"/>
        <w:rPr>
          <w:del w:id="2367" w:author="Abhiram Arali" w:date="2024-11-13T14:46:00Z"/>
        </w:rPr>
        <w:pPrChange w:id="2368" w:author="Abhiram Arali" w:date="2024-11-13T14:45:00Z">
          <w:pPr>
            <w:pStyle w:val="BodyText"/>
            <w:spacing w:before="44"/>
          </w:pPr>
        </w:pPrChange>
      </w:pPr>
    </w:p>
    <w:p w14:paraId="6D92527B" w14:textId="371DB0E4" w:rsidR="00721600" w:rsidDel="00256C2E" w:rsidRDefault="00721600">
      <w:pPr>
        <w:pStyle w:val="BodyText"/>
        <w:spacing w:before="88"/>
        <w:ind w:left="220"/>
        <w:rPr>
          <w:del w:id="2369" w:author="Abhiram Arali" w:date="2024-11-13T14:46:00Z"/>
        </w:rPr>
        <w:pPrChange w:id="2370" w:author="Abhiram Arali" w:date="2024-11-13T14:45:00Z">
          <w:pPr>
            <w:pStyle w:val="BodyText"/>
            <w:ind w:left="460"/>
          </w:pPr>
        </w:pPrChange>
      </w:pPr>
      <w:moveFrom w:id="2371" w:author="Abhiram Arali" w:date="2024-11-13T14:45:00Z">
        <w:del w:id="2372" w:author="Abhiram Arali" w:date="2024-11-13T14:46:00Z">
          <w:r w:rsidDel="00256C2E">
            <w:delText>//</w:delText>
          </w:r>
          <w:r w:rsidDel="00256C2E">
            <w:rPr>
              <w:spacing w:val="-1"/>
            </w:rPr>
            <w:delText xml:space="preserve"> </w:delText>
          </w:r>
          <w:r w:rsidDel="00256C2E">
            <w:delText>Reading</w:delText>
          </w:r>
          <w:r w:rsidDel="00256C2E">
            <w:rPr>
              <w:spacing w:val="-1"/>
            </w:rPr>
            <w:delText xml:space="preserve"> </w:delText>
          </w:r>
          <w:r w:rsidDel="00256C2E">
            <w:delText>the</w:delText>
          </w:r>
          <w:r w:rsidDel="00256C2E">
            <w:rPr>
              <w:spacing w:val="-1"/>
            </w:rPr>
            <w:delText xml:space="preserve"> </w:delText>
          </w:r>
          <w:r w:rsidDel="00256C2E">
            <w:delText>struct</w:delText>
          </w:r>
          <w:r w:rsidDel="00256C2E">
            <w:rPr>
              <w:spacing w:val="-1"/>
            </w:rPr>
            <w:delText xml:space="preserve"> </w:delText>
          </w:r>
          <w:r w:rsidDel="00256C2E">
            <w:delText>from the</w:delText>
          </w:r>
          <w:r w:rsidDel="00256C2E">
            <w:rPr>
              <w:spacing w:val="-2"/>
            </w:rPr>
            <w:delText xml:space="preserve"> </w:delText>
          </w:r>
          <w:r w:rsidDel="00256C2E">
            <w:delText xml:space="preserve">binary </w:delText>
          </w:r>
          <w:r w:rsidDel="00256C2E">
            <w:rPr>
              <w:spacing w:val="-4"/>
            </w:rPr>
            <w:delText>file</w:delText>
          </w:r>
        </w:del>
      </w:moveFrom>
    </w:p>
    <w:p w14:paraId="217325C8" w14:textId="0917E8C2" w:rsidR="00721600" w:rsidDel="00256C2E" w:rsidRDefault="00721600">
      <w:pPr>
        <w:pStyle w:val="BodyText"/>
        <w:spacing w:before="88"/>
        <w:ind w:left="220"/>
        <w:rPr>
          <w:del w:id="2373" w:author="Abhiram Arali" w:date="2024-11-13T14:46:00Z"/>
        </w:rPr>
        <w:pPrChange w:id="2374" w:author="Abhiram Arali" w:date="2024-11-13T14:45:00Z">
          <w:pPr>
            <w:pStyle w:val="BodyText"/>
            <w:spacing w:before="21"/>
          </w:pPr>
        </w:pPrChange>
      </w:pPr>
    </w:p>
    <w:p w14:paraId="597D2F1D" w14:textId="172B9DAA" w:rsidR="00721600" w:rsidDel="00256C2E" w:rsidRDefault="00721600">
      <w:pPr>
        <w:pStyle w:val="BodyText"/>
        <w:spacing w:before="88"/>
        <w:ind w:left="220"/>
        <w:rPr>
          <w:del w:id="2375" w:author="Abhiram Arali" w:date="2024-11-13T14:46:00Z"/>
        </w:rPr>
        <w:pPrChange w:id="2376" w:author="Abhiram Arali" w:date="2024-11-13T14:45:00Z">
          <w:pPr>
            <w:pStyle w:val="BodyText"/>
            <w:spacing w:before="1"/>
            <w:ind w:left="460"/>
          </w:pPr>
        </w:pPrChange>
      </w:pPr>
      <w:moveFrom w:id="2377" w:author="Abhiram Arali" w:date="2024-11-13T14:45:00Z">
        <w:del w:id="2378" w:author="Abhiram Arali" w:date="2024-11-13T14:46:00Z">
          <w:r w:rsidDel="00256C2E">
            <w:delText>file</w:delText>
          </w:r>
          <w:r w:rsidDel="00256C2E">
            <w:rPr>
              <w:spacing w:val="-1"/>
            </w:rPr>
            <w:delText xml:space="preserve"> </w:delText>
          </w:r>
          <w:r w:rsidDel="00256C2E">
            <w:delText>=</w:delText>
          </w:r>
          <w:r w:rsidDel="00256C2E">
            <w:rPr>
              <w:spacing w:val="-1"/>
            </w:rPr>
            <w:delText xml:space="preserve"> </w:delText>
          </w:r>
          <w:r w:rsidDel="00256C2E">
            <w:delText xml:space="preserve">fopen("data.bin", </w:delText>
          </w:r>
          <w:r w:rsidDel="00256C2E">
            <w:rPr>
              <w:spacing w:val="-2"/>
            </w:rPr>
            <w:delText>"rb");</w:delText>
          </w:r>
        </w:del>
      </w:moveFrom>
    </w:p>
    <w:p w14:paraId="328553FD" w14:textId="7F4C322F" w:rsidR="00721600" w:rsidDel="00256C2E" w:rsidRDefault="00721600">
      <w:pPr>
        <w:pStyle w:val="BodyText"/>
        <w:spacing w:before="88"/>
        <w:ind w:left="220"/>
        <w:rPr>
          <w:del w:id="2379" w:author="Abhiram Arali" w:date="2024-11-13T14:46:00Z"/>
        </w:rPr>
        <w:pPrChange w:id="2380" w:author="Abhiram Arali" w:date="2024-11-13T14:45:00Z">
          <w:pPr>
            <w:pStyle w:val="BodyText"/>
            <w:spacing w:before="21"/>
          </w:pPr>
        </w:pPrChange>
      </w:pPr>
    </w:p>
    <w:p w14:paraId="3FF3CC54" w14:textId="6DD44255" w:rsidR="00721600" w:rsidDel="00256C2E" w:rsidRDefault="00721600">
      <w:pPr>
        <w:pStyle w:val="BodyText"/>
        <w:spacing w:before="88"/>
        <w:ind w:left="220"/>
        <w:rPr>
          <w:del w:id="2381" w:author="Abhiram Arali" w:date="2024-11-13T14:46:00Z"/>
        </w:rPr>
        <w:pPrChange w:id="2382" w:author="Abhiram Arali" w:date="2024-11-13T14:45:00Z">
          <w:pPr>
            <w:pStyle w:val="BodyText"/>
            <w:ind w:left="460"/>
          </w:pPr>
        </w:pPrChange>
      </w:pPr>
      <w:moveFrom w:id="2383" w:author="Abhiram Arali" w:date="2024-11-13T14:45:00Z">
        <w:del w:id="2384" w:author="Abhiram Arali" w:date="2024-11-13T14:46:00Z">
          <w:r w:rsidDel="00256C2E">
            <w:delText>fread(&amp;p2,</w:delText>
          </w:r>
          <w:r w:rsidDel="00256C2E">
            <w:rPr>
              <w:spacing w:val="-2"/>
            </w:rPr>
            <w:delText xml:space="preserve"> </w:delText>
          </w:r>
          <w:r w:rsidDel="00256C2E">
            <w:delText>sizeof(struct</w:delText>
          </w:r>
          <w:r w:rsidDel="00256C2E">
            <w:rPr>
              <w:spacing w:val="-1"/>
            </w:rPr>
            <w:delText xml:space="preserve"> </w:delText>
          </w:r>
          <w:r w:rsidDel="00256C2E">
            <w:delText>Person),</w:delText>
          </w:r>
          <w:r w:rsidDel="00256C2E">
            <w:rPr>
              <w:spacing w:val="-1"/>
            </w:rPr>
            <w:delText xml:space="preserve"> </w:delText>
          </w:r>
          <w:r w:rsidDel="00256C2E">
            <w:delText>1,</w:delText>
          </w:r>
          <w:r w:rsidDel="00256C2E">
            <w:rPr>
              <w:spacing w:val="-1"/>
            </w:rPr>
            <w:delText xml:space="preserve"> </w:delText>
          </w:r>
          <w:r w:rsidDel="00256C2E">
            <w:rPr>
              <w:spacing w:val="-2"/>
            </w:rPr>
            <w:delText>file);</w:delText>
          </w:r>
        </w:del>
      </w:moveFrom>
    </w:p>
    <w:p w14:paraId="06F28DEF" w14:textId="0301984A" w:rsidR="00721600" w:rsidDel="00256C2E" w:rsidRDefault="00721600">
      <w:pPr>
        <w:pStyle w:val="BodyText"/>
        <w:spacing w:before="88"/>
        <w:ind w:left="220"/>
        <w:rPr>
          <w:del w:id="2385" w:author="Abhiram Arali" w:date="2024-11-13T14:46:00Z"/>
        </w:rPr>
        <w:pPrChange w:id="2386" w:author="Abhiram Arali" w:date="2024-11-13T14:45:00Z">
          <w:pPr>
            <w:pStyle w:val="BodyText"/>
            <w:spacing w:before="24"/>
          </w:pPr>
        </w:pPrChange>
      </w:pPr>
    </w:p>
    <w:p w14:paraId="223BAE04" w14:textId="6CF6CC4D" w:rsidR="00721600" w:rsidDel="00256C2E" w:rsidRDefault="00721600">
      <w:pPr>
        <w:pStyle w:val="BodyText"/>
        <w:spacing w:before="88"/>
        <w:ind w:left="220"/>
        <w:rPr>
          <w:del w:id="2387" w:author="Abhiram Arali" w:date="2024-11-13T14:46:00Z"/>
        </w:rPr>
        <w:pPrChange w:id="2388" w:author="Abhiram Arali" w:date="2024-11-13T14:45:00Z">
          <w:pPr>
            <w:pStyle w:val="BodyText"/>
            <w:ind w:left="460"/>
          </w:pPr>
        </w:pPrChange>
      </w:pPr>
      <w:moveFrom w:id="2389" w:author="Abhiram Arali" w:date="2024-11-13T14:45:00Z">
        <w:del w:id="2390" w:author="Abhiram Arali" w:date="2024-11-13T14:46:00Z">
          <w:r w:rsidDel="00256C2E">
            <w:rPr>
              <w:spacing w:val="-2"/>
            </w:rPr>
            <w:delText>fclose(file);</w:delText>
          </w:r>
        </w:del>
      </w:moveFrom>
    </w:p>
    <w:p w14:paraId="668F9F06" w14:textId="53088A9A" w:rsidR="00721600" w:rsidDel="00256C2E" w:rsidRDefault="00721600">
      <w:pPr>
        <w:pStyle w:val="BodyText"/>
        <w:spacing w:before="88"/>
        <w:ind w:left="220"/>
        <w:rPr>
          <w:del w:id="2391" w:author="Abhiram Arali" w:date="2024-11-13T14:46:00Z"/>
        </w:rPr>
        <w:pPrChange w:id="2392" w:author="Abhiram Arali" w:date="2024-11-13T14:45:00Z">
          <w:pPr>
            <w:pStyle w:val="BodyText"/>
            <w:spacing w:before="22"/>
          </w:pPr>
        </w:pPrChange>
      </w:pPr>
    </w:p>
    <w:p w14:paraId="2ED4A5A3" w14:textId="4750DBE1" w:rsidR="00721600" w:rsidDel="00256C2E" w:rsidRDefault="00721600">
      <w:pPr>
        <w:pStyle w:val="BodyText"/>
        <w:spacing w:before="88"/>
        <w:ind w:left="220"/>
        <w:rPr>
          <w:del w:id="2393" w:author="Abhiram Arali" w:date="2024-11-13T14:46:00Z"/>
        </w:rPr>
        <w:pPrChange w:id="2394" w:author="Abhiram Arali" w:date="2024-11-13T14:45:00Z">
          <w:pPr>
            <w:pStyle w:val="BodyText"/>
            <w:ind w:left="460"/>
          </w:pPr>
        </w:pPrChange>
      </w:pPr>
      <w:moveFrom w:id="2395" w:author="Abhiram Arali" w:date="2024-11-13T14:45:00Z">
        <w:del w:id="2396" w:author="Abhiram Arali" w:date="2024-11-13T14:46:00Z">
          <w:r w:rsidDel="00256C2E">
            <w:delText>//</w:delText>
          </w:r>
          <w:r w:rsidDel="00256C2E">
            <w:rPr>
              <w:spacing w:val="-3"/>
            </w:rPr>
            <w:delText xml:space="preserve"> </w:delText>
          </w:r>
          <w:r w:rsidDel="00256C2E">
            <w:delText>Displaying</w:delText>
          </w:r>
          <w:r w:rsidDel="00256C2E">
            <w:rPr>
              <w:spacing w:val="-1"/>
            </w:rPr>
            <w:delText xml:space="preserve"> </w:delText>
          </w:r>
          <w:r w:rsidDel="00256C2E">
            <w:delText>the</w:delText>
          </w:r>
          <w:r w:rsidDel="00256C2E">
            <w:rPr>
              <w:spacing w:val="-2"/>
            </w:rPr>
            <w:delText xml:space="preserve"> </w:delText>
          </w:r>
          <w:r w:rsidDel="00256C2E">
            <w:delText>read</w:delText>
          </w:r>
          <w:r w:rsidDel="00256C2E">
            <w:rPr>
              <w:spacing w:val="1"/>
            </w:rPr>
            <w:delText xml:space="preserve"> </w:delText>
          </w:r>
          <w:r w:rsidDel="00256C2E">
            <w:rPr>
              <w:spacing w:val="-4"/>
            </w:rPr>
            <w:delText>data</w:delText>
          </w:r>
        </w:del>
      </w:moveFrom>
    </w:p>
    <w:p w14:paraId="2EE32CBE" w14:textId="04101604" w:rsidR="00721600" w:rsidDel="00256C2E" w:rsidRDefault="00721600">
      <w:pPr>
        <w:pStyle w:val="BodyText"/>
        <w:spacing w:before="88"/>
        <w:ind w:left="220"/>
        <w:rPr>
          <w:del w:id="2397" w:author="Abhiram Arali" w:date="2024-11-13T14:46:00Z"/>
        </w:rPr>
        <w:pPrChange w:id="2398" w:author="Abhiram Arali" w:date="2024-11-13T14:45:00Z">
          <w:pPr>
            <w:pStyle w:val="BodyText"/>
            <w:spacing w:before="21"/>
          </w:pPr>
        </w:pPrChange>
      </w:pPr>
    </w:p>
    <w:p w14:paraId="5C383649" w14:textId="73849EC1" w:rsidR="00721600" w:rsidDel="00256C2E" w:rsidRDefault="00721600">
      <w:pPr>
        <w:pStyle w:val="BodyText"/>
        <w:spacing w:before="88"/>
        <w:ind w:left="220"/>
        <w:rPr>
          <w:del w:id="2399" w:author="Abhiram Arali" w:date="2024-11-13T14:46:00Z"/>
        </w:rPr>
        <w:pPrChange w:id="2400" w:author="Abhiram Arali" w:date="2024-11-13T14:45:00Z">
          <w:pPr>
            <w:pStyle w:val="BodyText"/>
            <w:spacing w:before="1"/>
            <w:ind w:left="460"/>
          </w:pPr>
        </w:pPrChange>
      </w:pPr>
      <w:moveFrom w:id="2401" w:author="Abhiram Arali" w:date="2024-11-13T14:45:00Z">
        <w:del w:id="2402" w:author="Abhiram Arali" w:date="2024-11-13T14:46:00Z">
          <w:r w:rsidDel="00256C2E">
            <w:delText>printf("Name:</w:delText>
          </w:r>
          <w:r w:rsidDel="00256C2E">
            <w:rPr>
              <w:spacing w:val="-1"/>
            </w:rPr>
            <w:delText xml:space="preserve"> </w:delText>
          </w:r>
          <w:r w:rsidDel="00256C2E">
            <w:delText>%s,</w:delText>
          </w:r>
          <w:r w:rsidDel="00256C2E">
            <w:rPr>
              <w:spacing w:val="-1"/>
            </w:rPr>
            <w:delText xml:space="preserve"> </w:delText>
          </w:r>
          <w:r w:rsidDel="00256C2E">
            <w:delText>Age:</w:delText>
          </w:r>
          <w:r w:rsidDel="00256C2E">
            <w:rPr>
              <w:spacing w:val="-1"/>
            </w:rPr>
            <w:delText xml:space="preserve"> </w:delText>
          </w:r>
          <w:r w:rsidDel="00256C2E">
            <w:delText>%d\n",</w:delText>
          </w:r>
          <w:r w:rsidDel="00256C2E">
            <w:rPr>
              <w:spacing w:val="-1"/>
            </w:rPr>
            <w:delText xml:space="preserve"> </w:delText>
          </w:r>
          <w:r w:rsidDel="00256C2E">
            <w:delText>p2.name,</w:delText>
          </w:r>
          <w:r w:rsidDel="00256C2E">
            <w:rPr>
              <w:spacing w:val="-1"/>
            </w:rPr>
            <w:delText xml:space="preserve"> </w:delText>
          </w:r>
          <w:r w:rsidDel="00256C2E">
            <w:delText>p2.age);</w:delText>
          </w:r>
          <w:r w:rsidDel="00256C2E">
            <w:rPr>
              <w:spacing w:val="-1"/>
            </w:rPr>
            <w:delText xml:space="preserve"> </w:delText>
          </w:r>
          <w:r w:rsidDel="00256C2E">
            <w:delText>//</w:delText>
          </w:r>
          <w:r w:rsidDel="00256C2E">
            <w:rPr>
              <w:spacing w:val="-1"/>
            </w:rPr>
            <w:delText xml:space="preserve"> </w:delText>
          </w:r>
          <w:r w:rsidDel="00256C2E">
            <w:delText>Output:</w:delText>
          </w:r>
          <w:r w:rsidDel="00256C2E">
            <w:rPr>
              <w:spacing w:val="-1"/>
            </w:rPr>
            <w:delText xml:space="preserve"> </w:delText>
          </w:r>
          <w:r w:rsidDel="00256C2E">
            <w:delText>Name:</w:delText>
          </w:r>
          <w:r w:rsidDel="00256C2E">
            <w:rPr>
              <w:spacing w:val="-1"/>
            </w:rPr>
            <w:delText xml:space="preserve"> </w:delText>
          </w:r>
          <w:r w:rsidDel="00256C2E">
            <w:delText>Alice,</w:delText>
          </w:r>
          <w:r w:rsidDel="00256C2E">
            <w:rPr>
              <w:spacing w:val="-1"/>
            </w:rPr>
            <w:delText xml:space="preserve"> </w:delText>
          </w:r>
          <w:r w:rsidDel="00256C2E">
            <w:delText>Age:</w:delText>
          </w:r>
          <w:r w:rsidDel="00256C2E">
            <w:rPr>
              <w:spacing w:val="-1"/>
            </w:rPr>
            <w:delText xml:space="preserve"> </w:delText>
          </w:r>
          <w:r w:rsidDel="00256C2E">
            <w:rPr>
              <w:spacing w:val="-5"/>
            </w:rPr>
            <w:delText>25</w:delText>
          </w:r>
        </w:del>
      </w:moveFrom>
    </w:p>
    <w:p w14:paraId="73877060" w14:textId="41CB3757" w:rsidR="00721600" w:rsidDel="00256C2E" w:rsidRDefault="00721600">
      <w:pPr>
        <w:pStyle w:val="BodyText"/>
        <w:spacing w:before="88"/>
        <w:ind w:left="220"/>
        <w:rPr>
          <w:del w:id="2403" w:author="Abhiram Arali" w:date="2024-11-13T14:46:00Z"/>
        </w:rPr>
        <w:pPrChange w:id="2404" w:author="Abhiram Arali" w:date="2024-11-13T14:45:00Z">
          <w:pPr>
            <w:pStyle w:val="BodyText"/>
            <w:spacing w:before="22"/>
          </w:pPr>
        </w:pPrChange>
      </w:pPr>
    </w:p>
    <w:p w14:paraId="2DEEF542" w14:textId="612E8D30" w:rsidR="00721600" w:rsidDel="00256C2E" w:rsidRDefault="00721600">
      <w:pPr>
        <w:pStyle w:val="BodyText"/>
        <w:spacing w:before="88"/>
        <w:ind w:left="220"/>
        <w:rPr>
          <w:del w:id="2405" w:author="Abhiram Arali" w:date="2024-11-13T14:46:00Z"/>
        </w:rPr>
        <w:pPrChange w:id="2406" w:author="Abhiram Arali" w:date="2024-11-13T14:45:00Z">
          <w:pPr>
            <w:pStyle w:val="BodyText"/>
            <w:ind w:left="460"/>
          </w:pPr>
        </w:pPrChange>
      </w:pPr>
      <w:moveFrom w:id="2407" w:author="Abhiram Arali" w:date="2024-11-13T14:45:00Z">
        <w:del w:id="2408" w:author="Abhiram Arali" w:date="2024-11-13T14:46:00Z">
          <w:r w:rsidDel="00256C2E">
            <w:delText>return</w:delText>
          </w:r>
          <w:r w:rsidDel="00256C2E">
            <w:rPr>
              <w:spacing w:val="-2"/>
            </w:rPr>
            <w:delText xml:space="preserve"> </w:delText>
          </w:r>
          <w:r w:rsidDel="00256C2E">
            <w:rPr>
              <w:spacing w:val="-5"/>
            </w:rPr>
            <w:delText>0;</w:delText>
          </w:r>
        </w:del>
      </w:moveFrom>
    </w:p>
    <w:p w14:paraId="4343AB7C" w14:textId="51EB670B" w:rsidR="00721600" w:rsidDel="00256C2E" w:rsidRDefault="00721600">
      <w:pPr>
        <w:pStyle w:val="BodyText"/>
        <w:spacing w:before="88"/>
        <w:ind w:left="220"/>
        <w:rPr>
          <w:del w:id="2409" w:author="Abhiram Arali" w:date="2024-11-13T14:46:00Z"/>
        </w:rPr>
        <w:pPrChange w:id="2410" w:author="Abhiram Arali" w:date="2024-11-13T14:45:00Z">
          <w:pPr>
            <w:pStyle w:val="BodyText"/>
            <w:spacing w:before="21"/>
          </w:pPr>
        </w:pPrChange>
      </w:pPr>
    </w:p>
    <w:p w14:paraId="16168AF7" w14:textId="3B38338E" w:rsidR="00721600" w:rsidDel="00256C2E" w:rsidRDefault="00721600">
      <w:pPr>
        <w:pStyle w:val="BodyText"/>
        <w:spacing w:before="88"/>
        <w:rPr>
          <w:del w:id="2411" w:author="Abhiram Arali" w:date="2024-11-13T14:46:00Z"/>
        </w:rPr>
        <w:pPrChange w:id="2412" w:author="Abhiram Arali" w:date="2024-11-13T14:45:00Z">
          <w:pPr>
            <w:ind w:left="220"/>
          </w:pPr>
        </w:pPrChange>
      </w:pPr>
      <w:moveFrom w:id="2413" w:author="Abhiram Arali" w:date="2024-11-13T14:45:00Z">
        <w:del w:id="2414" w:author="Abhiram Arali" w:date="2024-11-13T14:46:00Z">
          <w:r w:rsidDel="00256C2E">
            <w:rPr>
              <w:spacing w:val="-10"/>
            </w:rPr>
            <w:delText>}</w:delText>
          </w:r>
        </w:del>
      </w:moveFrom>
      <w:moveFromRangeEnd w:id="2296"/>
    </w:p>
    <w:p w14:paraId="79DDF42D" w14:textId="0CDD1234" w:rsidR="00721600" w:rsidDel="00773E27" w:rsidRDefault="00721600" w:rsidP="00721600">
      <w:pPr>
        <w:rPr>
          <w:del w:id="2415" w:author="Abhiram Arali" w:date="2024-11-13T14:45:00Z"/>
          <w:sz w:val="24"/>
        </w:rPr>
      </w:pPr>
    </w:p>
    <w:p w14:paraId="52ED695E" w14:textId="761E97A3" w:rsidR="00721600" w:rsidRPr="00A87255" w:rsidDel="00256C2E" w:rsidRDefault="00721600">
      <w:pPr>
        <w:pStyle w:val="NormalBPBHEB"/>
        <w:rPr>
          <w:del w:id="2416" w:author="Abhiram Arali" w:date="2024-11-13T14:46:00Z"/>
        </w:rPr>
        <w:pPrChange w:id="2417" w:author="Abhiram Arali" w:date="2024-11-13T14:45:00Z">
          <w:pPr/>
        </w:pPrChange>
      </w:pPr>
    </w:p>
    <w:p w14:paraId="78F0211F" w14:textId="70347480" w:rsidR="00721600" w:rsidDel="00256C2E" w:rsidRDefault="00721600">
      <w:pPr>
        <w:pStyle w:val="Heading1BPBHEB"/>
        <w:rPr>
          <w:del w:id="2418" w:author="Abhiram Arali" w:date="2024-11-13T14:42:00Z"/>
          <w:sz w:val="24"/>
        </w:rPr>
      </w:pPr>
    </w:p>
    <w:p w14:paraId="02F59BF4" w14:textId="77777777" w:rsidR="00256C2E" w:rsidRPr="00A87255" w:rsidRDefault="00256C2E">
      <w:pPr>
        <w:pStyle w:val="NormalBPBHEB"/>
        <w:rPr>
          <w:ins w:id="2419" w:author="Abhiram Arali" w:date="2024-11-13T14:46:00Z"/>
        </w:rPr>
        <w:pPrChange w:id="2420" w:author="Abhiram Arali" w:date="2024-11-13T14:46:00Z">
          <w:pPr/>
        </w:pPrChange>
      </w:pPr>
    </w:p>
    <w:p w14:paraId="2F33AAA2" w14:textId="27664691" w:rsidR="00721600" w:rsidRPr="00A87255" w:rsidDel="007D7525" w:rsidRDefault="00721600" w:rsidP="00721600">
      <w:pPr>
        <w:rPr>
          <w:del w:id="2421" w:author="Abhiram Arali" w:date="2024-11-13T14:42:00Z"/>
          <w:sz w:val="24"/>
        </w:rPr>
      </w:pPr>
    </w:p>
    <w:p w14:paraId="6C25D2CE" w14:textId="3C33F738" w:rsidR="00721600" w:rsidRPr="00A87255" w:rsidDel="007D7525" w:rsidRDefault="00721600" w:rsidP="00721600">
      <w:pPr>
        <w:rPr>
          <w:del w:id="2422" w:author="Abhiram Arali" w:date="2024-11-13T14:42:00Z"/>
          <w:sz w:val="24"/>
        </w:rPr>
      </w:pPr>
    </w:p>
    <w:p w14:paraId="02150D65" w14:textId="4236B855" w:rsidR="00721600" w:rsidRPr="00A87255" w:rsidRDefault="00721600">
      <w:pPr>
        <w:pStyle w:val="Heading1BPBHEB"/>
        <w:pPrChange w:id="2423" w:author="Abhiram Arali" w:date="2024-11-13T12:15:00Z">
          <w:pPr>
            <w:tabs>
              <w:tab w:val="left" w:pos="2710"/>
            </w:tabs>
            <w:jc w:val="center"/>
          </w:pPr>
        </w:pPrChange>
      </w:pPr>
      <w:del w:id="2424" w:author="Abhiram Arali" w:date="2024-11-13T12:15:00Z">
        <w:r w:rsidRPr="00A87255" w:rsidDel="003B409D">
          <w:delText>Summary</w:delText>
        </w:r>
      </w:del>
      <w:ins w:id="2425" w:author="Abhiram Arali" w:date="2024-11-13T12:15:00Z">
        <w:r w:rsidR="003B409D">
          <w:t>Conclusion</w:t>
        </w:r>
      </w:ins>
    </w:p>
    <w:p w14:paraId="7CAF8606" w14:textId="1D5010B7" w:rsidR="00721600" w:rsidDel="007A19AC" w:rsidRDefault="00721600" w:rsidP="00721600">
      <w:pPr>
        <w:tabs>
          <w:tab w:val="left" w:pos="2710"/>
        </w:tabs>
        <w:jc w:val="center"/>
        <w:rPr>
          <w:del w:id="2426" w:author="Abhiram Arali" w:date="2024-11-13T12:15:00Z"/>
          <w:b/>
          <w:sz w:val="24"/>
        </w:rPr>
      </w:pPr>
    </w:p>
    <w:p w14:paraId="6EE0C66C" w14:textId="111D6A4E" w:rsidR="003F6148" w:rsidRDefault="00721600" w:rsidP="003F6148">
      <w:pPr>
        <w:pStyle w:val="NormalBPBHEB"/>
        <w:rPr>
          <w:ins w:id="2427" w:author="Hii" w:date="2024-11-18T16:26:00Z"/>
        </w:rPr>
      </w:pPr>
      <w:r w:rsidRPr="00A87255">
        <w:t>In C programming, operators are crucial for performing calculations and controlling logic. Arithmetic operators (+, -, *, /, %) handle basic math operations, while relational operators (==</w:t>
      </w:r>
      <w:proofErr w:type="gramStart"/>
      <w:r w:rsidRPr="00A87255">
        <w:t>, !</w:t>
      </w:r>
      <w:proofErr w:type="gramEnd"/>
      <w:r w:rsidRPr="00A87255">
        <w:t>=, &lt;, &gt;, &lt;=, &gt;=) compare values. Logical operators (&amp;&amp;, ||</w:t>
      </w:r>
      <w:proofErr w:type="gramStart"/>
      <w:r w:rsidRPr="00A87255">
        <w:t>, !</w:t>
      </w:r>
      <w:proofErr w:type="gramEnd"/>
      <w:r w:rsidRPr="00A87255">
        <w:t xml:space="preserve">) combine Boolean expressions, and bitwise operators (&amp;, |, ^, ~, &lt;&lt;, &gt;&gt;) work directly on binary data. Unary operators (like ++, --, -, +) affect a single operand, and assignment operators (=, +=, -=, etc.) assign or modify variable values. Conditional (ternary) operators (? :) allow quick decision-making. Operator precedence and associativity rules govern the order in which expressions are evaluated, ensuring consistent results. For input and output, unformatted I/O functions like </w:t>
      </w:r>
      <w:proofErr w:type="spellStart"/>
      <w:proofErr w:type="gramStart"/>
      <w:r w:rsidRPr="00A87255">
        <w:t>getchar</w:t>
      </w:r>
      <w:proofErr w:type="spellEnd"/>
      <w:r w:rsidRPr="00A87255">
        <w:t>(</w:t>
      </w:r>
      <w:proofErr w:type="gramEnd"/>
      <w:r w:rsidRPr="00A87255">
        <w:t xml:space="preserve">) and </w:t>
      </w:r>
      <w:proofErr w:type="spellStart"/>
      <w:r w:rsidRPr="00A87255">
        <w:t>putchar</w:t>
      </w:r>
      <w:proofErr w:type="spellEnd"/>
      <w:r w:rsidRPr="00A87255">
        <w:t xml:space="preserve">() deal with single characters, while formatted functions like </w:t>
      </w:r>
      <w:proofErr w:type="spellStart"/>
      <w:r w:rsidRPr="00A87255">
        <w:t>printf</w:t>
      </w:r>
      <w:proofErr w:type="spellEnd"/>
      <w:r w:rsidRPr="00A87255">
        <w:t xml:space="preserve">() and </w:t>
      </w:r>
      <w:proofErr w:type="spellStart"/>
      <w:r w:rsidRPr="00A87255">
        <w:t>scanf</w:t>
      </w:r>
      <w:proofErr w:type="spellEnd"/>
      <w:r w:rsidRPr="00A87255">
        <w:t xml:space="preserve">() handle structured data, making data input and output efficient and </w:t>
      </w:r>
      <w:commentRangeStart w:id="2428"/>
      <w:r w:rsidRPr="00A87255">
        <w:t>precise</w:t>
      </w:r>
      <w:commentRangeEnd w:id="2428"/>
      <w:r w:rsidR="00277E28">
        <w:rPr>
          <w:rStyle w:val="CommentReference"/>
          <w:rFonts w:asciiTheme="minorHAnsi" w:eastAsiaTheme="minorHAnsi" w:hAnsiTheme="minorHAnsi" w:cstheme="minorBidi"/>
        </w:rPr>
        <w:commentReference w:id="2428"/>
      </w:r>
      <w:r w:rsidRPr="00A87255">
        <w:t>.</w:t>
      </w:r>
      <w:ins w:id="2429" w:author="Hii" w:date="2024-11-18T16:26:00Z">
        <w:r w:rsidR="003F6148" w:rsidRPr="003F6148">
          <w:t xml:space="preserve"> </w:t>
        </w:r>
        <w:r w:rsidR="003F6148">
          <w:t xml:space="preserve">The next chapter will focus on control flow structures in C programming, which are essential for directing the execution of a program based on certain conditions. It will cover </w:t>
        </w:r>
        <w:proofErr w:type="gramStart"/>
        <w:r w:rsidR="003F6148">
          <w:t>the if</w:t>
        </w:r>
        <w:proofErr w:type="gramEnd"/>
        <w:r w:rsidR="003F6148">
          <w:t xml:space="preserve"> statement for conditional branching, allowing decisions to be made within the program. The chapter will also introduce the switch statement, which provides a more efficient way to handle multiple conditions. Repetition constructs like loops, including for, while, and do-while, will be discussed, enabling the repetition of code blocks. The break and continue statements, used to control the flow of loops, will be explained. Finally, the chapter will touch on the </w:t>
        </w:r>
        <w:proofErr w:type="spellStart"/>
        <w:r w:rsidR="003F6148">
          <w:t>goto</w:t>
        </w:r>
        <w:proofErr w:type="spellEnd"/>
        <w:r w:rsidR="003F6148">
          <w:t xml:space="preserve"> statement, which allows for an unconditional jump within the </w:t>
        </w:r>
        <w:r w:rsidR="003F6148">
          <w:lastRenderedPageBreak/>
          <w:t>program. These control structures provide flexibility and enable complex logic to be implemented in C programs.</w:t>
        </w:r>
      </w:ins>
    </w:p>
    <w:p w14:paraId="40291E6A" w14:textId="77777777" w:rsidR="003F6148" w:rsidRDefault="003F6148" w:rsidP="003F6148">
      <w:pPr>
        <w:pStyle w:val="NormalBPBHEB"/>
        <w:rPr>
          <w:ins w:id="2430" w:author="Hii" w:date="2024-11-18T16:26:00Z"/>
        </w:rPr>
      </w:pPr>
    </w:p>
    <w:p w14:paraId="74B58612" w14:textId="3083E9C9" w:rsidR="00721600" w:rsidDel="003F6148" w:rsidRDefault="00721600">
      <w:pPr>
        <w:pStyle w:val="NormalBPBHEB"/>
        <w:rPr>
          <w:del w:id="2431" w:author="Hii" w:date="2024-11-18T16:26:00Z"/>
        </w:rPr>
        <w:pPrChange w:id="2432" w:author="Abhiram Arali" w:date="2024-11-13T12:15:00Z">
          <w:pPr>
            <w:tabs>
              <w:tab w:val="left" w:pos="2710"/>
            </w:tabs>
            <w:spacing w:line="360" w:lineRule="auto"/>
            <w:jc w:val="both"/>
          </w:pPr>
        </w:pPrChange>
      </w:pPr>
      <w:bookmarkStart w:id="2433" w:name="_GoBack"/>
      <w:bookmarkEnd w:id="2433"/>
    </w:p>
    <w:p w14:paraId="72E554E6" w14:textId="0FDD6B1D" w:rsidR="00721600" w:rsidDel="00903EC2" w:rsidRDefault="00721600">
      <w:pPr>
        <w:pStyle w:val="NormalBPBHEB"/>
        <w:rPr>
          <w:del w:id="2434" w:author="Abhiram Arali" w:date="2024-11-13T12:15:00Z"/>
        </w:rPr>
        <w:pPrChange w:id="2435" w:author="Abhiram Arali" w:date="2024-11-13T12:15:00Z">
          <w:pPr>
            <w:tabs>
              <w:tab w:val="left" w:pos="2710"/>
            </w:tabs>
            <w:jc w:val="both"/>
          </w:pPr>
        </w:pPrChange>
      </w:pPr>
    </w:p>
    <w:p w14:paraId="62F6FF34" w14:textId="3C62E757" w:rsidR="00721600" w:rsidDel="00903EC2" w:rsidRDefault="00721600">
      <w:pPr>
        <w:pStyle w:val="NormalBPBHEB"/>
        <w:rPr>
          <w:del w:id="2436" w:author="Abhiram Arali" w:date="2024-11-13T12:15:00Z"/>
        </w:rPr>
        <w:pPrChange w:id="2437" w:author="Abhiram Arali" w:date="2024-11-13T12:15:00Z">
          <w:pPr>
            <w:tabs>
              <w:tab w:val="left" w:pos="2710"/>
            </w:tabs>
            <w:jc w:val="both"/>
          </w:pPr>
        </w:pPrChange>
      </w:pPr>
    </w:p>
    <w:p w14:paraId="38A94D46" w14:textId="3951CA19" w:rsidR="00721600" w:rsidDel="00903EC2" w:rsidRDefault="00721600">
      <w:pPr>
        <w:pStyle w:val="NormalBPBHEB"/>
        <w:rPr>
          <w:del w:id="2438" w:author="Abhiram Arali" w:date="2024-11-13T12:15:00Z"/>
        </w:rPr>
        <w:pPrChange w:id="2439" w:author="Abhiram Arali" w:date="2024-11-13T12:15:00Z">
          <w:pPr>
            <w:tabs>
              <w:tab w:val="left" w:pos="2710"/>
            </w:tabs>
            <w:jc w:val="both"/>
          </w:pPr>
        </w:pPrChange>
      </w:pPr>
    </w:p>
    <w:p w14:paraId="52065909" w14:textId="11C30497" w:rsidR="00721600" w:rsidDel="00903EC2" w:rsidRDefault="00721600">
      <w:pPr>
        <w:pStyle w:val="NormalBPBHEB"/>
        <w:rPr>
          <w:del w:id="2440" w:author="Abhiram Arali" w:date="2024-11-13T12:15:00Z"/>
        </w:rPr>
        <w:pPrChange w:id="2441" w:author="Abhiram Arali" w:date="2024-11-13T12:15:00Z">
          <w:pPr>
            <w:tabs>
              <w:tab w:val="left" w:pos="2710"/>
            </w:tabs>
            <w:jc w:val="both"/>
          </w:pPr>
        </w:pPrChange>
      </w:pPr>
    </w:p>
    <w:p w14:paraId="5892899B" w14:textId="0193D0BA" w:rsidR="00721600" w:rsidDel="00903EC2" w:rsidRDefault="00721600">
      <w:pPr>
        <w:pStyle w:val="NormalBPBHEB"/>
        <w:rPr>
          <w:del w:id="2442" w:author="Abhiram Arali" w:date="2024-11-13T12:15:00Z"/>
        </w:rPr>
        <w:pPrChange w:id="2443" w:author="Abhiram Arali" w:date="2024-11-13T12:15:00Z">
          <w:pPr>
            <w:tabs>
              <w:tab w:val="left" w:pos="2710"/>
            </w:tabs>
            <w:jc w:val="both"/>
          </w:pPr>
        </w:pPrChange>
      </w:pPr>
    </w:p>
    <w:p w14:paraId="08B5E943" w14:textId="1EBB2812" w:rsidR="00721600" w:rsidDel="00903EC2" w:rsidRDefault="00721600">
      <w:pPr>
        <w:pStyle w:val="NormalBPBHEB"/>
        <w:rPr>
          <w:del w:id="2444" w:author="Abhiram Arali" w:date="2024-11-13T12:15:00Z"/>
        </w:rPr>
        <w:pPrChange w:id="2445" w:author="Abhiram Arali" w:date="2024-11-13T12:15:00Z">
          <w:pPr>
            <w:tabs>
              <w:tab w:val="left" w:pos="2710"/>
            </w:tabs>
            <w:jc w:val="both"/>
          </w:pPr>
        </w:pPrChange>
      </w:pPr>
    </w:p>
    <w:p w14:paraId="45C25CAC" w14:textId="0CFCEC5F" w:rsidR="00721600" w:rsidDel="00903EC2" w:rsidRDefault="00721600">
      <w:pPr>
        <w:pStyle w:val="NormalBPBHEB"/>
        <w:rPr>
          <w:del w:id="2446" w:author="Abhiram Arali" w:date="2024-11-13T12:15:00Z"/>
        </w:rPr>
        <w:pPrChange w:id="2447" w:author="Abhiram Arali" w:date="2024-11-13T12:15:00Z">
          <w:pPr>
            <w:tabs>
              <w:tab w:val="left" w:pos="2710"/>
            </w:tabs>
            <w:jc w:val="both"/>
          </w:pPr>
        </w:pPrChange>
      </w:pPr>
    </w:p>
    <w:p w14:paraId="4C6A0834" w14:textId="5E04AF78" w:rsidR="00721600" w:rsidDel="00903EC2" w:rsidRDefault="00721600">
      <w:pPr>
        <w:pStyle w:val="NormalBPBHEB"/>
        <w:rPr>
          <w:del w:id="2448" w:author="Abhiram Arali" w:date="2024-11-13T12:15:00Z"/>
        </w:rPr>
        <w:pPrChange w:id="2449" w:author="Abhiram Arali" w:date="2024-11-13T12:15:00Z">
          <w:pPr>
            <w:tabs>
              <w:tab w:val="left" w:pos="2710"/>
            </w:tabs>
            <w:jc w:val="both"/>
          </w:pPr>
        </w:pPrChange>
      </w:pPr>
    </w:p>
    <w:p w14:paraId="1AC984F1" w14:textId="74CC8491" w:rsidR="00721600" w:rsidDel="00903EC2" w:rsidRDefault="00721600">
      <w:pPr>
        <w:pStyle w:val="NormalBPBHEB"/>
        <w:rPr>
          <w:del w:id="2450" w:author="Abhiram Arali" w:date="2024-11-13T12:15:00Z"/>
        </w:rPr>
        <w:pPrChange w:id="2451" w:author="Abhiram Arali" w:date="2024-11-13T12:15:00Z">
          <w:pPr>
            <w:tabs>
              <w:tab w:val="left" w:pos="2710"/>
            </w:tabs>
            <w:jc w:val="both"/>
          </w:pPr>
        </w:pPrChange>
      </w:pPr>
    </w:p>
    <w:p w14:paraId="3FFDC10E" w14:textId="65069B78" w:rsidR="00721600" w:rsidDel="00903EC2" w:rsidRDefault="00721600">
      <w:pPr>
        <w:pStyle w:val="NormalBPBHEB"/>
        <w:rPr>
          <w:del w:id="2452" w:author="Abhiram Arali" w:date="2024-11-13T12:15:00Z"/>
        </w:rPr>
        <w:pPrChange w:id="2453" w:author="Abhiram Arali" w:date="2024-11-13T12:15:00Z">
          <w:pPr>
            <w:tabs>
              <w:tab w:val="left" w:pos="2710"/>
            </w:tabs>
            <w:jc w:val="both"/>
          </w:pPr>
        </w:pPrChange>
      </w:pPr>
    </w:p>
    <w:p w14:paraId="04E41613" w14:textId="498740E8" w:rsidR="00721600" w:rsidDel="00903EC2" w:rsidRDefault="00721600">
      <w:pPr>
        <w:pStyle w:val="NormalBPBHEB"/>
        <w:rPr>
          <w:del w:id="2454" w:author="Abhiram Arali" w:date="2024-11-13T12:15:00Z"/>
        </w:rPr>
        <w:pPrChange w:id="2455" w:author="Abhiram Arali" w:date="2024-11-13T12:15:00Z">
          <w:pPr>
            <w:tabs>
              <w:tab w:val="left" w:pos="2710"/>
            </w:tabs>
            <w:jc w:val="both"/>
          </w:pPr>
        </w:pPrChange>
      </w:pPr>
    </w:p>
    <w:p w14:paraId="3D2F7E2A" w14:textId="64D1D6DA" w:rsidR="00721600" w:rsidDel="00903EC2" w:rsidRDefault="00721600">
      <w:pPr>
        <w:pStyle w:val="NormalBPBHEB"/>
        <w:rPr>
          <w:del w:id="2456" w:author="Abhiram Arali" w:date="2024-11-13T12:15:00Z"/>
        </w:rPr>
        <w:pPrChange w:id="2457" w:author="Abhiram Arali" w:date="2024-11-13T12:15:00Z">
          <w:pPr>
            <w:tabs>
              <w:tab w:val="left" w:pos="2710"/>
            </w:tabs>
            <w:jc w:val="both"/>
          </w:pPr>
        </w:pPrChange>
      </w:pPr>
    </w:p>
    <w:p w14:paraId="6207F1FD" w14:textId="612C497A" w:rsidR="00721600" w:rsidDel="00903EC2" w:rsidRDefault="00721600">
      <w:pPr>
        <w:pStyle w:val="NormalBPBHEB"/>
        <w:rPr>
          <w:del w:id="2458" w:author="Abhiram Arali" w:date="2024-11-13T12:15:00Z"/>
        </w:rPr>
        <w:pPrChange w:id="2459" w:author="Abhiram Arali" w:date="2024-11-13T12:15:00Z">
          <w:pPr>
            <w:tabs>
              <w:tab w:val="left" w:pos="2710"/>
            </w:tabs>
            <w:jc w:val="both"/>
          </w:pPr>
        </w:pPrChange>
      </w:pPr>
    </w:p>
    <w:p w14:paraId="65DB63DB" w14:textId="7B0BB6D1" w:rsidR="00721600" w:rsidDel="00903EC2" w:rsidRDefault="00721600">
      <w:pPr>
        <w:pStyle w:val="NormalBPBHEB"/>
        <w:rPr>
          <w:del w:id="2460" w:author="Abhiram Arali" w:date="2024-11-13T12:15:00Z"/>
        </w:rPr>
        <w:pPrChange w:id="2461" w:author="Abhiram Arali" w:date="2024-11-13T12:15:00Z">
          <w:pPr>
            <w:tabs>
              <w:tab w:val="left" w:pos="2710"/>
            </w:tabs>
            <w:jc w:val="both"/>
          </w:pPr>
        </w:pPrChange>
      </w:pPr>
    </w:p>
    <w:p w14:paraId="2C92A672" w14:textId="0B71668A" w:rsidR="00721600" w:rsidDel="00903EC2" w:rsidRDefault="00721600">
      <w:pPr>
        <w:pStyle w:val="NormalBPBHEB"/>
        <w:rPr>
          <w:del w:id="2462" w:author="Abhiram Arali" w:date="2024-11-13T12:15:00Z"/>
        </w:rPr>
        <w:pPrChange w:id="2463" w:author="Abhiram Arali" w:date="2024-11-13T12:15:00Z">
          <w:pPr>
            <w:tabs>
              <w:tab w:val="left" w:pos="2710"/>
            </w:tabs>
            <w:jc w:val="both"/>
          </w:pPr>
        </w:pPrChange>
      </w:pPr>
    </w:p>
    <w:p w14:paraId="11082DBF" w14:textId="1877844B" w:rsidR="00721600" w:rsidDel="00903EC2" w:rsidRDefault="00721600">
      <w:pPr>
        <w:pStyle w:val="NormalBPBHEB"/>
        <w:rPr>
          <w:del w:id="2464" w:author="Abhiram Arali" w:date="2024-11-13T12:15:00Z"/>
        </w:rPr>
        <w:pPrChange w:id="2465" w:author="Abhiram Arali" w:date="2024-11-13T12:15:00Z">
          <w:pPr>
            <w:tabs>
              <w:tab w:val="left" w:pos="2710"/>
            </w:tabs>
            <w:jc w:val="both"/>
          </w:pPr>
        </w:pPrChange>
      </w:pPr>
    </w:p>
    <w:p w14:paraId="01CFB30F" w14:textId="3C1AE1A6" w:rsidR="00721600" w:rsidDel="00903EC2" w:rsidRDefault="00721600">
      <w:pPr>
        <w:pStyle w:val="NormalBPBHEB"/>
        <w:rPr>
          <w:del w:id="2466" w:author="Abhiram Arali" w:date="2024-11-13T12:15:00Z"/>
        </w:rPr>
        <w:pPrChange w:id="2467" w:author="Abhiram Arali" w:date="2024-11-13T12:15:00Z">
          <w:pPr>
            <w:tabs>
              <w:tab w:val="left" w:pos="2710"/>
            </w:tabs>
            <w:jc w:val="both"/>
          </w:pPr>
        </w:pPrChange>
      </w:pPr>
    </w:p>
    <w:p w14:paraId="1815028B" w14:textId="6E4F842E" w:rsidR="00721600" w:rsidDel="00903EC2" w:rsidRDefault="00721600">
      <w:pPr>
        <w:pStyle w:val="NormalBPBHEB"/>
        <w:rPr>
          <w:del w:id="2468" w:author="Abhiram Arali" w:date="2024-11-13T12:15:00Z"/>
        </w:rPr>
        <w:pPrChange w:id="2469" w:author="Abhiram Arali" w:date="2024-11-13T12:15:00Z">
          <w:pPr>
            <w:tabs>
              <w:tab w:val="left" w:pos="2710"/>
            </w:tabs>
            <w:jc w:val="both"/>
          </w:pPr>
        </w:pPrChange>
      </w:pPr>
    </w:p>
    <w:p w14:paraId="790F5BE5" w14:textId="7B8EC19B" w:rsidR="00721600" w:rsidDel="00903EC2" w:rsidRDefault="00721600">
      <w:pPr>
        <w:pStyle w:val="NormalBPBHEB"/>
        <w:rPr>
          <w:del w:id="2470" w:author="Abhiram Arali" w:date="2024-11-13T12:15:00Z"/>
        </w:rPr>
        <w:pPrChange w:id="2471" w:author="Abhiram Arali" w:date="2024-11-13T12:15:00Z">
          <w:pPr>
            <w:tabs>
              <w:tab w:val="left" w:pos="2710"/>
            </w:tabs>
            <w:jc w:val="both"/>
          </w:pPr>
        </w:pPrChange>
      </w:pPr>
    </w:p>
    <w:p w14:paraId="5D456962" w14:textId="2EA662E7" w:rsidR="00721600" w:rsidDel="00903EC2" w:rsidRDefault="00721600">
      <w:pPr>
        <w:pStyle w:val="NormalBPBHEB"/>
        <w:rPr>
          <w:del w:id="2472" w:author="Abhiram Arali" w:date="2024-11-13T12:15:00Z"/>
        </w:rPr>
        <w:pPrChange w:id="2473" w:author="Abhiram Arali" w:date="2024-11-13T12:15:00Z">
          <w:pPr>
            <w:tabs>
              <w:tab w:val="left" w:pos="2710"/>
            </w:tabs>
            <w:jc w:val="both"/>
          </w:pPr>
        </w:pPrChange>
      </w:pPr>
    </w:p>
    <w:p w14:paraId="4AE8C4EB" w14:textId="402CFAAE" w:rsidR="00721600" w:rsidDel="00903EC2" w:rsidRDefault="00721600">
      <w:pPr>
        <w:pStyle w:val="NormalBPBHEB"/>
        <w:rPr>
          <w:del w:id="2474" w:author="Abhiram Arali" w:date="2024-11-13T12:15:00Z"/>
        </w:rPr>
        <w:pPrChange w:id="2475" w:author="Abhiram Arali" w:date="2024-11-13T12:15:00Z">
          <w:pPr>
            <w:tabs>
              <w:tab w:val="left" w:pos="2710"/>
            </w:tabs>
            <w:jc w:val="both"/>
          </w:pPr>
        </w:pPrChange>
      </w:pPr>
    </w:p>
    <w:p w14:paraId="5ED74FEC" w14:textId="1899B8FC" w:rsidR="00721600" w:rsidDel="00903EC2" w:rsidRDefault="00721600">
      <w:pPr>
        <w:pStyle w:val="NormalBPBHEB"/>
        <w:rPr>
          <w:del w:id="2476" w:author="Abhiram Arali" w:date="2024-11-13T12:15:00Z"/>
        </w:rPr>
        <w:pPrChange w:id="2477" w:author="Abhiram Arali" w:date="2024-11-13T12:15:00Z">
          <w:pPr>
            <w:tabs>
              <w:tab w:val="left" w:pos="2710"/>
            </w:tabs>
            <w:jc w:val="both"/>
          </w:pPr>
        </w:pPrChange>
      </w:pPr>
    </w:p>
    <w:p w14:paraId="052207CD" w14:textId="5C5A51DE" w:rsidR="00721600" w:rsidDel="00903EC2" w:rsidRDefault="00721600">
      <w:pPr>
        <w:pStyle w:val="NormalBPBHEB"/>
        <w:rPr>
          <w:del w:id="2478" w:author="Abhiram Arali" w:date="2024-11-13T12:15:00Z"/>
        </w:rPr>
        <w:pPrChange w:id="2479" w:author="Abhiram Arali" w:date="2024-11-13T12:15:00Z">
          <w:pPr>
            <w:tabs>
              <w:tab w:val="left" w:pos="2710"/>
            </w:tabs>
            <w:jc w:val="both"/>
          </w:pPr>
        </w:pPrChange>
      </w:pPr>
    </w:p>
    <w:p w14:paraId="0591E8A4" w14:textId="1003A5F1" w:rsidR="00721600" w:rsidDel="00903EC2" w:rsidRDefault="00721600">
      <w:pPr>
        <w:pStyle w:val="NormalBPBHEB"/>
        <w:rPr>
          <w:del w:id="2480" w:author="Abhiram Arali" w:date="2024-11-13T12:15:00Z"/>
        </w:rPr>
        <w:pPrChange w:id="2481" w:author="Abhiram Arali" w:date="2024-11-13T12:15:00Z">
          <w:pPr>
            <w:tabs>
              <w:tab w:val="left" w:pos="2710"/>
            </w:tabs>
            <w:jc w:val="both"/>
          </w:pPr>
        </w:pPrChange>
      </w:pPr>
    </w:p>
    <w:p w14:paraId="499692A6" w14:textId="7701BE6D" w:rsidR="00721600" w:rsidDel="00903EC2" w:rsidRDefault="00721600">
      <w:pPr>
        <w:pStyle w:val="NormalBPBHEB"/>
        <w:rPr>
          <w:del w:id="2482" w:author="Abhiram Arali" w:date="2024-11-13T12:15:00Z"/>
        </w:rPr>
        <w:pPrChange w:id="2483" w:author="Abhiram Arali" w:date="2024-11-13T12:15:00Z">
          <w:pPr>
            <w:tabs>
              <w:tab w:val="left" w:pos="2710"/>
            </w:tabs>
            <w:jc w:val="both"/>
          </w:pPr>
        </w:pPrChange>
      </w:pPr>
    </w:p>
    <w:p w14:paraId="3084D78D" w14:textId="18F35E6D" w:rsidR="00721600" w:rsidDel="00903EC2" w:rsidRDefault="00721600">
      <w:pPr>
        <w:pStyle w:val="NormalBPBHEB"/>
        <w:rPr>
          <w:del w:id="2484" w:author="Abhiram Arali" w:date="2024-11-13T12:15:00Z"/>
        </w:rPr>
        <w:pPrChange w:id="2485" w:author="Abhiram Arali" w:date="2024-11-13T12:15:00Z">
          <w:pPr>
            <w:tabs>
              <w:tab w:val="left" w:pos="2710"/>
            </w:tabs>
            <w:jc w:val="both"/>
          </w:pPr>
        </w:pPrChange>
      </w:pPr>
    </w:p>
    <w:p w14:paraId="734E0F9D" w14:textId="4B7A349E" w:rsidR="00721600" w:rsidDel="00903EC2" w:rsidRDefault="00721600">
      <w:pPr>
        <w:pStyle w:val="NormalBPBHEB"/>
        <w:rPr>
          <w:del w:id="2486" w:author="Abhiram Arali" w:date="2024-11-13T12:15:00Z"/>
        </w:rPr>
        <w:pPrChange w:id="2487" w:author="Abhiram Arali" w:date="2024-11-13T12:15:00Z">
          <w:pPr>
            <w:tabs>
              <w:tab w:val="left" w:pos="2710"/>
            </w:tabs>
            <w:jc w:val="both"/>
          </w:pPr>
        </w:pPrChange>
      </w:pPr>
    </w:p>
    <w:p w14:paraId="14BA009C" w14:textId="2A417401" w:rsidR="00721600" w:rsidDel="00903EC2" w:rsidRDefault="00721600">
      <w:pPr>
        <w:pStyle w:val="NormalBPBHEB"/>
        <w:rPr>
          <w:del w:id="2488" w:author="Abhiram Arali" w:date="2024-11-13T12:15:00Z"/>
        </w:rPr>
        <w:pPrChange w:id="2489" w:author="Abhiram Arali" w:date="2024-11-13T12:15:00Z">
          <w:pPr>
            <w:tabs>
              <w:tab w:val="left" w:pos="2710"/>
            </w:tabs>
            <w:jc w:val="both"/>
          </w:pPr>
        </w:pPrChange>
      </w:pPr>
    </w:p>
    <w:p w14:paraId="3EB61CD7" w14:textId="2C0C25B4" w:rsidR="00721600" w:rsidDel="00903EC2" w:rsidRDefault="00721600">
      <w:pPr>
        <w:pStyle w:val="NormalBPBHEB"/>
        <w:rPr>
          <w:del w:id="2490" w:author="Abhiram Arali" w:date="2024-11-13T12:15:00Z"/>
        </w:rPr>
        <w:pPrChange w:id="2491" w:author="Abhiram Arali" w:date="2024-11-13T12:15:00Z">
          <w:pPr>
            <w:tabs>
              <w:tab w:val="left" w:pos="2710"/>
            </w:tabs>
            <w:jc w:val="both"/>
          </w:pPr>
        </w:pPrChange>
      </w:pPr>
    </w:p>
    <w:p w14:paraId="6B7D3879" w14:textId="690F2DF9" w:rsidR="00721600" w:rsidDel="00903EC2" w:rsidRDefault="00721600">
      <w:pPr>
        <w:pStyle w:val="NormalBPBHEB"/>
        <w:rPr>
          <w:del w:id="2492" w:author="Abhiram Arali" w:date="2024-11-13T12:15:00Z"/>
        </w:rPr>
        <w:pPrChange w:id="2493" w:author="Abhiram Arali" w:date="2024-11-13T12:15:00Z">
          <w:pPr>
            <w:tabs>
              <w:tab w:val="left" w:pos="2710"/>
            </w:tabs>
            <w:jc w:val="both"/>
          </w:pPr>
        </w:pPrChange>
      </w:pPr>
    </w:p>
    <w:p w14:paraId="3DEC6807" w14:textId="0663A385" w:rsidR="00721600" w:rsidDel="00903EC2" w:rsidRDefault="00721600">
      <w:pPr>
        <w:pStyle w:val="NormalBPBHEB"/>
        <w:rPr>
          <w:del w:id="2494" w:author="Abhiram Arali" w:date="2024-11-13T12:15:00Z"/>
        </w:rPr>
        <w:pPrChange w:id="2495" w:author="Abhiram Arali" w:date="2024-11-13T12:15:00Z">
          <w:pPr>
            <w:tabs>
              <w:tab w:val="left" w:pos="2710"/>
            </w:tabs>
            <w:jc w:val="both"/>
          </w:pPr>
        </w:pPrChange>
      </w:pPr>
    </w:p>
    <w:p w14:paraId="315FA7F0" w14:textId="3784D4AC" w:rsidR="00721600" w:rsidDel="00903EC2" w:rsidRDefault="00721600">
      <w:pPr>
        <w:pStyle w:val="NormalBPBHEB"/>
        <w:rPr>
          <w:del w:id="2496" w:author="Abhiram Arali" w:date="2024-11-13T12:15:00Z"/>
        </w:rPr>
        <w:pPrChange w:id="2497" w:author="Abhiram Arali" w:date="2024-11-13T12:15:00Z">
          <w:pPr>
            <w:tabs>
              <w:tab w:val="left" w:pos="2710"/>
            </w:tabs>
            <w:jc w:val="both"/>
          </w:pPr>
        </w:pPrChange>
      </w:pPr>
    </w:p>
    <w:p w14:paraId="3DBA8265" w14:textId="7DDF9C87" w:rsidR="00721600" w:rsidDel="00903EC2" w:rsidRDefault="00721600">
      <w:pPr>
        <w:pStyle w:val="NormalBPBHEB"/>
        <w:rPr>
          <w:del w:id="2498" w:author="Abhiram Arali" w:date="2024-11-13T12:15:00Z"/>
        </w:rPr>
        <w:pPrChange w:id="2499" w:author="Abhiram Arali" w:date="2024-11-13T12:15:00Z">
          <w:pPr>
            <w:tabs>
              <w:tab w:val="left" w:pos="2710"/>
            </w:tabs>
            <w:jc w:val="both"/>
          </w:pPr>
        </w:pPrChange>
      </w:pPr>
    </w:p>
    <w:p w14:paraId="37293F39" w14:textId="0684E347" w:rsidR="00721600" w:rsidDel="00903EC2" w:rsidRDefault="00721600">
      <w:pPr>
        <w:pStyle w:val="NormalBPBHEB"/>
        <w:rPr>
          <w:del w:id="2500" w:author="Abhiram Arali" w:date="2024-11-13T12:15:00Z"/>
        </w:rPr>
        <w:pPrChange w:id="2501" w:author="Abhiram Arali" w:date="2024-11-13T12:15:00Z">
          <w:pPr>
            <w:tabs>
              <w:tab w:val="left" w:pos="2710"/>
            </w:tabs>
            <w:jc w:val="both"/>
          </w:pPr>
        </w:pPrChange>
      </w:pPr>
    </w:p>
    <w:p w14:paraId="446B4214" w14:textId="4FAC8761" w:rsidR="00721600" w:rsidDel="003F6148" w:rsidRDefault="00721600">
      <w:pPr>
        <w:pStyle w:val="NormalBPBHEB"/>
        <w:rPr>
          <w:del w:id="2502" w:author="Hii" w:date="2024-11-18T16:26:00Z"/>
        </w:rPr>
        <w:pPrChange w:id="2503" w:author="Abhiram Arali" w:date="2024-11-13T12:15:00Z">
          <w:pPr>
            <w:tabs>
              <w:tab w:val="left" w:pos="2710"/>
            </w:tabs>
            <w:jc w:val="both"/>
          </w:pPr>
        </w:pPrChange>
      </w:pPr>
    </w:p>
    <w:p w14:paraId="61D2C0F8" w14:textId="1CD542E2" w:rsidR="00721600" w:rsidDel="00684FCA" w:rsidRDefault="00721600" w:rsidP="00721600">
      <w:pPr>
        <w:tabs>
          <w:tab w:val="left" w:pos="2710"/>
        </w:tabs>
        <w:jc w:val="both"/>
        <w:rPr>
          <w:del w:id="2504" w:author="Abhiram Arali" w:date="2024-11-13T12:16:00Z"/>
          <w:sz w:val="24"/>
        </w:rPr>
      </w:pPr>
    </w:p>
    <w:p w14:paraId="6D41E3C6" w14:textId="3C738DFA" w:rsidR="00721600" w:rsidDel="00684FCA" w:rsidRDefault="00721600" w:rsidP="00721600">
      <w:pPr>
        <w:tabs>
          <w:tab w:val="left" w:pos="2710"/>
        </w:tabs>
        <w:jc w:val="both"/>
        <w:rPr>
          <w:del w:id="2505" w:author="Abhiram Arali" w:date="2024-11-13T12:16:00Z"/>
          <w:sz w:val="24"/>
        </w:rPr>
      </w:pPr>
    </w:p>
    <w:p w14:paraId="13CC2289" w14:textId="381A7A4D" w:rsidR="00721600" w:rsidDel="00684FCA" w:rsidRDefault="00721600" w:rsidP="00721600">
      <w:pPr>
        <w:tabs>
          <w:tab w:val="left" w:pos="2710"/>
        </w:tabs>
        <w:jc w:val="both"/>
        <w:rPr>
          <w:del w:id="2506" w:author="Abhiram Arali" w:date="2024-11-13T12:16:00Z"/>
          <w:sz w:val="24"/>
        </w:rPr>
      </w:pPr>
    </w:p>
    <w:p w14:paraId="1955A223" w14:textId="3625B8DF" w:rsidR="00721600" w:rsidRPr="00A87255" w:rsidRDefault="00721600">
      <w:pPr>
        <w:pStyle w:val="Heading1BPBHEB"/>
        <w:pPrChange w:id="2507" w:author="Abhiram Arali" w:date="2024-11-13T12:16:00Z">
          <w:pPr>
            <w:tabs>
              <w:tab w:val="left" w:pos="2710"/>
            </w:tabs>
            <w:jc w:val="both"/>
          </w:pPr>
        </w:pPrChange>
      </w:pPr>
      <w:r w:rsidRPr="00A87255">
        <w:t>Exercise</w:t>
      </w:r>
      <w:ins w:id="2508" w:author="Abhiram Arali" w:date="2024-11-13T12:16:00Z">
        <w:r w:rsidR="00684FCA">
          <w:t>s</w:t>
        </w:r>
      </w:ins>
      <w:r w:rsidRPr="00A87255">
        <w:t xml:space="preserve"> </w:t>
      </w:r>
      <w:del w:id="2509" w:author="Abhiram Arali" w:date="2024-11-13T12:16:00Z">
        <w:r w:rsidRPr="00A87255" w:rsidDel="00684FCA">
          <w:delText>Questions</w:delText>
        </w:r>
      </w:del>
    </w:p>
    <w:p w14:paraId="0539CD52" w14:textId="575C2C20" w:rsidR="00721600" w:rsidDel="002F08C6" w:rsidRDefault="00721600">
      <w:pPr>
        <w:pStyle w:val="NormalBPBHEB"/>
        <w:numPr>
          <w:ilvl w:val="0"/>
          <w:numId w:val="58"/>
        </w:numPr>
        <w:rPr>
          <w:del w:id="2510" w:author="Abhiram Arali" w:date="2024-11-13T12:16:00Z"/>
        </w:rPr>
        <w:pPrChange w:id="2511" w:author="Abhiram Arali" w:date="2024-11-13T12:16:00Z">
          <w:pPr>
            <w:tabs>
              <w:tab w:val="left" w:pos="2710"/>
            </w:tabs>
            <w:jc w:val="both"/>
          </w:pPr>
        </w:pPrChange>
      </w:pPr>
    </w:p>
    <w:p w14:paraId="15866389" w14:textId="0615B3AD" w:rsidR="00721600" w:rsidDel="002F08C6" w:rsidRDefault="00721600">
      <w:pPr>
        <w:pStyle w:val="NormalBPBHEB"/>
        <w:rPr>
          <w:del w:id="2512" w:author="Abhiram Arali" w:date="2024-11-13T12:16:00Z"/>
        </w:rPr>
        <w:pPrChange w:id="2513" w:author="Abhiram Arali" w:date="2024-11-13T12:16:00Z">
          <w:pPr>
            <w:tabs>
              <w:tab w:val="left" w:pos="2710"/>
            </w:tabs>
            <w:jc w:val="both"/>
          </w:pPr>
        </w:pPrChange>
      </w:pPr>
    </w:p>
    <w:p w14:paraId="5FA540B4" w14:textId="77777777" w:rsidR="00721600" w:rsidRPr="0035217F" w:rsidRDefault="00721600">
      <w:pPr>
        <w:pStyle w:val="NormalBPBHEB"/>
        <w:numPr>
          <w:ilvl w:val="0"/>
          <w:numId w:val="58"/>
        </w:numPr>
        <w:pPrChange w:id="2514" w:author="Abhiram Arali" w:date="2024-11-13T12:16:00Z">
          <w:pPr>
            <w:pStyle w:val="ListParagraph"/>
            <w:numPr>
              <w:numId w:val="23"/>
            </w:numPr>
            <w:tabs>
              <w:tab w:val="left" w:pos="2710"/>
            </w:tabs>
            <w:spacing w:line="360" w:lineRule="auto"/>
            <w:ind w:hanging="360"/>
            <w:jc w:val="both"/>
          </w:pPr>
        </w:pPrChange>
      </w:pPr>
      <w:r w:rsidRPr="0035217F">
        <w:t>Write a program that takes two numbers as input and performs all arithmetic operations on them, displaying the results.</w:t>
      </w:r>
    </w:p>
    <w:p w14:paraId="61B03399" w14:textId="77777777" w:rsidR="00721600" w:rsidRPr="0035217F" w:rsidRDefault="00721600">
      <w:pPr>
        <w:pStyle w:val="NormalBPBHEB"/>
        <w:numPr>
          <w:ilvl w:val="0"/>
          <w:numId w:val="58"/>
        </w:numPr>
        <w:pPrChange w:id="2515" w:author="Abhiram Arali" w:date="2024-11-13T12:16:00Z">
          <w:pPr>
            <w:pStyle w:val="ListParagraph"/>
            <w:numPr>
              <w:numId w:val="23"/>
            </w:numPr>
            <w:tabs>
              <w:tab w:val="left" w:pos="2710"/>
            </w:tabs>
            <w:spacing w:line="360" w:lineRule="auto"/>
            <w:ind w:hanging="360"/>
            <w:jc w:val="both"/>
          </w:pPr>
        </w:pPrChange>
      </w:pPr>
      <w:r w:rsidRPr="0035217F">
        <w:t>Create a program that compares two integers using relational operators and prints whether each comparison (like a &lt; b, a == b) is true or false.</w:t>
      </w:r>
    </w:p>
    <w:p w14:paraId="3FB8583D" w14:textId="77777777" w:rsidR="00721600" w:rsidRPr="0035217F" w:rsidRDefault="00721600">
      <w:pPr>
        <w:pStyle w:val="NormalBPBHEB"/>
        <w:numPr>
          <w:ilvl w:val="0"/>
          <w:numId w:val="58"/>
        </w:numPr>
        <w:pPrChange w:id="2516" w:author="Abhiram Arali" w:date="2024-11-13T12:16:00Z">
          <w:pPr>
            <w:pStyle w:val="ListParagraph"/>
            <w:numPr>
              <w:numId w:val="23"/>
            </w:numPr>
            <w:tabs>
              <w:tab w:val="left" w:pos="2710"/>
            </w:tabs>
            <w:spacing w:line="360" w:lineRule="auto"/>
            <w:ind w:hanging="360"/>
            <w:jc w:val="both"/>
          </w:pPr>
        </w:pPrChange>
      </w:pPr>
      <w:r w:rsidRPr="0035217F">
        <w:t>Write a program that takes two Boolean variables and uses logical operators to display the results of AND, OR, and NOT operations.</w:t>
      </w:r>
    </w:p>
    <w:p w14:paraId="1E1DE5F8" w14:textId="77777777" w:rsidR="00721600" w:rsidRPr="0035217F" w:rsidRDefault="00721600">
      <w:pPr>
        <w:pStyle w:val="NormalBPBHEB"/>
        <w:numPr>
          <w:ilvl w:val="0"/>
          <w:numId w:val="58"/>
        </w:numPr>
        <w:pPrChange w:id="2517" w:author="Abhiram Arali" w:date="2024-11-13T12:16:00Z">
          <w:pPr>
            <w:pStyle w:val="ListParagraph"/>
            <w:numPr>
              <w:numId w:val="23"/>
            </w:numPr>
            <w:tabs>
              <w:tab w:val="left" w:pos="2710"/>
            </w:tabs>
            <w:spacing w:line="360" w:lineRule="auto"/>
            <w:ind w:hanging="360"/>
            <w:jc w:val="both"/>
          </w:pPr>
        </w:pPrChange>
      </w:pPr>
      <w:r w:rsidRPr="0035217F">
        <w:t>Using bitwise operators, create a program that swaps two numbers without using a temporary variable.</w:t>
      </w:r>
    </w:p>
    <w:p w14:paraId="7C0C0B58" w14:textId="77777777" w:rsidR="00721600" w:rsidRPr="0035217F" w:rsidRDefault="00721600">
      <w:pPr>
        <w:pStyle w:val="NormalBPBHEB"/>
        <w:numPr>
          <w:ilvl w:val="0"/>
          <w:numId w:val="58"/>
        </w:numPr>
        <w:pPrChange w:id="2518" w:author="Abhiram Arali" w:date="2024-11-13T12:16:00Z">
          <w:pPr>
            <w:pStyle w:val="ListParagraph"/>
            <w:numPr>
              <w:numId w:val="23"/>
            </w:numPr>
            <w:tabs>
              <w:tab w:val="left" w:pos="2710"/>
            </w:tabs>
            <w:spacing w:line="360" w:lineRule="auto"/>
            <w:ind w:hanging="360"/>
            <w:jc w:val="both"/>
          </w:pPr>
        </w:pPrChange>
      </w:pPr>
      <w:r w:rsidRPr="0035217F">
        <w:t>Demonstrate the effect of prefix and postfix increments and decrements on an integer in a program.</w:t>
      </w:r>
    </w:p>
    <w:p w14:paraId="751C2E45" w14:textId="77777777" w:rsidR="00721600" w:rsidRPr="0035217F" w:rsidRDefault="00721600">
      <w:pPr>
        <w:pStyle w:val="NormalBPBHEB"/>
        <w:numPr>
          <w:ilvl w:val="0"/>
          <w:numId w:val="58"/>
        </w:numPr>
        <w:pPrChange w:id="2519" w:author="Abhiram Arali" w:date="2024-11-13T12:16:00Z">
          <w:pPr>
            <w:pStyle w:val="ListParagraph"/>
            <w:numPr>
              <w:numId w:val="23"/>
            </w:numPr>
            <w:tabs>
              <w:tab w:val="left" w:pos="2710"/>
            </w:tabs>
            <w:spacing w:line="360" w:lineRule="auto"/>
            <w:ind w:hanging="360"/>
            <w:jc w:val="both"/>
          </w:pPr>
        </w:pPrChange>
      </w:pPr>
      <w:r w:rsidRPr="0035217F">
        <w:t>Write a program that demonstrates the use of compound assignment operators (+=, -=, *=, /=) by modifying an initial variable’s value.</w:t>
      </w:r>
    </w:p>
    <w:p w14:paraId="5527FE48" w14:textId="77777777" w:rsidR="00721600" w:rsidRPr="0035217F" w:rsidRDefault="00721600">
      <w:pPr>
        <w:pStyle w:val="NormalBPBHEB"/>
        <w:numPr>
          <w:ilvl w:val="0"/>
          <w:numId w:val="58"/>
        </w:numPr>
        <w:pPrChange w:id="2520" w:author="Abhiram Arali" w:date="2024-11-13T12:16:00Z">
          <w:pPr>
            <w:pStyle w:val="ListParagraph"/>
            <w:numPr>
              <w:numId w:val="23"/>
            </w:numPr>
            <w:tabs>
              <w:tab w:val="left" w:pos="2710"/>
            </w:tabs>
            <w:spacing w:line="360" w:lineRule="auto"/>
            <w:ind w:hanging="360"/>
            <w:jc w:val="both"/>
          </w:pPr>
        </w:pPrChange>
      </w:pPr>
      <w:r w:rsidRPr="0035217F">
        <w:t>Write a program that uses the conditional operator (? :) to determine the largest of two numbers.</w:t>
      </w:r>
    </w:p>
    <w:p w14:paraId="7A52FBAD" w14:textId="77777777" w:rsidR="00721600" w:rsidRPr="0035217F" w:rsidRDefault="00721600">
      <w:pPr>
        <w:pStyle w:val="NormalBPBHEB"/>
        <w:numPr>
          <w:ilvl w:val="0"/>
          <w:numId w:val="58"/>
        </w:numPr>
        <w:pPrChange w:id="2521" w:author="Abhiram Arali" w:date="2024-11-13T12:16:00Z">
          <w:pPr>
            <w:pStyle w:val="ListParagraph"/>
            <w:numPr>
              <w:numId w:val="23"/>
            </w:numPr>
            <w:tabs>
              <w:tab w:val="left" w:pos="2710"/>
            </w:tabs>
            <w:spacing w:line="360" w:lineRule="auto"/>
            <w:ind w:hanging="360"/>
            <w:jc w:val="both"/>
          </w:pPr>
        </w:pPrChange>
      </w:pPr>
      <w:r w:rsidRPr="0035217F">
        <w:t>Operator Precedence and Associativity: Explain the output of the expression 5 + 3 * 2 / 1 - 4 in a program, illustrating the impact of precedence and associativity.</w:t>
      </w:r>
    </w:p>
    <w:p w14:paraId="5C8E0EC9" w14:textId="77777777" w:rsidR="00721600" w:rsidRPr="0035217F" w:rsidRDefault="00721600">
      <w:pPr>
        <w:pStyle w:val="NormalBPBHEB"/>
        <w:numPr>
          <w:ilvl w:val="0"/>
          <w:numId w:val="58"/>
        </w:numPr>
        <w:pPrChange w:id="2522" w:author="Abhiram Arali" w:date="2024-11-13T12:16:00Z">
          <w:pPr>
            <w:pStyle w:val="ListParagraph"/>
            <w:numPr>
              <w:numId w:val="23"/>
            </w:numPr>
            <w:tabs>
              <w:tab w:val="left" w:pos="2710"/>
            </w:tabs>
            <w:spacing w:line="360" w:lineRule="auto"/>
            <w:ind w:hanging="360"/>
            <w:jc w:val="both"/>
          </w:pPr>
        </w:pPrChange>
      </w:pPr>
      <w:r w:rsidRPr="0035217F">
        <w:t xml:space="preserve">Use </w:t>
      </w:r>
      <w:proofErr w:type="spellStart"/>
      <w:proofErr w:type="gramStart"/>
      <w:r w:rsidRPr="0035217F">
        <w:t>printf</w:t>
      </w:r>
      <w:proofErr w:type="spellEnd"/>
      <w:r w:rsidRPr="0035217F">
        <w:t>(</w:t>
      </w:r>
      <w:proofErr w:type="gramEnd"/>
      <w:r w:rsidRPr="0035217F">
        <w:t xml:space="preserve">) and </w:t>
      </w:r>
      <w:proofErr w:type="spellStart"/>
      <w:r w:rsidRPr="0035217F">
        <w:t>scanf</w:t>
      </w:r>
      <w:proofErr w:type="spellEnd"/>
      <w:r w:rsidRPr="0035217F">
        <w:t>() to take a user’s name, age, and height, then display them in a formatted sentence.</w:t>
      </w:r>
    </w:p>
    <w:p w14:paraId="50DA2749" w14:textId="77777777" w:rsidR="00721600" w:rsidRPr="0035217F" w:rsidRDefault="00721600">
      <w:pPr>
        <w:pStyle w:val="NormalBPBHEB"/>
        <w:numPr>
          <w:ilvl w:val="0"/>
          <w:numId w:val="58"/>
        </w:numPr>
        <w:pPrChange w:id="2523" w:author="Abhiram Arali" w:date="2024-11-13T12:16:00Z">
          <w:pPr>
            <w:pStyle w:val="ListParagraph"/>
            <w:numPr>
              <w:numId w:val="23"/>
            </w:numPr>
            <w:tabs>
              <w:tab w:val="left" w:pos="2710"/>
            </w:tabs>
            <w:spacing w:line="360" w:lineRule="auto"/>
            <w:ind w:hanging="360"/>
            <w:jc w:val="both"/>
          </w:pPr>
        </w:pPrChange>
      </w:pPr>
      <w:r w:rsidRPr="00721600">
        <w:t xml:space="preserve">Write a program that reads single characters using </w:t>
      </w:r>
      <w:proofErr w:type="spellStart"/>
      <w:proofErr w:type="gramStart"/>
      <w:r w:rsidRPr="00721600">
        <w:t>getchar</w:t>
      </w:r>
      <w:proofErr w:type="spellEnd"/>
      <w:r w:rsidRPr="00721600">
        <w:t>(</w:t>
      </w:r>
      <w:proofErr w:type="gramEnd"/>
      <w:r w:rsidRPr="00721600">
        <w:t>) and prints them one by one until a specific character (e.g., ‘#’) is encountered.</w:t>
      </w:r>
    </w:p>
    <w:sectPr w:rsidR="00721600" w:rsidRPr="0035217F">
      <w:pgSz w:w="11910" w:h="16840"/>
      <w:pgMar w:top="1540" w:right="1220" w:bottom="1200" w:left="1220" w:header="758" w:footer="100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bhiram Arali" w:date="2024-11-12T12:14:00Z" w:initials="AA">
    <w:p w14:paraId="2352C7ED" w14:textId="77777777" w:rsidR="00F56ED0" w:rsidRDefault="00F56ED0" w:rsidP="00F56ED0">
      <w:r>
        <w:rPr>
          <w:rStyle w:val="CommentReference"/>
        </w:rPr>
        <w:annotationRef/>
      </w:r>
      <w:r>
        <w:rPr>
          <w:color w:val="000000"/>
          <w:sz w:val="20"/>
          <w:szCs w:val="20"/>
        </w:rPr>
        <w:t>Please add a paragraph providing a brief overview of the topics to be covered in this chapter.</w:t>
      </w:r>
    </w:p>
    <w:p w14:paraId="39CC8FE9" w14:textId="77777777" w:rsidR="00F56ED0" w:rsidRDefault="00F56ED0" w:rsidP="00F56ED0"/>
  </w:comment>
  <w:comment w:id="30" w:author="Abhiram Arali" w:date="2024-11-13T11:37:00Z" w:initials="AA">
    <w:p w14:paraId="2B1C1F70" w14:textId="77777777" w:rsidR="005E0E22" w:rsidRDefault="005E0E22" w:rsidP="005E0E22">
      <w:r>
        <w:rPr>
          <w:rStyle w:val="CommentReference"/>
        </w:rPr>
        <w:annotationRef/>
      </w:r>
      <w:r>
        <w:rPr>
          <w:color w:val="000000"/>
          <w:sz w:val="20"/>
          <w:szCs w:val="20"/>
        </w:rPr>
        <w:t>Please add the objectives talking about the learning outcomes of the chapter.</w:t>
      </w:r>
    </w:p>
  </w:comment>
  <w:comment w:id="1481" w:author="Abhiram Arali" w:date="2024-11-13T12:46:00Z" w:initials="AA">
    <w:p w14:paraId="2B7FAE8F" w14:textId="77777777" w:rsidR="001906C4" w:rsidRDefault="001906C4" w:rsidP="001906C4">
      <w:r>
        <w:rPr>
          <w:rStyle w:val="CommentReference"/>
        </w:rPr>
        <w:annotationRef/>
      </w:r>
      <w:r>
        <w:rPr>
          <w:color w:val="000000"/>
          <w:sz w:val="20"/>
          <w:szCs w:val="20"/>
        </w:rPr>
        <w:t>Please provide the content in the textbox in text format.</w:t>
      </w:r>
    </w:p>
  </w:comment>
  <w:comment w:id="1925" w:author="Abhiram Arali" w:date="2024-11-13T13:04:00Z" w:initials="AA">
    <w:p w14:paraId="0D2C78E5" w14:textId="77777777" w:rsidR="00652564" w:rsidRDefault="00652564" w:rsidP="00652564">
      <w:r>
        <w:rPr>
          <w:rStyle w:val="CommentReference"/>
        </w:rPr>
        <w:annotationRef/>
      </w:r>
      <w:r>
        <w:rPr>
          <w:color w:val="000000"/>
          <w:sz w:val="20"/>
          <w:szCs w:val="20"/>
        </w:rPr>
        <w:t>Please rephrase as headings cannot have a colon.</w:t>
      </w:r>
    </w:p>
  </w:comment>
  <w:comment w:id="2428" w:author="Abhiram Arali" w:date="2024-11-13T12:16:00Z" w:initials="AA">
    <w:p w14:paraId="142C845F" w14:textId="1997EDC8" w:rsidR="00277E28" w:rsidRDefault="00277E28" w:rsidP="00277E28">
      <w:r>
        <w:rPr>
          <w:rStyle w:val="CommentReference"/>
        </w:rPr>
        <w:annotationRef/>
      </w:r>
      <w:r>
        <w:rPr>
          <w:color w:val="000000"/>
          <w:sz w:val="20"/>
          <w:szCs w:val="20"/>
        </w:rPr>
        <w:t>Please add a paragraph providing a brief overview of the topics to be covered in the next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CC8FE9" w15:done="0"/>
  <w15:commentEx w15:paraId="2B1C1F70" w15:done="0"/>
  <w15:commentEx w15:paraId="2B7FAE8F" w15:done="0"/>
  <w15:commentEx w15:paraId="0D2C78E5" w15:done="0"/>
  <w15:commentEx w15:paraId="142C84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B2806F" w16cex:dateUtc="2024-11-12T06:44:00Z"/>
  <w16cex:commentExtensible w16cex:durableId="335AD36A" w16cex:dateUtc="2024-11-13T06:07:00Z"/>
  <w16cex:commentExtensible w16cex:durableId="56648678" w16cex:dateUtc="2024-11-13T07:16:00Z"/>
  <w16cex:commentExtensible w16cex:durableId="3F10B3C7" w16cex:dateUtc="2024-11-13T07:34:00Z"/>
  <w16cex:commentExtensible w16cex:durableId="48FDA6BD" w16cex:dateUtc="2024-11-13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CC8FE9" w16cid:durableId="6AB2806F"/>
  <w16cid:commentId w16cid:paraId="2B1C1F70" w16cid:durableId="335AD36A"/>
  <w16cid:commentId w16cid:paraId="2B7FAE8F" w16cid:durableId="56648678"/>
  <w16cid:commentId w16cid:paraId="0D2C78E5" w16cid:durableId="3F10B3C7"/>
  <w16cid:commentId w16cid:paraId="142C845F" w16cid:durableId="48FDA6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8ECF8" w14:textId="77777777" w:rsidR="00C84AEB" w:rsidRDefault="00C84AEB">
      <w:pPr>
        <w:spacing w:after="0" w:line="240" w:lineRule="auto"/>
      </w:pPr>
      <w:r>
        <w:separator/>
      </w:r>
    </w:p>
  </w:endnote>
  <w:endnote w:type="continuationSeparator" w:id="0">
    <w:p w14:paraId="78972276" w14:textId="77777777" w:rsidR="00C84AEB" w:rsidRDefault="00C8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0BD98" w14:textId="77777777" w:rsidR="00017D6B" w:rsidRDefault="00721600">
    <w:pPr>
      <w:pStyle w:val="BodyText"/>
      <w:spacing w:line="14" w:lineRule="auto"/>
      <w:rPr>
        <w:sz w:val="20"/>
      </w:rPr>
    </w:pPr>
    <w:r>
      <w:rPr>
        <w:noProof/>
        <w:lang w:val="en-IN" w:eastAsia="en-IN"/>
      </w:rPr>
      <mc:AlternateContent>
        <mc:Choice Requires="wps">
          <w:drawing>
            <wp:anchor distT="0" distB="0" distL="0" distR="0" simplePos="0" relativeHeight="251661312" behindDoc="1" locked="0" layoutInCell="1" allowOverlap="1" wp14:anchorId="55776D21" wp14:editId="61A2795B">
              <wp:simplePos x="0" y="0"/>
              <wp:positionH relativeFrom="page">
                <wp:posOffset>840028</wp:posOffset>
              </wp:positionH>
              <wp:positionV relativeFrom="page">
                <wp:posOffset>7825104</wp:posOffset>
              </wp:positionV>
              <wp:extent cx="5882640" cy="1840230"/>
              <wp:effectExtent l="0" t="0" r="0" b="0"/>
              <wp:wrapNone/>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1840230"/>
                      </a:xfrm>
                      <a:custGeom>
                        <a:avLst/>
                        <a:gdLst/>
                        <a:ahLst/>
                        <a:cxnLst/>
                        <a:rect l="l" t="t" r="r" b="b"/>
                        <a:pathLst>
                          <a:path w="5882640" h="1840230">
                            <a:moveTo>
                              <a:pt x="6096" y="6172"/>
                            </a:moveTo>
                            <a:lnTo>
                              <a:pt x="0" y="6172"/>
                            </a:lnTo>
                            <a:lnTo>
                              <a:pt x="0" y="382905"/>
                            </a:lnTo>
                            <a:lnTo>
                              <a:pt x="0" y="747141"/>
                            </a:lnTo>
                            <a:lnTo>
                              <a:pt x="0" y="1111377"/>
                            </a:lnTo>
                            <a:lnTo>
                              <a:pt x="0" y="1475562"/>
                            </a:lnTo>
                            <a:lnTo>
                              <a:pt x="0" y="1839798"/>
                            </a:lnTo>
                            <a:lnTo>
                              <a:pt x="6096" y="1839798"/>
                            </a:lnTo>
                            <a:lnTo>
                              <a:pt x="6096" y="382905"/>
                            </a:lnTo>
                            <a:lnTo>
                              <a:pt x="6096" y="6172"/>
                            </a:lnTo>
                            <a:close/>
                          </a:path>
                          <a:path w="5882640" h="1840230">
                            <a:moveTo>
                              <a:pt x="5875909" y="0"/>
                            </a:moveTo>
                            <a:lnTo>
                              <a:pt x="6096" y="0"/>
                            </a:lnTo>
                            <a:lnTo>
                              <a:pt x="0" y="0"/>
                            </a:lnTo>
                            <a:lnTo>
                              <a:pt x="0" y="6096"/>
                            </a:lnTo>
                            <a:lnTo>
                              <a:pt x="6096" y="6096"/>
                            </a:lnTo>
                            <a:lnTo>
                              <a:pt x="5875909" y="6096"/>
                            </a:lnTo>
                            <a:lnTo>
                              <a:pt x="5875909" y="0"/>
                            </a:lnTo>
                            <a:close/>
                          </a:path>
                          <a:path w="5882640" h="1840230">
                            <a:moveTo>
                              <a:pt x="5882081" y="6172"/>
                            </a:moveTo>
                            <a:lnTo>
                              <a:pt x="5875985" y="6172"/>
                            </a:lnTo>
                            <a:lnTo>
                              <a:pt x="5875985" y="382905"/>
                            </a:lnTo>
                            <a:lnTo>
                              <a:pt x="5875985" y="747141"/>
                            </a:lnTo>
                            <a:lnTo>
                              <a:pt x="5875985" y="1111377"/>
                            </a:lnTo>
                            <a:lnTo>
                              <a:pt x="5875985" y="1475562"/>
                            </a:lnTo>
                            <a:lnTo>
                              <a:pt x="5875985" y="1839798"/>
                            </a:lnTo>
                            <a:lnTo>
                              <a:pt x="5882081" y="1839798"/>
                            </a:lnTo>
                            <a:lnTo>
                              <a:pt x="5882081" y="382905"/>
                            </a:lnTo>
                            <a:lnTo>
                              <a:pt x="5882081" y="6172"/>
                            </a:lnTo>
                            <a:close/>
                          </a:path>
                          <a:path w="5882640" h="1840230">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11EA9" id="Graphic 225" o:spid="_x0000_s1026" style="position:absolute;margin-left:66.15pt;margin-top:616.15pt;width:463.2pt;height:144.9pt;z-index:-251655168;visibility:visible;mso-wrap-style:square;mso-wrap-distance-left:0;mso-wrap-distance-top:0;mso-wrap-distance-right:0;mso-wrap-distance-bottom:0;mso-position-horizontal:absolute;mso-position-horizontal-relative:page;mso-position-vertical:absolute;mso-position-vertical-relative:page;v-text-anchor:top" coordsize="5882640,184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" path="m6096,6172l,6172,,382905,,747141r,364236l,1475562r,364236l6096,1839798r,-1456893l6096,6172xem5875909,l6096,,,,,6096r6096,l5875909,6096r,-6096xem5882081,6172r-6096,l5875985,382905r,364236l5875985,1111377r,364185l5875985,1839798r6096,l5882081,382905r,-376733xem5882081,r-6096,l5875985,6096r6096,l5882081,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662336" behindDoc="1" locked="0" layoutInCell="1" allowOverlap="1" wp14:anchorId="31168741" wp14:editId="484F915E">
              <wp:simplePos x="0" y="0"/>
              <wp:positionH relativeFrom="page">
                <wp:posOffset>6397497</wp:posOffset>
              </wp:positionH>
              <wp:positionV relativeFrom="page">
                <wp:posOffset>9917379</wp:posOffset>
              </wp:positionV>
              <wp:extent cx="301625" cy="16573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25" cy="165735"/>
                      </a:xfrm>
                      <a:prstGeom prst="rect">
                        <a:avLst/>
                      </a:prstGeom>
                    </wps:spPr>
                    <wps:txbx>
                      <w:txbxContent>
                        <w:p w14:paraId="120D26F0" w14:textId="77777777" w:rsidR="00017D6B" w:rsidRDefault="007216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14</w:t>
                          </w:r>
                          <w:r>
                            <w:rPr>
                              <w:rFonts w:ascii="Calibri"/>
                              <w:spacing w:val="-5"/>
                            </w:rPr>
                            <w:fldChar w:fldCharType="end"/>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168741" id="_x0000_t202" coordsize="21600,21600" o:spt="202" path="m,l,21600r21600,l21600,xe">
              <v:stroke joinstyle="miter"/>
              <v:path gradientshapeok="t" o:connecttype="rect"/>
            </v:shapetype>
            <v:shape id="Textbox 226" o:spid="_x0000_s1125" type="#_x0000_t202" style="position:absolute;margin-left:503.75pt;margin-top:780.9pt;width:23.75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" filled="f" stroked="f">
              <v:textbox inset="0,0,0,0">
                <w:txbxContent>
                  <w:p w14:paraId="120D26F0" w14:textId="77777777" w:rsidR="00017D6B" w:rsidRDefault="007216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14</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2A0ED" w14:textId="77777777" w:rsidR="00017D6B" w:rsidRDefault="00721600">
    <w:pPr>
      <w:pStyle w:val="BodyText"/>
      <w:spacing w:line="14" w:lineRule="auto"/>
      <w:rPr>
        <w:sz w:val="20"/>
      </w:rPr>
    </w:pPr>
    <w:r>
      <w:rPr>
        <w:noProof/>
        <w:lang w:val="en-IN" w:eastAsia="en-IN"/>
      </w:rPr>
      <mc:AlternateContent>
        <mc:Choice Requires="wps">
          <w:drawing>
            <wp:anchor distT="0" distB="0" distL="0" distR="0" simplePos="0" relativeHeight="251665408" behindDoc="1" locked="0" layoutInCell="1" allowOverlap="1" wp14:anchorId="2E26F3BA" wp14:editId="2761025C">
              <wp:simplePos x="0" y="0"/>
              <wp:positionH relativeFrom="page">
                <wp:posOffset>6397497</wp:posOffset>
              </wp:positionH>
              <wp:positionV relativeFrom="page">
                <wp:posOffset>9917379</wp:posOffset>
              </wp:positionV>
              <wp:extent cx="301625" cy="16573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25" cy="165735"/>
                      </a:xfrm>
                      <a:prstGeom prst="rect">
                        <a:avLst/>
                      </a:prstGeom>
                    </wps:spPr>
                    <wps:txbx>
                      <w:txbxContent>
                        <w:p w14:paraId="090C41CD" w14:textId="77777777" w:rsidR="00017D6B" w:rsidRDefault="007216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F6148">
                            <w:rPr>
                              <w:rFonts w:ascii="Calibri"/>
                              <w:noProof/>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type w14:anchorId="2E26F3BA" id="_x0000_t202" coordsize="21600,21600" o:spt="202" path="m,l,21600r21600,l21600,xe">
              <v:stroke joinstyle="miter"/>
              <v:path gradientshapeok="t" o:connecttype="rect"/>
            </v:shapetype>
            <v:shape id="Textbox 243" o:spid="_x0000_s1125" type="#_x0000_t202" style="position:absolute;margin-left:503.75pt;margin-top:780.9pt;width:23.75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" filled="f" stroked="f">
              <v:path arrowok="t"/>
              <v:textbox inset="0,0,0,0">
                <w:txbxContent>
                  <w:p w14:paraId="090C41CD" w14:textId="77777777" w:rsidR="00017D6B" w:rsidRDefault="007216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F6148">
                      <w:rPr>
                        <w:rFonts w:ascii="Calibri"/>
                        <w:noProof/>
                        <w:spacing w:val="-5"/>
                      </w:rPr>
                      <w:t>25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15F85" w14:textId="77777777" w:rsidR="00C84AEB" w:rsidRDefault="00C84AEB">
      <w:pPr>
        <w:spacing w:after="0" w:line="240" w:lineRule="auto"/>
      </w:pPr>
      <w:r>
        <w:separator/>
      </w:r>
    </w:p>
  </w:footnote>
  <w:footnote w:type="continuationSeparator" w:id="0">
    <w:p w14:paraId="37026A7A" w14:textId="77777777" w:rsidR="00C84AEB" w:rsidRDefault="00C84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1A547" w14:textId="77777777" w:rsidR="00017D6B" w:rsidRDefault="00721600">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03A88CE2" wp14:editId="74316CC0">
              <wp:simplePos x="0" y="0"/>
              <wp:positionH relativeFrom="page">
                <wp:posOffset>914400</wp:posOffset>
              </wp:positionH>
              <wp:positionV relativeFrom="page">
                <wp:posOffset>481202</wp:posOffset>
              </wp:positionV>
              <wp:extent cx="5731510" cy="384810"/>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84810"/>
                      </a:xfrm>
                      <a:custGeom>
                        <a:avLst/>
                        <a:gdLst/>
                        <a:ahLst/>
                        <a:cxnLst/>
                        <a:rect l="l" t="t" r="r" b="b"/>
                        <a:pathLst>
                          <a:path w="5731510" h="384810">
                            <a:moveTo>
                              <a:pt x="5731509" y="0"/>
                            </a:moveTo>
                            <a:lnTo>
                              <a:pt x="0" y="0"/>
                            </a:lnTo>
                            <a:lnTo>
                              <a:pt x="0" y="384809"/>
                            </a:lnTo>
                            <a:lnTo>
                              <a:pt x="5731509" y="384809"/>
                            </a:lnTo>
                            <a:lnTo>
                              <a:pt x="573150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3F2BC5" id="Graphic 223" o:spid="_x0000_s1026" style="position:absolute;margin-left:1in;margin-top:37.9pt;width:451.3pt;height:30.3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31510,38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" path="m5731509,l,,,384809r5731509,l5731509,xe" fillcolor="#5b9bd4" stroked="f">
              <v:path arrowok="t"/>
              <w10:wrap anchorx="page" anchory="page"/>
            </v:shape>
          </w:pict>
        </mc:Fallback>
      </mc:AlternateContent>
    </w:r>
    <w:r>
      <w:rPr>
        <w:noProof/>
        <w:lang w:val="en-IN" w:eastAsia="en-IN"/>
      </w:rPr>
      <mc:AlternateContent>
        <mc:Choice Requires="wps">
          <w:drawing>
            <wp:anchor distT="0" distB="0" distL="0" distR="0" simplePos="0" relativeHeight="251660288" behindDoc="1" locked="0" layoutInCell="1" allowOverlap="1" wp14:anchorId="2725F9DD" wp14:editId="76EF4D5A">
              <wp:simplePos x="0" y="0"/>
              <wp:positionH relativeFrom="page">
                <wp:posOffset>2029714</wp:posOffset>
              </wp:positionH>
              <wp:positionV relativeFrom="page">
                <wp:posOffset>603376</wp:posOffset>
              </wp:positionV>
              <wp:extent cx="3341370" cy="203835"/>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1370" cy="203835"/>
                      </a:xfrm>
                      <a:prstGeom prst="rect">
                        <a:avLst/>
                      </a:prstGeom>
                    </wps:spPr>
                    <wps:txbx>
                      <w:txbxContent>
                        <w:p w14:paraId="58598B9E" w14:textId="77777777" w:rsidR="00017D6B" w:rsidRDefault="00721600">
                          <w:pPr>
                            <w:spacing w:line="306" w:lineRule="exact"/>
                            <w:ind w:left="20"/>
                            <w:rPr>
                              <w:rFonts w:ascii="Calibri" w:hAnsi="Calibri"/>
                              <w:b/>
                              <w:i/>
                              <w:sz w:val="28"/>
                            </w:rPr>
                          </w:pPr>
                          <w:r>
                            <w:rPr>
                              <w:rFonts w:ascii="Calibri" w:hAnsi="Calibri"/>
                              <w:b/>
                              <w:i/>
                              <w:w w:val="120"/>
                              <w:sz w:val="28"/>
                            </w:rPr>
                            <w:t>Programming</w:t>
                          </w:r>
                          <w:r>
                            <w:rPr>
                              <w:rFonts w:ascii="Calibri" w:hAnsi="Calibri"/>
                              <w:b/>
                              <w:i/>
                              <w:spacing w:val="-11"/>
                              <w:w w:val="120"/>
                              <w:sz w:val="28"/>
                            </w:rPr>
                            <w:t xml:space="preserve"> </w:t>
                          </w:r>
                          <w:r>
                            <w:rPr>
                              <w:rFonts w:ascii="Calibri" w:hAnsi="Calibri"/>
                              <w:b/>
                              <w:i/>
                              <w:w w:val="120"/>
                              <w:sz w:val="28"/>
                            </w:rPr>
                            <w:t>for</w:t>
                          </w:r>
                          <w:r>
                            <w:rPr>
                              <w:rFonts w:ascii="Calibri" w:hAnsi="Calibri"/>
                              <w:b/>
                              <w:i/>
                              <w:spacing w:val="-8"/>
                              <w:w w:val="120"/>
                              <w:sz w:val="28"/>
                            </w:rPr>
                            <w:t xml:space="preserve"> </w:t>
                          </w:r>
                          <w:r>
                            <w:rPr>
                              <w:rFonts w:ascii="Calibri" w:hAnsi="Calibri"/>
                              <w:b/>
                              <w:i/>
                              <w:w w:val="120"/>
                              <w:sz w:val="28"/>
                            </w:rPr>
                            <w:t>Problem</w:t>
                          </w:r>
                          <w:r>
                            <w:rPr>
                              <w:rFonts w:ascii="Calibri" w:hAnsi="Calibri"/>
                              <w:b/>
                              <w:i/>
                              <w:spacing w:val="-9"/>
                              <w:w w:val="120"/>
                              <w:sz w:val="28"/>
                            </w:rPr>
                            <w:t xml:space="preserve"> </w:t>
                          </w:r>
                          <w:r>
                            <w:rPr>
                              <w:rFonts w:ascii="Calibri" w:hAnsi="Calibri"/>
                              <w:b/>
                              <w:i/>
                              <w:w w:val="120"/>
                              <w:sz w:val="28"/>
                            </w:rPr>
                            <w:t>Solving</w:t>
                          </w:r>
                          <w:r>
                            <w:rPr>
                              <w:rFonts w:ascii="Calibri" w:hAnsi="Calibri"/>
                              <w:b/>
                              <w:i/>
                              <w:spacing w:val="-1"/>
                              <w:w w:val="120"/>
                              <w:sz w:val="28"/>
                            </w:rPr>
                            <w:t xml:space="preserve"> </w:t>
                          </w:r>
                          <w:r>
                            <w:rPr>
                              <w:rFonts w:ascii="Calibri" w:hAnsi="Calibri"/>
                              <w:b/>
                              <w:i/>
                              <w:w w:val="120"/>
                              <w:sz w:val="28"/>
                            </w:rPr>
                            <w:t>–</w:t>
                          </w:r>
                          <w:r>
                            <w:rPr>
                              <w:rFonts w:ascii="Calibri" w:hAnsi="Calibri"/>
                              <w:b/>
                              <w:i/>
                              <w:spacing w:val="-11"/>
                              <w:w w:val="120"/>
                              <w:sz w:val="28"/>
                            </w:rPr>
                            <w:t xml:space="preserve"> </w:t>
                          </w:r>
                          <w:r>
                            <w:rPr>
                              <w:rFonts w:ascii="Calibri" w:hAnsi="Calibri"/>
                              <w:b/>
                              <w:i/>
                              <w:spacing w:val="-10"/>
                              <w:w w:val="120"/>
                              <w:sz w:val="28"/>
                            </w:rPr>
                            <w:t>C</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25F9DD" id="_x0000_t202" coordsize="21600,21600" o:spt="202" path="m,l,21600r21600,l21600,xe">
              <v:stroke joinstyle="miter"/>
              <v:path gradientshapeok="t" o:connecttype="rect"/>
            </v:shapetype>
            <v:shape id="Textbox 224" o:spid="_x0000_s1124" type="#_x0000_t202" style="position:absolute;margin-left:159.8pt;margin-top:47.5pt;width:263.1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" filled="f" stroked="f">
              <v:textbox inset="0,0,0,0">
                <w:txbxContent>
                  <w:p w14:paraId="58598B9E" w14:textId="77777777" w:rsidR="00017D6B" w:rsidRDefault="00721600">
                    <w:pPr>
                      <w:spacing w:line="306" w:lineRule="exact"/>
                      <w:ind w:left="20"/>
                      <w:rPr>
                        <w:rFonts w:ascii="Calibri" w:hAnsi="Calibri"/>
                        <w:b/>
                        <w:i/>
                        <w:sz w:val="28"/>
                      </w:rPr>
                    </w:pPr>
                    <w:r>
                      <w:rPr>
                        <w:rFonts w:ascii="Calibri" w:hAnsi="Calibri"/>
                        <w:b/>
                        <w:i/>
                        <w:w w:val="120"/>
                        <w:sz w:val="28"/>
                      </w:rPr>
                      <w:t>Programming</w:t>
                    </w:r>
                    <w:r>
                      <w:rPr>
                        <w:rFonts w:ascii="Calibri" w:hAnsi="Calibri"/>
                        <w:b/>
                        <w:i/>
                        <w:spacing w:val="-11"/>
                        <w:w w:val="120"/>
                        <w:sz w:val="28"/>
                      </w:rPr>
                      <w:t xml:space="preserve"> </w:t>
                    </w:r>
                    <w:r>
                      <w:rPr>
                        <w:rFonts w:ascii="Calibri" w:hAnsi="Calibri"/>
                        <w:b/>
                        <w:i/>
                        <w:w w:val="120"/>
                        <w:sz w:val="28"/>
                      </w:rPr>
                      <w:t>for</w:t>
                    </w:r>
                    <w:r>
                      <w:rPr>
                        <w:rFonts w:ascii="Calibri" w:hAnsi="Calibri"/>
                        <w:b/>
                        <w:i/>
                        <w:spacing w:val="-8"/>
                        <w:w w:val="120"/>
                        <w:sz w:val="28"/>
                      </w:rPr>
                      <w:t xml:space="preserve"> </w:t>
                    </w:r>
                    <w:r>
                      <w:rPr>
                        <w:rFonts w:ascii="Calibri" w:hAnsi="Calibri"/>
                        <w:b/>
                        <w:i/>
                        <w:w w:val="120"/>
                        <w:sz w:val="28"/>
                      </w:rPr>
                      <w:t>Problem</w:t>
                    </w:r>
                    <w:r>
                      <w:rPr>
                        <w:rFonts w:ascii="Calibri" w:hAnsi="Calibri"/>
                        <w:b/>
                        <w:i/>
                        <w:spacing w:val="-9"/>
                        <w:w w:val="120"/>
                        <w:sz w:val="28"/>
                      </w:rPr>
                      <w:t xml:space="preserve"> </w:t>
                    </w:r>
                    <w:r>
                      <w:rPr>
                        <w:rFonts w:ascii="Calibri" w:hAnsi="Calibri"/>
                        <w:b/>
                        <w:i/>
                        <w:w w:val="120"/>
                        <w:sz w:val="28"/>
                      </w:rPr>
                      <w:t>Solving</w:t>
                    </w:r>
                    <w:r>
                      <w:rPr>
                        <w:rFonts w:ascii="Calibri" w:hAnsi="Calibri"/>
                        <w:b/>
                        <w:i/>
                        <w:spacing w:val="-1"/>
                        <w:w w:val="120"/>
                        <w:sz w:val="28"/>
                      </w:rPr>
                      <w:t xml:space="preserve"> </w:t>
                    </w:r>
                    <w:r>
                      <w:rPr>
                        <w:rFonts w:ascii="Calibri" w:hAnsi="Calibri"/>
                        <w:b/>
                        <w:i/>
                        <w:w w:val="120"/>
                        <w:sz w:val="28"/>
                      </w:rPr>
                      <w:t>–</w:t>
                    </w:r>
                    <w:r>
                      <w:rPr>
                        <w:rFonts w:ascii="Calibri" w:hAnsi="Calibri"/>
                        <w:b/>
                        <w:i/>
                        <w:spacing w:val="-11"/>
                        <w:w w:val="120"/>
                        <w:sz w:val="28"/>
                      </w:rPr>
                      <w:t xml:space="preserve"> </w:t>
                    </w:r>
                    <w:r>
                      <w:rPr>
                        <w:rFonts w:ascii="Calibri" w:hAnsi="Calibri"/>
                        <w:b/>
                        <w:i/>
                        <w:spacing w:val="-10"/>
                        <w:w w:val="120"/>
                        <w:sz w:val="28"/>
                      </w:rPr>
                      <w:t>C</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7EB09" w14:textId="77777777" w:rsidR="00017D6B" w:rsidRDefault="00721600">
    <w:pPr>
      <w:pStyle w:val="BodyText"/>
      <w:spacing w:line="14" w:lineRule="auto"/>
      <w:rPr>
        <w:sz w:val="20"/>
      </w:rPr>
    </w:pPr>
    <w:r>
      <w:rPr>
        <w:noProof/>
        <w:lang w:val="en-IN" w:eastAsia="en-IN"/>
      </w:rPr>
      <mc:AlternateContent>
        <mc:Choice Requires="wps">
          <w:drawing>
            <wp:anchor distT="0" distB="0" distL="0" distR="0" simplePos="0" relativeHeight="251663360" behindDoc="1" locked="0" layoutInCell="1" allowOverlap="1" wp14:anchorId="2F88AB4D" wp14:editId="29206EE2">
              <wp:simplePos x="0" y="0"/>
              <wp:positionH relativeFrom="page">
                <wp:posOffset>914400</wp:posOffset>
              </wp:positionH>
              <wp:positionV relativeFrom="page">
                <wp:posOffset>481202</wp:posOffset>
              </wp:positionV>
              <wp:extent cx="5731510" cy="384810"/>
              <wp:effectExtent l="0" t="0" r="0" b="0"/>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84810"/>
                      </a:xfrm>
                      <a:custGeom>
                        <a:avLst/>
                        <a:gdLst/>
                        <a:ahLst/>
                        <a:cxnLst/>
                        <a:rect l="l" t="t" r="r" b="b"/>
                        <a:pathLst>
                          <a:path w="5731510" h="384810">
                            <a:moveTo>
                              <a:pt x="5731509" y="0"/>
                            </a:moveTo>
                            <a:lnTo>
                              <a:pt x="0" y="0"/>
                            </a:lnTo>
                            <a:lnTo>
                              <a:pt x="0" y="384809"/>
                            </a:lnTo>
                            <a:lnTo>
                              <a:pt x="5731509" y="384809"/>
                            </a:lnTo>
                            <a:lnTo>
                              <a:pt x="5731509" y="0"/>
                            </a:lnTo>
                            <a:close/>
                          </a:path>
                        </a:pathLst>
                      </a:custGeom>
                      <a:solidFill>
                        <a:srgbClr val="5B9BD4"/>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E66F2" id="Graphic 241" o:spid="_x0000_s1026" style="position:absolute;margin-left:1in;margin-top:37.9pt;width:451.3pt;height:30.3pt;z-index:-251653120;visibility:visible;mso-wrap-style:square;mso-wrap-distance-left:0;mso-wrap-distance-top:0;mso-wrap-distance-right:0;mso-wrap-distance-bottom:0;mso-position-horizontal:absolute;mso-position-horizontal-relative:page;mso-position-vertical:absolute;mso-position-vertical-relative:page;v-text-anchor:top" coordsize="5731510,38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" path="m5731509,l,,,384809r5731509,l5731509,xe" fillcolor="#5b9bd4" stroked="f">
              <v:path arrowok="t"/>
              <w10:wrap anchorx="page" anchory="page"/>
            </v:shape>
          </w:pict>
        </mc:Fallback>
      </mc:AlternateContent>
    </w:r>
    <w:r>
      <w:rPr>
        <w:noProof/>
        <w:lang w:val="en-IN" w:eastAsia="en-IN"/>
      </w:rPr>
      <mc:AlternateContent>
        <mc:Choice Requires="wps">
          <w:drawing>
            <wp:anchor distT="0" distB="0" distL="0" distR="0" simplePos="0" relativeHeight="251664384" behindDoc="1" locked="0" layoutInCell="1" allowOverlap="1" wp14:anchorId="5C4A99A2" wp14:editId="34F4CB45">
              <wp:simplePos x="0" y="0"/>
              <wp:positionH relativeFrom="page">
                <wp:posOffset>2029714</wp:posOffset>
              </wp:positionH>
              <wp:positionV relativeFrom="page">
                <wp:posOffset>603376</wp:posOffset>
              </wp:positionV>
              <wp:extent cx="3341370" cy="20383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1370" cy="203835"/>
                      </a:xfrm>
                      <a:prstGeom prst="rect">
                        <a:avLst/>
                      </a:prstGeom>
                    </wps:spPr>
                    <wps:txbx>
                      <w:txbxContent>
                        <w:p w14:paraId="73B27DEC" w14:textId="77777777" w:rsidR="00017D6B" w:rsidRDefault="00721600">
                          <w:pPr>
                            <w:spacing w:line="306" w:lineRule="exact"/>
                            <w:ind w:left="20"/>
                            <w:rPr>
                              <w:rFonts w:ascii="Calibri" w:hAnsi="Calibri"/>
                              <w:b/>
                              <w:i/>
                              <w:sz w:val="28"/>
                            </w:rPr>
                          </w:pPr>
                          <w:r>
                            <w:rPr>
                              <w:rFonts w:ascii="Calibri" w:hAnsi="Calibri"/>
                              <w:b/>
                              <w:i/>
                              <w:w w:val="120"/>
                              <w:sz w:val="28"/>
                            </w:rPr>
                            <w:t>Programming</w:t>
                          </w:r>
                          <w:r>
                            <w:rPr>
                              <w:rFonts w:ascii="Calibri" w:hAnsi="Calibri"/>
                              <w:b/>
                              <w:i/>
                              <w:spacing w:val="-11"/>
                              <w:w w:val="120"/>
                              <w:sz w:val="28"/>
                            </w:rPr>
                            <w:t xml:space="preserve"> </w:t>
                          </w:r>
                          <w:r>
                            <w:rPr>
                              <w:rFonts w:ascii="Calibri" w:hAnsi="Calibri"/>
                              <w:b/>
                              <w:i/>
                              <w:w w:val="120"/>
                              <w:sz w:val="28"/>
                            </w:rPr>
                            <w:t>for</w:t>
                          </w:r>
                          <w:r>
                            <w:rPr>
                              <w:rFonts w:ascii="Calibri" w:hAnsi="Calibri"/>
                              <w:b/>
                              <w:i/>
                              <w:spacing w:val="-8"/>
                              <w:w w:val="120"/>
                              <w:sz w:val="28"/>
                            </w:rPr>
                            <w:t xml:space="preserve"> </w:t>
                          </w:r>
                          <w:r>
                            <w:rPr>
                              <w:rFonts w:ascii="Calibri" w:hAnsi="Calibri"/>
                              <w:b/>
                              <w:i/>
                              <w:w w:val="120"/>
                              <w:sz w:val="28"/>
                            </w:rPr>
                            <w:t>Problem</w:t>
                          </w:r>
                          <w:r>
                            <w:rPr>
                              <w:rFonts w:ascii="Calibri" w:hAnsi="Calibri"/>
                              <w:b/>
                              <w:i/>
                              <w:spacing w:val="-9"/>
                              <w:w w:val="120"/>
                              <w:sz w:val="28"/>
                            </w:rPr>
                            <w:t xml:space="preserve"> </w:t>
                          </w:r>
                          <w:r>
                            <w:rPr>
                              <w:rFonts w:ascii="Calibri" w:hAnsi="Calibri"/>
                              <w:b/>
                              <w:i/>
                              <w:w w:val="120"/>
                              <w:sz w:val="28"/>
                            </w:rPr>
                            <w:t>Solving</w:t>
                          </w:r>
                          <w:r>
                            <w:rPr>
                              <w:rFonts w:ascii="Calibri" w:hAnsi="Calibri"/>
                              <w:b/>
                              <w:i/>
                              <w:spacing w:val="-1"/>
                              <w:w w:val="120"/>
                              <w:sz w:val="28"/>
                            </w:rPr>
                            <w:t xml:space="preserve"> </w:t>
                          </w:r>
                          <w:r>
                            <w:rPr>
                              <w:rFonts w:ascii="Calibri" w:hAnsi="Calibri"/>
                              <w:b/>
                              <w:i/>
                              <w:w w:val="120"/>
                              <w:sz w:val="28"/>
                            </w:rPr>
                            <w:t>–</w:t>
                          </w:r>
                          <w:r>
                            <w:rPr>
                              <w:rFonts w:ascii="Calibri" w:hAnsi="Calibri"/>
                              <w:b/>
                              <w:i/>
                              <w:spacing w:val="-11"/>
                              <w:w w:val="120"/>
                              <w:sz w:val="28"/>
                            </w:rPr>
                            <w:t xml:space="preserve"> </w:t>
                          </w:r>
                          <w:r>
                            <w:rPr>
                              <w:rFonts w:ascii="Calibri" w:hAnsi="Calibri"/>
                              <w:b/>
                              <w:i/>
                              <w:spacing w:val="-10"/>
                              <w:w w:val="120"/>
                              <w:sz w:val="28"/>
                            </w:rPr>
                            <w:t>C</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4A99A2" id="_x0000_t202" coordsize="21600,21600" o:spt="202" path="m,l,21600r21600,l21600,xe">
              <v:stroke joinstyle="miter"/>
              <v:path gradientshapeok="t" o:connecttype="rect"/>
            </v:shapetype>
            <v:shape id="Textbox 242" o:spid="_x0000_s1126" type="#_x0000_t202" style="position:absolute;margin-left:159.8pt;margin-top:47.5pt;width:263.1pt;height:16.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" filled="f" stroked="f">
              <v:textbox inset="0,0,0,0">
                <w:txbxContent>
                  <w:p w14:paraId="73B27DEC" w14:textId="77777777" w:rsidR="00017D6B" w:rsidRDefault="00721600">
                    <w:pPr>
                      <w:spacing w:line="306" w:lineRule="exact"/>
                      <w:ind w:left="20"/>
                      <w:rPr>
                        <w:rFonts w:ascii="Calibri" w:hAnsi="Calibri"/>
                        <w:b/>
                        <w:i/>
                        <w:sz w:val="28"/>
                      </w:rPr>
                    </w:pPr>
                    <w:r>
                      <w:rPr>
                        <w:rFonts w:ascii="Calibri" w:hAnsi="Calibri"/>
                        <w:b/>
                        <w:i/>
                        <w:w w:val="120"/>
                        <w:sz w:val="28"/>
                      </w:rPr>
                      <w:t>Programming</w:t>
                    </w:r>
                    <w:r>
                      <w:rPr>
                        <w:rFonts w:ascii="Calibri" w:hAnsi="Calibri"/>
                        <w:b/>
                        <w:i/>
                        <w:spacing w:val="-11"/>
                        <w:w w:val="120"/>
                        <w:sz w:val="28"/>
                      </w:rPr>
                      <w:t xml:space="preserve"> </w:t>
                    </w:r>
                    <w:r>
                      <w:rPr>
                        <w:rFonts w:ascii="Calibri" w:hAnsi="Calibri"/>
                        <w:b/>
                        <w:i/>
                        <w:w w:val="120"/>
                        <w:sz w:val="28"/>
                      </w:rPr>
                      <w:t>for</w:t>
                    </w:r>
                    <w:r>
                      <w:rPr>
                        <w:rFonts w:ascii="Calibri" w:hAnsi="Calibri"/>
                        <w:b/>
                        <w:i/>
                        <w:spacing w:val="-8"/>
                        <w:w w:val="120"/>
                        <w:sz w:val="28"/>
                      </w:rPr>
                      <w:t xml:space="preserve"> </w:t>
                    </w:r>
                    <w:r>
                      <w:rPr>
                        <w:rFonts w:ascii="Calibri" w:hAnsi="Calibri"/>
                        <w:b/>
                        <w:i/>
                        <w:w w:val="120"/>
                        <w:sz w:val="28"/>
                      </w:rPr>
                      <w:t>Problem</w:t>
                    </w:r>
                    <w:r>
                      <w:rPr>
                        <w:rFonts w:ascii="Calibri" w:hAnsi="Calibri"/>
                        <w:b/>
                        <w:i/>
                        <w:spacing w:val="-9"/>
                        <w:w w:val="120"/>
                        <w:sz w:val="28"/>
                      </w:rPr>
                      <w:t xml:space="preserve"> </w:t>
                    </w:r>
                    <w:r>
                      <w:rPr>
                        <w:rFonts w:ascii="Calibri" w:hAnsi="Calibri"/>
                        <w:b/>
                        <w:i/>
                        <w:w w:val="120"/>
                        <w:sz w:val="28"/>
                      </w:rPr>
                      <w:t>Solving</w:t>
                    </w:r>
                    <w:r>
                      <w:rPr>
                        <w:rFonts w:ascii="Calibri" w:hAnsi="Calibri"/>
                        <w:b/>
                        <w:i/>
                        <w:spacing w:val="-1"/>
                        <w:w w:val="120"/>
                        <w:sz w:val="28"/>
                      </w:rPr>
                      <w:t xml:space="preserve"> </w:t>
                    </w:r>
                    <w:r>
                      <w:rPr>
                        <w:rFonts w:ascii="Calibri" w:hAnsi="Calibri"/>
                        <w:b/>
                        <w:i/>
                        <w:w w:val="120"/>
                        <w:sz w:val="28"/>
                      </w:rPr>
                      <w:t>–</w:t>
                    </w:r>
                    <w:r>
                      <w:rPr>
                        <w:rFonts w:ascii="Calibri" w:hAnsi="Calibri"/>
                        <w:b/>
                        <w:i/>
                        <w:spacing w:val="-11"/>
                        <w:w w:val="120"/>
                        <w:sz w:val="28"/>
                      </w:rPr>
                      <w:t xml:space="preserve"> </w:t>
                    </w:r>
                    <w:r>
                      <w:rPr>
                        <w:rFonts w:ascii="Calibri" w:hAnsi="Calibri"/>
                        <w:b/>
                        <w:i/>
                        <w:spacing w:val="-10"/>
                        <w:w w:val="120"/>
                        <w:sz w:val="28"/>
                      </w:rPr>
                      <w:t>C</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006"/>
    <w:multiLevelType w:val="hybridMultilevel"/>
    <w:tmpl w:val="1A12947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E67252"/>
    <w:multiLevelType w:val="hybridMultilevel"/>
    <w:tmpl w:val="05D4E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9F5D73"/>
    <w:multiLevelType w:val="hybridMultilevel"/>
    <w:tmpl w:val="831646B2"/>
    <w:lvl w:ilvl="0" w:tplc="B24C9CA2">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6552855C">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AC56DF12">
      <w:numFmt w:val="bullet"/>
      <w:lvlText w:val="•"/>
      <w:lvlJc w:val="left"/>
      <w:pPr>
        <w:ind w:left="1887" w:hanging="360"/>
      </w:pPr>
      <w:rPr>
        <w:rFonts w:hint="default"/>
        <w:lang w:val="en-US" w:eastAsia="en-US" w:bidi="ar-SA"/>
      </w:rPr>
    </w:lvl>
    <w:lvl w:ilvl="3" w:tplc="3CC0238E">
      <w:numFmt w:val="bullet"/>
      <w:lvlText w:val="•"/>
      <w:lvlJc w:val="left"/>
      <w:pPr>
        <w:ind w:left="2834" w:hanging="360"/>
      </w:pPr>
      <w:rPr>
        <w:rFonts w:hint="default"/>
        <w:lang w:val="en-US" w:eastAsia="en-US" w:bidi="ar-SA"/>
      </w:rPr>
    </w:lvl>
    <w:lvl w:ilvl="4" w:tplc="82B03988">
      <w:numFmt w:val="bullet"/>
      <w:lvlText w:val="•"/>
      <w:lvlJc w:val="left"/>
      <w:pPr>
        <w:ind w:left="3782" w:hanging="360"/>
      </w:pPr>
      <w:rPr>
        <w:rFonts w:hint="default"/>
        <w:lang w:val="en-US" w:eastAsia="en-US" w:bidi="ar-SA"/>
      </w:rPr>
    </w:lvl>
    <w:lvl w:ilvl="5" w:tplc="8826A89E">
      <w:numFmt w:val="bullet"/>
      <w:lvlText w:val="•"/>
      <w:lvlJc w:val="left"/>
      <w:pPr>
        <w:ind w:left="4729" w:hanging="360"/>
      </w:pPr>
      <w:rPr>
        <w:rFonts w:hint="default"/>
        <w:lang w:val="en-US" w:eastAsia="en-US" w:bidi="ar-SA"/>
      </w:rPr>
    </w:lvl>
    <w:lvl w:ilvl="6" w:tplc="37C04152">
      <w:numFmt w:val="bullet"/>
      <w:lvlText w:val="•"/>
      <w:lvlJc w:val="left"/>
      <w:pPr>
        <w:ind w:left="5676" w:hanging="360"/>
      </w:pPr>
      <w:rPr>
        <w:rFonts w:hint="default"/>
        <w:lang w:val="en-US" w:eastAsia="en-US" w:bidi="ar-SA"/>
      </w:rPr>
    </w:lvl>
    <w:lvl w:ilvl="7" w:tplc="4ACAA1FC">
      <w:numFmt w:val="bullet"/>
      <w:lvlText w:val="•"/>
      <w:lvlJc w:val="left"/>
      <w:pPr>
        <w:ind w:left="6624" w:hanging="360"/>
      </w:pPr>
      <w:rPr>
        <w:rFonts w:hint="default"/>
        <w:lang w:val="en-US" w:eastAsia="en-US" w:bidi="ar-SA"/>
      </w:rPr>
    </w:lvl>
    <w:lvl w:ilvl="8" w:tplc="C164CE5A">
      <w:numFmt w:val="bullet"/>
      <w:lvlText w:val="•"/>
      <w:lvlJc w:val="left"/>
      <w:pPr>
        <w:ind w:left="7571" w:hanging="360"/>
      </w:pPr>
      <w:rPr>
        <w:rFonts w:hint="default"/>
        <w:lang w:val="en-US" w:eastAsia="en-US" w:bidi="ar-SA"/>
      </w:rPr>
    </w:lvl>
  </w:abstractNum>
  <w:abstractNum w:abstractNumId="3">
    <w:nsid w:val="06E36FE7"/>
    <w:multiLevelType w:val="hybridMultilevel"/>
    <w:tmpl w:val="87B806B2"/>
    <w:lvl w:ilvl="0" w:tplc="150CC60C">
      <w:start w:val="1"/>
      <w:numFmt w:val="decimal"/>
      <w:lvlText w:val="%1."/>
      <w:lvlJc w:val="left"/>
      <w:pPr>
        <w:ind w:left="940" w:hanging="360"/>
      </w:pPr>
      <w:rPr>
        <w:rFonts w:ascii="Times New Roman" w:eastAsia="Times New Roman" w:hAnsi="Times New Roman" w:cs="Times New Roman" w:hint="default"/>
        <w:b/>
        <w:bCs/>
        <w:i w:val="0"/>
        <w:iCs w:val="0"/>
        <w:spacing w:val="0"/>
        <w:w w:val="100"/>
        <w:sz w:val="24"/>
        <w:szCs w:val="24"/>
        <w:lang w:val="en-US" w:eastAsia="en-US" w:bidi="ar-SA"/>
      </w:rPr>
    </w:lvl>
    <w:lvl w:ilvl="1" w:tplc="6C4E5022">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2" w:tplc="8370DD74">
      <w:numFmt w:val="bullet"/>
      <w:lvlText w:val=""/>
      <w:lvlJc w:val="left"/>
      <w:pPr>
        <w:ind w:left="1660" w:hanging="360"/>
      </w:pPr>
      <w:rPr>
        <w:rFonts w:ascii="Wingdings" w:eastAsia="Wingdings" w:hAnsi="Wingdings" w:cs="Wingdings" w:hint="default"/>
        <w:b w:val="0"/>
        <w:bCs w:val="0"/>
        <w:i w:val="0"/>
        <w:iCs w:val="0"/>
        <w:spacing w:val="0"/>
        <w:w w:val="100"/>
        <w:sz w:val="24"/>
        <w:szCs w:val="24"/>
        <w:lang w:val="en-US" w:eastAsia="en-US" w:bidi="ar-SA"/>
      </w:rPr>
    </w:lvl>
    <w:lvl w:ilvl="3" w:tplc="423204B4">
      <w:numFmt w:val="bullet"/>
      <w:lvlText w:val="•"/>
      <w:lvlJc w:val="left"/>
      <w:pPr>
        <w:ind w:left="3394" w:hanging="360"/>
      </w:pPr>
      <w:rPr>
        <w:rFonts w:hint="default"/>
        <w:lang w:val="en-US" w:eastAsia="en-US" w:bidi="ar-SA"/>
      </w:rPr>
    </w:lvl>
    <w:lvl w:ilvl="4" w:tplc="EBB65420">
      <w:numFmt w:val="bullet"/>
      <w:lvlText w:val="•"/>
      <w:lvlJc w:val="left"/>
      <w:pPr>
        <w:ind w:left="4262" w:hanging="360"/>
      </w:pPr>
      <w:rPr>
        <w:rFonts w:hint="default"/>
        <w:lang w:val="en-US" w:eastAsia="en-US" w:bidi="ar-SA"/>
      </w:rPr>
    </w:lvl>
    <w:lvl w:ilvl="5" w:tplc="A5BCB1B0">
      <w:numFmt w:val="bullet"/>
      <w:lvlText w:val="•"/>
      <w:lvlJc w:val="left"/>
      <w:pPr>
        <w:ind w:left="5129" w:hanging="360"/>
      </w:pPr>
      <w:rPr>
        <w:rFonts w:hint="default"/>
        <w:lang w:val="en-US" w:eastAsia="en-US" w:bidi="ar-SA"/>
      </w:rPr>
    </w:lvl>
    <w:lvl w:ilvl="6" w:tplc="36941A80">
      <w:numFmt w:val="bullet"/>
      <w:lvlText w:val="•"/>
      <w:lvlJc w:val="left"/>
      <w:pPr>
        <w:ind w:left="5996" w:hanging="360"/>
      </w:pPr>
      <w:rPr>
        <w:rFonts w:hint="default"/>
        <w:lang w:val="en-US" w:eastAsia="en-US" w:bidi="ar-SA"/>
      </w:rPr>
    </w:lvl>
    <w:lvl w:ilvl="7" w:tplc="0F6E56A2">
      <w:numFmt w:val="bullet"/>
      <w:lvlText w:val="•"/>
      <w:lvlJc w:val="left"/>
      <w:pPr>
        <w:ind w:left="6864" w:hanging="360"/>
      </w:pPr>
      <w:rPr>
        <w:rFonts w:hint="default"/>
        <w:lang w:val="en-US" w:eastAsia="en-US" w:bidi="ar-SA"/>
      </w:rPr>
    </w:lvl>
    <w:lvl w:ilvl="8" w:tplc="0FF0BDE2">
      <w:numFmt w:val="bullet"/>
      <w:lvlText w:val="•"/>
      <w:lvlJc w:val="left"/>
      <w:pPr>
        <w:ind w:left="7731" w:hanging="360"/>
      </w:pPr>
      <w:rPr>
        <w:rFonts w:hint="default"/>
        <w:lang w:val="en-US" w:eastAsia="en-US" w:bidi="ar-SA"/>
      </w:rPr>
    </w:lvl>
  </w:abstractNum>
  <w:abstractNum w:abstractNumId="4">
    <w:nsid w:val="07D63C02"/>
    <w:multiLevelType w:val="hybridMultilevel"/>
    <w:tmpl w:val="471A1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E97892"/>
    <w:multiLevelType w:val="hybridMultilevel"/>
    <w:tmpl w:val="9340A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1516B9"/>
    <w:multiLevelType w:val="hybridMultilevel"/>
    <w:tmpl w:val="F7504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9467C1E"/>
    <w:multiLevelType w:val="hybridMultilevel"/>
    <w:tmpl w:val="ADAC1D18"/>
    <w:lvl w:ilvl="0" w:tplc="6EB6C3BE">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E5103D60">
      <w:numFmt w:val="bullet"/>
      <w:lvlText w:val="•"/>
      <w:lvlJc w:val="left"/>
      <w:pPr>
        <w:ind w:left="1360" w:hanging="240"/>
      </w:pPr>
      <w:rPr>
        <w:rFonts w:hint="default"/>
        <w:lang w:val="en-US" w:eastAsia="en-US" w:bidi="ar-SA"/>
      </w:rPr>
    </w:lvl>
    <w:lvl w:ilvl="2" w:tplc="1B305582">
      <w:numFmt w:val="bullet"/>
      <w:lvlText w:val="•"/>
      <w:lvlJc w:val="left"/>
      <w:pPr>
        <w:ind w:left="2261" w:hanging="240"/>
      </w:pPr>
      <w:rPr>
        <w:rFonts w:hint="default"/>
        <w:lang w:val="en-US" w:eastAsia="en-US" w:bidi="ar-SA"/>
      </w:rPr>
    </w:lvl>
    <w:lvl w:ilvl="3" w:tplc="CDD4C4F6">
      <w:numFmt w:val="bullet"/>
      <w:lvlText w:val="•"/>
      <w:lvlJc w:val="left"/>
      <w:pPr>
        <w:ind w:left="3161" w:hanging="240"/>
      </w:pPr>
      <w:rPr>
        <w:rFonts w:hint="default"/>
        <w:lang w:val="en-US" w:eastAsia="en-US" w:bidi="ar-SA"/>
      </w:rPr>
    </w:lvl>
    <w:lvl w:ilvl="4" w:tplc="B0180E32">
      <w:numFmt w:val="bullet"/>
      <w:lvlText w:val="•"/>
      <w:lvlJc w:val="left"/>
      <w:pPr>
        <w:ind w:left="4062" w:hanging="240"/>
      </w:pPr>
      <w:rPr>
        <w:rFonts w:hint="default"/>
        <w:lang w:val="en-US" w:eastAsia="en-US" w:bidi="ar-SA"/>
      </w:rPr>
    </w:lvl>
    <w:lvl w:ilvl="5" w:tplc="077C6932">
      <w:numFmt w:val="bullet"/>
      <w:lvlText w:val="•"/>
      <w:lvlJc w:val="left"/>
      <w:pPr>
        <w:ind w:left="4963" w:hanging="240"/>
      </w:pPr>
      <w:rPr>
        <w:rFonts w:hint="default"/>
        <w:lang w:val="en-US" w:eastAsia="en-US" w:bidi="ar-SA"/>
      </w:rPr>
    </w:lvl>
    <w:lvl w:ilvl="6" w:tplc="02501A44">
      <w:numFmt w:val="bullet"/>
      <w:lvlText w:val="•"/>
      <w:lvlJc w:val="left"/>
      <w:pPr>
        <w:ind w:left="5863" w:hanging="240"/>
      </w:pPr>
      <w:rPr>
        <w:rFonts w:hint="default"/>
        <w:lang w:val="en-US" w:eastAsia="en-US" w:bidi="ar-SA"/>
      </w:rPr>
    </w:lvl>
    <w:lvl w:ilvl="7" w:tplc="E996D730">
      <w:numFmt w:val="bullet"/>
      <w:lvlText w:val="•"/>
      <w:lvlJc w:val="left"/>
      <w:pPr>
        <w:ind w:left="6764" w:hanging="240"/>
      </w:pPr>
      <w:rPr>
        <w:rFonts w:hint="default"/>
        <w:lang w:val="en-US" w:eastAsia="en-US" w:bidi="ar-SA"/>
      </w:rPr>
    </w:lvl>
    <w:lvl w:ilvl="8" w:tplc="D36ED934">
      <w:numFmt w:val="bullet"/>
      <w:lvlText w:val="•"/>
      <w:lvlJc w:val="left"/>
      <w:pPr>
        <w:ind w:left="7665" w:hanging="240"/>
      </w:pPr>
      <w:rPr>
        <w:rFonts w:hint="default"/>
        <w:lang w:val="en-US" w:eastAsia="en-US" w:bidi="ar-SA"/>
      </w:rPr>
    </w:lvl>
  </w:abstractNum>
  <w:abstractNum w:abstractNumId="8">
    <w:nsid w:val="09D03339"/>
    <w:multiLevelType w:val="hybridMultilevel"/>
    <w:tmpl w:val="A3CC5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D03F08"/>
    <w:multiLevelType w:val="hybridMultilevel"/>
    <w:tmpl w:val="AB24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D924793"/>
    <w:multiLevelType w:val="hybridMultilevel"/>
    <w:tmpl w:val="0A48B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244BCD"/>
    <w:multiLevelType w:val="hybridMultilevel"/>
    <w:tmpl w:val="7B3E9F20"/>
    <w:lvl w:ilvl="0" w:tplc="2F065126">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8B465EA6">
      <w:start w:val="1"/>
      <w:numFmt w:val="decimal"/>
      <w:lvlText w:val="%2."/>
      <w:lvlJc w:val="left"/>
      <w:pPr>
        <w:ind w:left="786" w:hanging="284"/>
      </w:pPr>
      <w:rPr>
        <w:rFonts w:hint="default"/>
        <w:spacing w:val="0"/>
        <w:w w:val="100"/>
        <w:lang w:val="en-US" w:eastAsia="en-US" w:bidi="ar-SA"/>
      </w:rPr>
    </w:lvl>
    <w:lvl w:ilvl="2" w:tplc="82E65764">
      <w:numFmt w:val="bullet"/>
      <w:lvlText w:val="•"/>
      <w:lvlJc w:val="left"/>
      <w:pPr>
        <w:ind w:left="1745" w:hanging="284"/>
      </w:pPr>
      <w:rPr>
        <w:rFonts w:hint="default"/>
        <w:lang w:val="en-US" w:eastAsia="en-US" w:bidi="ar-SA"/>
      </w:rPr>
    </w:lvl>
    <w:lvl w:ilvl="3" w:tplc="02A48BCC">
      <w:numFmt w:val="bullet"/>
      <w:lvlText w:val="•"/>
      <w:lvlJc w:val="left"/>
      <w:pPr>
        <w:ind w:left="2710" w:hanging="284"/>
      </w:pPr>
      <w:rPr>
        <w:rFonts w:hint="default"/>
        <w:lang w:val="en-US" w:eastAsia="en-US" w:bidi="ar-SA"/>
      </w:rPr>
    </w:lvl>
    <w:lvl w:ilvl="4" w:tplc="7B141ED2">
      <w:numFmt w:val="bullet"/>
      <w:lvlText w:val="•"/>
      <w:lvlJc w:val="left"/>
      <w:pPr>
        <w:ind w:left="3675" w:hanging="284"/>
      </w:pPr>
      <w:rPr>
        <w:rFonts w:hint="default"/>
        <w:lang w:val="en-US" w:eastAsia="en-US" w:bidi="ar-SA"/>
      </w:rPr>
    </w:lvl>
    <w:lvl w:ilvl="5" w:tplc="A47A8D78">
      <w:numFmt w:val="bullet"/>
      <w:lvlText w:val="•"/>
      <w:lvlJc w:val="left"/>
      <w:pPr>
        <w:ind w:left="4640" w:hanging="284"/>
      </w:pPr>
      <w:rPr>
        <w:rFonts w:hint="default"/>
        <w:lang w:val="en-US" w:eastAsia="en-US" w:bidi="ar-SA"/>
      </w:rPr>
    </w:lvl>
    <w:lvl w:ilvl="6" w:tplc="AF62F69E">
      <w:numFmt w:val="bullet"/>
      <w:lvlText w:val="•"/>
      <w:lvlJc w:val="left"/>
      <w:pPr>
        <w:ind w:left="5605" w:hanging="284"/>
      </w:pPr>
      <w:rPr>
        <w:rFonts w:hint="default"/>
        <w:lang w:val="en-US" w:eastAsia="en-US" w:bidi="ar-SA"/>
      </w:rPr>
    </w:lvl>
    <w:lvl w:ilvl="7" w:tplc="B114CE06">
      <w:numFmt w:val="bullet"/>
      <w:lvlText w:val="•"/>
      <w:lvlJc w:val="left"/>
      <w:pPr>
        <w:ind w:left="6570" w:hanging="284"/>
      </w:pPr>
      <w:rPr>
        <w:rFonts w:hint="default"/>
        <w:lang w:val="en-US" w:eastAsia="en-US" w:bidi="ar-SA"/>
      </w:rPr>
    </w:lvl>
    <w:lvl w:ilvl="8" w:tplc="6E9E1520">
      <w:numFmt w:val="bullet"/>
      <w:lvlText w:val="•"/>
      <w:lvlJc w:val="left"/>
      <w:pPr>
        <w:ind w:left="7536" w:hanging="284"/>
      </w:pPr>
      <w:rPr>
        <w:rFonts w:hint="default"/>
        <w:lang w:val="en-US" w:eastAsia="en-US" w:bidi="ar-SA"/>
      </w:rPr>
    </w:lvl>
  </w:abstractNum>
  <w:abstractNum w:abstractNumId="12">
    <w:nsid w:val="13C77163"/>
    <w:multiLevelType w:val="hybridMultilevel"/>
    <w:tmpl w:val="54AA749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4AB2073"/>
    <w:multiLevelType w:val="hybridMultilevel"/>
    <w:tmpl w:val="30AC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433D88"/>
    <w:multiLevelType w:val="hybridMultilevel"/>
    <w:tmpl w:val="BC0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6AF739A"/>
    <w:multiLevelType w:val="hybridMultilevel"/>
    <w:tmpl w:val="4E44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7461F0E"/>
    <w:multiLevelType w:val="hybridMultilevel"/>
    <w:tmpl w:val="274E3F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75554CC"/>
    <w:multiLevelType w:val="hybridMultilevel"/>
    <w:tmpl w:val="DD801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7D445AD"/>
    <w:multiLevelType w:val="hybridMultilevel"/>
    <w:tmpl w:val="91AE61E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1A351571"/>
    <w:multiLevelType w:val="hybridMultilevel"/>
    <w:tmpl w:val="80E8B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FC63A9"/>
    <w:multiLevelType w:val="hybridMultilevel"/>
    <w:tmpl w:val="0E6E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DE92AE3"/>
    <w:multiLevelType w:val="hybridMultilevel"/>
    <w:tmpl w:val="19485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E817DC1"/>
    <w:multiLevelType w:val="hybridMultilevel"/>
    <w:tmpl w:val="4CC23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ED469C5"/>
    <w:multiLevelType w:val="hybridMultilevel"/>
    <w:tmpl w:val="05A26BA8"/>
    <w:lvl w:ilvl="0" w:tplc="90D609A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9900FDE8">
      <w:numFmt w:val="bullet"/>
      <w:lvlText w:val="•"/>
      <w:lvlJc w:val="left"/>
      <w:pPr>
        <w:ind w:left="1360" w:hanging="240"/>
      </w:pPr>
      <w:rPr>
        <w:rFonts w:hint="default"/>
        <w:lang w:val="en-US" w:eastAsia="en-US" w:bidi="ar-SA"/>
      </w:rPr>
    </w:lvl>
    <w:lvl w:ilvl="2" w:tplc="310C068E">
      <w:numFmt w:val="bullet"/>
      <w:lvlText w:val="•"/>
      <w:lvlJc w:val="left"/>
      <w:pPr>
        <w:ind w:left="2261" w:hanging="240"/>
      </w:pPr>
      <w:rPr>
        <w:rFonts w:hint="default"/>
        <w:lang w:val="en-US" w:eastAsia="en-US" w:bidi="ar-SA"/>
      </w:rPr>
    </w:lvl>
    <w:lvl w:ilvl="3" w:tplc="EF28978E">
      <w:numFmt w:val="bullet"/>
      <w:lvlText w:val="•"/>
      <w:lvlJc w:val="left"/>
      <w:pPr>
        <w:ind w:left="3161" w:hanging="240"/>
      </w:pPr>
      <w:rPr>
        <w:rFonts w:hint="default"/>
        <w:lang w:val="en-US" w:eastAsia="en-US" w:bidi="ar-SA"/>
      </w:rPr>
    </w:lvl>
    <w:lvl w:ilvl="4" w:tplc="966AF8AC">
      <w:numFmt w:val="bullet"/>
      <w:lvlText w:val="•"/>
      <w:lvlJc w:val="left"/>
      <w:pPr>
        <w:ind w:left="4062" w:hanging="240"/>
      </w:pPr>
      <w:rPr>
        <w:rFonts w:hint="default"/>
        <w:lang w:val="en-US" w:eastAsia="en-US" w:bidi="ar-SA"/>
      </w:rPr>
    </w:lvl>
    <w:lvl w:ilvl="5" w:tplc="A00A1B5C">
      <w:numFmt w:val="bullet"/>
      <w:lvlText w:val="•"/>
      <w:lvlJc w:val="left"/>
      <w:pPr>
        <w:ind w:left="4963" w:hanging="240"/>
      </w:pPr>
      <w:rPr>
        <w:rFonts w:hint="default"/>
        <w:lang w:val="en-US" w:eastAsia="en-US" w:bidi="ar-SA"/>
      </w:rPr>
    </w:lvl>
    <w:lvl w:ilvl="6" w:tplc="E408C7C2">
      <w:numFmt w:val="bullet"/>
      <w:lvlText w:val="•"/>
      <w:lvlJc w:val="left"/>
      <w:pPr>
        <w:ind w:left="5863" w:hanging="240"/>
      </w:pPr>
      <w:rPr>
        <w:rFonts w:hint="default"/>
        <w:lang w:val="en-US" w:eastAsia="en-US" w:bidi="ar-SA"/>
      </w:rPr>
    </w:lvl>
    <w:lvl w:ilvl="7" w:tplc="EFBEEAAE">
      <w:numFmt w:val="bullet"/>
      <w:lvlText w:val="•"/>
      <w:lvlJc w:val="left"/>
      <w:pPr>
        <w:ind w:left="6764" w:hanging="240"/>
      </w:pPr>
      <w:rPr>
        <w:rFonts w:hint="default"/>
        <w:lang w:val="en-US" w:eastAsia="en-US" w:bidi="ar-SA"/>
      </w:rPr>
    </w:lvl>
    <w:lvl w:ilvl="8" w:tplc="CD44450C">
      <w:numFmt w:val="bullet"/>
      <w:lvlText w:val="•"/>
      <w:lvlJc w:val="left"/>
      <w:pPr>
        <w:ind w:left="7665" w:hanging="240"/>
      </w:pPr>
      <w:rPr>
        <w:rFonts w:hint="default"/>
        <w:lang w:val="en-US" w:eastAsia="en-US" w:bidi="ar-SA"/>
      </w:rPr>
    </w:lvl>
  </w:abstractNum>
  <w:abstractNum w:abstractNumId="24">
    <w:nsid w:val="1F622183"/>
    <w:multiLevelType w:val="hybridMultilevel"/>
    <w:tmpl w:val="AD7E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06D349D"/>
    <w:multiLevelType w:val="hybridMultilevel"/>
    <w:tmpl w:val="73BEB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1335133"/>
    <w:multiLevelType w:val="hybridMultilevel"/>
    <w:tmpl w:val="9F840DD4"/>
    <w:lvl w:ilvl="0" w:tplc="E9946CEA">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E318ADFC">
      <w:numFmt w:val="bullet"/>
      <w:lvlText w:val="•"/>
      <w:lvlJc w:val="left"/>
      <w:pPr>
        <w:ind w:left="1792" w:hanging="360"/>
      </w:pPr>
      <w:rPr>
        <w:rFonts w:hint="default"/>
        <w:lang w:val="en-US" w:eastAsia="en-US" w:bidi="ar-SA"/>
      </w:rPr>
    </w:lvl>
    <w:lvl w:ilvl="2" w:tplc="2E061E06">
      <w:numFmt w:val="bullet"/>
      <w:lvlText w:val="•"/>
      <w:lvlJc w:val="left"/>
      <w:pPr>
        <w:ind w:left="2645" w:hanging="360"/>
      </w:pPr>
      <w:rPr>
        <w:rFonts w:hint="default"/>
        <w:lang w:val="en-US" w:eastAsia="en-US" w:bidi="ar-SA"/>
      </w:rPr>
    </w:lvl>
    <w:lvl w:ilvl="3" w:tplc="35821D5A">
      <w:numFmt w:val="bullet"/>
      <w:lvlText w:val="•"/>
      <w:lvlJc w:val="left"/>
      <w:pPr>
        <w:ind w:left="3497" w:hanging="360"/>
      </w:pPr>
      <w:rPr>
        <w:rFonts w:hint="default"/>
        <w:lang w:val="en-US" w:eastAsia="en-US" w:bidi="ar-SA"/>
      </w:rPr>
    </w:lvl>
    <w:lvl w:ilvl="4" w:tplc="8BDC03C2">
      <w:numFmt w:val="bullet"/>
      <w:lvlText w:val="•"/>
      <w:lvlJc w:val="left"/>
      <w:pPr>
        <w:ind w:left="4350" w:hanging="360"/>
      </w:pPr>
      <w:rPr>
        <w:rFonts w:hint="default"/>
        <w:lang w:val="en-US" w:eastAsia="en-US" w:bidi="ar-SA"/>
      </w:rPr>
    </w:lvl>
    <w:lvl w:ilvl="5" w:tplc="6BFCFBD6">
      <w:numFmt w:val="bullet"/>
      <w:lvlText w:val="•"/>
      <w:lvlJc w:val="left"/>
      <w:pPr>
        <w:ind w:left="5203" w:hanging="360"/>
      </w:pPr>
      <w:rPr>
        <w:rFonts w:hint="default"/>
        <w:lang w:val="en-US" w:eastAsia="en-US" w:bidi="ar-SA"/>
      </w:rPr>
    </w:lvl>
    <w:lvl w:ilvl="6" w:tplc="D22EE2A0">
      <w:numFmt w:val="bullet"/>
      <w:lvlText w:val="•"/>
      <w:lvlJc w:val="left"/>
      <w:pPr>
        <w:ind w:left="6055" w:hanging="360"/>
      </w:pPr>
      <w:rPr>
        <w:rFonts w:hint="default"/>
        <w:lang w:val="en-US" w:eastAsia="en-US" w:bidi="ar-SA"/>
      </w:rPr>
    </w:lvl>
    <w:lvl w:ilvl="7" w:tplc="D412661C">
      <w:numFmt w:val="bullet"/>
      <w:lvlText w:val="•"/>
      <w:lvlJc w:val="left"/>
      <w:pPr>
        <w:ind w:left="6908" w:hanging="360"/>
      </w:pPr>
      <w:rPr>
        <w:rFonts w:hint="default"/>
        <w:lang w:val="en-US" w:eastAsia="en-US" w:bidi="ar-SA"/>
      </w:rPr>
    </w:lvl>
    <w:lvl w:ilvl="8" w:tplc="A00C6758">
      <w:numFmt w:val="bullet"/>
      <w:lvlText w:val="•"/>
      <w:lvlJc w:val="left"/>
      <w:pPr>
        <w:ind w:left="7761" w:hanging="360"/>
      </w:pPr>
      <w:rPr>
        <w:rFonts w:hint="default"/>
        <w:lang w:val="en-US" w:eastAsia="en-US" w:bidi="ar-SA"/>
      </w:rPr>
    </w:lvl>
  </w:abstractNum>
  <w:abstractNum w:abstractNumId="27">
    <w:nsid w:val="21E15D54"/>
    <w:multiLevelType w:val="hybridMultilevel"/>
    <w:tmpl w:val="6A2C7116"/>
    <w:lvl w:ilvl="0" w:tplc="E4369BFC">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A9F46CC2">
      <w:numFmt w:val="bullet"/>
      <w:lvlText w:val="•"/>
      <w:lvlJc w:val="left"/>
      <w:pPr>
        <w:ind w:left="1792" w:hanging="360"/>
      </w:pPr>
      <w:rPr>
        <w:rFonts w:hint="default"/>
        <w:lang w:val="en-US" w:eastAsia="en-US" w:bidi="ar-SA"/>
      </w:rPr>
    </w:lvl>
    <w:lvl w:ilvl="2" w:tplc="B4CC85F8">
      <w:numFmt w:val="bullet"/>
      <w:lvlText w:val="•"/>
      <w:lvlJc w:val="left"/>
      <w:pPr>
        <w:ind w:left="2645" w:hanging="360"/>
      </w:pPr>
      <w:rPr>
        <w:rFonts w:hint="default"/>
        <w:lang w:val="en-US" w:eastAsia="en-US" w:bidi="ar-SA"/>
      </w:rPr>
    </w:lvl>
    <w:lvl w:ilvl="3" w:tplc="1122AAF8">
      <w:numFmt w:val="bullet"/>
      <w:lvlText w:val="•"/>
      <w:lvlJc w:val="left"/>
      <w:pPr>
        <w:ind w:left="3497" w:hanging="360"/>
      </w:pPr>
      <w:rPr>
        <w:rFonts w:hint="default"/>
        <w:lang w:val="en-US" w:eastAsia="en-US" w:bidi="ar-SA"/>
      </w:rPr>
    </w:lvl>
    <w:lvl w:ilvl="4" w:tplc="9ABE02C0">
      <w:numFmt w:val="bullet"/>
      <w:lvlText w:val="•"/>
      <w:lvlJc w:val="left"/>
      <w:pPr>
        <w:ind w:left="4350" w:hanging="360"/>
      </w:pPr>
      <w:rPr>
        <w:rFonts w:hint="default"/>
        <w:lang w:val="en-US" w:eastAsia="en-US" w:bidi="ar-SA"/>
      </w:rPr>
    </w:lvl>
    <w:lvl w:ilvl="5" w:tplc="CD8C29DE">
      <w:numFmt w:val="bullet"/>
      <w:lvlText w:val="•"/>
      <w:lvlJc w:val="left"/>
      <w:pPr>
        <w:ind w:left="5203" w:hanging="360"/>
      </w:pPr>
      <w:rPr>
        <w:rFonts w:hint="default"/>
        <w:lang w:val="en-US" w:eastAsia="en-US" w:bidi="ar-SA"/>
      </w:rPr>
    </w:lvl>
    <w:lvl w:ilvl="6" w:tplc="894E0004">
      <w:numFmt w:val="bullet"/>
      <w:lvlText w:val="•"/>
      <w:lvlJc w:val="left"/>
      <w:pPr>
        <w:ind w:left="6055" w:hanging="360"/>
      </w:pPr>
      <w:rPr>
        <w:rFonts w:hint="default"/>
        <w:lang w:val="en-US" w:eastAsia="en-US" w:bidi="ar-SA"/>
      </w:rPr>
    </w:lvl>
    <w:lvl w:ilvl="7" w:tplc="F724D0B0">
      <w:numFmt w:val="bullet"/>
      <w:lvlText w:val="•"/>
      <w:lvlJc w:val="left"/>
      <w:pPr>
        <w:ind w:left="6908" w:hanging="360"/>
      </w:pPr>
      <w:rPr>
        <w:rFonts w:hint="default"/>
        <w:lang w:val="en-US" w:eastAsia="en-US" w:bidi="ar-SA"/>
      </w:rPr>
    </w:lvl>
    <w:lvl w:ilvl="8" w:tplc="8EA60ADC">
      <w:numFmt w:val="bullet"/>
      <w:lvlText w:val="•"/>
      <w:lvlJc w:val="left"/>
      <w:pPr>
        <w:ind w:left="7761" w:hanging="360"/>
      </w:pPr>
      <w:rPr>
        <w:rFonts w:hint="default"/>
        <w:lang w:val="en-US" w:eastAsia="en-US" w:bidi="ar-SA"/>
      </w:rPr>
    </w:lvl>
  </w:abstractNum>
  <w:abstractNum w:abstractNumId="28">
    <w:nsid w:val="244D5E24"/>
    <w:multiLevelType w:val="hybridMultilevel"/>
    <w:tmpl w:val="BAE0B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73F6091"/>
    <w:multiLevelType w:val="hybridMultilevel"/>
    <w:tmpl w:val="C172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762086A"/>
    <w:multiLevelType w:val="hybridMultilevel"/>
    <w:tmpl w:val="112AB49E"/>
    <w:lvl w:ilvl="0" w:tplc="86A297EA">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5D10CAF0">
      <w:numFmt w:val="bullet"/>
      <w:lvlText w:val="•"/>
      <w:lvlJc w:val="left"/>
      <w:pPr>
        <w:ind w:left="1792" w:hanging="360"/>
      </w:pPr>
      <w:rPr>
        <w:rFonts w:hint="default"/>
        <w:lang w:val="en-US" w:eastAsia="en-US" w:bidi="ar-SA"/>
      </w:rPr>
    </w:lvl>
    <w:lvl w:ilvl="2" w:tplc="E24C1182">
      <w:numFmt w:val="bullet"/>
      <w:lvlText w:val="•"/>
      <w:lvlJc w:val="left"/>
      <w:pPr>
        <w:ind w:left="2645" w:hanging="360"/>
      </w:pPr>
      <w:rPr>
        <w:rFonts w:hint="default"/>
        <w:lang w:val="en-US" w:eastAsia="en-US" w:bidi="ar-SA"/>
      </w:rPr>
    </w:lvl>
    <w:lvl w:ilvl="3" w:tplc="1250C834">
      <w:numFmt w:val="bullet"/>
      <w:lvlText w:val="•"/>
      <w:lvlJc w:val="left"/>
      <w:pPr>
        <w:ind w:left="3497" w:hanging="360"/>
      </w:pPr>
      <w:rPr>
        <w:rFonts w:hint="default"/>
        <w:lang w:val="en-US" w:eastAsia="en-US" w:bidi="ar-SA"/>
      </w:rPr>
    </w:lvl>
    <w:lvl w:ilvl="4" w:tplc="FCBC3CD8">
      <w:numFmt w:val="bullet"/>
      <w:lvlText w:val="•"/>
      <w:lvlJc w:val="left"/>
      <w:pPr>
        <w:ind w:left="4350" w:hanging="360"/>
      </w:pPr>
      <w:rPr>
        <w:rFonts w:hint="default"/>
        <w:lang w:val="en-US" w:eastAsia="en-US" w:bidi="ar-SA"/>
      </w:rPr>
    </w:lvl>
    <w:lvl w:ilvl="5" w:tplc="B9207250">
      <w:numFmt w:val="bullet"/>
      <w:lvlText w:val="•"/>
      <w:lvlJc w:val="left"/>
      <w:pPr>
        <w:ind w:left="5203" w:hanging="360"/>
      </w:pPr>
      <w:rPr>
        <w:rFonts w:hint="default"/>
        <w:lang w:val="en-US" w:eastAsia="en-US" w:bidi="ar-SA"/>
      </w:rPr>
    </w:lvl>
    <w:lvl w:ilvl="6" w:tplc="F2BCA45A">
      <w:numFmt w:val="bullet"/>
      <w:lvlText w:val="•"/>
      <w:lvlJc w:val="left"/>
      <w:pPr>
        <w:ind w:left="6055" w:hanging="360"/>
      </w:pPr>
      <w:rPr>
        <w:rFonts w:hint="default"/>
        <w:lang w:val="en-US" w:eastAsia="en-US" w:bidi="ar-SA"/>
      </w:rPr>
    </w:lvl>
    <w:lvl w:ilvl="7" w:tplc="BE485666">
      <w:numFmt w:val="bullet"/>
      <w:lvlText w:val="•"/>
      <w:lvlJc w:val="left"/>
      <w:pPr>
        <w:ind w:left="6908" w:hanging="360"/>
      </w:pPr>
      <w:rPr>
        <w:rFonts w:hint="default"/>
        <w:lang w:val="en-US" w:eastAsia="en-US" w:bidi="ar-SA"/>
      </w:rPr>
    </w:lvl>
    <w:lvl w:ilvl="8" w:tplc="0516950C">
      <w:numFmt w:val="bullet"/>
      <w:lvlText w:val="•"/>
      <w:lvlJc w:val="left"/>
      <w:pPr>
        <w:ind w:left="7761" w:hanging="360"/>
      </w:pPr>
      <w:rPr>
        <w:rFonts w:hint="default"/>
        <w:lang w:val="en-US" w:eastAsia="en-US" w:bidi="ar-SA"/>
      </w:rPr>
    </w:lvl>
  </w:abstractNum>
  <w:abstractNum w:abstractNumId="31">
    <w:nsid w:val="2A6A650E"/>
    <w:multiLevelType w:val="hybridMultilevel"/>
    <w:tmpl w:val="3CB4584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2AA072F3"/>
    <w:multiLevelType w:val="hybridMultilevel"/>
    <w:tmpl w:val="66BE0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BFE7947"/>
    <w:multiLevelType w:val="hybridMultilevel"/>
    <w:tmpl w:val="C1A6B018"/>
    <w:lvl w:ilvl="0" w:tplc="1302A9C8">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04CEC800">
      <w:numFmt w:val="bullet"/>
      <w:lvlText w:val="•"/>
      <w:lvlJc w:val="left"/>
      <w:pPr>
        <w:ind w:left="1360" w:hanging="240"/>
      </w:pPr>
      <w:rPr>
        <w:rFonts w:hint="default"/>
        <w:lang w:val="en-US" w:eastAsia="en-US" w:bidi="ar-SA"/>
      </w:rPr>
    </w:lvl>
    <w:lvl w:ilvl="2" w:tplc="4ACE182E">
      <w:numFmt w:val="bullet"/>
      <w:lvlText w:val="•"/>
      <w:lvlJc w:val="left"/>
      <w:pPr>
        <w:ind w:left="2261" w:hanging="240"/>
      </w:pPr>
      <w:rPr>
        <w:rFonts w:hint="default"/>
        <w:lang w:val="en-US" w:eastAsia="en-US" w:bidi="ar-SA"/>
      </w:rPr>
    </w:lvl>
    <w:lvl w:ilvl="3" w:tplc="FF62F230">
      <w:numFmt w:val="bullet"/>
      <w:lvlText w:val="•"/>
      <w:lvlJc w:val="left"/>
      <w:pPr>
        <w:ind w:left="3161" w:hanging="240"/>
      </w:pPr>
      <w:rPr>
        <w:rFonts w:hint="default"/>
        <w:lang w:val="en-US" w:eastAsia="en-US" w:bidi="ar-SA"/>
      </w:rPr>
    </w:lvl>
    <w:lvl w:ilvl="4" w:tplc="BFBE7B44">
      <w:numFmt w:val="bullet"/>
      <w:lvlText w:val="•"/>
      <w:lvlJc w:val="left"/>
      <w:pPr>
        <w:ind w:left="4062" w:hanging="240"/>
      </w:pPr>
      <w:rPr>
        <w:rFonts w:hint="default"/>
        <w:lang w:val="en-US" w:eastAsia="en-US" w:bidi="ar-SA"/>
      </w:rPr>
    </w:lvl>
    <w:lvl w:ilvl="5" w:tplc="57A0FFF0">
      <w:numFmt w:val="bullet"/>
      <w:lvlText w:val="•"/>
      <w:lvlJc w:val="left"/>
      <w:pPr>
        <w:ind w:left="4963" w:hanging="240"/>
      </w:pPr>
      <w:rPr>
        <w:rFonts w:hint="default"/>
        <w:lang w:val="en-US" w:eastAsia="en-US" w:bidi="ar-SA"/>
      </w:rPr>
    </w:lvl>
    <w:lvl w:ilvl="6" w:tplc="468CBE94">
      <w:numFmt w:val="bullet"/>
      <w:lvlText w:val="•"/>
      <w:lvlJc w:val="left"/>
      <w:pPr>
        <w:ind w:left="5863" w:hanging="240"/>
      </w:pPr>
      <w:rPr>
        <w:rFonts w:hint="default"/>
        <w:lang w:val="en-US" w:eastAsia="en-US" w:bidi="ar-SA"/>
      </w:rPr>
    </w:lvl>
    <w:lvl w:ilvl="7" w:tplc="ADCAC628">
      <w:numFmt w:val="bullet"/>
      <w:lvlText w:val="•"/>
      <w:lvlJc w:val="left"/>
      <w:pPr>
        <w:ind w:left="6764" w:hanging="240"/>
      </w:pPr>
      <w:rPr>
        <w:rFonts w:hint="default"/>
        <w:lang w:val="en-US" w:eastAsia="en-US" w:bidi="ar-SA"/>
      </w:rPr>
    </w:lvl>
    <w:lvl w:ilvl="8" w:tplc="8C4CD5E8">
      <w:numFmt w:val="bullet"/>
      <w:lvlText w:val="•"/>
      <w:lvlJc w:val="left"/>
      <w:pPr>
        <w:ind w:left="7665" w:hanging="240"/>
      </w:pPr>
      <w:rPr>
        <w:rFonts w:hint="default"/>
        <w:lang w:val="en-US" w:eastAsia="en-US" w:bidi="ar-SA"/>
      </w:rPr>
    </w:lvl>
  </w:abstractNum>
  <w:abstractNum w:abstractNumId="34">
    <w:nsid w:val="2DF12FEC"/>
    <w:multiLevelType w:val="hybridMultilevel"/>
    <w:tmpl w:val="5448C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2E7045BE"/>
    <w:multiLevelType w:val="hybridMultilevel"/>
    <w:tmpl w:val="90F0F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F145E34"/>
    <w:multiLevelType w:val="hybridMultilevel"/>
    <w:tmpl w:val="7160E0E8"/>
    <w:lvl w:ilvl="0" w:tplc="D7DEFDDE">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E6D661D2">
      <w:numFmt w:val="bullet"/>
      <w:lvlText w:val="•"/>
      <w:lvlJc w:val="left"/>
      <w:pPr>
        <w:ind w:left="1360" w:hanging="240"/>
      </w:pPr>
      <w:rPr>
        <w:rFonts w:hint="default"/>
        <w:lang w:val="en-US" w:eastAsia="en-US" w:bidi="ar-SA"/>
      </w:rPr>
    </w:lvl>
    <w:lvl w:ilvl="2" w:tplc="374001C6">
      <w:numFmt w:val="bullet"/>
      <w:lvlText w:val="•"/>
      <w:lvlJc w:val="left"/>
      <w:pPr>
        <w:ind w:left="2261" w:hanging="240"/>
      </w:pPr>
      <w:rPr>
        <w:rFonts w:hint="default"/>
        <w:lang w:val="en-US" w:eastAsia="en-US" w:bidi="ar-SA"/>
      </w:rPr>
    </w:lvl>
    <w:lvl w:ilvl="3" w:tplc="8494867C">
      <w:numFmt w:val="bullet"/>
      <w:lvlText w:val="•"/>
      <w:lvlJc w:val="left"/>
      <w:pPr>
        <w:ind w:left="3161" w:hanging="240"/>
      </w:pPr>
      <w:rPr>
        <w:rFonts w:hint="default"/>
        <w:lang w:val="en-US" w:eastAsia="en-US" w:bidi="ar-SA"/>
      </w:rPr>
    </w:lvl>
    <w:lvl w:ilvl="4" w:tplc="EC82DA86">
      <w:numFmt w:val="bullet"/>
      <w:lvlText w:val="•"/>
      <w:lvlJc w:val="left"/>
      <w:pPr>
        <w:ind w:left="4062" w:hanging="240"/>
      </w:pPr>
      <w:rPr>
        <w:rFonts w:hint="default"/>
        <w:lang w:val="en-US" w:eastAsia="en-US" w:bidi="ar-SA"/>
      </w:rPr>
    </w:lvl>
    <w:lvl w:ilvl="5" w:tplc="EEAA8AB6">
      <w:numFmt w:val="bullet"/>
      <w:lvlText w:val="•"/>
      <w:lvlJc w:val="left"/>
      <w:pPr>
        <w:ind w:left="4963" w:hanging="240"/>
      </w:pPr>
      <w:rPr>
        <w:rFonts w:hint="default"/>
        <w:lang w:val="en-US" w:eastAsia="en-US" w:bidi="ar-SA"/>
      </w:rPr>
    </w:lvl>
    <w:lvl w:ilvl="6" w:tplc="121C22CC">
      <w:numFmt w:val="bullet"/>
      <w:lvlText w:val="•"/>
      <w:lvlJc w:val="left"/>
      <w:pPr>
        <w:ind w:left="5863" w:hanging="240"/>
      </w:pPr>
      <w:rPr>
        <w:rFonts w:hint="default"/>
        <w:lang w:val="en-US" w:eastAsia="en-US" w:bidi="ar-SA"/>
      </w:rPr>
    </w:lvl>
    <w:lvl w:ilvl="7" w:tplc="771CFD1A">
      <w:numFmt w:val="bullet"/>
      <w:lvlText w:val="•"/>
      <w:lvlJc w:val="left"/>
      <w:pPr>
        <w:ind w:left="6764" w:hanging="240"/>
      </w:pPr>
      <w:rPr>
        <w:rFonts w:hint="default"/>
        <w:lang w:val="en-US" w:eastAsia="en-US" w:bidi="ar-SA"/>
      </w:rPr>
    </w:lvl>
    <w:lvl w:ilvl="8" w:tplc="9A36962A">
      <w:numFmt w:val="bullet"/>
      <w:lvlText w:val="•"/>
      <w:lvlJc w:val="left"/>
      <w:pPr>
        <w:ind w:left="7665" w:hanging="240"/>
      </w:pPr>
      <w:rPr>
        <w:rFonts w:hint="default"/>
        <w:lang w:val="en-US" w:eastAsia="en-US" w:bidi="ar-SA"/>
      </w:rPr>
    </w:lvl>
  </w:abstractNum>
  <w:abstractNum w:abstractNumId="37">
    <w:nsid w:val="30A15C57"/>
    <w:multiLevelType w:val="hybridMultilevel"/>
    <w:tmpl w:val="9BAA3878"/>
    <w:lvl w:ilvl="0" w:tplc="CD246908">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F29CF8CC">
      <w:numFmt w:val="bullet"/>
      <w:lvlText w:val="•"/>
      <w:lvlJc w:val="left"/>
      <w:pPr>
        <w:ind w:left="1360" w:hanging="240"/>
      </w:pPr>
      <w:rPr>
        <w:rFonts w:hint="default"/>
        <w:lang w:val="en-US" w:eastAsia="en-US" w:bidi="ar-SA"/>
      </w:rPr>
    </w:lvl>
    <w:lvl w:ilvl="2" w:tplc="38220026">
      <w:numFmt w:val="bullet"/>
      <w:lvlText w:val="•"/>
      <w:lvlJc w:val="left"/>
      <w:pPr>
        <w:ind w:left="2261" w:hanging="240"/>
      </w:pPr>
      <w:rPr>
        <w:rFonts w:hint="default"/>
        <w:lang w:val="en-US" w:eastAsia="en-US" w:bidi="ar-SA"/>
      </w:rPr>
    </w:lvl>
    <w:lvl w:ilvl="3" w:tplc="20FEF3E8">
      <w:numFmt w:val="bullet"/>
      <w:lvlText w:val="•"/>
      <w:lvlJc w:val="left"/>
      <w:pPr>
        <w:ind w:left="3161" w:hanging="240"/>
      </w:pPr>
      <w:rPr>
        <w:rFonts w:hint="default"/>
        <w:lang w:val="en-US" w:eastAsia="en-US" w:bidi="ar-SA"/>
      </w:rPr>
    </w:lvl>
    <w:lvl w:ilvl="4" w:tplc="94AAC9B0">
      <w:numFmt w:val="bullet"/>
      <w:lvlText w:val="•"/>
      <w:lvlJc w:val="left"/>
      <w:pPr>
        <w:ind w:left="4062" w:hanging="240"/>
      </w:pPr>
      <w:rPr>
        <w:rFonts w:hint="default"/>
        <w:lang w:val="en-US" w:eastAsia="en-US" w:bidi="ar-SA"/>
      </w:rPr>
    </w:lvl>
    <w:lvl w:ilvl="5" w:tplc="E14EEFF6">
      <w:numFmt w:val="bullet"/>
      <w:lvlText w:val="•"/>
      <w:lvlJc w:val="left"/>
      <w:pPr>
        <w:ind w:left="4963" w:hanging="240"/>
      </w:pPr>
      <w:rPr>
        <w:rFonts w:hint="default"/>
        <w:lang w:val="en-US" w:eastAsia="en-US" w:bidi="ar-SA"/>
      </w:rPr>
    </w:lvl>
    <w:lvl w:ilvl="6" w:tplc="6628984A">
      <w:numFmt w:val="bullet"/>
      <w:lvlText w:val="•"/>
      <w:lvlJc w:val="left"/>
      <w:pPr>
        <w:ind w:left="5863" w:hanging="240"/>
      </w:pPr>
      <w:rPr>
        <w:rFonts w:hint="default"/>
        <w:lang w:val="en-US" w:eastAsia="en-US" w:bidi="ar-SA"/>
      </w:rPr>
    </w:lvl>
    <w:lvl w:ilvl="7" w:tplc="D3226BC2">
      <w:numFmt w:val="bullet"/>
      <w:lvlText w:val="•"/>
      <w:lvlJc w:val="left"/>
      <w:pPr>
        <w:ind w:left="6764" w:hanging="240"/>
      </w:pPr>
      <w:rPr>
        <w:rFonts w:hint="default"/>
        <w:lang w:val="en-US" w:eastAsia="en-US" w:bidi="ar-SA"/>
      </w:rPr>
    </w:lvl>
    <w:lvl w:ilvl="8" w:tplc="701AF0B2">
      <w:numFmt w:val="bullet"/>
      <w:lvlText w:val="•"/>
      <w:lvlJc w:val="left"/>
      <w:pPr>
        <w:ind w:left="7665" w:hanging="240"/>
      </w:pPr>
      <w:rPr>
        <w:rFonts w:hint="default"/>
        <w:lang w:val="en-US" w:eastAsia="en-US" w:bidi="ar-SA"/>
      </w:rPr>
    </w:lvl>
  </w:abstractNum>
  <w:abstractNum w:abstractNumId="38">
    <w:nsid w:val="30E75364"/>
    <w:multiLevelType w:val="hybridMultilevel"/>
    <w:tmpl w:val="B6B6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2CA21A0"/>
    <w:multiLevelType w:val="hybridMultilevel"/>
    <w:tmpl w:val="438CC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33AB7672"/>
    <w:multiLevelType w:val="hybridMultilevel"/>
    <w:tmpl w:val="9880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33EE5F20"/>
    <w:multiLevelType w:val="hybridMultilevel"/>
    <w:tmpl w:val="2BB29C8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35680F73"/>
    <w:multiLevelType w:val="hybridMultilevel"/>
    <w:tmpl w:val="AED6F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8DA52C5"/>
    <w:multiLevelType w:val="hybridMultilevel"/>
    <w:tmpl w:val="4E766D0A"/>
    <w:lvl w:ilvl="0" w:tplc="B5B0D51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6EF40AC4">
      <w:numFmt w:val="bullet"/>
      <w:lvlText w:val="•"/>
      <w:lvlJc w:val="left"/>
      <w:pPr>
        <w:ind w:left="1792" w:hanging="360"/>
      </w:pPr>
      <w:rPr>
        <w:rFonts w:hint="default"/>
        <w:lang w:val="en-US" w:eastAsia="en-US" w:bidi="ar-SA"/>
      </w:rPr>
    </w:lvl>
    <w:lvl w:ilvl="2" w:tplc="4134CDEE">
      <w:numFmt w:val="bullet"/>
      <w:lvlText w:val="•"/>
      <w:lvlJc w:val="left"/>
      <w:pPr>
        <w:ind w:left="2645" w:hanging="360"/>
      </w:pPr>
      <w:rPr>
        <w:rFonts w:hint="default"/>
        <w:lang w:val="en-US" w:eastAsia="en-US" w:bidi="ar-SA"/>
      </w:rPr>
    </w:lvl>
    <w:lvl w:ilvl="3" w:tplc="ABE643D2">
      <w:numFmt w:val="bullet"/>
      <w:lvlText w:val="•"/>
      <w:lvlJc w:val="left"/>
      <w:pPr>
        <w:ind w:left="3497" w:hanging="360"/>
      </w:pPr>
      <w:rPr>
        <w:rFonts w:hint="default"/>
        <w:lang w:val="en-US" w:eastAsia="en-US" w:bidi="ar-SA"/>
      </w:rPr>
    </w:lvl>
    <w:lvl w:ilvl="4" w:tplc="4230A5B4">
      <w:numFmt w:val="bullet"/>
      <w:lvlText w:val="•"/>
      <w:lvlJc w:val="left"/>
      <w:pPr>
        <w:ind w:left="4350" w:hanging="360"/>
      </w:pPr>
      <w:rPr>
        <w:rFonts w:hint="default"/>
        <w:lang w:val="en-US" w:eastAsia="en-US" w:bidi="ar-SA"/>
      </w:rPr>
    </w:lvl>
    <w:lvl w:ilvl="5" w:tplc="8110CFB2">
      <w:numFmt w:val="bullet"/>
      <w:lvlText w:val="•"/>
      <w:lvlJc w:val="left"/>
      <w:pPr>
        <w:ind w:left="5203" w:hanging="360"/>
      </w:pPr>
      <w:rPr>
        <w:rFonts w:hint="default"/>
        <w:lang w:val="en-US" w:eastAsia="en-US" w:bidi="ar-SA"/>
      </w:rPr>
    </w:lvl>
    <w:lvl w:ilvl="6" w:tplc="763C5216">
      <w:numFmt w:val="bullet"/>
      <w:lvlText w:val="•"/>
      <w:lvlJc w:val="left"/>
      <w:pPr>
        <w:ind w:left="6055" w:hanging="360"/>
      </w:pPr>
      <w:rPr>
        <w:rFonts w:hint="default"/>
        <w:lang w:val="en-US" w:eastAsia="en-US" w:bidi="ar-SA"/>
      </w:rPr>
    </w:lvl>
    <w:lvl w:ilvl="7" w:tplc="95426FF8">
      <w:numFmt w:val="bullet"/>
      <w:lvlText w:val="•"/>
      <w:lvlJc w:val="left"/>
      <w:pPr>
        <w:ind w:left="6908" w:hanging="360"/>
      </w:pPr>
      <w:rPr>
        <w:rFonts w:hint="default"/>
        <w:lang w:val="en-US" w:eastAsia="en-US" w:bidi="ar-SA"/>
      </w:rPr>
    </w:lvl>
    <w:lvl w:ilvl="8" w:tplc="E15C4960">
      <w:numFmt w:val="bullet"/>
      <w:lvlText w:val="•"/>
      <w:lvlJc w:val="left"/>
      <w:pPr>
        <w:ind w:left="7761" w:hanging="360"/>
      </w:pPr>
      <w:rPr>
        <w:rFonts w:hint="default"/>
        <w:lang w:val="en-US" w:eastAsia="en-US" w:bidi="ar-SA"/>
      </w:rPr>
    </w:lvl>
  </w:abstractNum>
  <w:abstractNum w:abstractNumId="44">
    <w:nsid w:val="390F3D88"/>
    <w:multiLevelType w:val="hybridMultilevel"/>
    <w:tmpl w:val="B69C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CF3790E"/>
    <w:multiLevelType w:val="hybridMultilevel"/>
    <w:tmpl w:val="CBCE2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3D78593F"/>
    <w:multiLevelType w:val="hybridMultilevel"/>
    <w:tmpl w:val="3B2ED382"/>
    <w:lvl w:ilvl="0" w:tplc="BC1C0528">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52D296D6">
      <w:numFmt w:val="bullet"/>
      <w:lvlText w:val="•"/>
      <w:lvlJc w:val="left"/>
      <w:pPr>
        <w:ind w:left="1792" w:hanging="360"/>
      </w:pPr>
      <w:rPr>
        <w:rFonts w:hint="default"/>
        <w:lang w:val="en-US" w:eastAsia="en-US" w:bidi="ar-SA"/>
      </w:rPr>
    </w:lvl>
    <w:lvl w:ilvl="2" w:tplc="368E3F3E">
      <w:numFmt w:val="bullet"/>
      <w:lvlText w:val="•"/>
      <w:lvlJc w:val="left"/>
      <w:pPr>
        <w:ind w:left="2645" w:hanging="360"/>
      </w:pPr>
      <w:rPr>
        <w:rFonts w:hint="default"/>
        <w:lang w:val="en-US" w:eastAsia="en-US" w:bidi="ar-SA"/>
      </w:rPr>
    </w:lvl>
    <w:lvl w:ilvl="3" w:tplc="93D8407E">
      <w:numFmt w:val="bullet"/>
      <w:lvlText w:val="•"/>
      <w:lvlJc w:val="left"/>
      <w:pPr>
        <w:ind w:left="3497" w:hanging="360"/>
      </w:pPr>
      <w:rPr>
        <w:rFonts w:hint="default"/>
        <w:lang w:val="en-US" w:eastAsia="en-US" w:bidi="ar-SA"/>
      </w:rPr>
    </w:lvl>
    <w:lvl w:ilvl="4" w:tplc="8F0E7CF0">
      <w:numFmt w:val="bullet"/>
      <w:lvlText w:val="•"/>
      <w:lvlJc w:val="left"/>
      <w:pPr>
        <w:ind w:left="4350" w:hanging="360"/>
      </w:pPr>
      <w:rPr>
        <w:rFonts w:hint="default"/>
        <w:lang w:val="en-US" w:eastAsia="en-US" w:bidi="ar-SA"/>
      </w:rPr>
    </w:lvl>
    <w:lvl w:ilvl="5" w:tplc="79726B76">
      <w:numFmt w:val="bullet"/>
      <w:lvlText w:val="•"/>
      <w:lvlJc w:val="left"/>
      <w:pPr>
        <w:ind w:left="5203" w:hanging="360"/>
      </w:pPr>
      <w:rPr>
        <w:rFonts w:hint="default"/>
        <w:lang w:val="en-US" w:eastAsia="en-US" w:bidi="ar-SA"/>
      </w:rPr>
    </w:lvl>
    <w:lvl w:ilvl="6" w:tplc="FF48F832">
      <w:numFmt w:val="bullet"/>
      <w:lvlText w:val="•"/>
      <w:lvlJc w:val="left"/>
      <w:pPr>
        <w:ind w:left="6055" w:hanging="360"/>
      </w:pPr>
      <w:rPr>
        <w:rFonts w:hint="default"/>
        <w:lang w:val="en-US" w:eastAsia="en-US" w:bidi="ar-SA"/>
      </w:rPr>
    </w:lvl>
    <w:lvl w:ilvl="7" w:tplc="4E580BE6">
      <w:numFmt w:val="bullet"/>
      <w:lvlText w:val="•"/>
      <w:lvlJc w:val="left"/>
      <w:pPr>
        <w:ind w:left="6908" w:hanging="360"/>
      </w:pPr>
      <w:rPr>
        <w:rFonts w:hint="default"/>
        <w:lang w:val="en-US" w:eastAsia="en-US" w:bidi="ar-SA"/>
      </w:rPr>
    </w:lvl>
    <w:lvl w:ilvl="8" w:tplc="D2A6D664">
      <w:numFmt w:val="bullet"/>
      <w:lvlText w:val="•"/>
      <w:lvlJc w:val="left"/>
      <w:pPr>
        <w:ind w:left="7761" w:hanging="360"/>
      </w:pPr>
      <w:rPr>
        <w:rFonts w:hint="default"/>
        <w:lang w:val="en-US" w:eastAsia="en-US" w:bidi="ar-SA"/>
      </w:rPr>
    </w:lvl>
  </w:abstractNum>
  <w:abstractNum w:abstractNumId="47">
    <w:nsid w:val="3F24076F"/>
    <w:multiLevelType w:val="hybridMultilevel"/>
    <w:tmpl w:val="9E48D24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40220A61"/>
    <w:multiLevelType w:val="hybridMultilevel"/>
    <w:tmpl w:val="92F06A54"/>
    <w:lvl w:ilvl="0" w:tplc="7EE80186">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D94A7A38">
      <w:numFmt w:val="bullet"/>
      <w:lvlText w:val="•"/>
      <w:lvlJc w:val="left"/>
      <w:pPr>
        <w:ind w:left="1792" w:hanging="360"/>
      </w:pPr>
      <w:rPr>
        <w:rFonts w:hint="default"/>
        <w:lang w:val="en-US" w:eastAsia="en-US" w:bidi="ar-SA"/>
      </w:rPr>
    </w:lvl>
    <w:lvl w:ilvl="2" w:tplc="1C0EC3C2">
      <w:numFmt w:val="bullet"/>
      <w:lvlText w:val="•"/>
      <w:lvlJc w:val="left"/>
      <w:pPr>
        <w:ind w:left="2645" w:hanging="360"/>
      </w:pPr>
      <w:rPr>
        <w:rFonts w:hint="default"/>
        <w:lang w:val="en-US" w:eastAsia="en-US" w:bidi="ar-SA"/>
      </w:rPr>
    </w:lvl>
    <w:lvl w:ilvl="3" w:tplc="A6F6CE8A">
      <w:numFmt w:val="bullet"/>
      <w:lvlText w:val="•"/>
      <w:lvlJc w:val="left"/>
      <w:pPr>
        <w:ind w:left="3497" w:hanging="360"/>
      </w:pPr>
      <w:rPr>
        <w:rFonts w:hint="default"/>
        <w:lang w:val="en-US" w:eastAsia="en-US" w:bidi="ar-SA"/>
      </w:rPr>
    </w:lvl>
    <w:lvl w:ilvl="4" w:tplc="116A64C2">
      <w:numFmt w:val="bullet"/>
      <w:lvlText w:val="•"/>
      <w:lvlJc w:val="left"/>
      <w:pPr>
        <w:ind w:left="4350" w:hanging="360"/>
      </w:pPr>
      <w:rPr>
        <w:rFonts w:hint="default"/>
        <w:lang w:val="en-US" w:eastAsia="en-US" w:bidi="ar-SA"/>
      </w:rPr>
    </w:lvl>
    <w:lvl w:ilvl="5" w:tplc="EB9EAF28">
      <w:numFmt w:val="bullet"/>
      <w:lvlText w:val="•"/>
      <w:lvlJc w:val="left"/>
      <w:pPr>
        <w:ind w:left="5203" w:hanging="360"/>
      </w:pPr>
      <w:rPr>
        <w:rFonts w:hint="default"/>
        <w:lang w:val="en-US" w:eastAsia="en-US" w:bidi="ar-SA"/>
      </w:rPr>
    </w:lvl>
    <w:lvl w:ilvl="6" w:tplc="3C8AE716">
      <w:numFmt w:val="bullet"/>
      <w:lvlText w:val="•"/>
      <w:lvlJc w:val="left"/>
      <w:pPr>
        <w:ind w:left="6055" w:hanging="360"/>
      </w:pPr>
      <w:rPr>
        <w:rFonts w:hint="default"/>
        <w:lang w:val="en-US" w:eastAsia="en-US" w:bidi="ar-SA"/>
      </w:rPr>
    </w:lvl>
    <w:lvl w:ilvl="7" w:tplc="E6AE3A3E">
      <w:numFmt w:val="bullet"/>
      <w:lvlText w:val="•"/>
      <w:lvlJc w:val="left"/>
      <w:pPr>
        <w:ind w:left="6908" w:hanging="360"/>
      </w:pPr>
      <w:rPr>
        <w:rFonts w:hint="default"/>
        <w:lang w:val="en-US" w:eastAsia="en-US" w:bidi="ar-SA"/>
      </w:rPr>
    </w:lvl>
    <w:lvl w:ilvl="8" w:tplc="B6E02078">
      <w:numFmt w:val="bullet"/>
      <w:lvlText w:val="•"/>
      <w:lvlJc w:val="left"/>
      <w:pPr>
        <w:ind w:left="7761" w:hanging="360"/>
      </w:pPr>
      <w:rPr>
        <w:rFonts w:hint="default"/>
        <w:lang w:val="en-US" w:eastAsia="en-US" w:bidi="ar-SA"/>
      </w:rPr>
    </w:lvl>
  </w:abstractNum>
  <w:abstractNum w:abstractNumId="49">
    <w:nsid w:val="4354252C"/>
    <w:multiLevelType w:val="multilevel"/>
    <w:tmpl w:val="3872E79A"/>
    <w:lvl w:ilvl="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40" w:hanging="420"/>
      </w:pPr>
      <w:rPr>
        <w:rFonts w:hint="default"/>
        <w:spacing w:val="0"/>
        <w:w w:val="100"/>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005" w:hanging="360"/>
      </w:pPr>
      <w:rPr>
        <w:rFonts w:hint="default"/>
        <w:lang w:val="en-US" w:eastAsia="en-US" w:bidi="ar-SA"/>
      </w:rPr>
    </w:lvl>
    <w:lvl w:ilvl="4">
      <w:numFmt w:val="bullet"/>
      <w:lvlText w:val="•"/>
      <w:lvlJc w:val="left"/>
      <w:pPr>
        <w:ind w:left="3071" w:hanging="360"/>
      </w:pPr>
      <w:rPr>
        <w:rFonts w:hint="default"/>
        <w:lang w:val="en-US" w:eastAsia="en-US" w:bidi="ar-SA"/>
      </w:rPr>
    </w:lvl>
    <w:lvl w:ilvl="5">
      <w:numFmt w:val="bullet"/>
      <w:lvlText w:val="•"/>
      <w:lvlJc w:val="left"/>
      <w:pPr>
        <w:ind w:left="4137" w:hanging="360"/>
      </w:pPr>
      <w:rPr>
        <w:rFonts w:hint="default"/>
        <w:lang w:val="en-US" w:eastAsia="en-US" w:bidi="ar-SA"/>
      </w:rPr>
    </w:lvl>
    <w:lvl w:ilvl="6">
      <w:numFmt w:val="bullet"/>
      <w:lvlText w:val="•"/>
      <w:lvlJc w:val="left"/>
      <w:pPr>
        <w:ind w:left="5203" w:hanging="360"/>
      </w:pPr>
      <w:rPr>
        <w:rFonts w:hint="default"/>
        <w:lang w:val="en-US" w:eastAsia="en-US" w:bidi="ar-SA"/>
      </w:rPr>
    </w:lvl>
    <w:lvl w:ilvl="7">
      <w:numFmt w:val="bullet"/>
      <w:lvlText w:val="•"/>
      <w:lvlJc w:val="left"/>
      <w:pPr>
        <w:ind w:left="62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50">
    <w:nsid w:val="4536798C"/>
    <w:multiLevelType w:val="hybridMultilevel"/>
    <w:tmpl w:val="98E61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5465CB4"/>
    <w:multiLevelType w:val="hybridMultilevel"/>
    <w:tmpl w:val="6EECCF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nsid w:val="46752FFE"/>
    <w:multiLevelType w:val="hybridMultilevel"/>
    <w:tmpl w:val="AB6A7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A9E540B"/>
    <w:multiLevelType w:val="hybridMultilevel"/>
    <w:tmpl w:val="F4CE0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5C356F0"/>
    <w:multiLevelType w:val="hybridMultilevel"/>
    <w:tmpl w:val="FFEEF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84F06AD"/>
    <w:multiLevelType w:val="hybridMultilevel"/>
    <w:tmpl w:val="87EE371A"/>
    <w:lvl w:ilvl="0" w:tplc="2826885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D6541298">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BE463A4A">
      <w:numFmt w:val="bullet"/>
      <w:lvlText w:val="•"/>
      <w:lvlJc w:val="left"/>
      <w:pPr>
        <w:ind w:left="1887" w:hanging="360"/>
      </w:pPr>
      <w:rPr>
        <w:rFonts w:hint="default"/>
        <w:lang w:val="en-US" w:eastAsia="en-US" w:bidi="ar-SA"/>
      </w:rPr>
    </w:lvl>
    <w:lvl w:ilvl="3" w:tplc="9D86C32E">
      <w:numFmt w:val="bullet"/>
      <w:lvlText w:val="•"/>
      <w:lvlJc w:val="left"/>
      <w:pPr>
        <w:ind w:left="2834" w:hanging="360"/>
      </w:pPr>
      <w:rPr>
        <w:rFonts w:hint="default"/>
        <w:lang w:val="en-US" w:eastAsia="en-US" w:bidi="ar-SA"/>
      </w:rPr>
    </w:lvl>
    <w:lvl w:ilvl="4" w:tplc="3FA0617C">
      <w:numFmt w:val="bullet"/>
      <w:lvlText w:val="•"/>
      <w:lvlJc w:val="left"/>
      <w:pPr>
        <w:ind w:left="3782" w:hanging="360"/>
      </w:pPr>
      <w:rPr>
        <w:rFonts w:hint="default"/>
        <w:lang w:val="en-US" w:eastAsia="en-US" w:bidi="ar-SA"/>
      </w:rPr>
    </w:lvl>
    <w:lvl w:ilvl="5" w:tplc="635C4E0C">
      <w:numFmt w:val="bullet"/>
      <w:lvlText w:val="•"/>
      <w:lvlJc w:val="left"/>
      <w:pPr>
        <w:ind w:left="4729" w:hanging="360"/>
      </w:pPr>
      <w:rPr>
        <w:rFonts w:hint="default"/>
        <w:lang w:val="en-US" w:eastAsia="en-US" w:bidi="ar-SA"/>
      </w:rPr>
    </w:lvl>
    <w:lvl w:ilvl="6" w:tplc="8A38F946">
      <w:numFmt w:val="bullet"/>
      <w:lvlText w:val="•"/>
      <w:lvlJc w:val="left"/>
      <w:pPr>
        <w:ind w:left="5676" w:hanging="360"/>
      </w:pPr>
      <w:rPr>
        <w:rFonts w:hint="default"/>
        <w:lang w:val="en-US" w:eastAsia="en-US" w:bidi="ar-SA"/>
      </w:rPr>
    </w:lvl>
    <w:lvl w:ilvl="7" w:tplc="7F3CC532">
      <w:numFmt w:val="bullet"/>
      <w:lvlText w:val="•"/>
      <w:lvlJc w:val="left"/>
      <w:pPr>
        <w:ind w:left="6624" w:hanging="360"/>
      </w:pPr>
      <w:rPr>
        <w:rFonts w:hint="default"/>
        <w:lang w:val="en-US" w:eastAsia="en-US" w:bidi="ar-SA"/>
      </w:rPr>
    </w:lvl>
    <w:lvl w:ilvl="8" w:tplc="BB16D976">
      <w:numFmt w:val="bullet"/>
      <w:lvlText w:val="•"/>
      <w:lvlJc w:val="left"/>
      <w:pPr>
        <w:ind w:left="7571" w:hanging="360"/>
      </w:pPr>
      <w:rPr>
        <w:rFonts w:hint="default"/>
        <w:lang w:val="en-US" w:eastAsia="en-US" w:bidi="ar-SA"/>
      </w:rPr>
    </w:lvl>
  </w:abstractNum>
  <w:abstractNum w:abstractNumId="56">
    <w:nsid w:val="59985C1E"/>
    <w:multiLevelType w:val="hybridMultilevel"/>
    <w:tmpl w:val="8FCC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A622A19"/>
    <w:multiLevelType w:val="hybridMultilevel"/>
    <w:tmpl w:val="9752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AA82FB4"/>
    <w:multiLevelType w:val="hybridMultilevel"/>
    <w:tmpl w:val="AC88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D252143"/>
    <w:multiLevelType w:val="hybridMultilevel"/>
    <w:tmpl w:val="736ED1D4"/>
    <w:lvl w:ilvl="0" w:tplc="27402CD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870E89FE">
      <w:numFmt w:val="bullet"/>
      <w:lvlText w:val="•"/>
      <w:lvlJc w:val="left"/>
      <w:pPr>
        <w:ind w:left="1792" w:hanging="360"/>
      </w:pPr>
      <w:rPr>
        <w:rFonts w:hint="default"/>
        <w:lang w:val="en-US" w:eastAsia="en-US" w:bidi="ar-SA"/>
      </w:rPr>
    </w:lvl>
    <w:lvl w:ilvl="2" w:tplc="4BC2B1B4">
      <w:numFmt w:val="bullet"/>
      <w:lvlText w:val="•"/>
      <w:lvlJc w:val="left"/>
      <w:pPr>
        <w:ind w:left="2645" w:hanging="360"/>
      </w:pPr>
      <w:rPr>
        <w:rFonts w:hint="default"/>
        <w:lang w:val="en-US" w:eastAsia="en-US" w:bidi="ar-SA"/>
      </w:rPr>
    </w:lvl>
    <w:lvl w:ilvl="3" w:tplc="D1DA4B06">
      <w:numFmt w:val="bullet"/>
      <w:lvlText w:val="•"/>
      <w:lvlJc w:val="left"/>
      <w:pPr>
        <w:ind w:left="3497" w:hanging="360"/>
      </w:pPr>
      <w:rPr>
        <w:rFonts w:hint="default"/>
        <w:lang w:val="en-US" w:eastAsia="en-US" w:bidi="ar-SA"/>
      </w:rPr>
    </w:lvl>
    <w:lvl w:ilvl="4" w:tplc="91889AFA">
      <w:numFmt w:val="bullet"/>
      <w:lvlText w:val="•"/>
      <w:lvlJc w:val="left"/>
      <w:pPr>
        <w:ind w:left="4350" w:hanging="360"/>
      </w:pPr>
      <w:rPr>
        <w:rFonts w:hint="default"/>
        <w:lang w:val="en-US" w:eastAsia="en-US" w:bidi="ar-SA"/>
      </w:rPr>
    </w:lvl>
    <w:lvl w:ilvl="5" w:tplc="FD5E8F2A">
      <w:numFmt w:val="bullet"/>
      <w:lvlText w:val="•"/>
      <w:lvlJc w:val="left"/>
      <w:pPr>
        <w:ind w:left="5203" w:hanging="360"/>
      </w:pPr>
      <w:rPr>
        <w:rFonts w:hint="default"/>
        <w:lang w:val="en-US" w:eastAsia="en-US" w:bidi="ar-SA"/>
      </w:rPr>
    </w:lvl>
    <w:lvl w:ilvl="6" w:tplc="A6D235C4">
      <w:numFmt w:val="bullet"/>
      <w:lvlText w:val="•"/>
      <w:lvlJc w:val="left"/>
      <w:pPr>
        <w:ind w:left="6055" w:hanging="360"/>
      </w:pPr>
      <w:rPr>
        <w:rFonts w:hint="default"/>
        <w:lang w:val="en-US" w:eastAsia="en-US" w:bidi="ar-SA"/>
      </w:rPr>
    </w:lvl>
    <w:lvl w:ilvl="7" w:tplc="F2900C10">
      <w:numFmt w:val="bullet"/>
      <w:lvlText w:val="•"/>
      <w:lvlJc w:val="left"/>
      <w:pPr>
        <w:ind w:left="6908" w:hanging="360"/>
      </w:pPr>
      <w:rPr>
        <w:rFonts w:hint="default"/>
        <w:lang w:val="en-US" w:eastAsia="en-US" w:bidi="ar-SA"/>
      </w:rPr>
    </w:lvl>
    <w:lvl w:ilvl="8" w:tplc="2ED89BFC">
      <w:numFmt w:val="bullet"/>
      <w:lvlText w:val="•"/>
      <w:lvlJc w:val="left"/>
      <w:pPr>
        <w:ind w:left="7761" w:hanging="360"/>
      </w:pPr>
      <w:rPr>
        <w:rFonts w:hint="default"/>
        <w:lang w:val="en-US" w:eastAsia="en-US" w:bidi="ar-SA"/>
      </w:rPr>
    </w:lvl>
  </w:abstractNum>
  <w:abstractNum w:abstractNumId="60">
    <w:nsid w:val="5E8B39ED"/>
    <w:multiLevelType w:val="hybridMultilevel"/>
    <w:tmpl w:val="DBB43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0BF5086"/>
    <w:multiLevelType w:val="hybridMultilevel"/>
    <w:tmpl w:val="D64C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2244918"/>
    <w:multiLevelType w:val="hybridMultilevel"/>
    <w:tmpl w:val="CBCCFF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nsid w:val="665E7E02"/>
    <w:multiLevelType w:val="hybridMultilevel"/>
    <w:tmpl w:val="F120E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8915C3B"/>
    <w:multiLevelType w:val="hybridMultilevel"/>
    <w:tmpl w:val="FBD48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A354F1F"/>
    <w:multiLevelType w:val="hybridMultilevel"/>
    <w:tmpl w:val="16D6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A6A28B1"/>
    <w:multiLevelType w:val="hybridMultilevel"/>
    <w:tmpl w:val="81B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B252B27"/>
    <w:multiLevelType w:val="hybridMultilevel"/>
    <w:tmpl w:val="84F88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BBF542F"/>
    <w:multiLevelType w:val="hybridMultilevel"/>
    <w:tmpl w:val="B7AE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6C1D61AF"/>
    <w:multiLevelType w:val="hybridMultilevel"/>
    <w:tmpl w:val="5FD039E0"/>
    <w:lvl w:ilvl="0" w:tplc="CB82D272">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1" w:tplc="F468D5C2">
      <w:numFmt w:val="bullet"/>
      <w:lvlText w:val="•"/>
      <w:lvlJc w:val="left"/>
      <w:pPr>
        <w:ind w:left="1792" w:hanging="360"/>
      </w:pPr>
      <w:rPr>
        <w:rFonts w:hint="default"/>
        <w:lang w:val="en-US" w:eastAsia="en-US" w:bidi="ar-SA"/>
      </w:rPr>
    </w:lvl>
    <w:lvl w:ilvl="2" w:tplc="006C6994">
      <w:numFmt w:val="bullet"/>
      <w:lvlText w:val="•"/>
      <w:lvlJc w:val="left"/>
      <w:pPr>
        <w:ind w:left="2645" w:hanging="360"/>
      </w:pPr>
      <w:rPr>
        <w:rFonts w:hint="default"/>
        <w:lang w:val="en-US" w:eastAsia="en-US" w:bidi="ar-SA"/>
      </w:rPr>
    </w:lvl>
    <w:lvl w:ilvl="3" w:tplc="CA5CA86A">
      <w:numFmt w:val="bullet"/>
      <w:lvlText w:val="•"/>
      <w:lvlJc w:val="left"/>
      <w:pPr>
        <w:ind w:left="3497" w:hanging="360"/>
      </w:pPr>
      <w:rPr>
        <w:rFonts w:hint="default"/>
        <w:lang w:val="en-US" w:eastAsia="en-US" w:bidi="ar-SA"/>
      </w:rPr>
    </w:lvl>
    <w:lvl w:ilvl="4" w:tplc="54D25944">
      <w:numFmt w:val="bullet"/>
      <w:lvlText w:val="•"/>
      <w:lvlJc w:val="left"/>
      <w:pPr>
        <w:ind w:left="4350" w:hanging="360"/>
      </w:pPr>
      <w:rPr>
        <w:rFonts w:hint="default"/>
        <w:lang w:val="en-US" w:eastAsia="en-US" w:bidi="ar-SA"/>
      </w:rPr>
    </w:lvl>
    <w:lvl w:ilvl="5" w:tplc="1E82B164">
      <w:numFmt w:val="bullet"/>
      <w:lvlText w:val="•"/>
      <w:lvlJc w:val="left"/>
      <w:pPr>
        <w:ind w:left="5203" w:hanging="360"/>
      </w:pPr>
      <w:rPr>
        <w:rFonts w:hint="default"/>
        <w:lang w:val="en-US" w:eastAsia="en-US" w:bidi="ar-SA"/>
      </w:rPr>
    </w:lvl>
    <w:lvl w:ilvl="6" w:tplc="C684531C">
      <w:numFmt w:val="bullet"/>
      <w:lvlText w:val="•"/>
      <w:lvlJc w:val="left"/>
      <w:pPr>
        <w:ind w:left="6055" w:hanging="360"/>
      </w:pPr>
      <w:rPr>
        <w:rFonts w:hint="default"/>
        <w:lang w:val="en-US" w:eastAsia="en-US" w:bidi="ar-SA"/>
      </w:rPr>
    </w:lvl>
    <w:lvl w:ilvl="7" w:tplc="A936200C">
      <w:numFmt w:val="bullet"/>
      <w:lvlText w:val="•"/>
      <w:lvlJc w:val="left"/>
      <w:pPr>
        <w:ind w:left="6908" w:hanging="360"/>
      </w:pPr>
      <w:rPr>
        <w:rFonts w:hint="default"/>
        <w:lang w:val="en-US" w:eastAsia="en-US" w:bidi="ar-SA"/>
      </w:rPr>
    </w:lvl>
    <w:lvl w:ilvl="8" w:tplc="C6D2E686">
      <w:numFmt w:val="bullet"/>
      <w:lvlText w:val="•"/>
      <w:lvlJc w:val="left"/>
      <w:pPr>
        <w:ind w:left="7761" w:hanging="360"/>
      </w:pPr>
      <w:rPr>
        <w:rFonts w:hint="default"/>
        <w:lang w:val="en-US" w:eastAsia="en-US" w:bidi="ar-SA"/>
      </w:rPr>
    </w:lvl>
  </w:abstractNum>
  <w:abstractNum w:abstractNumId="70">
    <w:nsid w:val="6D1A55C6"/>
    <w:multiLevelType w:val="hybridMultilevel"/>
    <w:tmpl w:val="C46E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E2D0623"/>
    <w:multiLevelType w:val="hybridMultilevel"/>
    <w:tmpl w:val="5E82048C"/>
    <w:lvl w:ilvl="0" w:tplc="CC00B5BA">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3C2CDF4A">
      <w:numFmt w:val="bullet"/>
      <w:lvlText w:val="•"/>
      <w:lvlJc w:val="left"/>
      <w:pPr>
        <w:ind w:left="1792" w:hanging="360"/>
      </w:pPr>
      <w:rPr>
        <w:rFonts w:hint="default"/>
        <w:lang w:val="en-US" w:eastAsia="en-US" w:bidi="ar-SA"/>
      </w:rPr>
    </w:lvl>
    <w:lvl w:ilvl="2" w:tplc="A086C5A6">
      <w:numFmt w:val="bullet"/>
      <w:lvlText w:val="•"/>
      <w:lvlJc w:val="left"/>
      <w:pPr>
        <w:ind w:left="2645" w:hanging="360"/>
      </w:pPr>
      <w:rPr>
        <w:rFonts w:hint="default"/>
        <w:lang w:val="en-US" w:eastAsia="en-US" w:bidi="ar-SA"/>
      </w:rPr>
    </w:lvl>
    <w:lvl w:ilvl="3" w:tplc="003EABCE">
      <w:numFmt w:val="bullet"/>
      <w:lvlText w:val="•"/>
      <w:lvlJc w:val="left"/>
      <w:pPr>
        <w:ind w:left="3497" w:hanging="360"/>
      </w:pPr>
      <w:rPr>
        <w:rFonts w:hint="default"/>
        <w:lang w:val="en-US" w:eastAsia="en-US" w:bidi="ar-SA"/>
      </w:rPr>
    </w:lvl>
    <w:lvl w:ilvl="4" w:tplc="7EA297D4">
      <w:numFmt w:val="bullet"/>
      <w:lvlText w:val="•"/>
      <w:lvlJc w:val="left"/>
      <w:pPr>
        <w:ind w:left="4350" w:hanging="360"/>
      </w:pPr>
      <w:rPr>
        <w:rFonts w:hint="default"/>
        <w:lang w:val="en-US" w:eastAsia="en-US" w:bidi="ar-SA"/>
      </w:rPr>
    </w:lvl>
    <w:lvl w:ilvl="5" w:tplc="1AAA3D4C">
      <w:numFmt w:val="bullet"/>
      <w:lvlText w:val="•"/>
      <w:lvlJc w:val="left"/>
      <w:pPr>
        <w:ind w:left="5203" w:hanging="360"/>
      </w:pPr>
      <w:rPr>
        <w:rFonts w:hint="default"/>
        <w:lang w:val="en-US" w:eastAsia="en-US" w:bidi="ar-SA"/>
      </w:rPr>
    </w:lvl>
    <w:lvl w:ilvl="6" w:tplc="21A8AF42">
      <w:numFmt w:val="bullet"/>
      <w:lvlText w:val="•"/>
      <w:lvlJc w:val="left"/>
      <w:pPr>
        <w:ind w:left="6055" w:hanging="360"/>
      </w:pPr>
      <w:rPr>
        <w:rFonts w:hint="default"/>
        <w:lang w:val="en-US" w:eastAsia="en-US" w:bidi="ar-SA"/>
      </w:rPr>
    </w:lvl>
    <w:lvl w:ilvl="7" w:tplc="E1C27C44">
      <w:numFmt w:val="bullet"/>
      <w:lvlText w:val="•"/>
      <w:lvlJc w:val="left"/>
      <w:pPr>
        <w:ind w:left="6908" w:hanging="360"/>
      </w:pPr>
      <w:rPr>
        <w:rFonts w:hint="default"/>
        <w:lang w:val="en-US" w:eastAsia="en-US" w:bidi="ar-SA"/>
      </w:rPr>
    </w:lvl>
    <w:lvl w:ilvl="8" w:tplc="CD70C4C4">
      <w:numFmt w:val="bullet"/>
      <w:lvlText w:val="•"/>
      <w:lvlJc w:val="left"/>
      <w:pPr>
        <w:ind w:left="7761" w:hanging="360"/>
      </w:pPr>
      <w:rPr>
        <w:rFonts w:hint="default"/>
        <w:lang w:val="en-US" w:eastAsia="en-US" w:bidi="ar-SA"/>
      </w:rPr>
    </w:lvl>
  </w:abstractNum>
  <w:abstractNum w:abstractNumId="72">
    <w:nsid w:val="6EE521AA"/>
    <w:multiLevelType w:val="hybridMultilevel"/>
    <w:tmpl w:val="4A728BD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nsid w:val="78842525"/>
    <w:multiLevelType w:val="hybridMultilevel"/>
    <w:tmpl w:val="75E6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78DC5BF2"/>
    <w:multiLevelType w:val="hybridMultilevel"/>
    <w:tmpl w:val="2CD69962"/>
    <w:lvl w:ilvl="0" w:tplc="DCFAEDA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3BD23396">
      <w:numFmt w:val="bullet"/>
      <w:lvlText w:val="•"/>
      <w:lvlJc w:val="left"/>
      <w:pPr>
        <w:ind w:left="1792" w:hanging="360"/>
      </w:pPr>
      <w:rPr>
        <w:rFonts w:hint="default"/>
        <w:lang w:val="en-US" w:eastAsia="en-US" w:bidi="ar-SA"/>
      </w:rPr>
    </w:lvl>
    <w:lvl w:ilvl="2" w:tplc="84DC8770">
      <w:numFmt w:val="bullet"/>
      <w:lvlText w:val="•"/>
      <w:lvlJc w:val="left"/>
      <w:pPr>
        <w:ind w:left="2645" w:hanging="360"/>
      </w:pPr>
      <w:rPr>
        <w:rFonts w:hint="default"/>
        <w:lang w:val="en-US" w:eastAsia="en-US" w:bidi="ar-SA"/>
      </w:rPr>
    </w:lvl>
    <w:lvl w:ilvl="3" w:tplc="4BFA23D2">
      <w:numFmt w:val="bullet"/>
      <w:lvlText w:val="•"/>
      <w:lvlJc w:val="left"/>
      <w:pPr>
        <w:ind w:left="3497" w:hanging="360"/>
      </w:pPr>
      <w:rPr>
        <w:rFonts w:hint="default"/>
        <w:lang w:val="en-US" w:eastAsia="en-US" w:bidi="ar-SA"/>
      </w:rPr>
    </w:lvl>
    <w:lvl w:ilvl="4" w:tplc="B99E9C92">
      <w:numFmt w:val="bullet"/>
      <w:lvlText w:val="•"/>
      <w:lvlJc w:val="left"/>
      <w:pPr>
        <w:ind w:left="4350" w:hanging="360"/>
      </w:pPr>
      <w:rPr>
        <w:rFonts w:hint="default"/>
        <w:lang w:val="en-US" w:eastAsia="en-US" w:bidi="ar-SA"/>
      </w:rPr>
    </w:lvl>
    <w:lvl w:ilvl="5" w:tplc="016269F8">
      <w:numFmt w:val="bullet"/>
      <w:lvlText w:val="•"/>
      <w:lvlJc w:val="left"/>
      <w:pPr>
        <w:ind w:left="5203" w:hanging="360"/>
      </w:pPr>
      <w:rPr>
        <w:rFonts w:hint="default"/>
        <w:lang w:val="en-US" w:eastAsia="en-US" w:bidi="ar-SA"/>
      </w:rPr>
    </w:lvl>
    <w:lvl w:ilvl="6" w:tplc="B3368C5A">
      <w:numFmt w:val="bullet"/>
      <w:lvlText w:val="•"/>
      <w:lvlJc w:val="left"/>
      <w:pPr>
        <w:ind w:left="6055" w:hanging="360"/>
      </w:pPr>
      <w:rPr>
        <w:rFonts w:hint="default"/>
        <w:lang w:val="en-US" w:eastAsia="en-US" w:bidi="ar-SA"/>
      </w:rPr>
    </w:lvl>
    <w:lvl w:ilvl="7" w:tplc="D548C33C">
      <w:numFmt w:val="bullet"/>
      <w:lvlText w:val="•"/>
      <w:lvlJc w:val="left"/>
      <w:pPr>
        <w:ind w:left="6908" w:hanging="360"/>
      </w:pPr>
      <w:rPr>
        <w:rFonts w:hint="default"/>
        <w:lang w:val="en-US" w:eastAsia="en-US" w:bidi="ar-SA"/>
      </w:rPr>
    </w:lvl>
    <w:lvl w:ilvl="8" w:tplc="72C677AA">
      <w:numFmt w:val="bullet"/>
      <w:lvlText w:val="•"/>
      <w:lvlJc w:val="left"/>
      <w:pPr>
        <w:ind w:left="7761" w:hanging="360"/>
      </w:pPr>
      <w:rPr>
        <w:rFonts w:hint="default"/>
        <w:lang w:val="en-US" w:eastAsia="en-US" w:bidi="ar-SA"/>
      </w:rPr>
    </w:lvl>
  </w:abstractNum>
  <w:abstractNum w:abstractNumId="75">
    <w:nsid w:val="7CAD3A6F"/>
    <w:multiLevelType w:val="hybridMultilevel"/>
    <w:tmpl w:val="D0DE81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nsid w:val="7D6F4DB3"/>
    <w:multiLevelType w:val="hybridMultilevel"/>
    <w:tmpl w:val="A74EEE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nsid w:val="7E0E2096"/>
    <w:multiLevelType w:val="hybridMultilevel"/>
    <w:tmpl w:val="C4BCF646"/>
    <w:lvl w:ilvl="0" w:tplc="6A804C0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677EE74A">
      <w:numFmt w:val="bullet"/>
      <w:lvlText w:val="•"/>
      <w:lvlJc w:val="left"/>
      <w:pPr>
        <w:ind w:left="1792" w:hanging="360"/>
      </w:pPr>
      <w:rPr>
        <w:rFonts w:hint="default"/>
        <w:lang w:val="en-US" w:eastAsia="en-US" w:bidi="ar-SA"/>
      </w:rPr>
    </w:lvl>
    <w:lvl w:ilvl="2" w:tplc="979CAAD6">
      <w:numFmt w:val="bullet"/>
      <w:lvlText w:val="•"/>
      <w:lvlJc w:val="left"/>
      <w:pPr>
        <w:ind w:left="2645" w:hanging="360"/>
      </w:pPr>
      <w:rPr>
        <w:rFonts w:hint="default"/>
        <w:lang w:val="en-US" w:eastAsia="en-US" w:bidi="ar-SA"/>
      </w:rPr>
    </w:lvl>
    <w:lvl w:ilvl="3" w:tplc="6B6ECA6C">
      <w:numFmt w:val="bullet"/>
      <w:lvlText w:val="•"/>
      <w:lvlJc w:val="left"/>
      <w:pPr>
        <w:ind w:left="3497" w:hanging="360"/>
      </w:pPr>
      <w:rPr>
        <w:rFonts w:hint="default"/>
        <w:lang w:val="en-US" w:eastAsia="en-US" w:bidi="ar-SA"/>
      </w:rPr>
    </w:lvl>
    <w:lvl w:ilvl="4" w:tplc="3D7AC9C0">
      <w:numFmt w:val="bullet"/>
      <w:lvlText w:val="•"/>
      <w:lvlJc w:val="left"/>
      <w:pPr>
        <w:ind w:left="4350" w:hanging="360"/>
      </w:pPr>
      <w:rPr>
        <w:rFonts w:hint="default"/>
        <w:lang w:val="en-US" w:eastAsia="en-US" w:bidi="ar-SA"/>
      </w:rPr>
    </w:lvl>
    <w:lvl w:ilvl="5" w:tplc="845E9700">
      <w:numFmt w:val="bullet"/>
      <w:lvlText w:val="•"/>
      <w:lvlJc w:val="left"/>
      <w:pPr>
        <w:ind w:left="5203" w:hanging="360"/>
      </w:pPr>
      <w:rPr>
        <w:rFonts w:hint="default"/>
        <w:lang w:val="en-US" w:eastAsia="en-US" w:bidi="ar-SA"/>
      </w:rPr>
    </w:lvl>
    <w:lvl w:ilvl="6" w:tplc="7B0E4D00">
      <w:numFmt w:val="bullet"/>
      <w:lvlText w:val="•"/>
      <w:lvlJc w:val="left"/>
      <w:pPr>
        <w:ind w:left="6055" w:hanging="360"/>
      </w:pPr>
      <w:rPr>
        <w:rFonts w:hint="default"/>
        <w:lang w:val="en-US" w:eastAsia="en-US" w:bidi="ar-SA"/>
      </w:rPr>
    </w:lvl>
    <w:lvl w:ilvl="7" w:tplc="69E6F520">
      <w:numFmt w:val="bullet"/>
      <w:lvlText w:val="•"/>
      <w:lvlJc w:val="left"/>
      <w:pPr>
        <w:ind w:left="6908" w:hanging="360"/>
      </w:pPr>
      <w:rPr>
        <w:rFonts w:hint="default"/>
        <w:lang w:val="en-US" w:eastAsia="en-US" w:bidi="ar-SA"/>
      </w:rPr>
    </w:lvl>
    <w:lvl w:ilvl="8" w:tplc="7F2095BA">
      <w:numFmt w:val="bullet"/>
      <w:lvlText w:val="•"/>
      <w:lvlJc w:val="left"/>
      <w:pPr>
        <w:ind w:left="7761" w:hanging="360"/>
      </w:pPr>
      <w:rPr>
        <w:rFonts w:hint="default"/>
        <w:lang w:val="en-US" w:eastAsia="en-US" w:bidi="ar-SA"/>
      </w:rPr>
    </w:lvl>
  </w:abstractNum>
  <w:num w:numId="1">
    <w:abstractNumId w:val="48"/>
  </w:num>
  <w:num w:numId="2">
    <w:abstractNumId w:val="74"/>
  </w:num>
  <w:num w:numId="3">
    <w:abstractNumId w:val="33"/>
  </w:num>
  <w:num w:numId="4">
    <w:abstractNumId w:val="59"/>
  </w:num>
  <w:num w:numId="5">
    <w:abstractNumId w:val="49"/>
  </w:num>
  <w:num w:numId="6">
    <w:abstractNumId w:val="11"/>
  </w:num>
  <w:num w:numId="7">
    <w:abstractNumId w:val="55"/>
  </w:num>
  <w:num w:numId="8">
    <w:abstractNumId w:val="7"/>
  </w:num>
  <w:num w:numId="9">
    <w:abstractNumId w:val="36"/>
  </w:num>
  <w:num w:numId="10">
    <w:abstractNumId w:val="37"/>
  </w:num>
  <w:num w:numId="11">
    <w:abstractNumId w:val="43"/>
  </w:num>
  <w:num w:numId="12">
    <w:abstractNumId w:val="23"/>
  </w:num>
  <w:num w:numId="13">
    <w:abstractNumId w:val="27"/>
  </w:num>
  <w:num w:numId="14">
    <w:abstractNumId w:val="71"/>
  </w:num>
  <w:num w:numId="15">
    <w:abstractNumId w:val="2"/>
  </w:num>
  <w:num w:numId="16">
    <w:abstractNumId w:val="69"/>
  </w:num>
  <w:num w:numId="17">
    <w:abstractNumId w:val="30"/>
  </w:num>
  <w:num w:numId="18">
    <w:abstractNumId w:val="46"/>
  </w:num>
  <w:num w:numId="19">
    <w:abstractNumId w:val="26"/>
  </w:num>
  <w:num w:numId="20">
    <w:abstractNumId w:val="3"/>
  </w:num>
  <w:num w:numId="21">
    <w:abstractNumId w:val="77"/>
  </w:num>
  <w:num w:numId="22">
    <w:abstractNumId w:val="34"/>
  </w:num>
  <w:num w:numId="23">
    <w:abstractNumId w:val="15"/>
  </w:num>
  <w:num w:numId="24">
    <w:abstractNumId w:val="68"/>
  </w:num>
  <w:num w:numId="25">
    <w:abstractNumId w:val="66"/>
  </w:num>
  <w:num w:numId="26">
    <w:abstractNumId w:val="14"/>
  </w:num>
  <w:num w:numId="27">
    <w:abstractNumId w:val="51"/>
  </w:num>
  <w:num w:numId="28">
    <w:abstractNumId w:val="53"/>
  </w:num>
  <w:num w:numId="29">
    <w:abstractNumId w:val="1"/>
  </w:num>
  <w:num w:numId="30">
    <w:abstractNumId w:val="17"/>
  </w:num>
  <w:num w:numId="31">
    <w:abstractNumId w:val="45"/>
  </w:num>
  <w:num w:numId="32">
    <w:abstractNumId w:val="75"/>
  </w:num>
  <w:num w:numId="33">
    <w:abstractNumId w:val="24"/>
  </w:num>
  <w:num w:numId="34">
    <w:abstractNumId w:val="58"/>
  </w:num>
  <w:num w:numId="35">
    <w:abstractNumId w:val="62"/>
  </w:num>
  <w:num w:numId="36">
    <w:abstractNumId w:val="67"/>
  </w:num>
  <w:num w:numId="37">
    <w:abstractNumId w:val="9"/>
  </w:num>
  <w:num w:numId="38">
    <w:abstractNumId w:val="16"/>
  </w:num>
  <w:num w:numId="39">
    <w:abstractNumId w:val="13"/>
  </w:num>
  <w:num w:numId="40">
    <w:abstractNumId w:val="72"/>
  </w:num>
  <w:num w:numId="41">
    <w:abstractNumId w:val="65"/>
  </w:num>
  <w:num w:numId="42">
    <w:abstractNumId w:val="12"/>
  </w:num>
  <w:num w:numId="43">
    <w:abstractNumId w:val="44"/>
  </w:num>
  <w:num w:numId="44">
    <w:abstractNumId w:val="41"/>
  </w:num>
  <w:num w:numId="45">
    <w:abstractNumId w:val="54"/>
  </w:num>
  <w:num w:numId="46">
    <w:abstractNumId w:val="57"/>
  </w:num>
  <w:num w:numId="47">
    <w:abstractNumId w:val="61"/>
  </w:num>
  <w:num w:numId="48">
    <w:abstractNumId w:val="31"/>
  </w:num>
  <w:num w:numId="49">
    <w:abstractNumId w:val="8"/>
  </w:num>
  <w:num w:numId="50">
    <w:abstractNumId w:val="5"/>
  </w:num>
  <w:num w:numId="51">
    <w:abstractNumId w:val="29"/>
  </w:num>
  <w:num w:numId="52">
    <w:abstractNumId w:val="18"/>
  </w:num>
  <w:num w:numId="53">
    <w:abstractNumId w:val="76"/>
  </w:num>
  <w:num w:numId="54">
    <w:abstractNumId w:val="40"/>
  </w:num>
  <w:num w:numId="55">
    <w:abstractNumId w:val="50"/>
  </w:num>
  <w:num w:numId="56">
    <w:abstractNumId w:val="19"/>
  </w:num>
  <w:num w:numId="57">
    <w:abstractNumId w:val="28"/>
  </w:num>
  <w:num w:numId="58">
    <w:abstractNumId w:val="39"/>
  </w:num>
  <w:num w:numId="59">
    <w:abstractNumId w:val="22"/>
  </w:num>
  <w:num w:numId="60">
    <w:abstractNumId w:val="32"/>
  </w:num>
  <w:num w:numId="61">
    <w:abstractNumId w:val="52"/>
  </w:num>
  <w:num w:numId="62">
    <w:abstractNumId w:val="25"/>
  </w:num>
  <w:num w:numId="63">
    <w:abstractNumId w:val="35"/>
  </w:num>
  <w:num w:numId="64">
    <w:abstractNumId w:val="63"/>
  </w:num>
  <w:num w:numId="65">
    <w:abstractNumId w:val="60"/>
  </w:num>
  <w:num w:numId="66">
    <w:abstractNumId w:val="10"/>
  </w:num>
  <w:num w:numId="67">
    <w:abstractNumId w:val="21"/>
  </w:num>
  <w:num w:numId="68">
    <w:abstractNumId w:val="42"/>
  </w:num>
  <w:num w:numId="69">
    <w:abstractNumId w:val="47"/>
  </w:num>
  <w:num w:numId="70">
    <w:abstractNumId w:val="70"/>
  </w:num>
  <w:num w:numId="71">
    <w:abstractNumId w:val="0"/>
  </w:num>
  <w:num w:numId="72">
    <w:abstractNumId w:val="38"/>
  </w:num>
  <w:num w:numId="73">
    <w:abstractNumId w:val="56"/>
  </w:num>
  <w:num w:numId="74">
    <w:abstractNumId w:val="4"/>
  </w:num>
  <w:num w:numId="75">
    <w:abstractNumId w:val="73"/>
  </w:num>
  <w:num w:numId="76">
    <w:abstractNumId w:val="6"/>
  </w:num>
  <w:num w:numId="77">
    <w:abstractNumId w:val="64"/>
  </w:num>
  <w:num w:numId="78">
    <w:abstractNumId w:val="20"/>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MxMDA3tDAyMDI3NjFV0lEKTi0uzszPAykwrAUAsJAB1ywAAAA="/>
  </w:docVars>
  <w:rsids>
    <w:rsidRoot w:val="00721600"/>
    <w:rsid w:val="0001366E"/>
    <w:rsid w:val="00017BCB"/>
    <w:rsid w:val="00017D6B"/>
    <w:rsid w:val="00021816"/>
    <w:rsid w:val="000235C3"/>
    <w:rsid w:val="0002368C"/>
    <w:rsid w:val="00025CF6"/>
    <w:rsid w:val="00027EF8"/>
    <w:rsid w:val="00027F4F"/>
    <w:rsid w:val="00042F4D"/>
    <w:rsid w:val="00042F54"/>
    <w:rsid w:val="00055EC7"/>
    <w:rsid w:val="000625C3"/>
    <w:rsid w:val="00066CEB"/>
    <w:rsid w:val="00066E2F"/>
    <w:rsid w:val="0007239D"/>
    <w:rsid w:val="00073462"/>
    <w:rsid w:val="00073E3C"/>
    <w:rsid w:val="0007493E"/>
    <w:rsid w:val="0007768E"/>
    <w:rsid w:val="00077AB0"/>
    <w:rsid w:val="000861A2"/>
    <w:rsid w:val="000A0456"/>
    <w:rsid w:val="000A4658"/>
    <w:rsid w:val="000A6E23"/>
    <w:rsid w:val="000B7173"/>
    <w:rsid w:val="000C0A09"/>
    <w:rsid w:val="000C2B3B"/>
    <w:rsid w:val="000C7932"/>
    <w:rsid w:val="000D05DC"/>
    <w:rsid w:val="000D22F2"/>
    <w:rsid w:val="000D37C5"/>
    <w:rsid w:val="000D5CA5"/>
    <w:rsid w:val="000E06C8"/>
    <w:rsid w:val="000E1644"/>
    <w:rsid w:val="000E1F25"/>
    <w:rsid w:val="000E48BF"/>
    <w:rsid w:val="000F2645"/>
    <w:rsid w:val="001008F2"/>
    <w:rsid w:val="0010245C"/>
    <w:rsid w:val="00104C4A"/>
    <w:rsid w:val="001055C9"/>
    <w:rsid w:val="00107CFE"/>
    <w:rsid w:val="0011140D"/>
    <w:rsid w:val="00111496"/>
    <w:rsid w:val="0011668E"/>
    <w:rsid w:val="001249D3"/>
    <w:rsid w:val="00127B59"/>
    <w:rsid w:val="001344F1"/>
    <w:rsid w:val="00140381"/>
    <w:rsid w:val="00145DA7"/>
    <w:rsid w:val="001561DE"/>
    <w:rsid w:val="001603BF"/>
    <w:rsid w:val="0016063D"/>
    <w:rsid w:val="00162BAD"/>
    <w:rsid w:val="00164C96"/>
    <w:rsid w:val="00164F99"/>
    <w:rsid w:val="001653EF"/>
    <w:rsid w:val="001658FB"/>
    <w:rsid w:val="00165B47"/>
    <w:rsid w:val="00166BFB"/>
    <w:rsid w:val="001734B5"/>
    <w:rsid w:val="00174C38"/>
    <w:rsid w:val="0017619F"/>
    <w:rsid w:val="00176B58"/>
    <w:rsid w:val="00176F64"/>
    <w:rsid w:val="0018035E"/>
    <w:rsid w:val="00185906"/>
    <w:rsid w:val="001906C4"/>
    <w:rsid w:val="00190943"/>
    <w:rsid w:val="0019571E"/>
    <w:rsid w:val="001A3B82"/>
    <w:rsid w:val="001A570A"/>
    <w:rsid w:val="001B50AB"/>
    <w:rsid w:val="001B52F5"/>
    <w:rsid w:val="001C1B57"/>
    <w:rsid w:val="001D0120"/>
    <w:rsid w:val="001D6EE2"/>
    <w:rsid w:val="001E50BA"/>
    <w:rsid w:val="001E77FD"/>
    <w:rsid w:val="001F1E9A"/>
    <w:rsid w:val="001F4C21"/>
    <w:rsid w:val="00202617"/>
    <w:rsid w:val="00204867"/>
    <w:rsid w:val="002114CB"/>
    <w:rsid w:val="0021419B"/>
    <w:rsid w:val="0021714E"/>
    <w:rsid w:val="00226C2D"/>
    <w:rsid w:val="00227716"/>
    <w:rsid w:val="00230268"/>
    <w:rsid w:val="00231EFD"/>
    <w:rsid w:val="00232917"/>
    <w:rsid w:val="00235853"/>
    <w:rsid w:val="00240F43"/>
    <w:rsid w:val="0024331A"/>
    <w:rsid w:val="00244F74"/>
    <w:rsid w:val="00250579"/>
    <w:rsid w:val="002550F3"/>
    <w:rsid w:val="00256428"/>
    <w:rsid w:val="00256C2E"/>
    <w:rsid w:val="00257DDE"/>
    <w:rsid w:val="0026003C"/>
    <w:rsid w:val="00263C5D"/>
    <w:rsid w:val="00264FD2"/>
    <w:rsid w:val="002658C1"/>
    <w:rsid w:val="00266CFA"/>
    <w:rsid w:val="0027192B"/>
    <w:rsid w:val="0027322F"/>
    <w:rsid w:val="00276340"/>
    <w:rsid w:val="00277E28"/>
    <w:rsid w:val="00284A74"/>
    <w:rsid w:val="00284CBB"/>
    <w:rsid w:val="00291D54"/>
    <w:rsid w:val="002975B5"/>
    <w:rsid w:val="002A2C6A"/>
    <w:rsid w:val="002B312B"/>
    <w:rsid w:val="002B452A"/>
    <w:rsid w:val="002C5D4C"/>
    <w:rsid w:val="002C657F"/>
    <w:rsid w:val="002D2C06"/>
    <w:rsid w:val="002D5638"/>
    <w:rsid w:val="002E1F79"/>
    <w:rsid w:val="002E2EB5"/>
    <w:rsid w:val="002E3979"/>
    <w:rsid w:val="002F08C6"/>
    <w:rsid w:val="002F1EB8"/>
    <w:rsid w:val="002F28E0"/>
    <w:rsid w:val="002F2AC1"/>
    <w:rsid w:val="0031147B"/>
    <w:rsid w:val="00312F6E"/>
    <w:rsid w:val="00314CF7"/>
    <w:rsid w:val="0032148E"/>
    <w:rsid w:val="00321860"/>
    <w:rsid w:val="00323AB2"/>
    <w:rsid w:val="00325304"/>
    <w:rsid w:val="00337D07"/>
    <w:rsid w:val="003427C3"/>
    <w:rsid w:val="00344691"/>
    <w:rsid w:val="00346A80"/>
    <w:rsid w:val="00353384"/>
    <w:rsid w:val="00354AB0"/>
    <w:rsid w:val="00354F88"/>
    <w:rsid w:val="00355C2E"/>
    <w:rsid w:val="0036595F"/>
    <w:rsid w:val="00365E74"/>
    <w:rsid w:val="00371092"/>
    <w:rsid w:val="00371B32"/>
    <w:rsid w:val="00381756"/>
    <w:rsid w:val="00387B49"/>
    <w:rsid w:val="00390A9F"/>
    <w:rsid w:val="00392D72"/>
    <w:rsid w:val="00393826"/>
    <w:rsid w:val="00395B6E"/>
    <w:rsid w:val="003A6CC2"/>
    <w:rsid w:val="003B409D"/>
    <w:rsid w:val="003B440A"/>
    <w:rsid w:val="003B6E8E"/>
    <w:rsid w:val="003C11E4"/>
    <w:rsid w:val="003D310A"/>
    <w:rsid w:val="003E129D"/>
    <w:rsid w:val="003E1582"/>
    <w:rsid w:val="003E34F6"/>
    <w:rsid w:val="003E6B8B"/>
    <w:rsid w:val="003F3FCE"/>
    <w:rsid w:val="003F47E9"/>
    <w:rsid w:val="003F6148"/>
    <w:rsid w:val="00400C9F"/>
    <w:rsid w:val="00401AB6"/>
    <w:rsid w:val="0040246D"/>
    <w:rsid w:val="00402B03"/>
    <w:rsid w:val="00407729"/>
    <w:rsid w:val="00412B18"/>
    <w:rsid w:val="00424918"/>
    <w:rsid w:val="00432DC0"/>
    <w:rsid w:val="00440AAF"/>
    <w:rsid w:val="004439EA"/>
    <w:rsid w:val="00444262"/>
    <w:rsid w:val="00444C5B"/>
    <w:rsid w:val="004469B9"/>
    <w:rsid w:val="00451A4F"/>
    <w:rsid w:val="00457CDE"/>
    <w:rsid w:val="004639ED"/>
    <w:rsid w:val="00464CA1"/>
    <w:rsid w:val="00471B50"/>
    <w:rsid w:val="00480F36"/>
    <w:rsid w:val="00494F31"/>
    <w:rsid w:val="004965C5"/>
    <w:rsid w:val="004966E0"/>
    <w:rsid w:val="00496AAC"/>
    <w:rsid w:val="004A4BE7"/>
    <w:rsid w:val="004B0A22"/>
    <w:rsid w:val="004C0C64"/>
    <w:rsid w:val="004C3024"/>
    <w:rsid w:val="004C3659"/>
    <w:rsid w:val="004C5DCF"/>
    <w:rsid w:val="004E15C6"/>
    <w:rsid w:val="004E3F75"/>
    <w:rsid w:val="004E4E06"/>
    <w:rsid w:val="004E664C"/>
    <w:rsid w:val="004F4AFF"/>
    <w:rsid w:val="00504BF8"/>
    <w:rsid w:val="00504D91"/>
    <w:rsid w:val="005148FE"/>
    <w:rsid w:val="005216FD"/>
    <w:rsid w:val="005251B6"/>
    <w:rsid w:val="005255F9"/>
    <w:rsid w:val="00531D7B"/>
    <w:rsid w:val="00532FF4"/>
    <w:rsid w:val="005337B5"/>
    <w:rsid w:val="00537FA2"/>
    <w:rsid w:val="00541AB7"/>
    <w:rsid w:val="00543785"/>
    <w:rsid w:val="005438AD"/>
    <w:rsid w:val="005510EF"/>
    <w:rsid w:val="005515A6"/>
    <w:rsid w:val="005534F0"/>
    <w:rsid w:val="005612B3"/>
    <w:rsid w:val="00573801"/>
    <w:rsid w:val="00574C8E"/>
    <w:rsid w:val="005800FE"/>
    <w:rsid w:val="005809D7"/>
    <w:rsid w:val="00583FDF"/>
    <w:rsid w:val="00590E99"/>
    <w:rsid w:val="005950DD"/>
    <w:rsid w:val="005A0031"/>
    <w:rsid w:val="005A40B6"/>
    <w:rsid w:val="005A6F11"/>
    <w:rsid w:val="005B4EAE"/>
    <w:rsid w:val="005C4C5E"/>
    <w:rsid w:val="005D17D7"/>
    <w:rsid w:val="005D2EF7"/>
    <w:rsid w:val="005D67E9"/>
    <w:rsid w:val="005E0E22"/>
    <w:rsid w:val="005E2F66"/>
    <w:rsid w:val="005E3561"/>
    <w:rsid w:val="005E7EFB"/>
    <w:rsid w:val="005F11D7"/>
    <w:rsid w:val="00600C3C"/>
    <w:rsid w:val="0060489D"/>
    <w:rsid w:val="00611BD5"/>
    <w:rsid w:val="006145BF"/>
    <w:rsid w:val="006147FC"/>
    <w:rsid w:val="006327DC"/>
    <w:rsid w:val="006330BD"/>
    <w:rsid w:val="00633804"/>
    <w:rsid w:val="006378C4"/>
    <w:rsid w:val="006427FE"/>
    <w:rsid w:val="00643813"/>
    <w:rsid w:val="00652564"/>
    <w:rsid w:val="00652CC3"/>
    <w:rsid w:val="00654837"/>
    <w:rsid w:val="0066078A"/>
    <w:rsid w:val="0066112E"/>
    <w:rsid w:val="00663983"/>
    <w:rsid w:val="00666C22"/>
    <w:rsid w:val="00666FCB"/>
    <w:rsid w:val="0067196E"/>
    <w:rsid w:val="0067273A"/>
    <w:rsid w:val="00673BA5"/>
    <w:rsid w:val="006752CA"/>
    <w:rsid w:val="006809C9"/>
    <w:rsid w:val="00684FCA"/>
    <w:rsid w:val="00686DE9"/>
    <w:rsid w:val="00697E12"/>
    <w:rsid w:val="006A63D2"/>
    <w:rsid w:val="006A7B4F"/>
    <w:rsid w:val="006C13FE"/>
    <w:rsid w:val="006D0DB5"/>
    <w:rsid w:val="006D1502"/>
    <w:rsid w:val="006D34A5"/>
    <w:rsid w:val="006D5141"/>
    <w:rsid w:val="006D6747"/>
    <w:rsid w:val="006D69D0"/>
    <w:rsid w:val="006E0DB7"/>
    <w:rsid w:val="006E2884"/>
    <w:rsid w:val="006E3329"/>
    <w:rsid w:val="006F369D"/>
    <w:rsid w:val="0070030A"/>
    <w:rsid w:val="00701C7A"/>
    <w:rsid w:val="00702B07"/>
    <w:rsid w:val="00703947"/>
    <w:rsid w:val="00705079"/>
    <w:rsid w:val="0071506F"/>
    <w:rsid w:val="00721600"/>
    <w:rsid w:val="0073040A"/>
    <w:rsid w:val="007313E7"/>
    <w:rsid w:val="00732854"/>
    <w:rsid w:val="0073348B"/>
    <w:rsid w:val="0073631A"/>
    <w:rsid w:val="00737685"/>
    <w:rsid w:val="0074067D"/>
    <w:rsid w:val="00744FE7"/>
    <w:rsid w:val="00746EE4"/>
    <w:rsid w:val="007470A3"/>
    <w:rsid w:val="00753E4C"/>
    <w:rsid w:val="00755707"/>
    <w:rsid w:val="00760941"/>
    <w:rsid w:val="00763B09"/>
    <w:rsid w:val="0076478C"/>
    <w:rsid w:val="00767818"/>
    <w:rsid w:val="0077136B"/>
    <w:rsid w:val="00773B99"/>
    <w:rsid w:val="00773D20"/>
    <w:rsid w:val="00773E27"/>
    <w:rsid w:val="00774BF8"/>
    <w:rsid w:val="007766F0"/>
    <w:rsid w:val="00777CA6"/>
    <w:rsid w:val="00777DBE"/>
    <w:rsid w:val="00782709"/>
    <w:rsid w:val="00786BCA"/>
    <w:rsid w:val="00796DC3"/>
    <w:rsid w:val="007A19AC"/>
    <w:rsid w:val="007A2F92"/>
    <w:rsid w:val="007A6410"/>
    <w:rsid w:val="007A6FE9"/>
    <w:rsid w:val="007B2EA7"/>
    <w:rsid w:val="007B3842"/>
    <w:rsid w:val="007C041E"/>
    <w:rsid w:val="007C0C8C"/>
    <w:rsid w:val="007D5BC7"/>
    <w:rsid w:val="007D7525"/>
    <w:rsid w:val="007E153A"/>
    <w:rsid w:val="007E3B82"/>
    <w:rsid w:val="007E4AE9"/>
    <w:rsid w:val="008061F2"/>
    <w:rsid w:val="008213F2"/>
    <w:rsid w:val="00821C76"/>
    <w:rsid w:val="00822150"/>
    <w:rsid w:val="0082318B"/>
    <w:rsid w:val="00823A70"/>
    <w:rsid w:val="00823B0D"/>
    <w:rsid w:val="00836372"/>
    <w:rsid w:val="00840407"/>
    <w:rsid w:val="00850C05"/>
    <w:rsid w:val="00853B79"/>
    <w:rsid w:val="00857428"/>
    <w:rsid w:val="00857581"/>
    <w:rsid w:val="00857EAA"/>
    <w:rsid w:val="00863798"/>
    <w:rsid w:val="00866606"/>
    <w:rsid w:val="00880662"/>
    <w:rsid w:val="00881FCF"/>
    <w:rsid w:val="00884C2D"/>
    <w:rsid w:val="00884D68"/>
    <w:rsid w:val="00886CAA"/>
    <w:rsid w:val="008944F1"/>
    <w:rsid w:val="0089471F"/>
    <w:rsid w:val="00895339"/>
    <w:rsid w:val="008A741A"/>
    <w:rsid w:val="008A7EF6"/>
    <w:rsid w:val="008C7737"/>
    <w:rsid w:val="008D2824"/>
    <w:rsid w:val="008D3C8E"/>
    <w:rsid w:val="008D52CD"/>
    <w:rsid w:val="008D75FD"/>
    <w:rsid w:val="008E10FF"/>
    <w:rsid w:val="008E3C5B"/>
    <w:rsid w:val="008E581A"/>
    <w:rsid w:val="008F17B8"/>
    <w:rsid w:val="008F44EC"/>
    <w:rsid w:val="008F6C9C"/>
    <w:rsid w:val="00902ADD"/>
    <w:rsid w:val="009034ED"/>
    <w:rsid w:val="00903EC2"/>
    <w:rsid w:val="00907377"/>
    <w:rsid w:val="00912100"/>
    <w:rsid w:val="00913778"/>
    <w:rsid w:val="0091726A"/>
    <w:rsid w:val="00920321"/>
    <w:rsid w:val="00925C69"/>
    <w:rsid w:val="00931619"/>
    <w:rsid w:val="009333F3"/>
    <w:rsid w:val="009366A3"/>
    <w:rsid w:val="00936F56"/>
    <w:rsid w:val="009429E3"/>
    <w:rsid w:val="00947071"/>
    <w:rsid w:val="00947836"/>
    <w:rsid w:val="00955D3F"/>
    <w:rsid w:val="00955DCE"/>
    <w:rsid w:val="00957D3E"/>
    <w:rsid w:val="0096064D"/>
    <w:rsid w:val="00964ADF"/>
    <w:rsid w:val="00964DFB"/>
    <w:rsid w:val="00970B6D"/>
    <w:rsid w:val="00974ECB"/>
    <w:rsid w:val="00980B74"/>
    <w:rsid w:val="0098153E"/>
    <w:rsid w:val="00981CDA"/>
    <w:rsid w:val="00981DFF"/>
    <w:rsid w:val="009848B9"/>
    <w:rsid w:val="0099091B"/>
    <w:rsid w:val="0099147C"/>
    <w:rsid w:val="00997D80"/>
    <w:rsid w:val="009A043E"/>
    <w:rsid w:val="009A4A3A"/>
    <w:rsid w:val="009E4EA2"/>
    <w:rsid w:val="009E687F"/>
    <w:rsid w:val="009F2C8F"/>
    <w:rsid w:val="009F7A9F"/>
    <w:rsid w:val="00A01AEB"/>
    <w:rsid w:val="00A01E0E"/>
    <w:rsid w:val="00A07D46"/>
    <w:rsid w:val="00A07D85"/>
    <w:rsid w:val="00A10621"/>
    <w:rsid w:val="00A35E00"/>
    <w:rsid w:val="00A35ED3"/>
    <w:rsid w:val="00A36388"/>
    <w:rsid w:val="00A375E8"/>
    <w:rsid w:val="00A4173B"/>
    <w:rsid w:val="00A4475E"/>
    <w:rsid w:val="00A47363"/>
    <w:rsid w:val="00A539EA"/>
    <w:rsid w:val="00A5436E"/>
    <w:rsid w:val="00A549C2"/>
    <w:rsid w:val="00A64B5E"/>
    <w:rsid w:val="00A70E5C"/>
    <w:rsid w:val="00A75324"/>
    <w:rsid w:val="00A76894"/>
    <w:rsid w:val="00A80751"/>
    <w:rsid w:val="00A82FD9"/>
    <w:rsid w:val="00A85C18"/>
    <w:rsid w:val="00A965A4"/>
    <w:rsid w:val="00AA1357"/>
    <w:rsid w:val="00AA3F4B"/>
    <w:rsid w:val="00AA6AA1"/>
    <w:rsid w:val="00AB15FA"/>
    <w:rsid w:val="00AB2650"/>
    <w:rsid w:val="00AB5E29"/>
    <w:rsid w:val="00AB646A"/>
    <w:rsid w:val="00AB7999"/>
    <w:rsid w:val="00AB7ED7"/>
    <w:rsid w:val="00AC16A7"/>
    <w:rsid w:val="00AC3720"/>
    <w:rsid w:val="00AD3508"/>
    <w:rsid w:val="00AD6949"/>
    <w:rsid w:val="00AD7581"/>
    <w:rsid w:val="00AE4101"/>
    <w:rsid w:val="00AE6F5D"/>
    <w:rsid w:val="00AE7363"/>
    <w:rsid w:val="00AF2E03"/>
    <w:rsid w:val="00AF55B9"/>
    <w:rsid w:val="00B13074"/>
    <w:rsid w:val="00B136F8"/>
    <w:rsid w:val="00B16767"/>
    <w:rsid w:val="00B202BB"/>
    <w:rsid w:val="00B26519"/>
    <w:rsid w:val="00B27023"/>
    <w:rsid w:val="00B30556"/>
    <w:rsid w:val="00B34D8E"/>
    <w:rsid w:val="00B354AE"/>
    <w:rsid w:val="00B366C3"/>
    <w:rsid w:val="00B4207B"/>
    <w:rsid w:val="00B44396"/>
    <w:rsid w:val="00B47763"/>
    <w:rsid w:val="00B5489F"/>
    <w:rsid w:val="00B6050C"/>
    <w:rsid w:val="00B60BAC"/>
    <w:rsid w:val="00B731F5"/>
    <w:rsid w:val="00B74F0C"/>
    <w:rsid w:val="00B86397"/>
    <w:rsid w:val="00B901C2"/>
    <w:rsid w:val="00B94BE2"/>
    <w:rsid w:val="00B94D7B"/>
    <w:rsid w:val="00BA7BAD"/>
    <w:rsid w:val="00BB3FCB"/>
    <w:rsid w:val="00BB51FF"/>
    <w:rsid w:val="00BC0D11"/>
    <w:rsid w:val="00BC103C"/>
    <w:rsid w:val="00BC1298"/>
    <w:rsid w:val="00BC213F"/>
    <w:rsid w:val="00BC3D91"/>
    <w:rsid w:val="00BC71D9"/>
    <w:rsid w:val="00BC7F85"/>
    <w:rsid w:val="00BD180F"/>
    <w:rsid w:val="00BD7734"/>
    <w:rsid w:val="00BE1705"/>
    <w:rsid w:val="00BE188B"/>
    <w:rsid w:val="00C01FE3"/>
    <w:rsid w:val="00C0591D"/>
    <w:rsid w:val="00C06C09"/>
    <w:rsid w:val="00C1060D"/>
    <w:rsid w:val="00C10722"/>
    <w:rsid w:val="00C12A1D"/>
    <w:rsid w:val="00C1449F"/>
    <w:rsid w:val="00C16677"/>
    <w:rsid w:val="00C1778A"/>
    <w:rsid w:val="00C2033E"/>
    <w:rsid w:val="00C212E2"/>
    <w:rsid w:val="00C26306"/>
    <w:rsid w:val="00C30888"/>
    <w:rsid w:val="00C3091C"/>
    <w:rsid w:val="00C326D4"/>
    <w:rsid w:val="00C32858"/>
    <w:rsid w:val="00C333B1"/>
    <w:rsid w:val="00C376DC"/>
    <w:rsid w:val="00C41A31"/>
    <w:rsid w:val="00C4592C"/>
    <w:rsid w:val="00C51805"/>
    <w:rsid w:val="00C530EA"/>
    <w:rsid w:val="00C55673"/>
    <w:rsid w:val="00C61ACB"/>
    <w:rsid w:val="00C6658F"/>
    <w:rsid w:val="00C67254"/>
    <w:rsid w:val="00C67F2E"/>
    <w:rsid w:val="00C71271"/>
    <w:rsid w:val="00C84AEB"/>
    <w:rsid w:val="00C85EF5"/>
    <w:rsid w:val="00C9391D"/>
    <w:rsid w:val="00C979B7"/>
    <w:rsid w:val="00CA29AA"/>
    <w:rsid w:val="00CA503B"/>
    <w:rsid w:val="00CA74EA"/>
    <w:rsid w:val="00CA7F6B"/>
    <w:rsid w:val="00CA7FBF"/>
    <w:rsid w:val="00CB1039"/>
    <w:rsid w:val="00CB2B16"/>
    <w:rsid w:val="00CB59A9"/>
    <w:rsid w:val="00CB7755"/>
    <w:rsid w:val="00CC076E"/>
    <w:rsid w:val="00CC282D"/>
    <w:rsid w:val="00CC3E68"/>
    <w:rsid w:val="00CC423E"/>
    <w:rsid w:val="00CC5193"/>
    <w:rsid w:val="00CC7978"/>
    <w:rsid w:val="00CF650F"/>
    <w:rsid w:val="00D04061"/>
    <w:rsid w:val="00D063AD"/>
    <w:rsid w:val="00D11BC5"/>
    <w:rsid w:val="00D152ED"/>
    <w:rsid w:val="00D1546E"/>
    <w:rsid w:val="00D15BA2"/>
    <w:rsid w:val="00D17E40"/>
    <w:rsid w:val="00D17ECC"/>
    <w:rsid w:val="00D2020F"/>
    <w:rsid w:val="00D23B29"/>
    <w:rsid w:val="00D27CE1"/>
    <w:rsid w:val="00D34ECE"/>
    <w:rsid w:val="00D36651"/>
    <w:rsid w:val="00D36E66"/>
    <w:rsid w:val="00D40A33"/>
    <w:rsid w:val="00D40CB6"/>
    <w:rsid w:val="00D50E91"/>
    <w:rsid w:val="00D52BA8"/>
    <w:rsid w:val="00D5647F"/>
    <w:rsid w:val="00D649FA"/>
    <w:rsid w:val="00D67306"/>
    <w:rsid w:val="00D75146"/>
    <w:rsid w:val="00D82BA0"/>
    <w:rsid w:val="00D831A1"/>
    <w:rsid w:val="00D8443B"/>
    <w:rsid w:val="00D87582"/>
    <w:rsid w:val="00D9447B"/>
    <w:rsid w:val="00D94502"/>
    <w:rsid w:val="00D95DA7"/>
    <w:rsid w:val="00D9662C"/>
    <w:rsid w:val="00DB145E"/>
    <w:rsid w:val="00DC270F"/>
    <w:rsid w:val="00DC31E6"/>
    <w:rsid w:val="00DD193B"/>
    <w:rsid w:val="00DD5A1F"/>
    <w:rsid w:val="00DE0C2A"/>
    <w:rsid w:val="00DE75CD"/>
    <w:rsid w:val="00DF394B"/>
    <w:rsid w:val="00E0104B"/>
    <w:rsid w:val="00E01B3D"/>
    <w:rsid w:val="00E031DE"/>
    <w:rsid w:val="00E14079"/>
    <w:rsid w:val="00E20013"/>
    <w:rsid w:val="00E21F95"/>
    <w:rsid w:val="00E27445"/>
    <w:rsid w:val="00E32E23"/>
    <w:rsid w:val="00E33288"/>
    <w:rsid w:val="00E41A28"/>
    <w:rsid w:val="00E41BC2"/>
    <w:rsid w:val="00E46CF9"/>
    <w:rsid w:val="00E52980"/>
    <w:rsid w:val="00E56391"/>
    <w:rsid w:val="00E609EA"/>
    <w:rsid w:val="00E62BB1"/>
    <w:rsid w:val="00E6305F"/>
    <w:rsid w:val="00E66081"/>
    <w:rsid w:val="00E700AA"/>
    <w:rsid w:val="00E72053"/>
    <w:rsid w:val="00E73FD7"/>
    <w:rsid w:val="00E757D8"/>
    <w:rsid w:val="00E80EFF"/>
    <w:rsid w:val="00E814D6"/>
    <w:rsid w:val="00E825C9"/>
    <w:rsid w:val="00E83B18"/>
    <w:rsid w:val="00E850AA"/>
    <w:rsid w:val="00E8642B"/>
    <w:rsid w:val="00E916FD"/>
    <w:rsid w:val="00E930EF"/>
    <w:rsid w:val="00E93C8E"/>
    <w:rsid w:val="00E97848"/>
    <w:rsid w:val="00EA2B9C"/>
    <w:rsid w:val="00EA2EA3"/>
    <w:rsid w:val="00EA5B42"/>
    <w:rsid w:val="00EB0D8D"/>
    <w:rsid w:val="00EB5841"/>
    <w:rsid w:val="00EB6345"/>
    <w:rsid w:val="00EC2B6E"/>
    <w:rsid w:val="00EC4E2A"/>
    <w:rsid w:val="00EC5593"/>
    <w:rsid w:val="00ED003C"/>
    <w:rsid w:val="00ED7CE4"/>
    <w:rsid w:val="00EE0052"/>
    <w:rsid w:val="00EE05A0"/>
    <w:rsid w:val="00EE0F0E"/>
    <w:rsid w:val="00EE3534"/>
    <w:rsid w:val="00EE6E61"/>
    <w:rsid w:val="00EF7777"/>
    <w:rsid w:val="00F03184"/>
    <w:rsid w:val="00F135F6"/>
    <w:rsid w:val="00F1399F"/>
    <w:rsid w:val="00F14458"/>
    <w:rsid w:val="00F158EB"/>
    <w:rsid w:val="00F1626A"/>
    <w:rsid w:val="00F16976"/>
    <w:rsid w:val="00F25DFF"/>
    <w:rsid w:val="00F30BE5"/>
    <w:rsid w:val="00F32596"/>
    <w:rsid w:val="00F402BB"/>
    <w:rsid w:val="00F423AB"/>
    <w:rsid w:val="00F43477"/>
    <w:rsid w:val="00F44CB6"/>
    <w:rsid w:val="00F5170E"/>
    <w:rsid w:val="00F56ED0"/>
    <w:rsid w:val="00F61A99"/>
    <w:rsid w:val="00F62111"/>
    <w:rsid w:val="00F62FA9"/>
    <w:rsid w:val="00F84851"/>
    <w:rsid w:val="00F85CF3"/>
    <w:rsid w:val="00FB305C"/>
    <w:rsid w:val="00FB47A1"/>
    <w:rsid w:val="00FC3514"/>
    <w:rsid w:val="00FC5C60"/>
    <w:rsid w:val="00FD2B3A"/>
    <w:rsid w:val="00FD7F92"/>
    <w:rsid w:val="00FE1BEF"/>
    <w:rsid w:val="00FE248A"/>
    <w:rsid w:val="00FF12CD"/>
    <w:rsid w:val="00FF2999"/>
    <w:rsid w:val="00FF2C8C"/>
    <w:rsid w:val="00FF5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446B"/>
  <w15:chartTrackingRefBased/>
  <w15:docId w15:val="{14FB2D58-107B-4015-AA97-900DFD7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B"/>
    <w:rPr>
      <w:lang w:val="en-US"/>
    </w:rPr>
  </w:style>
  <w:style w:type="paragraph" w:styleId="Heading1">
    <w:name w:val="heading 1"/>
    <w:basedOn w:val="Normal"/>
    <w:next w:val="Normal"/>
    <w:link w:val="Heading1Char"/>
    <w:uiPriority w:val="9"/>
    <w:qFormat/>
    <w:rsid w:val="00B94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4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4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94D7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B94D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7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94D7B"/>
    <w:rPr>
      <w:rFonts w:asciiTheme="majorHAnsi" w:eastAsiaTheme="majorEastAsia" w:hAnsiTheme="majorHAnsi" w:cstheme="majorBidi"/>
      <w:color w:val="2E74B5" w:themeColor="accent1" w:themeShade="BF"/>
      <w:sz w:val="26"/>
      <w:szCs w:val="26"/>
      <w:lang w:val="en-US"/>
    </w:rPr>
  </w:style>
  <w:style w:type="paragraph" w:styleId="BodyText">
    <w:name w:val="Body Text"/>
    <w:basedOn w:val="Normal"/>
    <w:link w:val="BodyTextChar"/>
    <w:uiPriority w:val="1"/>
    <w:qFormat/>
    <w:rsid w:val="00721600"/>
    <w:rPr>
      <w:sz w:val="24"/>
      <w:szCs w:val="24"/>
    </w:rPr>
  </w:style>
  <w:style w:type="character" w:customStyle="1" w:styleId="BodyTextChar">
    <w:name w:val="Body Text Char"/>
    <w:basedOn w:val="DefaultParagraphFont"/>
    <w:link w:val="BodyText"/>
    <w:uiPriority w:val="1"/>
    <w:rsid w:val="0072160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4D7B"/>
    <w:pPr>
      <w:ind w:left="720"/>
      <w:contextualSpacing/>
    </w:pPr>
  </w:style>
  <w:style w:type="paragraph" w:customStyle="1" w:styleId="TableParagraph">
    <w:name w:val="Table Paragraph"/>
    <w:basedOn w:val="Normal"/>
    <w:uiPriority w:val="1"/>
    <w:qFormat/>
    <w:rsid w:val="00721600"/>
    <w:pPr>
      <w:spacing w:line="275" w:lineRule="exact"/>
      <w:ind w:left="107"/>
    </w:pPr>
  </w:style>
  <w:style w:type="character" w:styleId="BookTitle">
    <w:name w:val="Book Title"/>
    <w:basedOn w:val="DefaultParagraphFont"/>
    <w:uiPriority w:val="33"/>
    <w:qFormat/>
    <w:rsid w:val="00B94D7B"/>
    <w:rPr>
      <w:b/>
      <w:bCs/>
      <w:i/>
      <w:iCs/>
      <w:spacing w:val="5"/>
    </w:rPr>
  </w:style>
  <w:style w:type="paragraph" w:customStyle="1" w:styleId="ChapterTitleBPBHEB">
    <w:name w:val="Chapter Title [BPB HEB]"/>
    <w:basedOn w:val="Heading1"/>
    <w:link w:val="ChapterTitleBPBHEBChar"/>
    <w:qFormat/>
    <w:rsid w:val="00B94D7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94D7B"/>
    <w:rPr>
      <w:rFonts w:ascii="Palatino Linotype" w:eastAsia="Palatino Linotype" w:hAnsi="Palatino Linotype" w:cs="Palatino Linotype"/>
      <w:b/>
      <w:color w:val="2E74B5" w:themeColor="accent1" w:themeShade="BF"/>
      <w:sz w:val="80"/>
      <w:szCs w:val="80"/>
      <w:lang w:val="en-US"/>
    </w:rPr>
  </w:style>
  <w:style w:type="paragraph" w:customStyle="1" w:styleId="ChapterTitleNumberBPBHEB">
    <w:name w:val="Chapter Title Number [BPB HEB]"/>
    <w:basedOn w:val="Heading1"/>
    <w:link w:val="ChapterTitleNumberBPBHEBChar"/>
    <w:qFormat/>
    <w:rsid w:val="00B94D7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94D7B"/>
    <w:rPr>
      <w:rFonts w:ascii="Palatino Linotype" w:eastAsia="Palatino Linotype" w:hAnsi="Palatino Linotype" w:cs="Palatino Linotype"/>
      <w:bCs/>
      <w:smallCaps/>
      <w:color w:val="2E74B5" w:themeColor="accent1" w:themeShade="BF"/>
      <w:sz w:val="70"/>
      <w:szCs w:val="70"/>
      <w:lang w:val="en-US"/>
    </w:rPr>
  </w:style>
  <w:style w:type="paragraph" w:customStyle="1" w:styleId="CodeBlockBPBHEB">
    <w:name w:val="Code Block [BPB HEB]"/>
    <w:basedOn w:val="Normal"/>
    <w:link w:val="CodeBlockBPBHEBChar"/>
    <w:qFormat/>
    <w:rsid w:val="00B94D7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94D7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94D7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94D7B"/>
    <w:rPr>
      <w:rFonts w:ascii="Consolas" w:eastAsia="Palatino Linotype" w:hAnsi="Consolas" w:cs="Palatino Linotype"/>
      <w:b/>
      <w:sz w:val="20"/>
      <w:szCs w:val="20"/>
      <w:lang w:val="en-US"/>
    </w:rPr>
  </w:style>
  <w:style w:type="character" w:styleId="CommentReference">
    <w:name w:val="annotation reference"/>
    <w:basedOn w:val="DefaultParagraphFont"/>
    <w:uiPriority w:val="99"/>
    <w:semiHidden/>
    <w:unhideWhenUsed/>
    <w:rsid w:val="00B94D7B"/>
    <w:rPr>
      <w:sz w:val="16"/>
      <w:szCs w:val="16"/>
    </w:rPr>
  </w:style>
  <w:style w:type="paragraph" w:styleId="CommentText">
    <w:name w:val="annotation text"/>
    <w:basedOn w:val="Normal"/>
    <w:link w:val="CommentTextChar"/>
    <w:uiPriority w:val="99"/>
    <w:unhideWhenUsed/>
    <w:rsid w:val="00B94D7B"/>
    <w:pPr>
      <w:spacing w:line="240" w:lineRule="auto"/>
    </w:pPr>
    <w:rPr>
      <w:sz w:val="20"/>
      <w:szCs w:val="20"/>
    </w:rPr>
  </w:style>
  <w:style w:type="character" w:customStyle="1" w:styleId="CommentTextChar">
    <w:name w:val="Comment Text Char"/>
    <w:basedOn w:val="DefaultParagraphFont"/>
    <w:link w:val="CommentText"/>
    <w:uiPriority w:val="99"/>
    <w:rsid w:val="00B94D7B"/>
    <w:rPr>
      <w:sz w:val="20"/>
      <w:szCs w:val="20"/>
      <w:lang w:val="en-US"/>
    </w:rPr>
  </w:style>
  <w:style w:type="paragraph" w:styleId="CommentSubject">
    <w:name w:val="annotation subject"/>
    <w:basedOn w:val="CommentText"/>
    <w:next w:val="CommentText"/>
    <w:link w:val="CommentSubjectChar"/>
    <w:uiPriority w:val="99"/>
    <w:semiHidden/>
    <w:unhideWhenUsed/>
    <w:rsid w:val="00B94D7B"/>
    <w:rPr>
      <w:b/>
      <w:bCs/>
    </w:rPr>
  </w:style>
  <w:style w:type="character" w:customStyle="1" w:styleId="CommentSubjectChar">
    <w:name w:val="Comment Subject Char"/>
    <w:basedOn w:val="CommentTextChar"/>
    <w:link w:val="CommentSubject"/>
    <w:uiPriority w:val="99"/>
    <w:semiHidden/>
    <w:rsid w:val="00B94D7B"/>
    <w:rPr>
      <w:b/>
      <w:bCs/>
      <w:sz w:val="20"/>
      <w:szCs w:val="20"/>
      <w:lang w:val="en-US"/>
    </w:rPr>
  </w:style>
  <w:style w:type="character" w:styleId="Emphasis">
    <w:name w:val="Emphasis"/>
    <w:basedOn w:val="DefaultParagraphFont"/>
    <w:uiPriority w:val="20"/>
    <w:qFormat/>
    <w:rsid w:val="00B94D7B"/>
    <w:rPr>
      <w:i/>
      <w:iCs/>
    </w:rPr>
  </w:style>
  <w:style w:type="paragraph" w:customStyle="1" w:styleId="FigureBPBHEB">
    <w:name w:val="Figure [BPB HEB]"/>
    <w:basedOn w:val="Normal"/>
    <w:qFormat/>
    <w:rsid w:val="00B94D7B"/>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B94D7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94D7B"/>
    <w:rPr>
      <w:rFonts w:ascii="Palatino Linotype" w:eastAsia="Palatino Linotype" w:hAnsi="Palatino Linotype" w:cs="Palatino Linotype"/>
      <w:bCs/>
      <w:i/>
      <w:iCs/>
      <w:sz w:val="18"/>
      <w:szCs w:val="18"/>
      <w:lang w:val="en-US"/>
    </w:rPr>
  </w:style>
  <w:style w:type="character" w:styleId="FollowedHyperlink">
    <w:name w:val="FollowedHyperlink"/>
    <w:basedOn w:val="DefaultParagraphFont"/>
    <w:uiPriority w:val="99"/>
    <w:semiHidden/>
    <w:unhideWhenUsed/>
    <w:rsid w:val="00B94D7B"/>
    <w:rPr>
      <w:color w:val="954F72" w:themeColor="followedHyperlink"/>
      <w:u w:val="single"/>
    </w:rPr>
  </w:style>
  <w:style w:type="paragraph" w:styleId="Footer">
    <w:name w:val="footer"/>
    <w:basedOn w:val="Normal"/>
    <w:link w:val="FooterChar"/>
    <w:uiPriority w:val="99"/>
    <w:unhideWhenUsed/>
    <w:rsid w:val="00B94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D7B"/>
    <w:rPr>
      <w:lang w:val="en-US"/>
    </w:rPr>
  </w:style>
  <w:style w:type="paragraph" w:styleId="Header">
    <w:name w:val="header"/>
    <w:basedOn w:val="Normal"/>
    <w:link w:val="HeaderChar"/>
    <w:uiPriority w:val="99"/>
    <w:unhideWhenUsed/>
    <w:rsid w:val="00B94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D7B"/>
    <w:rPr>
      <w:lang w:val="en-US"/>
    </w:rPr>
  </w:style>
  <w:style w:type="paragraph" w:customStyle="1" w:styleId="Heading1BPBHEB">
    <w:name w:val="Heading 1 [BPB HEB]"/>
    <w:basedOn w:val="Heading1"/>
    <w:rsid w:val="00B94D7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94D7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94D7B"/>
    <w:rPr>
      <w:rFonts w:ascii="Palatino Linotype" w:eastAsia="Palatino Linotype" w:hAnsi="Palatino Linotype" w:cs="Palatino Linotype"/>
      <w:b/>
      <w:color w:val="2E74B5" w:themeColor="accent1" w:themeShade="BF"/>
      <w:sz w:val="36"/>
      <w:szCs w:val="36"/>
      <w:lang w:val="en-US"/>
    </w:rPr>
  </w:style>
  <w:style w:type="character" w:customStyle="1" w:styleId="Heading3Char">
    <w:name w:val="Heading 3 Char"/>
    <w:basedOn w:val="DefaultParagraphFont"/>
    <w:link w:val="Heading3"/>
    <w:uiPriority w:val="9"/>
    <w:rsid w:val="00B94D7B"/>
    <w:rPr>
      <w:rFonts w:asciiTheme="majorHAnsi" w:eastAsiaTheme="majorEastAsia" w:hAnsiTheme="majorHAnsi" w:cstheme="majorBidi"/>
      <w:color w:val="1F4D78" w:themeColor="accent1" w:themeShade="7F"/>
      <w:sz w:val="24"/>
      <w:szCs w:val="24"/>
      <w:lang w:val="en-US"/>
    </w:rPr>
  </w:style>
  <w:style w:type="paragraph" w:customStyle="1" w:styleId="Heading3BPBHEB">
    <w:name w:val="Heading 3 [BPB HEB]"/>
    <w:basedOn w:val="Heading3"/>
    <w:qFormat/>
    <w:rsid w:val="00B94D7B"/>
    <w:rPr>
      <w:rFonts w:ascii="Palatino Linotype" w:hAnsi="Palatino Linotype"/>
      <w:b/>
      <w:color w:val="000000" w:themeColor="text1"/>
      <w:sz w:val="32"/>
      <w:lang w:val="en-IN"/>
    </w:rPr>
  </w:style>
  <w:style w:type="character" w:customStyle="1" w:styleId="Heading4Char">
    <w:name w:val="Heading 4 Char"/>
    <w:basedOn w:val="DefaultParagraphFont"/>
    <w:link w:val="Heading4"/>
    <w:uiPriority w:val="9"/>
    <w:rsid w:val="00B94D7B"/>
    <w:rPr>
      <w:rFonts w:ascii="Times New Roman" w:eastAsia="Times New Roman" w:hAnsi="Times New Roman" w:cs="Times New Roman"/>
      <w:b/>
      <w:bCs/>
      <w:sz w:val="24"/>
      <w:szCs w:val="24"/>
      <w:lang w:val="en-US" w:eastAsia="en-GB"/>
    </w:rPr>
  </w:style>
  <w:style w:type="character" w:customStyle="1" w:styleId="Heading5Char">
    <w:name w:val="Heading 5 Char"/>
    <w:basedOn w:val="DefaultParagraphFont"/>
    <w:link w:val="Heading5"/>
    <w:uiPriority w:val="9"/>
    <w:rsid w:val="00B94D7B"/>
    <w:rPr>
      <w:rFonts w:asciiTheme="majorHAnsi" w:eastAsiaTheme="majorEastAsia" w:hAnsiTheme="majorHAnsi" w:cstheme="majorBidi"/>
      <w:color w:val="2E74B5" w:themeColor="accent1" w:themeShade="BF"/>
      <w:lang w:val="en-US"/>
    </w:rPr>
  </w:style>
  <w:style w:type="character" w:styleId="Hyperlink">
    <w:name w:val="Hyperlink"/>
    <w:basedOn w:val="DefaultParagraphFont"/>
    <w:uiPriority w:val="99"/>
    <w:unhideWhenUsed/>
    <w:rsid w:val="00B94D7B"/>
    <w:rPr>
      <w:color w:val="0563C1" w:themeColor="hyperlink"/>
      <w:u w:val="single"/>
    </w:rPr>
  </w:style>
  <w:style w:type="character" w:styleId="IntenseEmphasis">
    <w:name w:val="Intense Emphasis"/>
    <w:basedOn w:val="DefaultParagraphFont"/>
    <w:uiPriority w:val="21"/>
    <w:qFormat/>
    <w:rsid w:val="00B94D7B"/>
    <w:rPr>
      <w:i/>
      <w:iCs/>
      <w:color w:val="5B9BD5" w:themeColor="accent1"/>
    </w:rPr>
  </w:style>
  <w:style w:type="paragraph" w:styleId="IntenseQuote">
    <w:name w:val="Intense Quote"/>
    <w:basedOn w:val="Normal"/>
    <w:next w:val="Normal"/>
    <w:link w:val="IntenseQuoteChar"/>
    <w:uiPriority w:val="30"/>
    <w:qFormat/>
    <w:rsid w:val="00B94D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94D7B"/>
    <w:rPr>
      <w:i/>
      <w:iCs/>
      <w:color w:val="5B9BD5" w:themeColor="accent1"/>
      <w:lang w:val="en-US"/>
    </w:rPr>
  </w:style>
  <w:style w:type="character" w:styleId="IntenseReference">
    <w:name w:val="Intense Reference"/>
    <w:basedOn w:val="DefaultParagraphFont"/>
    <w:uiPriority w:val="32"/>
    <w:qFormat/>
    <w:rsid w:val="00B94D7B"/>
    <w:rPr>
      <w:b/>
      <w:bCs/>
      <w:smallCaps/>
      <w:color w:val="5B9BD5" w:themeColor="accent1"/>
      <w:spacing w:val="5"/>
    </w:rPr>
  </w:style>
  <w:style w:type="paragraph" w:customStyle="1" w:styleId="LinkBPBHEB">
    <w:name w:val="Link [BPB HEB]"/>
    <w:basedOn w:val="Normal"/>
    <w:link w:val="LinkBPBHEBChar"/>
    <w:qFormat/>
    <w:rsid w:val="00B94D7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94D7B"/>
    <w:rPr>
      <w:rFonts w:ascii="Palatino Linotype" w:eastAsia="Arial" w:hAnsi="Palatino Linotype" w:cs="Arial"/>
      <w:b/>
      <w:shd w:val="clear" w:color="auto" w:fill="FFFFFF"/>
      <w:lang w:val="en-US"/>
    </w:rPr>
  </w:style>
  <w:style w:type="paragraph" w:styleId="NormalWeb">
    <w:name w:val="Normal (Web)"/>
    <w:basedOn w:val="Normal"/>
    <w:uiPriority w:val="99"/>
    <w:unhideWhenUsed/>
    <w:rsid w:val="00B94D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BPBHEB">
    <w:name w:val="Normal [BPB HEB]"/>
    <w:basedOn w:val="Normal"/>
    <w:link w:val="NormalBPBHEBChar"/>
    <w:qFormat/>
    <w:rsid w:val="00B94D7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94D7B"/>
    <w:rPr>
      <w:rFonts w:ascii="Palatino Linotype" w:eastAsia="Palatino Linotype" w:hAnsi="Palatino Linotype" w:cs="Palatino Linotype"/>
      <w:shd w:val="clear" w:color="auto" w:fill="FFFFFF"/>
      <w:lang w:val="en-US"/>
    </w:rPr>
  </w:style>
  <w:style w:type="paragraph" w:styleId="Quote">
    <w:name w:val="Quote"/>
    <w:basedOn w:val="Normal"/>
    <w:next w:val="Normal"/>
    <w:link w:val="QuoteChar"/>
    <w:uiPriority w:val="29"/>
    <w:qFormat/>
    <w:rsid w:val="00B94D7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4D7B"/>
    <w:rPr>
      <w:i/>
      <w:iCs/>
      <w:color w:val="404040" w:themeColor="text1" w:themeTint="BF"/>
      <w:lang w:val="en-US"/>
    </w:rPr>
  </w:style>
  <w:style w:type="character" w:customStyle="1" w:styleId="ScreenTextBPBHEB">
    <w:name w:val="ScreenText[BPB HEB]"/>
    <w:uiPriority w:val="1"/>
    <w:qFormat/>
    <w:rsid w:val="00B94D7B"/>
    <w:rPr>
      <w:rFonts w:ascii="Calibri" w:hAnsi="Calibri"/>
      <w:b/>
      <w:color w:val="auto"/>
      <w:sz w:val="24"/>
      <w:u w:val="none"/>
    </w:rPr>
  </w:style>
  <w:style w:type="character" w:styleId="Strong">
    <w:name w:val="Strong"/>
    <w:basedOn w:val="DefaultParagraphFont"/>
    <w:uiPriority w:val="22"/>
    <w:qFormat/>
    <w:rsid w:val="00B94D7B"/>
    <w:rPr>
      <w:b/>
      <w:bCs/>
    </w:rPr>
  </w:style>
  <w:style w:type="paragraph" w:styleId="Subtitle">
    <w:name w:val="Subtitle"/>
    <w:basedOn w:val="Normal"/>
    <w:next w:val="Normal"/>
    <w:link w:val="SubtitleChar"/>
    <w:uiPriority w:val="11"/>
    <w:qFormat/>
    <w:rsid w:val="00B94D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D7B"/>
    <w:rPr>
      <w:rFonts w:eastAsiaTheme="minorEastAsia"/>
      <w:color w:val="5A5A5A" w:themeColor="text1" w:themeTint="A5"/>
      <w:spacing w:val="15"/>
      <w:lang w:val="en-US"/>
    </w:rPr>
  </w:style>
  <w:style w:type="character" w:styleId="SubtleEmphasis">
    <w:name w:val="Subtle Emphasis"/>
    <w:basedOn w:val="DefaultParagraphFont"/>
    <w:uiPriority w:val="19"/>
    <w:qFormat/>
    <w:rsid w:val="00B94D7B"/>
    <w:rPr>
      <w:i/>
      <w:iCs/>
      <w:color w:val="404040" w:themeColor="text1" w:themeTint="BF"/>
    </w:rPr>
  </w:style>
  <w:style w:type="character" w:styleId="SubtleReference">
    <w:name w:val="Subtle Reference"/>
    <w:basedOn w:val="DefaultParagraphFont"/>
    <w:uiPriority w:val="31"/>
    <w:qFormat/>
    <w:rsid w:val="00B94D7B"/>
    <w:rPr>
      <w:smallCaps/>
      <w:color w:val="5A5A5A" w:themeColor="text1" w:themeTint="A5"/>
    </w:rPr>
  </w:style>
  <w:style w:type="paragraph" w:customStyle="1" w:styleId="TableCaptionBPBHEB">
    <w:name w:val="Table Caption [BPB HEB]"/>
    <w:basedOn w:val="Normal"/>
    <w:link w:val="TableCaptionBPBHEBChar"/>
    <w:qFormat/>
    <w:rsid w:val="00B94D7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94D7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94D7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
    <w:name w:val="Unresolved Mention"/>
    <w:basedOn w:val="DefaultParagraphFont"/>
    <w:uiPriority w:val="99"/>
    <w:semiHidden/>
    <w:unhideWhenUsed/>
    <w:rsid w:val="00B94D7B"/>
    <w:rPr>
      <w:color w:val="605E5C"/>
      <w:shd w:val="clear" w:color="auto" w:fill="E1DFDD"/>
    </w:rPr>
  </w:style>
  <w:style w:type="paragraph" w:styleId="Revision">
    <w:name w:val="Revision"/>
    <w:hidden/>
    <w:uiPriority w:val="99"/>
    <w:semiHidden/>
    <w:rsid w:val="00B94D7B"/>
    <w:pPr>
      <w:spacing w:after="0" w:line="240" w:lineRule="auto"/>
    </w:pPr>
    <w:rPr>
      <w:lang w:val="en-US"/>
    </w:rPr>
  </w:style>
  <w:style w:type="paragraph" w:styleId="BalloonText">
    <w:name w:val="Balloon Text"/>
    <w:basedOn w:val="Normal"/>
    <w:link w:val="BalloonTextChar"/>
    <w:uiPriority w:val="99"/>
    <w:semiHidden/>
    <w:unhideWhenUsed/>
    <w:rsid w:val="00EA5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B4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5095</Words>
  <Characters>29042</Characters>
  <Application>Microsoft Office Word</Application>
  <DocSecurity>0</DocSecurity>
  <Lines>242</Lines>
  <Paragraphs>68</Paragraphs>
  <ScaleCrop>false</ScaleCrop>
  <Company/>
  <LinksUpToDate>false</LinksUpToDate>
  <CharactersWithSpaces>34069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Hii</dc:creator>
  <cp:keywords/>
  <dc:description/>
  <cp:lastModifiedBy>Hii</cp:lastModifiedBy>
  <cp:revision>18</cp:revision>
  <dcterms:created xsi:type="dcterms:W3CDTF">2024-11-13T09:16:00Z</dcterms:created>
  <dcterms:modified xsi:type="dcterms:W3CDTF">2024-11-18T10:56:00Z</dcterms:modified>
</cp:coreProperties>
</file>