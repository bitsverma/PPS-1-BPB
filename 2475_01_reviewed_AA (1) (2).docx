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42D62" w14:textId="1C0CB2E5" w:rsidR="00301525" w:rsidDel="00891691" w:rsidRDefault="00301525">
      <w:pPr>
        <w:pStyle w:val="BodyText"/>
        <w:spacing w:before="420"/>
        <w:rPr>
          <w:del w:id="0" w:author="Abhiram Arali" w:date="2024-10-29T12:43:00Z"/>
          <w:sz w:val="72"/>
        </w:rPr>
      </w:pPr>
    </w:p>
    <w:p w14:paraId="548DF060" w14:textId="7DD5738D" w:rsidR="00301525" w:rsidDel="00891691" w:rsidRDefault="008B7718">
      <w:pPr>
        <w:pStyle w:val="Title"/>
        <w:spacing w:line="360" w:lineRule="auto"/>
        <w:rPr>
          <w:del w:id="1" w:author="Abhiram Arali" w:date="2024-10-29T12:43:00Z"/>
        </w:rPr>
      </w:pPr>
      <w:del w:id="2" w:author="Abhiram Arali" w:date="2024-10-29T12:43:00Z">
        <w:r w:rsidDel="00891691">
          <w:rPr>
            <w:color w:val="FF0000"/>
          </w:rPr>
          <w:delText>Programming for Problem</w:delText>
        </w:r>
        <w:r w:rsidDel="00891691">
          <w:rPr>
            <w:color w:val="FF0000"/>
            <w:spacing w:val="-12"/>
          </w:rPr>
          <w:delText xml:space="preserve"> </w:delText>
        </w:r>
        <w:r w:rsidDel="00891691">
          <w:rPr>
            <w:color w:val="FF0000"/>
          </w:rPr>
          <w:delText>Solving</w:delText>
        </w:r>
        <w:r w:rsidDel="00891691">
          <w:rPr>
            <w:color w:val="FF0000"/>
            <w:spacing w:val="-10"/>
          </w:rPr>
          <w:delText xml:space="preserve"> </w:delText>
        </w:r>
        <w:r w:rsidDel="00891691">
          <w:rPr>
            <w:color w:val="FF0000"/>
          </w:rPr>
          <w:delText>–</w:delText>
        </w:r>
        <w:r w:rsidDel="00891691">
          <w:rPr>
            <w:color w:val="FF0000"/>
            <w:spacing w:val="-11"/>
          </w:rPr>
          <w:delText xml:space="preserve"> </w:delText>
        </w:r>
        <w:r w:rsidDel="00891691">
          <w:rPr>
            <w:color w:val="FF0000"/>
          </w:rPr>
          <w:delText>C</w:delText>
        </w:r>
      </w:del>
    </w:p>
    <w:p w14:paraId="644B82AB" w14:textId="00BEE881" w:rsidR="00301525" w:rsidDel="00891691" w:rsidRDefault="00301525">
      <w:pPr>
        <w:spacing w:line="360" w:lineRule="auto"/>
        <w:rPr>
          <w:del w:id="3" w:author="Abhiram Arali" w:date="2024-10-29T12:43:00Z"/>
        </w:rPr>
        <w:sectPr w:rsidR="00301525" w:rsidDel="00891691">
          <w:headerReference w:type="default" r:id="rId7"/>
          <w:footerReference w:type="default" r:id="rId8"/>
          <w:type w:val="continuous"/>
          <w:pgSz w:w="11910" w:h="16840"/>
          <w:pgMar w:top="1540" w:right="1220" w:bottom="1200" w:left="1220" w:header="758" w:footer="1000" w:gutter="0"/>
          <w:pgNumType w:start="1"/>
          <w:cols w:space="720"/>
        </w:sectPr>
      </w:pPr>
    </w:p>
    <w:p w14:paraId="3FE0B443" w14:textId="55EAED59" w:rsidR="00301525" w:rsidDel="00891691" w:rsidRDefault="008B7718">
      <w:pPr>
        <w:spacing w:before="102"/>
        <w:ind w:left="232" w:right="2"/>
        <w:jc w:val="center"/>
        <w:rPr>
          <w:del w:id="4" w:author="Abhiram Arali" w:date="2024-10-29T12:43:00Z"/>
          <w:rFonts w:ascii="Arial Black"/>
          <w:sz w:val="32"/>
        </w:rPr>
      </w:pPr>
      <w:del w:id="5" w:author="Abhiram Arali" w:date="2024-10-29T12:43:00Z">
        <w:r w:rsidDel="00891691">
          <w:rPr>
            <w:rFonts w:ascii="Arial Black"/>
            <w:color w:val="C00000"/>
            <w:spacing w:val="-2"/>
            <w:sz w:val="32"/>
            <w:u w:val="single" w:color="C00000"/>
          </w:rPr>
          <w:delText>Preface</w:delText>
        </w:r>
      </w:del>
    </w:p>
    <w:p w14:paraId="2A703586" w14:textId="30A04966" w:rsidR="00301525" w:rsidDel="00891691" w:rsidRDefault="00301525">
      <w:pPr>
        <w:pStyle w:val="BodyText"/>
        <w:rPr>
          <w:del w:id="6" w:author="Abhiram Arali" w:date="2024-10-29T12:43:00Z"/>
          <w:rFonts w:ascii="Arial Black"/>
          <w:sz w:val="22"/>
        </w:rPr>
      </w:pPr>
    </w:p>
    <w:p w14:paraId="2DC21E96" w14:textId="102C8E45" w:rsidR="00301525" w:rsidDel="00891691" w:rsidRDefault="00301525">
      <w:pPr>
        <w:pStyle w:val="BodyText"/>
        <w:spacing w:before="306"/>
        <w:rPr>
          <w:del w:id="7" w:author="Abhiram Arali" w:date="2024-10-29T12:43:00Z"/>
          <w:rFonts w:ascii="Arial Black"/>
          <w:sz w:val="22"/>
        </w:rPr>
      </w:pPr>
    </w:p>
    <w:p w14:paraId="0B1C3038" w14:textId="5BBB8356" w:rsidR="00301525" w:rsidDel="00891691" w:rsidRDefault="008B7718">
      <w:pPr>
        <w:spacing w:line="360" w:lineRule="auto"/>
        <w:ind w:left="220" w:right="212"/>
        <w:jc w:val="both"/>
        <w:rPr>
          <w:del w:id="8" w:author="Abhiram Arali" w:date="2024-10-29T12:43:00Z"/>
          <w:i/>
        </w:rPr>
      </w:pPr>
      <w:del w:id="9" w:author="Abhiram Arali" w:date="2024-10-29T12:43:00Z">
        <w:r w:rsidDel="00891691">
          <w:rPr>
            <w:i/>
          </w:rPr>
          <w:delText>Welcome</w:delText>
        </w:r>
        <w:r w:rsidDel="00891691">
          <w:rPr>
            <w:i/>
            <w:spacing w:val="-11"/>
          </w:rPr>
          <w:delText xml:space="preserve"> </w:delText>
        </w:r>
        <w:r w:rsidDel="00891691">
          <w:rPr>
            <w:i/>
          </w:rPr>
          <w:delText>to</w:delText>
        </w:r>
        <w:r w:rsidDel="00891691">
          <w:rPr>
            <w:i/>
            <w:spacing w:val="-11"/>
          </w:rPr>
          <w:delText xml:space="preserve"> </w:delText>
        </w:r>
        <w:r w:rsidDel="00891691">
          <w:rPr>
            <w:i/>
          </w:rPr>
          <w:delText>"Programming</w:delText>
        </w:r>
        <w:r w:rsidDel="00891691">
          <w:rPr>
            <w:i/>
            <w:spacing w:val="-13"/>
          </w:rPr>
          <w:delText xml:space="preserve"> </w:delText>
        </w:r>
        <w:r w:rsidDel="00891691">
          <w:rPr>
            <w:i/>
          </w:rPr>
          <w:delText>for</w:delText>
        </w:r>
        <w:r w:rsidDel="00891691">
          <w:rPr>
            <w:i/>
            <w:spacing w:val="-10"/>
          </w:rPr>
          <w:delText xml:space="preserve"> </w:delText>
        </w:r>
        <w:r w:rsidDel="00891691">
          <w:rPr>
            <w:i/>
          </w:rPr>
          <w:delText>Problem</w:delText>
        </w:r>
        <w:r w:rsidDel="00891691">
          <w:rPr>
            <w:i/>
            <w:spacing w:val="-11"/>
          </w:rPr>
          <w:delText xml:space="preserve"> </w:delText>
        </w:r>
        <w:r w:rsidDel="00891691">
          <w:rPr>
            <w:i/>
          </w:rPr>
          <w:delText>Solving</w:delText>
        </w:r>
        <w:r w:rsidDel="00891691">
          <w:rPr>
            <w:i/>
            <w:spacing w:val="-9"/>
          </w:rPr>
          <w:delText xml:space="preserve"> </w:delText>
        </w:r>
        <w:r w:rsidDel="00891691">
          <w:rPr>
            <w:i/>
          </w:rPr>
          <w:delText>–</w:delText>
        </w:r>
        <w:r w:rsidDel="00891691">
          <w:rPr>
            <w:i/>
            <w:spacing w:val="-11"/>
          </w:rPr>
          <w:delText xml:space="preserve"> </w:delText>
        </w:r>
        <w:r w:rsidDel="00891691">
          <w:rPr>
            <w:i/>
          </w:rPr>
          <w:delText>C."</w:delText>
        </w:r>
        <w:r w:rsidDel="00891691">
          <w:rPr>
            <w:i/>
            <w:spacing w:val="-10"/>
          </w:rPr>
          <w:delText xml:space="preserve"> </w:delText>
        </w:r>
        <w:r w:rsidDel="00891691">
          <w:rPr>
            <w:i/>
          </w:rPr>
          <w:delText>This</w:delText>
        </w:r>
        <w:r w:rsidDel="00891691">
          <w:rPr>
            <w:i/>
            <w:spacing w:val="-10"/>
          </w:rPr>
          <w:delText xml:space="preserve"> </w:delText>
        </w:r>
        <w:r w:rsidDel="00891691">
          <w:rPr>
            <w:i/>
          </w:rPr>
          <w:delText>book</w:delText>
        </w:r>
        <w:r w:rsidDel="00891691">
          <w:rPr>
            <w:i/>
            <w:spacing w:val="-13"/>
          </w:rPr>
          <w:delText xml:space="preserve"> </w:delText>
        </w:r>
        <w:r w:rsidDel="00891691">
          <w:rPr>
            <w:i/>
          </w:rPr>
          <w:delText>is</w:delText>
        </w:r>
        <w:r w:rsidDel="00891691">
          <w:rPr>
            <w:i/>
            <w:spacing w:val="-10"/>
          </w:rPr>
          <w:delText xml:space="preserve"> </w:delText>
        </w:r>
        <w:r w:rsidDel="00891691">
          <w:rPr>
            <w:i/>
          </w:rPr>
          <w:delText>crafted</w:delText>
        </w:r>
        <w:r w:rsidDel="00891691">
          <w:rPr>
            <w:i/>
            <w:spacing w:val="-11"/>
          </w:rPr>
          <w:delText xml:space="preserve"> </w:delText>
        </w:r>
        <w:r w:rsidDel="00891691">
          <w:rPr>
            <w:i/>
          </w:rPr>
          <w:delText>for</w:delText>
        </w:r>
        <w:r w:rsidDel="00891691">
          <w:rPr>
            <w:i/>
            <w:spacing w:val="-13"/>
          </w:rPr>
          <w:delText xml:space="preserve"> </w:delText>
        </w:r>
        <w:r w:rsidDel="00891691">
          <w:rPr>
            <w:i/>
          </w:rPr>
          <w:delText>learners</w:delText>
        </w:r>
        <w:r w:rsidDel="00891691">
          <w:rPr>
            <w:i/>
            <w:spacing w:val="-10"/>
          </w:rPr>
          <w:delText xml:space="preserve"> </w:delText>
        </w:r>
        <w:r w:rsidDel="00891691">
          <w:rPr>
            <w:i/>
          </w:rPr>
          <w:delText>eager</w:delText>
        </w:r>
        <w:r w:rsidDel="00891691">
          <w:rPr>
            <w:i/>
            <w:spacing w:val="-10"/>
          </w:rPr>
          <w:delText xml:space="preserve"> </w:delText>
        </w:r>
        <w:r w:rsidDel="00891691">
          <w:rPr>
            <w:i/>
          </w:rPr>
          <w:delText>to</w:delText>
        </w:r>
        <w:r w:rsidDel="00891691">
          <w:rPr>
            <w:i/>
            <w:spacing w:val="-11"/>
          </w:rPr>
          <w:delText xml:space="preserve"> </w:delText>
        </w:r>
        <w:r w:rsidDel="00891691">
          <w:rPr>
            <w:i/>
          </w:rPr>
          <w:delText>explore the world of computer programming using the C language. Whether you're a beginner or looking to deepen your understanding, this guide will help you master fundamental concepts and techniques essential</w:delText>
        </w:r>
        <w:r w:rsidDel="00891691">
          <w:rPr>
            <w:i/>
            <w:spacing w:val="-6"/>
          </w:rPr>
          <w:delText xml:space="preserve"> </w:delText>
        </w:r>
        <w:r w:rsidDel="00891691">
          <w:rPr>
            <w:i/>
          </w:rPr>
          <w:delText>for</w:delText>
        </w:r>
        <w:r w:rsidDel="00891691">
          <w:rPr>
            <w:i/>
            <w:spacing w:val="-4"/>
          </w:rPr>
          <w:delText xml:space="preserve"> </w:delText>
        </w:r>
        <w:r w:rsidDel="00891691">
          <w:rPr>
            <w:i/>
          </w:rPr>
          <w:delText>effective</w:delText>
        </w:r>
        <w:r w:rsidDel="00891691">
          <w:rPr>
            <w:i/>
            <w:spacing w:val="-4"/>
          </w:rPr>
          <w:delText xml:space="preserve"> </w:delText>
        </w:r>
        <w:r w:rsidDel="00891691">
          <w:rPr>
            <w:i/>
          </w:rPr>
          <w:delText>programming</w:delText>
        </w:r>
        <w:r w:rsidDel="00891691">
          <w:rPr>
            <w:i/>
            <w:spacing w:val="-5"/>
          </w:rPr>
          <w:delText xml:space="preserve"> </w:delText>
        </w:r>
        <w:r w:rsidDel="00891691">
          <w:rPr>
            <w:i/>
          </w:rPr>
          <w:delText>and</w:delText>
        </w:r>
        <w:r w:rsidDel="00891691">
          <w:rPr>
            <w:i/>
            <w:spacing w:val="-5"/>
          </w:rPr>
          <w:delText xml:space="preserve"> </w:delText>
        </w:r>
        <w:r w:rsidDel="00891691">
          <w:rPr>
            <w:i/>
          </w:rPr>
          <w:delText>problem-solving.</w:delText>
        </w:r>
        <w:r w:rsidDel="00891691">
          <w:rPr>
            <w:i/>
            <w:spacing w:val="-5"/>
          </w:rPr>
          <w:delText xml:space="preserve"> </w:delText>
        </w:r>
        <w:r w:rsidDel="00891691">
          <w:rPr>
            <w:i/>
          </w:rPr>
          <w:delText>In</w:delText>
        </w:r>
        <w:r w:rsidDel="00891691">
          <w:rPr>
            <w:i/>
            <w:spacing w:val="-5"/>
          </w:rPr>
          <w:delText xml:space="preserve"> </w:delText>
        </w:r>
        <w:r w:rsidDel="00891691">
          <w:rPr>
            <w:i/>
          </w:rPr>
          <w:delText>the</w:delText>
        </w:r>
        <w:r w:rsidDel="00891691">
          <w:rPr>
            <w:i/>
            <w:spacing w:val="-4"/>
          </w:rPr>
          <w:delText xml:space="preserve"> </w:delText>
        </w:r>
        <w:r w:rsidDel="00891691">
          <w:rPr>
            <w:i/>
          </w:rPr>
          <w:delText>first</w:delText>
        </w:r>
        <w:r w:rsidDel="00891691">
          <w:rPr>
            <w:i/>
            <w:spacing w:val="-3"/>
          </w:rPr>
          <w:delText xml:space="preserve"> </w:delText>
        </w:r>
        <w:r w:rsidDel="00891691">
          <w:rPr>
            <w:i/>
          </w:rPr>
          <w:delText>unit,</w:delText>
        </w:r>
        <w:r w:rsidDel="00891691">
          <w:rPr>
            <w:i/>
            <w:spacing w:val="-5"/>
          </w:rPr>
          <w:delText xml:space="preserve"> </w:delText>
        </w:r>
        <w:r w:rsidDel="00891691">
          <w:rPr>
            <w:i/>
          </w:rPr>
          <w:delText>"Introduction</w:delText>
        </w:r>
        <w:r w:rsidDel="00891691">
          <w:rPr>
            <w:i/>
            <w:spacing w:val="-5"/>
          </w:rPr>
          <w:delText xml:space="preserve"> </w:delText>
        </w:r>
        <w:r w:rsidDel="00891691">
          <w:rPr>
            <w:i/>
          </w:rPr>
          <w:delText>to</w:delText>
        </w:r>
        <w:r w:rsidDel="00891691">
          <w:rPr>
            <w:i/>
            <w:spacing w:val="-5"/>
          </w:rPr>
          <w:delText xml:space="preserve"> </w:delText>
        </w:r>
        <w:r w:rsidDel="00891691">
          <w:rPr>
            <w:i/>
          </w:rPr>
          <w:delText>Computer," we establish a foundation by exploring computer systems, software types, and the principles of programming.</w:delText>
        </w:r>
        <w:r w:rsidDel="00891691">
          <w:rPr>
            <w:i/>
            <w:spacing w:val="-2"/>
          </w:rPr>
          <w:delText xml:space="preserve"> </w:delText>
        </w:r>
        <w:r w:rsidDel="00891691">
          <w:rPr>
            <w:i/>
          </w:rPr>
          <w:delText>This</w:delText>
        </w:r>
        <w:r w:rsidDel="00891691">
          <w:rPr>
            <w:i/>
            <w:spacing w:val="-4"/>
          </w:rPr>
          <w:delText xml:space="preserve"> </w:delText>
        </w:r>
        <w:r w:rsidDel="00891691">
          <w:rPr>
            <w:i/>
          </w:rPr>
          <w:delText>groundwork</w:delText>
        </w:r>
        <w:r w:rsidDel="00891691">
          <w:rPr>
            <w:i/>
            <w:spacing w:val="-4"/>
          </w:rPr>
          <w:delText xml:space="preserve"> </w:delText>
        </w:r>
        <w:r w:rsidDel="00891691">
          <w:rPr>
            <w:i/>
          </w:rPr>
          <w:delText>is</w:delText>
        </w:r>
        <w:r w:rsidDel="00891691">
          <w:rPr>
            <w:i/>
            <w:spacing w:val="-4"/>
          </w:rPr>
          <w:delText xml:space="preserve"> </w:delText>
        </w:r>
        <w:r w:rsidDel="00891691">
          <w:rPr>
            <w:i/>
          </w:rPr>
          <w:delText>vital</w:delText>
        </w:r>
        <w:r w:rsidDel="00891691">
          <w:rPr>
            <w:i/>
            <w:spacing w:val="-4"/>
          </w:rPr>
          <w:delText xml:space="preserve"> </w:delText>
        </w:r>
        <w:r w:rsidDel="00891691">
          <w:rPr>
            <w:i/>
          </w:rPr>
          <w:delText>for</w:delText>
        </w:r>
        <w:r w:rsidDel="00891691">
          <w:rPr>
            <w:i/>
            <w:spacing w:val="-4"/>
          </w:rPr>
          <w:delText xml:space="preserve"> </w:delText>
        </w:r>
        <w:r w:rsidDel="00891691">
          <w:rPr>
            <w:i/>
          </w:rPr>
          <w:delText>diving</w:delText>
        </w:r>
        <w:r w:rsidDel="00891691">
          <w:rPr>
            <w:i/>
            <w:spacing w:val="-5"/>
          </w:rPr>
          <w:delText xml:space="preserve"> </w:delText>
        </w:r>
        <w:r w:rsidDel="00891691">
          <w:rPr>
            <w:i/>
          </w:rPr>
          <w:delText>deeper</w:delText>
        </w:r>
        <w:r w:rsidDel="00891691">
          <w:rPr>
            <w:i/>
            <w:spacing w:val="-4"/>
          </w:rPr>
          <w:delText xml:space="preserve"> </w:delText>
        </w:r>
        <w:r w:rsidDel="00891691">
          <w:rPr>
            <w:i/>
          </w:rPr>
          <w:delText>into</w:delText>
        </w:r>
        <w:r w:rsidDel="00891691">
          <w:rPr>
            <w:i/>
            <w:spacing w:val="-2"/>
          </w:rPr>
          <w:delText xml:space="preserve"> </w:delText>
        </w:r>
        <w:r w:rsidDel="00891691">
          <w:rPr>
            <w:i/>
          </w:rPr>
          <w:delText>programming</w:delText>
        </w:r>
        <w:r w:rsidDel="00891691">
          <w:rPr>
            <w:i/>
            <w:spacing w:val="-5"/>
          </w:rPr>
          <w:delText xml:space="preserve"> </w:delText>
        </w:r>
        <w:r w:rsidDel="00891691">
          <w:rPr>
            <w:i/>
          </w:rPr>
          <w:delText>concepts.The</w:delText>
        </w:r>
        <w:r w:rsidDel="00891691">
          <w:rPr>
            <w:i/>
            <w:spacing w:val="-4"/>
          </w:rPr>
          <w:delText xml:space="preserve"> </w:delText>
        </w:r>
        <w:r w:rsidDel="00891691">
          <w:rPr>
            <w:i/>
          </w:rPr>
          <w:delText>second</w:delText>
        </w:r>
        <w:r w:rsidDel="00891691">
          <w:rPr>
            <w:i/>
            <w:spacing w:val="-2"/>
          </w:rPr>
          <w:delText xml:space="preserve"> </w:delText>
        </w:r>
        <w:r w:rsidDel="00891691">
          <w:rPr>
            <w:i/>
          </w:rPr>
          <w:delText>unit, "Tokens, Operators, and Decision Making," covers the building blocks of C programming, including tokens,</w:delText>
        </w:r>
        <w:r w:rsidDel="00891691">
          <w:rPr>
            <w:i/>
            <w:spacing w:val="-11"/>
          </w:rPr>
          <w:delText xml:space="preserve"> </w:delText>
        </w:r>
        <w:r w:rsidDel="00891691">
          <w:rPr>
            <w:i/>
          </w:rPr>
          <w:delText>operators,</w:delText>
        </w:r>
        <w:r w:rsidDel="00891691">
          <w:rPr>
            <w:i/>
            <w:spacing w:val="-12"/>
          </w:rPr>
          <w:delText xml:space="preserve"> </w:delText>
        </w:r>
        <w:r w:rsidDel="00891691">
          <w:rPr>
            <w:i/>
          </w:rPr>
          <w:delText>and</w:delText>
        </w:r>
        <w:r w:rsidDel="00891691">
          <w:rPr>
            <w:i/>
            <w:spacing w:val="-12"/>
          </w:rPr>
          <w:delText xml:space="preserve"> </w:delText>
        </w:r>
        <w:r w:rsidDel="00891691">
          <w:rPr>
            <w:i/>
          </w:rPr>
          <w:delText>decision-making</w:delText>
        </w:r>
        <w:r w:rsidDel="00891691">
          <w:rPr>
            <w:i/>
            <w:spacing w:val="-14"/>
          </w:rPr>
          <w:delText xml:space="preserve"> </w:delText>
        </w:r>
        <w:r w:rsidDel="00891691">
          <w:rPr>
            <w:i/>
          </w:rPr>
          <w:delText>constructs</w:delText>
        </w:r>
        <w:r w:rsidDel="00891691">
          <w:rPr>
            <w:i/>
            <w:spacing w:val="-14"/>
          </w:rPr>
          <w:delText xml:space="preserve"> </w:delText>
        </w:r>
        <w:r w:rsidDel="00891691">
          <w:rPr>
            <w:i/>
          </w:rPr>
          <w:delText>like</w:delText>
        </w:r>
        <w:r w:rsidDel="00891691">
          <w:rPr>
            <w:i/>
            <w:spacing w:val="-10"/>
          </w:rPr>
          <w:delText xml:space="preserve"> </w:delText>
        </w:r>
        <w:r w:rsidDel="00891691">
          <w:rPr>
            <w:i/>
          </w:rPr>
          <w:delText>if-else</w:delText>
        </w:r>
        <w:r w:rsidDel="00891691">
          <w:rPr>
            <w:i/>
            <w:spacing w:val="-14"/>
          </w:rPr>
          <w:delText xml:space="preserve"> </w:delText>
        </w:r>
        <w:r w:rsidDel="00891691">
          <w:rPr>
            <w:i/>
          </w:rPr>
          <w:delText>statements.</w:delText>
        </w:r>
        <w:r w:rsidDel="00891691">
          <w:rPr>
            <w:i/>
            <w:spacing w:val="-11"/>
          </w:rPr>
          <w:delText xml:space="preserve"> </w:delText>
        </w:r>
        <w:r w:rsidDel="00891691">
          <w:rPr>
            <w:i/>
          </w:rPr>
          <w:delText>These</w:delText>
        </w:r>
        <w:r w:rsidDel="00891691">
          <w:rPr>
            <w:i/>
            <w:spacing w:val="-13"/>
          </w:rPr>
          <w:delText xml:space="preserve"> </w:delText>
        </w:r>
        <w:r w:rsidDel="00891691">
          <w:rPr>
            <w:i/>
          </w:rPr>
          <w:delText>skills</w:delText>
        </w:r>
        <w:r w:rsidDel="00891691">
          <w:rPr>
            <w:i/>
            <w:spacing w:val="-11"/>
          </w:rPr>
          <w:delText xml:space="preserve"> </w:delText>
        </w:r>
        <w:r w:rsidDel="00891691">
          <w:rPr>
            <w:i/>
          </w:rPr>
          <w:delText>will</w:delText>
        </w:r>
        <w:r w:rsidDel="00891691">
          <w:rPr>
            <w:i/>
            <w:spacing w:val="-11"/>
          </w:rPr>
          <w:delText xml:space="preserve"> </w:delText>
        </w:r>
        <w:r w:rsidDel="00891691">
          <w:rPr>
            <w:i/>
          </w:rPr>
          <w:delText>empower</w:delText>
        </w:r>
        <w:r w:rsidDel="00891691">
          <w:rPr>
            <w:i/>
            <w:spacing w:val="-11"/>
          </w:rPr>
          <w:delText xml:space="preserve"> </w:delText>
        </w:r>
        <w:r w:rsidDel="00891691">
          <w:rPr>
            <w:i/>
          </w:rPr>
          <w:delText>you to write code that can make choices based on conditions. Next, we explore "Handling Arrays and Functions in C." Here, you'll learn to manipulate arrays and understand the importance of functions for</w:delText>
        </w:r>
        <w:r w:rsidDel="00891691">
          <w:rPr>
            <w:i/>
            <w:spacing w:val="-1"/>
          </w:rPr>
          <w:delText xml:space="preserve"> </w:delText>
        </w:r>
        <w:r w:rsidDel="00891691">
          <w:rPr>
            <w:i/>
          </w:rPr>
          <w:delText>modular</w:delText>
        </w:r>
        <w:r w:rsidDel="00891691">
          <w:rPr>
            <w:i/>
            <w:spacing w:val="-3"/>
          </w:rPr>
          <w:delText xml:space="preserve"> </w:delText>
        </w:r>
        <w:r w:rsidDel="00891691">
          <w:rPr>
            <w:i/>
          </w:rPr>
          <w:delText>programming,</w:delText>
        </w:r>
        <w:r w:rsidDel="00891691">
          <w:rPr>
            <w:i/>
            <w:spacing w:val="-4"/>
          </w:rPr>
          <w:delText xml:space="preserve"> </w:delText>
        </w:r>
        <w:r w:rsidDel="00891691">
          <w:rPr>
            <w:i/>
          </w:rPr>
          <w:delText>enhancing</w:delText>
        </w:r>
        <w:r w:rsidDel="00891691">
          <w:rPr>
            <w:i/>
            <w:spacing w:val="-4"/>
          </w:rPr>
          <w:delText xml:space="preserve"> </w:delText>
        </w:r>
        <w:r w:rsidDel="00891691">
          <w:rPr>
            <w:i/>
          </w:rPr>
          <w:delText>code</w:delText>
        </w:r>
        <w:r w:rsidDel="00891691">
          <w:rPr>
            <w:i/>
            <w:spacing w:val="-3"/>
          </w:rPr>
          <w:delText xml:space="preserve"> </w:delText>
        </w:r>
        <w:r w:rsidDel="00891691">
          <w:rPr>
            <w:i/>
          </w:rPr>
          <w:delText>readability</w:delText>
        </w:r>
        <w:r w:rsidDel="00891691">
          <w:rPr>
            <w:i/>
            <w:spacing w:val="-3"/>
          </w:rPr>
          <w:delText xml:space="preserve"> </w:delText>
        </w:r>
        <w:r w:rsidDel="00891691">
          <w:rPr>
            <w:i/>
          </w:rPr>
          <w:delText>and</w:delText>
        </w:r>
        <w:r w:rsidDel="00891691">
          <w:rPr>
            <w:i/>
            <w:spacing w:val="-1"/>
          </w:rPr>
          <w:delText xml:space="preserve"> </w:delText>
        </w:r>
        <w:r w:rsidDel="00891691">
          <w:rPr>
            <w:i/>
          </w:rPr>
          <w:delText>reusability.</w:delText>
        </w:r>
        <w:r w:rsidDel="00891691">
          <w:rPr>
            <w:i/>
            <w:spacing w:val="-1"/>
          </w:rPr>
          <w:delText xml:space="preserve"> </w:delText>
        </w:r>
        <w:r w:rsidDel="00891691">
          <w:rPr>
            <w:i/>
          </w:rPr>
          <w:delText>In</w:delText>
        </w:r>
        <w:r w:rsidDel="00891691">
          <w:rPr>
            <w:i/>
            <w:spacing w:val="-4"/>
          </w:rPr>
          <w:delText xml:space="preserve"> </w:delText>
        </w:r>
        <w:r w:rsidDel="00891691">
          <w:rPr>
            <w:i/>
          </w:rPr>
          <w:delText>the</w:delText>
        </w:r>
        <w:r w:rsidDel="00891691">
          <w:rPr>
            <w:i/>
            <w:spacing w:val="-3"/>
          </w:rPr>
          <w:delText xml:space="preserve"> </w:delText>
        </w:r>
        <w:r w:rsidDel="00891691">
          <w:rPr>
            <w:i/>
          </w:rPr>
          <w:delText>final unit,</w:delText>
        </w:r>
        <w:r w:rsidDel="00891691">
          <w:rPr>
            <w:i/>
            <w:spacing w:val="-4"/>
          </w:rPr>
          <w:delText xml:space="preserve"> </w:delText>
        </w:r>
        <w:r w:rsidDel="00891691">
          <w:rPr>
            <w:i/>
          </w:rPr>
          <w:delText>"Pointers and Data Files," we delve into advanced features such as pointers for dynamic memory management and file handling techniques for reading and writing data. Throughout the book, you'll find practical examples and exercises to reinforce your learning. We encourage you to engage actively with the material</w:delText>
        </w:r>
        <w:r w:rsidDel="00891691">
          <w:rPr>
            <w:i/>
            <w:spacing w:val="-10"/>
          </w:rPr>
          <w:delText xml:space="preserve"> </w:delText>
        </w:r>
        <w:r w:rsidDel="00891691">
          <w:rPr>
            <w:i/>
          </w:rPr>
          <w:delText>to</w:delText>
        </w:r>
        <w:r w:rsidDel="00891691">
          <w:rPr>
            <w:i/>
            <w:spacing w:val="-9"/>
          </w:rPr>
          <w:delText xml:space="preserve"> </w:delText>
        </w:r>
        <w:r w:rsidDel="00891691">
          <w:rPr>
            <w:i/>
          </w:rPr>
          <w:delText>build</w:delText>
        </w:r>
        <w:r w:rsidDel="00891691">
          <w:rPr>
            <w:i/>
            <w:spacing w:val="-9"/>
          </w:rPr>
          <w:delText xml:space="preserve"> </w:delText>
        </w:r>
        <w:r w:rsidDel="00891691">
          <w:rPr>
            <w:i/>
          </w:rPr>
          <w:delText>your</w:delText>
        </w:r>
        <w:r w:rsidDel="00891691">
          <w:rPr>
            <w:i/>
            <w:spacing w:val="-11"/>
          </w:rPr>
          <w:delText xml:space="preserve"> </w:delText>
        </w:r>
        <w:r w:rsidDel="00891691">
          <w:rPr>
            <w:i/>
          </w:rPr>
          <w:delText>problem-solving</w:delText>
        </w:r>
        <w:r w:rsidDel="00891691">
          <w:rPr>
            <w:i/>
            <w:spacing w:val="-11"/>
          </w:rPr>
          <w:delText xml:space="preserve"> </w:delText>
        </w:r>
        <w:r w:rsidDel="00891691">
          <w:rPr>
            <w:i/>
          </w:rPr>
          <w:delText>skills.</w:delText>
        </w:r>
        <w:r w:rsidDel="00891691">
          <w:rPr>
            <w:i/>
            <w:spacing w:val="-8"/>
          </w:rPr>
          <w:delText xml:space="preserve"> </w:delText>
        </w:r>
        <w:r w:rsidDel="00891691">
          <w:rPr>
            <w:i/>
          </w:rPr>
          <w:delText>Our</w:delText>
        </w:r>
        <w:r w:rsidDel="00891691">
          <w:rPr>
            <w:i/>
            <w:spacing w:val="-8"/>
          </w:rPr>
          <w:delText xml:space="preserve"> </w:delText>
        </w:r>
        <w:r w:rsidDel="00891691">
          <w:rPr>
            <w:i/>
          </w:rPr>
          <w:delText>goal</w:delText>
        </w:r>
        <w:r w:rsidDel="00891691">
          <w:rPr>
            <w:i/>
            <w:spacing w:val="-12"/>
          </w:rPr>
          <w:delText xml:space="preserve"> </w:delText>
        </w:r>
        <w:r w:rsidDel="00891691">
          <w:rPr>
            <w:i/>
          </w:rPr>
          <w:delText>is</w:delText>
        </w:r>
        <w:r w:rsidDel="00891691">
          <w:rPr>
            <w:i/>
            <w:spacing w:val="-10"/>
          </w:rPr>
          <w:delText xml:space="preserve"> </w:delText>
        </w:r>
        <w:r w:rsidDel="00891691">
          <w:rPr>
            <w:i/>
          </w:rPr>
          <w:delText>to</w:delText>
        </w:r>
        <w:r w:rsidDel="00891691">
          <w:rPr>
            <w:i/>
            <w:spacing w:val="-11"/>
          </w:rPr>
          <w:delText xml:space="preserve"> </w:delText>
        </w:r>
        <w:r w:rsidDel="00891691">
          <w:rPr>
            <w:i/>
          </w:rPr>
          <w:delText>equip</w:delText>
        </w:r>
        <w:r w:rsidDel="00891691">
          <w:rPr>
            <w:i/>
            <w:spacing w:val="-11"/>
          </w:rPr>
          <w:delText xml:space="preserve"> </w:delText>
        </w:r>
        <w:r w:rsidDel="00891691">
          <w:rPr>
            <w:i/>
          </w:rPr>
          <w:delText>you</w:delText>
        </w:r>
        <w:r w:rsidDel="00891691">
          <w:rPr>
            <w:i/>
            <w:spacing w:val="-11"/>
          </w:rPr>
          <w:delText xml:space="preserve"> </w:delText>
        </w:r>
        <w:r w:rsidDel="00891691">
          <w:rPr>
            <w:i/>
          </w:rPr>
          <w:delText>with</w:delText>
        </w:r>
        <w:r w:rsidDel="00891691">
          <w:rPr>
            <w:i/>
            <w:spacing w:val="-11"/>
          </w:rPr>
          <w:delText xml:space="preserve"> </w:delText>
        </w:r>
        <w:r w:rsidDel="00891691">
          <w:rPr>
            <w:i/>
          </w:rPr>
          <w:delText>the</w:delText>
        </w:r>
        <w:r w:rsidDel="00891691">
          <w:rPr>
            <w:i/>
            <w:spacing w:val="-11"/>
          </w:rPr>
          <w:delText xml:space="preserve"> </w:delText>
        </w:r>
        <w:r w:rsidDel="00891691">
          <w:rPr>
            <w:i/>
          </w:rPr>
          <w:delText>tools</w:delText>
        </w:r>
        <w:r w:rsidDel="00891691">
          <w:rPr>
            <w:i/>
            <w:spacing w:val="-8"/>
          </w:rPr>
          <w:delText xml:space="preserve"> </w:delText>
        </w:r>
        <w:r w:rsidDel="00891691">
          <w:rPr>
            <w:i/>
          </w:rPr>
          <w:delText>necessary</w:delText>
        </w:r>
        <w:r w:rsidDel="00891691">
          <w:rPr>
            <w:i/>
            <w:spacing w:val="-11"/>
          </w:rPr>
          <w:delText xml:space="preserve"> </w:delText>
        </w:r>
        <w:r w:rsidDel="00891691">
          <w:rPr>
            <w:i/>
          </w:rPr>
          <w:delText>to</w:delText>
        </w:r>
        <w:r w:rsidDel="00891691">
          <w:rPr>
            <w:i/>
            <w:spacing w:val="-11"/>
          </w:rPr>
          <w:delText xml:space="preserve"> </w:delText>
        </w:r>
        <w:r w:rsidDel="00891691">
          <w:rPr>
            <w:i/>
          </w:rPr>
          <w:delText>tackle programming</w:delText>
        </w:r>
        <w:r w:rsidDel="00891691">
          <w:rPr>
            <w:i/>
            <w:spacing w:val="-14"/>
          </w:rPr>
          <w:delText xml:space="preserve"> </w:delText>
        </w:r>
        <w:r w:rsidDel="00891691">
          <w:rPr>
            <w:i/>
          </w:rPr>
          <w:delText>challenges</w:delText>
        </w:r>
        <w:r w:rsidDel="00891691">
          <w:rPr>
            <w:i/>
            <w:spacing w:val="-14"/>
          </w:rPr>
          <w:delText xml:space="preserve"> </w:delText>
        </w:r>
        <w:r w:rsidDel="00891691">
          <w:rPr>
            <w:i/>
          </w:rPr>
          <w:delText>effectively.</w:delText>
        </w:r>
        <w:r w:rsidDel="00891691">
          <w:rPr>
            <w:i/>
            <w:spacing w:val="-14"/>
          </w:rPr>
          <w:delText xml:space="preserve"> </w:delText>
        </w:r>
        <w:r w:rsidDel="00891691">
          <w:rPr>
            <w:i/>
          </w:rPr>
          <w:delText>Thank</w:delText>
        </w:r>
        <w:r w:rsidDel="00891691">
          <w:rPr>
            <w:i/>
            <w:spacing w:val="-13"/>
          </w:rPr>
          <w:delText xml:space="preserve"> </w:delText>
        </w:r>
        <w:r w:rsidDel="00891691">
          <w:rPr>
            <w:i/>
          </w:rPr>
          <w:delText>you</w:delText>
        </w:r>
        <w:r w:rsidDel="00891691">
          <w:rPr>
            <w:i/>
            <w:spacing w:val="-14"/>
          </w:rPr>
          <w:delText xml:space="preserve"> </w:delText>
        </w:r>
        <w:r w:rsidDel="00891691">
          <w:rPr>
            <w:i/>
          </w:rPr>
          <w:delText>for</w:delText>
        </w:r>
        <w:r w:rsidDel="00891691">
          <w:rPr>
            <w:i/>
            <w:spacing w:val="-14"/>
          </w:rPr>
          <w:delText xml:space="preserve"> </w:delText>
        </w:r>
        <w:r w:rsidDel="00891691">
          <w:rPr>
            <w:i/>
          </w:rPr>
          <w:delText>choosing</w:delText>
        </w:r>
        <w:r w:rsidDel="00891691">
          <w:rPr>
            <w:i/>
            <w:spacing w:val="-14"/>
          </w:rPr>
          <w:delText xml:space="preserve"> </w:delText>
        </w:r>
        <w:r w:rsidDel="00891691">
          <w:rPr>
            <w:i/>
          </w:rPr>
          <w:delText>this</w:delText>
        </w:r>
        <w:r w:rsidDel="00891691">
          <w:rPr>
            <w:i/>
            <w:spacing w:val="-13"/>
          </w:rPr>
          <w:delText xml:space="preserve"> </w:delText>
        </w:r>
        <w:r w:rsidDel="00891691">
          <w:rPr>
            <w:i/>
          </w:rPr>
          <w:delText>book,</w:delText>
        </w:r>
        <w:r w:rsidDel="00891691">
          <w:rPr>
            <w:i/>
            <w:spacing w:val="-14"/>
          </w:rPr>
          <w:delText xml:space="preserve"> </w:delText>
        </w:r>
        <w:r w:rsidDel="00891691">
          <w:rPr>
            <w:i/>
          </w:rPr>
          <w:delText>and</w:delText>
        </w:r>
        <w:r w:rsidDel="00891691">
          <w:rPr>
            <w:i/>
            <w:spacing w:val="-14"/>
          </w:rPr>
          <w:delText xml:space="preserve"> </w:delText>
        </w:r>
        <w:r w:rsidDel="00891691">
          <w:rPr>
            <w:i/>
          </w:rPr>
          <w:delText>let’s</w:delText>
        </w:r>
        <w:r w:rsidDel="00891691">
          <w:rPr>
            <w:i/>
            <w:spacing w:val="-14"/>
          </w:rPr>
          <w:delText xml:space="preserve"> </w:delText>
        </w:r>
        <w:r w:rsidDel="00891691">
          <w:rPr>
            <w:i/>
          </w:rPr>
          <w:delText>embark</w:delText>
        </w:r>
        <w:r w:rsidDel="00891691">
          <w:rPr>
            <w:i/>
            <w:spacing w:val="-13"/>
          </w:rPr>
          <w:delText xml:space="preserve"> </w:delText>
        </w:r>
        <w:r w:rsidDel="00891691">
          <w:rPr>
            <w:i/>
          </w:rPr>
          <w:delText>on</w:delText>
        </w:r>
        <w:r w:rsidDel="00891691">
          <w:rPr>
            <w:i/>
            <w:spacing w:val="-14"/>
          </w:rPr>
          <w:delText xml:space="preserve"> </w:delText>
        </w:r>
        <w:r w:rsidDel="00891691">
          <w:rPr>
            <w:i/>
          </w:rPr>
          <w:delText>this</w:delText>
        </w:r>
        <w:r w:rsidDel="00891691">
          <w:rPr>
            <w:i/>
            <w:spacing w:val="-13"/>
          </w:rPr>
          <w:delText xml:space="preserve"> </w:delText>
        </w:r>
        <w:r w:rsidDel="00891691">
          <w:rPr>
            <w:i/>
          </w:rPr>
          <w:delText>exciting journey together!</w:delText>
        </w:r>
      </w:del>
    </w:p>
    <w:p w14:paraId="53729202" w14:textId="7A990214" w:rsidR="00301525" w:rsidDel="00891691" w:rsidRDefault="008B7718">
      <w:pPr>
        <w:spacing w:before="160" w:line="360" w:lineRule="auto"/>
        <w:ind w:left="220" w:right="216"/>
        <w:jc w:val="both"/>
        <w:rPr>
          <w:del w:id="10" w:author="Abhiram Arali" w:date="2024-10-29T12:43:00Z"/>
          <w:i/>
        </w:rPr>
      </w:pPr>
      <w:del w:id="11" w:author="Abhiram Arali" w:date="2024-10-29T12:43:00Z">
        <w:r w:rsidDel="00891691">
          <w:rPr>
            <w:i/>
          </w:rPr>
          <w:delText>Thank you for choosing "Programming for Problem Solving – C." We hope this book inspires you to embrace programming as a powerful means of solving problems and creating innovative solutions. Let’s embark on this exciting journey together!</w:delText>
        </w:r>
      </w:del>
    </w:p>
    <w:p w14:paraId="6D58435F" w14:textId="5AF1BB0A" w:rsidR="00301525" w:rsidDel="00891691" w:rsidRDefault="00301525">
      <w:pPr>
        <w:pStyle w:val="BodyText"/>
        <w:rPr>
          <w:del w:id="12" w:author="Abhiram Arali" w:date="2024-10-29T12:43:00Z"/>
          <w:i/>
          <w:sz w:val="22"/>
        </w:rPr>
      </w:pPr>
    </w:p>
    <w:p w14:paraId="6E1D7BE2" w14:textId="06A15F8E" w:rsidR="00301525" w:rsidDel="00891691" w:rsidRDefault="00301525">
      <w:pPr>
        <w:pStyle w:val="BodyText"/>
        <w:rPr>
          <w:del w:id="13" w:author="Abhiram Arali" w:date="2024-10-29T12:43:00Z"/>
          <w:i/>
          <w:sz w:val="22"/>
        </w:rPr>
      </w:pPr>
    </w:p>
    <w:p w14:paraId="7C268E59" w14:textId="77DB73CB" w:rsidR="00301525" w:rsidDel="00891691" w:rsidRDefault="00301525">
      <w:pPr>
        <w:pStyle w:val="BodyText"/>
        <w:rPr>
          <w:del w:id="14" w:author="Abhiram Arali" w:date="2024-10-29T12:43:00Z"/>
          <w:i/>
          <w:sz w:val="22"/>
        </w:rPr>
      </w:pPr>
    </w:p>
    <w:p w14:paraId="6E2FF945" w14:textId="38F62F34" w:rsidR="00301525" w:rsidDel="00891691" w:rsidRDefault="00301525">
      <w:pPr>
        <w:pStyle w:val="BodyText"/>
        <w:rPr>
          <w:del w:id="15" w:author="Abhiram Arali" w:date="2024-10-29T12:43:00Z"/>
          <w:i/>
          <w:sz w:val="22"/>
        </w:rPr>
      </w:pPr>
    </w:p>
    <w:p w14:paraId="417ABF88" w14:textId="577DAC7D" w:rsidR="00301525" w:rsidDel="00891691" w:rsidRDefault="00301525">
      <w:pPr>
        <w:pStyle w:val="BodyText"/>
        <w:rPr>
          <w:del w:id="16" w:author="Abhiram Arali" w:date="2024-10-29T12:43:00Z"/>
          <w:i/>
          <w:sz w:val="22"/>
        </w:rPr>
      </w:pPr>
    </w:p>
    <w:p w14:paraId="1D129ACD" w14:textId="0B4F2602" w:rsidR="00301525" w:rsidDel="00891691" w:rsidRDefault="00301525">
      <w:pPr>
        <w:pStyle w:val="BodyText"/>
        <w:rPr>
          <w:del w:id="17" w:author="Abhiram Arali" w:date="2024-10-29T12:43:00Z"/>
          <w:i/>
          <w:sz w:val="22"/>
        </w:rPr>
      </w:pPr>
    </w:p>
    <w:p w14:paraId="6DC96E81" w14:textId="7671D218" w:rsidR="00301525" w:rsidDel="00891691" w:rsidRDefault="00301525">
      <w:pPr>
        <w:pStyle w:val="BodyText"/>
        <w:spacing w:before="110"/>
        <w:rPr>
          <w:del w:id="18" w:author="Abhiram Arali" w:date="2024-10-29T12:43:00Z"/>
          <w:i/>
          <w:sz w:val="22"/>
        </w:rPr>
      </w:pPr>
    </w:p>
    <w:p w14:paraId="63A1485E" w14:textId="1D855A05" w:rsidR="00301525" w:rsidDel="00891691" w:rsidRDefault="008B7718">
      <w:pPr>
        <w:pStyle w:val="Heading2"/>
        <w:spacing w:before="1"/>
        <w:rPr>
          <w:del w:id="19" w:author="Abhiram Arali" w:date="2024-10-29T12:43:00Z"/>
        </w:rPr>
      </w:pPr>
      <w:del w:id="20" w:author="Abhiram Arali" w:date="2024-10-29T12:43:00Z">
        <w:r w:rsidDel="00891691">
          <w:rPr>
            <w:spacing w:val="-5"/>
          </w:rPr>
          <w:delText>By</w:delText>
        </w:r>
      </w:del>
    </w:p>
    <w:p w14:paraId="3D622194" w14:textId="1FDB2D29" w:rsidR="00301525" w:rsidDel="00891691" w:rsidRDefault="00301525">
      <w:pPr>
        <w:pStyle w:val="BodyText"/>
        <w:spacing w:before="21"/>
        <w:rPr>
          <w:del w:id="21" w:author="Abhiram Arali" w:date="2024-10-29T12:43:00Z"/>
          <w:b/>
          <w:i/>
        </w:rPr>
      </w:pPr>
    </w:p>
    <w:p w14:paraId="78AF0606" w14:textId="758A431A" w:rsidR="00301525" w:rsidDel="00891691" w:rsidRDefault="008B7718">
      <w:pPr>
        <w:ind w:left="220"/>
        <w:rPr>
          <w:del w:id="22" w:author="Abhiram Arali" w:date="2024-10-29T12:43:00Z"/>
          <w:rFonts w:ascii="Calibri"/>
          <w:b/>
          <w:i/>
        </w:rPr>
      </w:pPr>
      <w:del w:id="23" w:author="Abhiram Arali" w:date="2024-10-29T12:43:00Z">
        <w:r w:rsidDel="00891691">
          <w:rPr>
            <w:rFonts w:ascii="Calibri"/>
            <w:b/>
            <w:i/>
          </w:rPr>
          <w:delText>Dr.</w:delText>
        </w:r>
        <w:r w:rsidDel="00891691">
          <w:rPr>
            <w:rFonts w:ascii="Calibri"/>
            <w:b/>
            <w:i/>
            <w:spacing w:val="-5"/>
          </w:rPr>
          <w:delText xml:space="preserve"> </w:delText>
        </w:r>
        <w:r w:rsidDel="00891691">
          <w:rPr>
            <w:rFonts w:ascii="Calibri"/>
            <w:b/>
            <w:i/>
          </w:rPr>
          <w:delText>Basant</w:delText>
        </w:r>
        <w:r w:rsidDel="00891691">
          <w:rPr>
            <w:rFonts w:ascii="Calibri"/>
            <w:b/>
            <w:i/>
            <w:spacing w:val="-5"/>
          </w:rPr>
          <w:delText xml:space="preserve"> </w:delText>
        </w:r>
        <w:r w:rsidDel="00891691">
          <w:rPr>
            <w:rFonts w:ascii="Calibri"/>
            <w:b/>
            <w:i/>
          </w:rPr>
          <w:delText>Kumar</w:delText>
        </w:r>
        <w:r w:rsidDel="00891691">
          <w:rPr>
            <w:rFonts w:ascii="Calibri"/>
            <w:b/>
            <w:i/>
            <w:spacing w:val="-5"/>
          </w:rPr>
          <w:delText xml:space="preserve"> </w:delText>
        </w:r>
        <w:r w:rsidDel="00891691">
          <w:rPr>
            <w:rFonts w:ascii="Calibri"/>
            <w:b/>
            <w:i/>
          </w:rPr>
          <w:delText>Verma,</w:delText>
        </w:r>
        <w:r w:rsidDel="00891691">
          <w:rPr>
            <w:rFonts w:ascii="Calibri"/>
            <w:b/>
            <w:i/>
            <w:spacing w:val="-5"/>
          </w:rPr>
          <w:delText xml:space="preserve"> </w:delText>
        </w:r>
        <w:r w:rsidDel="00891691">
          <w:rPr>
            <w:rFonts w:ascii="Calibri"/>
            <w:b/>
            <w:i/>
          </w:rPr>
          <w:delText>Dr.</w:delText>
        </w:r>
        <w:r w:rsidDel="00891691">
          <w:rPr>
            <w:rFonts w:ascii="Calibri"/>
            <w:b/>
            <w:i/>
            <w:spacing w:val="-2"/>
          </w:rPr>
          <w:delText xml:space="preserve"> </w:delText>
        </w:r>
        <w:r w:rsidDel="00891691">
          <w:rPr>
            <w:rFonts w:ascii="Calibri"/>
            <w:b/>
            <w:i/>
          </w:rPr>
          <w:delText>Nancy</w:delText>
        </w:r>
        <w:r w:rsidDel="00891691">
          <w:rPr>
            <w:rFonts w:ascii="Calibri"/>
            <w:b/>
            <w:i/>
            <w:spacing w:val="-7"/>
          </w:rPr>
          <w:delText xml:space="preserve"> </w:delText>
        </w:r>
        <w:r w:rsidDel="00891691">
          <w:rPr>
            <w:rFonts w:ascii="Calibri"/>
            <w:b/>
            <w:i/>
          </w:rPr>
          <w:delText>Arya,</w:delText>
        </w:r>
        <w:r w:rsidDel="00891691">
          <w:rPr>
            <w:rFonts w:ascii="Calibri"/>
            <w:b/>
            <w:i/>
            <w:spacing w:val="-5"/>
          </w:rPr>
          <w:delText xml:space="preserve"> </w:delText>
        </w:r>
        <w:r w:rsidDel="00891691">
          <w:rPr>
            <w:rFonts w:ascii="Calibri"/>
            <w:b/>
            <w:i/>
          </w:rPr>
          <w:delText>Mr.</w:delText>
        </w:r>
        <w:r w:rsidDel="00891691">
          <w:rPr>
            <w:rFonts w:ascii="Calibri"/>
            <w:b/>
            <w:i/>
            <w:spacing w:val="-2"/>
          </w:rPr>
          <w:delText xml:space="preserve"> </w:delText>
        </w:r>
        <w:r w:rsidDel="00891691">
          <w:rPr>
            <w:rFonts w:ascii="Calibri"/>
            <w:b/>
            <w:i/>
          </w:rPr>
          <w:delText>Anil</w:delText>
        </w:r>
        <w:r w:rsidDel="00891691">
          <w:rPr>
            <w:rFonts w:ascii="Calibri"/>
            <w:b/>
            <w:i/>
            <w:spacing w:val="-4"/>
          </w:rPr>
          <w:delText xml:space="preserve"> </w:delText>
        </w:r>
        <w:r w:rsidDel="00891691">
          <w:rPr>
            <w:rFonts w:ascii="Calibri"/>
            <w:b/>
            <w:i/>
          </w:rPr>
          <w:delText>Kumar</w:delText>
        </w:r>
        <w:r w:rsidDel="00891691">
          <w:rPr>
            <w:rFonts w:ascii="Calibri"/>
            <w:b/>
            <w:i/>
            <w:spacing w:val="-4"/>
          </w:rPr>
          <w:delText xml:space="preserve"> </w:delText>
        </w:r>
        <w:r w:rsidDel="00891691">
          <w:rPr>
            <w:rFonts w:ascii="Calibri"/>
            <w:b/>
            <w:i/>
          </w:rPr>
          <w:delText>Tanwar,</w:delText>
        </w:r>
        <w:r w:rsidDel="00891691">
          <w:rPr>
            <w:rFonts w:ascii="Calibri"/>
            <w:b/>
            <w:i/>
            <w:spacing w:val="-4"/>
          </w:rPr>
          <w:delText xml:space="preserve"> </w:delText>
        </w:r>
        <w:r w:rsidDel="00891691">
          <w:rPr>
            <w:rFonts w:ascii="Calibri"/>
            <w:b/>
            <w:i/>
          </w:rPr>
          <w:delText>Mr.</w:delText>
        </w:r>
        <w:r w:rsidDel="00891691">
          <w:rPr>
            <w:rFonts w:ascii="Calibri"/>
            <w:b/>
            <w:i/>
            <w:spacing w:val="-4"/>
          </w:rPr>
          <w:delText xml:space="preserve"> </w:delText>
        </w:r>
        <w:r w:rsidDel="00891691">
          <w:rPr>
            <w:rFonts w:ascii="Calibri"/>
            <w:b/>
            <w:i/>
          </w:rPr>
          <w:delText>Shalesh</w:delText>
        </w:r>
        <w:r w:rsidDel="00891691">
          <w:rPr>
            <w:rFonts w:ascii="Calibri"/>
            <w:b/>
            <w:i/>
            <w:spacing w:val="-5"/>
          </w:rPr>
          <w:delText xml:space="preserve"> </w:delText>
        </w:r>
        <w:r w:rsidDel="00891691">
          <w:rPr>
            <w:rFonts w:ascii="Calibri"/>
            <w:b/>
            <w:i/>
          </w:rPr>
          <w:delText>Giri,</w:delText>
        </w:r>
        <w:r w:rsidDel="00891691">
          <w:rPr>
            <w:rFonts w:ascii="Calibri"/>
            <w:b/>
            <w:i/>
            <w:spacing w:val="-5"/>
          </w:rPr>
          <w:delText xml:space="preserve"> </w:delText>
        </w:r>
        <w:r w:rsidDel="00891691">
          <w:rPr>
            <w:rFonts w:ascii="Calibri"/>
            <w:b/>
            <w:i/>
            <w:spacing w:val="-2"/>
          </w:rPr>
          <w:delText>Amisha</w:delText>
        </w:r>
      </w:del>
    </w:p>
    <w:p w14:paraId="6D871D85" w14:textId="543D3AC6" w:rsidR="00301525" w:rsidDel="00891691" w:rsidRDefault="00301525">
      <w:pPr>
        <w:rPr>
          <w:del w:id="24" w:author="Abhiram Arali" w:date="2024-10-29T12:43:00Z"/>
          <w:rFonts w:ascii="Calibri"/>
        </w:rPr>
        <w:sectPr w:rsidR="00301525" w:rsidDel="00891691">
          <w:pgSz w:w="11910" w:h="16840"/>
          <w:pgMar w:top="1540" w:right="1220" w:bottom="1200" w:left="1220" w:header="758" w:footer="1000" w:gutter="0"/>
          <w:cols w:space="720"/>
        </w:sectPr>
      </w:pPr>
    </w:p>
    <w:p w14:paraId="73847591" w14:textId="4C04A136" w:rsidR="00301525" w:rsidDel="00891691" w:rsidRDefault="00301525">
      <w:pPr>
        <w:pStyle w:val="BodyText"/>
        <w:rPr>
          <w:del w:id="25" w:author="Abhiram Arali" w:date="2024-10-29T12:43:00Z"/>
          <w:rFonts w:ascii="Calibri"/>
          <w:b/>
          <w:i/>
        </w:rPr>
      </w:pPr>
    </w:p>
    <w:p w14:paraId="3B9F3E6D" w14:textId="68A961F1" w:rsidR="00301525" w:rsidDel="00891691" w:rsidRDefault="00301525">
      <w:pPr>
        <w:pStyle w:val="BodyText"/>
        <w:spacing w:before="88"/>
        <w:rPr>
          <w:del w:id="26" w:author="Abhiram Arali" w:date="2024-10-29T12:43:00Z"/>
          <w:rFonts w:ascii="Calibri"/>
          <w:b/>
          <w:i/>
        </w:rPr>
      </w:pPr>
    </w:p>
    <w:p w14:paraId="672AB416" w14:textId="1F6E7A07" w:rsidR="00301525" w:rsidDel="00891691" w:rsidRDefault="008B7718">
      <w:pPr>
        <w:pStyle w:val="Heading1"/>
        <w:ind w:left="230" w:right="230"/>
        <w:jc w:val="center"/>
        <w:rPr>
          <w:del w:id="27" w:author="Abhiram Arali" w:date="2024-10-29T12:43:00Z"/>
        </w:rPr>
      </w:pPr>
      <w:del w:id="28" w:author="Abhiram Arali" w:date="2024-10-29T12:43:00Z">
        <w:r w:rsidDel="00891691">
          <w:delText>Table of</w:delText>
        </w:r>
        <w:r w:rsidDel="00891691">
          <w:rPr>
            <w:spacing w:val="-2"/>
          </w:rPr>
          <w:delText xml:space="preserve"> Content</w:delText>
        </w:r>
      </w:del>
    </w:p>
    <w:p w14:paraId="6C4B9DAF" w14:textId="6C4C1098" w:rsidR="00301525" w:rsidDel="00891691" w:rsidRDefault="00301525">
      <w:pPr>
        <w:pStyle w:val="BodyText"/>
        <w:spacing w:before="68"/>
        <w:rPr>
          <w:del w:id="29" w:author="Abhiram Arali" w:date="2024-10-29T12:43:00Z"/>
          <w:b/>
          <w:sz w:val="20"/>
        </w:rPr>
      </w:pPr>
    </w:p>
    <w:tbl>
      <w:tblPr>
        <w:tblW w:w="0" w:type="auto"/>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2"/>
        <w:gridCol w:w="1399"/>
        <w:gridCol w:w="4625"/>
        <w:gridCol w:w="1274"/>
      </w:tblGrid>
      <w:tr w:rsidR="00301525" w:rsidDel="00891691" w14:paraId="51708DAE" w14:textId="359EA553">
        <w:trPr>
          <w:trHeight w:val="484"/>
          <w:del w:id="30" w:author="Abhiram Arali" w:date="2024-10-29T12:43:00Z"/>
        </w:trPr>
        <w:tc>
          <w:tcPr>
            <w:tcW w:w="962" w:type="dxa"/>
          </w:tcPr>
          <w:p w14:paraId="2BED3FC8" w14:textId="512575A9" w:rsidR="00301525" w:rsidDel="00891691" w:rsidRDefault="008B7718">
            <w:pPr>
              <w:pStyle w:val="TableParagraph"/>
              <w:spacing w:before="2"/>
              <w:rPr>
                <w:del w:id="31" w:author="Abhiram Arali" w:date="2024-10-29T12:43:00Z"/>
                <w:b/>
                <w:sz w:val="28"/>
              </w:rPr>
            </w:pPr>
            <w:del w:id="32" w:author="Abhiram Arali" w:date="2024-10-29T12:43:00Z">
              <w:r w:rsidDel="00891691">
                <w:rPr>
                  <w:b/>
                  <w:sz w:val="28"/>
                </w:rPr>
                <w:delText>SI.</w:delText>
              </w:r>
              <w:r w:rsidDel="00891691">
                <w:rPr>
                  <w:b/>
                  <w:spacing w:val="-1"/>
                  <w:sz w:val="28"/>
                </w:rPr>
                <w:delText xml:space="preserve"> </w:delText>
              </w:r>
              <w:r w:rsidDel="00891691">
                <w:rPr>
                  <w:b/>
                  <w:spacing w:val="-5"/>
                  <w:sz w:val="28"/>
                </w:rPr>
                <w:delText>No</w:delText>
              </w:r>
            </w:del>
          </w:p>
        </w:tc>
        <w:tc>
          <w:tcPr>
            <w:tcW w:w="1399" w:type="dxa"/>
          </w:tcPr>
          <w:p w14:paraId="47B4A336" w14:textId="3B79A02F" w:rsidR="00301525" w:rsidDel="00891691" w:rsidRDefault="008B7718">
            <w:pPr>
              <w:pStyle w:val="TableParagraph"/>
              <w:spacing w:before="2"/>
              <w:ind w:left="110"/>
              <w:rPr>
                <w:del w:id="33" w:author="Abhiram Arali" w:date="2024-10-29T12:43:00Z"/>
                <w:b/>
                <w:sz w:val="28"/>
              </w:rPr>
            </w:pPr>
            <w:del w:id="34" w:author="Abhiram Arali" w:date="2024-10-29T12:43:00Z">
              <w:r w:rsidDel="00891691">
                <w:rPr>
                  <w:b/>
                  <w:sz w:val="28"/>
                </w:rPr>
                <w:delText>UNIT</w:delText>
              </w:r>
              <w:r w:rsidDel="00891691">
                <w:rPr>
                  <w:b/>
                  <w:spacing w:val="-5"/>
                  <w:sz w:val="28"/>
                </w:rPr>
                <w:delText xml:space="preserve"> No.</w:delText>
              </w:r>
            </w:del>
          </w:p>
        </w:tc>
        <w:tc>
          <w:tcPr>
            <w:tcW w:w="4625" w:type="dxa"/>
          </w:tcPr>
          <w:p w14:paraId="77E63A5C" w14:textId="42AC9902" w:rsidR="00301525" w:rsidDel="00891691" w:rsidRDefault="008B7718">
            <w:pPr>
              <w:pStyle w:val="TableParagraph"/>
              <w:spacing w:before="2"/>
              <w:ind w:left="111"/>
              <w:rPr>
                <w:del w:id="35" w:author="Abhiram Arali" w:date="2024-10-29T12:43:00Z"/>
                <w:b/>
                <w:sz w:val="28"/>
              </w:rPr>
            </w:pPr>
            <w:del w:id="36" w:author="Abhiram Arali" w:date="2024-10-29T12:43:00Z">
              <w:r w:rsidDel="00891691">
                <w:rPr>
                  <w:b/>
                  <w:spacing w:val="-2"/>
                  <w:sz w:val="28"/>
                </w:rPr>
                <w:delText>Title</w:delText>
              </w:r>
            </w:del>
          </w:p>
        </w:tc>
        <w:tc>
          <w:tcPr>
            <w:tcW w:w="1274" w:type="dxa"/>
          </w:tcPr>
          <w:p w14:paraId="5659E344" w14:textId="68B65318" w:rsidR="00301525" w:rsidDel="00891691" w:rsidRDefault="008B7718">
            <w:pPr>
              <w:pStyle w:val="TableParagraph"/>
              <w:spacing w:before="2"/>
              <w:ind w:left="112"/>
              <w:rPr>
                <w:del w:id="37" w:author="Abhiram Arali" w:date="2024-10-29T12:43:00Z"/>
                <w:b/>
                <w:sz w:val="28"/>
              </w:rPr>
            </w:pPr>
            <w:del w:id="38" w:author="Abhiram Arali" w:date="2024-10-29T12:43:00Z">
              <w:r w:rsidDel="00891691">
                <w:rPr>
                  <w:b/>
                  <w:sz w:val="28"/>
                </w:rPr>
                <w:delText>Page</w:delText>
              </w:r>
              <w:r w:rsidDel="00891691">
                <w:rPr>
                  <w:b/>
                  <w:spacing w:val="-5"/>
                  <w:sz w:val="28"/>
                </w:rPr>
                <w:delText xml:space="preserve"> No.</w:delText>
              </w:r>
            </w:del>
          </w:p>
        </w:tc>
      </w:tr>
      <w:tr w:rsidR="00301525" w:rsidDel="00891691" w14:paraId="09D64D89" w14:textId="25B4E6CE">
        <w:trPr>
          <w:trHeight w:val="482"/>
          <w:del w:id="39" w:author="Abhiram Arali" w:date="2024-10-29T12:43:00Z"/>
        </w:trPr>
        <w:tc>
          <w:tcPr>
            <w:tcW w:w="962" w:type="dxa"/>
          </w:tcPr>
          <w:p w14:paraId="65F82E37" w14:textId="0499A1FD" w:rsidR="00301525" w:rsidDel="00891691" w:rsidRDefault="008B7718">
            <w:pPr>
              <w:pStyle w:val="TableParagraph"/>
              <w:rPr>
                <w:del w:id="40" w:author="Abhiram Arali" w:date="2024-10-29T12:43:00Z"/>
                <w:sz w:val="28"/>
              </w:rPr>
            </w:pPr>
            <w:del w:id="41" w:author="Abhiram Arali" w:date="2024-10-29T12:43:00Z">
              <w:r w:rsidDel="00891691">
                <w:rPr>
                  <w:spacing w:val="-10"/>
                  <w:sz w:val="28"/>
                </w:rPr>
                <w:delText>1</w:delText>
              </w:r>
            </w:del>
          </w:p>
        </w:tc>
        <w:tc>
          <w:tcPr>
            <w:tcW w:w="1399" w:type="dxa"/>
          </w:tcPr>
          <w:p w14:paraId="7D11E44B" w14:textId="7C190F75" w:rsidR="00301525" w:rsidDel="00891691" w:rsidRDefault="008B7718">
            <w:pPr>
              <w:pStyle w:val="TableParagraph"/>
              <w:ind w:left="110"/>
              <w:rPr>
                <w:del w:id="42" w:author="Abhiram Arali" w:date="2024-10-29T12:43:00Z"/>
                <w:sz w:val="28"/>
              </w:rPr>
            </w:pPr>
            <w:del w:id="43" w:author="Abhiram Arali" w:date="2024-10-29T12:43:00Z">
              <w:r w:rsidDel="00891691">
                <w:rPr>
                  <w:sz w:val="28"/>
                </w:rPr>
                <w:delText>UNIT</w:delText>
              </w:r>
              <w:r w:rsidDel="00891691">
                <w:rPr>
                  <w:spacing w:val="-4"/>
                  <w:sz w:val="28"/>
                </w:rPr>
                <w:delText xml:space="preserve"> </w:delText>
              </w:r>
              <w:r w:rsidDel="00891691">
                <w:rPr>
                  <w:spacing w:val="-10"/>
                  <w:sz w:val="28"/>
                </w:rPr>
                <w:delText>1</w:delText>
              </w:r>
            </w:del>
          </w:p>
        </w:tc>
        <w:tc>
          <w:tcPr>
            <w:tcW w:w="4625" w:type="dxa"/>
          </w:tcPr>
          <w:p w14:paraId="32701C2A" w14:textId="51D02108" w:rsidR="00301525" w:rsidDel="00891691" w:rsidRDefault="008B7718">
            <w:pPr>
              <w:pStyle w:val="TableParagraph"/>
              <w:ind w:left="111"/>
              <w:rPr>
                <w:del w:id="44" w:author="Abhiram Arali" w:date="2024-10-29T12:43:00Z"/>
                <w:sz w:val="28"/>
              </w:rPr>
            </w:pPr>
            <w:del w:id="45" w:author="Abhiram Arali" w:date="2024-10-29T12:43:00Z">
              <w:r w:rsidDel="00891691">
                <w:rPr>
                  <w:sz w:val="28"/>
                </w:rPr>
                <w:delText>Introduction</w:delText>
              </w:r>
              <w:r w:rsidDel="00891691">
                <w:rPr>
                  <w:spacing w:val="-8"/>
                  <w:sz w:val="28"/>
                </w:rPr>
                <w:delText xml:space="preserve"> </w:delText>
              </w:r>
              <w:r w:rsidDel="00891691">
                <w:rPr>
                  <w:sz w:val="28"/>
                </w:rPr>
                <w:delText>to</w:delText>
              </w:r>
              <w:r w:rsidDel="00891691">
                <w:rPr>
                  <w:spacing w:val="-2"/>
                  <w:sz w:val="28"/>
                </w:rPr>
                <w:delText xml:space="preserve"> computer</w:delText>
              </w:r>
            </w:del>
          </w:p>
        </w:tc>
        <w:tc>
          <w:tcPr>
            <w:tcW w:w="1274" w:type="dxa"/>
          </w:tcPr>
          <w:p w14:paraId="11F547F5" w14:textId="51618840" w:rsidR="00301525" w:rsidDel="00891691" w:rsidRDefault="008B7718">
            <w:pPr>
              <w:pStyle w:val="TableParagraph"/>
              <w:ind w:left="112"/>
              <w:rPr>
                <w:del w:id="46" w:author="Abhiram Arali" w:date="2024-10-29T12:43:00Z"/>
                <w:sz w:val="28"/>
              </w:rPr>
            </w:pPr>
            <w:del w:id="47" w:author="Abhiram Arali" w:date="2024-10-29T12:43:00Z">
              <w:r w:rsidDel="00891691">
                <w:rPr>
                  <w:sz w:val="28"/>
                </w:rPr>
                <w:delText>4-</w:delText>
              </w:r>
              <w:r w:rsidDel="00891691">
                <w:rPr>
                  <w:spacing w:val="-5"/>
                  <w:sz w:val="28"/>
                </w:rPr>
                <w:delText>65</w:delText>
              </w:r>
            </w:del>
          </w:p>
        </w:tc>
      </w:tr>
      <w:tr w:rsidR="00301525" w:rsidDel="00891691" w14:paraId="24C5B0D8" w14:textId="33B41EA8">
        <w:trPr>
          <w:trHeight w:val="484"/>
          <w:del w:id="48" w:author="Abhiram Arali" w:date="2024-10-29T12:43:00Z"/>
        </w:trPr>
        <w:tc>
          <w:tcPr>
            <w:tcW w:w="962" w:type="dxa"/>
          </w:tcPr>
          <w:p w14:paraId="7D6937D7" w14:textId="3497ACED" w:rsidR="00301525" w:rsidDel="00891691" w:rsidRDefault="008B7718">
            <w:pPr>
              <w:pStyle w:val="TableParagraph"/>
              <w:rPr>
                <w:del w:id="49" w:author="Abhiram Arali" w:date="2024-10-29T12:43:00Z"/>
                <w:sz w:val="28"/>
              </w:rPr>
            </w:pPr>
            <w:del w:id="50" w:author="Abhiram Arali" w:date="2024-10-29T12:43:00Z">
              <w:r w:rsidDel="00891691">
                <w:rPr>
                  <w:spacing w:val="-10"/>
                  <w:sz w:val="28"/>
                </w:rPr>
                <w:delText>2</w:delText>
              </w:r>
            </w:del>
          </w:p>
        </w:tc>
        <w:tc>
          <w:tcPr>
            <w:tcW w:w="1399" w:type="dxa"/>
          </w:tcPr>
          <w:p w14:paraId="4890205A" w14:textId="63A747C1" w:rsidR="00301525" w:rsidDel="00891691" w:rsidRDefault="008B7718">
            <w:pPr>
              <w:pStyle w:val="TableParagraph"/>
              <w:ind w:left="110"/>
              <w:rPr>
                <w:del w:id="51" w:author="Abhiram Arali" w:date="2024-10-29T12:43:00Z"/>
                <w:sz w:val="28"/>
              </w:rPr>
            </w:pPr>
            <w:del w:id="52" w:author="Abhiram Arali" w:date="2024-10-29T12:43:00Z">
              <w:r w:rsidDel="00891691">
                <w:rPr>
                  <w:sz w:val="28"/>
                </w:rPr>
                <w:delText>UNIT</w:delText>
              </w:r>
              <w:r w:rsidDel="00891691">
                <w:rPr>
                  <w:spacing w:val="-4"/>
                  <w:sz w:val="28"/>
                </w:rPr>
                <w:delText xml:space="preserve"> </w:delText>
              </w:r>
              <w:r w:rsidDel="00891691">
                <w:rPr>
                  <w:spacing w:val="-10"/>
                  <w:sz w:val="28"/>
                </w:rPr>
                <w:delText>2</w:delText>
              </w:r>
            </w:del>
          </w:p>
        </w:tc>
        <w:tc>
          <w:tcPr>
            <w:tcW w:w="4625" w:type="dxa"/>
          </w:tcPr>
          <w:p w14:paraId="5C35F017" w14:textId="0CC09EE7" w:rsidR="00301525" w:rsidDel="00891691" w:rsidRDefault="008B7718">
            <w:pPr>
              <w:pStyle w:val="TableParagraph"/>
              <w:ind w:left="111"/>
              <w:rPr>
                <w:del w:id="53" w:author="Abhiram Arali" w:date="2024-10-29T12:43:00Z"/>
                <w:sz w:val="28"/>
              </w:rPr>
            </w:pPr>
            <w:del w:id="54" w:author="Abhiram Arali" w:date="2024-10-29T12:43:00Z">
              <w:r w:rsidDel="00891691">
                <w:rPr>
                  <w:sz w:val="28"/>
                </w:rPr>
                <w:delText>Token,</w:delText>
              </w:r>
              <w:r w:rsidDel="00891691">
                <w:rPr>
                  <w:spacing w:val="-7"/>
                  <w:sz w:val="28"/>
                </w:rPr>
                <w:delText xml:space="preserve"> </w:delText>
              </w:r>
              <w:r w:rsidDel="00891691">
                <w:rPr>
                  <w:sz w:val="28"/>
                </w:rPr>
                <w:delText>Operators</w:delText>
              </w:r>
              <w:r w:rsidDel="00891691">
                <w:rPr>
                  <w:spacing w:val="-5"/>
                  <w:sz w:val="28"/>
                </w:rPr>
                <w:delText xml:space="preserve"> </w:delText>
              </w:r>
              <w:r w:rsidDel="00891691">
                <w:rPr>
                  <w:sz w:val="28"/>
                </w:rPr>
                <w:delText>and</w:delText>
              </w:r>
              <w:r w:rsidDel="00891691">
                <w:rPr>
                  <w:spacing w:val="-7"/>
                  <w:sz w:val="28"/>
                </w:rPr>
                <w:delText xml:space="preserve"> </w:delText>
              </w:r>
              <w:r w:rsidDel="00891691">
                <w:rPr>
                  <w:sz w:val="28"/>
                </w:rPr>
                <w:delText>Decision</w:delText>
              </w:r>
              <w:r w:rsidDel="00891691">
                <w:rPr>
                  <w:spacing w:val="-4"/>
                  <w:sz w:val="28"/>
                </w:rPr>
                <w:delText xml:space="preserve"> </w:delText>
              </w:r>
              <w:r w:rsidDel="00891691">
                <w:rPr>
                  <w:spacing w:val="-2"/>
                  <w:sz w:val="28"/>
                </w:rPr>
                <w:delText>making</w:delText>
              </w:r>
            </w:del>
          </w:p>
        </w:tc>
        <w:tc>
          <w:tcPr>
            <w:tcW w:w="1274" w:type="dxa"/>
          </w:tcPr>
          <w:p w14:paraId="1C488291" w14:textId="31E184E5" w:rsidR="00301525" w:rsidDel="00891691" w:rsidRDefault="008B7718">
            <w:pPr>
              <w:pStyle w:val="TableParagraph"/>
              <w:ind w:left="112"/>
              <w:rPr>
                <w:del w:id="55" w:author="Abhiram Arali" w:date="2024-10-29T12:43:00Z"/>
                <w:sz w:val="28"/>
              </w:rPr>
            </w:pPr>
            <w:del w:id="56" w:author="Abhiram Arali" w:date="2024-10-29T12:43:00Z">
              <w:r w:rsidDel="00891691">
                <w:rPr>
                  <w:spacing w:val="-2"/>
                  <w:sz w:val="28"/>
                </w:rPr>
                <w:delText>66-</w:delText>
              </w:r>
              <w:r w:rsidDel="00891691">
                <w:rPr>
                  <w:spacing w:val="-5"/>
                  <w:sz w:val="28"/>
                </w:rPr>
                <w:delText>152</w:delText>
              </w:r>
            </w:del>
          </w:p>
        </w:tc>
      </w:tr>
      <w:tr w:rsidR="00301525" w:rsidDel="00891691" w14:paraId="0FAD9643" w14:textId="0701A046">
        <w:trPr>
          <w:trHeight w:val="482"/>
          <w:del w:id="57" w:author="Abhiram Arali" w:date="2024-10-29T12:43:00Z"/>
        </w:trPr>
        <w:tc>
          <w:tcPr>
            <w:tcW w:w="962" w:type="dxa"/>
          </w:tcPr>
          <w:p w14:paraId="4F1E22D6" w14:textId="10C1C0B4" w:rsidR="00301525" w:rsidDel="00891691" w:rsidRDefault="008B7718">
            <w:pPr>
              <w:pStyle w:val="TableParagraph"/>
              <w:rPr>
                <w:del w:id="58" w:author="Abhiram Arali" w:date="2024-10-29T12:43:00Z"/>
                <w:sz w:val="28"/>
              </w:rPr>
            </w:pPr>
            <w:del w:id="59" w:author="Abhiram Arali" w:date="2024-10-29T12:43:00Z">
              <w:r w:rsidDel="00891691">
                <w:rPr>
                  <w:spacing w:val="-10"/>
                  <w:sz w:val="28"/>
                </w:rPr>
                <w:delText>3</w:delText>
              </w:r>
            </w:del>
          </w:p>
        </w:tc>
        <w:tc>
          <w:tcPr>
            <w:tcW w:w="1399" w:type="dxa"/>
          </w:tcPr>
          <w:p w14:paraId="522B59D0" w14:textId="2960CF42" w:rsidR="00301525" w:rsidDel="00891691" w:rsidRDefault="008B7718">
            <w:pPr>
              <w:pStyle w:val="TableParagraph"/>
              <w:ind w:left="110"/>
              <w:rPr>
                <w:del w:id="60" w:author="Abhiram Arali" w:date="2024-10-29T12:43:00Z"/>
                <w:sz w:val="28"/>
              </w:rPr>
            </w:pPr>
            <w:del w:id="61" w:author="Abhiram Arali" w:date="2024-10-29T12:43:00Z">
              <w:r w:rsidDel="00891691">
                <w:rPr>
                  <w:sz w:val="28"/>
                </w:rPr>
                <w:delText>UNIT</w:delText>
              </w:r>
              <w:r w:rsidDel="00891691">
                <w:rPr>
                  <w:spacing w:val="-4"/>
                  <w:sz w:val="28"/>
                </w:rPr>
                <w:delText xml:space="preserve"> </w:delText>
              </w:r>
              <w:r w:rsidDel="00891691">
                <w:rPr>
                  <w:spacing w:val="-10"/>
                  <w:sz w:val="28"/>
                </w:rPr>
                <w:delText>3</w:delText>
              </w:r>
            </w:del>
          </w:p>
        </w:tc>
        <w:tc>
          <w:tcPr>
            <w:tcW w:w="4625" w:type="dxa"/>
          </w:tcPr>
          <w:p w14:paraId="642153E2" w14:textId="67210965" w:rsidR="00301525" w:rsidDel="00891691" w:rsidRDefault="008B7718">
            <w:pPr>
              <w:pStyle w:val="TableParagraph"/>
              <w:ind w:left="111"/>
              <w:rPr>
                <w:del w:id="62" w:author="Abhiram Arali" w:date="2024-10-29T12:43:00Z"/>
                <w:sz w:val="28"/>
              </w:rPr>
            </w:pPr>
            <w:del w:id="63" w:author="Abhiram Arali" w:date="2024-10-29T12:43:00Z">
              <w:r w:rsidDel="00891691">
                <w:rPr>
                  <w:sz w:val="28"/>
                </w:rPr>
                <w:delText>Handling</w:delText>
              </w:r>
              <w:r w:rsidDel="00891691">
                <w:rPr>
                  <w:spacing w:val="-5"/>
                  <w:sz w:val="28"/>
                </w:rPr>
                <w:delText xml:space="preserve"> </w:delText>
              </w:r>
              <w:r w:rsidDel="00891691">
                <w:rPr>
                  <w:sz w:val="28"/>
                </w:rPr>
                <w:delText>arrays</w:delText>
              </w:r>
              <w:r w:rsidDel="00891691">
                <w:rPr>
                  <w:spacing w:val="-5"/>
                  <w:sz w:val="28"/>
                </w:rPr>
                <w:delText xml:space="preserve"> </w:delText>
              </w:r>
              <w:r w:rsidDel="00891691">
                <w:rPr>
                  <w:sz w:val="28"/>
                </w:rPr>
                <w:delText>and</w:delText>
              </w:r>
              <w:r w:rsidDel="00891691">
                <w:rPr>
                  <w:spacing w:val="-5"/>
                  <w:sz w:val="28"/>
                </w:rPr>
                <w:delText xml:space="preserve"> </w:delText>
              </w:r>
              <w:r w:rsidDel="00891691">
                <w:rPr>
                  <w:sz w:val="28"/>
                </w:rPr>
                <w:delText>functions</w:delText>
              </w:r>
              <w:r w:rsidDel="00891691">
                <w:rPr>
                  <w:spacing w:val="-5"/>
                  <w:sz w:val="28"/>
                </w:rPr>
                <w:delText xml:space="preserve"> </w:delText>
              </w:r>
              <w:r w:rsidDel="00891691">
                <w:rPr>
                  <w:sz w:val="28"/>
                </w:rPr>
                <w:delText>in</w:delText>
              </w:r>
              <w:r w:rsidDel="00891691">
                <w:rPr>
                  <w:spacing w:val="-4"/>
                  <w:sz w:val="28"/>
                </w:rPr>
                <w:delText xml:space="preserve"> </w:delText>
              </w:r>
              <w:r w:rsidDel="00891691">
                <w:rPr>
                  <w:spacing w:val="-10"/>
                  <w:sz w:val="28"/>
                </w:rPr>
                <w:delText>C</w:delText>
              </w:r>
            </w:del>
          </w:p>
        </w:tc>
        <w:tc>
          <w:tcPr>
            <w:tcW w:w="1274" w:type="dxa"/>
          </w:tcPr>
          <w:p w14:paraId="6D9BDE57" w14:textId="500FBE3A" w:rsidR="00301525" w:rsidDel="00891691" w:rsidRDefault="008B7718">
            <w:pPr>
              <w:pStyle w:val="TableParagraph"/>
              <w:ind w:left="112"/>
              <w:rPr>
                <w:del w:id="64" w:author="Abhiram Arali" w:date="2024-10-29T12:43:00Z"/>
                <w:sz w:val="28"/>
              </w:rPr>
            </w:pPr>
            <w:del w:id="65" w:author="Abhiram Arali" w:date="2024-10-29T12:43:00Z">
              <w:r w:rsidDel="00891691">
                <w:rPr>
                  <w:spacing w:val="-2"/>
                  <w:sz w:val="28"/>
                </w:rPr>
                <w:delText>153-</w:delText>
              </w:r>
              <w:r w:rsidDel="00891691">
                <w:rPr>
                  <w:spacing w:val="-5"/>
                  <w:sz w:val="28"/>
                </w:rPr>
                <w:delText>182</w:delText>
              </w:r>
            </w:del>
          </w:p>
        </w:tc>
      </w:tr>
      <w:tr w:rsidR="00301525" w:rsidDel="00891691" w14:paraId="0BBE9C8C" w14:textId="3B2815DA">
        <w:trPr>
          <w:trHeight w:val="484"/>
          <w:del w:id="66" w:author="Abhiram Arali" w:date="2024-10-29T12:43:00Z"/>
        </w:trPr>
        <w:tc>
          <w:tcPr>
            <w:tcW w:w="962" w:type="dxa"/>
          </w:tcPr>
          <w:p w14:paraId="116A35F9" w14:textId="77452466" w:rsidR="00301525" w:rsidDel="00891691" w:rsidRDefault="008B7718">
            <w:pPr>
              <w:pStyle w:val="TableParagraph"/>
              <w:rPr>
                <w:del w:id="67" w:author="Abhiram Arali" w:date="2024-10-29T12:43:00Z"/>
                <w:sz w:val="28"/>
              </w:rPr>
            </w:pPr>
            <w:del w:id="68" w:author="Abhiram Arali" w:date="2024-10-29T12:43:00Z">
              <w:r w:rsidDel="00891691">
                <w:rPr>
                  <w:spacing w:val="-10"/>
                  <w:sz w:val="28"/>
                </w:rPr>
                <w:delText>4</w:delText>
              </w:r>
            </w:del>
          </w:p>
        </w:tc>
        <w:tc>
          <w:tcPr>
            <w:tcW w:w="1399" w:type="dxa"/>
          </w:tcPr>
          <w:p w14:paraId="32A55CB0" w14:textId="13A8C88F" w:rsidR="00301525" w:rsidDel="00891691" w:rsidRDefault="008B7718">
            <w:pPr>
              <w:pStyle w:val="TableParagraph"/>
              <w:ind w:left="110"/>
              <w:rPr>
                <w:del w:id="69" w:author="Abhiram Arali" w:date="2024-10-29T12:43:00Z"/>
                <w:sz w:val="28"/>
              </w:rPr>
            </w:pPr>
            <w:del w:id="70" w:author="Abhiram Arali" w:date="2024-10-29T12:43:00Z">
              <w:r w:rsidDel="00891691">
                <w:rPr>
                  <w:sz w:val="28"/>
                </w:rPr>
                <w:delText>UNIT</w:delText>
              </w:r>
              <w:r w:rsidDel="00891691">
                <w:rPr>
                  <w:spacing w:val="-4"/>
                  <w:sz w:val="28"/>
                </w:rPr>
                <w:delText xml:space="preserve"> </w:delText>
              </w:r>
              <w:r w:rsidDel="00891691">
                <w:rPr>
                  <w:spacing w:val="-10"/>
                  <w:sz w:val="28"/>
                </w:rPr>
                <w:delText>4</w:delText>
              </w:r>
            </w:del>
          </w:p>
        </w:tc>
        <w:tc>
          <w:tcPr>
            <w:tcW w:w="4625" w:type="dxa"/>
          </w:tcPr>
          <w:p w14:paraId="0CE18D81" w14:textId="25597270" w:rsidR="00301525" w:rsidDel="00891691" w:rsidRDefault="008B7718">
            <w:pPr>
              <w:pStyle w:val="TableParagraph"/>
              <w:ind w:left="111"/>
              <w:rPr>
                <w:del w:id="71" w:author="Abhiram Arali" w:date="2024-10-29T12:43:00Z"/>
                <w:sz w:val="28"/>
              </w:rPr>
            </w:pPr>
            <w:del w:id="72" w:author="Abhiram Arali" w:date="2024-10-29T12:43:00Z">
              <w:r w:rsidDel="00891691">
                <w:rPr>
                  <w:sz w:val="28"/>
                </w:rPr>
                <w:delText>Pointers</w:delText>
              </w:r>
              <w:r w:rsidDel="00891691">
                <w:rPr>
                  <w:spacing w:val="-4"/>
                  <w:sz w:val="28"/>
                </w:rPr>
                <w:delText xml:space="preserve"> </w:delText>
              </w:r>
              <w:r w:rsidDel="00891691">
                <w:rPr>
                  <w:sz w:val="28"/>
                </w:rPr>
                <w:delText>and</w:delText>
              </w:r>
              <w:r w:rsidDel="00891691">
                <w:rPr>
                  <w:spacing w:val="-3"/>
                  <w:sz w:val="28"/>
                </w:rPr>
                <w:delText xml:space="preserve"> </w:delText>
              </w:r>
              <w:r w:rsidDel="00891691">
                <w:rPr>
                  <w:sz w:val="28"/>
                </w:rPr>
                <w:delText>Data</w:delText>
              </w:r>
              <w:r w:rsidDel="00891691">
                <w:rPr>
                  <w:spacing w:val="-4"/>
                  <w:sz w:val="28"/>
                </w:rPr>
                <w:delText xml:space="preserve"> files</w:delText>
              </w:r>
            </w:del>
          </w:p>
        </w:tc>
        <w:tc>
          <w:tcPr>
            <w:tcW w:w="1274" w:type="dxa"/>
          </w:tcPr>
          <w:p w14:paraId="43FE3EDE" w14:textId="2A1D252E" w:rsidR="00301525" w:rsidDel="00891691" w:rsidRDefault="008B7718">
            <w:pPr>
              <w:pStyle w:val="TableParagraph"/>
              <w:ind w:left="112"/>
              <w:rPr>
                <w:del w:id="73" w:author="Abhiram Arali" w:date="2024-10-29T12:43:00Z"/>
                <w:sz w:val="28"/>
              </w:rPr>
            </w:pPr>
            <w:del w:id="74" w:author="Abhiram Arali" w:date="2024-10-29T12:43:00Z">
              <w:r w:rsidDel="00891691">
                <w:rPr>
                  <w:spacing w:val="-2"/>
                  <w:sz w:val="28"/>
                </w:rPr>
                <w:delText>183-</w:delText>
              </w:r>
              <w:r w:rsidDel="00891691">
                <w:rPr>
                  <w:spacing w:val="-5"/>
                  <w:sz w:val="28"/>
                </w:rPr>
                <w:delText>235</w:delText>
              </w:r>
            </w:del>
          </w:p>
        </w:tc>
      </w:tr>
    </w:tbl>
    <w:p w14:paraId="2A886ECB" w14:textId="0BDB1242" w:rsidR="00301525" w:rsidDel="00891691" w:rsidRDefault="00301525">
      <w:pPr>
        <w:rPr>
          <w:del w:id="75" w:author="Abhiram Arali" w:date="2024-10-29T12:43:00Z"/>
          <w:sz w:val="28"/>
        </w:rPr>
        <w:sectPr w:rsidR="00301525" w:rsidDel="00891691">
          <w:pgSz w:w="11910" w:h="16840"/>
          <w:pgMar w:top="1540" w:right="1220" w:bottom="1200" w:left="1220" w:header="758" w:footer="1000" w:gutter="0"/>
          <w:cols w:space="720"/>
        </w:sectPr>
      </w:pPr>
    </w:p>
    <w:p w14:paraId="4F0F239C" w14:textId="6E581B15" w:rsidR="00301525" w:rsidDel="00891691" w:rsidRDefault="00301525">
      <w:pPr>
        <w:pStyle w:val="BodyText"/>
        <w:rPr>
          <w:del w:id="76" w:author="Abhiram Arali" w:date="2024-10-29T12:43:00Z"/>
          <w:b/>
        </w:rPr>
      </w:pPr>
    </w:p>
    <w:p w14:paraId="12D5E48D" w14:textId="0B7342F4" w:rsidR="00301525" w:rsidDel="00891691" w:rsidRDefault="00301525">
      <w:pPr>
        <w:pStyle w:val="BodyText"/>
        <w:spacing w:before="122"/>
        <w:rPr>
          <w:del w:id="77" w:author="Abhiram Arali" w:date="2024-10-29T12:44:00Z"/>
          <w:b/>
        </w:rPr>
      </w:pPr>
    </w:p>
    <w:p w14:paraId="2B93C05F" w14:textId="607A0BCA" w:rsidR="00891691" w:rsidRDefault="008B7718">
      <w:pPr>
        <w:pStyle w:val="ChapterTitleNumberBPBHEB"/>
        <w:rPr>
          <w:ins w:id="78" w:author="Abhiram Arali" w:date="2024-10-29T12:43:00Z"/>
        </w:rPr>
        <w:pPrChange w:id="79" w:author="Abhiram Arali" w:date="2024-10-29T12:44:00Z">
          <w:pPr>
            <w:ind w:left="230" w:right="229"/>
            <w:jc w:val="center"/>
          </w:pPr>
        </w:pPrChange>
      </w:pPr>
      <w:del w:id="80" w:author="Abhiram Arali" w:date="2024-10-29T12:44:00Z">
        <w:r w:rsidDel="00891691">
          <w:delText>Unit</w:delText>
        </w:r>
        <w:r w:rsidDel="00891691">
          <w:rPr>
            <w:spacing w:val="-1"/>
          </w:rPr>
          <w:delText xml:space="preserve"> </w:delText>
        </w:r>
      </w:del>
      <w:ins w:id="81" w:author="Abhiram Arali" w:date="2024-10-29T12:44:00Z">
        <w:r w:rsidR="00891691">
          <w:t>Chapter 1</w:t>
        </w:r>
      </w:ins>
    </w:p>
    <w:p w14:paraId="32ADB6A3" w14:textId="217008E8" w:rsidR="00301525" w:rsidRDefault="008B7718" w:rsidP="00891691">
      <w:pPr>
        <w:pStyle w:val="ChapterTitleBPBHEB"/>
        <w:rPr>
          <w:ins w:id="82" w:author="Abhiram Arali" w:date="2024-10-29T12:44:00Z"/>
          <w:spacing w:val="-2"/>
        </w:rPr>
      </w:pPr>
      <w:del w:id="83" w:author="Abhiram Arali" w:date="2024-10-29T12:43:00Z">
        <w:r w:rsidDel="00891691">
          <w:delText>1-</w:delText>
        </w:r>
      </w:del>
      <w:del w:id="84" w:author="Abhiram Arali" w:date="2024-10-29T12:44:00Z">
        <w:r w:rsidDel="00891691">
          <w:rPr>
            <w:spacing w:val="-2"/>
          </w:rPr>
          <w:delText xml:space="preserve"> </w:delText>
        </w:r>
      </w:del>
      <w:r>
        <w:t>Introduction</w:t>
      </w:r>
      <w:r>
        <w:rPr>
          <w:spacing w:val="-1"/>
        </w:rPr>
        <w:t xml:space="preserve"> </w:t>
      </w:r>
      <w:r>
        <w:t>to</w:t>
      </w:r>
      <w:r>
        <w:rPr>
          <w:spacing w:val="-1"/>
        </w:rPr>
        <w:t xml:space="preserve"> </w:t>
      </w:r>
      <w:del w:id="85" w:author="Abhiram Arali" w:date="2024-10-30T10:26:00Z">
        <w:r w:rsidDel="00C56FE6">
          <w:rPr>
            <w:spacing w:val="-2"/>
          </w:rPr>
          <w:delText>computer</w:delText>
        </w:r>
      </w:del>
      <w:ins w:id="86" w:author="Abhiram Arali" w:date="2024-10-30T10:26:00Z">
        <w:r w:rsidR="00C56FE6">
          <w:rPr>
            <w:spacing w:val="-2"/>
          </w:rPr>
          <w:t>Computers</w:t>
        </w:r>
      </w:ins>
    </w:p>
    <w:p w14:paraId="2F2FAEDB" w14:textId="77777777" w:rsidR="00891691" w:rsidRDefault="00891691" w:rsidP="00891691">
      <w:pPr>
        <w:pStyle w:val="NormalBPBHEB"/>
        <w:rPr>
          <w:ins w:id="87" w:author="Abhiram Arali" w:date="2024-10-29T12:44:00Z"/>
        </w:rPr>
      </w:pPr>
    </w:p>
    <w:p w14:paraId="633538D2" w14:textId="160E3F48" w:rsidR="00C51A9C" w:rsidRDefault="00C51A9C" w:rsidP="00C51A9C">
      <w:pPr>
        <w:pStyle w:val="Heading1BPBHEB"/>
        <w:rPr>
          <w:ins w:id="88" w:author="Abhiram Arali" w:date="2024-10-29T12:44:00Z"/>
        </w:rPr>
      </w:pPr>
      <w:commentRangeStart w:id="89"/>
      <w:commentRangeStart w:id="90"/>
      <w:ins w:id="91" w:author="Abhiram Arali" w:date="2024-10-29T12:44:00Z">
        <w:r>
          <w:t>Introduction</w:t>
        </w:r>
      </w:ins>
      <w:commentRangeEnd w:id="89"/>
      <w:ins w:id="92" w:author="Abhiram Arali" w:date="2024-10-29T12:46:00Z">
        <w:r w:rsidR="000B408F">
          <w:rPr>
            <w:rStyle w:val="CommentReference"/>
            <w:rFonts w:asciiTheme="minorHAnsi" w:eastAsiaTheme="minorHAnsi" w:hAnsiTheme="minorHAnsi" w:cstheme="minorBidi"/>
            <w:b w:val="0"/>
          </w:rPr>
          <w:commentReference w:id="89"/>
        </w:r>
        <w:commentRangeEnd w:id="90"/>
        <w:r w:rsidR="00B22A0C">
          <w:rPr>
            <w:rStyle w:val="CommentReference"/>
            <w:rFonts w:asciiTheme="minorHAnsi" w:eastAsiaTheme="minorHAnsi" w:hAnsiTheme="minorHAnsi" w:cstheme="minorBidi"/>
            <w:b w:val="0"/>
          </w:rPr>
          <w:commentReference w:id="90"/>
        </w:r>
      </w:ins>
      <w:ins w:id="93" w:author="Abhiram Arali" w:date="2024-10-29T12:44:00Z">
        <w:r>
          <w:t xml:space="preserve"> </w:t>
        </w:r>
      </w:ins>
    </w:p>
    <w:p w14:paraId="48D67D7F" w14:textId="77777777" w:rsidR="008B7718" w:rsidRDefault="008B7718" w:rsidP="008B7718">
      <w:pPr>
        <w:pStyle w:val="NormalBPBHEB"/>
        <w:rPr>
          <w:ins w:id="94" w:author="Hii" w:date="2024-11-08T13:52:00Z"/>
        </w:rPr>
      </w:pPr>
      <w:ins w:id="95" w:author="Hii" w:date="2024-11-08T13:52:00Z">
        <w:r>
          <w:t>This chapter provides an essential foundation in computer science, covering the basics of computers and their evolution, from early mechanical devices to modern digital systems. It introduces different types of computers, like personal computers and mainframes, and explains the computer block diagram, detailing core components such as input, processing, storage, and output units. The chapter also explains number systems (binary, decimal, hexadecimal) and conversions, which are fundamental for data representation in computers. It delves into programming languages, including their types, compilers, and key tools like debuggers, linkers, loaders, and assemblers—all necessary for preparing and executing programs in computing environments. This overview equips readers with a foundational understanding of computers, programming, and essential software tools, setting the stage for more advanced studies in computer science.</w:t>
        </w:r>
      </w:ins>
    </w:p>
    <w:p w14:paraId="6981D5B6" w14:textId="3ED4CF5E" w:rsidR="00C51A9C" w:rsidDel="008B7718" w:rsidRDefault="00C51A9C" w:rsidP="00C51A9C">
      <w:pPr>
        <w:pStyle w:val="NormalBPBHEB"/>
        <w:rPr>
          <w:ins w:id="96" w:author="Abhiram Arali" w:date="2024-10-29T12:44:00Z"/>
          <w:del w:id="97" w:author="Hii" w:date="2024-11-08T13:53:00Z"/>
        </w:rPr>
      </w:pPr>
    </w:p>
    <w:p w14:paraId="4429A688" w14:textId="28721BFC" w:rsidR="00C51A9C" w:rsidRDefault="00C51A9C" w:rsidP="00C51A9C">
      <w:pPr>
        <w:pStyle w:val="Heading1BPBHEB"/>
        <w:rPr>
          <w:ins w:id="98" w:author="Abhiram Arali" w:date="2024-10-29T12:44:00Z"/>
        </w:rPr>
      </w:pPr>
      <w:ins w:id="99" w:author="Abhiram Arali" w:date="2024-10-29T12:44:00Z">
        <w:r>
          <w:t>Structure</w:t>
        </w:r>
      </w:ins>
    </w:p>
    <w:p w14:paraId="1FAC4E4A" w14:textId="665393FC" w:rsidR="00C51A9C" w:rsidRDefault="00C51A9C" w:rsidP="00C51A9C">
      <w:pPr>
        <w:pStyle w:val="NormalBPBHEB"/>
        <w:rPr>
          <w:ins w:id="100" w:author="Abhiram Arali" w:date="2024-10-29T12:45:00Z"/>
        </w:rPr>
      </w:pPr>
      <w:ins w:id="101" w:author="Abhiram Arali" w:date="2024-10-29T12:44:00Z">
        <w:r>
          <w:t>The chapter covers the following t</w:t>
        </w:r>
      </w:ins>
      <w:ins w:id="102" w:author="Abhiram Arali" w:date="2024-10-29T12:45:00Z">
        <w:r>
          <w:t>opics:</w:t>
        </w:r>
      </w:ins>
    </w:p>
    <w:p w14:paraId="7738F648" w14:textId="439469D7" w:rsidR="008A6A59" w:rsidRDefault="008B46AF" w:rsidP="008A6A59">
      <w:pPr>
        <w:pStyle w:val="NormalBPBHEB"/>
        <w:numPr>
          <w:ilvl w:val="0"/>
          <w:numId w:val="29"/>
        </w:numPr>
        <w:rPr>
          <w:ins w:id="103" w:author="Abhiram Arali" w:date="2024-10-29T15:43:00Z"/>
        </w:rPr>
      </w:pPr>
      <w:ins w:id="104" w:author="Abhiram Arali" w:date="2024-10-29T15:43:00Z">
        <w:r w:rsidRPr="008B46AF">
          <w:t>Overview of computers</w:t>
        </w:r>
      </w:ins>
    </w:p>
    <w:p w14:paraId="2EAA8406" w14:textId="323ECE3D" w:rsidR="008B46AF" w:rsidRDefault="008B46AF" w:rsidP="008A6A59">
      <w:pPr>
        <w:pStyle w:val="NormalBPBHEB"/>
        <w:numPr>
          <w:ilvl w:val="0"/>
          <w:numId w:val="29"/>
        </w:numPr>
        <w:rPr>
          <w:ins w:id="105" w:author="Abhiram Arali" w:date="2024-10-29T15:43:00Z"/>
        </w:rPr>
      </w:pPr>
      <w:ins w:id="106" w:author="Abhiram Arali" w:date="2024-10-29T15:43:00Z">
        <w:r w:rsidRPr="008B46AF">
          <w:t>Types of computers</w:t>
        </w:r>
      </w:ins>
    </w:p>
    <w:p w14:paraId="259F466C" w14:textId="2394BEE7" w:rsidR="00E27EF2" w:rsidRDefault="00E27EF2" w:rsidP="008A6A59">
      <w:pPr>
        <w:pStyle w:val="NormalBPBHEB"/>
        <w:numPr>
          <w:ilvl w:val="0"/>
          <w:numId w:val="29"/>
        </w:numPr>
        <w:rPr>
          <w:ins w:id="107" w:author="Abhiram Arali" w:date="2024-10-29T15:43:00Z"/>
        </w:rPr>
      </w:pPr>
      <w:ins w:id="108" w:author="Abhiram Arali" w:date="2024-10-29T15:43:00Z">
        <w:r w:rsidRPr="00E27EF2">
          <w:t>Computer block diagram and description</w:t>
        </w:r>
      </w:ins>
    </w:p>
    <w:p w14:paraId="31247C0A" w14:textId="526488C4" w:rsidR="00E30ADD" w:rsidRDefault="00E30ADD" w:rsidP="008A6A59">
      <w:pPr>
        <w:pStyle w:val="NormalBPBHEB"/>
        <w:numPr>
          <w:ilvl w:val="0"/>
          <w:numId w:val="29"/>
        </w:numPr>
        <w:rPr>
          <w:ins w:id="109" w:author="Abhiram Arali" w:date="2024-10-29T15:43:00Z"/>
        </w:rPr>
      </w:pPr>
      <w:ins w:id="110" w:author="Abhiram Arali" w:date="2024-10-29T15:43:00Z">
        <w:r w:rsidRPr="00E30ADD">
          <w:t>Number systems</w:t>
        </w:r>
      </w:ins>
    </w:p>
    <w:p w14:paraId="6343DF56" w14:textId="26B7615C" w:rsidR="00A5597F" w:rsidRDefault="00E835C4" w:rsidP="008A6A59">
      <w:pPr>
        <w:pStyle w:val="NormalBPBHEB"/>
        <w:numPr>
          <w:ilvl w:val="0"/>
          <w:numId w:val="29"/>
        </w:numPr>
        <w:rPr>
          <w:ins w:id="111" w:author="Abhiram Arali" w:date="2024-10-29T17:09:00Z"/>
        </w:rPr>
      </w:pPr>
      <w:ins w:id="112" w:author="Abhiram Arali" w:date="2024-10-29T17:09:00Z">
        <w:r w:rsidRPr="00E835C4">
          <w:t>Introduction to programming language</w:t>
        </w:r>
      </w:ins>
    </w:p>
    <w:p w14:paraId="0B248ED7" w14:textId="26D419C4" w:rsidR="00E835C4" w:rsidRDefault="00541AD8">
      <w:pPr>
        <w:pStyle w:val="NormalBPBHEB"/>
        <w:numPr>
          <w:ilvl w:val="0"/>
          <w:numId w:val="29"/>
        </w:numPr>
        <w:rPr>
          <w:ins w:id="113" w:author="Abhiram Arali" w:date="2024-10-30T10:15:00Z"/>
        </w:rPr>
      </w:pPr>
      <w:ins w:id="114" w:author="Abhiram Arali" w:date="2024-10-30T09:45:00Z">
        <w:r w:rsidRPr="00541AD8">
          <w:t xml:space="preserve">Introduction to </w:t>
        </w:r>
        <w:r w:rsidR="00C91989" w:rsidRPr="00541AD8">
          <w:t>compiler</w:t>
        </w:r>
      </w:ins>
    </w:p>
    <w:p w14:paraId="12190D20" w14:textId="64F402D6" w:rsidR="00010A54" w:rsidRDefault="00010A54">
      <w:pPr>
        <w:pStyle w:val="NormalBPBHEB"/>
        <w:numPr>
          <w:ilvl w:val="0"/>
          <w:numId w:val="29"/>
        </w:numPr>
        <w:rPr>
          <w:ins w:id="115" w:author="Abhiram Arali" w:date="2024-10-30T10:15:00Z"/>
        </w:rPr>
      </w:pPr>
      <w:ins w:id="116" w:author="Abhiram Arali" w:date="2024-10-30T10:15:00Z">
        <w:r w:rsidRPr="00010A54">
          <w:t>Interpreter</w:t>
        </w:r>
      </w:ins>
    </w:p>
    <w:p w14:paraId="0D1B2EA8" w14:textId="37371E78" w:rsidR="00010A54" w:rsidRDefault="00010A54">
      <w:pPr>
        <w:pStyle w:val="NormalBPBHEB"/>
        <w:numPr>
          <w:ilvl w:val="0"/>
          <w:numId w:val="29"/>
        </w:numPr>
        <w:rPr>
          <w:ins w:id="117" w:author="Abhiram Arali" w:date="2024-10-30T10:15:00Z"/>
        </w:rPr>
      </w:pPr>
      <w:ins w:id="118" w:author="Abhiram Arali" w:date="2024-10-30T10:15:00Z">
        <w:r w:rsidRPr="00010A54">
          <w:t>Debugger</w:t>
        </w:r>
      </w:ins>
    </w:p>
    <w:p w14:paraId="04D2A68B" w14:textId="769EFB1F" w:rsidR="00010A54" w:rsidRDefault="00D33CBC">
      <w:pPr>
        <w:pStyle w:val="NormalBPBHEB"/>
        <w:numPr>
          <w:ilvl w:val="0"/>
          <w:numId w:val="29"/>
        </w:numPr>
        <w:rPr>
          <w:ins w:id="119" w:author="Abhiram Arali" w:date="2024-10-30T10:17:00Z"/>
        </w:rPr>
      </w:pPr>
      <w:ins w:id="120" w:author="Abhiram Arali" w:date="2024-10-30T10:17:00Z">
        <w:r w:rsidRPr="00D33CBC">
          <w:t>Linker</w:t>
        </w:r>
      </w:ins>
    </w:p>
    <w:p w14:paraId="284A364C" w14:textId="0CF99966" w:rsidR="00790F52" w:rsidRDefault="00463B87">
      <w:pPr>
        <w:pStyle w:val="NormalBPBHEB"/>
        <w:numPr>
          <w:ilvl w:val="0"/>
          <w:numId w:val="29"/>
        </w:numPr>
        <w:rPr>
          <w:ins w:id="121" w:author="Abhiram Arali" w:date="2024-10-29T12:45:00Z"/>
        </w:rPr>
        <w:pPrChange w:id="122" w:author="Abhiram Arali" w:date="2024-10-29T12:45:00Z">
          <w:pPr>
            <w:pStyle w:val="NormalBPBHEB"/>
          </w:pPr>
        </w:pPrChange>
      </w:pPr>
      <w:ins w:id="123" w:author="Abhiram Arali" w:date="2024-10-30T10:26:00Z">
        <w:r w:rsidRPr="00463B87">
          <w:lastRenderedPageBreak/>
          <w:t>Assembler</w:t>
        </w:r>
      </w:ins>
    </w:p>
    <w:p w14:paraId="56FDCBD5" w14:textId="77777777" w:rsidR="008A6A59" w:rsidRDefault="008A6A59" w:rsidP="008A6A59">
      <w:pPr>
        <w:pStyle w:val="NormalBPBHEB"/>
        <w:rPr>
          <w:ins w:id="124" w:author="Abhiram Arali" w:date="2024-10-29T12:45:00Z"/>
        </w:rPr>
      </w:pPr>
    </w:p>
    <w:p w14:paraId="2FE0A0D2" w14:textId="149942B3" w:rsidR="008A6A59" w:rsidRDefault="008A6A59" w:rsidP="008A6A59">
      <w:pPr>
        <w:pStyle w:val="Heading1BPBHEB"/>
        <w:rPr>
          <w:ins w:id="125" w:author="Abhiram Arali" w:date="2024-10-29T12:45:00Z"/>
        </w:rPr>
      </w:pPr>
      <w:commentRangeStart w:id="126"/>
      <w:ins w:id="127" w:author="Abhiram Arali" w:date="2024-10-29T12:45:00Z">
        <w:r>
          <w:t>Objectives</w:t>
        </w:r>
      </w:ins>
      <w:commentRangeEnd w:id="126"/>
      <w:ins w:id="128" w:author="Abhiram Arali" w:date="2024-10-29T12:47:00Z">
        <w:r w:rsidR="009F151F">
          <w:rPr>
            <w:rStyle w:val="CommentReference"/>
            <w:rFonts w:asciiTheme="minorHAnsi" w:eastAsiaTheme="minorHAnsi" w:hAnsiTheme="minorHAnsi" w:cstheme="minorBidi"/>
            <w:b w:val="0"/>
          </w:rPr>
          <w:commentReference w:id="126"/>
        </w:r>
      </w:ins>
    </w:p>
    <w:p w14:paraId="0D7FC770" w14:textId="335E85B3" w:rsidR="008A6A59" w:rsidRDefault="000110AD">
      <w:pPr>
        <w:pStyle w:val="NormalBPBHEB"/>
        <w:pPrChange w:id="129" w:author="Abhiram Arali" w:date="2024-10-29T12:45:00Z">
          <w:pPr>
            <w:ind w:left="230" w:right="229"/>
            <w:jc w:val="center"/>
          </w:pPr>
        </w:pPrChange>
      </w:pPr>
      <w:ins w:id="130" w:author="Hii" w:date="2024-11-08T13:58:00Z">
        <w:r w:rsidRPr="000110AD">
          <w:t>The objective of this chapter is to equip learners with foundational knowledge and practical skills in computer science, enabling them to understand and work with core computing concepts. By the end of the chapter, students will be able to describe the computer block diagram and explain the functions of each major component. They will also gain familiarity with various hardware components—such as printers, keyboards, mice, and storage devices—appreciating how these elements contribute to the operation of a computer system. Additionally, students will learn about number systems (binary, octal, and hexadecimal) and perform basic arithmetic within these systems, which are critical for data processing. The chapter introduces different levels of programming languages (high-level, assembly, and machine languages) and explains the purpose of key programming tools, including compilers, interpreters, debuggers, linkers, loaders, and assemblers. Finally, students will enhance their problem-solving skills through problem analysis, designing algorithms, and creating flowcharts to develop logical, structured solutions. This chapter aims to build a strong foundation, preparing students for more advanced topics in computing and programming.</w:t>
        </w:r>
      </w:ins>
    </w:p>
    <w:p w14:paraId="4D4454A5" w14:textId="7CF44CDA" w:rsidR="00301525" w:rsidDel="00427C44" w:rsidRDefault="008B7718">
      <w:pPr>
        <w:pStyle w:val="BodyText"/>
        <w:spacing w:before="6"/>
        <w:rPr>
          <w:del w:id="131" w:author="Abhiram Arali" w:date="2024-10-29T12:44:00Z"/>
          <w:b/>
          <w:sz w:val="11"/>
        </w:rPr>
      </w:pPr>
      <w:del w:id="132" w:author="Abhiram Arali" w:date="2024-10-29T12:44:00Z">
        <w:r w:rsidDel="00427C44">
          <w:rPr>
            <w:noProof/>
            <w:lang w:val="en-IN" w:eastAsia="en-IN"/>
          </w:rPr>
          <mc:AlternateContent>
            <mc:Choice Requires="wps">
              <w:drawing>
                <wp:anchor distT="0" distB="0" distL="0" distR="0" simplePos="0" relativeHeight="487577600" behindDoc="1" locked="0" layoutInCell="1" allowOverlap="1" wp14:anchorId="10DF2F49" wp14:editId="154BB2CF">
                  <wp:simplePos x="0" y="0"/>
                  <wp:positionH relativeFrom="page">
                    <wp:posOffset>896416</wp:posOffset>
                  </wp:positionH>
                  <wp:positionV relativeFrom="paragraph">
                    <wp:posOffset>99670</wp:posOffset>
                  </wp:positionV>
                  <wp:extent cx="576961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0E691A" id="Graphic 4" o:spid="_x0000_s1026" style="position:absolute;margin-left:70.6pt;margin-top:7.85pt;width:454.3pt;height:.5pt;z-index:-1573888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" path="m5769229,l,,,6096r5769229,l5769229,xe" fillcolor="black" stroked="f">
                  <v:path arrowok="t"/>
                  <w10:wrap type="topAndBottom" anchorx="page"/>
                </v:shape>
              </w:pict>
            </mc:Fallback>
          </mc:AlternateContent>
        </w:r>
      </w:del>
    </w:p>
    <w:p w14:paraId="51701814" w14:textId="61E1D66D" w:rsidR="00301525" w:rsidRDefault="000B408F">
      <w:pPr>
        <w:pStyle w:val="Heading1BPBHEB"/>
        <w:pPrChange w:id="133" w:author="Abhiram Arali" w:date="2024-10-29T12:45:00Z">
          <w:pPr>
            <w:spacing w:before="162"/>
            <w:ind w:left="230" w:right="230"/>
            <w:jc w:val="center"/>
          </w:pPr>
        </w:pPrChange>
      </w:pPr>
      <w:r>
        <w:t>Overview</w:t>
      </w:r>
      <w:r>
        <w:rPr>
          <w:spacing w:val="-1"/>
        </w:rPr>
        <w:t xml:space="preserve"> </w:t>
      </w:r>
      <w:r>
        <w:t xml:space="preserve">of </w:t>
      </w:r>
      <w:r>
        <w:rPr>
          <w:spacing w:val="-2"/>
        </w:rPr>
        <w:t>computers</w:t>
      </w:r>
    </w:p>
    <w:p w14:paraId="5458A4CF" w14:textId="5924B25A" w:rsidR="00301525" w:rsidDel="00FB2623" w:rsidRDefault="00301525">
      <w:pPr>
        <w:pStyle w:val="BodyText"/>
        <w:spacing w:before="21"/>
        <w:rPr>
          <w:del w:id="134" w:author="Abhiram Arali" w:date="2024-10-29T12:47:00Z"/>
          <w:b/>
        </w:rPr>
      </w:pPr>
    </w:p>
    <w:p w14:paraId="67B78877" w14:textId="77777777" w:rsidR="00301525" w:rsidRDefault="008B7718" w:rsidP="00FB2623">
      <w:pPr>
        <w:pStyle w:val="NormalBPBHEB"/>
        <w:rPr>
          <w:ins w:id="135" w:author="Abhiram Arali" w:date="2024-10-29T12:47:00Z"/>
        </w:rPr>
      </w:pPr>
      <w:r>
        <w:t>A computer is a highly adaptable electronic device created to process, store, and retrieve data based on a series of instructions, commonly referred to as programs. It comprises two main components: hardware and software. The hardware</w:t>
      </w:r>
      <w:r>
        <w:rPr>
          <w:spacing w:val="-2"/>
        </w:rPr>
        <w:t xml:space="preserve"> </w:t>
      </w:r>
      <w:r>
        <w:t>includes physical parts such as the</w:t>
      </w:r>
      <w:r>
        <w:rPr>
          <w:spacing w:val="-1"/>
        </w:rPr>
        <w:t xml:space="preserve"> </w:t>
      </w:r>
      <w:r w:rsidRPr="00BB4361">
        <w:rPr>
          <w:b/>
          <w:bCs/>
          <w:rPrChange w:id="136" w:author="Abhiram Arali" w:date="2024-10-29T12:47:00Z">
            <w:rPr/>
          </w:rPrChange>
        </w:rPr>
        <w:t>central processing unit</w:t>
      </w:r>
      <w:r>
        <w:t xml:space="preserve"> (</w:t>
      </w:r>
      <w:r w:rsidRPr="00BB4361">
        <w:rPr>
          <w:b/>
          <w:bCs/>
          <w:rPrChange w:id="137" w:author="Abhiram Arali" w:date="2024-10-29T12:47:00Z">
            <w:rPr/>
          </w:rPrChange>
        </w:rPr>
        <w:t>CPU</w:t>
      </w:r>
      <w:r>
        <w:t>), memory (RAM), and storage devices, all working together to execute tasks. Software, on the other hand, consists of programs and operating systems that guide the hardware</w:t>
      </w:r>
      <w:r>
        <w:rPr>
          <w:spacing w:val="-15"/>
        </w:rPr>
        <w:t xml:space="preserve"> </w:t>
      </w:r>
      <w:r>
        <w:t>in</w:t>
      </w:r>
      <w:r>
        <w:rPr>
          <w:spacing w:val="-15"/>
        </w:rPr>
        <w:t xml:space="preserve"> </w:t>
      </w:r>
      <w:r>
        <w:t>performing</w:t>
      </w:r>
      <w:r>
        <w:rPr>
          <w:spacing w:val="-14"/>
        </w:rPr>
        <w:t xml:space="preserve"> </w:t>
      </w:r>
      <w:r>
        <w:t>specific</w:t>
      </w:r>
      <w:r>
        <w:rPr>
          <w:spacing w:val="-13"/>
        </w:rPr>
        <w:t xml:space="preserve"> </w:t>
      </w:r>
      <w:r>
        <w:t>functions.</w:t>
      </w:r>
      <w:r>
        <w:rPr>
          <w:spacing w:val="-14"/>
        </w:rPr>
        <w:t xml:space="preserve"> </w:t>
      </w:r>
      <w:r>
        <w:t>Together,</w:t>
      </w:r>
      <w:r>
        <w:rPr>
          <w:spacing w:val="-14"/>
        </w:rPr>
        <w:t xml:space="preserve"> </w:t>
      </w:r>
      <w:r>
        <w:t>hardware</w:t>
      </w:r>
      <w:r>
        <w:rPr>
          <w:spacing w:val="-14"/>
        </w:rPr>
        <w:t xml:space="preserve"> </w:t>
      </w:r>
      <w:r>
        <w:t>and</w:t>
      </w:r>
      <w:r>
        <w:rPr>
          <w:spacing w:val="-14"/>
        </w:rPr>
        <w:t xml:space="preserve"> </w:t>
      </w:r>
      <w:r>
        <w:t>software</w:t>
      </w:r>
      <w:r>
        <w:rPr>
          <w:spacing w:val="-15"/>
        </w:rPr>
        <w:t xml:space="preserve"> </w:t>
      </w:r>
      <w:r>
        <w:t>enable</w:t>
      </w:r>
      <w:r>
        <w:rPr>
          <w:spacing w:val="-15"/>
        </w:rPr>
        <w:t xml:space="preserve"> </w:t>
      </w:r>
      <w:r>
        <w:t>a</w:t>
      </w:r>
      <w:r>
        <w:rPr>
          <w:spacing w:val="-13"/>
        </w:rPr>
        <w:t xml:space="preserve"> </w:t>
      </w:r>
      <w:r>
        <w:t>computer to</w:t>
      </w:r>
      <w:r>
        <w:rPr>
          <w:spacing w:val="-8"/>
        </w:rPr>
        <w:t xml:space="preserve"> </w:t>
      </w:r>
      <w:r>
        <w:t>carry</w:t>
      </w:r>
      <w:r>
        <w:rPr>
          <w:spacing w:val="-8"/>
        </w:rPr>
        <w:t xml:space="preserve"> </w:t>
      </w:r>
      <w:r>
        <w:t>out</w:t>
      </w:r>
      <w:r>
        <w:rPr>
          <w:spacing w:val="-8"/>
        </w:rPr>
        <w:t xml:space="preserve"> </w:t>
      </w:r>
      <w:r>
        <w:t>a</w:t>
      </w:r>
      <w:r>
        <w:rPr>
          <w:spacing w:val="-7"/>
        </w:rPr>
        <w:t xml:space="preserve"> </w:t>
      </w:r>
      <w:r>
        <w:t>wide</w:t>
      </w:r>
      <w:r>
        <w:rPr>
          <w:spacing w:val="-9"/>
        </w:rPr>
        <w:t xml:space="preserve"> </w:t>
      </w:r>
      <w:r>
        <w:t>range</w:t>
      </w:r>
      <w:r>
        <w:rPr>
          <w:spacing w:val="-7"/>
        </w:rPr>
        <w:t xml:space="preserve"> </w:t>
      </w:r>
      <w:r>
        <w:t>of</w:t>
      </w:r>
      <w:r>
        <w:rPr>
          <w:spacing w:val="-9"/>
        </w:rPr>
        <w:t xml:space="preserve"> </w:t>
      </w:r>
      <w:r>
        <w:t>activities,</w:t>
      </w:r>
      <w:r>
        <w:rPr>
          <w:spacing w:val="-9"/>
        </w:rPr>
        <w:t xml:space="preserve"> </w:t>
      </w:r>
      <w:r>
        <w:t>from</w:t>
      </w:r>
      <w:r>
        <w:rPr>
          <w:spacing w:val="-8"/>
        </w:rPr>
        <w:t xml:space="preserve"> </w:t>
      </w:r>
      <w:r>
        <w:t>simple</w:t>
      </w:r>
      <w:r>
        <w:rPr>
          <w:spacing w:val="-6"/>
        </w:rPr>
        <w:t xml:space="preserve"> </w:t>
      </w:r>
      <w:r>
        <w:t>calculations</w:t>
      </w:r>
      <w:r>
        <w:rPr>
          <w:spacing w:val="-8"/>
        </w:rPr>
        <w:t xml:space="preserve"> </w:t>
      </w:r>
      <w:r>
        <w:t>to</w:t>
      </w:r>
      <w:r>
        <w:rPr>
          <w:spacing w:val="-8"/>
        </w:rPr>
        <w:t xml:space="preserve"> </w:t>
      </w:r>
      <w:r>
        <w:t>complex</w:t>
      </w:r>
      <w:r>
        <w:rPr>
          <w:spacing w:val="-8"/>
        </w:rPr>
        <w:t xml:space="preserve"> </w:t>
      </w:r>
      <w:r>
        <w:t>data</w:t>
      </w:r>
      <w:r>
        <w:rPr>
          <w:spacing w:val="-9"/>
        </w:rPr>
        <w:t xml:space="preserve"> </w:t>
      </w:r>
      <w:r>
        <w:t>analysis.</w:t>
      </w:r>
      <w:r>
        <w:rPr>
          <w:spacing w:val="-3"/>
        </w:rPr>
        <w:t xml:space="preserve"> </w:t>
      </w:r>
      <w:r>
        <w:t>Over time, computers have undergone remarkable transformations. Early computers were large, room-sized machines limited to specific tasks, but technological advancements have made modern computers far more compact, powerful, and versatile. Today, they come in various forms,</w:t>
      </w:r>
      <w:r>
        <w:rPr>
          <w:spacing w:val="-5"/>
        </w:rPr>
        <w:t xml:space="preserve"> </w:t>
      </w:r>
      <w:r>
        <w:t>such</w:t>
      </w:r>
      <w:r>
        <w:rPr>
          <w:spacing w:val="-6"/>
        </w:rPr>
        <w:t xml:space="preserve"> </w:t>
      </w:r>
      <w:r>
        <w:t>as</w:t>
      </w:r>
      <w:r>
        <w:rPr>
          <w:spacing w:val="-6"/>
        </w:rPr>
        <w:t xml:space="preserve"> </w:t>
      </w:r>
      <w:r>
        <w:t>laptops,</w:t>
      </w:r>
      <w:r>
        <w:rPr>
          <w:spacing w:val="-6"/>
        </w:rPr>
        <w:t xml:space="preserve"> </w:t>
      </w:r>
      <w:r>
        <w:t>desktops,</w:t>
      </w:r>
      <w:r>
        <w:rPr>
          <w:spacing w:val="-6"/>
        </w:rPr>
        <w:t xml:space="preserve"> </w:t>
      </w:r>
      <w:r>
        <w:t>and</w:t>
      </w:r>
      <w:r>
        <w:rPr>
          <w:spacing w:val="-6"/>
        </w:rPr>
        <w:t xml:space="preserve"> </w:t>
      </w:r>
      <w:r>
        <w:t>smartphones,</w:t>
      </w:r>
      <w:r>
        <w:rPr>
          <w:spacing w:val="-6"/>
        </w:rPr>
        <w:t xml:space="preserve"> </w:t>
      </w:r>
      <w:r>
        <w:t>which</w:t>
      </w:r>
      <w:r>
        <w:rPr>
          <w:spacing w:val="-6"/>
        </w:rPr>
        <w:t xml:space="preserve"> </w:t>
      </w:r>
      <w:r>
        <w:t>can</w:t>
      </w:r>
      <w:r>
        <w:rPr>
          <w:spacing w:val="-6"/>
        </w:rPr>
        <w:t xml:space="preserve"> </w:t>
      </w:r>
      <w:r>
        <w:t>perform</w:t>
      </w:r>
      <w:r>
        <w:rPr>
          <w:spacing w:val="-6"/>
        </w:rPr>
        <w:t xml:space="preserve"> </w:t>
      </w:r>
      <w:r>
        <w:t>multiple</w:t>
      </w:r>
      <w:r>
        <w:rPr>
          <w:spacing w:val="-6"/>
        </w:rPr>
        <w:t xml:space="preserve"> </w:t>
      </w:r>
      <w:r>
        <w:t>functions</w:t>
      </w:r>
      <w:r>
        <w:rPr>
          <w:spacing w:val="-6"/>
        </w:rPr>
        <w:t xml:space="preserve"> </w:t>
      </w:r>
      <w:r>
        <w:t>with ease and portability. These innovations have made computers integral to everyday life, enabling communication, business operations, research, and entertainment on a global scale.</w:t>
      </w:r>
    </w:p>
    <w:p w14:paraId="48DF0555" w14:textId="77777777" w:rsidR="00082AEE" w:rsidRDefault="00082AEE">
      <w:pPr>
        <w:pStyle w:val="NormalBPBHEB"/>
        <w:pPrChange w:id="138" w:author="Abhiram Arali" w:date="2024-10-29T12:47:00Z">
          <w:pPr>
            <w:pStyle w:val="BodyText"/>
            <w:spacing w:before="1" w:line="360" w:lineRule="auto"/>
            <w:ind w:left="220" w:right="215"/>
            <w:jc w:val="both"/>
          </w:pPr>
        </w:pPrChange>
      </w:pPr>
    </w:p>
    <w:p w14:paraId="06FB3352" w14:textId="1AA60B54" w:rsidR="00301525" w:rsidRDefault="008B7718">
      <w:pPr>
        <w:pStyle w:val="Heading2BPBHEB"/>
        <w:pPrChange w:id="139" w:author="Abhiram Arali" w:date="2024-10-29T12:47:00Z">
          <w:pPr>
            <w:spacing w:before="161"/>
            <w:ind w:left="220"/>
            <w:jc w:val="both"/>
          </w:pPr>
        </w:pPrChange>
      </w:pPr>
      <w:r>
        <w:t>Definition</w:t>
      </w:r>
      <w:r>
        <w:rPr>
          <w:spacing w:val="-1"/>
        </w:rPr>
        <w:t xml:space="preserve"> </w:t>
      </w:r>
      <w:r>
        <w:t>of</w:t>
      </w:r>
      <w:r>
        <w:rPr>
          <w:spacing w:val="-1"/>
        </w:rPr>
        <w:t xml:space="preserve"> </w:t>
      </w:r>
      <w:r w:rsidR="00DD4641">
        <w:rPr>
          <w:spacing w:val="-2"/>
        </w:rPr>
        <w:t>computer</w:t>
      </w:r>
      <w:del w:id="140" w:author="Abhiram Arali" w:date="2024-10-29T12:47:00Z">
        <w:r w:rsidDel="00DD4641">
          <w:rPr>
            <w:spacing w:val="-2"/>
          </w:rPr>
          <w:delText>:</w:delText>
        </w:r>
      </w:del>
    </w:p>
    <w:p w14:paraId="6DEC8E74" w14:textId="4D2D9039" w:rsidR="00301525" w:rsidDel="004D3C0C" w:rsidRDefault="00301525">
      <w:pPr>
        <w:pStyle w:val="BodyText"/>
        <w:spacing w:before="21"/>
        <w:rPr>
          <w:del w:id="141" w:author="Abhiram Arali" w:date="2024-10-29T12:48:00Z"/>
          <w:b/>
        </w:rPr>
      </w:pPr>
    </w:p>
    <w:p w14:paraId="2721E4CA" w14:textId="3466A335" w:rsidR="00301525" w:rsidRDefault="008B7718" w:rsidP="004D3C0C">
      <w:pPr>
        <w:pStyle w:val="NormalBPBHEB"/>
        <w:rPr>
          <w:ins w:id="142" w:author="Abhiram Arali" w:date="2024-10-29T12:48:00Z"/>
        </w:rPr>
      </w:pPr>
      <w:r>
        <w:t xml:space="preserve">A computer is an electronic device designed to process, store, and display information by following a set of instructions called programs or software. It handles a variety of tasks, from basic </w:t>
      </w:r>
      <w:r>
        <w:lastRenderedPageBreak/>
        <w:t>operations like arithmetic calculations to more complex activities like running simulations,</w:t>
      </w:r>
      <w:r>
        <w:rPr>
          <w:spacing w:val="-9"/>
        </w:rPr>
        <w:t xml:space="preserve"> </w:t>
      </w:r>
      <w:r>
        <w:t>data</w:t>
      </w:r>
      <w:r>
        <w:rPr>
          <w:spacing w:val="-10"/>
        </w:rPr>
        <w:t xml:space="preserve"> </w:t>
      </w:r>
      <w:r>
        <w:t>analysis,</w:t>
      </w:r>
      <w:r>
        <w:rPr>
          <w:spacing w:val="-9"/>
        </w:rPr>
        <w:t xml:space="preserve"> </w:t>
      </w:r>
      <w:r>
        <w:t>and</w:t>
      </w:r>
      <w:r>
        <w:rPr>
          <w:spacing w:val="-10"/>
        </w:rPr>
        <w:t xml:space="preserve"> </w:t>
      </w:r>
      <w:r>
        <w:t>graphics</w:t>
      </w:r>
      <w:r>
        <w:rPr>
          <w:spacing w:val="-10"/>
        </w:rPr>
        <w:t xml:space="preserve"> </w:t>
      </w:r>
      <w:r>
        <w:t>rendering.</w:t>
      </w:r>
      <w:r>
        <w:rPr>
          <w:spacing w:val="-5"/>
        </w:rPr>
        <w:t xml:space="preserve"> </w:t>
      </w:r>
      <w:r>
        <w:t>By</w:t>
      </w:r>
      <w:r>
        <w:rPr>
          <w:spacing w:val="-10"/>
        </w:rPr>
        <w:t xml:space="preserve"> </w:t>
      </w:r>
      <w:r>
        <w:t>executing</w:t>
      </w:r>
      <w:r>
        <w:rPr>
          <w:spacing w:val="-10"/>
        </w:rPr>
        <w:t xml:space="preserve"> </w:t>
      </w:r>
      <w:r>
        <w:t>these</w:t>
      </w:r>
      <w:r>
        <w:rPr>
          <w:spacing w:val="-11"/>
        </w:rPr>
        <w:t xml:space="preserve"> </w:t>
      </w:r>
      <w:r>
        <w:t>instructions,</w:t>
      </w:r>
      <w:r>
        <w:rPr>
          <w:spacing w:val="-9"/>
        </w:rPr>
        <w:t xml:space="preserve"> </w:t>
      </w:r>
      <w:r>
        <w:t>a</w:t>
      </w:r>
      <w:r>
        <w:rPr>
          <w:spacing w:val="-11"/>
        </w:rPr>
        <w:t xml:space="preserve"> </w:t>
      </w:r>
      <w:r>
        <w:t>computer enables</w:t>
      </w:r>
      <w:r>
        <w:rPr>
          <w:spacing w:val="-9"/>
        </w:rPr>
        <w:t xml:space="preserve"> </w:t>
      </w:r>
      <w:r>
        <w:t>users</w:t>
      </w:r>
      <w:r>
        <w:rPr>
          <w:spacing w:val="-9"/>
        </w:rPr>
        <w:t xml:space="preserve"> </w:t>
      </w:r>
      <w:r>
        <w:t>to</w:t>
      </w:r>
      <w:r>
        <w:rPr>
          <w:spacing w:val="-8"/>
        </w:rPr>
        <w:t xml:space="preserve"> </w:t>
      </w:r>
      <w:r>
        <w:t>manage</w:t>
      </w:r>
      <w:r>
        <w:rPr>
          <w:spacing w:val="-9"/>
        </w:rPr>
        <w:t xml:space="preserve"> </w:t>
      </w:r>
      <w:r>
        <w:t>information,</w:t>
      </w:r>
      <w:r>
        <w:rPr>
          <w:spacing w:val="-8"/>
        </w:rPr>
        <w:t xml:space="preserve"> </w:t>
      </w:r>
      <w:r>
        <w:t>automate</w:t>
      </w:r>
      <w:r>
        <w:rPr>
          <w:spacing w:val="-9"/>
        </w:rPr>
        <w:t xml:space="preserve"> </w:t>
      </w:r>
      <w:r>
        <w:t>tasks,</w:t>
      </w:r>
      <w:r>
        <w:rPr>
          <w:spacing w:val="-8"/>
        </w:rPr>
        <w:t xml:space="preserve"> </w:t>
      </w:r>
      <w:r>
        <w:t>and</w:t>
      </w:r>
      <w:r>
        <w:rPr>
          <w:spacing w:val="-8"/>
        </w:rPr>
        <w:t xml:space="preserve"> </w:t>
      </w:r>
      <w:r>
        <w:t>perform</w:t>
      </w:r>
      <w:r>
        <w:rPr>
          <w:spacing w:val="-9"/>
        </w:rPr>
        <w:t xml:space="preserve"> </w:t>
      </w:r>
      <w:r>
        <w:t>computations</w:t>
      </w:r>
      <w:r>
        <w:rPr>
          <w:spacing w:val="-8"/>
        </w:rPr>
        <w:t xml:space="preserve"> </w:t>
      </w:r>
      <w:r>
        <w:t>efficiently.</w:t>
      </w:r>
      <w:r>
        <w:rPr>
          <w:spacing w:val="-1"/>
        </w:rPr>
        <w:t xml:space="preserve"> </w:t>
      </w:r>
      <w:r>
        <w:t>In modern life, computers have become indispensable tools across various fields, including education, business, healthcare, and entertainment. Their ability to handle diverse tasks, ranging</w:t>
      </w:r>
      <w:r>
        <w:rPr>
          <w:spacing w:val="-11"/>
        </w:rPr>
        <w:t xml:space="preserve"> </w:t>
      </w:r>
      <w:r>
        <w:t>from</w:t>
      </w:r>
      <w:r>
        <w:rPr>
          <w:spacing w:val="-11"/>
        </w:rPr>
        <w:t xml:space="preserve"> </w:t>
      </w:r>
      <w:r>
        <w:t>document</w:t>
      </w:r>
      <w:r>
        <w:rPr>
          <w:spacing w:val="-12"/>
        </w:rPr>
        <w:t xml:space="preserve"> </w:t>
      </w:r>
      <w:r>
        <w:t>creation</w:t>
      </w:r>
      <w:r>
        <w:rPr>
          <w:spacing w:val="-12"/>
        </w:rPr>
        <w:t xml:space="preserve"> </w:t>
      </w:r>
      <w:r>
        <w:t>to</w:t>
      </w:r>
      <w:r>
        <w:rPr>
          <w:spacing w:val="-11"/>
        </w:rPr>
        <w:t xml:space="preserve"> </w:t>
      </w:r>
      <w:r>
        <w:t>advanced</w:t>
      </w:r>
      <w:r>
        <w:rPr>
          <w:spacing w:val="-12"/>
        </w:rPr>
        <w:t xml:space="preserve"> </w:t>
      </w:r>
      <w:r>
        <w:t>research,</w:t>
      </w:r>
      <w:r>
        <w:rPr>
          <w:spacing w:val="-12"/>
        </w:rPr>
        <w:t xml:space="preserve"> </w:t>
      </w:r>
      <w:r>
        <w:t>makes</w:t>
      </w:r>
      <w:r>
        <w:rPr>
          <w:spacing w:val="-11"/>
        </w:rPr>
        <w:t xml:space="preserve"> </w:t>
      </w:r>
      <w:r>
        <w:t>them</w:t>
      </w:r>
      <w:r>
        <w:rPr>
          <w:spacing w:val="-12"/>
        </w:rPr>
        <w:t xml:space="preserve"> </w:t>
      </w:r>
      <w:r>
        <w:t>crucial</w:t>
      </w:r>
      <w:r>
        <w:rPr>
          <w:spacing w:val="-12"/>
        </w:rPr>
        <w:t xml:space="preserve"> </w:t>
      </w:r>
      <w:r>
        <w:t>in</w:t>
      </w:r>
      <w:r>
        <w:rPr>
          <w:spacing w:val="-11"/>
        </w:rPr>
        <w:t xml:space="preserve"> </w:t>
      </w:r>
      <w:r>
        <w:t>solving</w:t>
      </w:r>
      <w:r>
        <w:rPr>
          <w:spacing w:val="-12"/>
        </w:rPr>
        <w:t xml:space="preserve"> </w:t>
      </w:r>
      <w:r>
        <w:t>problems and</w:t>
      </w:r>
      <w:r>
        <w:rPr>
          <w:spacing w:val="-8"/>
        </w:rPr>
        <w:t xml:space="preserve"> </w:t>
      </w:r>
      <w:r>
        <w:t>improving</w:t>
      </w:r>
      <w:r>
        <w:rPr>
          <w:spacing w:val="-8"/>
        </w:rPr>
        <w:t xml:space="preserve"> </w:t>
      </w:r>
      <w:r>
        <w:t>productivity.</w:t>
      </w:r>
      <w:r>
        <w:rPr>
          <w:spacing w:val="-8"/>
        </w:rPr>
        <w:t xml:space="preserve"> </w:t>
      </w:r>
      <w:r>
        <w:t>As</w:t>
      </w:r>
      <w:r>
        <w:rPr>
          <w:spacing w:val="-8"/>
        </w:rPr>
        <w:t xml:space="preserve"> </w:t>
      </w:r>
      <w:r>
        <w:t>technology</w:t>
      </w:r>
      <w:r>
        <w:rPr>
          <w:spacing w:val="-5"/>
        </w:rPr>
        <w:t xml:space="preserve"> </w:t>
      </w:r>
      <w:r>
        <w:t>continues</w:t>
      </w:r>
      <w:r>
        <w:rPr>
          <w:spacing w:val="-8"/>
        </w:rPr>
        <w:t xml:space="preserve"> </w:t>
      </w:r>
      <w:r>
        <w:t>to</w:t>
      </w:r>
      <w:r>
        <w:rPr>
          <w:spacing w:val="-8"/>
        </w:rPr>
        <w:t xml:space="preserve"> </w:t>
      </w:r>
      <w:r>
        <w:t>evolve,</w:t>
      </w:r>
      <w:r>
        <w:rPr>
          <w:spacing w:val="-7"/>
        </w:rPr>
        <w:t xml:space="preserve"> </w:t>
      </w:r>
      <w:r>
        <w:t>computers</w:t>
      </w:r>
      <w:r>
        <w:rPr>
          <w:spacing w:val="-6"/>
        </w:rPr>
        <w:t xml:space="preserve"> </w:t>
      </w:r>
      <w:r>
        <w:t>are</w:t>
      </w:r>
      <w:r>
        <w:rPr>
          <w:spacing w:val="-9"/>
        </w:rPr>
        <w:t xml:space="preserve"> </w:t>
      </w:r>
      <w:r>
        <w:t>becoming</w:t>
      </w:r>
      <w:r>
        <w:rPr>
          <w:spacing w:val="-8"/>
        </w:rPr>
        <w:t xml:space="preserve"> </w:t>
      </w:r>
      <w:r>
        <w:t>even more powerful, capable of artificial intelligence, automation, and machine learning, further expanding their role in shaping the future of society</w:t>
      </w:r>
      <w:ins w:id="143" w:author="Abhiram Arali" w:date="2024-10-29T12:48:00Z">
        <w:r w:rsidR="0047639A">
          <w:t>.</w:t>
        </w:r>
      </w:ins>
    </w:p>
    <w:p w14:paraId="6A9CFAD0" w14:textId="77777777" w:rsidR="0047639A" w:rsidRDefault="0047639A">
      <w:pPr>
        <w:pStyle w:val="NormalBPBHEB"/>
        <w:pPrChange w:id="144" w:author="Abhiram Arali" w:date="2024-10-29T12:48:00Z">
          <w:pPr>
            <w:pStyle w:val="BodyText"/>
            <w:spacing w:line="360" w:lineRule="auto"/>
            <w:ind w:left="220" w:right="214"/>
            <w:jc w:val="both"/>
          </w:pPr>
        </w:pPrChange>
      </w:pPr>
    </w:p>
    <w:p w14:paraId="5A52DB65" w14:textId="77777777" w:rsidR="00301525" w:rsidRDefault="008B7718">
      <w:pPr>
        <w:pStyle w:val="Heading2BPBHEB"/>
        <w:pPrChange w:id="145" w:author="Abhiram Arali" w:date="2024-10-29T12:48:00Z">
          <w:pPr>
            <w:spacing w:before="161"/>
            <w:ind w:left="220"/>
            <w:jc w:val="both"/>
          </w:pPr>
        </w:pPrChange>
      </w:pPr>
      <w:r>
        <w:t>Evolution of</w:t>
      </w:r>
      <w:r>
        <w:rPr>
          <w:spacing w:val="1"/>
        </w:rPr>
        <w:t xml:space="preserve"> </w:t>
      </w:r>
      <w:r>
        <w:rPr>
          <w:spacing w:val="-2"/>
        </w:rPr>
        <w:t>computers</w:t>
      </w:r>
    </w:p>
    <w:p w14:paraId="37B78C81" w14:textId="016E6F02" w:rsidR="00301525" w:rsidDel="00D928A2" w:rsidRDefault="00301525">
      <w:pPr>
        <w:pStyle w:val="NormalBPBHEB"/>
        <w:rPr>
          <w:del w:id="146" w:author="Abhiram Arali" w:date="2024-10-29T12:48:00Z"/>
        </w:rPr>
        <w:sectPr w:rsidR="00301525" w:rsidDel="00D928A2">
          <w:pgSz w:w="11910" w:h="16840"/>
          <w:pgMar w:top="1540" w:right="1220" w:bottom="1200" w:left="1220" w:header="758" w:footer="1000" w:gutter="0"/>
          <w:cols w:space="720"/>
        </w:sectPr>
        <w:pPrChange w:id="147" w:author="Abhiram Arali" w:date="2024-10-29T12:48:00Z">
          <w:pPr>
            <w:jc w:val="both"/>
          </w:pPr>
        </w:pPrChange>
      </w:pPr>
    </w:p>
    <w:p w14:paraId="17961066" w14:textId="04A5584D" w:rsidR="00301525" w:rsidRDefault="008B7718" w:rsidP="00401741">
      <w:pPr>
        <w:pStyle w:val="NormalBPBHEB"/>
        <w:rPr>
          <w:ins w:id="148" w:author="Abhiram Arali" w:date="2024-10-29T12:50:00Z"/>
        </w:rPr>
      </w:pPr>
      <w:r>
        <w:t>The</w:t>
      </w:r>
      <w:r>
        <w:rPr>
          <w:spacing w:val="-4"/>
        </w:rPr>
        <w:t xml:space="preserve"> </w:t>
      </w:r>
      <w:r>
        <w:t>evolution</w:t>
      </w:r>
      <w:r>
        <w:rPr>
          <w:spacing w:val="-2"/>
        </w:rPr>
        <w:t xml:space="preserve"> </w:t>
      </w:r>
      <w:r>
        <w:t>of</w:t>
      </w:r>
      <w:r>
        <w:rPr>
          <w:spacing w:val="-2"/>
        </w:rPr>
        <w:t xml:space="preserve"> </w:t>
      </w:r>
      <w:r>
        <w:t>computers</w:t>
      </w:r>
      <w:r>
        <w:rPr>
          <w:spacing w:val="-2"/>
        </w:rPr>
        <w:t xml:space="preserve"> </w:t>
      </w:r>
      <w:r>
        <w:t>is a</w:t>
      </w:r>
      <w:r>
        <w:rPr>
          <w:spacing w:val="-3"/>
        </w:rPr>
        <w:t xml:space="preserve"> </w:t>
      </w:r>
      <w:r>
        <w:t>fascinating</w:t>
      </w:r>
      <w:r>
        <w:rPr>
          <w:spacing w:val="-2"/>
        </w:rPr>
        <w:t xml:space="preserve"> </w:t>
      </w:r>
      <w:r>
        <w:t>journey</w:t>
      </w:r>
      <w:r>
        <w:rPr>
          <w:spacing w:val="-2"/>
        </w:rPr>
        <w:t xml:space="preserve"> </w:t>
      </w:r>
      <w:r>
        <w:t>that</w:t>
      </w:r>
      <w:r>
        <w:rPr>
          <w:spacing w:val="-2"/>
        </w:rPr>
        <w:t xml:space="preserve"> </w:t>
      </w:r>
      <w:r>
        <w:t>spans</w:t>
      </w:r>
      <w:r>
        <w:rPr>
          <w:spacing w:val="-2"/>
        </w:rPr>
        <w:t xml:space="preserve"> </w:t>
      </w:r>
      <w:r>
        <w:t>several generations,</w:t>
      </w:r>
      <w:r>
        <w:rPr>
          <w:spacing w:val="-2"/>
        </w:rPr>
        <w:t xml:space="preserve"> </w:t>
      </w:r>
      <w:r>
        <w:t>marked</w:t>
      </w:r>
      <w:r>
        <w:rPr>
          <w:spacing w:val="-2"/>
        </w:rPr>
        <w:t xml:space="preserve"> </w:t>
      </w:r>
      <w:r>
        <w:t>by key</w:t>
      </w:r>
      <w:r>
        <w:rPr>
          <w:spacing w:val="-13"/>
        </w:rPr>
        <w:t xml:space="preserve"> </w:t>
      </w:r>
      <w:r>
        <w:t>technological</w:t>
      </w:r>
      <w:r>
        <w:rPr>
          <w:spacing w:val="-13"/>
        </w:rPr>
        <w:t xml:space="preserve"> </w:t>
      </w:r>
      <w:r>
        <w:t>breakthroughs</w:t>
      </w:r>
      <w:r>
        <w:rPr>
          <w:spacing w:val="-13"/>
        </w:rPr>
        <w:t xml:space="preserve"> </w:t>
      </w:r>
      <w:r>
        <w:t>and</w:t>
      </w:r>
      <w:r>
        <w:rPr>
          <w:spacing w:val="-13"/>
        </w:rPr>
        <w:t xml:space="preserve"> </w:t>
      </w:r>
      <w:r>
        <w:t>innovations.</w:t>
      </w:r>
      <w:r>
        <w:rPr>
          <w:spacing w:val="-12"/>
        </w:rPr>
        <w:t xml:space="preserve"> </w:t>
      </w:r>
      <w:r>
        <w:t>From</w:t>
      </w:r>
      <w:r>
        <w:rPr>
          <w:spacing w:val="-13"/>
        </w:rPr>
        <w:t xml:space="preserve"> </w:t>
      </w:r>
      <w:r>
        <w:t>their</w:t>
      </w:r>
      <w:r>
        <w:rPr>
          <w:spacing w:val="-14"/>
        </w:rPr>
        <w:t xml:space="preserve"> </w:t>
      </w:r>
      <w:r>
        <w:t>inception</w:t>
      </w:r>
      <w:r>
        <w:rPr>
          <w:spacing w:val="-13"/>
        </w:rPr>
        <w:t xml:space="preserve"> </w:t>
      </w:r>
      <w:r>
        <w:t>in</w:t>
      </w:r>
      <w:r>
        <w:rPr>
          <w:spacing w:val="-13"/>
        </w:rPr>
        <w:t xml:space="preserve"> </w:t>
      </w:r>
      <w:r>
        <w:t>the</w:t>
      </w:r>
      <w:r>
        <w:rPr>
          <w:spacing w:val="-14"/>
        </w:rPr>
        <w:t xml:space="preserve"> </w:t>
      </w:r>
      <w:r>
        <w:t>mid-20th</w:t>
      </w:r>
      <w:r>
        <w:rPr>
          <w:spacing w:val="-13"/>
        </w:rPr>
        <w:t xml:space="preserve"> </w:t>
      </w:r>
      <w:r>
        <w:t>century as massive, room-sized machines to today’s portable and highly efficient devices, computers have</w:t>
      </w:r>
      <w:r>
        <w:rPr>
          <w:spacing w:val="-8"/>
        </w:rPr>
        <w:t xml:space="preserve"> </w:t>
      </w:r>
      <w:r>
        <w:t>transformed</w:t>
      </w:r>
      <w:r>
        <w:rPr>
          <w:spacing w:val="-6"/>
        </w:rPr>
        <w:t xml:space="preserve"> </w:t>
      </w:r>
      <w:r>
        <w:t>the</w:t>
      </w:r>
      <w:r>
        <w:rPr>
          <w:spacing w:val="-8"/>
        </w:rPr>
        <w:t xml:space="preserve"> </w:t>
      </w:r>
      <w:r>
        <w:t>way</w:t>
      </w:r>
      <w:r>
        <w:rPr>
          <w:spacing w:val="-7"/>
        </w:rPr>
        <w:t xml:space="preserve"> </w:t>
      </w:r>
      <w:r>
        <w:t>we</w:t>
      </w:r>
      <w:r>
        <w:rPr>
          <w:spacing w:val="-9"/>
        </w:rPr>
        <w:t xml:space="preserve"> </w:t>
      </w:r>
      <w:r>
        <w:t>live,</w:t>
      </w:r>
      <w:r>
        <w:rPr>
          <w:spacing w:val="-5"/>
        </w:rPr>
        <w:t xml:space="preserve"> </w:t>
      </w:r>
      <w:r>
        <w:t>work,</w:t>
      </w:r>
      <w:r>
        <w:rPr>
          <w:spacing w:val="-5"/>
        </w:rPr>
        <w:t xml:space="preserve"> </w:t>
      </w:r>
      <w:r>
        <w:t>and</w:t>
      </w:r>
      <w:r>
        <w:rPr>
          <w:spacing w:val="-7"/>
        </w:rPr>
        <w:t xml:space="preserve"> </w:t>
      </w:r>
      <w:r>
        <w:t>communicate.</w:t>
      </w:r>
      <w:r>
        <w:rPr>
          <w:spacing w:val="-8"/>
        </w:rPr>
        <w:t xml:space="preserve"> </w:t>
      </w:r>
      <w:r>
        <w:t>This</w:t>
      </w:r>
      <w:r>
        <w:rPr>
          <w:spacing w:val="-7"/>
        </w:rPr>
        <w:t xml:space="preserve"> </w:t>
      </w:r>
      <w:r>
        <w:t>evolution</w:t>
      </w:r>
      <w:r>
        <w:rPr>
          <w:spacing w:val="-4"/>
        </w:rPr>
        <w:t xml:space="preserve"> </w:t>
      </w:r>
      <w:r>
        <w:t>can</w:t>
      </w:r>
      <w:r>
        <w:rPr>
          <w:spacing w:val="-7"/>
        </w:rPr>
        <w:t xml:space="preserve"> </w:t>
      </w:r>
      <w:r>
        <w:t>be</w:t>
      </w:r>
      <w:r>
        <w:rPr>
          <w:spacing w:val="-6"/>
        </w:rPr>
        <w:t xml:space="preserve"> </w:t>
      </w:r>
      <w:r>
        <w:t>divided</w:t>
      </w:r>
      <w:r>
        <w:rPr>
          <w:spacing w:val="-7"/>
        </w:rPr>
        <w:t xml:space="preserve"> </w:t>
      </w:r>
      <w:r>
        <w:t>into distinct generations, each characterized by advancements in hardware and software.</w:t>
      </w:r>
    </w:p>
    <w:p w14:paraId="621C967F" w14:textId="77777777" w:rsidR="00646D24" w:rsidRDefault="00646D24">
      <w:pPr>
        <w:pStyle w:val="NormalBPBHEB"/>
        <w:pPrChange w:id="149" w:author="Abhiram Arali" w:date="2024-10-29T12:48:00Z">
          <w:pPr>
            <w:pStyle w:val="BodyText"/>
            <w:spacing w:before="100" w:line="360" w:lineRule="auto"/>
            <w:ind w:left="220" w:right="218"/>
            <w:jc w:val="both"/>
          </w:pPr>
        </w:pPrChange>
      </w:pPr>
    </w:p>
    <w:p w14:paraId="72FFE33B" w14:textId="54D26BEC" w:rsidR="00301525" w:rsidDel="00186220" w:rsidRDefault="008B7718">
      <w:pPr>
        <w:pStyle w:val="Heading3BPBHEB"/>
        <w:rPr>
          <w:del w:id="150" w:author="Abhiram Arali" w:date="2024-10-29T12:51:00Z"/>
        </w:rPr>
        <w:pPrChange w:id="151" w:author="Abhiram Arali" w:date="2024-10-29T12:50:00Z">
          <w:pPr>
            <w:pStyle w:val="ListParagraph"/>
            <w:numPr>
              <w:numId w:val="27"/>
            </w:numPr>
            <w:tabs>
              <w:tab w:val="left" w:pos="460"/>
            </w:tabs>
            <w:spacing w:before="160"/>
            <w:ind w:left="460" w:hanging="240"/>
            <w:jc w:val="both"/>
          </w:pPr>
        </w:pPrChange>
      </w:pPr>
      <w:r>
        <w:t>First</w:t>
      </w:r>
      <w:del w:id="152" w:author="Abhiram Arali" w:date="2024-10-29T14:07:00Z">
        <w:r w:rsidDel="000C7A55">
          <w:rPr>
            <w:spacing w:val="-1"/>
          </w:rPr>
          <w:delText xml:space="preserve"> </w:delText>
        </w:r>
      </w:del>
      <w:ins w:id="153" w:author="Abhiram Arali" w:date="2024-10-29T14:07:00Z">
        <w:r w:rsidR="000C7A55">
          <w:rPr>
            <w:spacing w:val="-1"/>
          </w:rPr>
          <w:t>-</w:t>
        </w:r>
      </w:ins>
      <w:r w:rsidR="00B70A20">
        <w:t>generation</w:t>
      </w:r>
      <w:ins w:id="154" w:author="Abhiram Arali" w:date="2024-10-29T12:53:00Z">
        <w:r w:rsidR="00B70A20">
          <w:t xml:space="preserve"> </w:t>
        </w:r>
      </w:ins>
      <w:del w:id="155" w:author="Abhiram Arali" w:date="2024-10-29T12:54:00Z">
        <w:r w:rsidR="00B70A20" w:rsidDel="001A76EA">
          <w:rPr>
            <w:spacing w:val="-1"/>
          </w:rPr>
          <w:delText xml:space="preserve"> </w:delText>
        </w:r>
      </w:del>
      <w:r>
        <w:t>(1940-1956)</w:t>
      </w:r>
      <w:del w:id="156" w:author="Abhiram Arali" w:date="2024-10-29T12:51:00Z">
        <w:r w:rsidDel="00186220">
          <w:rPr>
            <w:spacing w:val="-1"/>
          </w:rPr>
          <w:delText xml:space="preserve"> </w:delText>
        </w:r>
        <w:r w:rsidDel="00186220">
          <w:delText>-</w:delText>
        </w:r>
        <w:r w:rsidDel="00186220">
          <w:rPr>
            <w:spacing w:val="-2"/>
          </w:rPr>
          <w:delText xml:space="preserve"> </w:delText>
        </w:r>
        <w:r w:rsidDel="00186220">
          <w:delText xml:space="preserve">Vacuum </w:delText>
        </w:r>
        <w:r w:rsidDel="00186220">
          <w:rPr>
            <w:spacing w:val="-2"/>
          </w:rPr>
          <w:delText>Tubes</w:delText>
        </w:r>
      </w:del>
    </w:p>
    <w:p w14:paraId="5DBD47E4" w14:textId="77777777" w:rsidR="00301525" w:rsidRDefault="00301525">
      <w:pPr>
        <w:pStyle w:val="Heading3BPBHEB"/>
        <w:pPrChange w:id="157" w:author="Abhiram Arali" w:date="2024-10-29T12:51:00Z">
          <w:pPr>
            <w:pStyle w:val="BodyText"/>
            <w:spacing w:before="21"/>
          </w:pPr>
        </w:pPrChange>
      </w:pPr>
    </w:p>
    <w:p w14:paraId="417BE09A" w14:textId="620B9000" w:rsidR="00301525" w:rsidDel="009C6995" w:rsidRDefault="008B7718">
      <w:pPr>
        <w:pStyle w:val="NormalBPBHEB"/>
        <w:rPr>
          <w:del w:id="158" w:author="Abhiram Arali" w:date="2024-10-29T12:51:00Z"/>
        </w:rPr>
      </w:pPr>
      <w:r>
        <w:t>The first</w:t>
      </w:r>
      <w:del w:id="159" w:author="Abhiram Arali" w:date="2024-10-29T14:07:00Z">
        <w:r w:rsidDel="000C7A55">
          <w:delText xml:space="preserve"> </w:delText>
        </w:r>
      </w:del>
      <w:ins w:id="160" w:author="Abhiram Arali" w:date="2024-10-29T14:07:00Z">
        <w:r w:rsidR="000C7A55">
          <w:t>-</w:t>
        </w:r>
      </w:ins>
      <w:r>
        <w:t>generation of computers used vacuum tubes as the primary technology for circuitry and magnetic drums for memory. These computers were enormous, consumed a vast amount of</w:t>
      </w:r>
      <w:r>
        <w:rPr>
          <w:spacing w:val="-15"/>
        </w:rPr>
        <w:t xml:space="preserve"> </w:t>
      </w:r>
      <w:r>
        <w:t>power,</w:t>
      </w:r>
      <w:r>
        <w:rPr>
          <w:spacing w:val="-15"/>
        </w:rPr>
        <w:t xml:space="preserve"> </w:t>
      </w:r>
      <w:r>
        <w:t>and</w:t>
      </w:r>
      <w:r>
        <w:rPr>
          <w:spacing w:val="-15"/>
        </w:rPr>
        <w:t xml:space="preserve"> </w:t>
      </w:r>
      <w:r>
        <w:t>generated</w:t>
      </w:r>
      <w:r>
        <w:rPr>
          <w:spacing w:val="-15"/>
        </w:rPr>
        <w:t xml:space="preserve"> </w:t>
      </w:r>
      <w:r>
        <w:t>a</w:t>
      </w:r>
      <w:r>
        <w:rPr>
          <w:spacing w:val="-15"/>
        </w:rPr>
        <w:t xml:space="preserve"> </w:t>
      </w:r>
      <w:r>
        <w:t>great</w:t>
      </w:r>
      <w:r>
        <w:rPr>
          <w:spacing w:val="-15"/>
        </w:rPr>
        <w:t xml:space="preserve"> </w:t>
      </w:r>
      <w:r>
        <w:t>deal</w:t>
      </w:r>
      <w:r>
        <w:rPr>
          <w:spacing w:val="-15"/>
        </w:rPr>
        <w:t xml:space="preserve"> </w:t>
      </w:r>
      <w:r>
        <w:t>of</w:t>
      </w:r>
      <w:r>
        <w:rPr>
          <w:spacing w:val="-15"/>
        </w:rPr>
        <w:t xml:space="preserve"> </w:t>
      </w:r>
      <w:r>
        <w:t>heat.</w:t>
      </w:r>
      <w:r>
        <w:rPr>
          <w:spacing w:val="-15"/>
        </w:rPr>
        <w:t xml:space="preserve"> </w:t>
      </w:r>
      <w:r>
        <w:t>One</w:t>
      </w:r>
      <w:r>
        <w:rPr>
          <w:spacing w:val="-15"/>
        </w:rPr>
        <w:t xml:space="preserve"> </w:t>
      </w:r>
      <w:r>
        <w:t>of</w:t>
      </w:r>
      <w:r>
        <w:rPr>
          <w:spacing w:val="-15"/>
        </w:rPr>
        <w:t xml:space="preserve"> </w:t>
      </w:r>
      <w:r>
        <w:t>the</w:t>
      </w:r>
      <w:r>
        <w:rPr>
          <w:spacing w:val="-15"/>
        </w:rPr>
        <w:t xml:space="preserve"> </w:t>
      </w:r>
      <w:r>
        <w:t>most</w:t>
      </w:r>
      <w:r>
        <w:rPr>
          <w:spacing w:val="-15"/>
        </w:rPr>
        <w:t xml:space="preserve"> </w:t>
      </w:r>
      <w:r>
        <w:t>notable</w:t>
      </w:r>
      <w:r>
        <w:rPr>
          <w:spacing w:val="-15"/>
        </w:rPr>
        <w:t xml:space="preserve"> </w:t>
      </w:r>
      <w:r>
        <w:t>first-generation</w:t>
      </w:r>
      <w:r>
        <w:rPr>
          <w:spacing w:val="-15"/>
        </w:rPr>
        <w:t xml:space="preserve"> </w:t>
      </w:r>
      <w:r>
        <w:t>computers was</w:t>
      </w:r>
      <w:r>
        <w:rPr>
          <w:spacing w:val="-15"/>
        </w:rPr>
        <w:t xml:space="preserve"> </w:t>
      </w:r>
      <w:r>
        <w:t>the</w:t>
      </w:r>
      <w:r>
        <w:rPr>
          <w:spacing w:val="-15"/>
        </w:rPr>
        <w:t xml:space="preserve"> </w:t>
      </w:r>
      <w:del w:id="161" w:author="Abhiram Arali" w:date="2024-10-29T12:51:00Z">
        <w:r w:rsidRPr="009B7A42" w:rsidDel="009B7A42">
          <w:rPr>
            <w:b/>
            <w:bCs/>
            <w:rPrChange w:id="162" w:author="Abhiram Arali" w:date="2024-10-29T12:51:00Z">
              <w:rPr/>
            </w:rPrChange>
          </w:rPr>
          <w:delText>ENIAC</w:delText>
        </w:r>
        <w:r w:rsidDel="009B7A42">
          <w:rPr>
            <w:spacing w:val="-15"/>
          </w:rPr>
          <w:delText xml:space="preserve"> </w:delText>
        </w:r>
      </w:del>
      <w:ins w:id="163" w:author="Abhiram Arali" w:date="2024-10-29T12:51:00Z">
        <w:r w:rsidR="009B7A42" w:rsidRPr="00DE7AB3">
          <w:rPr>
            <w:b/>
            <w:bCs/>
          </w:rPr>
          <w:t>Electronic</w:t>
        </w:r>
        <w:r w:rsidR="009B7A42" w:rsidRPr="00DE7AB3">
          <w:rPr>
            <w:b/>
            <w:bCs/>
            <w:spacing w:val="-15"/>
          </w:rPr>
          <w:t xml:space="preserve"> </w:t>
        </w:r>
        <w:r w:rsidR="009B7A42" w:rsidRPr="00DE7AB3">
          <w:rPr>
            <w:b/>
            <w:bCs/>
          </w:rPr>
          <w:t>Numerical</w:t>
        </w:r>
        <w:r w:rsidR="009B7A42" w:rsidRPr="00DE7AB3">
          <w:rPr>
            <w:b/>
            <w:bCs/>
            <w:spacing w:val="-15"/>
          </w:rPr>
          <w:t xml:space="preserve"> </w:t>
        </w:r>
        <w:r w:rsidR="009B7A42" w:rsidRPr="00DE7AB3">
          <w:rPr>
            <w:b/>
            <w:bCs/>
          </w:rPr>
          <w:t>Integrator</w:t>
        </w:r>
        <w:r w:rsidR="009B7A42" w:rsidRPr="00DE7AB3">
          <w:rPr>
            <w:b/>
            <w:bCs/>
            <w:spacing w:val="-15"/>
          </w:rPr>
          <w:t xml:space="preserve"> </w:t>
        </w:r>
        <w:r w:rsidR="009B7A42" w:rsidRPr="00DE7AB3">
          <w:rPr>
            <w:b/>
            <w:bCs/>
          </w:rPr>
          <w:t>and</w:t>
        </w:r>
        <w:r w:rsidR="009B7A42" w:rsidRPr="00DE7AB3">
          <w:rPr>
            <w:b/>
            <w:bCs/>
            <w:spacing w:val="-15"/>
          </w:rPr>
          <w:t xml:space="preserve"> </w:t>
        </w:r>
        <w:r w:rsidR="009B7A42" w:rsidRPr="00DE7AB3">
          <w:rPr>
            <w:b/>
            <w:bCs/>
          </w:rPr>
          <w:t>Computer</w:t>
        </w:r>
        <w:r w:rsidR="009B7A42">
          <w:t xml:space="preserve"> </w:t>
        </w:r>
      </w:ins>
      <w:r>
        <w:t>(</w:t>
      </w:r>
      <w:ins w:id="164" w:author="Abhiram Arali" w:date="2024-10-29T12:51:00Z">
        <w:r w:rsidR="009B7A42" w:rsidRPr="00DE7AB3">
          <w:rPr>
            <w:b/>
            <w:bCs/>
          </w:rPr>
          <w:t>ENIAC</w:t>
        </w:r>
      </w:ins>
      <w:del w:id="165" w:author="Abhiram Arali" w:date="2024-10-29T12:51:00Z">
        <w:r w:rsidRPr="009B7A42" w:rsidDel="009B7A42">
          <w:rPr>
            <w:b/>
            <w:bCs/>
            <w:rPrChange w:id="166" w:author="Abhiram Arali" w:date="2024-10-29T12:51:00Z">
              <w:rPr/>
            </w:rPrChange>
          </w:rPr>
          <w:delText>Electronic</w:delText>
        </w:r>
        <w:r w:rsidRPr="009B7A42" w:rsidDel="009B7A42">
          <w:rPr>
            <w:b/>
            <w:bCs/>
            <w:spacing w:val="-15"/>
            <w:rPrChange w:id="167" w:author="Abhiram Arali" w:date="2024-10-29T12:51:00Z">
              <w:rPr>
                <w:spacing w:val="-15"/>
              </w:rPr>
            </w:rPrChange>
          </w:rPr>
          <w:delText xml:space="preserve"> </w:delText>
        </w:r>
        <w:r w:rsidRPr="009B7A42" w:rsidDel="009B7A42">
          <w:rPr>
            <w:b/>
            <w:bCs/>
            <w:rPrChange w:id="168" w:author="Abhiram Arali" w:date="2024-10-29T12:51:00Z">
              <w:rPr/>
            </w:rPrChange>
          </w:rPr>
          <w:delText>Numerical</w:delText>
        </w:r>
        <w:r w:rsidRPr="009B7A42" w:rsidDel="009B7A42">
          <w:rPr>
            <w:b/>
            <w:bCs/>
            <w:spacing w:val="-15"/>
            <w:rPrChange w:id="169" w:author="Abhiram Arali" w:date="2024-10-29T12:51:00Z">
              <w:rPr>
                <w:spacing w:val="-15"/>
              </w:rPr>
            </w:rPrChange>
          </w:rPr>
          <w:delText xml:space="preserve"> </w:delText>
        </w:r>
        <w:r w:rsidRPr="009B7A42" w:rsidDel="009B7A42">
          <w:rPr>
            <w:b/>
            <w:bCs/>
            <w:rPrChange w:id="170" w:author="Abhiram Arali" w:date="2024-10-29T12:51:00Z">
              <w:rPr/>
            </w:rPrChange>
          </w:rPr>
          <w:delText>Integrator</w:delText>
        </w:r>
        <w:r w:rsidRPr="009B7A42" w:rsidDel="009B7A42">
          <w:rPr>
            <w:b/>
            <w:bCs/>
            <w:spacing w:val="-15"/>
            <w:rPrChange w:id="171" w:author="Abhiram Arali" w:date="2024-10-29T12:51:00Z">
              <w:rPr>
                <w:spacing w:val="-15"/>
              </w:rPr>
            </w:rPrChange>
          </w:rPr>
          <w:delText xml:space="preserve"> </w:delText>
        </w:r>
        <w:r w:rsidRPr="009B7A42" w:rsidDel="009B7A42">
          <w:rPr>
            <w:b/>
            <w:bCs/>
            <w:rPrChange w:id="172" w:author="Abhiram Arali" w:date="2024-10-29T12:51:00Z">
              <w:rPr/>
            </w:rPrChange>
          </w:rPr>
          <w:delText>and</w:delText>
        </w:r>
        <w:r w:rsidRPr="009B7A42" w:rsidDel="009B7A42">
          <w:rPr>
            <w:b/>
            <w:bCs/>
            <w:spacing w:val="-15"/>
            <w:rPrChange w:id="173" w:author="Abhiram Arali" w:date="2024-10-29T12:51:00Z">
              <w:rPr>
                <w:spacing w:val="-15"/>
              </w:rPr>
            </w:rPrChange>
          </w:rPr>
          <w:delText xml:space="preserve"> </w:delText>
        </w:r>
        <w:r w:rsidRPr="009B7A42" w:rsidDel="009B7A42">
          <w:rPr>
            <w:b/>
            <w:bCs/>
            <w:rPrChange w:id="174" w:author="Abhiram Arali" w:date="2024-10-29T12:51:00Z">
              <w:rPr/>
            </w:rPrChange>
          </w:rPr>
          <w:delText>Computer</w:delText>
        </w:r>
      </w:del>
      <w:r>
        <w:t>),</w:t>
      </w:r>
      <w:r>
        <w:rPr>
          <w:spacing w:val="-15"/>
        </w:rPr>
        <w:t xml:space="preserve"> </w:t>
      </w:r>
      <w:r>
        <w:t>which</w:t>
      </w:r>
      <w:r>
        <w:rPr>
          <w:spacing w:val="-15"/>
        </w:rPr>
        <w:t xml:space="preserve"> </w:t>
      </w:r>
      <w:r>
        <w:t>was</w:t>
      </w:r>
      <w:r>
        <w:rPr>
          <w:spacing w:val="-15"/>
        </w:rPr>
        <w:t xml:space="preserve"> </w:t>
      </w:r>
      <w:r>
        <w:t>developed</w:t>
      </w:r>
      <w:r>
        <w:rPr>
          <w:spacing w:val="-15"/>
        </w:rPr>
        <w:t xml:space="preserve"> </w:t>
      </w:r>
      <w:r>
        <w:t>in</w:t>
      </w:r>
      <w:r>
        <w:rPr>
          <w:spacing w:val="-15"/>
        </w:rPr>
        <w:t xml:space="preserve"> </w:t>
      </w:r>
      <w:r>
        <w:t>1945 for military purposes (</w:t>
      </w:r>
      <w:r w:rsidRPr="00931EF1">
        <w:rPr>
          <w:i/>
          <w:iCs/>
          <w:rPrChange w:id="175" w:author="Abhiram Arali" w:date="2024-10-29T12:51:00Z">
            <w:rPr/>
          </w:rPrChange>
        </w:rPr>
        <w:t>Figure 1.1</w:t>
      </w:r>
      <w:r>
        <w:t>). It weighed over 30 tons and occupied 1,800 square feet. Programming these computers involved manual switches and punch cards, making them extremely slow and difficult to work with.</w:t>
      </w:r>
    </w:p>
    <w:p w14:paraId="22B68A17" w14:textId="77777777" w:rsidR="009C6995" w:rsidRDefault="009C6995">
      <w:pPr>
        <w:pStyle w:val="NormalBPBHEB"/>
        <w:rPr>
          <w:ins w:id="176" w:author="Abhiram Arali" w:date="2024-10-29T12:52:00Z"/>
        </w:rPr>
      </w:pPr>
    </w:p>
    <w:p w14:paraId="549F1B4E" w14:textId="204DF871" w:rsidR="009C6995" w:rsidRDefault="009C6995">
      <w:pPr>
        <w:pStyle w:val="FigureBPBHEB"/>
        <w:rPr>
          <w:ins w:id="177" w:author="Abhiram Arali" w:date="2024-10-29T12:51:00Z"/>
        </w:rPr>
        <w:pPrChange w:id="178" w:author="Abhiram Arali" w:date="2024-10-29T12:52:00Z">
          <w:pPr>
            <w:pStyle w:val="BodyText"/>
            <w:spacing w:before="1" w:line="360" w:lineRule="auto"/>
            <w:ind w:left="220" w:right="216"/>
            <w:jc w:val="both"/>
          </w:pPr>
        </w:pPrChange>
      </w:pPr>
      <w:ins w:id="179" w:author="Abhiram Arali" w:date="2024-10-29T12:52:00Z">
        <w:r>
          <w:rPr>
            <w:noProof/>
            <w:lang w:val="en-IN" w:eastAsia="en-IN"/>
            <w:rPrChange w:id="180" w:author="Unknown">
              <w:rPr>
                <w:noProof/>
                <w:lang w:val="en-IN" w:eastAsia="en-IN"/>
              </w:rPr>
            </w:rPrChange>
          </w:rPr>
          <w:lastRenderedPageBreak/>
          <w:drawing>
            <wp:inline distT="0" distB="0" distL="0" distR="0" wp14:anchorId="6A40D712" wp14:editId="1417672C">
              <wp:extent cx="3098800" cy="3098800"/>
              <wp:effectExtent l="0" t="0" r="0" b="0"/>
              <wp:docPr id="32315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54082" name=""/>
                      <pic:cNvPicPr/>
                    </pic:nvPicPr>
                    <pic:blipFill>
                      <a:blip r:embed="rId11"/>
                      <a:stretch>
                        <a:fillRect/>
                      </a:stretch>
                    </pic:blipFill>
                    <pic:spPr>
                      <a:xfrm>
                        <a:off x="0" y="0"/>
                        <a:ext cx="3098800" cy="3098800"/>
                      </a:xfrm>
                      <a:prstGeom prst="rect">
                        <a:avLst/>
                      </a:prstGeom>
                    </pic:spPr>
                  </pic:pic>
                </a:graphicData>
              </a:graphic>
            </wp:inline>
          </w:drawing>
        </w:r>
      </w:ins>
    </w:p>
    <w:p w14:paraId="48644791" w14:textId="76E75247" w:rsidR="00301525" w:rsidRPr="009C6995" w:rsidDel="009C6995" w:rsidRDefault="008B7718">
      <w:pPr>
        <w:pStyle w:val="NormalBPBHEB"/>
        <w:rPr>
          <w:del w:id="181" w:author="Abhiram Arali" w:date="2024-10-29T12:52:00Z"/>
          <w:b/>
          <w:sz w:val="11"/>
          <w:rPrChange w:id="182" w:author="Abhiram Arali" w:date="2024-10-29T12:52:00Z">
            <w:rPr>
              <w:del w:id="183" w:author="Abhiram Arali" w:date="2024-10-29T12:52:00Z"/>
              <w:sz w:val="11"/>
            </w:rPr>
          </w:rPrChange>
        </w:rPr>
        <w:pPrChange w:id="184" w:author="Abhiram Arali" w:date="2024-10-29T12:51:00Z">
          <w:pPr>
            <w:pStyle w:val="BodyText"/>
            <w:spacing w:before="10"/>
          </w:pPr>
        </w:pPrChange>
      </w:pPr>
      <w:del w:id="185" w:author="Abhiram Arali" w:date="2024-10-29T12:51:00Z">
        <w:r w:rsidRPr="009C6995" w:rsidDel="009C6995">
          <w:rPr>
            <w:b/>
            <w:noProof/>
            <w:lang w:val="en-IN" w:eastAsia="en-IN"/>
            <w:rPrChange w:id="186" w:author="Abhiram Arali" w:date="2024-10-29T12:52:00Z">
              <w:rPr>
                <w:noProof/>
                <w:lang w:val="en-IN" w:eastAsia="en-IN"/>
              </w:rPr>
            </w:rPrChange>
          </w:rPr>
          <w:drawing>
            <wp:anchor distT="0" distB="0" distL="0" distR="0" simplePos="0" relativeHeight="487578112" behindDoc="1" locked="0" layoutInCell="1" allowOverlap="1" wp14:anchorId="0E653E39" wp14:editId="60DDD0C2">
              <wp:simplePos x="0" y="0"/>
              <wp:positionH relativeFrom="page">
                <wp:posOffset>2227579</wp:posOffset>
              </wp:positionH>
              <wp:positionV relativeFrom="paragraph">
                <wp:posOffset>102336</wp:posOffset>
              </wp:positionV>
              <wp:extent cx="3096386" cy="309638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3096386" cy="3096387"/>
                      </a:xfrm>
                      <a:prstGeom prst="rect">
                        <a:avLst/>
                      </a:prstGeom>
                    </pic:spPr>
                  </pic:pic>
                </a:graphicData>
              </a:graphic>
            </wp:anchor>
          </w:drawing>
        </w:r>
      </w:del>
    </w:p>
    <w:p w14:paraId="4A1A546D" w14:textId="5C767289" w:rsidR="00301525" w:rsidRPr="009C6995" w:rsidDel="009C6995" w:rsidRDefault="00301525">
      <w:pPr>
        <w:pStyle w:val="NormalBPBHEB"/>
        <w:rPr>
          <w:del w:id="187" w:author="Abhiram Arali" w:date="2024-10-29T12:51:00Z"/>
          <w:b/>
          <w:rPrChange w:id="188" w:author="Abhiram Arali" w:date="2024-10-29T12:52:00Z">
            <w:rPr>
              <w:del w:id="189" w:author="Abhiram Arali" w:date="2024-10-29T12:51:00Z"/>
            </w:rPr>
          </w:rPrChange>
        </w:rPr>
        <w:pPrChange w:id="190" w:author="Abhiram Arali" w:date="2024-10-29T12:52:00Z">
          <w:pPr>
            <w:pStyle w:val="BodyText"/>
            <w:spacing w:before="34"/>
          </w:pPr>
        </w:pPrChange>
      </w:pPr>
    </w:p>
    <w:p w14:paraId="6F25AFC3" w14:textId="30FCFB83" w:rsidR="00301525" w:rsidRDefault="008B7718">
      <w:pPr>
        <w:pStyle w:val="FigureCaptionBPBHEB"/>
        <w:pPrChange w:id="191" w:author="Abhiram Arali" w:date="2024-10-29T12:52:00Z">
          <w:pPr>
            <w:pStyle w:val="Heading1"/>
            <w:ind w:left="230" w:right="228"/>
            <w:jc w:val="center"/>
          </w:pPr>
        </w:pPrChange>
      </w:pPr>
      <w:r w:rsidRPr="009C6995">
        <w:rPr>
          <w:b/>
          <w:bCs w:val="0"/>
          <w:rPrChange w:id="192" w:author="Abhiram Arali" w:date="2024-10-29T12:52:00Z">
            <w:rPr/>
          </w:rPrChange>
        </w:rPr>
        <w:t>Figure</w:t>
      </w:r>
      <w:r w:rsidRPr="009C6995">
        <w:rPr>
          <w:b/>
          <w:bCs w:val="0"/>
          <w:spacing w:val="-3"/>
          <w:rPrChange w:id="193" w:author="Abhiram Arali" w:date="2024-10-29T12:52:00Z">
            <w:rPr>
              <w:spacing w:val="-3"/>
            </w:rPr>
          </w:rPrChange>
        </w:rPr>
        <w:t xml:space="preserve"> </w:t>
      </w:r>
      <w:r w:rsidRPr="009C6995">
        <w:rPr>
          <w:b/>
          <w:bCs w:val="0"/>
          <w:rPrChange w:id="194" w:author="Abhiram Arali" w:date="2024-10-29T12:52:00Z">
            <w:rPr/>
          </w:rPrChange>
        </w:rPr>
        <w:t>1.1</w:t>
      </w:r>
      <w:r>
        <w:t>:</w:t>
      </w:r>
      <w:r>
        <w:rPr>
          <w:spacing w:val="-2"/>
        </w:rPr>
        <w:t xml:space="preserve"> </w:t>
      </w:r>
      <w:del w:id="195" w:author="Abhiram Arali" w:date="2024-10-29T12:53:00Z">
        <w:r w:rsidDel="00D0224A">
          <w:delText>First</w:delText>
        </w:r>
        <w:r w:rsidDel="00D0224A">
          <w:rPr>
            <w:spacing w:val="-1"/>
          </w:rPr>
          <w:delText xml:space="preserve"> </w:delText>
        </w:r>
      </w:del>
      <w:ins w:id="196" w:author="Abhiram Arali" w:date="2024-10-29T12:53:00Z">
        <w:r w:rsidR="00D0224A">
          <w:t>First</w:t>
        </w:r>
        <w:r w:rsidR="00D0224A">
          <w:rPr>
            <w:spacing w:val="-1"/>
          </w:rPr>
          <w:t>-</w:t>
        </w:r>
      </w:ins>
      <w:r w:rsidR="00B70A20">
        <w:t>generation</w:t>
      </w:r>
      <w:r w:rsidR="00B70A20">
        <w:rPr>
          <w:spacing w:val="-2"/>
        </w:rPr>
        <w:t xml:space="preserve"> </w:t>
      </w:r>
      <w:r w:rsidR="00B70A20">
        <w:t>vacuum tube</w:t>
      </w:r>
      <w:r w:rsidR="00B70A20">
        <w:rPr>
          <w:spacing w:val="-2"/>
        </w:rPr>
        <w:t xml:space="preserve"> </w:t>
      </w:r>
      <w:r w:rsidR="00B70A20">
        <w:t>computer</w:t>
      </w:r>
      <w:r w:rsidR="00B70A20">
        <w:rPr>
          <w:spacing w:val="2"/>
        </w:rPr>
        <w:t xml:space="preserve"> </w:t>
      </w:r>
      <w:del w:id="197" w:author="Abhiram Arali" w:date="2024-10-29T12:53:00Z">
        <w:r w:rsidDel="00B70A20">
          <w:rPr>
            <w:spacing w:val="-2"/>
          </w:rPr>
          <w:delText>[Quora].</w:delText>
        </w:r>
      </w:del>
      <w:ins w:id="198" w:author="Abhiram Arali" w:date="2024-10-29T12:53:00Z">
        <w:r w:rsidR="00D0224A">
          <w:rPr>
            <w:rStyle w:val="FootnoteReference"/>
          </w:rPr>
          <w:footnoteReference w:id="1"/>
        </w:r>
      </w:ins>
    </w:p>
    <w:p w14:paraId="13D4C7B3" w14:textId="77777777" w:rsidR="00301525" w:rsidRDefault="00301525">
      <w:pPr>
        <w:pStyle w:val="NormalBPBHEB"/>
        <w:pPrChange w:id="200" w:author="Abhiram Arali" w:date="2024-10-29T12:53:00Z">
          <w:pPr>
            <w:pStyle w:val="BodyText"/>
            <w:spacing w:before="22"/>
          </w:pPr>
        </w:pPrChange>
      </w:pPr>
    </w:p>
    <w:p w14:paraId="64FDDB3E" w14:textId="10B0639E" w:rsidR="00301525" w:rsidRDefault="00D0224A">
      <w:pPr>
        <w:pStyle w:val="NormalBPBHEB"/>
        <w:pPrChange w:id="201" w:author="Abhiram Arali" w:date="2024-10-29T12:53:00Z">
          <w:pPr>
            <w:pStyle w:val="BodyText"/>
            <w:ind w:left="220"/>
            <w:jc w:val="both"/>
          </w:pPr>
        </w:pPrChange>
      </w:pPr>
      <w:ins w:id="202" w:author="Abhiram Arali" w:date="2024-10-29T12:53:00Z">
        <w:r>
          <w:t xml:space="preserve">The </w:t>
        </w:r>
      </w:ins>
      <w:r>
        <w:t>characteristics</w:t>
      </w:r>
      <w:r>
        <w:rPr>
          <w:spacing w:val="-3"/>
        </w:rPr>
        <w:t xml:space="preserve"> </w:t>
      </w:r>
      <w:r>
        <w:t>of</w:t>
      </w:r>
      <w:r>
        <w:rPr>
          <w:spacing w:val="-3"/>
        </w:rPr>
        <w:t xml:space="preserve"> </w:t>
      </w:r>
      <w:r>
        <w:t>first-generation</w:t>
      </w:r>
      <w:r>
        <w:rPr>
          <w:spacing w:val="-3"/>
        </w:rPr>
        <w:t xml:space="preserve"> </w:t>
      </w:r>
      <w:r>
        <w:rPr>
          <w:spacing w:val="-2"/>
        </w:rPr>
        <w:t>computers</w:t>
      </w:r>
      <w:ins w:id="203" w:author="Abhiram Arali" w:date="2024-10-29T12:53:00Z">
        <w:r>
          <w:rPr>
            <w:spacing w:val="-2"/>
          </w:rPr>
          <w:t xml:space="preserve"> are as follows:</w:t>
        </w:r>
      </w:ins>
      <w:del w:id="204" w:author="Abhiram Arali" w:date="2024-10-29T12:54:00Z">
        <w:r w:rsidDel="004A22E9">
          <w:rPr>
            <w:spacing w:val="-2"/>
          </w:rPr>
          <w:delText>:</w:delText>
        </w:r>
      </w:del>
    </w:p>
    <w:p w14:paraId="79D0C2B8" w14:textId="10F4AF34" w:rsidR="00301525" w:rsidRPr="00CC1945" w:rsidDel="00F33D21" w:rsidRDefault="00301525">
      <w:pPr>
        <w:pStyle w:val="NormalBPBHEB"/>
        <w:numPr>
          <w:ilvl w:val="0"/>
          <w:numId w:val="30"/>
        </w:numPr>
        <w:rPr>
          <w:del w:id="205" w:author="Abhiram Arali" w:date="2024-10-29T12:53:00Z"/>
          <w:b/>
          <w:bCs/>
          <w:rPrChange w:id="206" w:author="Abhiram Arali" w:date="2024-10-29T12:54:00Z">
            <w:rPr>
              <w:del w:id="207" w:author="Abhiram Arali" w:date="2024-10-29T12:53:00Z"/>
            </w:rPr>
          </w:rPrChange>
        </w:rPr>
        <w:pPrChange w:id="208" w:author="Abhiram Arali" w:date="2024-10-29T12:54:00Z">
          <w:pPr>
            <w:pStyle w:val="BodyText"/>
            <w:spacing w:before="23"/>
          </w:pPr>
        </w:pPrChange>
      </w:pPr>
    </w:p>
    <w:p w14:paraId="58CB0DF2" w14:textId="77777777" w:rsidR="00301525" w:rsidRPr="004A22E9" w:rsidRDefault="008B7718">
      <w:pPr>
        <w:pStyle w:val="NormalBPBHEB"/>
        <w:numPr>
          <w:ilvl w:val="0"/>
          <w:numId w:val="30"/>
        </w:numPr>
        <w:rPr>
          <w:rPrChange w:id="209" w:author="Abhiram Arali" w:date="2024-10-29T12:53:00Z">
            <w:rPr>
              <w:sz w:val="24"/>
            </w:rPr>
          </w:rPrChange>
        </w:rPr>
        <w:pPrChange w:id="210" w:author="Abhiram Arali" w:date="2024-10-29T12:54:00Z">
          <w:pPr>
            <w:pStyle w:val="ListParagraph"/>
            <w:numPr>
              <w:ilvl w:val="1"/>
              <w:numId w:val="27"/>
            </w:numPr>
            <w:tabs>
              <w:tab w:val="left" w:pos="940"/>
            </w:tabs>
            <w:ind w:left="940" w:hanging="360"/>
          </w:pPr>
        </w:pPrChange>
      </w:pPr>
      <w:r w:rsidRPr="00CC1945">
        <w:rPr>
          <w:b/>
          <w:bCs/>
          <w:rPrChange w:id="211" w:author="Abhiram Arali" w:date="2024-10-29T12:54:00Z">
            <w:rPr>
              <w:sz w:val="24"/>
            </w:rPr>
          </w:rPrChange>
        </w:rPr>
        <w:t>Technology</w:t>
      </w:r>
      <w:r w:rsidRPr="004A22E9">
        <w:rPr>
          <w:rPrChange w:id="212" w:author="Abhiram Arali" w:date="2024-10-29T12:53:00Z">
            <w:rPr>
              <w:sz w:val="24"/>
            </w:rPr>
          </w:rPrChange>
        </w:rPr>
        <w:t>: Vacuum tubes for processing</w:t>
      </w:r>
    </w:p>
    <w:p w14:paraId="00E2D58F" w14:textId="77777777" w:rsidR="00301525" w:rsidRPr="004A22E9" w:rsidRDefault="008B7718">
      <w:pPr>
        <w:pStyle w:val="NormalBPBHEB"/>
        <w:numPr>
          <w:ilvl w:val="0"/>
          <w:numId w:val="30"/>
        </w:numPr>
        <w:rPr>
          <w:rPrChange w:id="213" w:author="Abhiram Arali" w:date="2024-10-29T12:53:00Z">
            <w:rPr>
              <w:sz w:val="24"/>
            </w:rPr>
          </w:rPrChange>
        </w:rPr>
        <w:pPrChange w:id="214" w:author="Abhiram Arali" w:date="2024-10-29T12:54:00Z">
          <w:pPr>
            <w:pStyle w:val="ListParagraph"/>
            <w:numPr>
              <w:ilvl w:val="1"/>
              <w:numId w:val="27"/>
            </w:numPr>
            <w:tabs>
              <w:tab w:val="left" w:pos="940"/>
            </w:tabs>
            <w:spacing w:before="138"/>
            <w:ind w:left="940" w:hanging="360"/>
          </w:pPr>
        </w:pPrChange>
      </w:pPr>
      <w:r w:rsidRPr="00CC1945">
        <w:rPr>
          <w:b/>
          <w:bCs/>
          <w:rPrChange w:id="215" w:author="Abhiram Arali" w:date="2024-10-29T12:54:00Z">
            <w:rPr>
              <w:sz w:val="24"/>
            </w:rPr>
          </w:rPrChange>
        </w:rPr>
        <w:t>Memory</w:t>
      </w:r>
      <w:r w:rsidRPr="004A22E9">
        <w:rPr>
          <w:rPrChange w:id="216" w:author="Abhiram Arali" w:date="2024-10-29T12:53:00Z">
            <w:rPr>
              <w:sz w:val="24"/>
            </w:rPr>
          </w:rPrChange>
        </w:rPr>
        <w:t>: Magnetic drums</w:t>
      </w:r>
    </w:p>
    <w:p w14:paraId="19277DDB" w14:textId="77777777" w:rsidR="00301525" w:rsidRPr="004A22E9" w:rsidRDefault="008B7718">
      <w:pPr>
        <w:pStyle w:val="NormalBPBHEB"/>
        <w:numPr>
          <w:ilvl w:val="0"/>
          <w:numId w:val="30"/>
        </w:numPr>
        <w:rPr>
          <w:rPrChange w:id="217" w:author="Abhiram Arali" w:date="2024-10-29T12:53:00Z">
            <w:rPr>
              <w:sz w:val="24"/>
            </w:rPr>
          </w:rPrChange>
        </w:rPr>
        <w:pPrChange w:id="218" w:author="Abhiram Arali" w:date="2024-10-29T12:54:00Z">
          <w:pPr>
            <w:pStyle w:val="ListParagraph"/>
            <w:numPr>
              <w:ilvl w:val="1"/>
              <w:numId w:val="27"/>
            </w:numPr>
            <w:tabs>
              <w:tab w:val="left" w:pos="940"/>
            </w:tabs>
            <w:spacing w:before="136"/>
            <w:ind w:left="940" w:hanging="360"/>
          </w:pPr>
        </w:pPrChange>
      </w:pPr>
      <w:r w:rsidRPr="00CC1945">
        <w:rPr>
          <w:b/>
          <w:bCs/>
          <w:rPrChange w:id="219" w:author="Abhiram Arali" w:date="2024-10-29T12:54:00Z">
            <w:rPr>
              <w:sz w:val="24"/>
            </w:rPr>
          </w:rPrChange>
        </w:rPr>
        <w:t>Size</w:t>
      </w:r>
      <w:r w:rsidRPr="004A22E9">
        <w:rPr>
          <w:rPrChange w:id="220" w:author="Abhiram Arali" w:date="2024-10-29T12:53:00Z">
            <w:rPr>
              <w:sz w:val="24"/>
            </w:rPr>
          </w:rPrChange>
        </w:rPr>
        <w:t>: Very large, room-sized machines</w:t>
      </w:r>
    </w:p>
    <w:p w14:paraId="1B14092A" w14:textId="597B1291" w:rsidR="0011658E" w:rsidRPr="0011658E" w:rsidRDefault="0011658E" w:rsidP="0011658E">
      <w:pPr>
        <w:pStyle w:val="NormalBPBHEB"/>
        <w:rPr>
          <w:del w:id="221" w:author="Abhiram Arali" w:date="2024-10-29T12:53:00Z"/>
          <w:b/>
          <w:bCs/>
          <w:rPrChange w:id="222" w:author="Abhiram Arali" w:date="2024-10-29T12:54:00Z">
            <w:rPr>
              <w:del w:id="223" w:author="Abhiram Arali" w:date="2024-10-29T12:53:00Z"/>
              <w:sz w:val="24"/>
            </w:rPr>
          </w:rPrChange>
        </w:rPr>
        <w:sectPr w:rsidR="0011658E" w:rsidRPr="0011658E">
          <w:pgSz w:w="11910" w:h="16840"/>
          <w:pgMar w:top="1540" w:right="1220" w:bottom="1200" w:left="1220" w:header="758" w:footer="1000" w:gutter="0"/>
          <w:cols w:space="720"/>
        </w:sectPr>
        <w:pPrChange w:id="224" w:author="Abhiram Arali" w:date="2024-10-29T12:53:00Z">
          <w:pPr/>
        </w:pPrChange>
      </w:pPr>
    </w:p>
    <w:p w14:paraId="07679565" w14:textId="77777777" w:rsidR="004A22E9" w:rsidRDefault="008B7718">
      <w:pPr>
        <w:pStyle w:val="NormalBPBHEB"/>
        <w:numPr>
          <w:ilvl w:val="0"/>
          <w:numId w:val="30"/>
        </w:numPr>
        <w:rPr>
          <w:ins w:id="225" w:author="Abhiram Arali" w:date="2024-10-29T12:53:00Z"/>
        </w:rPr>
        <w:pPrChange w:id="226" w:author="Abhiram Arali" w:date="2024-10-29T12:54:00Z">
          <w:pPr>
            <w:pStyle w:val="NormalBPBHEB"/>
          </w:pPr>
        </w:pPrChange>
      </w:pPr>
      <w:r w:rsidRPr="00CC1945">
        <w:rPr>
          <w:b/>
          <w:bCs/>
          <w:rPrChange w:id="227" w:author="Abhiram Arali" w:date="2024-10-29T12:54:00Z">
            <w:rPr>
              <w:sz w:val="24"/>
            </w:rPr>
          </w:rPrChange>
        </w:rPr>
        <w:t>Programming</w:t>
      </w:r>
      <w:r w:rsidRPr="004A22E9">
        <w:rPr>
          <w:rPrChange w:id="228" w:author="Abhiram Arali" w:date="2024-10-29T12:53:00Z">
            <w:rPr>
              <w:sz w:val="24"/>
            </w:rPr>
          </w:rPrChange>
        </w:rPr>
        <w:t>: Machine language (binary)</w:t>
      </w:r>
    </w:p>
    <w:p w14:paraId="6AB03DA0" w14:textId="3B6FE429" w:rsidR="00301525" w:rsidRDefault="008B7718" w:rsidP="00CC1945">
      <w:pPr>
        <w:pStyle w:val="NormalBPBHEB"/>
        <w:numPr>
          <w:ilvl w:val="0"/>
          <w:numId w:val="30"/>
        </w:numPr>
        <w:rPr>
          <w:ins w:id="229" w:author="Abhiram Arali" w:date="2024-10-29T12:54:00Z"/>
        </w:rPr>
      </w:pPr>
      <w:del w:id="230" w:author="Abhiram Arali" w:date="2024-10-29T12:54:00Z">
        <w:r w:rsidRPr="00CC1945" w:rsidDel="00CC1945">
          <w:rPr>
            <w:b/>
            <w:bCs/>
            <w:rPrChange w:id="231" w:author="Abhiram Arali" w:date="2024-10-29T12:54:00Z">
              <w:rPr/>
            </w:rPrChange>
          </w:rPr>
          <w:delText xml:space="preserve"> </w:delText>
        </w:r>
      </w:del>
      <w:r w:rsidRPr="00CC1945">
        <w:rPr>
          <w:b/>
          <w:bCs/>
          <w:rPrChange w:id="232" w:author="Abhiram Arali" w:date="2024-10-29T12:54:00Z">
            <w:rPr/>
          </w:rPrChange>
        </w:rPr>
        <w:t>Example</w:t>
      </w:r>
      <w:r>
        <w:t>: ENIAC, UNIVAC I</w:t>
      </w:r>
    </w:p>
    <w:p w14:paraId="526C09D8" w14:textId="77777777" w:rsidR="00CC1945" w:rsidRDefault="00CC1945">
      <w:pPr>
        <w:pStyle w:val="NormalBPBHEB"/>
        <w:pPrChange w:id="233" w:author="Abhiram Arali" w:date="2024-10-29T12:54:00Z">
          <w:pPr>
            <w:pStyle w:val="ListParagraph"/>
            <w:numPr>
              <w:ilvl w:val="1"/>
              <w:numId w:val="27"/>
            </w:numPr>
            <w:tabs>
              <w:tab w:val="left" w:pos="940"/>
            </w:tabs>
            <w:spacing w:before="102" w:line="480" w:lineRule="auto"/>
            <w:ind w:left="220" w:right="4482" w:firstLine="360"/>
          </w:pPr>
        </w:pPrChange>
      </w:pPr>
    </w:p>
    <w:p w14:paraId="06390F83" w14:textId="0A4840B1" w:rsidR="00301525" w:rsidRDefault="008B7718">
      <w:pPr>
        <w:pStyle w:val="Heading3BPBHEB"/>
        <w:pPrChange w:id="234" w:author="Abhiram Arali" w:date="2024-10-29T12:54:00Z">
          <w:pPr>
            <w:pStyle w:val="ListParagraph"/>
            <w:numPr>
              <w:numId w:val="27"/>
            </w:numPr>
            <w:tabs>
              <w:tab w:val="left" w:pos="460"/>
            </w:tabs>
            <w:spacing w:before="25"/>
            <w:ind w:left="460" w:hanging="240"/>
          </w:pPr>
        </w:pPrChange>
      </w:pPr>
      <w:r>
        <w:t>Second</w:t>
      </w:r>
      <w:ins w:id="235" w:author="Abhiram Arali" w:date="2024-10-29T14:07:00Z">
        <w:r w:rsidR="000C7A55">
          <w:rPr>
            <w:spacing w:val="-3"/>
          </w:rPr>
          <w:t>-</w:t>
        </w:r>
      </w:ins>
      <w:del w:id="236" w:author="Abhiram Arali" w:date="2024-10-29T14:07:00Z">
        <w:r w:rsidDel="000C7A55">
          <w:rPr>
            <w:spacing w:val="-3"/>
          </w:rPr>
          <w:delText xml:space="preserve"> </w:delText>
        </w:r>
      </w:del>
      <w:r w:rsidR="002153D0">
        <w:t xml:space="preserve">generation </w:t>
      </w:r>
      <w:r>
        <w:t>(1956-1963)</w:t>
      </w:r>
      <w:r>
        <w:rPr>
          <w:spacing w:val="-2"/>
        </w:rPr>
        <w:t xml:space="preserve"> </w:t>
      </w:r>
      <w:del w:id="237" w:author="Abhiram Arali" w:date="2024-10-29T12:54:00Z">
        <w:r w:rsidDel="002153D0">
          <w:delText>-</w:delText>
        </w:r>
        <w:r w:rsidDel="002153D0">
          <w:rPr>
            <w:spacing w:val="-1"/>
          </w:rPr>
          <w:delText xml:space="preserve"> </w:delText>
        </w:r>
        <w:r w:rsidDel="002153D0">
          <w:rPr>
            <w:spacing w:val="-2"/>
          </w:rPr>
          <w:delText>Transistors</w:delText>
        </w:r>
      </w:del>
    </w:p>
    <w:p w14:paraId="5614D16E" w14:textId="73FA4EC5" w:rsidR="00301525" w:rsidDel="001F095D" w:rsidRDefault="00301525">
      <w:pPr>
        <w:pStyle w:val="BodyText"/>
        <w:spacing w:before="21"/>
        <w:rPr>
          <w:del w:id="238" w:author="Abhiram Arali" w:date="2024-10-29T12:54:00Z"/>
          <w:i/>
        </w:rPr>
      </w:pPr>
    </w:p>
    <w:p w14:paraId="77B355AE" w14:textId="6AF9BE9A" w:rsidR="00301525" w:rsidRDefault="008B7718">
      <w:pPr>
        <w:pStyle w:val="NormalBPBHEB"/>
        <w:pPrChange w:id="239" w:author="Abhiram Arali" w:date="2024-10-29T12:54:00Z">
          <w:pPr>
            <w:pStyle w:val="BodyText"/>
            <w:spacing w:line="360" w:lineRule="auto"/>
            <w:ind w:left="220" w:right="219"/>
            <w:jc w:val="both"/>
          </w:pPr>
        </w:pPrChange>
      </w:pPr>
      <w:r>
        <w:t>The second</w:t>
      </w:r>
      <w:ins w:id="240" w:author="Abhiram Arali" w:date="2024-10-29T14:07:00Z">
        <w:r w:rsidR="000C7A55">
          <w:t>-</w:t>
        </w:r>
      </w:ins>
      <w:del w:id="241" w:author="Abhiram Arali" w:date="2024-10-29T14:07:00Z">
        <w:r w:rsidDel="000C7A55">
          <w:delText xml:space="preserve"> </w:delText>
        </w:r>
      </w:del>
      <w:r>
        <w:t>generation of computers marked a significant leap forward with the introduction of</w:t>
      </w:r>
      <w:r>
        <w:rPr>
          <w:spacing w:val="-6"/>
        </w:rPr>
        <w:t xml:space="preserve"> </w:t>
      </w:r>
      <w:r>
        <w:t>transistors,</w:t>
      </w:r>
      <w:r>
        <w:rPr>
          <w:spacing w:val="-5"/>
        </w:rPr>
        <w:t xml:space="preserve"> </w:t>
      </w:r>
      <w:r>
        <w:t>which</w:t>
      </w:r>
      <w:r>
        <w:rPr>
          <w:spacing w:val="-2"/>
        </w:rPr>
        <w:t xml:space="preserve"> </w:t>
      </w:r>
      <w:r>
        <w:t>replaced</w:t>
      </w:r>
      <w:r>
        <w:rPr>
          <w:spacing w:val="-5"/>
        </w:rPr>
        <w:t xml:space="preserve"> </w:t>
      </w:r>
      <w:r>
        <w:t>vacuum</w:t>
      </w:r>
      <w:r>
        <w:rPr>
          <w:spacing w:val="-4"/>
        </w:rPr>
        <w:t xml:space="preserve"> </w:t>
      </w:r>
      <w:r>
        <w:t>tubes.</w:t>
      </w:r>
      <w:r>
        <w:rPr>
          <w:spacing w:val="-5"/>
        </w:rPr>
        <w:t xml:space="preserve"> </w:t>
      </w:r>
      <w:r>
        <w:t>Transistors</w:t>
      </w:r>
      <w:r>
        <w:rPr>
          <w:spacing w:val="-5"/>
        </w:rPr>
        <w:t xml:space="preserve"> </w:t>
      </w:r>
      <w:r>
        <w:t>were</w:t>
      </w:r>
      <w:r>
        <w:rPr>
          <w:spacing w:val="-7"/>
        </w:rPr>
        <w:t xml:space="preserve"> </w:t>
      </w:r>
      <w:r>
        <w:t>smaller,</w:t>
      </w:r>
      <w:r>
        <w:rPr>
          <w:spacing w:val="-6"/>
        </w:rPr>
        <w:t xml:space="preserve"> </w:t>
      </w:r>
      <w:r>
        <w:t>more</w:t>
      </w:r>
      <w:r>
        <w:rPr>
          <w:spacing w:val="-6"/>
        </w:rPr>
        <w:t xml:space="preserve"> </w:t>
      </w:r>
      <w:r>
        <w:t>efficient,</w:t>
      </w:r>
      <w:r>
        <w:rPr>
          <w:spacing w:val="-5"/>
        </w:rPr>
        <w:t xml:space="preserve"> </w:t>
      </w:r>
      <w:r>
        <w:t>and</w:t>
      </w:r>
      <w:r>
        <w:rPr>
          <w:spacing w:val="-5"/>
        </w:rPr>
        <w:t xml:space="preserve"> </w:t>
      </w:r>
      <w:r>
        <w:t>less power-hungry. This shift allowed computers to become more reliable, faster, and cheaper to produce. During this period, computers also began to use magnetic core memory, which improved memory capacity and processing speed. Programming languages like COBOL and FORTRAN</w:t>
      </w:r>
      <w:r>
        <w:rPr>
          <w:spacing w:val="-15"/>
        </w:rPr>
        <w:t xml:space="preserve"> </w:t>
      </w:r>
      <w:r>
        <w:t>were</w:t>
      </w:r>
      <w:r>
        <w:rPr>
          <w:spacing w:val="-15"/>
        </w:rPr>
        <w:t xml:space="preserve"> </w:t>
      </w:r>
      <w:r>
        <w:t>developed,</w:t>
      </w:r>
      <w:r>
        <w:rPr>
          <w:spacing w:val="-15"/>
        </w:rPr>
        <w:t xml:space="preserve"> </w:t>
      </w:r>
      <w:r>
        <w:t>making</w:t>
      </w:r>
      <w:r>
        <w:rPr>
          <w:spacing w:val="-15"/>
        </w:rPr>
        <w:t xml:space="preserve"> </w:t>
      </w:r>
      <w:r>
        <w:t>computers</w:t>
      </w:r>
      <w:r>
        <w:rPr>
          <w:spacing w:val="-15"/>
        </w:rPr>
        <w:t xml:space="preserve"> </w:t>
      </w:r>
      <w:r>
        <w:t>more</w:t>
      </w:r>
      <w:r>
        <w:rPr>
          <w:spacing w:val="-15"/>
        </w:rPr>
        <w:t xml:space="preserve"> </w:t>
      </w:r>
      <w:r>
        <w:t>accessible</w:t>
      </w:r>
      <w:r>
        <w:rPr>
          <w:spacing w:val="-15"/>
        </w:rPr>
        <w:t xml:space="preserve"> </w:t>
      </w:r>
      <w:r>
        <w:t>to</w:t>
      </w:r>
      <w:r>
        <w:rPr>
          <w:spacing w:val="-15"/>
        </w:rPr>
        <w:t xml:space="preserve"> </w:t>
      </w:r>
      <w:r>
        <w:t>programmers</w:t>
      </w:r>
      <w:r>
        <w:rPr>
          <w:spacing w:val="-15"/>
        </w:rPr>
        <w:t xml:space="preserve"> </w:t>
      </w:r>
      <w:r>
        <w:t>and</w:t>
      </w:r>
      <w:r>
        <w:rPr>
          <w:spacing w:val="-15"/>
        </w:rPr>
        <w:t xml:space="preserve"> </w:t>
      </w:r>
      <w:r>
        <w:t>engineers (</w:t>
      </w:r>
      <w:r w:rsidRPr="00726410">
        <w:rPr>
          <w:i/>
          <w:iCs/>
          <w:rPrChange w:id="242" w:author="Abhiram Arali" w:date="2024-10-29T12:54:00Z">
            <w:rPr/>
          </w:rPrChange>
        </w:rPr>
        <w:t>Figure 1.2</w:t>
      </w:r>
      <w:r>
        <w:t>).</w:t>
      </w:r>
    </w:p>
    <w:p w14:paraId="35EAE38E" w14:textId="77777777" w:rsidR="00301525" w:rsidRDefault="008B7718">
      <w:pPr>
        <w:pStyle w:val="FigureBPBHEB"/>
        <w:rPr>
          <w:sz w:val="11"/>
        </w:rPr>
        <w:pPrChange w:id="243" w:author="Abhiram Arali" w:date="2024-10-29T12:55:00Z">
          <w:pPr>
            <w:pStyle w:val="BodyText"/>
            <w:spacing w:before="10"/>
          </w:pPr>
        </w:pPrChange>
      </w:pPr>
      <w:r>
        <w:rPr>
          <w:noProof/>
          <w:lang w:val="en-IN" w:eastAsia="en-IN"/>
        </w:rPr>
        <w:lastRenderedPageBreak/>
        <w:drawing>
          <wp:inline distT="0" distB="0" distL="0" distR="0" wp14:anchorId="65772570" wp14:editId="389E9125">
            <wp:extent cx="3666242" cy="2400300"/>
            <wp:effectExtent l="0" t="0" r="4445"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66242" cy="2400300"/>
                    </a:xfrm>
                    <a:prstGeom prst="rect">
                      <a:avLst/>
                    </a:prstGeom>
                  </pic:spPr>
                </pic:pic>
              </a:graphicData>
            </a:graphic>
          </wp:inline>
        </w:drawing>
      </w:r>
    </w:p>
    <w:p w14:paraId="0F289548" w14:textId="4E10B670" w:rsidR="00301525" w:rsidRPr="00EF3E5F" w:rsidDel="00EF3E5F" w:rsidRDefault="00301525">
      <w:pPr>
        <w:pStyle w:val="BodyText"/>
        <w:spacing w:before="17"/>
        <w:rPr>
          <w:del w:id="244" w:author="Abhiram Arali" w:date="2024-10-29T12:55:00Z"/>
          <w:b/>
          <w:rPrChange w:id="245" w:author="Abhiram Arali" w:date="2024-10-29T12:55:00Z">
            <w:rPr>
              <w:del w:id="246" w:author="Abhiram Arali" w:date="2024-10-29T12:55:00Z"/>
            </w:rPr>
          </w:rPrChange>
        </w:rPr>
      </w:pPr>
    </w:p>
    <w:p w14:paraId="22F3A4B4" w14:textId="4D58D05D" w:rsidR="00301525" w:rsidRDefault="008B7718">
      <w:pPr>
        <w:pStyle w:val="FigureCaptionBPBHEB"/>
        <w:pPrChange w:id="247" w:author="Abhiram Arali" w:date="2024-10-29T12:55:00Z">
          <w:pPr>
            <w:pStyle w:val="Heading1"/>
            <w:ind w:left="882"/>
          </w:pPr>
        </w:pPrChange>
      </w:pPr>
      <w:r w:rsidRPr="00EF3E5F">
        <w:rPr>
          <w:b/>
          <w:bCs w:val="0"/>
          <w:rPrChange w:id="248" w:author="Abhiram Arali" w:date="2024-10-29T12:55:00Z">
            <w:rPr/>
          </w:rPrChange>
        </w:rPr>
        <w:t>Figure</w:t>
      </w:r>
      <w:r w:rsidRPr="00EF3E5F">
        <w:rPr>
          <w:b/>
          <w:bCs w:val="0"/>
          <w:spacing w:val="-5"/>
          <w:rPrChange w:id="249" w:author="Abhiram Arali" w:date="2024-10-29T12:55:00Z">
            <w:rPr>
              <w:spacing w:val="-5"/>
            </w:rPr>
          </w:rPrChange>
        </w:rPr>
        <w:t xml:space="preserve"> </w:t>
      </w:r>
      <w:r w:rsidRPr="00EF3E5F">
        <w:rPr>
          <w:b/>
          <w:bCs w:val="0"/>
          <w:rPrChange w:id="250" w:author="Abhiram Arali" w:date="2024-10-29T12:55:00Z">
            <w:rPr/>
          </w:rPrChange>
        </w:rPr>
        <w:t>1.2</w:t>
      </w:r>
      <w:r>
        <w:t>:</w:t>
      </w:r>
      <w:r>
        <w:rPr>
          <w:spacing w:val="-3"/>
        </w:rPr>
        <w:t xml:space="preserve"> </w:t>
      </w:r>
      <w:r>
        <w:t>Second</w:t>
      </w:r>
      <w:ins w:id="251" w:author="Abhiram Arali" w:date="2024-10-29T14:07:00Z">
        <w:r w:rsidR="000C7A55">
          <w:rPr>
            <w:spacing w:val="-1"/>
          </w:rPr>
          <w:t>-</w:t>
        </w:r>
      </w:ins>
      <w:del w:id="252" w:author="Abhiram Arali" w:date="2024-10-29T14:07:00Z">
        <w:r w:rsidDel="000C7A55">
          <w:rPr>
            <w:spacing w:val="-1"/>
          </w:rPr>
          <w:delText xml:space="preserve"> </w:delText>
        </w:r>
      </w:del>
      <w:r w:rsidR="00907719">
        <w:t>generation</w:t>
      </w:r>
      <w:r w:rsidR="00907719">
        <w:rPr>
          <w:spacing w:val="-2"/>
        </w:rPr>
        <w:t xml:space="preserve"> </w:t>
      </w:r>
      <w:del w:id="253" w:author="Abhiram Arali" w:date="2024-10-29T12:56:00Z">
        <w:r w:rsidR="00907719" w:rsidDel="008540D3">
          <w:delText>transistors</w:delText>
        </w:r>
        <w:r w:rsidR="00907719" w:rsidDel="008540D3">
          <w:rPr>
            <w:spacing w:val="-1"/>
          </w:rPr>
          <w:delText xml:space="preserve"> </w:delText>
        </w:r>
        <w:r w:rsidR="00907719" w:rsidDel="008540D3">
          <w:delText>based</w:delText>
        </w:r>
      </w:del>
      <w:ins w:id="254" w:author="Abhiram Arali" w:date="2024-10-29T12:56:00Z">
        <w:r w:rsidR="008540D3">
          <w:t>transistors</w:t>
        </w:r>
        <w:r w:rsidR="008540D3">
          <w:rPr>
            <w:spacing w:val="-1"/>
          </w:rPr>
          <w:t>-based</w:t>
        </w:r>
      </w:ins>
      <w:r w:rsidR="00907719">
        <w:rPr>
          <w:spacing w:val="-2"/>
        </w:rPr>
        <w:t xml:space="preserve"> </w:t>
      </w:r>
      <w:r w:rsidR="00907719">
        <w:t>computer</w:t>
      </w:r>
      <w:r w:rsidR="00907719">
        <w:rPr>
          <w:spacing w:val="2"/>
        </w:rPr>
        <w:t xml:space="preserve"> </w:t>
      </w:r>
      <w:del w:id="255" w:author="Abhiram Arali" w:date="2024-10-29T12:55:00Z">
        <w:r w:rsidDel="00143787">
          <w:rPr>
            <w:spacing w:val="-2"/>
          </w:rPr>
          <w:delText>[careerpower].</w:delText>
        </w:r>
      </w:del>
      <w:ins w:id="256" w:author="Abhiram Arali" w:date="2024-10-29T12:55:00Z">
        <w:r w:rsidR="00143787">
          <w:rPr>
            <w:rStyle w:val="FootnoteReference"/>
          </w:rPr>
          <w:footnoteReference w:id="2"/>
        </w:r>
      </w:ins>
    </w:p>
    <w:p w14:paraId="7802540B" w14:textId="77777777" w:rsidR="00301525" w:rsidRDefault="00301525">
      <w:pPr>
        <w:pStyle w:val="NormalBPBHEB"/>
        <w:pPrChange w:id="258" w:author="Abhiram Arali" w:date="2024-10-29T12:56:00Z">
          <w:pPr>
            <w:pStyle w:val="BodyText"/>
            <w:spacing w:before="24"/>
          </w:pPr>
        </w:pPrChange>
      </w:pPr>
    </w:p>
    <w:p w14:paraId="0C5F3537" w14:textId="3D72E31E" w:rsidR="00301525" w:rsidDel="00FD28A8" w:rsidRDefault="00EB5F35">
      <w:pPr>
        <w:pStyle w:val="NormalBPBHEB"/>
        <w:rPr>
          <w:del w:id="259" w:author="Abhiram Arali" w:date="2024-10-29T12:56:00Z"/>
        </w:rPr>
        <w:pPrChange w:id="260" w:author="Abhiram Arali" w:date="2024-10-29T12:56:00Z">
          <w:pPr>
            <w:pStyle w:val="BodyText"/>
            <w:ind w:left="220"/>
            <w:jc w:val="both"/>
          </w:pPr>
        </w:pPrChange>
      </w:pPr>
      <w:ins w:id="261" w:author="Abhiram Arali" w:date="2024-10-29T12:56:00Z">
        <w:r>
          <w:t xml:space="preserve">The </w:t>
        </w:r>
      </w:ins>
      <w:r>
        <w:t>characteristics</w:t>
      </w:r>
      <w:r>
        <w:rPr>
          <w:spacing w:val="-3"/>
        </w:rPr>
        <w:t xml:space="preserve"> </w:t>
      </w:r>
      <w:r>
        <w:t>of</w:t>
      </w:r>
      <w:r>
        <w:rPr>
          <w:spacing w:val="-2"/>
        </w:rPr>
        <w:t xml:space="preserve"> </w:t>
      </w:r>
      <w:r>
        <w:t>second-generation</w:t>
      </w:r>
      <w:r>
        <w:rPr>
          <w:spacing w:val="-2"/>
        </w:rPr>
        <w:t xml:space="preserve"> computers</w:t>
      </w:r>
      <w:ins w:id="262" w:author="Abhiram Arali" w:date="2024-10-29T12:56:00Z">
        <w:r>
          <w:rPr>
            <w:spacing w:val="-2"/>
          </w:rPr>
          <w:t xml:space="preserve"> are as follows:</w:t>
        </w:r>
      </w:ins>
      <w:del w:id="263" w:author="Abhiram Arali" w:date="2024-10-29T12:56:00Z">
        <w:r w:rsidDel="00FD28A8">
          <w:rPr>
            <w:spacing w:val="-2"/>
          </w:rPr>
          <w:delText>:</w:delText>
        </w:r>
      </w:del>
    </w:p>
    <w:p w14:paraId="3B894530" w14:textId="77777777" w:rsidR="00301525" w:rsidRDefault="00301525">
      <w:pPr>
        <w:pStyle w:val="NormalBPBHEB"/>
        <w:pPrChange w:id="264" w:author="Abhiram Arali" w:date="2024-10-29T12:56:00Z">
          <w:pPr>
            <w:pStyle w:val="BodyText"/>
            <w:spacing w:before="24"/>
          </w:pPr>
        </w:pPrChange>
      </w:pPr>
    </w:p>
    <w:p w14:paraId="1C3023D9" w14:textId="77777777" w:rsidR="00301525" w:rsidRDefault="008B7718">
      <w:pPr>
        <w:pStyle w:val="NormalBPBHEB"/>
        <w:numPr>
          <w:ilvl w:val="0"/>
          <w:numId w:val="31"/>
        </w:numPr>
        <w:pPrChange w:id="265" w:author="Abhiram Arali" w:date="2024-10-29T12:56:00Z">
          <w:pPr>
            <w:pStyle w:val="ListParagraph"/>
            <w:numPr>
              <w:ilvl w:val="1"/>
              <w:numId w:val="27"/>
            </w:numPr>
            <w:tabs>
              <w:tab w:val="left" w:pos="940"/>
            </w:tabs>
            <w:ind w:left="940" w:hanging="360"/>
          </w:pPr>
        </w:pPrChange>
      </w:pPr>
      <w:r w:rsidRPr="00945E5B">
        <w:rPr>
          <w:b/>
          <w:bCs/>
          <w:rPrChange w:id="266" w:author="Abhiram Arali" w:date="2024-10-29T12:56:00Z">
            <w:rPr/>
          </w:rPrChange>
        </w:rPr>
        <w:t>Technology</w:t>
      </w:r>
      <w:r>
        <w:t>:</w:t>
      </w:r>
      <w:r>
        <w:rPr>
          <w:spacing w:val="-2"/>
        </w:rPr>
        <w:t xml:space="preserve"> </w:t>
      </w:r>
      <w:r>
        <w:t>Transistors for</w:t>
      </w:r>
      <w:r>
        <w:rPr>
          <w:spacing w:val="-3"/>
        </w:rPr>
        <w:t xml:space="preserve"> </w:t>
      </w:r>
      <w:r>
        <w:rPr>
          <w:spacing w:val="-2"/>
        </w:rPr>
        <w:t>processing</w:t>
      </w:r>
    </w:p>
    <w:p w14:paraId="7DDBF466" w14:textId="77777777" w:rsidR="00301525" w:rsidRDefault="008B7718">
      <w:pPr>
        <w:pStyle w:val="NormalBPBHEB"/>
        <w:numPr>
          <w:ilvl w:val="0"/>
          <w:numId w:val="31"/>
        </w:numPr>
        <w:pPrChange w:id="267" w:author="Abhiram Arali" w:date="2024-10-29T12:56:00Z">
          <w:pPr>
            <w:pStyle w:val="ListParagraph"/>
            <w:numPr>
              <w:ilvl w:val="1"/>
              <w:numId w:val="27"/>
            </w:numPr>
            <w:tabs>
              <w:tab w:val="left" w:pos="940"/>
            </w:tabs>
            <w:spacing w:before="135"/>
            <w:ind w:left="940" w:hanging="360"/>
          </w:pPr>
        </w:pPrChange>
      </w:pPr>
      <w:r w:rsidRPr="00945E5B">
        <w:rPr>
          <w:b/>
          <w:bCs/>
          <w:rPrChange w:id="268" w:author="Abhiram Arali" w:date="2024-10-29T12:56:00Z">
            <w:rPr/>
          </w:rPrChange>
        </w:rPr>
        <w:t>Memory</w:t>
      </w:r>
      <w:r>
        <w:t>:</w:t>
      </w:r>
      <w:r>
        <w:rPr>
          <w:spacing w:val="-1"/>
        </w:rPr>
        <w:t xml:space="preserve"> </w:t>
      </w:r>
      <w:r>
        <w:t>Magnetic</w:t>
      </w:r>
      <w:r>
        <w:rPr>
          <w:spacing w:val="-2"/>
        </w:rPr>
        <w:t xml:space="preserve"> </w:t>
      </w:r>
      <w:r>
        <w:t xml:space="preserve">core </w:t>
      </w:r>
      <w:r>
        <w:rPr>
          <w:spacing w:val="-2"/>
        </w:rPr>
        <w:t>memory</w:t>
      </w:r>
    </w:p>
    <w:p w14:paraId="7A3BF293" w14:textId="77777777" w:rsidR="00301525" w:rsidRDefault="008B7718">
      <w:pPr>
        <w:pStyle w:val="NormalBPBHEB"/>
        <w:numPr>
          <w:ilvl w:val="0"/>
          <w:numId w:val="31"/>
        </w:numPr>
        <w:pPrChange w:id="269" w:author="Abhiram Arali" w:date="2024-10-29T12:56:00Z">
          <w:pPr>
            <w:pStyle w:val="ListParagraph"/>
            <w:numPr>
              <w:ilvl w:val="1"/>
              <w:numId w:val="27"/>
            </w:numPr>
            <w:tabs>
              <w:tab w:val="left" w:pos="940"/>
            </w:tabs>
            <w:spacing w:before="139"/>
            <w:ind w:left="940" w:hanging="360"/>
          </w:pPr>
        </w:pPrChange>
      </w:pPr>
      <w:r w:rsidRPr="00945E5B">
        <w:rPr>
          <w:b/>
          <w:bCs/>
          <w:rPrChange w:id="270" w:author="Abhiram Arali" w:date="2024-10-29T12:56:00Z">
            <w:rPr/>
          </w:rPrChange>
        </w:rPr>
        <w:t>Size</w:t>
      </w:r>
      <w:r>
        <w:t>:</w:t>
      </w:r>
      <w:r>
        <w:rPr>
          <w:spacing w:val="-3"/>
        </w:rPr>
        <w:t xml:space="preserve"> </w:t>
      </w:r>
      <w:r>
        <w:t>Smaller</w:t>
      </w:r>
      <w:r>
        <w:rPr>
          <w:spacing w:val="-3"/>
        </w:rPr>
        <w:t xml:space="preserve"> </w:t>
      </w:r>
      <w:r>
        <w:t>than</w:t>
      </w:r>
      <w:r>
        <w:rPr>
          <w:spacing w:val="-1"/>
        </w:rPr>
        <w:t xml:space="preserve"> </w:t>
      </w:r>
      <w:r>
        <w:t>first-generation computers,</w:t>
      </w:r>
      <w:r>
        <w:rPr>
          <w:spacing w:val="-1"/>
        </w:rPr>
        <w:t xml:space="preserve"> </w:t>
      </w:r>
      <w:r>
        <w:t>though</w:t>
      </w:r>
      <w:r>
        <w:rPr>
          <w:spacing w:val="-1"/>
        </w:rPr>
        <w:t xml:space="preserve"> </w:t>
      </w:r>
      <w:r>
        <w:t xml:space="preserve">still </w:t>
      </w:r>
      <w:r>
        <w:rPr>
          <w:spacing w:val="-2"/>
        </w:rPr>
        <w:t>large</w:t>
      </w:r>
    </w:p>
    <w:p w14:paraId="68D5E577" w14:textId="77777777" w:rsidR="00301525" w:rsidRDefault="008B7718">
      <w:pPr>
        <w:pStyle w:val="NormalBPBHEB"/>
        <w:numPr>
          <w:ilvl w:val="0"/>
          <w:numId w:val="31"/>
        </w:numPr>
        <w:pPrChange w:id="271" w:author="Abhiram Arali" w:date="2024-10-29T12:56:00Z">
          <w:pPr>
            <w:pStyle w:val="ListParagraph"/>
            <w:numPr>
              <w:ilvl w:val="1"/>
              <w:numId w:val="27"/>
            </w:numPr>
            <w:tabs>
              <w:tab w:val="left" w:pos="940"/>
            </w:tabs>
            <w:spacing w:before="138" w:line="348" w:lineRule="auto"/>
            <w:ind w:left="940" w:right="219" w:hanging="360"/>
          </w:pPr>
        </w:pPrChange>
      </w:pPr>
      <w:r w:rsidRPr="00945E5B">
        <w:rPr>
          <w:b/>
          <w:bCs/>
          <w:rPrChange w:id="272" w:author="Abhiram Arali" w:date="2024-10-29T12:56:00Z">
            <w:rPr/>
          </w:rPrChange>
        </w:rPr>
        <w:t>Programming</w:t>
      </w:r>
      <w:r>
        <w:t>:</w:t>
      </w:r>
      <w:r>
        <w:rPr>
          <w:spacing w:val="-7"/>
        </w:rPr>
        <w:t xml:space="preserve"> </w:t>
      </w:r>
      <w:r>
        <w:t>Assembly</w:t>
      </w:r>
      <w:r>
        <w:rPr>
          <w:spacing w:val="-10"/>
        </w:rPr>
        <w:t xml:space="preserve"> </w:t>
      </w:r>
      <w:r>
        <w:t>language</w:t>
      </w:r>
      <w:r>
        <w:rPr>
          <w:spacing w:val="-9"/>
        </w:rPr>
        <w:t xml:space="preserve"> </w:t>
      </w:r>
      <w:r>
        <w:t>and</w:t>
      </w:r>
      <w:r>
        <w:rPr>
          <w:spacing w:val="-8"/>
        </w:rPr>
        <w:t xml:space="preserve"> </w:t>
      </w:r>
      <w:r>
        <w:t>early</w:t>
      </w:r>
      <w:r>
        <w:rPr>
          <w:spacing w:val="-8"/>
        </w:rPr>
        <w:t xml:space="preserve"> </w:t>
      </w:r>
      <w:r>
        <w:t>high-level</w:t>
      </w:r>
      <w:r>
        <w:rPr>
          <w:spacing w:val="-7"/>
        </w:rPr>
        <w:t xml:space="preserve"> </w:t>
      </w:r>
      <w:r>
        <w:t>languages</w:t>
      </w:r>
      <w:r>
        <w:rPr>
          <w:spacing w:val="-8"/>
        </w:rPr>
        <w:t xml:space="preserve"> </w:t>
      </w:r>
      <w:r>
        <w:t>like</w:t>
      </w:r>
      <w:r>
        <w:rPr>
          <w:spacing w:val="-9"/>
        </w:rPr>
        <w:t xml:space="preserve"> </w:t>
      </w:r>
      <w:r>
        <w:t>FORTRAN</w:t>
      </w:r>
      <w:r>
        <w:rPr>
          <w:spacing w:val="-9"/>
        </w:rPr>
        <w:t xml:space="preserve"> </w:t>
      </w:r>
      <w:r>
        <w:t xml:space="preserve">and </w:t>
      </w:r>
      <w:r>
        <w:rPr>
          <w:spacing w:val="-2"/>
        </w:rPr>
        <w:t>COBOL</w:t>
      </w:r>
    </w:p>
    <w:p w14:paraId="70D0EE01" w14:textId="77777777" w:rsidR="00301525" w:rsidRDefault="008B7718">
      <w:pPr>
        <w:pStyle w:val="NormalBPBHEB"/>
        <w:numPr>
          <w:ilvl w:val="0"/>
          <w:numId w:val="31"/>
        </w:numPr>
        <w:pPrChange w:id="273" w:author="Abhiram Arali" w:date="2024-10-29T12:56:00Z">
          <w:pPr>
            <w:pStyle w:val="BodyText"/>
            <w:spacing w:before="177"/>
            <w:ind w:left="220"/>
          </w:pPr>
        </w:pPrChange>
      </w:pPr>
      <w:r w:rsidRPr="00945E5B">
        <w:rPr>
          <w:b/>
          <w:bCs/>
          <w:rPrChange w:id="274" w:author="Abhiram Arali" w:date="2024-10-29T12:56:00Z">
            <w:rPr/>
          </w:rPrChange>
        </w:rPr>
        <w:t>Example</w:t>
      </w:r>
      <w:r>
        <w:t>:</w:t>
      </w:r>
      <w:r>
        <w:rPr>
          <w:spacing w:val="-3"/>
        </w:rPr>
        <w:t xml:space="preserve"> </w:t>
      </w:r>
      <w:r>
        <w:t>IBM</w:t>
      </w:r>
      <w:r>
        <w:rPr>
          <w:spacing w:val="-1"/>
        </w:rPr>
        <w:t xml:space="preserve"> </w:t>
      </w:r>
      <w:r>
        <w:t>1401,</w:t>
      </w:r>
      <w:r>
        <w:rPr>
          <w:spacing w:val="-2"/>
        </w:rPr>
        <w:t xml:space="preserve"> </w:t>
      </w:r>
      <w:r>
        <w:t xml:space="preserve">UNIVAC </w:t>
      </w:r>
      <w:r>
        <w:rPr>
          <w:spacing w:val="-5"/>
        </w:rPr>
        <w:t>II</w:t>
      </w:r>
    </w:p>
    <w:p w14:paraId="1A478C29" w14:textId="77777777" w:rsidR="00301525" w:rsidRDefault="00301525">
      <w:pPr>
        <w:pStyle w:val="NormalBPBHEB"/>
        <w:pPrChange w:id="275" w:author="Abhiram Arali" w:date="2024-10-29T12:56:00Z">
          <w:pPr>
            <w:pStyle w:val="BodyText"/>
            <w:spacing w:before="21"/>
          </w:pPr>
        </w:pPrChange>
      </w:pPr>
    </w:p>
    <w:p w14:paraId="45D8B4AC" w14:textId="07A8DA97" w:rsidR="00301525" w:rsidDel="00333E84" w:rsidRDefault="008B7718">
      <w:pPr>
        <w:pStyle w:val="Heading3BPBHEB"/>
        <w:rPr>
          <w:del w:id="276" w:author="Abhiram Arali" w:date="2024-10-29T12:56:00Z"/>
        </w:rPr>
        <w:pPrChange w:id="277" w:author="Abhiram Arali" w:date="2024-10-29T12:56:00Z">
          <w:pPr>
            <w:pStyle w:val="ListParagraph"/>
            <w:numPr>
              <w:numId w:val="27"/>
            </w:numPr>
            <w:tabs>
              <w:tab w:val="left" w:pos="460"/>
            </w:tabs>
            <w:spacing w:before="1"/>
            <w:ind w:left="460" w:hanging="240"/>
          </w:pPr>
        </w:pPrChange>
      </w:pPr>
      <w:r>
        <w:t>Third</w:t>
      </w:r>
      <w:del w:id="278" w:author="Abhiram Arali" w:date="2024-10-29T14:07:00Z">
        <w:r w:rsidDel="000C7A55">
          <w:rPr>
            <w:spacing w:val="-3"/>
          </w:rPr>
          <w:delText xml:space="preserve"> </w:delText>
        </w:r>
      </w:del>
      <w:ins w:id="279" w:author="Abhiram Arali" w:date="2024-10-29T14:07:00Z">
        <w:r w:rsidR="000C7A55">
          <w:rPr>
            <w:spacing w:val="-3"/>
          </w:rPr>
          <w:t>-</w:t>
        </w:r>
      </w:ins>
      <w:r w:rsidR="0060437D">
        <w:t>generation</w:t>
      </w:r>
      <w:r w:rsidR="0060437D">
        <w:rPr>
          <w:spacing w:val="-1"/>
        </w:rPr>
        <w:t xml:space="preserve"> </w:t>
      </w:r>
      <w:r>
        <w:t>(1964-1971)</w:t>
      </w:r>
      <w:r>
        <w:rPr>
          <w:spacing w:val="-2"/>
        </w:rPr>
        <w:t xml:space="preserve"> </w:t>
      </w:r>
      <w:del w:id="280" w:author="Abhiram Arali" w:date="2024-10-29T12:56:00Z">
        <w:r w:rsidDel="00F20692">
          <w:delText>-</w:delText>
        </w:r>
        <w:r w:rsidDel="00F20692">
          <w:rPr>
            <w:spacing w:val="-2"/>
          </w:rPr>
          <w:delText xml:space="preserve"> </w:delText>
        </w:r>
        <w:r w:rsidDel="00F20692">
          <w:delText xml:space="preserve">Integrated </w:delText>
        </w:r>
        <w:r w:rsidDel="00F20692">
          <w:rPr>
            <w:spacing w:val="-2"/>
          </w:rPr>
          <w:delText>Circuits</w:delText>
        </w:r>
      </w:del>
    </w:p>
    <w:p w14:paraId="2597F1AB" w14:textId="12868E82" w:rsidR="00301525" w:rsidDel="00333E84" w:rsidRDefault="00301525">
      <w:pPr>
        <w:pStyle w:val="Heading3BPBHEB"/>
        <w:rPr>
          <w:del w:id="281" w:author="Abhiram Arali" w:date="2024-10-29T12:56:00Z"/>
        </w:rPr>
        <w:sectPr w:rsidR="00301525" w:rsidDel="00333E84">
          <w:pgSz w:w="11910" w:h="16840"/>
          <w:pgMar w:top="1540" w:right="1220" w:bottom="1200" w:left="1220" w:header="758" w:footer="1000" w:gutter="0"/>
          <w:cols w:space="720"/>
        </w:sectPr>
        <w:pPrChange w:id="282" w:author="Abhiram Arali" w:date="2024-10-29T12:56:00Z">
          <w:pPr/>
        </w:pPrChange>
      </w:pPr>
    </w:p>
    <w:p w14:paraId="1002CC42" w14:textId="77777777" w:rsidR="00333E84" w:rsidRPr="00333E84" w:rsidRDefault="00333E84">
      <w:pPr>
        <w:pStyle w:val="Heading3BPBHEB"/>
        <w:rPr>
          <w:ins w:id="283" w:author="Abhiram Arali" w:date="2024-10-29T12:56:00Z"/>
          <w:sz w:val="22"/>
          <w:rPrChange w:id="284" w:author="Abhiram Arali" w:date="2024-10-29T12:56:00Z">
            <w:rPr>
              <w:ins w:id="285" w:author="Abhiram Arali" w:date="2024-10-29T12:56:00Z"/>
              <w:i/>
              <w:sz w:val="24"/>
            </w:rPr>
          </w:rPrChange>
        </w:rPr>
        <w:pPrChange w:id="286" w:author="Abhiram Arali" w:date="2024-10-29T12:56:00Z">
          <w:pPr>
            <w:pStyle w:val="ListParagraph"/>
            <w:numPr>
              <w:numId w:val="27"/>
            </w:numPr>
            <w:tabs>
              <w:tab w:val="left" w:pos="460"/>
            </w:tabs>
            <w:spacing w:before="1"/>
            <w:ind w:left="460" w:hanging="240"/>
          </w:pPr>
        </w:pPrChange>
      </w:pPr>
    </w:p>
    <w:p w14:paraId="511EF607" w14:textId="7150B23A" w:rsidR="00301525" w:rsidRDefault="008B7718">
      <w:pPr>
        <w:pStyle w:val="NormalBPBHEB"/>
        <w:pPrChange w:id="287" w:author="Abhiram Arali" w:date="2024-10-29T12:56:00Z">
          <w:pPr>
            <w:pStyle w:val="BodyText"/>
            <w:spacing w:before="100" w:line="360" w:lineRule="auto"/>
            <w:ind w:left="220" w:right="217"/>
            <w:jc w:val="both"/>
          </w:pPr>
        </w:pPrChange>
      </w:pPr>
      <w:r>
        <w:t>The third</w:t>
      </w:r>
      <w:ins w:id="288" w:author="Abhiram Arali" w:date="2024-10-29T14:07:00Z">
        <w:r w:rsidR="000C7A55">
          <w:t>-</w:t>
        </w:r>
      </w:ins>
      <w:del w:id="289" w:author="Abhiram Arali" w:date="2024-10-29T14:07:00Z">
        <w:r w:rsidDel="000C7A55">
          <w:delText xml:space="preserve"> </w:delText>
        </w:r>
      </w:del>
      <w:r>
        <w:t xml:space="preserve">generation of computers was defined by the use of </w:t>
      </w:r>
      <w:r w:rsidRPr="00ED1E14">
        <w:rPr>
          <w:b/>
          <w:bCs/>
          <w:rPrChange w:id="290" w:author="Abhiram Arali" w:date="2024-10-29T12:56:00Z">
            <w:rPr/>
          </w:rPrChange>
        </w:rPr>
        <w:t>integrated circuits</w:t>
      </w:r>
      <w:r>
        <w:t xml:space="preserve"> (</w:t>
      </w:r>
      <w:r w:rsidRPr="00ED1E14">
        <w:rPr>
          <w:b/>
          <w:bCs/>
          <w:rPrChange w:id="291" w:author="Abhiram Arali" w:date="2024-10-29T12:56:00Z">
            <w:rPr/>
          </w:rPrChange>
        </w:rPr>
        <w:t>ICs</w:t>
      </w:r>
      <w:r>
        <w:t>), which were made by packing multiple transistors onto a single chip of silicon. This development drastically</w:t>
      </w:r>
      <w:r>
        <w:rPr>
          <w:spacing w:val="-6"/>
        </w:rPr>
        <w:t xml:space="preserve"> </w:t>
      </w:r>
      <w:r>
        <w:t>reduced</w:t>
      </w:r>
      <w:r>
        <w:rPr>
          <w:spacing w:val="-6"/>
        </w:rPr>
        <w:t xml:space="preserve"> </w:t>
      </w:r>
      <w:r>
        <w:t>the</w:t>
      </w:r>
      <w:r>
        <w:rPr>
          <w:spacing w:val="-6"/>
        </w:rPr>
        <w:t xml:space="preserve"> </w:t>
      </w:r>
      <w:r>
        <w:t>size</w:t>
      </w:r>
      <w:r>
        <w:rPr>
          <w:spacing w:val="-7"/>
        </w:rPr>
        <w:t xml:space="preserve"> </w:t>
      </w:r>
      <w:r>
        <w:t>and</w:t>
      </w:r>
      <w:r>
        <w:rPr>
          <w:spacing w:val="-3"/>
        </w:rPr>
        <w:t xml:space="preserve"> </w:t>
      </w:r>
      <w:r>
        <w:t>cost</w:t>
      </w:r>
      <w:r>
        <w:rPr>
          <w:spacing w:val="-5"/>
        </w:rPr>
        <w:t xml:space="preserve"> </w:t>
      </w:r>
      <w:r>
        <w:t>of</w:t>
      </w:r>
      <w:r>
        <w:rPr>
          <w:spacing w:val="-7"/>
        </w:rPr>
        <w:t xml:space="preserve"> </w:t>
      </w:r>
      <w:r>
        <w:t>computers</w:t>
      </w:r>
      <w:r>
        <w:rPr>
          <w:spacing w:val="-6"/>
        </w:rPr>
        <w:t xml:space="preserve"> </w:t>
      </w:r>
      <w:r>
        <w:t>while</w:t>
      </w:r>
      <w:r>
        <w:rPr>
          <w:spacing w:val="-6"/>
        </w:rPr>
        <w:t xml:space="preserve"> </w:t>
      </w:r>
      <w:r>
        <w:t>boosting</w:t>
      </w:r>
      <w:r>
        <w:rPr>
          <w:spacing w:val="-5"/>
        </w:rPr>
        <w:t xml:space="preserve"> </w:t>
      </w:r>
      <w:r>
        <w:t>their</w:t>
      </w:r>
      <w:r>
        <w:rPr>
          <w:spacing w:val="-7"/>
        </w:rPr>
        <w:t xml:space="preserve"> </w:t>
      </w:r>
      <w:r>
        <w:t>processing</w:t>
      </w:r>
      <w:r>
        <w:rPr>
          <w:spacing w:val="-1"/>
        </w:rPr>
        <w:t xml:space="preserve"> </w:t>
      </w:r>
      <w:r>
        <w:t>power.</w:t>
      </w:r>
      <w:r>
        <w:rPr>
          <w:spacing w:val="-7"/>
        </w:rPr>
        <w:t xml:space="preserve"> </w:t>
      </w:r>
      <w:r>
        <w:t>As</w:t>
      </w:r>
      <w:r>
        <w:rPr>
          <w:spacing w:val="-3"/>
        </w:rPr>
        <w:t xml:space="preserve"> </w:t>
      </w:r>
      <w:r>
        <w:t>a result, computers became smaller, faster, and more affordable, ushering in the era of minicomputers. The use of operating systems began during this time, allowing multiple programs</w:t>
      </w:r>
      <w:r>
        <w:rPr>
          <w:spacing w:val="-9"/>
        </w:rPr>
        <w:t xml:space="preserve"> </w:t>
      </w:r>
      <w:r>
        <w:t>to</w:t>
      </w:r>
      <w:r>
        <w:rPr>
          <w:spacing w:val="-9"/>
        </w:rPr>
        <w:t xml:space="preserve"> </w:t>
      </w:r>
      <w:r>
        <w:t>run</w:t>
      </w:r>
      <w:r>
        <w:rPr>
          <w:spacing w:val="-9"/>
        </w:rPr>
        <w:t xml:space="preserve"> </w:t>
      </w:r>
      <w:r>
        <w:t>simultaneously</w:t>
      </w:r>
      <w:r>
        <w:rPr>
          <w:spacing w:val="-9"/>
        </w:rPr>
        <w:t xml:space="preserve"> </w:t>
      </w:r>
      <w:r>
        <w:t>(multi-tasking),</w:t>
      </w:r>
      <w:r>
        <w:rPr>
          <w:spacing w:val="-9"/>
        </w:rPr>
        <w:t xml:space="preserve"> </w:t>
      </w:r>
      <w:r>
        <w:t>significantly</w:t>
      </w:r>
      <w:r>
        <w:rPr>
          <w:spacing w:val="-9"/>
        </w:rPr>
        <w:t xml:space="preserve"> </w:t>
      </w:r>
      <w:r>
        <w:t>enhancing</w:t>
      </w:r>
      <w:r>
        <w:rPr>
          <w:spacing w:val="-7"/>
        </w:rPr>
        <w:t xml:space="preserve"> </w:t>
      </w:r>
      <w:r>
        <w:t>their</w:t>
      </w:r>
      <w:r>
        <w:rPr>
          <w:spacing w:val="-9"/>
        </w:rPr>
        <w:t xml:space="preserve"> </w:t>
      </w:r>
      <w:r>
        <w:t>usability</w:t>
      </w:r>
      <w:r>
        <w:rPr>
          <w:spacing w:val="-8"/>
        </w:rPr>
        <w:t xml:space="preserve"> </w:t>
      </w:r>
      <w:r>
        <w:t>(</w:t>
      </w:r>
      <w:r w:rsidRPr="009B6427">
        <w:rPr>
          <w:i/>
          <w:iCs/>
          <w:rPrChange w:id="292" w:author="Abhiram Arali" w:date="2024-10-29T12:56:00Z">
            <w:rPr/>
          </w:rPrChange>
        </w:rPr>
        <w:t xml:space="preserve">Figure </w:t>
      </w:r>
      <w:r w:rsidRPr="009B6427">
        <w:rPr>
          <w:i/>
          <w:iCs/>
          <w:spacing w:val="-2"/>
          <w:rPrChange w:id="293" w:author="Abhiram Arali" w:date="2024-10-29T12:56:00Z">
            <w:rPr>
              <w:spacing w:val="-2"/>
            </w:rPr>
          </w:rPrChange>
        </w:rPr>
        <w:t>1.3</w:t>
      </w:r>
      <w:r>
        <w:rPr>
          <w:spacing w:val="-2"/>
        </w:rPr>
        <w:t>).</w:t>
      </w:r>
    </w:p>
    <w:p w14:paraId="2BD13A45" w14:textId="77777777" w:rsidR="00301525" w:rsidRDefault="008B7718">
      <w:pPr>
        <w:pStyle w:val="FigureBPBHEB"/>
        <w:rPr>
          <w:sz w:val="11"/>
        </w:rPr>
        <w:pPrChange w:id="294" w:author="Abhiram Arali" w:date="2024-10-29T12:57:00Z">
          <w:pPr>
            <w:pStyle w:val="BodyText"/>
            <w:spacing w:before="10"/>
          </w:pPr>
        </w:pPrChange>
      </w:pPr>
      <w:r>
        <w:rPr>
          <w:noProof/>
          <w:lang w:val="en-IN" w:eastAsia="en-IN"/>
        </w:rPr>
        <w:lastRenderedPageBreak/>
        <w:drawing>
          <wp:inline distT="0" distB="0" distL="0" distR="0" wp14:anchorId="17D0A814" wp14:editId="36331D25">
            <wp:extent cx="3073799" cy="2312289"/>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799" cy="2312289"/>
                    </a:xfrm>
                    <a:prstGeom prst="rect">
                      <a:avLst/>
                    </a:prstGeom>
                  </pic:spPr>
                </pic:pic>
              </a:graphicData>
            </a:graphic>
          </wp:inline>
        </w:drawing>
      </w:r>
    </w:p>
    <w:p w14:paraId="14B526BC" w14:textId="3BA6724A" w:rsidR="00301525" w:rsidRPr="00E411A5" w:rsidDel="00E411A5" w:rsidRDefault="00301525">
      <w:pPr>
        <w:pStyle w:val="BodyText"/>
        <w:spacing w:before="37"/>
        <w:rPr>
          <w:del w:id="295" w:author="Abhiram Arali" w:date="2024-10-29T12:57:00Z"/>
          <w:b/>
          <w:rPrChange w:id="296" w:author="Abhiram Arali" w:date="2024-10-29T12:57:00Z">
            <w:rPr>
              <w:del w:id="297" w:author="Abhiram Arali" w:date="2024-10-29T12:57:00Z"/>
            </w:rPr>
          </w:rPrChange>
        </w:rPr>
      </w:pPr>
    </w:p>
    <w:p w14:paraId="049BC095" w14:textId="4CB76B91" w:rsidR="00301525" w:rsidRDefault="008B7718">
      <w:pPr>
        <w:pStyle w:val="FigureCaptionBPBHEB"/>
        <w:pPrChange w:id="298" w:author="Abhiram Arali" w:date="2024-10-29T12:57:00Z">
          <w:pPr>
            <w:pStyle w:val="Heading1"/>
            <w:spacing w:before="1"/>
            <w:ind w:right="4"/>
            <w:jc w:val="center"/>
          </w:pPr>
        </w:pPrChange>
      </w:pPr>
      <w:r w:rsidRPr="00E411A5">
        <w:rPr>
          <w:b/>
          <w:bCs w:val="0"/>
          <w:rPrChange w:id="299" w:author="Abhiram Arali" w:date="2024-10-29T12:57:00Z">
            <w:rPr/>
          </w:rPrChange>
        </w:rPr>
        <w:t>Figure</w:t>
      </w:r>
      <w:r w:rsidRPr="00E411A5">
        <w:rPr>
          <w:b/>
          <w:bCs w:val="0"/>
          <w:spacing w:val="-3"/>
          <w:rPrChange w:id="300" w:author="Abhiram Arali" w:date="2024-10-29T12:57:00Z">
            <w:rPr>
              <w:spacing w:val="-3"/>
            </w:rPr>
          </w:rPrChange>
        </w:rPr>
        <w:t xml:space="preserve"> </w:t>
      </w:r>
      <w:r w:rsidRPr="00E411A5">
        <w:rPr>
          <w:b/>
          <w:bCs w:val="0"/>
          <w:rPrChange w:id="301" w:author="Abhiram Arali" w:date="2024-10-29T12:57:00Z">
            <w:rPr/>
          </w:rPrChange>
        </w:rPr>
        <w:t>1.3</w:t>
      </w:r>
      <w:r>
        <w:t>:</w:t>
      </w:r>
      <w:r>
        <w:rPr>
          <w:spacing w:val="-2"/>
        </w:rPr>
        <w:t xml:space="preserve"> </w:t>
      </w:r>
      <w:r>
        <w:t xml:space="preserve">Integrated </w:t>
      </w:r>
      <w:r w:rsidR="00674E24">
        <w:t>circuits</w:t>
      </w:r>
      <w:r w:rsidR="00674E24">
        <w:rPr>
          <w:spacing w:val="-1"/>
        </w:rPr>
        <w:t xml:space="preserve"> </w:t>
      </w:r>
      <w:r w:rsidR="00674E24">
        <w:t>based</w:t>
      </w:r>
      <w:r w:rsidR="00674E24">
        <w:rPr>
          <w:spacing w:val="-1"/>
        </w:rPr>
        <w:t xml:space="preserve"> </w:t>
      </w:r>
      <w:r w:rsidR="00674E24">
        <w:rPr>
          <w:spacing w:val="-2"/>
        </w:rPr>
        <w:t>computer</w:t>
      </w:r>
      <w:del w:id="302" w:author="Abhiram Arali" w:date="2024-10-29T12:57:00Z">
        <w:r w:rsidDel="00674E24">
          <w:rPr>
            <w:spacing w:val="-2"/>
          </w:rPr>
          <w:delText>.</w:delText>
        </w:r>
      </w:del>
    </w:p>
    <w:p w14:paraId="6637D624" w14:textId="77777777" w:rsidR="00301525" w:rsidRDefault="00301525">
      <w:pPr>
        <w:pStyle w:val="NormalBPBHEB"/>
        <w:pPrChange w:id="303" w:author="Abhiram Arali" w:date="2024-10-29T12:57:00Z">
          <w:pPr>
            <w:pStyle w:val="BodyText"/>
            <w:spacing w:before="21"/>
          </w:pPr>
        </w:pPrChange>
      </w:pPr>
    </w:p>
    <w:p w14:paraId="071EFDE5" w14:textId="4CB3557F" w:rsidR="00301525" w:rsidRDefault="00E95663">
      <w:pPr>
        <w:pStyle w:val="NormalBPBHEB"/>
        <w:pPrChange w:id="304" w:author="Abhiram Arali" w:date="2024-10-29T12:57:00Z">
          <w:pPr>
            <w:pStyle w:val="BodyText"/>
            <w:ind w:left="220"/>
            <w:jc w:val="both"/>
          </w:pPr>
        </w:pPrChange>
      </w:pPr>
      <w:ins w:id="305" w:author="Abhiram Arali" w:date="2024-10-29T12:57:00Z">
        <w:r>
          <w:t>Th</w:t>
        </w:r>
        <w:r w:rsidR="003014B4">
          <w:t xml:space="preserve">e </w:t>
        </w:r>
      </w:ins>
      <w:r>
        <w:t>characteristics</w:t>
      </w:r>
      <w:r>
        <w:rPr>
          <w:spacing w:val="-4"/>
        </w:rPr>
        <w:t xml:space="preserve"> </w:t>
      </w:r>
      <w:r>
        <w:t>of</w:t>
      </w:r>
      <w:r>
        <w:rPr>
          <w:spacing w:val="-2"/>
        </w:rPr>
        <w:t xml:space="preserve"> </w:t>
      </w:r>
      <w:r>
        <w:t>third-generation</w:t>
      </w:r>
      <w:r>
        <w:rPr>
          <w:spacing w:val="-2"/>
        </w:rPr>
        <w:t xml:space="preserve"> computers</w:t>
      </w:r>
      <w:ins w:id="306" w:author="Abhiram Arali" w:date="2024-10-29T12:57:00Z">
        <w:r>
          <w:rPr>
            <w:spacing w:val="-2"/>
          </w:rPr>
          <w:t xml:space="preserve"> are as follows</w:t>
        </w:r>
      </w:ins>
      <w:r>
        <w:rPr>
          <w:spacing w:val="-2"/>
        </w:rPr>
        <w:t>:</w:t>
      </w:r>
    </w:p>
    <w:p w14:paraId="4AFEF35D" w14:textId="43C5D2B0" w:rsidR="00301525" w:rsidRPr="00087BDA" w:rsidDel="00186803" w:rsidRDefault="00301525">
      <w:pPr>
        <w:pStyle w:val="NormalBPBHEB"/>
        <w:numPr>
          <w:ilvl w:val="0"/>
          <w:numId w:val="33"/>
        </w:numPr>
        <w:rPr>
          <w:del w:id="307" w:author="Abhiram Arali" w:date="2024-10-29T12:57:00Z"/>
          <w:b/>
          <w:bCs/>
          <w:rPrChange w:id="308" w:author="Abhiram Arali" w:date="2024-10-29T12:57:00Z">
            <w:rPr>
              <w:del w:id="309" w:author="Abhiram Arali" w:date="2024-10-29T12:57:00Z"/>
            </w:rPr>
          </w:rPrChange>
        </w:rPr>
        <w:pPrChange w:id="310" w:author="Abhiram Arali" w:date="2024-10-29T12:57:00Z">
          <w:pPr>
            <w:pStyle w:val="BodyText"/>
            <w:spacing w:before="24"/>
          </w:pPr>
        </w:pPrChange>
      </w:pPr>
    </w:p>
    <w:p w14:paraId="31CB00F7" w14:textId="4EB32DF3" w:rsidR="00301525" w:rsidRPr="00087BDA" w:rsidRDefault="008B7718">
      <w:pPr>
        <w:pStyle w:val="NormalBPBHEB"/>
        <w:numPr>
          <w:ilvl w:val="0"/>
          <w:numId w:val="33"/>
        </w:numPr>
        <w:rPr>
          <w:rPrChange w:id="311" w:author="Abhiram Arali" w:date="2024-10-29T12:57:00Z">
            <w:rPr>
              <w:sz w:val="24"/>
            </w:rPr>
          </w:rPrChange>
        </w:rPr>
        <w:pPrChange w:id="312" w:author="Abhiram Arali" w:date="2024-10-29T12:57:00Z">
          <w:pPr>
            <w:pStyle w:val="ListParagraph"/>
            <w:numPr>
              <w:ilvl w:val="1"/>
              <w:numId w:val="27"/>
            </w:numPr>
            <w:tabs>
              <w:tab w:val="left" w:pos="940"/>
            </w:tabs>
            <w:ind w:left="940" w:hanging="360"/>
          </w:pPr>
        </w:pPrChange>
      </w:pPr>
      <w:r w:rsidRPr="00087BDA">
        <w:rPr>
          <w:b/>
          <w:bCs/>
          <w:rPrChange w:id="313" w:author="Abhiram Arali" w:date="2024-10-29T12:57:00Z">
            <w:rPr>
              <w:sz w:val="24"/>
            </w:rPr>
          </w:rPrChange>
        </w:rPr>
        <w:t>Technology</w:t>
      </w:r>
      <w:r w:rsidRPr="00087BDA">
        <w:rPr>
          <w:rPrChange w:id="314" w:author="Abhiram Arali" w:date="2024-10-29T12:57:00Z">
            <w:rPr>
              <w:sz w:val="24"/>
            </w:rPr>
          </w:rPrChange>
        </w:rPr>
        <w:t>:</w:t>
      </w:r>
      <w:r w:rsidRPr="00087BDA">
        <w:rPr>
          <w:spacing w:val="-2"/>
          <w:rPrChange w:id="315" w:author="Abhiram Arali" w:date="2024-10-29T12:57:00Z">
            <w:rPr>
              <w:spacing w:val="-2"/>
              <w:sz w:val="24"/>
            </w:rPr>
          </w:rPrChange>
        </w:rPr>
        <w:t xml:space="preserve"> </w:t>
      </w:r>
      <w:r w:rsidRPr="00087BDA">
        <w:rPr>
          <w:rPrChange w:id="316" w:author="Abhiram Arali" w:date="2024-10-29T12:57:00Z">
            <w:rPr>
              <w:sz w:val="24"/>
            </w:rPr>
          </w:rPrChange>
        </w:rPr>
        <w:t>Integrated</w:t>
      </w:r>
      <w:r w:rsidRPr="00087BDA">
        <w:rPr>
          <w:spacing w:val="-3"/>
          <w:rPrChange w:id="317" w:author="Abhiram Arali" w:date="2024-10-29T12:57:00Z">
            <w:rPr>
              <w:spacing w:val="-3"/>
              <w:sz w:val="24"/>
            </w:rPr>
          </w:rPrChange>
        </w:rPr>
        <w:t xml:space="preserve"> </w:t>
      </w:r>
      <w:r w:rsidRPr="00087BDA">
        <w:rPr>
          <w:rPrChange w:id="318" w:author="Abhiram Arali" w:date="2024-10-29T12:57:00Z">
            <w:rPr>
              <w:sz w:val="24"/>
            </w:rPr>
          </w:rPrChange>
        </w:rPr>
        <w:t>circuits</w:t>
      </w:r>
      <w:r w:rsidRPr="00087BDA">
        <w:rPr>
          <w:spacing w:val="-3"/>
          <w:rPrChange w:id="319" w:author="Abhiram Arali" w:date="2024-10-29T12:57:00Z">
            <w:rPr>
              <w:spacing w:val="-3"/>
              <w:sz w:val="24"/>
            </w:rPr>
          </w:rPrChange>
        </w:rPr>
        <w:t xml:space="preserve"> </w:t>
      </w:r>
      <w:del w:id="320" w:author="Abhiram Arali" w:date="2024-10-29T12:57:00Z">
        <w:r w:rsidRPr="00087BDA" w:rsidDel="00087BDA">
          <w:rPr>
            <w:spacing w:val="-2"/>
            <w:rPrChange w:id="321" w:author="Abhiram Arali" w:date="2024-10-29T12:57:00Z">
              <w:rPr>
                <w:spacing w:val="-2"/>
                <w:sz w:val="24"/>
              </w:rPr>
            </w:rPrChange>
          </w:rPr>
          <w:delText>(ICs)</w:delText>
        </w:r>
      </w:del>
    </w:p>
    <w:p w14:paraId="53F0D6D3" w14:textId="77777777" w:rsidR="00301525" w:rsidRPr="00087BDA" w:rsidRDefault="008B7718">
      <w:pPr>
        <w:pStyle w:val="NormalBPBHEB"/>
        <w:numPr>
          <w:ilvl w:val="0"/>
          <w:numId w:val="33"/>
        </w:numPr>
        <w:rPr>
          <w:rPrChange w:id="322" w:author="Abhiram Arali" w:date="2024-10-29T12:57:00Z">
            <w:rPr>
              <w:sz w:val="24"/>
            </w:rPr>
          </w:rPrChange>
        </w:rPr>
        <w:pPrChange w:id="323" w:author="Abhiram Arali" w:date="2024-10-29T12:57:00Z">
          <w:pPr>
            <w:pStyle w:val="ListParagraph"/>
            <w:numPr>
              <w:ilvl w:val="1"/>
              <w:numId w:val="27"/>
            </w:numPr>
            <w:tabs>
              <w:tab w:val="left" w:pos="940"/>
            </w:tabs>
            <w:spacing w:before="138"/>
            <w:ind w:left="940" w:hanging="360"/>
          </w:pPr>
        </w:pPrChange>
      </w:pPr>
      <w:r w:rsidRPr="00087BDA">
        <w:rPr>
          <w:b/>
          <w:bCs/>
          <w:rPrChange w:id="324" w:author="Abhiram Arali" w:date="2024-10-29T12:57:00Z">
            <w:rPr>
              <w:sz w:val="24"/>
            </w:rPr>
          </w:rPrChange>
        </w:rPr>
        <w:t>Memory</w:t>
      </w:r>
      <w:r w:rsidRPr="00087BDA">
        <w:rPr>
          <w:rPrChange w:id="325" w:author="Abhiram Arali" w:date="2024-10-29T12:57:00Z">
            <w:rPr>
              <w:sz w:val="24"/>
            </w:rPr>
          </w:rPrChange>
        </w:rPr>
        <w:t>:</w:t>
      </w:r>
      <w:r w:rsidRPr="00087BDA">
        <w:rPr>
          <w:spacing w:val="-2"/>
          <w:rPrChange w:id="326" w:author="Abhiram Arali" w:date="2024-10-29T12:57:00Z">
            <w:rPr>
              <w:spacing w:val="-2"/>
              <w:sz w:val="24"/>
            </w:rPr>
          </w:rPrChange>
        </w:rPr>
        <w:t xml:space="preserve"> </w:t>
      </w:r>
      <w:r w:rsidRPr="00087BDA">
        <w:rPr>
          <w:rPrChange w:id="327" w:author="Abhiram Arali" w:date="2024-10-29T12:57:00Z">
            <w:rPr>
              <w:sz w:val="24"/>
            </w:rPr>
          </w:rPrChange>
        </w:rPr>
        <w:t>Magnetic</w:t>
      </w:r>
      <w:r w:rsidRPr="00087BDA">
        <w:rPr>
          <w:spacing w:val="-2"/>
          <w:rPrChange w:id="328" w:author="Abhiram Arali" w:date="2024-10-29T12:57:00Z">
            <w:rPr>
              <w:spacing w:val="-2"/>
              <w:sz w:val="24"/>
            </w:rPr>
          </w:rPrChange>
        </w:rPr>
        <w:t xml:space="preserve"> storage</w:t>
      </w:r>
    </w:p>
    <w:p w14:paraId="596E4759" w14:textId="77777777" w:rsidR="00301525" w:rsidRPr="00087BDA" w:rsidRDefault="008B7718">
      <w:pPr>
        <w:pStyle w:val="NormalBPBHEB"/>
        <w:numPr>
          <w:ilvl w:val="0"/>
          <w:numId w:val="33"/>
        </w:numPr>
        <w:rPr>
          <w:rPrChange w:id="329" w:author="Abhiram Arali" w:date="2024-10-29T12:57:00Z">
            <w:rPr>
              <w:sz w:val="24"/>
            </w:rPr>
          </w:rPrChange>
        </w:rPr>
        <w:pPrChange w:id="330" w:author="Abhiram Arali" w:date="2024-10-29T12:57:00Z">
          <w:pPr>
            <w:pStyle w:val="ListParagraph"/>
            <w:numPr>
              <w:ilvl w:val="1"/>
              <w:numId w:val="27"/>
            </w:numPr>
            <w:tabs>
              <w:tab w:val="left" w:pos="940"/>
            </w:tabs>
            <w:spacing w:before="135"/>
            <w:ind w:left="940" w:hanging="360"/>
          </w:pPr>
        </w:pPrChange>
      </w:pPr>
      <w:r w:rsidRPr="00087BDA">
        <w:rPr>
          <w:b/>
          <w:bCs/>
          <w:rPrChange w:id="331" w:author="Abhiram Arali" w:date="2024-10-29T12:57:00Z">
            <w:rPr>
              <w:sz w:val="24"/>
            </w:rPr>
          </w:rPrChange>
        </w:rPr>
        <w:t>Size</w:t>
      </w:r>
      <w:r w:rsidRPr="00087BDA">
        <w:rPr>
          <w:rPrChange w:id="332" w:author="Abhiram Arali" w:date="2024-10-29T12:57:00Z">
            <w:rPr>
              <w:sz w:val="24"/>
            </w:rPr>
          </w:rPrChange>
        </w:rPr>
        <w:t>:</w:t>
      </w:r>
      <w:r w:rsidRPr="00087BDA">
        <w:rPr>
          <w:spacing w:val="-3"/>
          <w:rPrChange w:id="333" w:author="Abhiram Arali" w:date="2024-10-29T12:57:00Z">
            <w:rPr>
              <w:spacing w:val="-3"/>
              <w:sz w:val="24"/>
            </w:rPr>
          </w:rPrChange>
        </w:rPr>
        <w:t xml:space="preserve"> </w:t>
      </w:r>
      <w:r w:rsidRPr="00087BDA">
        <w:rPr>
          <w:rPrChange w:id="334" w:author="Abhiram Arali" w:date="2024-10-29T12:57:00Z">
            <w:rPr>
              <w:sz w:val="24"/>
            </w:rPr>
          </w:rPrChange>
        </w:rPr>
        <w:t>Significantly</w:t>
      </w:r>
      <w:r w:rsidRPr="00087BDA">
        <w:rPr>
          <w:spacing w:val="-3"/>
          <w:rPrChange w:id="335" w:author="Abhiram Arali" w:date="2024-10-29T12:57:00Z">
            <w:rPr>
              <w:spacing w:val="-3"/>
              <w:sz w:val="24"/>
            </w:rPr>
          </w:rPrChange>
        </w:rPr>
        <w:t xml:space="preserve"> </w:t>
      </w:r>
      <w:r w:rsidRPr="00087BDA">
        <w:rPr>
          <w:rPrChange w:id="336" w:author="Abhiram Arali" w:date="2024-10-29T12:57:00Z">
            <w:rPr>
              <w:sz w:val="24"/>
            </w:rPr>
          </w:rPrChange>
        </w:rPr>
        <w:t>smaller</w:t>
      </w:r>
      <w:r w:rsidRPr="00087BDA">
        <w:rPr>
          <w:spacing w:val="-2"/>
          <w:rPrChange w:id="337" w:author="Abhiram Arali" w:date="2024-10-29T12:57:00Z">
            <w:rPr>
              <w:spacing w:val="-2"/>
              <w:sz w:val="24"/>
            </w:rPr>
          </w:rPrChange>
        </w:rPr>
        <w:t xml:space="preserve"> (minicomputers)</w:t>
      </w:r>
    </w:p>
    <w:p w14:paraId="76B41458" w14:textId="77777777" w:rsidR="00301525" w:rsidRDefault="008B7718" w:rsidP="00087BDA">
      <w:pPr>
        <w:pStyle w:val="NormalBPBHEB"/>
        <w:numPr>
          <w:ilvl w:val="0"/>
          <w:numId w:val="33"/>
        </w:numPr>
        <w:rPr>
          <w:ins w:id="338" w:author="Abhiram Arali" w:date="2024-10-29T12:57:00Z"/>
        </w:rPr>
      </w:pPr>
      <w:r w:rsidRPr="00087BDA">
        <w:rPr>
          <w:b/>
          <w:bCs/>
          <w:rPrChange w:id="339" w:author="Abhiram Arali" w:date="2024-10-29T12:57:00Z">
            <w:rPr>
              <w:sz w:val="24"/>
            </w:rPr>
          </w:rPrChange>
        </w:rPr>
        <w:t>Programming</w:t>
      </w:r>
      <w:r w:rsidRPr="00087BDA">
        <w:rPr>
          <w:rPrChange w:id="340" w:author="Abhiram Arali" w:date="2024-10-29T12:57:00Z">
            <w:rPr>
              <w:sz w:val="24"/>
            </w:rPr>
          </w:rPrChange>
        </w:rPr>
        <w:t>:</w:t>
      </w:r>
      <w:r w:rsidRPr="00087BDA">
        <w:rPr>
          <w:spacing w:val="-6"/>
          <w:rPrChange w:id="341" w:author="Abhiram Arali" w:date="2024-10-29T12:57:00Z">
            <w:rPr>
              <w:spacing w:val="-6"/>
              <w:sz w:val="24"/>
            </w:rPr>
          </w:rPrChange>
        </w:rPr>
        <w:t xml:space="preserve"> </w:t>
      </w:r>
      <w:r w:rsidRPr="00087BDA">
        <w:rPr>
          <w:rPrChange w:id="342" w:author="Abhiram Arali" w:date="2024-10-29T12:57:00Z">
            <w:rPr>
              <w:sz w:val="24"/>
            </w:rPr>
          </w:rPrChange>
        </w:rPr>
        <w:t>High-level</w:t>
      </w:r>
      <w:r w:rsidRPr="00087BDA">
        <w:rPr>
          <w:spacing w:val="-6"/>
          <w:rPrChange w:id="343" w:author="Abhiram Arali" w:date="2024-10-29T12:57:00Z">
            <w:rPr>
              <w:spacing w:val="-6"/>
              <w:sz w:val="24"/>
            </w:rPr>
          </w:rPrChange>
        </w:rPr>
        <w:t xml:space="preserve"> </w:t>
      </w:r>
      <w:r w:rsidRPr="00087BDA">
        <w:rPr>
          <w:rPrChange w:id="344" w:author="Abhiram Arali" w:date="2024-10-29T12:57:00Z">
            <w:rPr>
              <w:sz w:val="24"/>
            </w:rPr>
          </w:rPrChange>
        </w:rPr>
        <w:t>programming</w:t>
      </w:r>
      <w:r w:rsidRPr="00087BDA">
        <w:rPr>
          <w:spacing w:val="-6"/>
          <w:rPrChange w:id="345" w:author="Abhiram Arali" w:date="2024-10-29T12:57:00Z">
            <w:rPr>
              <w:spacing w:val="-6"/>
              <w:sz w:val="24"/>
            </w:rPr>
          </w:rPrChange>
        </w:rPr>
        <w:t xml:space="preserve"> </w:t>
      </w:r>
      <w:r w:rsidRPr="00087BDA">
        <w:rPr>
          <w:rPrChange w:id="346" w:author="Abhiram Arali" w:date="2024-10-29T12:57:00Z">
            <w:rPr>
              <w:sz w:val="24"/>
            </w:rPr>
          </w:rPrChange>
        </w:rPr>
        <w:t>languages,</w:t>
      </w:r>
      <w:r w:rsidRPr="00087BDA">
        <w:rPr>
          <w:spacing w:val="-6"/>
          <w:rPrChange w:id="347" w:author="Abhiram Arali" w:date="2024-10-29T12:57:00Z">
            <w:rPr>
              <w:spacing w:val="-6"/>
              <w:sz w:val="24"/>
            </w:rPr>
          </w:rPrChange>
        </w:rPr>
        <w:t xml:space="preserve"> </w:t>
      </w:r>
      <w:r w:rsidRPr="00087BDA">
        <w:rPr>
          <w:rPrChange w:id="348" w:author="Abhiram Arali" w:date="2024-10-29T12:57:00Z">
            <w:rPr>
              <w:sz w:val="24"/>
            </w:rPr>
          </w:rPrChange>
        </w:rPr>
        <w:t>multi-tasking</w:t>
      </w:r>
      <w:r w:rsidRPr="00087BDA">
        <w:rPr>
          <w:spacing w:val="-6"/>
          <w:rPrChange w:id="349" w:author="Abhiram Arali" w:date="2024-10-29T12:57:00Z">
            <w:rPr>
              <w:spacing w:val="-6"/>
              <w:sz w:val="24"/>
            </w:rPr>
          </w:rPrChange>
        </w:rPr>
        <w:t xml:space="preserve"> </w:t>
      </w:r>
      <w:r w:rsidRPr="00087BDA">
        <w:rPr>
          <w:rPrChange w:id="350" w:author="Abhiram Arali" w:date="2024-10-29T12:57:00Z">
            <w:rPr>
              <w:sz w:val="24"/>
            </w:rPr>
          </w:rPrChange>
        </w:rPr>
        <w:t>operating</w:t>
      </w:r>
      <w:r w:rsidRPr="00087BDA">
        <w:rPr>
          <w:spacing w:val="-6"/>
          <w:rPrChange w:id="351" w:author="Abhiram Arali" w:date="2024-10-29T12:57:00Z">
            <w:rPr>
              <w:spacing w:val="-6"/>
              <w:sz w:val="24"/>
            </w:rPr>
          </w:rPrChange>
        </w:rPr>
        <w:t xml:space="preserve"> </w:t>
      </w:r>
      <w:r w:rsidRPr="00087BDA">
        <w:rPr>
          <w:rPrChange w:id="352" w:author="Abhiram Arali" w:date="2024-10-29T12:57:00Z">
            <w:rPr>
              <w:sz w:val="24"/>
            </w:rPr>
          </w:rPrChange>
        </w:rPr>
        <w:t xml:space="preserve">systems </w:t>
      </w:r>
      <w:r w:rsidRPr="00087BDA">
        <w:rPr>
          <w:b/>
          <w:bCs/>
          <w:rPrChange w:id="353" w:author="Abhiram Arali" w:date="2024-10-29T12:57:00Z">
            <w:rPr>
              <w:sz w:val="24"/>
            </w:rPr>
          </w:rPrChange>
        </w:rPr>
        <w:t>Example</w:t>
      </w:r>
      <w:r w:rsidRPr="00087BDA">
        <w:rPr>
          <w:rPrChange w:id="354" w:author="Abhiram Arali" w:date="2024-10-29T12:57:00Z">
            <w:rPr>
              <w:sz w:val="24"/>
            </w:rPr>
          </w:rPrChange>
        </w:rPr>
        <w:t>: IBM System/360, PDP-8</w:t>
      </w:r>
    </w:p>
    <w:p w14:paraId="497EED6A" w14:textId="77777777" w:rsidR="005C6D28" w:rsidRPr="00087BDA" w:rsidRDefault="005C6D28">
      <w:pPr>
        <w:pStyle w:val="NormalBPBHEB"/>
        <w:rPr>
          <w:rPrChange w:id="355" w:author="Abhiram Arali" w:date="2024-10-29T12:57:00Z">
            <w:rPr>
              <w:sz w:val="24"/>
            </w:rPr>
          </w:rPrChange>
        </w:rPr>
        <w:pPrChange w:id="356" w:author="Abhiram Arali" w:date="2024-10-29T12:58:00Z">
          <w:pPr>
            <w:pStyle w:val="ListParagraph"/>
            <w:numPr>
              <w:ilvl w:val="1"/>
              <w:numId w:val="27"/>
            </w:numPr>
            <w:tabs>
              <w:tab w:val="left" w:pos="940"/>
            </w:tabs>
            <w:spacing w:before="138" w:line="480" w:lineRule="auto"/>
            <w:ind w:left="220" w:right="477" w:firstLine="360"/>
          </w:pPr>
        </w:pPrChange>
      </w:pPr>
    </w:p>
    <w:p w14:paraId="757D6D33" w14:textId="2FE5B05E" w:rsidR="00301525" w:rsidRDefault="008B7718">
      <w:pPr>
        <w:pStyle w:val="Heading3BPBHEB"/>
        <w:pPrChange w:id="357" w:author="Abhiram Arali" w:date="2024-10-29T12:58:00Z">
          <w:pPr>
            <w:pStyle w:val="ListParagraph"/>
            <w:numPr>
              <w:numId w:val="27"/>
            </w:numPr>
            <w:tabs>
              <w:tab w:val="left" w:pos="460"/>
            </w:tabs>
            <w:spacing w:before="25"/>
            <w:ind w:left="460" w:hanging="240"/>
          </w:pPr>
        </w:pPrChange>
      </w:pPr>
      <w:r>
        <w:t>Fourth</w:t>
      </w:r>
      <w:ins w:id="358" w:author="Abhiram Arali" w:date="2024-10-29T14:07:00Z">
        <w:r w:rsidR="000C7A55">
          <w:rPr>
            <w:spacing w:val="-3"/>
          </w:rPr>
          <w:t>-</w:t>
        </w:r>
      </w:ins>
      <w:del w:id="359" w:author="Abhiram Arali" w:date="2024-10-29T14:07:00Z">
        <w:r w:rsidDel="000C7A55">
          <w:rPr>
            <w:spacing w:val="-3"/>
          </w:rPr>
          <w:delText xml:space="preserve"> </w:delText>
        </w:r>
      </w:del>
      <w:r w:rsidR="000C7A55">
        <w:t>generation</w:t>
      </w:r>
      <w:r w:rsidR="000C7A55">
        <w:rPr>
          <w:spacing w:val="-1"/>
        </w:rPr>
        <w:t xml:space="preserve"> </w:t>
      </w:r>
      <w:r>
        <w:t>(1971-Present)</w:t>
      </w:r>
      <w:r>
        <w:rPr>
          <w:spacing w:val="-2"/>
        </w:rPr>
        <w:t xml:space="preserve"> </w:t>
      </w:r>
      <w:del w:id="360" w:author="Abhiram Arali" w:date="2024-10-29T12:58:00Z">
        <w:r w:rsidDel="00475265">
          <w:delText>-</w:delText>
        </w:r>
        <w:r w:rsidDel="00475265">
          <w:rPr>
            <w:spacing w:val="1"/>
          </w:rPr>
          <w:delText xml:space="preserve"> </w:delText>
        </w:r>
        <w:r w:rsidDel="00475265">
          <w:rPr>
            <w:spacing w:val="-2"/>
          </w:rPr>
          <w:delText>Microprocessors</w:delText>
        </w:r>
      </w:del>
    </w:p>
    <w:p w14:paraId="67D339AE" w14:textId="52AD5149" w:rsidR="00301525" w:rsidDel="00B736CF" w:rsidRDefault="00301525">
      <w:pPr>
        <w:pStyle w:val="BodyText"/>
        <w:spacing w:before="22"/>
        <w:rPr>
          <w:del w:id="361" w:author="Abhiram Arali" w:date="2024-10-29T12:58:00Z"/>
          <w:i/>
        </w:rPr>
      </w:pPr>
    </w:p>
    <w:p w14:paraId="2D58C7AA" w14:textId="7CC092A1" w:rsidR="00301525" w:rsidRPr="003D7F98" w:rsidDel="006E1E9A" w:rsidRDefault="008B7718">
      <w:pPr>
        <w:pStyle w:val="NormalBPBHEB"/>
        <w:rPr>
          <w:del w:id="362" w:author="Abhiram Arali" w:date="2024-10-29T12:58:00Z"/>
          <w:b/>
          <w:bCs/>
          <w:rPrChange w:id="363" w:author="Abhiram Arali" w:date="2024-10-29T12:58:00Z">
            <w:rPr>
              <w:del w:id="364" w:author="Abhiram Arali" w:date="2024-10-29T12:58:00Z"/>
            </w:rPr>
          </w:rPrChange>
        </w:rPr>
        <w:pPrChange w:id="365" w:author="Abhiram Arali" w:date="2024-10-29T12:58:00Z">
          <w:pPr>
            <w:pStyle w:val="BodyText"/>
            <w:spacing w:line="360" w:lineRule="auto"/>
            <w:ind w:left="220" w:right="216"/>
            <w:jc w:val="both"/>
          </w:pPr>
        </w:pPrChange>
      </w:pPr>
      <w:r>
        <w:t>The fourth</w:t>
      </w:r>
      <w:ins w:id="366" w:author="Abhiram Arali" w:date="2024-10-29T14:07:00Z">
        <w:r w:rsidR="000C7A55">
          <w:t>-</w:t>
        </w:r>
      </w:ins>
      <w:del w:id="367" w:author="Abhiram Arali" w:date="2024-10-29T14:07:00Z">
        <w:r w:rsidDel="000C7A55">
          <w:delText xml:space="preserve"> </w:delText>
        </w:r>
      </w:del>
      <w:r>
        <w:t xml:space="preserve">generation of computers saw the advent of the microprocessor, a single chip containing the </w:t>
      </w:r>
      <w:del w:id="368" w:author="Abhiram Arali" w:date="2024-10-29T12:58:00Z">
        <w:r w:rsidDel="00B736CF">
          <w:delText>central processing unit (</w:delText>
        </w:r>
      </w:del>
      <w:r>
        <w:t>CPU</w:t>
      </w:r>
      <w:del w:id="369" w:author="Abhiram Arali" w:date="2024-10-29T12:58:00Z">
        <w:r w:rsidDel="00B736CF">
          <w:delText>)</w:delText>
        </w:r>
      </w:del>
      <w:r>
        <w:t xml:space="preserve">, which dramatically transformed the computer industry. Microprocessors made it possible to produce </w:t>
      </w:r>
      <w:r w:rsidRPr="00E848E6">
        <w:rPr>
          <w:b/>
          <w:bCs/>
          <w:rPrChange w:id="370" w:author="Abhiram Arali" w:date="2024-10-29T12:58:00Z">
            <w:rPr/>
          </w:rPrChange>
        </w:rPr>
        <w:t xml:space="preserve">personal computers </w:t>
      </w:r>
      <w:r>
        <w:t>(</w:t>
      </w:r>
      <w:r w:rsidRPr="00E848E6">
        <w:rPr>
          <w:b/>
          <w:bCs/>
          <w:rPrChange w:id="371" w:author="Abhiram Arali" w:date="2024-10-29T12:58:00Z">
            <w:rPr/>
          </w:rPrChange>
        </w:rPr>
        <w:t>PCs</w:t>
      </w:r>
      <w:r>
        <w:t>), small and affordable</w:t>
      </w:r>
      <w:r>
        <w:rPr>
          <w:spacing w:val="-9"/>
        </w:rPr>
        <w:t xml:space="preserve"> </w:t>
      </w:r>
      <w:r>
        <w:t>enough</w:t>
      </w:r>
      <w:r>
        <w:rPr>
          <w:spacing w:val="-8"/>
        </w:rPr>
        <w:t xml:space="preserve"> </w:t>
      </w:r>
      <w:r>
        <w:t>for</w:t>
      </w:r>
      <w:r>
        <w:rPr>
          <w:spacing w:val="-12"/>
        </w:rPr>
        <w:t xml:space="preserve"> </w:t>
      </w:r>
      <w:r>
        <w:t>individual</w:t>
      </w:r>
      <w:r>
        <w:rPr>
          <w:spacing w:val="-10"/>
        </w:rPr>
        <w:t xml:space="preserve"> </w:t>
      </w:r>
      <w:r>
        <w:t>and</w:t>
      </w:r>
      <w:r>
        <w:rPr>
          <w:spacing w:val="-11"/>
        </w:rPr>
        <w:t xml:space="preserve"> </w:t>
      </w:r>
      <w:r>
        <w:t>business</w:t>
      </w:r>
      <w:r>
        <w:rPr>
          <w:spacing w:val="-8"/>
        </w:rPr>
        <w:t xml:space="preserve"> </w:t>
      </w:r>
      <w:r>
        <w:t>use.</w:t>
      </w:r>
      <w:r>
        <w:rPr>
          <w:spacing w:val="-8"/>
        </w:rPr>
        <w:t xml:space="preserve"> </w:t>
      </w:r>
      <w:r>
        <w:t>Companies</w:t>
      </w:r>
      <w:r>
        <w:rPr>
          <w:spacing w:val="-10"/>
        </w:rPr>
        <w:t xml:space="preserve"> </w:t>
      </w:r>
      <w:r>
        <w:t>like</w:t>
      </w:r>
      <w:r>
        <w:rPr>
          <w:spacing w:val="-9"/>
        </w:rPr>
        <w:t xml:space="preserve"> </w:t>
      </w:r>
      <w:r>
        <w:t>Intel</w:t>
      </w:r>
      <w:r>
        <w:rPr>
          <w:spacing w:val="-9"/>
        </w:rPr>
        <w:t xml:space="preserve"> </w:t>
      </w:r>
      <w:r>
        <w:t>and</w:t>
      </w:r>
      <w:r>
        <w:rPr>
          <w:spacing w:val="-6"/>
        </w:rPr>
        <w:t xml:space="preserve"> </w:t>
      </w:r>
      <w:r>
        <w:t>Apple</w:t>
      </w:r>
      <w:r>
        <w:rPr>
          <w:spacing w:val="-12"/>
        </w:rPr>
        <w:t xml:space="preserve"> </w:t>
      </w:r>
      <w:r>
        <w:t>emerged</w:t>
      </w:r>
      <w:r>
        <w:rPr>
          <w:spacing w:val="-9"/>
        </w:rPr>
        <w:t xml:space="preserve"> </w:t>
      </w:r>
      <w:r>
        <w:t>as leaders in this era, producing revolutionary products like the Intel 4004 processor (the first microprocessor)</w:t>
      </w:r>
      <w:r>
        <w:rPr>
          <w:spacing w:val="43"/>
        </w:rPr>
        <w:t xml:space="preserve"> </w:t>
      </w:r>
      <w:r>
        <w:t>and</w:t>
      </w:r>
      <w:r>
        <w:rPr>
          <w:spacing w:val="47"/>
        </w:rPr>
        <w:t xml:space="preserve"> </w:t>
      </w:r>
      <w:r>
        <w:t>the</w:t>
      </w:r>
      <w:r>
        <w:rPr>
          <w:spacing w:val="48"/>
        </w:rPr>
        <w:t xml:space="preserve"> </w:t>
      </w:r>
      <w:r>
        <w:t>Apple</w:t>
      </w:r>
      <w:r>
        <w:rPr>
          <w:spacing w:val="49"/>
        </w:rPr>
        <w:t xml:space="preserve"> </w:t>
      </w:r>
      <w:r>
        <w:t>II</w:t>
      </w:r>
      <w:r>
        <w:rPr>
          <w:spacing w:val="46"/>
        </w:rPr>
        <w:t xml:space="preserve"> </w:t>
      </w:r>
      <w:r>
        <w:t>personal</w:t>
      </w:r>
      <w:r>
        <w:rPr>
          <w:spacing w:val="47"/>
        </w:rPr>
        <w:t xml:space="preserve"> </w:t>
      </w:r>
      <w:r>
        <w:t>computer.</w:t>
      </w:r>
      <w:r>
        <w:rPr>
          <w:spacing w:val="47"/>
        </w:rPr>
        <w:t xml:space="preserve"> </w:t>
      </w:r>
      <w:r>
        <w:t>The</w:t>
      </w:r>
      <w:r>
        <w:rPr>
          <w:spacing w:val="48"/>
        </w:rPr>
        <w:t xml:space="preserve"> </w:t>
      </w:r>
      <w:r>
        <w:t>development</w:t>
      </w:r>
      <w:r>
        <w:rPr>
          <w:spacing w:val="49"/>
        </w:rPr>
        <w:t xml:space="preserve"> </w:t>
      </w:r>
      <w:r>
        <w:t>of</w:t>
      </w:r>
      <w:r>
        <w:rPr>
          <w:spacing w:val="47"/>
        </w:rPr>
        <w:t xml:space="preserve"> </w:t>
      </w:r>
      <w:r w:rsidRPr="003D7F98">
        <w:rPr>
          <w:b/>
          <w:bCs/>
          <w:rPrChange w:id="372" w:author="Abhiram Arali" w:date="2024-10-29T12:58:00Z">
            <w:rPr/>
          </w:rPrChange>
        </w:rPr>
        <w:t>graphical</w:t>
      </w:r>
      <w:r w:rsidRPr="003D7F98">
        <w:rPr>
          <w:b/>
          <w:bCs/>
          <w:spacing w:val="48"/>
          <w:rPrChange w:id="373" w:author="Abhiram Arali" w:date="2024-10-29T12:58:00Z">
            <w:rPr>
              <w:spacing w:val="48"/>
            </w:rPr>
          </w:rPrChange>
        </w:rPr>
        <w:t xml:space="preserve"> </w:t>
      </w:r>
      <w:r w:rsidRPr="003D7F98">
        <w:rPr>
          <w:b/>
          <w:bCs/>
          <w:spacing w:val="-4"/>
          <w:rPrChange w:id="374" w:author="Abhiram Arali" w:date="2024-10-29T12:58:00Z">
            <w:rPr>
              <w:spacing w:val="-4"/>
            </w:rPr>
          </w:rPrChange>
        </w:rPr>
        <w:t>user</w:t>
      </w:r>
    </w:p>
    <w:p w14:paraId="41F09D79" w14:textId="28A7D382" w:rsidR="00301525" w:rsidRPr="003D7F98" w:rsidDel="00E1372C" w:rsidRDefault="00301525" w:rsidP="004B0928">
      <w:pPr>
        <w:spacing w:line="360" w:lineRule="auto"/>
        <w:jc w:val="both"/>
        <w:rPr>
          <w:del w:id="375" w:author="Abhiram Arali" w:date="2024-10-29T12:58:00Z"/>
          <w:b/>
          <w:bCs/>
          <w:rPrChange w:id="376" w:author="Abhiram Arali" w:date="2024-10-29T12:58:00Z">
            <w:rPr>
              <w:del w:id="377" w:author="Abhiram Arali" w:date="2024-10-29T12:58:00Z"/>
            </w:rPr>
          </w:rPrChange>
        </w:rPr>
        <w:sectPr w:rsidR="00301525" w:rsidRPr="003D7F98" w:rsidDel="00E1372C">
          <w:pgSz w:w="11910" w:h="16840"/>
          <w:pgMar w:top="1540" w:right="1220" w:bottom="1200" w:left="1220" w:header="758" w:footer="1000" w:gutter="0"/>
          <w:cols w:space="720"/>
        </w:sectPr>
      </w:pPr>
    </w:p>
    <w:p w14:paraId="46D60732" w14:textId="1E403682" w:rsidR="00301525" w:rsidRDefault="006E1E9A">
      <w:pPr>
        <w:pStyle w:val="NormalBPBHEB"/>
        <w:pPrChange w:id="378" w:author="Abhiram Arali" w:date="2024-10-29T12:58:00Z">
          <w:pPr>
            <w:pStyle w:val="BodyText"/>
            <w:spacing w:before="100" w:line="360" w:lineRule="auto"/>
            <w:ind w:left="220" w:right="217"/>
            <w:jc w:val="both"/>
          </w:pPr>
        </w:pPrChange>
      </w:pPr>
      <w:ins w:id="379" w:author="Abhiram Arali" w:date="2024-10-29T12:58:00Z">
        <w:r w:rsidRPr="003D7F98">
          <w:rPr>
            <w:b/>
            <w:bCs/>
            <w:rPrChange w:id="380" w:author="Abhiram Arali" w:date="2024-10-29T12:58:00Z">
              <w:rPr/>
            </w:rPrChange>
          </w:rPr>
          <w:t xml:space="preserve"> </w:t>
        </w:r>
      </w:ins>
      <w:r w:rsidRPr="003D7F98">
        <w:rPr>
          <w:b/>
          <w:bCs/>
          <w:rPrChange w:id="381" w:author="Abhiram Arali" w:date="2024-10-29T12:58:00Z">
            <w:rPr/>
          </w:rPrChange>
        </w:rPr>
        <w:t>interfaces</w:t>
      </w:r>
      <w:r>
        <w:t xml:space="preserve"> (</w:t>
      </w:r>
      <w:r w:rsidRPr="003D7F98">
        <w:rPr>
          <w:b/>
          <w:bCs/>
          <w:rPrChange w:id="382" w:author="Abhiram Arali" w:date="2024-10-29T12:58:00Z">
            <w:rPr/>
          </w:rPrChange>
        </w:rPr>
        <w:t>GUIs</w:t>
      </w:r>
      <w:r>
        <w:t>), mice, and keyboards made computers more user-friendly. The rise of networking technologies, including the Internet, revolutionized how computers were used for communication, business, and entertainment (</w:t>
      </w:r>
      <w:r w:rsidRPr="00812FBC">
        <w:rPr>
          <w:i/>
          <w:iCs/>
          <w:rPrChange w:id="383" w:author="Abhiram Arali" w:date="2024-10-29T12:58:00Z">
            <w:rPr/>
          </w:rPrChange>
        </w:rPr>
        <w:t>Figure 1.4</w:t>
      </w:r>
      <w:r>
        <w:t>).</w:t>
      </w:r>
    </w:p>
    <w:p w14:paraId="1BDED3A5" w14:textId="77777777" w:rsidR="00301525" w:rsidRDefault="008B7718">
      <w:pPr>
        <w:pStyle w:val="FigureBPBHEB"/>
        <w:rPr>
          <w:sz w:val="11"/>
        </w:rPr>
        <w:pPrChange w:id="384" w:author="Abhiram Arali" w:date="2024-10-29T14:06:00Z">
          <w:pPr>
            <w:pStyle w:val="BodyText"/>
            <w:spacing w:before="10"/>
          </w:pPr>
        </w:pPrChange>
      </w:pPr>
      <w:r>
        <w:rPr>
          <w:noProof/>
          <w:lang w:val="en-IN" w:eastAsia="en-IN"/>
        </w:rPr>
        <w:lastRenderedPageBreak/>
        <w:drawing>
          <wp:inline distT="0" distB="0" distL="0" distR="0" wp14:anchorId="5CFC477C" wp14:editId="61F1F313">
            <wp:extent cx="2432303" cy="2443162"/>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32303" cy="2443162"/>
                    </a:xfrm>
                    <a:prstGeom prst="rect">
                      <a:avLst/>
                    </a:prstGeom>
                  </pic:spPr>
                </pic:pic>
              </a:graphicData>
            </a:graphic>
          </wp:inline>
        </w:drawing>
      </w:r>
    </w:p>
    <w:p w14:paraId="4E6A298C" w14:textId="1860652F" w:rsidR="00301525" w:rsidRPr="009A63AA" w:rsidDel="009A63AA" w:rsidRDefault="00301525">
      <w:pPr>
        <w:pStyle w:val="BodyText"/>
        <w:spacing w:before="11"/>
        <w:rPr>
          <w:del w:id="385" w:author="Abhiram Arali" w:date="2024-10-29T14:06:00Z"/>
          <w:b/>
          <w:rPrChange w:id="386" w:author="Abhiram Arali" w:date="2024-10-29T14:06:00Z">
            <w:rPr>
              <w:del w:id="387" w:author="Abhiram Arali" w:date="2024-10-29T14:06:00Z"/>
            </w:rPr>
          </w:rPrChange>
        </w:rPr>
      </w:pPr>
    </w:p>
    <w:p w14:paraId="59C8BA12" w14:textId="63E96CDA" w:rsidR="00301525" w:rsidRPr="009A63AA" w:rsidRDefault="008B7718">
      <w:pPr>
        <w:pStyle w:val="FigureCaptionBPBHEB"/>
        <w:pPrChange w:id="388" w:author="Abhiram Arali" w:date="2024-10-29T14:06:00Z">
          <w:pPr>
            <w:pStyle w:val="Heading1"/>
            <w:ind w:left="230" w:right="230"/>
            <w:jc w:val="center"/>
          </w:pPr>
        </w:pPrChange>
      </w:pPr>
      <w:r w:rsidRPr="009A63AA">
        <w:rPr>
          <w:b/>
          <w:bCs w:val="0"/>
          <w:rPrChange w:id="389" w:author="Abhiram Arali" w:date="2024-10-29T14:06:00Z">
            <w:rPr/>
          </w:rPrChange>
        </w:rPr>
        <w:t>Figure 1.4</w:t>
      </w:r>
      <w:r w:rsidRPr="009A63AA">
        <w:t>:</w:t>
      </w:r>
      <w:r w:rsidRPr="009A63AA">
        <w:rPr>
          <w:rPrChange w:id="390" w:author="Abhiram Arali" w:date="2024-10-29T14:06:00Z">
            <w:rPr>
              <w:spacing w:val="-2"/>
            </w:rPr>
          </w:rPrChange>
        </w:rPr>
        <w:t xml:space="preserve"> </w:t>
      </w:r>
      <w:del w:id="391" w:author="Abhiram Arali" w:date="2024-10-29T14:07:00Z">
        <w:r w:rsidRPr="009A63AA" w:rsidDel="000C7A55">
          <w:delText>Microprocessor</w:delText>
        </w:r>
        <w:r w:rsidRPr="009A63AA" w:rsidDel="000C7A55">
          <w:rPr>
            <w:rPrChange w:id="392" w:author="Abhiram Arali" w:date="2024-10-29T14:06:00Z">
              <w:rPr>
                <w:spacing w:val="-1"/>
              </w:rPr>
            </w:rPrChange>
          </w:rPr>
          <w:delText xml:space="preserve"> </w:delText>
        </w:r>
      </w:del>
      <w:ins w:id="393" w:author="Abhiram Arali" w:date="2024-10-29T14:07:00Z">
        <w:r w:rsidR="000C7A55" w:rsidRPr="009A63AA">
          <w:t>Microprocessor</w:t>
        </w:r>
        <w:r w:rsidR="000C7A55">
          <w:t>-</w:t>
        </w:r>
      </w:ins>
      <w:r w:rsidRPr="009A63AA">
        <w:t>based</w:t>
      </w:r>
      <w:r w:rsidRPr="009A63AA">
        <w:rPr>
          <w:rPrChange w:id="394" w:author="Abhiram Arali" w:date="2024-10-29T14:06:00Z">
            <w:rPr>
              <w:spacing w:val="-1"/>
            </w:rPr>
          </w:rPrChange>
        </w:rPr>
        <w:t xml:space="preserve"> </w:t>
      </w:r>
      <w:r w:rsidR="000C7A55" w:rsidRPr="009A63AA">
        <w:t>computer</w:t>
      </w:r>
      <w:r w:rsidR="000C7A55" w:rsidRPr="000C7A55">
        <w:t xml:space="preserve"> </w:t>
      </w:r>
      <w:del w:id="395" w:author="Abhiram Arali" w:date="2024-10-29T14:06:00Z">
        <w:r w:rsidRPr="009A63AA" w:rsidDel="00B965C3">
          <w:rPr>
            <w:rPrChange w:id="396" w:author="Abhiram Arali" w:date="2024-10-29T14:06:00Z">
              <w:rPr>
                <w:spacing w:val="-2"/>
              </w:rPr>
            </w:rPrChange>
          </w:rPr>
          <w:delText>[nawangproject].</w:delText>
        </w:r>
      </w:del>
      <w:ins w:id="397" w:author="Abhiram Arali" w:date="2024-10-29T14:06:00Z">
        <w:r w:rsidR="00B965C3">
          <w:rPr>
            <w:rStyle w:val="FootnoteReference"/>
          </w:rPr>
          <w:footnoteReference w:id="3"/>
        </w:r>
      </w:ins>
    </w:p>
    <w:p w14:paraId="0497390E" w14:textId="77777777" w:rsidR="00301525" w:rsidRDefault="00301525">
      <w:pPr>
        <w:pStyle w:val="NormalBPBHEB"/>
        <w:pPrChange w:id="400" w:author="Abhiram Arali" w:date="2024-10-29T14:06:00Z">
          <w:pPr>
            <w:pStyle w:val="BodyText"/>
            <w:spacing w:before="21"/>
          </w:pPr>
        </w:pPrChange>
      </w:pPr>
    </w:p>
    <w:p w14:paraId="387492DF" w14:textId="2196064B" w:rsidR="00301525" w:rsidRDefault="00B965C3">
      <w:pPr>
        <w:pStyle w:val="NormalBPBHEB"/>
        <w:pPrChange w:id="401" w:author="Abhiram Arali" w:date="2024-10-29T14:06:00Z">
          <w:pPr>
            <w:pStyle w:val="BodyText"/>
            <w:spacing w:before="1"/>
            <w:ind w:left="220"/>
            <w:jc w:val="both"/>
          </w:pPr>
        </w:pPrChange>
      </w:pPr>
      <w:ins w:id="402" w:author="Abhiram Arali" w:date="2024-10-29T14:06:00Z">
        <w:r>
          <w:t xml:space="preserve">The </w:t>
        </w:r>
      </w:ins>
      <w:r>
        <w:t>characteristics</w:t>
      </w:r>
      <w:r>
        <w:rPr>
          <w:spacing w:val="-3"/>
        </w:rPr>
        <w:t xml:space="preserve"> </w:t>
      </w:r>
      <w:r>
        <w:t>of</w:t>
      </w:r>
      <w:r>
        <w:rPr>
          <w:spacing w:val="-2"/>
        </w:rPr>
        <w:t xml:space="preserve"> </w:t>
      </w:r>
      <w:r>
        <w:t>fourth-generation</w:t>
      </w:r>
      <w:r>
        <w:rPr>
          <w:spacing w:val="-2"/>
        </w:rPr>
        <w:t xml:space="preserve"> computers</w:t>
      </w:r>
      <w:ins w:id="403" w:author="Abhiram Arali" w:date="2024-10-29T14:06:00Z">
        <w:r>
          <w:rPr>
            <w:spacing w:val="-2"/>
          </w:rPr>
          <w:t xml:space="preserve"> are as follows</w:t>
        </w:r>
      </w:ins>
      <w:r>
        <w:rPr>
          <w:spacing w:val="-2"/>
        </w:rPr>
        <w:t>:</w:t>
      </w:r>
    </w:p>
    <w:p w14:paraId="6B33451C" w14:textId="770C9A31" w:rsidR="00301525" w:rsidRPr="00560955" w:rsidDel="005B1B54" w:rsidRDefault="00301525">
      <w:pPr>
        <w:pStyle w:val="NormalBPBHEB"/>
        <w:numPr>
          <w:ilvl w:val="0"/>
          <w:numId w:val="34"/>
        </w:numPr>
        <w:rPr>
          <w:del w:id="404" w:author="Abhiram Arali" w:date="2024-10-29T14:07:00Z"/>
          <w:b/>
          <w:bCs/>
          <w:rPrChange w:id="405" w:author="Abhiram Arali" w:date="2024-10-29T14:08:00Z">
            <w:rPr>
              <w:del w:id="406" w:author="Abhiram Arali" w:date="2024-10-29T14:07:00Z"/>
              <w:sz w:val="22"/>
              <w:szCs w:val="22"/>
            </w:rPr>
          </w:rPrChange>
        </w:rPr>
        <w:pPrChange w:id="407" w:author="Abhiram Arali" w:date="2024-10-29T14:08:00Z">
          <w:pPr>
            <w:pStyle w:val="BodyText"/>
            <w:spacing w:before="23"/>
          </w:pPr>
        </w:pPrChange>
      </w:pPr>
    </w:p>
    <w:p w14:paraId="28EF23AE" w14:textId="77777777" w:rsidR="00301525" w:rsidRPr="00434E57" w:rsidRDefault="008B7718">
      <w:pPr>
        <w:pStyle w:val="NormalBPBHEB"/>
        <w:numPr>
          <w:ilvl w:val="0"/>
          <w:numId w:val="34"/>
        </w:numPr>
        <w:rPr>
          <w:rPrChange w:id="408" w:author="Abhiram Arali" w:date="2024-10-29T14:08:00Z">
            <w:rPr>
              <w:sz w:val="24"/>
            </w:rPr>
          </w:rPrChange>
        </w:rPr>
        <w:pPrChange w:id="409" w:author="Abhiram Arali" w:date="2024-10-29T14:08:00Z">
          <w:pPr>
            <w:pStyle w:val="ListParagraph"/>
            <w:numPr>
              <w:ilvl w:val="1"/>
              <w:numId w:val="27"/>
            </w:numPr>
            <w:tabs>
              <w:tab w:val="left" w:pos="940"/>
            </w:tabs>
            <w:ind w:left="940" w:hanging="360"/>
          </w:pPr>
        </w:pPrChange>
      </w:pPr>
      <w:r w:rsidRPr="00560955">
        <w:rPr>
          <w:b/>
          <w:bCs/>
          <w:rPrChange w:id="410" w:author="Abhiram Arali" w:date="2024-10-29T14:08:00Z">
            <w:rPr>
              <w:sz w:val="24"/>
            </w:rPr>
          </w:rPrChange>
        </w:rPr>
        <w:t>Technology</w:t>
      </w:r>
      <w:r w:rsidRPr="00434E57">
        <w:rPr>
          <w:rPrChange w:id="411" w:author="Abhiram Arali" w:date="2024-10-29T14:08:00Z">
            <w:rPr>
              <w:sz w:val="24"/>
            </w:rPr>
          </w:rPrChange>
        </w:rPr>
        <w:t>:</w:t>
      </w:r>
      <w:r w:rsidRPr="00434E57">
        <w:rPr>
          <w:spacing w:val="-4"/>
          <w:rPrChange w:id="412" w:author="Abhiram Arali" w:date="2024-10-29T14:08:00Z">
            <w:rPr>
              <w:spacing w:val="-4"/>
              <w:sz w:val="24"/>
            </w:rPr>
          </w:rPrChange>
        </w:rPr>
        <w:t xml:space="preserve"> </w:t>
      </w:r>
      <w:r w:rsidRPr="00434E57">
        <w:rPr>
          <w:rPrChange w:id="413" w:author="Abhiram Arali" w:date="2024-10-29T14:08:00Z">
            <w:rPr>
              <w:sz w:val="24"/>
            </w:rPr>
          </w:rPrChange>
        </w:rPr>
        <w:t>Microprocessors</w:t>
      </w:r>
      <w:r w:rsidRPr="00434E57">
        <w:rPr>
          <w:spacing w:val="-2"/>
          <w:rPrChange w:id="414" w:author="Abhiram Arali" w:date="2024-10-29T14:08:00Z">
            <w:rPr>
              <w:spacing w:val="-2"/>
              <w:sz w:val="24"/>
            </w:rPr>
          </w:rPrChange>
        </w:rPr>
        <w:t xml:space="preserve"> </w:t>
      </w:r>
      <w:r w:rsidRPr="00434E57">
        <w:rPr>
          <w:rPrChange w:id="415" w:author="Abhiram Arali" w:date="2024-10-29T14:08:00Z">
            <w:rPr>
              <w:sz w:val="24"/>
            </w:rPr>
          </w:rPrChange>
        </w:rPr>
        <w:t>(single-chip</w:t>
      </w:r>
      <w:r w:rsidRPr="00434E57">
        <w:rPr>
          <w:spacing w:val="-2"/>
          <w:rPrChange w:id="416" w:author="Abhiram Arali" w:date="2024-10-29T14:08:00Z">
            <w:rPr>
              <w:spacing w:val="-2"/>
              <w:sz w:val="24"/>
            </w:rPr>
          </w:rPrChange>
        </w:rPr>
        <w:t xml:space="preserve"> </w:t>
      </w:r>
      <w:r w:rsidRPr="00434E57">
        <w:rPr>
          <w:spacing w:val="-4"/>
          <w:rPrChange w:id="417" w:author="Abhiram Arali" w:date="2024-10-29T14:08:00Z">
            <w:rPr>
              <w:spacing w:val="-4"/>
              <w:sz w:val="24"/>
            </w:rPr>
          </w:rPrChange>
        </w:rPr>
        <w:t>CPU)</w:t>
      </w:r>
    </w:p>
    <w:p w14:paraId="7938A240" w14:textId="77777777" w:rsidR="00301525" w:rsidRPr="00434E57" w:rsidRDefault="008B7718">
      <w:pPr>
        <w:pStyle w:val="NormalBPBHEB"/>
        <w:numPr>
          <w:ilvl w:val="0"/>
          <w:numId w:val="34"/>
        </w:numPr>
        <w:rPr>
          <w:rPrChange w:id="418" w:author="Abhiram Arali" w:date="2024-10-29T14:08:00Z">
            <w:rPr>
              <w:sz w:val="24"/>
            </w:rPr>
          </w:rPrChange>
        </w:rPr>
        <w:pPrChange w:id="419" w:author="Abhiram Arali" w:date="2024-10-29T14:08:00Z">
          <w:pPr>
            <w:pStyle w:val="ListParagraph"/>
            <w:numPr>
              <w:ilvl w:val="1"/>
              <w:numId w:val="27"/>
            </w:numPr>
            <w:tabs>
              <w:tab w:val="left" w:pos="940"/>
            </w:tabs>
            <w:spacing w:before="139"/>
            <w:ind w:left="940" w:hanging="360"/>
          </w:pPr>
        </w:pPrChange>
      </w:pPr>
      <w:r w:rsidRPr="00560955">
        <w:rPr>
          <w:b/>
          <w:bCs/>
          <w:rPrChange w:id="420" w:author="Abhiram Arali" w:date="2024-10-29T14:08:00Z">
            <w:rPr>
              <w:sz w:val="24"/>
            </w:rPr>
          </w:rPrChange>
        </w:rPr>
        <w:t>Memory</w:t>
      </w:r>
      <w:r w:rsidRPr="00434E57">
        <w:rPr>
          <w:rPrChange w:id="421" w:author="Abhiram Arali" w:date="2024-10-29T14:08:00Z">
            <w:rPr>
              <w:sz w:val="24"/>
            </w:rPr>
          </w:rPrChange>
        </w:rPr>
        <w:t>:</w:t>
      </w:r>
      <w:r w:rsidRPr="00434E57">
        <w:rPr>
          <w:spacing w:val="-2"/>
          <w:rPrChange w:id="422" w:author="Abhiram Arali" w:date="2024-10-29T14:08:00Z">
            <w:rPr>
              <w:spacing w:val="-2"/>
              <w:sz w:val="24"/>
            </w:rPr>
          </w:rPrChange>
        </w:rPr>
        <w:t xml:space="preserve"> </w:t>
      </w:r>
      <w:r w:rsidRPr="00434E57">
        <w:rPr>
          <w:rPrChange w:id="423" w:author="Abhiram Arali" w:date="2024-10-29T14:08:00Z">
            <w:rPr>
              <w:sz w:val="24"/>
            </w:rPr>
          </w:rPrChange>
        </w:rPr>
        <w:t>Semiconductor memory</w:t>
      </w:r>
      <w:r w:rsidRPr="00434E57">
        <w:rPr>
          <w:spacing w:val="-2"/>
          <w:rPrChange w:id="424" w:author="Abhiram Arali" w:date="2024-10-29T14:08:00Z">
            <w:rPr>
              <w:spacing w:val="-2"/>
              <w:sz w:val="24"/>
            </w:rPr>
          </w:rPrChange>
        </w:rPr>
        <w:t xml:space="preserve"> </w:t>
      </w:r>
      <w:r w:rsidRPr="00434E57">
        <w:rPr>
          <w:rPrChange w:id="425" w:author="Abhiram Arali" w:date="2024-10-29T14:08:00Z">
            <w:rPr>
              <w:sz w:val="24"/>
            </w:rPr>
          </w:rPrChange>
        </w:rPr>
        <w:t>(RAM),</w:t>
      </w:r>
      <w:r w:rsidRPr="00434E57">
        <w:rPr>
          <w:spacing w:val="-1"/>
          <w:rPrChange w:id="426" w:author="Abhiram Arali" w:date="2024-10-29T14:08:00Z">
            <w:rPr>
              <w:spacing w:val="-1"/>
              <w:sz w:val="24"/>
            </w:rPr>
          </w:rPrChange>
        </w:rPr>
        <w:t xml:space="preserve"> </w:t>
      </w:r>
      <w:r w:rsidRPr="00434E57">
        <w:rPr>
          <w:rPrChange w:id="427" w:author="Abhiram Arali" w:date="2024-10-29T14:08:00Z">
            <w:rPr>
              <w:sz w:val="24"/>
            </w:rPr>
          </w:rPrChange>
        </w:rPr>
        <w:t>hard</w:t>
      </w:r>
      <w:r w:rsidRPr="00434E57">
        <w:rPr>
          <w:spacing w:val="-1"/>
          <w:rPrChange w:id="428" w:author="Abhiram Arali" w:date="2024-10-29T14:08:00Z">
            <w:rPr>
              <w:spacing w:val="-1"/>
              <w:sz w:val="24"/>
            </w:rPr>
          </w:rPrChange>
        </w:rPr>
        <w:t xml:space="preserve"> </w:t>
      </w:r>
      <w:r w:rsidRPr="00434E57">
        <w:rPr>
          <w:spacing w:val="-2"/>
          <w:rPrChange w:id="429" w:author="Abhiram Arali" w:date="2024-10-29T14:08:00Z">
            <w:rPr>
              <w:spacing w:val="-2"/>
              <w:sz w:val="24"/>
            </w:rPr>
          </w:rPrChange>
        </w:rPr>
        <w:t>drives</w:t>
      </w:r>
    </w:p>
    <w:p w14:paraId="0CB55B80" w14:textId="77777777" w:rsidR="00301525" w:rsidRPr="00434E57" w:rsidRDefault="008B7718">
      <w:pPr>
        <w:pStyle w:val="NormalBPBHEB"/>
        <w:numPr>
          <w:ilvl w:val="0"/>
          <w:numId w:val="34"/>
        </w:numPr>
        <w:rPr>
          <w:rPrChange w:id="430" w:author="Abhiram Arali" w:date="2024-10-29T14:08:00Z">
            <w:rPr>
              <w:sz w:val="24"/>
            </w:rPr>
          </w:rPrChange>
        </w:rPr>
        <w:pPrChange w:id="431" w:author="Abhiram Arali" w:date="2024-10-29T14:08:00Z">
          <w:pPr>
            <w:pStyle w:val="ListParagraph"/>
            <w:numPr>
              <w:ilvl w:val="1"/>
              <w:numId w:val="27"/>
            </w:numPr>
            <w:tabs>
              <w:tab w:val="left" w:pos="940"/>
            </w:tabs>
            <w:spacing w:before="135"/>
            <w:ind w:left="940" w:hanging="360"/>
          </w:pPr>
        </w:pPrChange>
      </w:pPr>
      <w:r w:rsidRPr="00560955">
        <w:rPr>
          <w:b/>
          <w:bCs/>
          <w:rPrChange w:id="432" w:author="Abhiram Arali" w:date="2024-10-29T14:08:00Z">
            <w:rPr>
              <w:sz w:val="24"/>
            </w:rPr>
          </w:rPrChange>
        </w:rPr>
        <w:t>Size</w:t>
      </w:r>
      <w:r w:rsidRPr="00434E57">
        <w:rPr>
          <w:rPrChange w:id="433" w:author="Abhiram Arali" w:date="2024-10-29T14:08:00Z">
            <w:rPr>
              <w:sz w:val="24"/>
            </w:rPr>
          </w:rPrChange>
        </w:rPr>
        <w:t>:</w:t>
      </w:r>
      <w:r w:rsidRPr="00434E57">
        <w:rPr>
          <w:spacing w:val="-2"/>
          <w:rPrChange w:id="434" w:author="Abhiram Arali" w:date="2024-10-29T14:08:00Z">
            <w:rPr>
              <w:spacing w:val="-2"/>
              <w:sz w:val="24"/>
            </w:rPr>
          </w:rPrChange>
        </w:rPr>
        <w:t xml:space="preserve"> </w:t>
      </w:r>
      <w:r w:rsidRPr="00434E57">
        <w:rPr>
          <w:rPrChange w:id="435" w:author="Abhiram Arali" w:date="2024-10-29T14:08:00Z">
            <w:rPr>
              <w:sz w:val="24"/>
            </w:rPr>
          </w:rPrChange>
        </w:rPr>
        <w:t>Personal</w:t>
      </w:r>
      <w:r w:rsidRPr="00434E57">
        <w:rPr>
          <w:spacing w:val="-1"/>
          <w:rPrChange w:id="436" w:author="Abhiram Arali" w:date="2024-10-29T14:08:00Z">
            <w:rPr>
              <w:spacing w:val="-1"/>
              <w:sz w:val="24"/>
            </w:rPr>
          </w:rPrChange>
        </w:rPr>
        <w:t xml:space="preserve"> </w:t>
      </w:r>
      <w:r w:rsidRPr="00434E57">
        <w:rPr>
          <w:rPrChange w:id="437" w:author="Abhiram Arali" w:date="2024-10-29T14:08:00Z">
            <w:rPr>
              <w:sz w:val="24"/>
            </w:rPr>
          </w:rPrChange>
        </w:rPr>
        <w:t>computers,</w:t>
      </w:r>
      <w:r w:rsidRPr="00434E57">
        <w:rPr>
          <w:spacing w:val="-1"/>
          <w:rPrChange w:id="438" w:author="Abhiram Arali" w:date="2024-10-29T14:08:00Z">
            <w:rPr>
              <w:spacing w:val="-1"/>
              <w:sz w:val="24"/>
            </w:rPr>
          </w:rPrChange>
        </w:rPr>
        <w:t xml:space="preserve"> </w:t>
      </w:r>
      <w:r w:rsidRPr="00434E57">
        <w:rPr>
          <w:spacing w:val="-2"/>
          <w:rPrChange w:id="439" w:author="Abhiram Arali" w:date="2024-10-29T14:08:00Z">
            <w:rPr>
              <w:spacing w:val="-2"/>
              <w:sz w:val="24"/>
            </w:rPr>
          </w:rPrChange>
        </w:rPr>
        <w:t>laptops</w:t>
      </w:r>
    </w:p>
    <w:p w14:paraId="02316E22" w14:textId="77777777" w:rsidR="00373199" w:rsidRDefault="008B7718" w:rsidP="00560955">
      <w:pPr>
        <w:pStyle w:val="NormalBPBHEB"/>
        <w:numPr>
          <w:ilvl w:val="0"/>
          <w:numId w:val="34"/>
        </w:numPr>
        <w:rPr>
          <w:ins w:id="440" w:author="Abhiram Arali" w:date="2024-10-29T14:08:00Z"/>
        </w:rPr>
      </w:pPr>
      <w:r w:rsidRPr="00560955">
        <w:rPr>
          <w:b/>
          <w:bCs/>
          <w:rPrChange w:id="441" w:author="Abhiram Arali" w:date="2024-10-29T14:08:00Z">
            <w:rPr>
              <w:sz w:val="24"/>
            </w:rPr>
          </w:rPrChange>
        </w:rPr>
        <w:t>Programming</w:t>
      </w:r>
      <w:r w:rsidRPr="00434E57">
        <w:rPr>
          <w:rPrChange w:id="442" w:author="Abhiram Arali" w:date="2024-10-29T14:08:00Z">
            <w:rPr>
              <w:sz w:val="24"/>
            </w:rPr>
          </w:rPrChange>
        </w:rPr>
        <w:t>:</w:t>
      </w:r>
      <w:r w:rsidRPr="00434E57">
        <w:rPr>
          <w:spacing w:val="-6"/>
          <w:rPrChange w:id="443" w:author="Abhiram Arali" w:date="2024-10-29T14:08:00Z">
            <w:rPr>
              <w:spacing w:val="-6"/>
              <w:sz w:val="24"/>
            </w:rPr>
          </w:rPrChange>
        </w:rPr>
        <w:t xml:space="preserve"> </w:t>
      </w:r>
      <w:r w:rsidRPr="00434E57">
        <w:rPr>
          <w:rPrChange w:id="444" w:author="Abhiram Arali" w:date="2024-10-29T14:08:00Z">
            <w:rPr>
              <w:sz w:val="24"/>
            </w:rPr>
          </w:rPrChange>
        </w:rPr>
        <w:t>User-friendly</w:t>
      </w:r>
      <w:r w:rsidRPr="00434E57">
        <w:rPr>
          <w:spacing w:val="-6"/>
          <w:rPrChange w:id="445" w:author="Abhiram Arali" w:date="2024-10-29T14:08:00Z">
            <w:rPr>
              <w:spacing w:val="-6"/>
              <w:sz w:val="24"/>
            </w:rPr>
          </w:rPrChange>
        </w:rPr>
        <w:t xml:space="preserve"> </w:t>
      </w:r>
      <w:r w:rsidRPr="00434E57">
        <w:rPr>
          <w:rPrChange w:id="446" w:author="Abhiram Arali" w:date="2024-10-29T14:08:00Z">
            <w:rPr>
              <w:sz w:val="24"/>
            </w:rPr>
          </w:rPrChange>
        </w:rPr>
        <w:t>operating</w:t>
      </w:r>
      <w:r w:rsidRPr="00434E57">
        <w:rPr>
          <w:spacing w:val="-6"/>
          <w:rPrChange w:id="447" w:author="Abhiram Arali" w:date="2024-10-29T14:08:00Z">
            <w:rPr>
              <w:spacing w:val="-6"/>
              <w:sz w:val="24"/>
            </w:rPr>
          </w:rPrChange>
        </w:rPr>
        <w:t xml:space="preserve"> </w:t>
      </w:r>
      <w:r w:rsidRPr="00434E57">
        <w:rPr>
          <w:rPrChange w:id="448" w:author="Abhiram Arali" w:date="2024-10-29T14:08:00Z">
            <w:rPr>
              <w:sz w:val="24"/>
            </w:rPr>
          </w:rPrChange>
        </w:rPr>
        <w:t>systems,</w:t>
      </w:r>
      <w:r w:rsidRPr="00434E57">
        <w:rPr>
          <w:spacing w:val="-6"/>
          <w:rPrChange w:id="449" w:author="Abhiram Arali" w:date="2024-10-29T14:08:00Z">
            <w:rPr>
              <w:spacing w:val="-6"/>
              <w:sz w:val="24"/>
            </w:rPr>
          </w:rPrChange>
        </w:rPr>
        <w:t xml:space="preserve"> </w:t>
      </w:r>
      <w:r w:rsidRPr="00434E57">
        <w:rPr>
          <w:rPrChange w:id="450" w:author="Abhiram Arali" w:date="2024-10-29T14:08:00Z">
            <w:rPr>
              <w:sz w:val="24"/>
            </w:rPr>
          </w:rPrChange>
        </w:rPr>
        <w:t>GUIs,</w:t>
      </w:r>
      <w:r w:rsidRPr="00434E57">
        <w:rPr>
          <w:spacing w:val="-6"/>
          <w:rPrChange w:id="451" w:author="Abhiram Arali" w:date="2024-10-29T14:08:00Z">
            <w:rPr>
              <w:spacing w:val="-6"/>
              <w:sz w:val="24"/>
            </w:rPr>
          </w:rPrChange>
        </w:rPr>
        <w:t xml:space="preserve"> </w:t>
      </w:r>
      <w:r w:rsidRPr="00434E57">
        <w:rPr>
          <w:rPrChange w:id="452" w:author="Abhiram Arali" w:date="2024-10-29T14:08:00Z">
            <w:rPr>
              <w:sz w:val="24"/>
            </w:rPr>
          </w:rPrChange>
        </w:rPr>
        <w:t>networking</w:t>
      </w:r>
      <w:r w:rsidRPr="00434E57">
        <w:rPr>
          <w:spacing w:val="-6"/>
          <w:rPrChange w:id="453" w:author="Abhiram Arali" w:date="2024-10-29T14:08:00Z">
            <w:rPr>
              <w:spacing w:val="-6"/>
              <w:sz w:val="24"/>
            </w:rPr>
          </w:rPrChange>
        </w:rPr>
        <w:t xml:space="preserve"> </w:t>
      </w:r>
      <w:r w:rsidRPr="00434E57">
        <w:rPr>
          <w:rPrChange w:id="454" w:author="Abhiram Arali" w:date="2024-10-29T14:08:00Z">
            <w:rPr>
              <w:sz w:val="24"/>
            </w:rPr>
          </w:rPrChange>
        </w:rPr>
        <w:t xml:space="preserve">capabilities </w:t>
      </w:r>
    </w:p>
    <w:p w14:paraId="248406B5" w14:textId="6A4207C8" w:rsidR="00301525" w:rsidRDefault="008B7718" w:rsidP="00560955">
      <w:pPr>
        <w:pStyle w:val="NormalBPBHEB"/>
        <w:numPr>
          <w:ilvl w:val="0"/>
          <w:numId w:val="34"/>
        </w:numPr>
        <w:rPr>
          <w:ins w:id="455" w:author="Abhiram Arali" w:date="2024-10-29T14:08:00Z"/>
        </w:rPr>
      </w:pPr>
      <w:r w:rsidRPr="00373199">
        <w:rPr>
          <w:b/>
          <w:bCs/>
          <w:rPrChange w:id="456" w:author="Abhiram Arali" w:date="2024-10-29T14:08:00Z">
            <w:rPr>
              <w:sz w:val="24"/>
            </w:rPr>
          </w:rPrChange>
        </w:rPr>
        <w:t>Example</w:t>
      </w:r>
      <w:r w:rsidRPr="00434E57">
        <w:rPr>
          <w:rPrChange w:id="457" w:author="Abhiram Arali" w:date="2024-10-29T14:08:00Z">
            <w:rPr>
              <w:sz w:val="24"/>
            </w:rPr>
          </w:rPrChange>
        </w:rPr>
        <w:t>: IBM PC, Apple Macintosh, Intel Pentium processors</w:t>
      </w:r>
    </w:p>
    <w:p w14:paraId="6728BAB2" w14:textId="77777777" w:rsidR="004724C2" w:rsidRPr="00434E57" w:rsidRDefault="004724C2">
      <w:pPr>
        <w:pStyle w:val="NormalBPBHEB"/>
        <w:rPr>
          <w:rPrChange w:id="458" w:author="Abhiram Arali" w:date="2024-10-29T14:08:00Z">
            <w:rPr>
              <w:sz w:val="24"/>
            </w:rPr>
          </w:rPrChange>
        </w:rPr>
        <w:pPrChange w:id="459" w:author="Abhiram Arali" w:date="2024-10-29T14:08:00Z">
          <w:pPr>
            <w:pStyle w:val="ListParagraph"/>
            <w:numPr>
              <w:ilvl w:val="1"/>
              <w:numId w:val="27"/>
            </w:numPr>
            <w:tabs>
              <w:tab w:val="left" w:pos="940"/>
            </w:tabs>
            <w:spacing w:before="138" w:line="480" w:lineRule="auto"/>
            <w:ind w:left="220" w:right="994" w:firstLine="360"/>
          </w:pPr>
        </w:pPrChange>
      </w:pPr>
    </w:p>
    <w:p w14:paraId="780212FC" w14:textId="5E0C83EE" w:rsidR="00301525" w:rsidRDefault="008B7718">
      <w:pPr>
        <w:pStyle w:val="Heading3BPBHEB"/>
        <w:pPrChange w:id="460" w:author="Abhiram Arali" w:date="2024-10-29T14:08:00Z">
          <w:pPr>
            <w:pStyle w:val="ListParagraph"/>
            <w:numPr>
              <w:numId w:val="27"/>
            </w:numPr>
            <w:tabs>
              <w:tab w:val="left" w:pos="543"/>
            </w:tabs>
            <w:spacing w:before="25" w:line="360" w:lineRule="auto"/>
            <w:ind w:left="220" w:right="219" w:hanging="240"/>
            <w:jc w:val="both"/>
          </w:pPr>
        </w:pPrChange>
      </w:pPr>
      <w:r>
        <w:t>Fifth</w:t>
      </w:r>
      <w:ins w:id="461" w:author="Hii" w:date="2024-11-08T13:59:00Z">
        <w:r w:rsidR="000110AD">
          <w:t xml:space="preserve"> &amp; sixth</w:t>
        </w:r>
      </w:ins>
      <w:ins w:id="462" w:author="Abhiram Arali" w:date="2024-10-29T14:08:00Z">
        <w:r w:rsidR="004051F9">
          <w:t>-</w:t>
        </w:r>
      </w:ins>
      <w:del w:id="463" w:author="Abhiram Arali" w:date="2024-10-29T14:08:00Z">
        <w:r w:rsidDel="004051F9">
          <w:delText xml:space="preserve"> </w:delText>
        </w:r>
      </w:del>
      <w:r w:rsidR="004051F9">
        <w:t xml:space="preserve">generation </w:t>
      </w:r>
      <w:r>
        <w:t xml:space="preserve">(Present and Beyond) </w:t>
      </w:r>
      <w:del w:id="464" w:author="Abhiram Arali" w:date="2024-10-29T14:08:00Z">
        <w:r w:rsidDel="007868E8">
          <w:delText xml:space="preserve">- Artificial Intelligence (AI) and Quantum </w:delText>
        </w:r>
        <w:r w:rsidDel="007868E8">
          <w:rPr>
            <w:spacing w:val="-2"/>
          </w:rPr>
          <w:delText>Computing</w:delText>
        </w:r>
      </w:del>
    </w:p>
    <w:p w14:paraId="029F4776" w14:textId="3F6E4B32" w:rsidR="00301525" w:rsidRDefault="008B7718">
      <w:pPr>
        <w:pStyle w:val="NormalBPBHEB"/>
        <w:pPrChange w:id="465" w:author="Abhiram Arali" w:date="2024-10-29T14:08:00Z">
          <w:pPr>
            <w:pStyle w:val="BodyText"/>
            <w:spacing w:before="158" w:line="360" w:lineRule="auto"/>
            <w:ind w:left="220" w:right="218"/>
            <w:jc w:val="both"/>
          </w:pPr>
        </w:pPrChange>
      </w:pPr>
      <w:r>
        <w:t xml:space="preserve">The fifth generation of computers is characterized by advancements in </w:t>
      </w:r>
      <w:r w:rsidRPr="003D3EBD">
        <w:rPr>
          <w:b/>
          <w:bCs/>
          <w:rPrChange w:id="466" w:author="Abhiram Arali" w:date="2024-10-29T14:08:00Z">
            <w:rPr/>
          </w:rPrChange>
        </w:rPr>
        <w:t>artificial intelligence</w:t>
      </w:r>
      <w:r>
        <w:t xml:space="preserve"> (</w:t>
      </w:r>
      <w:r w:rsidRPr="003D3EBD">
        <w:rPr>
          <w:b/>
          <w:bCs/>
          <w:rPrChange w:id="467" w:author="Abhiram Arali" w:date="2024-10-29T14:08:00Z">
            <w:rPr/>
          </w:rPrChange>
        </w:rPr>
        <w:t>AI</w:t>
      </w:r>
      <w:r>
        <w:t>), machine learning, and quantum computing. Modern computers are capable of understanding and processing natural language, learning from data (machine learning), and performing highly complex computations that were previously impossible. AI-driven technologies</w:t>
      </w:r>
      <w:r>
        <w:rPr>
          <w:spacing w:val="-5"/>
        </w:rPr>
        <w:t xml:space="preserve"> </w:t>
      </w:r>
      <w:r>
        <w:t>like</w:t>
      </w:r>
      <w:r>
        <w:rPr>
          <w:spacing w:val="-5"/>
        </w:rPr>
        <w:t xml:space="preserve"> </w:t>
      </w:r>
      <w:r>
        <w:t>voice</w:t>
      </w:r>
      <w:r>
        <w:rPr>
          <w:spacing w:val="-6"/>
        </w:rPr>
        <w:t xml:space="preserve"> </w:t>
      </w:r>
      <w:r>
        <w:t>recognition,</w:t>
      </w:r>
      <w:r>
        <w:rPr>
          <w:spacing w:val="-5"/>
        </w:rPr>
        <w:t xml:space="preserve"> </w:t>
      </w:r>
      <w:r>
        <w:t>image</w:t>
      </w:r>
      <w:r>
        <w:rPr>
          <w:spacing w:val="-6"/>
        </w:rPr>
        <w:t xml:space="preserve"> </w:t>
      </w:r>
      <w:r>
        <w:t>processing,</w:t>
      </w:r>
      <w:r>
        <w:rPr>
          <w:spacing w:val="-5"/>
        </w:rPr>
        <w:t xml:space="preserve"> </w:t>
      </w:r>
      <w:r>
        <w:t>and</w:t>
      </w:r>
      <w:r>
        <w:rPr>
          <w:spacing w:val="-5"/>
        </w:rPr>
        <w:t xml:space="preserve"> </w:t>
      </w:r>
      <w:r>
        <w:t>autonomous</w:t>
      </w:r>
      <w:r>
        <w:rPr>
          <w:spacing w:val="-5"/>
        </w:rPr>
        <w:t xml:space="preserve"> </w:t>
      </w:r>
      <w:r>
        <w:t>systems</w:t>
      </w:r>
      <w:r>
        <w:rPr>
          <w:spacing w:val="-5"/>
        </w:rPr>
        <w:t xml:space="preserve"> </w:t>
      </w:r>
      <w:r>
        <w:t>are</w:t>
      </w:r>
      <w:r>
        <w:rPr>
          <w:spacing w:val="-5"/>
        </w:rPr>
        <w:t xml:space="preserve"> </w:t>
      </w:r>
      <w:r>
        <w:t>becoming commonplace. In addition, quantum computers, which utilize the principles of quantum mechanics, promise to solve problems beyond the reach of traditional computing, although they are still in their developmental stages (</w:t>
      </w:r>
      <w:r w:rsidRPr="00756E05">
        <w:rPr>
          <w:i/>
          <w:iCs/>
          <w:rPrChange w:id="468" w:author="Abhiram Arali" w:date="2024-10-29T14:08:00Z">
            <w:rPr/>
          </w:rPrChange>
        </w:rPr>
        <w:t>Figure 1.5</w:t>
      </w:r>
      <w:ins w:id="469" w:author="Abhiram Arali" w:date="2024-10-29T14:08:00Z">
        <w:r w:rsidR="00756E05">
          <w:t>)</w:t>
        </w:r>
      </w:ins>
      <w:r>
        <w:t>.</w:t>
      </w:r>
    </w:p>
    <w:p w14:paraId="33851B5C" w14:textId="0AC31350" w:rsidR="00301525" w:rsidDel="00756E05" w:rsidRDefault="00301525">
      <w:pPr>
        <w:spacing w:line="360" w:lineRule="auto"/>
        <w:jc w:val="both"/>
        <w:rPr>
          <w:del w:id="470" w:author="Abhiram Arali" w:date="2024-10-29T14:08:00Z"/>
        </w:rPr>
        <w:sectPr w:rsidR="00301525" w:rsidDel="00756E05">
          <w:pgSz w:w="11910" w:h="16840"/>
          <w:pgMar w:top="1540" w:right="1220" w:bottom="1200" w:left="1220" w:header="758" w:footer="1000" w:gutter="0"/>
          <w:cols w:space="720"/>
        </w:sectPr>
      </w:pPr>
    </w:p>
    <w:p w14:paraId="66B8D453" w14:textId="331CDC89" w:rsidR="00756E05" w:rsidRPr="00756E05" w:rsidDel="00756E05" w:rsidRDefault="00756E05">
      <w:pPr>
        <w:rPr>
          <w:del w:id="471" w:author="Abhiram Arali" w:date="2024-10-29T14:08:00Z"/>
          <w:rPrChange w:id="472" w:author="Abhiram Arali" w:date="2024-10-29T14:08:00Z">
            <w:rPr>
              <w:del w:id="473" w:author="Abhiram Arali" w:date="2024-10-29T14:08:00Z"/>
              <w:sz w:val="8"/>
            </w:rPr>
          </w:rPrChange>
        </w:rPr>
        <w:pPrChange w:id="474" w:author="Abhiram Arali" w:date="2024-10-29T14:08:00Z">
          <w:pPr>
            <w:pStyle w:val="BodyText"/>
            <w:spacing w:before="9"/>
          </w:pPr>
        </w:pPrChange>
      </w:pPr>
    </w:p>
    <w:p w14:paraId="4683F036" w14:textId="77777777" w:rsidR="00301525" w:rsidRDefault="008B7718">
      <w:pPr>
        <w:pStyle w:val="FigureBPBHEB"/>
        <w:pPrChange w:id="475" w:author="Abhiram Arali" w:date="2024-10-29T14:09:00Z">
          <w:pPr>
            <w:pStyle w:val="BodyText"/>
            <w:ind w:left="1781"/>
          </w:pPr>
        </w:pPrChange>
      </w:pPr>
      <w:r w:rsidRPr="004D339D">
        <w:rPr>
          <w:noProof/>
          <w:lang w:val="en-IN" w:eastAsia="en-IN"/>
        </w:rPr>
        <w:drawing>
          <wp:inline distT="0" distB="0" distL="0" distR="0" wp14:anchorId="5D8EB290" wp14:editId="1A07098E">
            <wp:extent cx="3755219" cy="249745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3755219" cy="2497454"/>
                    </a:xfrm>
                    <a:prstGeom prst="rect">
                      <a:avLst/>
                    </a:prstGeom>
                  </pic:spPr>
                </pic:pic>
              </a:graphicData>
            </a:graphic>
          </wp:inline>
        </w:drawing>
      </w:r>
    </w:p>
    <w:p w14:paraId="4EA325F4" w14:textId="53DEF054" w:rsidR="00301525" w:rsidRDefault="008B7718">
      <w:pPr>
        <w:pStyle w:val="FigureCaptionBPBHEB"/>
        <w:pPrChange w:id="476" w:author="Abhiram Arali" w:date="2024-10-29T14:09:00Z">
          <w:pPr>
            <w:pStyle w:val="Heading1"/>
            <w:spacing w:before="271"/>
            <w:ind w:left="230" w:right="231"/>
            <w:jc w:val="center"/>
          </w:pPr>
        </w:pPrChange>
      </w:pPr>
      <w:r w:rsidRPr="00F44881">
        <w:rPr>
          <w:b/>
          <w:bCs w:val="0"/>
          <w:rPrChange w:id="477" w:author="Abhiram Arali" w:date="2024-10-29T14:09:00Z">
            <w:rPr/>
          </w:rPrChange>
        </w:rPr>
        <w:t>Figure</w:t>
      </w:r>
      <w:r w:rsidRPr="00F44881">
        <w:rPr>
          <w:b/>
          <w:bCs w:val="0"/>
          <w:spacing w:val="-3"/>
          <w:rPrChange w:id="478" w:author="Abhiram Arali" w:date="2024-10-29T14:09:00Z">
            <w:rPr>
              <w:spacing w:val="-3"/>
            </w:rPr>
          </w:rPrChange>
        </w:rPr>
        <w:t xml:space="preserve"> </w:t>
      </w:r>
      <w:r w:rsidRPr="00F44881">
        <w:rPr>
          <w:b/>
          <w:bCs w:val="0"/>
          <w:rPrChange w:id="479" w:author="Abhiram Arali" w:date="2024-10-29T14:09:00Z">
            <w:rPr/>
          </w:rPrChange>
        </w:rPr>
        <w:t>1.5</w:t>
      </w:r>
      <w:r>
        <w:t>:</w:t>
      </w:r>
      <w:r>
        <w:rPr>
          <w:spacing w:val="-2"/>
        </w:rPr>
        <w:t xml:space="preserve"> </w:t>
      </w:r>
      <w:r>
        <w:t>Fifth</w:t>
      </w:r>
      <w:r>
        <w:rPr>
          <w:spacing w:val="-2"/>
        </w:rPr>
        <w:t xml:space="preserve"> </w:t>
      </w:r>
      <w:r w:rsidR="00D96EB3">
        <w:t>generation</w:t>
      </w:r>
      <w:r w:rsidR="00D96EB3">
        <w:rPr>
          <w:spacing w:val="-1"/>
        </w:rPr>
        <w:t xml:space="preserve"> </w:t>
      </w:r>
      <w:r w:rsidR="00D96EB3">
        <w:t>computer</w:t>
      </w:r>
      <w:r w:rsidR="00D96EB3">
        <w:rPr>
          <w:spacing w:val="-2"/>
        </w:rPr>
        <w:t xml:space="preserve"> </w:t>
      </w:r>
      <w:del w:id="480" w:author="Abhiram Arali" w:date="2024-10-29T14:09:00Z">
        <w:r w:rsidDel="00D96EB3">
          <w:rPr>
            <w:spacing w:val="-2"/>
          </w:rPr>
          <w:delText>[geeksforgeeks].</w:delText>
        </w:r>
      </w:del>
      <w:ins w:id="481" w:author="Abhiram Arali" w:date="2024-10-29T14:09:00Z">
        <w:r w:rsidR="00D96EB3">
          <w:rPr>
            <w:rStyle w:val="FootnoteReference"/>
          </w:rPr>
          <w:footnoteReference w:id="4"/>
        </w:r>
      </w:ins>
    </w:p>
    <w:p w14:paraId="63F3CF6A" w14:textId="3963B933" w:rsidR="00301525" w:rsidDel="002F5A76" w:rsidRDefault="00301525">
      <w:pPr>
        <w:pStyle w:val="NormalBPBHEB"/>
        <w:rPr>
          <w:del w:id="487" w:author="Abhiram Arali" w:date="2024-10-29T14:09:00Z"/>
        </w:rPr>
        <w:pPrChange w:id="488" w:author="Abhiram Arali" w:date="2024-10-29T14:09:00Z">
          <w:pPr>
            <w:pStyle w:val="BodyText"/>
            <w:spacing w:before="22"/>
          </w:pPr>
        </w:pPrChange>
      </w:pPr>
    </w:p>
    <w:moveFromRangeStart w:id="489" w:author="Abhiram Arali" w:date="2024-10-29T14:09:00Z" w:name="move181103389"/>
    <w:p w14:paraId="1B69042E" w14:textId="7743D3B4" w:rsidR="00301525" w:rsidDel="000262DF" w:rsidRDefault="008B7718">
      <w:pPr>
        <w:pStyle w:val="NormalBPBHEB"/>
        <w:pPrChange w:id="490" w:author="Abhiram Arali" w:date="2024-10-29T14:09:00Z">
          <w:pPr>
            <w:pStyle w:val="BodyText"/>
            <w:ind w:left="230" w:right="230"/>
            <w:jc w:val="center"/>
          </w:pPr>
        </w:pPrChange>
      </w:pPr>
      <w:moveFrom w:id="491" w:author="Abhiram Arali" w:date="2024-10-29T14:09:00Z">
        <w:r w:rsidDel="000262DF">
          <w:fldChar w:fldCharType="begin"/>
        </w:r>
        <w:r w:rsidDel="000262DF">
          <w:instrText>HYPERLINK "https://www.geeksforgeeks.org/generations-of-computers-computer-fundamentals/" \h</w:instrText>
        </w:r>
        <w:r w:rsidDel="000262DF">
          <w:fldChar w:fldCharType="separate"/>
        </w:r>
        <w:r w:rsidDel="000262DF">
          <w:rPr>
            <w:color w:val="0462C1"/>
            <w:spacing w:val="-2"/>
            <w:u w:val="single" w:color="0462C1"/>
          </w:rPr>
          <w:t>https://www.geeksforgeeks.org/generations-of-computers-computer-fundamentals/</w:t>
        </w:r>
        <w:r w:rsidDel="000262DF">
          <w:rPr>
            <w:color w:val="0462C1"/>
            <w:spacing w:val="-2"/>
            <w:u w:val="single" w:color="0462C1"/>
          </w:rPr>
          <w:fldChar w:fldCharType="end"/>
        </w:r>
      </w:moveFrom>
    </w:p>
    <w:moveFromRangeEnd w:id="489"/>
    <w:p w14:paraId="26D2170E" w14:textId="77777777" w:rsidR="00301525" w:rsidRDefault="00301525">
      <w:pPr>
        <w:pStyle w:val="NormalBPBHEB"/>
        <w:pPrChange w:id="492" w:author="Abhiram Arali" w:date="2024-10-29T14:09:00Z">
          <w:pPr>
            <w:pStyle w:val="BodyText"/>
            <w:spacing w:before="22"/>
          </w:pPr>
        </w:pPrChange>
      </w:pPr>
    </w:p>
    <w:p w14:paraId="64CB2C5B" w14:textId="1091EC65" w:rsidR="00301525" w:rsidRDefault="00C06C72">
      <w:pPr>
        <w:pStyle w:val="NormalBPBHEB"/>
        <w:pPrChange w:id="493" w:author="Abhiram Arali" w:date="2024-10-29T14:09:00Z">
          <w:pPr>
            <w:ind w:left="220"/>
            <w:jc w:val="both"/>
          </w:pPr>
        </w:pPrChange>
      </w:pPr>
      <w:ins w:id="494" w:author="Abhiram Arali" w:date="2024-10-29T14:09:00Z">
        <w:r>
          <w:t xml:space="preserve">The </w:t>
        </w:r>
      </w:ins>
      <w:r>
        <w:t>characteristics</w:t>
      </w:r>
      <w:r>
        <w:rPr>
          <w:spacing w:val="-4"/>
        </w:rPr>
        <w:t xml:space="preserve"> </w:t>
      </w:r>
      <w:r>
        <w:t>of</w:t>
      </w:r>
      <w:r>
        <w:rPr>
          <w:spacing w:val="-2"/>
        </w:rPr>
        <w:t xml:space="preserve"> </w:t>
      </w:r>
      <w:r>
        <w:t>fifth-generation</w:t>
      </w:r>
      <w:r>
        <w:rPr>
          <w:spacing w:val="-2"/>
        </w:rPr>
        <w:t xml:space="preserve"> computers</w:t>
      </w:r>
      <w:ins w:id="495" w:author="Abhiram Arali" w:date="2024-10-29T14:09:00Z">
        <w:r>
          <w:rPr>
            <w:spacing w:val="-2"/>
          </w:rPr>
          <w:t xml:space="preserve"> are a</w:t>
        </w:r>
      </w:ins>
      <w:ins w:id="496" w:author="Abhiram Arali" w:date="2024-10-29T14:10:00Z">
        <w:r>
          <w:rPr>
            <w:spacing w:val="-2"/>
          </w:rPr>
          <w:t>s follows</w:t>
        </w:r>
      </w:ins>
      <w:r>
        <w:rPr>
          <w:spacing w:val="-2"/>
        </w:rPr>
        <w:t>:</w:t>
      </w:r>
    </w:p>
    <w:p w14:paraId="617188B5" w14:textId="5FE08988" w:rsidR="00301525" w:rsidRPr="0019026F" w:rsidDel="00C01E82" w:rsidRDefault="00301525">
      <w:pPr>
        <w:pStyle w:val="NormalBPBHEB"/>
        <w:numPr>
          <w:ilvl w:val="0"/>
          <w:numId w:val="35"/>
        </w:numPr>
        <w:rPr>
          <w:del w:id="497" w:author="Abhiram Arali" w:date="2024-10-29T14:10:00Z"/>
          <w:b/>
          <w:bCs/>
          <w:rPrChange w:id="498" w:author="Abhiram Arali" w:date="2024-10-29T14:10:00Z">
            <w:rPr>
              <w:del w:id="499" w:author="Abhiram Arali" w:date="2024-10-29T14:10:00Z"/>
              <w:sz w:val="22"/>
              <w:szCs w:val="22"/>
            </w:rPr>
          </w:rPrChange>
        </w:rPr>
        <w:pPrChange w:id="500" w:author="Abhiram Arali" w:date="2024-10-29T14:10:00Z">
          <w:pPr>
            <w:pStyle w:val="BodyText"/>
            <w:spacing w:before="26"/>
          </w:pPr>
        </w:pPrChange>
      </w:pPr>
    </w:p>
    <w:p w14:paraId="5B9665F0" w14:textId="77777777" w:rsidR="00301525" w:rsidRPr="0019026F" w:rsidRDefault="008B7718">
      <w:pPr>
        <w:pStyle w:val="NormalBPBHEB"/>
        <w:numPr>
          <w:ilvl w:val="0"/>
          <w:numId w:val="35"/>
        </w:numPr>
        <w:rPr>
          <w:rPrChange w:id="501" w:author="Abhiram Arali" w:date="2024-10-29T14:10:00Z">
            <w:rPr>
              <w:sz w:val="24"/>
            </w:rPr>
          </w:rPrChange>
        </w:rPr>
        <w:pPrChange w:id="502" w:author="Abhiram Arali" w:date="2024-10-29T14:10:00Z">
          <w:pPr>
            <w:pStyle w:val="ListParagraph"/>
            <w:numPr>
              <w:ilvl w:val="1"/>
              <w:numId w:val="27"/>
            </w:numPr>
            <w:tabs>
              <w:tab w:val="left" w:pos="940"/>
            </w:tabs>
            <w:ind w:left="940" w:hanging="360"/>
          </w:pPr>
        </w:pPrChange>
      </w:pPr>
      <w:r w:rsidRPr="0019026F">
        <w:rPr>
          <w:b/>
          <w:bCs/>
          <w:rPrChange w:id="503" w:author="Abhiram Arali" w:date="2024-10-29T14:10:00Z">
            <w:rPr>
              <w:sz w:val="24"/>
            </w:rPr>
          </w:rPrChange>
        </w:rPr>
        <w:t>Technology</w:t>
      </w:r>
      <w:r w:rsidRPr="0019026F">
        <w:rPr>
          <w:rPrChange w:id="504" w:author="Abhiram Arali" w:date="2024-10-29T14:10:00Z">
            <w:rPr>
              <w:sz w:val="24"/>
            </w:rPr>
          </w:rPrChange>
        </w:rPr>
        <w:t>:</w:t>
      </w:r>
      <w:r w:rsidRPr="0019026F">
        <w:rPr>
          <w:spacing w:val="-2"/>
          <w:rPrChange w:id="505" w:author="Abhiram Arali" w:date="2024-10-29T14:10:00Z">
            <w:rPr>
              <w:spacing w:val="-2"/>
              <w:sz w:val="24"/>
            </w:rPr>
          </w:rPrChange>
        </w:rPr>
        <w:t xml:space="preserve"> </w:t>
      </w:r>
      <w:r w:rsidRPr="0019026F">
        <w:rPr>
          <w:rPrChange w:id="506" w:author="Abhiram Arali" w:date="2024-10-29T14:10:00Z">
            <w:rPr>
              <w:sz w:val="24"/>
            </w:rPr>
          </w:rPrChange>
        </w:rPr>
        <w:t>AI,</w:t>
      </w:r>
      <w:r w:rsidRPr="0019026F">
        <w:rPr>
          <w:spacing w:val="-1"/>
          <w:rPrChange w:id="507" w:author="Abhiram Arali" w:date="2024-10-29T14:10:00Z">
            <w:rPr>
              <w:spacing w:val="-1"/>
              <w:sz w:val="24"/>
            </w:rPr>
          </w:rPrChange>
        </w:rPr>
        <w:t xml:space="preserve"> </w:t>
      </w:r>
      <w:r w:rsidRPr="0019026F">
        <w:rPr>
          <w:rPrChange w:id="508" w:author="Abhiram Arali" w:date="2024-10-29T14:10:00Z">
            <w:rPr>
              <w:sz w:val="24"/>
            </w:rPr>
          </w:rPrChange>
        </w:rPr>
        <w:t>quantum</w:t>
      </w:r>
      <w:r w:rsidRPr="0019026F">
        <w:rPr>
          <w:spacing w:val="-1"/>
          <w:rPrChange w:id="509" w:author="Abhiram Arali" w:date="2024-10-29T14:10:00Z">
            <w:rPr>
              <w:spacing w:val="-1"/>
              <w:sz w:val="24"/>
            </w:rPr>
          </w:rPrChange>
        </w:rPr>
        <w:t xml:space="preserve"> </w:t>
      </w:r>
      <w:r w:rsidRPr="0019026F">
        <w:rPr>
          <w:rPrChange w:id="510" w:author="Abhiram Arali" w:date="2024-10-29T14:10:00Z">
            <w:rPr>
              <w:sz w:val="24"/>
            </w:rPr>
          </w:rPrChange>
        </w:rPr>
        <w:t>computing,</w:t>
      </w:r>
      <w:r w:rsidRPr="0019026F">
        <w:rPr>
          <w:spacing w:val="-2"/>
          <w:rPrChange w:id="511" w:author="Abhiram Arali" w:date="2024-10-29T14:10:00Z">
            <w:rPr>
              <w:spacing w:val="-2"/>
              <w:sz w:val="24"/>
            </w:rPr>
          </w:rPrChange>
        </w:rPr>
        <w:t xml:space="preserve"> </w:t>
      </w:r>
      <w:r w:rsidRPr="0019026F">
        <w:rPr>
          <w:rPrChange w:id="512" w:author="Abhiram Arali" w:date="2024-10-29T14:10:00Z">
            <w:rPr>
              <w:sz w:val="24"/>
            </w:rPr>
          </w:rPrChange>
        </w:rPr>
        <w:t>neural</w:t>
      </w:r>
      <w:r w:rsidRPr="0019026F">
        <w:rPr>
          <w:spacing w:val="-1"/>
          <w:rPrChange w:id="513" w:author="Abhiram Arali" w:date="2024-10-29T14:10:00Z">
            <w:rPr>
              <w:spacing w:val="-1"/>
              <w:sz w:val="24"/>
            </w:rPr>
          </w:rPrChange>
        </w:rPr>
        <w:t xml:space="preserve"> </w:t>
      </w:r>
      <w:r w:rsidRPr="0019026F">
        <w:rPr>
          <w:rPrChange w:id="514" w:author="Abhiram Arali" w:date="2024-10-29T14:10:00Z">
            <w:rPr>
              <w:sz w:val="24"/>
            </w:rPr>
          </w:rPrChange>
        </w:rPr>
        <w:t>networks,</w:t>
      </w:r>
      <w:r w:rsidRPr="0019026F">
        <w:rPr>
          <w:spacing w:val="-1"/>
          <w:rPrChange w:id="515" w:author="Abhiram Arali" w:date="2024-10-29T14:10:00Z">
            <w:rPr>
              <w:spacing w:val="-1"/>
              <w:sz w:val="24"/>
            </w:rPr>
          </w:rPrChange>
        </w:rPr>
        <w:t xml:space="preserve"> </w:t>
      </w:r>
      <w:r w:rsidRPr="0019026F">
        <w:rPr>
          <w:spacing w:val="-2"/>
          <w:rPrChange w:id="516" w:author="Abhiram Arali" w:date="2024-10-29T14:10:00Z">
            <w:rPr>
              <w:spacing w:val="-2"/>
              <w:sz w:val="24"/>
            </w:rPr>
          </w:rPrChange>
        </w:rPr>
        <w:t>nanotechnology</w:t>
      </w:r>
    </w:p>
    <w:p w14:paraId="33D18E64" w14:textId="77777777" w:rsidR="00301525" w:rsidRPr="0019026F" w:rsidRDefault="008B7718">
      <w:pPr>
        <w:pStyle w:val="NormalBPBHEB"/>
        <w:numPr>
          <w:ilvl w:val="0"/>
          <w:numId w:val="35"/>
        </w:numPr>
        <w:rPr>
          <w:rPrChange w:id="517" w:author="Abhiram Arali" w:date="2024-10-29T14:10:00Z">
            <w:rPr>
              <w:sz w:val="24"/>
            </w:rPr>
          </w:rPrChange>
        </w:rPr>
        <w:pPrChange w:id="518" w:author="Abhiram Arali" w:date="2024-10-29T14:10:00Z">
          <w:pPr>
            <w:pStyle w:val="ListParagraph"/>
            <w:numPr>
              <w:ilvl w:val="1"/>
              <w:numId w:val="27"/>
            </w:numPr>
            <w:tabs>
              <w:tab w:val="left" w:pos="940"/>
            </w:tabs>
            <w:spacing w:before="135"/>
            <w:ind w:left="940" w:hanging="360"/>
          </w:pPr>
        </w:pPrChange>
      </w:pPr>
      <w:r w:rsidRPr="0019026F">
        <w:rPr>
          <w:b/>
          <w:bCs/>
          <w:rPrChange w:id="519" w:author="Abhiram Arali" w:date="2024-10-29T14:10:00Z">
            <w:rPr>
              <w:sz w:val="24"/>
            </w:rPr>
          </w:rPrChange>
        </w:rPr>
        <w:t>Memory</w:t>
      </w:r>
      <w:r w:rsidRPr="0019026F">
        <w:rPr>
          <w:rPrChange w:id="520" w:author="Abhiram Arali" w:date="2024-10-29T14:10:00Z">
            <w:rPr>
              <w:sz w:val="24"/>
            </w:rPr>
          </w:rPrChange>
        </w:rPr>
        <w:t>:</w:t>
      </w:r>
      <w:r w:rsidRPr="0019026F">
        <w:rPr>
          <w:spacing w:val="-4"/>
          <w:rPrChange w:id="521" w:author="Abhiram Arali" w:date="2024-10-29T14:10:00Z">
            <w:rPr>
              <w:spacing w:val="-4"/>
              <w:sz w:val="24"/>
            </w:rPr>
          </w:rPrChange>
        </w:rPr>
        <w:t xml:space="preserve"> </w:t>
      </w:r>
      <w:r w:rsidRPr="0019026F">
        <w:rPr>
          <w:rPrChange w:id="522" w:author="Abhiram Arali" w:date="2024-10-29T14:10:00Z">
            <w:rPr>
              <w:sz w:val="24"/>
            </w:rPr>
          </w:rPrChange>
        </w:rPr>
        <w:t>Advanced</w:t>
      </w:r>
      <w:r w:rsidRPr="0019026F">
        <w:rPr>
          <w:spacing w:val="-2"/>
          <w:rPrChange w:id="523" w:author="Abhiram Arali" w:date="2024-10-29T14:10:00Z">
            <w:rPr>
              <w:spacing w:val="-2"/>
              <w:sz w:val="24"/>
            </w:rPr>
          </w:rPrChange>
        </w:rPr>
        <w:t xml:space="preserve"> </w:t>
      </w:r>
      <w:r w:rsidRPr="0019026F">
        <w:rPr>
          <w:rPrChange w:id="524" w:author="Abhiram Arali" w:date="2024-10-29T14:10:00Z">
            <w:rPr>
              <w:sz w:val="24"/>
            </w:rPr>
          </w:rPrChange>
        </w:rPr>
        <w:t>semiconductor</w:t>
      </w:r>
      <w:r w:rsidRPr="0019026F">
        <w:rPr>
          <w:spacing w:val="-2"/>
          <w:rPrChange w:id="525" w:author="Abhiram Arali" w:date="2024-10-29T14:10:00Z">
            <w:rPr>
              <w:spacing w:val="-2"/>
              <w:sz w:val="24"/>
            </w:rPr>
          </w:rPrChange>
        </w:rPr>
        <w:t xml:space="preserve"> </w:t>
      </w:r>
      <w:r w:rsidRPr="0019026F">
        <w:rPr>
          <w:rPrChange w:id="526" w:author="Abhiram Arali" w:date="2024-10-29T14:10:00Z">
            <w:rPr>
              <w:sz w:val="24"/>
            </w:rPr>
          </w:rPrChange>
        </w:rPr>
        <w:t>memory,</w:t>
      </w:r>
      <w:r w:rsidRPr="0019026F">
        <w:rPr>
          <w:spacing w:val="-1"/>
          <w:rPrChange w:id="527" w:author="Abhiram Arali" w:date="2024-10-29T14:10:00Z">
            <w:rPr>
              <w:spacing w:val="-1"/>
              <w:sz w:val="24"/>
            </w:rPr>
          </w:rPrChange>
        </w:rPr>
        <w:t xml:space="preserve"> </w:t>
      </w:r>
      <w:r w:rsidRPr="0019026F">
        <w:rPr>
          <w:rPrChange w:id="528" w:author="Abhiram Arali" w:date="2024-10-29T14:10:00Z">
            <w:rPr>
              <w:sz w:val="24"/>
            </w:rPr>
          </w:rPrChange>
        </w:rPr>
        <w:t>cloud-based</w:t>
      </w:r>
      <w:r w:rsidRPr="0019026F">
        <w:rPr>
          <w:spacing w:val="-1"/>
          <w:rPrChange w:id="529" w:author="Abhiram Arali" w:date="2024-10-29T14:10:00Z">
            <w:rPr>
              <w:spacing w:val="-1"/>
              <w:sz w:val="24"/>
            </w:rPr>
          </w:rPrChange>
        </w:rPr>
        <w:t xml:space="preserve"> </w:t>
      </w:r>
      <w:r w:rsidRPr="0019026F">
        <w:rPr>
          <w:spacing w:val="-2"/>
          <w:rPrChange w:id="530" w:author="Abhiram Arali" w:date="2024-10-29T14:10:00Z">
            <w:rPr>
              <w:spacing w:val="-2"/>
              <w:sz w:val="24"/>
            </w:rPr>
          </w:rPrChange>
        </w:rPr>
        <w:t>storage</w:t>
      </w:r>
    </w:p>
    <w:p w14:paraId="095062E1" w14:textId="77777777" w:rsidR="00301525" w:rsidRPr="0019026F" w:rsidRDefault="008B7718">
      <w:pPr>
        <w:pStyle w:val="NormalBPBHEB"/>
        <w:numPr>
          <w:ilvl w:val="0"/>
          <w:numId w:val="35"/>
        </w:numPr>
        <w:rPr>
          <w:rPrChange w:id="531" w:author="Abhiram Arali" w:date="2024-10-29T14:10:00Z">
            <w:rPr>
              <w:sz w:val="24"/>
            </w:rPr>
          </w:rPrChange>
        </w:rPr>
        <w:pPrChange w:id="532" w:author="Abhiram Arali" w:date="2024-10-29T14:10:00Z">
          <w:pPr>
            <w:pStyle w:val="ListParagraph"/>
            <w:numPr>
              <w:ilvl w:val="1"/>
              <w:numId w:val="27"/>
            </w:numPr>
            <w:tabs>
              <w:tab w:val="left" w:pos="940"/>
            </w:tabs>
            <w:spacing w:before="138"/>
            <w:ind w:left="940" w:hanging="360"/>
          </w:pPr>
        </w:pPrChange>
      </w:pPr>
      <w:r w:rsidRPr="0019026F">
        <w:rPr>
          <w:b/>
          <w:bCs/>
          <w:rPrChange w:id="533" w:author="Abhiram Arali" w:date="2024-10-29T14:10:00Z">
            <w:rPr>
              <w:sz w:val="24"/>
            </w:rPr>
          </w:rPrChange>
        </w:rPr>
        <w:t>Size</w:t>
      </w:r>
      <w:r w:rsidRPr="0019026F">
        <w:rPr>
          <w:rPrChange w:id="534" w:author="Abhiram Arali" w:date="2024-10-29T14:10:00Z">
            <w:rPr>
              <w:sz w:val="24"/>
            </w:rPr>
          </w:rPrChange>
        </w:rPr>
        <w:t>:</w:t>
      </w:r>
      <w:r w:rsidRPr="0019026F">
        <w:rPr>
          <w:spacing w:val="-5"/>
          <w:rPrChange w:id="535" w:author="Abhiram Arali" w:date="2024-10-29T14:10:00Z">
            <w:rPr>
              <w:spacing w:val="-5"/>
              <w:sz w:val="24"/>
            </w:rPr>
          </w:rPrChange>
        </w:rPr>
        <w:t xml:space="preserve"> </w:t>
      </w:r>
      <w:r w:rsidRPr="0019026F">
        <w:rPr>
          <w:rPrChange w:id="536" w:author="Abhiram Arali" w:date="2024-10-29T14:10:00Z">
            <w:rPr>
              <w:sz w:val="24"/>
            </w:rPr>
          </w:rPrChange>
        </w:rPr>
        <w:t>Extremely</w:t>
      </w:r>
      <w:r w:rsidRPr="0019026F">
        <w:rPr>
          <w:spacing w:val="-2"/>
          <w:rPrChange w:id="537" w:author="Abhiram Arali" w:date="2024-10-29T14:10:00Z">
            <w:rPr>
              <w:spacing w:val="-2"/>
              <w:sz w:val="24"/>
            </w:rPr>
          </w:rPrChange>
        </w:rPr>
        <w:t xml:space="preserve"> </w:t>
      </w:r>
      <w:r w:rsidRPr="0019026F">
        <w:rPr>
          <w:rPrChange w:id="538" w:author="Abhiram Arali" w:date="2024-10-29T14:10:00Z">
            <w:rPr>
              <w:sz w:val="24"/>
            </w:rPr>
          </w:rPrChange>
        </w:rPr>
        <w:t>compact (smartphones,</w:t>
      </w:r>
      <w:r w:rsidRPr="0019026F">
        <w:rPr>
          <w:spacing w:val="-2"/>
          <w:rPrChange w:id="539" w:author="Abhiram Arali" w:date="2024-10-29T14:10:00Z">
            <w:rPr>
              <w:spacing w:val="-2"/>
              <w:sz w:val="24"/>
            </w:rPr>
          </w:rPrChange>
        </w:rPr>
        <w:t xml:space="preserve"> </w:t>
      </w:r>
      <w:r w:rsidRPr="0019026F">
        <w:rPr>
          <w:rPrChange w:id="540" w:author="Abhiram Arali" w:date="2024-10-29T14:10:00Z">
            <w:rPr>
              <w:sz w:val="24"/>
            </w:rPr>
          </w:rPrChange>
        </w:rPr>
        <w:t>wearable</w:t>
      </w:r>
      <w:r w:rsidRPr="0019026F">
        <w:rPr>
          <w:spacing w:val="-1"/>
          <w:rPrChange w:id="541" w:author="Abhiram Arali" w:date="2024-10-29T14:10:00Z">
            <w:rPr>
              <w:spacing w:val="-1"/>
              <w:sz w:val="24"/>
            </w:rPr>
          </w:rPrChange>
        </w:rPr>
        <w:t xml:space="preserve"> </w:t>
      </w:r>
      <w:r w:rsidRPr="0019026F">
        <w:rPr>
          <w:spacing w:val="-2"/>
          <w:rPrChange w:id="542" w:author="Abhiram Arali" w:date="2024-10-29T14:10:00Z">
            <w:rPr>
              <w:spacing w:val="-2"/>
              <w:sz w:val="24"/>
            </w:rPr>
          </w:rPrChange>
        </w:rPr>
        <w:t>devices)</w:t>
      </w:r>
    </w:p>
    <w:p w14:paraId="6BEE0F54" w14:textId="77777777" w:rsidR="00301525" w:rsidRPr="0019026F" w:rsidRDefault="008B7718">
      <w:pPr>
        <w:pStyle w:val="NormalBPBHEB"/>
        <w:numPr>
          <w:ilvl w:val="0"/>
          <w:numId w:val="35"/>
        </w:numPr>
        <w:rPr>
          <w:rPrChange w:id="543" w:author="Abhiram Arali" w:date="2024-10-29T14:10:00Z">
            <w:rPr>
              <w:sz w:val="24"/>
            </w:rPr>
          </w:rPrChange>
        </w:rPr>
        <w:pPrChange w:id="544" w:author="Abhiram Arali" w:date="2024-10-29T14:10:00Z">
          <w:pPr>
            <w:pStyle w:val="ListParagraph"/>
            <w:numPr>
              <w:ilvl w:val="1"/>
              <w:numId w:val="27"/>
            </w:numPr>
            <w:tabs>
              <w:tab w:val="left" w:pos="940"/>
            </w:tabs>
            <w:spacing w:before="139"/>
            <w:ind w:left="940" w:hanging="360"/>
          </w:pPr>
        </w:pPrChange>
      </w:pPr>
      <w:r w:rsidRPr="0019026F">
        <w:rPr>
          <w:b/>
          <w:bCs/>
          <w:rPrChange w:id="545" w:author="Abhiram Arali" w:date="2024-10-29T14:10:00Z">
            <w:rPr>
              <w:sz w:val="24"/>
            </w:rPr>
          </w:rPrChange>
        </w:rPr>
        <w:t>Programming</w:t>
      </w:r>
      <w:r w:rsidRPr="0019026F">
        <w:rPr>
          <w:rPrChange w:id="546" w:author="Abhiram Arali" w:date="2024-10-29T14:10:00Z">
            <w:rPr>
              <w:sz w:val="24"/>
            </w:rPr>
          </w:rPrChange>
        </w:rPr>
        <w:t>:</w:t>
      </w:r>
      <w:r w:rsidRPr="0019026F">
        <w:rPr>
          <w:spacing w:val="-4"/>
          <w:rPrChange w:id="547" w:author="Abhiram Arali" w:date="2024-10-29T14:10:00Z">
            <w:rPr>
              <w:spacing w:val="-4"/>
              <w:sz w:val="24"/>
            </w:rPr>
          </w:rPrChange>
        </w:rPr>
        <w:t xml:space="preserve"> </w:t>
      </w:r>
      <w:r w:rsidRPr="0019026F">
        <w:rPr>
          <w:rPrChange w:id="548" w:author="Abhiram Arali" w:date="2024-10-29T14:10:00Z">
            <w:rPr>
              <w:sz w:val="24"/>
            </w:rPr>
          </w:rPrChange>
        </w:rPr>
        <w:t>AI-based algorithms,</w:t>
      </w:r>
      <w:r w:rsidRPr="0019026F">
        <w:rPr>
          <w:spacing w:val="-2"/>
          <w:rPrChange w:id="549" w:author="Abhiram Arali" w:date="2024-10-29T14:10:00Z">
            <w:rPr>
              <w:spacing w:val="-2"/>
              <w:sz w:val="24"/>
            </w:rPr>
          </w:rPrChange>
        </w:rPr>
        <w:t xml:space="preserve"> </w:t>
      </w:r>
      <w:r w:rsidRPr="0019026F">
        <w:rPr>
          <w:rPrChange w:id="550" w:author="Abhiram Arali" w:date="2024-10-29T14:10:00Z">
            <w:rPr>
              <w:sz w:val="24"/>
            </w:rPr>
          </w:rPrChange>
        </w:rPr>
        <w:t>natural</w:t>
      </w:r>
      <w:r w:rsidRPr="0019026F">
        <w:rPr>
          <w:spacing w:val="-2"/>
          <w:rPrChange w:id="551" w:author="Abhiram Arali" w:date="2024-10-29T14:10:00Z">
            <w:rPr>
              <w:spacing w:val="-2"/>
              <w:sz w:val="24"/>
            </w:rPr>
          </w:rPrChange>
        </w:rPr>
        <w:t xml:space="preserve"> </w:t>
      </w:r>
      <w:r w:rsidRPr="0019026F">
        <w:rPr>
          <w:rPrChange w:id="552" w:author="Abhiram Arali" w:date="2024-10-29T14:10:00Z">
            <w:rPr>
              <w:sz w:val="24"/>
            </w:rPr>
          </w:rPrChange>
        </w:rPr>
        <w:t>language</w:t>
      </w:r>
      <w:r w:rsidRPr="0019026F">
        <w:rPr>
          <w:spacing w:val="-3"/>
          <w:rPrChange w:id="553" w:author="Abhiram Arali" w:date="2024-10-29T14:10:00Z">
            <w:rPr>
              <w:spacing w:val="-3"/>
              <w:sz w:val="24"/>
            </w:rPr>
          </w:rPrChange>
        </w:rPr>
        <w:t xml:space="preserve"> </w:t>
      </w:r>
      <w:r w:rsidRPr="0019026F">
        <w:rPr>
          <w:rPrChange w:id="554" w:author="Abhiram Arali" w:date="2024-10-29T14:10:00Z">
            <w:rPr>
              <w:sz w:val="24"/>
            </w:rPr>
          </w:rPrChange>
        </w:rPr>
        <w:t>processing,</w:t>
      </w:r>
      <w:r w:rsidRPr="0019026F">
        <w:rPr>
          <w:spacing w:val="-2"/>
          <w:rPrChange w:id="555" w:author="Abhiram Arali" w:date="2024-10-29T14:10:00Z">
            <w:rPr>
              <w:spacing w:val="-2"/>
              <w:sz w:val="24"/>
            </w:rPr>
          </w:rPrChange>
        </w:rPr>
        <w:t xml:space="preserve"> </w:t>
      </w:r>
      <w:r w:rsidRPr="0019026F">
        <w:rPr>
          <w:rPrChange w:id="556" w:author="Abhiram Arali" w:date="2024-10-29T14:10:00Z">
            <w:rPr>
              <w:sz w:val="24"/>
            </w:rPr>
          </w:rPrChange>
        </w:rPr>
        <w:t>deep</w:t>
      </w:r>
      <w:r w:rsidRPr="0019026F">
        <w:rPr>
          <w:spacing w:val="-1"/>
          <w:rPrChange w:id="557" w:author="Abhiram Arali" w:date="2024-10-29T14:10:00Z">
            <w:rPr>
              <w:spacing w:val="-1"/>
              <w:sz w:val="24"/>
            </w:rPr>
          </w:rPrChange>
        </w:rPr>
        <w:t xml:space="preserve"> </w:t>
      </w:r>
      <w:r w:rsidRPr="0019026F">
        <w:rPr>
          <w:spacing w:val="-2"/>
          <w:rPrChange w:id="558" w:author="Abhiram Arali" w:date="2024-10-29T14:10:00Z">
            <w:rPr>
              <w:spacing w:val="-2"/>
              <w:sz w:val="24"/>
            </w:rPr>
          </w:rPrChange>
        </w:rPr>
        <w:t>learning</w:t>
      </w:r>
    </w:p>
    <w:p w14:paraId="26CEEF32" w14:textId="77777777" w:rsidR="00301525" w:rsidRPr="0019026F" w:rsidRDefault="008B7718">
      <w:pPr>
        <w:pStyle w:val="NormalBPBHEB"/>
        <w:numPr>
          <w:ilvl w:val="0"/>
          <w:numId w:val="35"/>
        </w:numPr>
        <w:rPr>
          <w:rPrChange w:id="559" w:author="Abhiram Arali" w:date="2024-10-29T14:10:00Z">
            <w:rPr>
              <w:sz w:val="24"/>
            </w:rPr>
          </w:rPrChange>
        </w:rPr>
        <w:pPrChange w:id="560" w:author="Abhiram Arali" w:date="2024-10-29T14:10:00Z">
          <w:pPr>
            <w:pStyle w:val="ListParagraph"/>
            <w:numPr>
              <w:ilvl w:val="1"/>
              <w:numId w:val="27"/>
            </w:numPr>
            <w:tabs>
              <w:tab w:val="left" w:pos="940"/>
            </w:tabs>
            <w:spacing w:before="135"/>
            <w:ind w:left="940" w:hanging="360"/>
          </w:pPr>
        </w:pPrChange>
      </w:pPr>
      <w:r w:rsidRPr="0019026F">
        <w:rPr>
          <w:b/>
          <w:bCs/>
          <w:rPrChange w:id="561" w:author="Abhiram Arali" w:date="2024-10-29T14:10:00Z">
            <w:rPr>
              <w:sz w:val="24"/>
            </w:rPr>
          </w:rPrChange>
        </w:rPr>
        <w:t>Example</w:t>
      </w:r>
      <w:r w:rsidRPr="0019026F">
        <w:rPr>
          <w:rPrChange w:id="562" w:author="Abhiram Arali" w:date="2024-10-29T14:10:00Z">
            <w:rPr>
              <w:sz w:val="24"/>
            </w:rPr>
          </w:rPrChange>
        </w:rPr>
        <w:t>:</w:t>
      </w:r>
      <w:r w:rsidRPr="0019026F">
        <w:rPr>
          <w:spacing w:val="-3"/>
          <w:rPrChange w:id="563" w:author="Abhiram Arali" w:date="2024-10-29T14:10:00Z">
            <w:rPr>
              <w:spacing w:val="-3"/>
              <w:sz w:val="24"/>
            </w:rPr>
          </w:rPrChange>
        </w:rPr>
        <w:t xml:space="preserve"> </w:t>
      </w:r>
      <w:r w:rsidRPr="0019026F">
        <w:rPr>
          <w:rPrChange w:id="564" w:author="Abhiram Arali" w:date="2024-10-29T14:10:00Z">
            <w:rPr>
              <w:sz w:val="24"/>
            </w:rPr>
          </w:rPrChange>
        </w:rPr>
        <w:t>IBM</w:t>
      </w:r>
      <w:r w:rsidRPr="0019026F">
        <w:rPr>
          <w:spacing w:val="-3"/>
          <w:rPrChange w:id="565" w:author="Abhiram Arali" w:date="2024-10-29T14:10:00Z">
            <w:rPr>
              <w:spacing w:val="-3"/>
              <w:sz w:val="24"/>
            </w:rPr>
          </w:rPrChange>
        </w:rPr>
        <w:t xml:space="preserve"> </w:t>
      </w:r>
      <w:r w:rsidRPr="0019026F">
        <w:rPr>
          <w:rPrChange w:id="566" w:author="Abhiram Arali" w:date="2024-10-29T14:10:00Z">
            <w:rPr>
              <w:sz w:val="24"/>
            </w:rPr>
          </w:rPrChange>
        </w:rPr>
        <w:t>Watson,</w:t>
      </w:r>
      <w:r w:rsidRPr="0019026F">
        <w:rPr>
          <w:spacing w:val="-1"/>
          <w:rPrChange w:id="567" w:author="Abhiram Arali" w:date="2024-10-29T14:10:00Z">
            <w:rPr>
              <w:spacing w:val="-1"/>
              <w:sz w:val="24"/>
            </w:rPr>
          </w:rPrChange>
        </w:rPr>
        <w:t xml:space="preserve"> </w:t>
      </w:r>
      <w:r w:rsidRPr="0019026F">
        <w:rPr>
          <w:rPrChange w:id="568" w:author="Abhiram Arali" w:date="2024-10-29T14:10:00Z">
            <w:rPr>
              <w:sz w:val="24"/>
            </w:rPr>
          </w:rPrChange>
        </w:rPr>
        <w:t>Google’s</w:t>
      </w:r>
      <w:r w:rsidRPr="0019026F">
        <w:rPr>
          <w:spacing w:val="-3"/>
          <w:rPrChange w:id="569" w:author="Abhiram Arali" w:date="2024-10-29T14:10:00Z">
            <w:rPr>
              <w:spacing w:val="-3"/>
              <w:sz w:val="24"/>
            </w:rPr>
          </w:rPrChange>
        </w:rPr>
        <w:t xml:space="preserve"> </w:t>
      </w:r>
      <w:r w:rsidRPr="0019026F">
        <w:rPr>
          <w:rPrChange w:id="570" w:author="Abhiram Arali" w:date="2024-10-29T14:10:00Z">
            <w:rPr>
              <w:sz w:val="24"/>
            </w:rPr>
          </w:rPrChange>
        </w:rPr>
        <w:t>Quantum</w:t>
      </w:r>
      <w:r w:rsidRPr="0019026F">
        <w:rPr>
          <w:spacing w:val="-2"/>
          <w:rPrChange w:id="571" w:author="Abhiram Arali" w:date="2024-10-29T14:10:00Z">
            <w:rPr>
              <w:spacing w:val="-2"/>
              <w:sz w:val="24"/>
            </w:rPr>
          </w:rPrChange>
        </w:rPr>
        <w:t xml:space="preserve"> </w:t>
      </w:r>
      <w:r w:rsidRPr="0019026F">
        <w:rPr>
          <w:rPrChange w:id="572" w:author="Abhiram Arali" w:date="2024-10-29T14:10:00Z">
            <w:rPr>
              <w:sz w:val="24"/>
            </w:rPr>
          </w:rPrChange>
        </w:rPr>
        <w:t>Computer,</w:t>
      </w:r>
      <w:r w:rsidRPr="0019026F">
        <w:rPr>
          <w:spacing w:val="-2"/>
          <w:rPrChange w:id="573" w:author="Abhiram Arali" w:date="2024-10-29T14:10:00Z">
            <w:rPr>
              <w:spacing w:val="-2"/>
              <w:sz w:val="24"/>
            </w:rPr>
          </w:rPrChange>
        </w:rPr>
        <w:t xml:space="preserve"> supercomputers</w:t>
      </w:r>
    </w:p>
    <w:p w14:paraId="6BBB175F" w14:textId="77777777" w:rsidR="00301525" w:rsidRDefault="00301525">
      <w:pPr>
        <w:pStyle w:val="NormalBPBHEB"/>
        <w:pPrChange w:id="574" w:author="Abhiram Arali" w:date="2024-10-29T14:10:00Z">
          <w:pPr>
            <w:pStyle w:val="BodyText"/>
            <w:spacing w:before="21"/>
          </w:pPr>
        </w:pPrChange>
      </w:pPr>
    </w:p>
    <w:p w14:paraId="037C78EC" w14:textId="47D7D11C" w:rsidR="00301525" w:rsidDel="000110AD" w:rsidRDefault="008B7718">
      <w:pPr>
        <w:pStyle w:val="Heading3BPBHEB"/>
        <w:rPr>
          <w:del w:id="575" w:author="Hii" w:date="2024-11-08T13:59:00Z"/>
        </w:rPr>
        <w:pPrChange w:id="576" w:author="Abhiram Arali" w:date="2024-10-29T14:10:00Z">
          <w:pPr>
            <w:pStyle w:val="ListParagraph"/>
            <w:numPr>
              <w:numId w:val="27"/>
            </w:numPr>
            <w:tabs>
              <w:tab w:val="left" w:pos="550"/>
            </w:tabs>
            <w:spacing w:line="360" w:lineRule="auto"/>
            <w:ind w:left="220" w:right="218" w:hanging="240"/>
            <w:jc w:val="both"/>
          </w:pPr>
        </w:pPrChange>
      </w:pPr>
      <w:commentRangeStart w:id="577"/>
      <w:del w:id="578" w:author="Hii" w:date="2024-11-08T13:59:00Z">
        <w:r w:rsidDel="000110AD">
          <w:delText>Sixth</w:delText>
        </w:r>
      </w:del>
      <w:ins w:id="579" w:author="Abhiram Arali" w:date="2024-10-29T14:10:00Z">
        <w:del w:id="580" w:author="Hii" w:date="2024-11-08T13:59:00Z">
          <w:r w:rsidR="007A41EC" w:rsidDel="000110AD">
            <w:delText>-</w:delText>
          </w:r>
        </w:del>
      </w:ins>
      <w:del w:id="581" w:author="Hii" w:date="2024-11-08T13:59:00Z">
        <w:r w:rsidDel="000110AD">
          <w:delText xml:space="preserve"> </w:delText>
        </w:r>
        <w:r w:rsidR="007A41EC" w:rsidDel="000110AD">
          <w:delText xml:space="preserve">generation </w:delText>
        </w:r>
        <w:r w:rsidDel="000110AD">
          <w:delText>(Future, 2020s Onwards) – Artificial Intelligence, Robotics, and Ubiquitous Computing</w:delText>
        </w:r>
        <w:commentRangeEnd w:id="577"/>
        <w:r w:rsidR="006624AD" w:rsidDel="000110AD">
          <w:rPr>
            <w:rStyle w:val="CommentReference"/>
            <w:rFonts w:asciiTheme="minorHAnsi" w:eastAsiaTheme="minorHAnsi" w:hAnsiTheme="minorHAnsi" w:cstheme="minorBidi"/>
            <w:b w:val="0"/>
            <w:color w:val="auto"/>
            <w:lang w:val="en-US"/>
          </w:rPr>
          <w:commentReference w:id="577"/>
        </w:r>
      </w:del>
    </w:p>
    <w:p w14:paraId="5937AE4E" w14:textId="527C9015" w:rsidR="00301525" w:rsidRDefault="008B7718" w:rsidP="000E5104">
      <w:pPr>
        <w:pStyle w:val="NormalBPBHEB"/>
        <w:rPr>
          <w:ins w:id="582" w:author="Abhiram Arali" w:date="2024-10-29T14:11:00Z"/>
        </w:rPr>
      </w:pPr>
      <w:r>
        <w:t xml:space="preserve">The sixth generation of computers is often associated with the widespread integration of </w:t>
      </w:r>
      <w:del w:id="583" w:author="Abhiram Arali" w:date="2024-10-29T14:11:00Z">
        <w:r w:rsidDel="00136522">
          <w:delText>artificial intelligence (</w:delText>
        </w:r>
      </w:del>
      <w:r>
        <w:t>AI</w:t>
      </w:r>
      <w:del w:id="584" w:author="Abhiram Arali" w:date="2024-10-29T14:11:00Z">
        <w:r w:rsidDel="00136522">
          <w:delText>)</w:delText>
        </w:r>
      </w:del>
      <w:r>
        <w:t>, robotics, and ubiquitous computing into everyday life. This generation builds upon the advancements of the fifth</w:t>
      </w:r>
      <w:ins w:id="585" w:author="Abhiram Arali" w:date="2024-10-29T14:11:00Z">
        <w:r w:rsidR="00075D89">
          <w:t>-</w:t>
        </w:r>
      </w:ins>
      <w:del w:id="586" w:author="Abhiram Arali" w:date="2024-10-29T14:11:00Z">
        <w:r w:rsidDel="00075D89">
          <w:delText xml:space="preserve"> </w:delText>
        </w:r>
      </w:del>
      <w:r>
        <w:t xml:space="preserve">generation by enhancing AI capabilities and pushing forward automation in various fields, including robotics, smart cities, and the </w:t>
      </w:r>
      <w:r w:rsidRPr="004C6172">
        <w:rPr>
          <w:b/>
          <w:bCs/>
          <w:rPrChange w:id="587" w:author="Abhiram Arali" w:date="2024-10-29T14:11:00Z">
            <w:rPr/>
          </w:rPrChange>
        </w:rPr>
        <w:t>Internet of Things</w:t>
      </w:r>
      <w:r>
        <w:t xml:space="preserve"> (</w:t>
      </w:r>
      <w:r w:rsidRPr="004C6172">
        <w:rPr>
          <w:b/>
          <w:bCs/>
          <w:rPrChange w:id="588" w:author="Abhiram Arali" w:date="2024-10-29T14:11:00Z">
            <w:rPr/>
          </w:rPrChange>
        </w:rPr>
        <w:t>IoT</w:t>
      </w:r>
      <w:r>
        <w:t>).</w:t>
      </w:r>
    </w:p>
    <w:p w14:paraId="7A6AF17A" w14:textId="77777777" w:rsidR="00F43CB6" w:rsidRDefault="00F43CB6">
      <w:pPr>
        <w:pStyle w:val="NormalBPBHEB"/>
        <w:pPrChange w:id="589" w:author="Abhiram Arali" w:date="2024-10-29T14:11:00Z">
          <w:pPr>
            <w:pStyle w:val="BodyText"/>
            <w:spacing w:before="159" w:line="360" w:lineRule="auto"/>
            <w:ind w:left="220" w:right="217"/>
            <w:jc w:val="both"/>
          </w:pPr>
        </w:pPrChange>
      </w:pPr>
    </w:p>
    <w:p w14:paraId="4826C57F" w14:textId="6CBD6ED4" w:rsidR="00301525" w:rsidRDefault="00C56855">
      <w:pPr>
        <w:pStyle w:val="NormalBPBHEB"/>
        <w:pPrChange w:id="590" w:author="Abhiram Arali" w:date="2024-10-29T14:11:00Z">
          <w:pPr>
            <w:pStyle w:val="ListParagraph"/>
            <w:numPr>
              <w:numId w:val="26"/>
            </w:numPr>
            <w:tabs>
              <w:tab w:val="left" w:pos="939"/>
            </w:tabs>
            <w:spacing w:before="160"/>
            <w:ind w:left="939" w:hanging="359"/>
            <w:jc w:val="both"/>
          </w:pPr>
        </w:pPrChange>
      </w:pPr>
      <w:ins w:id="591" w:author="Abhiram Arali" w:date="2024-10-29T14:11:00Z">
        <w:r>
          <w:t xml:space="preserve">The </w:t>
        </w:r>
      </w:ins>
      <w:r>
        <w:t>key</w:t>
      </w:r>
      <w:r>
        <w:rPr>
          <w:spacing w:val="-5"/>
        </w:rPr>
        <w:t xml:space="preserve"> </w:t>
      </w:r>
      <w:r>
        <w:t>features</w:t>
      </w:r>
      <w:r>
        <w:rPr>
          <w:spacing w:val="-2"/>
        </w:rPr>
        <w:t xml:space="preserve"> </w:t>
      </w:r>
      <w:r>
        <w:t>of</w:t>
      </w:r>
      <w:r>
        <w:rPr>
          <w:spacing w:val="-2"/>
        </w:rPr>
        <w:t xml:space="preserve"> </w:t>
      </w:r>
      <w:r>
        <w:t>sixth-generation</w:t>
      </w:r>
      <w:r>
        <w:rPr>
          <w:spacing w:val="-2"/>
        </w:rPr>
        <w:t xml:space="preserve"> computers</w:t>
      </w:r>
      <w:ins w:id="592" w:author="Abhiram Arali" w:date="2024-10-29T14:11:00Z">
        <w:r>
          <w:rPr>
            <w:spacing w:val="-2"/>
          </w:rPr>
          <w:t xml:space="preserve"> are as follows</w:t>
        </w:r>
      </w:ins>
      <w:r>
        <w:rPr>
          <w:spacing w:val="-2"/>
        </w:rPr>
        <w:t>:</w:t>
      </w:r>
    </w:p>
    <w:p w14:paraId="127366D7" w14:textId="77777777" w:rsidR="00301525" w:rsidRDefault="008B7718">
      <w:pPr>
        <w:pStyle w:val="NormalBPBHEB"/>
        <w:numPr>
          <w:ilvl w:val="0"/>
          <w:numId w:val="36"/>
        </w:numPr>
        <w:pPrChange w:id="593" w:author="Abhiram Arali" w:date="2024-10-29T14:12:00Z">
          <w:pPr>
            <w:pStyle w:val="ListParagraph"/>
            <w:numPr>
              <w:numId w:val="25"/>
            </w:numPr>
            <w:tabs>
              <w:tab w:val="left" w:pos="940"/>
            </w:tabs>
            <w:spacing w:before="141" w:line="355" w:lineRule="auto"/>
            <w:ind w:left="940" w:right="215" w:hanging="360"/>
            <w:jc w:val="both"/>
          </w:pPr>
        </w:pPrChange>
      </w:pPr>
      <w:r>
        <w:t>Sixth-generation computers leverage deep learning and neural networks to perform tasks</w:t>
      </w:r>
      <w:r>
        <w:rPr>
          <w:spacing w:val="-15"/>
        </w:rPr>
        <w:t xml:space="preserve"> </w:t>
      </w:r>
      <w:r>
        <w:t>that</w:t>
      </w:r>
      <w:r>
        <w:rPr>
          <w:spacing w:val="-15"/>
        </w:rPr>
        <w:t xml:space="preserve"> </w:t>
      </w:r>
      <w:r>
        <w:t>require</w:t>
      </w:r>
      <w:r>
        <w:rPr>
          <w:spacing w:val="-15"/>
        </w:rPr>
        <w:t xml:space="preserve"> </w:t>
      </w:r>
      <w:r>
        <w:t>reasoning,</w:t>
      </w:r>
      <w:r>
        <w:rPr>
          <w:spacing w:val="-15"/>
        </w:rPr>
        <w:t xml:space="preserve"> </w:t>
      </w:r>
      <w:r>
        <w:t>decision-making,</w:t>
      </w:r>
      <w:r>
        <w:rPr>
          <w:spacing w:val="-15"/>
        </w:rPr>
        <w:t xml:space="preserve"> </w:t>
      </w:r>
      <w:r>
        <w:t>and</w:t>
      </w:r>
      <w:r>
        <w:rPr>
          <w:spacing w:val="-15"/>
        </w:rPr>
        <w:t xml:space="preserve"> </w:t>
      </w:r>
      <w:r>
        <w:t>self-improvement.</w:t>
      </w:r>
      <w:r>
        <w:rPr>
          <w:spacing w:val="-15"/>
        </w:rPr>
        <w:t xml:space="preserve"> </w:t>
      </w:r>
      <w:r>
        <w:t>AI</w:t>
      </w:r>
      <w:r>
        <w:rPr>
          <w:spacing w:val="-15"/>
        </w:rPr>
        <w:t xml:space="preserve"> </w:t>
      </w:r>
      <w:r>
        <w:t>systems</w:t>
      </w:r>
      <w:r>
        <w:rPr>
          <w:spacing w:val="-15"/>
        </w:rPr>
        <w:t xml:space="preserve"> </w:t>
      </w:r>
      <w:r>
        <w:t>in</w:t>
      </w:r>
      <w:r>
        <w:rPr>
          <w:spacing w:val="-15"/>
        </w:rPr>
        <w:t xml:space="preserve"> </w:t>
      </w:r>
      <w:r>
        <w:t>this generation can handle complex cognitive tasks such as problem-solving, natural language understanding, and real-time decision-making.</w:t>
      </w:r>
    </w:p>
    <w:p w14:paraId="703D0771" w14:textId="2EC5F635" w:rsidR="00301525" w:rsidDel="006D4A52" w:rsidRDefault="00301525">
      <w:pPr>
        <w:pStyle w:val="NormalBPBHEB"/>
        <w:rPr>
          <w:del w:id="594" w:author="Abhiram Arali" w:date="2024-10-29T14:12:00Z"/>
        </w:rPr>
        <w:sectPr w:rsidR="00301525" w:rsidDel="006D4A52">
          <w:pgSz w:w="11910" w:h="16840"/>
          <w:pgMar w:top="1540" w:right="1220" w:bottom="1200" w:left="1220" w:header="758" w:footer="1000" w:gutter="0"/>
          <w:cols w:space="720"/>
        </w:sectPr>
        <w:pPrChange w:id="595" w:author="Abhiram Arali" w:date="2024-10-29T14:12:00Z">
          <w:pPr>
            <w:spacing w:line="355" w:lineRule="auto"/>
            <w:jc w:val="both"/>
          </w:pPr>
        </w:pPrChange>
      </w:pPr>
    </w:p>
    <w:p w14:paraId="705362DF" w14:textId="2FDC08E0" w:rsidR="00301525" w:rsidRDefault="008B7718">
      <w:pPr>
        <w:pStyle w:val="NormalBPBHEB"/>
        <w:numPr>
          <w:ilvl w:val="0"/>
          <w:numId w:val="36"/>
        </w:numPr>
        <w:pPrChange w:id="596" w:author="Abhiram Arali" w:date="2024-10-29T14:12:00Z">
          <w:pPr>
            <w:pStyle w:val="ListParagraph"/>
            <w:numPr>
              <w:numId w:val="25"/>
            </w:numPr>
            <w:tabs>
              <w:tab w:val="left" w:pos="940"/>
            </w:tabs>
            <w:spacing w:before="102" w:line="357" w:lineRule="auto"/>
            <w:ind w:left="940" w:right="217" w:hanging="360"/>
            <w:jc w:val="both"/>
          </w:pPr>
        </w:pPrChange>
      </w:pPr>
      <w:r>
        <w:t xml:space="preserve">In this generation, the interaction between humans and computers becomes more natural and intuitive. Voice recognition, gesture-based interfaces, and even </w:t>
      </w:r>
      <w:r w:rsidRPr="00594758">
        <w:rPr>
          <w:b/>
          <w:bCs/>
          <w:rPrChange w:id="597" w:author="Abhiram Arali" w:date="2024-10-29T14:12:00Z">
            <w:rPr/>
          </w:rPrChange>
        </w:rPr>
        <w:t>brain-</w:t>
      </w:r>
      <w:del w:id="598" w:author="Abhiram Arali" w:date="2024-10-29T14:12:00Z">
        <w:r w:rsidRPr="00594758" w:rsidDel="00594758">
          <w:rPr>
            <w:b/>
            <w:bCs/>
            <w:rPrChange w:id="599" w:author="Abhiram Arali" w:date="2024-10-29T14:12:00Z">
              <w:rPr/>
            </w:rPrChange>
          </w:rPr>
          <w:delText xml:space="preserve"> </w:delText>
        </w:r>
      </w:del>
      <w:r w:rsidRPr="00594758">
        <w:rPr>
          <w:b/>
          <w:bCs/>
          <w:rPrChange w:id="600" w:author="Abhiram Arali" w:date="2024-10-29T14:12:00Z">
            <w:rPr/>
          </w:rPrChange>
        </w:rPr>
        <w:t>computer</w:t>
      </w:r>
      <w:r>
        <w:t xml:space="preserve"> </w:t>
      </w:r>
      <w:r w:rsidRPr="00594758">
        <w:rPr>
          <w:b/>
          <w:bCs/>
          <w:rPrChange w:id="601" w:author="Abhiram Arali" w:date="2024-10-29T14:12:00Z">
            <w:rPr/>
          </w:rPrChange>
        </w:rPr>
        <w:t>interfaces</w:t>
      </w:r>
      <w:r>
        <w:t xml:space="preserve"> (</w:t>
      </w:r>
      <w:r w:rsidRPr="00594758">
        <w:rPr>
          <w:b/>
          <w:bCs/>
          <w:rPrChange w:id="602" w:author="Abhiram Arali" w:date="2024-10-29T14:12:00Z">
            <w:rPr/>
          </w:rPrChange>
        </w:rPr>
        <w:t>BCI</w:t>
      </w:r>
      <w:r>
        <w:t>) may become common, allowing for seamless communication between humans and machines.</w:t>
      </w:r>
    </w:p>
    <w:p w14:paraId="4A0509B6" w14:textId="77777777" w:rsidR="00301525" w:rsidRDefault="008B7718">
      <w:pPr>
        <w:pStyle w:val="NormalBPBHEB"/>
        <w:numPr>
          <w:ilvl w:val="0"/>
          <w:numId w:val="36"/>
        </w:numPr>
        <w:pPrChange w:id="603" w:author="Abhiram Arali" w:date="2024-10-29T14:12:00Z">
          <w:pPr>
            <w:pStyle w:val="ListParagraph"/>
            <w:numPr>
              <w:numId w:val="25"/>
            </w:numPr>
            <w:tabs>
              <w:tab w:val="left" w:pos="940"/>
            </w:tabs>
            <w:spacing w:before="1" w:line="357" w:lineRule="auto"/>
            <w:ind w:left="940" w:right="221" w:hanging="360"/>
            <w:jc w:val="both"/>
          </w:pPr>
        </w:pPrChange>
      </w:pPr>
      <w:r>
        <w:t>Ubiquitous computing refers to computers being integrated into everyday objects and environments, making technology an invisible yet omnipresent part of daily life. Devices like smart home systems, wearable technologies, and IoT devices communicate with each other, creating an interconnected ecosystem.</w:t>
      </w:r>
    </w:p>
    <w:p w14:paraId="3E5258F8" w14:textId="5DA12384" w:rsidR="00301525" w:rsidRDefault="008B7718">
      <w:pPr>
        <w:pStyle w:val="NormalBPBHEB"/>
        <w:numPr>
          <w:ilvl w:val="0"/>
          <w:numId w:val="36"/>
        </w:numPr>
        <w:pPrChange w:id="604" w:author="Abhiram Arali" w:date="2024-10-29T14:12:00Z">
          <w:pPr>
            <w:pStyle w:val="ListParagraph"/>
            <w:numPr>
              <w:numId w:val="25"/>
            </w:numPr>
            <w:tabs>
              <w:tab w:val="left" w:pos="940"/>
            </w:tabs>
            <w:spacing w:before="2" w:line="355" w:lineRule="auto"/>
            <w:ind w:left="940" w:right="221" w:hanging="360"/>
            <w:jc w:val="both"/>
          </w:pPr>
        </w:pPrChange>
      </w:pPr>
      <w:r>
        <w:t>Robotics, powered by advanced AI, become</w:t>
      </w:r>
      <w:del w:id="605" w:author="Abhiram Arali" w:date="2024-10-29T14:12:00Z">
        <w:r w:rsidDel="00C61C60">
          <w:delText>s</w:delText>
        </w:r>
      </w:del>
      <w:r>
        <w:t xml:space="preserve"> more sophisticated in this generation, enabling fully autonomous vehicles, drones, and industrial robots that can adapt to complex environments with little human intervention.</w:t>
      </w:r>
    </w:p>
    <w:p w14:paraId="782BF15D" w14:textId="77777777" w:rsidR="00301525" w:rsidRDefault="008B7718">
      <w:pPr>
        <w:pStyle w:val="NormalBPBHEB"/>
        <w:numPr>
          <w:ilvl w:val="0"/>
          <w:numId w:val="36"/>
        </w:numPr>
        <w:pPrChange w:id="606" w:author="Abhiram Arali" w:date="2024-10-29T14:12:00Z">
          <w:pPr>
            <w:pStyle w:val="ListParagraph"/>
            <w:numPr>
              <w:numId w:val="25"/>
            </w:numPr>
            <w:tabs>
              <w:tab w:val="left" w:pos="940"/>
            </w:tabs>
            <w:spacing w:before="8" w:line="357" w:lineRule="auto"/>
            <w:ind w:left="940" w:right="220" w:hanging="360"/>
            <w:jc w:val="both"/>
          </w:pPr>
        </w:pPrChange>
      </w:pPr>
      <w:r>
        <w:t>Although quantum computers may still be in their infancy, the sixth generation could see a gradual integration of quantum computing into more mainstream applications, allowing</w:t>
      </w:r>
      <w:r>
        <w:rPr>
          <w:spacing w:val="-7"/>
        </w:rPr>
        <w:t xml:space="preserve"> </w:t>
      </w:r>
      <w:r>
        <w:t>for</w:t>
      </w:r>
      <w:r>
        <w:rPr>
          <w:spacing w:val="-8"/>
        </w:rPr>
        <w:t xml:space="preserve"> </w:t>
      </w:r>
      <w:r>
        <w:t>breakthroughs</w:t>
      </w:r>
      <w:r>
        <w:rPr>
          <w:spacing w:val="-7"/>
        </w:rPr>
        <w:t xml:space="preserve"> </w:t>
      </w:r>
      <w:r>
        <w:t>in</w:t>
      </w:r>
      <w:r>
        <w:rPr>
          <w:spacing w:val="-6"/>
        </w:rPr>
        <w:t xml:space="preserve"> </w:t>
      </w:r>
      <w:r>
        <w:t>fields</w:t>
      </w:r>
      <w:r>
        <w:rPr>
          <w:spacing w:val="-6"/>
        </w:rPr>
        <w:t xml:space="preserve"> </w:t>
      </w:r>
      <w:r>
        <w:t>like</w:t>
      </w:r>
      <w:r>
        <w:rPr>
          <w:spacing w:val="-8"/>
        </w:rPr>
        <w:t xml:space="preserve"> </w:t>
      </w:r>
      <w:r>
        <w:t>cryptography,</w:t>
      </w:r>
      <w:r>
        <w:rPr>
          <w:spacing w:val="-7"/>
        </w:rPr>
        <w:t xml:space="preserve"> </w:t>
      </w:r>
      <w:r>
        <w:t>materials</w:t>
      </w:r>
      <w:r>
        <w:rPr>
          <w:spacing w:val="-6"/>
        </w:rPr>
        <w:t xml:space="preserve"> </w:t>
      </w:r>
      <w:r>
        <w:t>science,</w:t>
      </w:r>
      <w:r>
        <w:rPr>
          <w:spacing w:val="-7"/>
        </w:rPr>
        <w:t xml:space="preserve"> </w:t>
      </w:r>
      <w:r>
        <w:t>and</w:t>
      </w:r>
      <w:r>
        <w:rPr>
          <w:spacing w:val="-7"/>
        </w:rPr>
        <w:t xml:space="preserve"> </w:t>
      </w:r>
      <w:r>
        <w:t xml:space="preserve">complex </w:t>
      </w:r>
      <w:r>
        <w:rPr>
          <w:spacing w:val="-2"/>
        </w:rPr>
        <w:t>simulations.</w:t>
      </w:r>
    </w:p>
    <w:p w14:paraId="48D783BB" w14:textId="77777777" w:rsidR="00301525" w:rsidRDefault="008B7718">
      <w:pPr>
        <w:pStyle w:val="NormalBPBHEB"/>
        <w:numPr>
          <w:ilvl w:val="0"/>
          <w:numId w:val="36"/>
        </w:numPr>
        <w:pPrChange w:id="607" w:author="Abhiram Arali" w:date="2024-10-29T14:12:00Z">
          <w:pPr>
            <w:pStyle w:val="ListParagraph"/>
            <w:numPr>
              <w:numId w:val="25"/>
            </w:numPr>
            <w:tabs>
              <w:tab w:val="left" w:pos="940"/>
            </w:tabs>
            <w:spacing w:before="1" w:line="355" w:lineRule="auto"/>
            <w:ind w:left="940" w:right="222" w:hanging="360"/>
            <w:jc w:val="both"/>
          </w:pPr>
        </w:pPrChange>
      </w:pPr>
      <w:r>
        <w:t>Another emerging area is biocomputing, which aims to develop computers that utilize biological</w:t>
      </w:r>
      <w:r>
        <w:rPr>
          <w:spacing w:val="-9"/>
        </w:rPr>
        <w:t xml:space="preserve"> </w:t>
      </w:r>
      <w:r>
        <w:t>systems,</w:t>
      </w:r>
      <w:r>
        <w:rPr>
          <w:spacing w:val="-9"/>
        </w:rPr>
        <w:t xml:space="preserve"> </w:t>
      </w:r>
      <w:r>
        <w:t>such</w:t>
      </w:r>
      <w:r>
        <w:rPr>
          <w:spacing w:val="-12"/>
        </w:rPr>
        <w:t xml:space="preserve"> </w:t>
      </w:r>
      <w:r>
        <w:t>as</w:t>
      </w:r>
      <w:r>
        <w:rPr>
          <w:spacing w:val="-9"/>
        </w:rPr>
        <w:t xml:space="preserve"> </w:t>
      </w:r>
      <w:r>
        <w:t>DNA</w:t>
      </w:r>
      <w:r>
        <w:rPr>
          <w:spacing w:val="-10"/>
        </w:rPr>
        <w:t xml:space="preserve"> </w:t>
      </w:r>
      <w:r>
        <w:t>computing,</w:t>
      </w:r>
      <w:r>
        <w:rPr>
          <w:spacing w:val="-9"/>
        </w:rPr>
        <w:t xml:space="preserve"> </w:t>
      </w:r>
      <w:r>
        <w:t>to</w:t>
      </w:r>
      <w:r>
        <w:rPr>
          <w:spacing w:val="-9"/>
        </w:rPr>
        <w:t xml:space="preserve"> </w:t>
      </w:r>
      <w:r>
        <w:t>perform</w:t>
      </w:r>
      <w:r>
        <w:rPr>
          <w:spacing w:val="-10"/>
        </w:rPr>
        <w:t xml:space="preserve"> </w:t>
      </w:r>
      <w:r>
        <w:t>computations</w:t>
      </w:r>
      <w:r>
        <w:rPr>
          <w:spacing w:val="-9"/>
        </w:rPr>
        <w:t xml:space="preserve"> </w:t>
      </w:r>
      <w:r>
        <w:t>more</w:t>
      </w:r>
      <w:r>
        <w:rPr>
          <w:spacing w:val="-8"/>
        </w:rPr>
        <w:t xml:space="preserve"> </w:t>
      </w:r>
      <w:r>
        <w:t>efficiently for specific tasks.</w:t>
      </w:r>
    </w:p>
    <w:p w14:paraId="0EE57C05" w14:textId="3DE280A0" w:rsidR="00301525" w:rsidRDefault="008B7718">
      <w:pPr>
        <w:pStyle w:val="NormalBPBHEB"/>
        <w:numPr>
          <w:ilvl w:val="0"/>
          <w:numId w:val="36"/>
        </w:numPr>
        <w:pPrChange w:id="608" w:author="Abhiram Arali" w:date="2024-10-29T14:12:00Z">
          <w:pPr>
            <w:spacing w:before="165"/>
            <w:ind w:left="220"/>
            <w:jc w:val="both"/>
          </w:pPr>
        </w:pPrChange>
      </w:pPr>
      <w:r w:rsidRPr="002F3B3E">
        <w:rPr>
          <w:b/>
          <w:iCs/>
          <w:rPrChange w:id="609" w:author="Abhiram Arali" w:date="2024-10-29T14:12:00Z">
            <w:rPr>
              <w:b/>
              <w:i/>
            </w:rPr>
          </w:rPrChange>
        </w:rPr>
        <w:t>Examples</w:t>
      </w:r>
      <w:r>
        <w:rPr>
          <w:b/>
          <w:i/>
        </w:rPr>
        <w:t>:</w:t>
      </w:r>
      <w:r>
        <w:rPr>
          <w:b/>
          <w:i/>
          <w:spacing w:val="-1"/>
        </w:rPr>
        <w:t xml:space="preserve"> </w:t>
      </w:r>
      <w:r>
        <w:t>Sophia</w:t>
      </w:r>
      <w:r>
        <w:rPr>
          <w:spacing w:val="-2"/>
        </w:rPr>
        <w:t xml:space="preserve"> </w:t>
      </w:r>
      <w:r>
        <w:t>the</w:t>
      </w:r>
      <w:r>
        <w:rPr>
          <w:spacing w:val="-1"/>
        </w:rPr>
        <w:t xml:space="preserve"> </w:t>
      </w:r>
      <w:r>
        <w:t>Robot, Smart</w:t>
      </w:r>
      <w:r>
        <w:rPr>
          <w:spacing w:val="-1"/>
        </w:rPr>
        <w:t xml:space="preserve"> </w:t>
      </w:r>
      <w:r>
        <w:t>Cities</w:t>
      </w:r>
      <w:ins w:id="610" w:author="Abhiram Arali" w:date="2024-10-29T14:12:00Z">
        <w:r w:rsidR="002F3B3E">
          <w:t>,</w:t>
        </w:r>
      </w:ins>
      <w:r>
        <w:rPr>
          <w:spacing w:val="-1"/>
        </w:rPr>
        <w:t xml:space="preserve"> </w:t>
      </w:r>
      <w:r>
        <w:t xml:space="preserve">and </w:t>
      </w:r>
      <w:r>
        <w:rPr>
          <w:spacing w:val="-4"/>
        </w:rPr>
        <w:t>IoT</w:t>
      </w:r>
      <w:del w:id="611" w:author="Abhiram Arali" w:date="2024-10-29T14:12:00Z">
        <w:r w:rsidDel="002F3B3E">
          <w:rPr>
            <w:spacing w:val="-4"/>
          </w:rPr>
          <w:delText>:</w:delText>
        </w:r>
      </w:del>
    </w:p>
    <w:p w14:paraId="14D3928D" w14:textId="77777777" w:rsidR="00301525" w:rsidRDefault="00301525">
      <w:pPr>
        <w:pStyle w:val="NormalBPBHEB"/>
        <w:pPrChange w:id="612" w:author="Abhiram Arali" w:date="2024-10-29T14:13:00Z">
          <w:pPr>
            <w:pStyle w:val="BodyText"/>
            <w:spacing w:before="24"/>
          </w:pPr>
        </w:pPrChange>
      </w:pPr>
    </w:p>
    <w:p w14:paraId="13A9F0AF" w14:textId="51139B5B" w:rsidR="00301525" w:rsidRDefault="008B7718" w:rsidP="00195F42">
      <w:pPr>
        <w:pStyle w:val="NormalBPBHEB"/>
        <w:rPr>
          <w:ins w:id="613" w:author="Abhiram Arali" w:date="2024-10-29T14:13:00Z"/>
        </w:rPr>
      </w:pPr>
      <w:r>
        <w:t>The evolution of computers from the first-generation vacuum tube systems to today’s AI-</w:t>
      </w:r>
      <w:del w:id="614" w:author="Abhiram Arali" w:date="2024-10-29T14:13:00Z">
        <w:r w:rsidDel="00F91B26">
          <w:delText xml:space="preserve"> </w:delText>
        </w:r>
      </w:del>
      <w:r>
        <w:t xml:space="preserve">driven devices </w:t>
      </w:r>
      <w:del w:id="615" w:author="Abhiram Arali" w:date="2024-10-29T14:13:00Z">
        <w:r w:rsidDel="00B15324">
          <w:delText>illustrates</w:delText>
        </w:r>
      </w:del>
      <w:ins w:id="616" w:author="Abhiram Arali" w:date="2024-10-29T14:13:00Z">
        <w:r w:rsidR="00B15324">
          <w:t>illustrate</w:t>
        </w:r>
      </w:ins>
      <w:r>
        <w:t xml:space="preserve"> the incredible advancements in technology and innovation. As computers</w:t>
      </w:r>
      <w:r>
        <w:rPr>
          <w:spacing w:val="-10"/>
        </w:rPr>
        <w:t xml:space="preserve"> </w:t>
      </w:r>
      <w:r>
        <w:t>continue</w:t>
      </w:r>
      <w:r>
        <w:rPr>
          <w:spacing w:val="-8"/>
        </w:rPr>
        <w:t xml:space="preserve"> </w:t>
      </w:r>
      <w:r>
        <w:t>to</w:t>
      </w:r>
      <w:r>
        <w:rPr>
          <w:spacing w:val="-9"/>
        </w:rPr>
        <w:t xml:space="preserve"> </w:t>
      </w:r>
      <w:r>
        <w:t>evolve,</w:t>
      </w:r>
      <w:r>
        <w:rPr>
          <w:spacing w:val="-10"/>
        </w:rPr>
        <w:t xml:space="preserve"> </w:t>
      </w:r>
      <w:r>
        <w:t>they</w:t>
      </w:r>
      <w:r>
        <w:rPr>
          <w:spacing w:val="-10"/>
        </w:rPr>
        <w:t xml:space="preserve"> </w:t>
      </w:r>
      <w:r>
        <w:t>will</w:t>
      </w:r>
      <w:r>
        <w:rPr>
          <w:spacing w:val="-9"/>
        </w:rPr>
        <w:t xml:space="preserve"> </w:t>
      </w:r>
      <w:r>
        <w:t>likely</w:t>
      </w:r>
      <w:r>
        <w:rPr>
          <w:spacing w:val="-9"/>
        </w:rPr>
        <w:t xml:space="preserve"> </w:t>
      </w:r>
      <w:r>
        <w:t>become</w:t>
      </w:r>
      <w:r>
        <w:rPr>
          <w:spacing w:val="-10"/>
        </w:rPr>
        <w:t xml:space="preserve"> </w:t>
      </w:r>
      <w:r>
        <w:t>even</w:t>
      </w:r>
      <w:r>
        <w:rPr>
          <w:spacing w:val="-8"/>
        </w:rPr>
        <w:t xml:space="preserve"> </w:t>
      </w:r>
      <w:r>
        <w:t>more</w:t>
      </w:r>
      <w:r>
        <w:rPr>
          <w:spacing w:val="-11"/>
        </w:rPr>
        <w:t xml:space="preserve"> </w:t>
      </w:r>
      <w:r>
        <w:t>integrated</w:t>
      </w:r>
      <w:r>
        <w:rPr>
          <w:spacing w:val="-10"/>
        </w:rPr>
        <w:t xml:space="preserve"> </w:t>
      </w:r>
      <w:r>
        <w:t>into</w:t>
      </w:r>
      <w:r>
        <w:rPr>
          <w:spacing w:val="-10"/>
        </w:rPr>
        <w:t xml:space="preserve"> </w:t>
      </w:r>
      <w:r>
        <w:t>everyday</w:t>
      </w:r>
      <w:r>
        <w:rPr>
          <w:spacing w:val="-10"/>
        </w:rPr>
        <w:t xml:space="preserve"> </w:t>
      </w:r>
      <w:r>
        <w:t>life, with breakthroughs in areas like quantum computing and artificial intelligence pushing the boundaries of what’s possible. Each generation has built upon the previous one, making computers faster, more powerful, and more efficient, transforming how humans interact with the world.</w:t>
      </w:r>
    </w:p>
    <w:p w14:paraId="12BAB6A1" w14:textId="77777777" w:rsidR="00F91B26" w:rsidRDefault="00F91B26">
      <w:pPr>
        <w:pStyle w:val="NormalBPBHEB"/>
        <w:pPrChange w:id="617" w:author="Abhiram Arali" w:date="2024-10-29T14:13:00Z">
          <w:pPr>
            <w:pStyle w:val="BodyText"/>
            <w:spacing w:line="360" w:lineRule="auto"/>
            <w:ind w:left="220" w:right="219"/>
            <w:jc w:val="both"/>
          </w:pPr>
        </w:pPrChange>
      </w:pPr>
    </w:p>
    <w:p w14:paraId="79832BA8" w14:textId="62C39170" w:rsidR="00301525" w:rsidRPr="00B47D4E" w:rsidRDefault="008B7718">
      <w:pPr>
        <w:pStyle w:val="Heading1BPBHEB"/>
        <w:rPr>
          <w:b w:val="0"/>
          <w:rPrChange w:id="618" w:author="Abhiram Arali" w:date="2024-10-29T14:13:00Z">
            <w:rPr>
              <w:b/>
              <w:sz w:val="24"/>
            </w:rPr>
          </w:rPrChange>
        </w:rPr>
        <w:pPrChange w:id="619" w:author="Abhiram Arali" w:date="2024-10-29T14:13:00Z">
          <w:pPr>
            <w:spacing w:before="160"/>
            <w:ind w:left="220"/>
            <w:jc w:val="both"/>
          </w:pPr>
        </w:pPrChange>
      </w:pPr>
      <w:r>
        <w:t>Types</w:t>
      </w:r>
      <w:r>
        <w:rPr>
          <w:spacing w:val="-1"/>
        </w:rPr>
        <w:t xml:space="preserve"> </w:t>
      </w:r>
      <w:r>
        <w:t xml:space="preserve">of </w:t>
      </w:r>
      <w:r w:rsidR="00B47D4E">
        <w:rPr>
          <w:spacing w:val="-2"/>
        </w:rPr>
        <w:t>computer</w:t>
      </w:r>
      <w:ins w:id="620" w:author="Abhiram Arali" w:date="2024-10-29T14:13:00Z">
        <w:r w:rsidR="00B47D4E">
          <w:rPr>
            <w:spacing w:val="-2"/>
          </w:rPr>
          <w:t>s</w:t>
        </w:r>
      </w:ins>
    </w:p>
    <w:p w14:paraId="382ED42D" w14:textId="53BEC279" w:rsidR="00301525" w:rsidDel="00C1644C" w:rsidRDefault="00301525">
      <w:pPr>
        <w:pStyle w:val="BodyText"/>
        <w:spacing w:before="22"/>
        <w:rPr>
          <w:del w:id="621" w:author="Abhiram Arali" w:date="2024-10-29T14:13:00Z"/>
          <w:b/>
        </w:rPr>
      </w:pPr>
    </w:p>
    <w:p w14:paraId="778E9DD5" w14:textId="3DF443E5" w:rsidR="00301525" w:rsidRDefault="008B7718" w:rsidP="00C1644C">
      <w:pPr>
        <w:pStyle w:val="NormalBPBHEB"/>
        <w:rPr>
          <w:ins w:id="622" w:author="Abhiram Arali" w:date="2024-10-29T14:14:00Z"/>
        </w:rPr>
      </w:pPr>
      <w:r>
        <w:t>Computers</w:t>
      </w:r>
      <w:r>
        <w:rPr>
          <w:spacing w:val="-8"/>
        </w:rPr>
        <w:t xml:space="preserve"> </w:t>
      </w:r>
      <w:r>
        <w:t>come</w:t>
      </w:r>
      <w:r>
        <w:rPr>
          <w:spacing w:val="-8"/>
        </w:rPr>
        <w:t xml:space="preserve"> </w:t>
      </w:r>
      <w:r>
        <w:t>in</w:t>
      </w:r>
      <w:r>
        <w:rPr>
          <w:spacing w:val="-7"/>
        </w:rPr>
        <w:t xml:space="preserve"> </w:t>
      </w:r>
      <w:r>
        <w:t>various</w:t>
      </w:r>
      <w:r>
        <w:rPr>
          <w:spacing w:val="-7"/>
        </w:rPr>
        <w:t xml:space="preserve"> </w:t>
      </w:r>
      <w:r>
        <w:t>types,</w:t>
      </w:r>
      <w:r>
        <w:rPr>
          <w:spacing w:val="-8"/>
        </w:rPr>
        <w:t xml:space="preserve"> </w:t>
      </w:r>
      <w:r>
        <w:t>each</w:t>
      </w:r>
      <w:r>
        <w:rPr>
          <w:spacing w:val="-7"/>
        </w:rPr>
        <w:t xml:space="preserve"> </w:t>
      </w:r>
      <w:r>
        <w:t>designed</w:t>
      </w:r>
      <w:r>
        <w:rPr>
          <w:spacing w:val="-8"/>
        </w:rPr>
        <w:t xml:space="preserve"> </w:t>
      </w:r>
      <w:r>
        <w:t>to</w:t>
      </w:r>
      <w:r>
        <w:rPr>
          <w:spacing w:val="-7"/>
        </w:rPr>
        <w:t xml:space="preserve"> </w:t>
      </w:r>
      <w:r>
        <w:t>meet</w:t>
      </w:r>
      <w:r>
        <w:rPr>
          <w:spacing w:val="-7"/>
        </w:rPr>
        <w:t xml:space="preserve"> </w:t>
      </w:r>
      <w:r>
        <w:t>specific</w:t>
      </w:r>
      <w:r>
        <w:rPr>
          <w:spacing w:val="-8"/>
        </w:rPr>
        <w:t xml:space="preserve"> </w:t>
      </w:r>
      <w:r>
        <w:t>needs,</w:t>
      </w:r>
      <w:r>
        <w:rPr>
          <w:spacing w:val="-5"/>
        </w:rPr>
        <w:t xml:space="preserve"> </w:t>
      </w:r>
      <w:r>
        <w:t>applications,</w:t>
      </w:r>
      <w:r>
        <w:rPr>
          <w:spacing w:val="-7"/>
        </w:rPr>
        <w:t xml:space="preserve"> </w:t>
      </w:r>
      <w:r>
        <w:t>and</w:t>
      </w:r>
      <w:r>
        <w:rPr>
          <w:spacing w:val="-7"/>
        </w:rPr>
        <w:t xml:space="preserve"> </w:t>
      </w:r>
      <w:r>
        <w:t>user requirements.</w:t>
      </w:r>
      <w:r>
        <w:rPr>
          <w:spacing w:val="-6"/>
        </w:rPr>
        <w:t xml:space="preserve"> </w:t>
      </w:r>
      <w:r>
        <w:t>Based</w:t>
      </w:r>
      <w:r>
        <w:rPr>
          <w:spacing w:val="-6"/>
        </w:rPr>
        <w:t xml:space="preserve"> </w:t>
      </w:r>
      <w:r>
        <w:t>on</w:t>
      </w:r>
      <w:r>
        <w:rPr>
          <w:spacing w:val="-6"/>
        </w:rPr>
        <w:t xml:space="preserve"> </w:t>
      </w:r>
      <w:r>
        <w:t>their</w:t>
      </w:r>
      <w:r>
        <w:rPr>
          <w:spacing w:val="-7"/>
        </w:rPr>
        <w:t xml:space="preserve"> </w:t>
      </w:r>
      <w:r>
        <w:t>size,</w:t>
      </w:r>
      <w:r>
        <w:rPr>
          <w:spacing w:val="-6"/>
        </w:rPr>
        <w:t xml:space="preserve"> </w:t>
      </w:r>
      <w:r>
        <w:t>power,</w:t>
      </w:r>
      <w:r>
        <w:rPr>
          <w:spacing w:val="-7"/>
        </w:rPr>
        <w:t xml:space="preserve"> </w:t>
      </w:r>
      <w:r>
        <w:t>and</w:t>
      </w:r>
      <w:r>
        <w:rPr>
          <w:spacing w:val="-6"/>
        </w:rPr>
        <w:t xml:space="preserve"> </w:t>
      </w:r>
      <w:r>
        <w:t>purpose,</w:t>
      </w:r>
      <w:r>
        <w:rPr>
          <w:spacing w:val="-6"/>
        </w:rPr>
        <w:t xml:space="preserve"> </w:t>
      </w:r>
      <w:r>
        <w:t>computers</w:t>
      </w:r>
      <w:r>
        <w:rPr>
          <w:spacing w:val="-6"/>
        </w:rPr>
        <w:t xml:space="preserve"> </w:t>
      </w:r>
      <w:r>
        <w:t>are</w:t>
      </w:r>
      <w:r>
        <w:rPr>
          <w:spacing w:val="-8"/>
        </w:rPr>
        <w:t xml:space="preserve"> </w:t>
      </w:r>
      <w:r>
        <w:t>broadly</w:t>
      </w:r>
      <w:r>
        <w:rPr>
          <w:spacing w:val="-6"/>
        </w:rPr>
        <w:t xml:space="preserve"> </w:t>
      </w:r>
      <w:r>
        <w:t>categorized</w:t>
      </w:r>
      <w:r>
        <w:rPr>
          <w:spacing w:val="-6"/>
        </w:rPr>
        <w:t xml:space="preserve"> </w:t>
      </w:r>
      <w:r>
        <w:t xml:space="preserve">into the </w:t>
      </w:r>
      <w:del w:id="623" w:author="Abhiram Arali" w:date="2024-10-29T14:14:00Z">
        <w:r w:rsidDel="000F2CB1">
          <w:delText xml:space="preserve">following </w:delText>
        </w:r>
      </w:del>
      <w:r>
        <w:t>types</w:t>
      </w:r>
      <w:ins w:id="624" w:author="Abhiram Arali" w:date="2024-10-29T14:14:00Z">
        <w:r w:rsidR="000F2CB1">
          <w:t xml:space="preserve"> discussed in the following section</w:t>
        </w:r>
      </w:ins>
      <w:ins w:id="625" w:author="Abhiram Arali" w:date="2024-10-29T14:13:00Z">
        <w:r w:rsidR="00D51479">
          <w:t>.</w:t>
        </w:r>
      </w:ins>
      <w:del w:id="626" w:author="Abhiram Arali" w:date="2024-10-29T14:13:00Z">
        <w:r w:rsidDel="00D51479">
          <w:delText>:</w:delText>
        </w:r>
      </w:del>
    </w:p>
    <w:p w14:paraId="0A9196DE" w14:textId="77777777" w:rsidR="00E1600B" w:rsidRDefault="00E1600B">
      <w:pPr>
        <w:pStyle w:val="NormalBPBHEB"/>
        <w:pPrChange w:id="627" w:author="Abhiram Arali" w:date="2024-10-29T14:14:00Z">
          <w:pPr>
            <w:pStyle w:val="BodyText"/>
            <w:spacing w:line="360" w:lineRule="auto"/>
            <w:ind w:left="220" w:right="221"/>
            <w:jc w:val="both"/>
          </w:pPr>
        </w:pPrChange>
      </w:pPr>
    </w:p>
    <w:p w14:paraId="3549EC44" w14:textId="77777777" w:rsidR="00301525" w:rsidRDefault="008B7718">
      <w:pPr>
        <w:pStyle w:val="Heading2BPBHEB"/>
        <w:pPrChange w:id="628" w:author="Abhiram Arali" w:date="2024-10-29T14:14:00Z">
          <w:pPr>
            <w:pStyle w:val="Heading1"/>
            <w:numPr>
              <w:numId w:val="24"/>
            </w:numPr>
            <w:tabs>
              <w:tab w:val="left" w:pos="460"/>
            </w:tabs>
            <w:spacing w:before="159"/>
            <w:ind w:left="460" w:hanging="240"/>
            <w:jc w:val="both"/>
          </w:pPr>
        </w:pPrChange>
      </w:pPr>
      <w:r>
        <w:t>Supercomputers</w:t>
      </w:r>
    </w:p>
    <w:p w14:paraId="6FF9B827" w14:textId="0054CB0D" w:rsidR="00301525" w:rsidDel="00D51479" w:rsidRDefault="00301525">
      <w:pPr>
        <w:jc w:val="both"/>
        <w:rPr>
          <w:del w:id="629" w:author="Abhiram Arali" w:date="2024-10-29T14:13:00Z"/>
        </w:rPr>
        <w:sectPr w:rsidR="00301525" w:rsidDel="00D51479">
          <w:pgSz w:w="11910" w:h="16840"/>
          <w:pgMar w:top="1540" w:right="1220" w:bottom="1200" w:left="1220" w:header="758" w:footer="1000" w:gutter="0"/>
          <w:cols w:space="720"/>
        </w:sectPr>
      </w:pPr>
    </w:p>
    <w:p w14:paraId="5A1AACFF" w14:textId="77777777" w:rsidR="00301525" w:rsidRDefault="008B7718" w:rsidP="00CB52AF">
      <w:pPr>
        <w:pStyle w:val="NormalBPBHEB"/>
        <w:rPr>
          <w:ins w:id="630" w:author="Abhiram Arali" w:date="2024-10-29T14:14:00Z"/>
        </w:rPr>
      </w:pPr>
      <w:r>
        <w:t xml:space="preserve">Supercomputers represent the pinnacle of computing technology, designed to perform at exceptional speeds and handle vast amounts of data simultaneously. Their architecture typically consists of thousands of processors working in parallel, allowing them to execute billions or even </w:t>
      </w:r>
      <w:r>
        <w:lastRenderedPageBreak/>
        <w:t>trillions of calculations per second. This immense processing power enables supercomputers to tackle complex problems that are beyond the capabilities of standard computers. They are equipped with advanced memory systems and high-speed interconnects that facilitate rapid data transfer between processors, further enhancing their efficiency in performing</w:t>
      </w:r>
      <w:r>
        <w:rPr>
          <w:spacing w:val="-8"/>
        </w:rPr>
        <w:t xml:space="preserve"> </w:t>
      </w:r>
      <w:r>
        <w:t>intricate</w:t>
      </w:r>
      <w:r>
        <w:rPr>
          <w:spacing w:val="-8"/>
        </w:rPr>
        <w:t xml:space="preserve"> </w:t>
      </w:r>
      <w:r>
        <w:t>computations.</w:t>
      </w:r>
      <w:r>
        <w:rPr>
          <w:spacing w:val="-6"/>
        </w:rPr>
        <w:t xml:space="preserve"> </w:t>
      </w:r>
      <w:r>
        <w:t>Due</w:t>
      </w:r>
      <w:r>
        <w:rPr>
          <w:spacing w:val="-9"/>
        </w:rPr>
        <w:t xml:space="preserve"> </w:t>
      </w:r>
      <w:r>
        <w:t>to</w:t>
      </w:r>
      <w:r>
        <w:rPr>
          <w:spacing w:val="-7"/>
        </w:rPr>
        <w:t xml:space="preserve"> </w:t>
      </w:r>
      <w:r>
        <w:t>their</w:t>
      </w:r>
      <w:r>
        <w:rPr>
          <w:spacing w:val="-9"/>
        </w:rPr>
        <w:t xml:space="preserve"> </w:t>
      </w:r>
      <w:r>
        <w:t>unparalleled</w:t>
      </w:r>
      <w:r>
        <w:rPr>
          <w:spacing w:val="-8"/>
        </w:rPr>
        <w:t xml:space="preserve"> </w:t>
      </w:r>
      <w:r>
        <w:t>performance,</w:t>
      </w:r>
      <w:r>
        <w:rPr>
          <w:spacing w:val="-8"/>
        </w:rPr>
        <w:t xml:space="preserve"> </w:t>
      </w:r>
      <w:r>
        <w:t>supercomputers</w:t>
      </w:r>
      <w:r>
        <w:rPr>
          <w:spacing w:val="-8"/>
        </w:rPr>
        <w:t xml:space="preserve"> </w:t>
      </w:r>
      <w:r>
        <w:t>are invaluable in various fields, including scientific research, engineering, and national security. For</w:t>
      </w:r>
      <w:r>
        <w:rPr>
          <w:spacing w:val="-3"/>
        </w:rPr>
        <w:t xml:space="preserve"> </w:t>
      </w:r>
      <w:r>
        <w:t>instance,</w:t>
      </w:r>
      <w:r>
        <w:rPr>
          <w:spacing w:val="-3"/>
        </w:rPr>
        <w:t xml:space="preserve"> </w:t>
      </w:r>
      <w:r>
        <w:t>they</w:t>
      </w:r>
      <w:r>
        <w:rPr>
          <w:spacing w:val="-3"/>
        </w:rPr>
        <w:t xml:space="preserve"> </w:t>
      </w:r>
      <w:r>
        <w:t>are</w:t>
      </w:r>
      <w:r>
        <w:rPr>
          <w:spacing w:val="-5"/>
        </w:rPr>
        <w:t xml:space="preserve"> </w:t>
      </w:r>
      <w:r>
        <w:t>used</w:t>
      </w:r>
      <w:r>
        <w:rPr>
          <w:spacing w:val="-3"/>
        </w:rPr>
        <w:t xml:space="preserve"> </w:t>
      </w:r>
      <w:r>
        <w:t>to</w:t>
      </w:r>
      <w:r>
        <w:rPr>
          <w:spacing w:val="-3"/>
        </w:rPr>
        <w:t xml:space="preserve"> </w:t>
      </w:r>
      <w:r>
        <w:t>model</w:t>
      </w:r>
      <w:r>
        <w:rPr>
          <w:spacing w:val="-3"/>
        </w:rPr>
        <w:t xml:space="preserve"> </w:t>
      </w:r>
      <w:r>
        <w:t>climate</w:t>
      </w:r>
      <w:r>
        <w:rPr>
          <w:spacing w:val="-3"/>
        </w:rPr>
        <w:t xml:space="preserve"> </w:t>
      </w:r>
      <w:r>
        <w:t>change</w:t>
      </w:r>
      <w:r>
        <w:rPr>
          <w:spacing w:val="-4"/>
        </w:rPr>
        <w:t xml:space="preserve"> </w:t>
      </w:r>
      <w:r>
        <w:t>scenarios,</w:t>
      </w:r>
      <w:r>
        <w:rPr>
          <w:spacing w:val="-3"/>
        </w:rPr>
        <w:t xml:space="preserve"> </w:t>
      </w:r>
      <w:r>
        <w:t>simulate</w:t>
      </w:r>
      <w:r>
        <w:rPr>
          <w:spacing w:val="-3"/>
        </w:rPr>
        <w:t xml:space="preserve"> </w:t>
      </w:r>
      <w:r>
        <w:t>nuclear</w:t>
      </w:r>
      <w:r>
        <w:rPr>
          <w:spacing w:val="-3"/>
        </w:rPr>
        <w:t xml:space="preserve"> </w:t>
      </w:r>
      <w:r>
        <w:t>reactions,</w:t>
      </w:r>
      <w:r>
        <w:rPr>
          <w:spacing w:val="-3"/>
        </w:rPr>
        <w:t xml:space="preserve"> </w:t>
      </w:r>
      <w:r>
        <w:t>and perform complex analyses in molecular biology and drug discovery. Additionally, supercomputers play a crucial role in cryptography, helping to secure sensitive data and communications</w:t>
      </w:r>
      <w:r>
        <w:rPr>
          <w:spacing w:val="-15"/>
        </w:rPr>
        <w:t xml:space="preserve"> </w:t>
      </w:r>
      <w:r>
        <w:t>by</w:t>
      </w:r>
      <w:r>
        <w:rPr>
          <w:spacing w:val="-15"/>
        </w:rPr>
        <w:t xml:space="preserve"> </w:t>
      </w:r>
      <w:r>
        <w:t>analyzing</w:t>
      </w:r>
      <w:r>
        <w:rPr>
          <w:spacing w:val="-15"/>
        </w:rPr>
        <w:t xml:space="preserve"> </w:t>
      </w:r>
      <w:r>
        <w:t>large</w:t>
      </w:r>
      <w:r>
        <w:rPr>
          <w:spacing w:val="-13"/>
        </w:rPr>
        <w:t xml:space="preserve"> </w:t>
      </w:r>
      <w:r>
        <w:t>datasets</w:t>
      </w:r>
      <w:r>
        <w:rPr>
          <w:spacing w:val="-15"/>
        </w:rPr>
        <w:t xml:space="preserve"> </w:t>
      </w:r>
      <w:r>
        <w:t>to</w:t>
      </w:r>
      <w:r>
        <w:rPr>
          <w:spacing w:val="-15"/>
        </w:rPr>
        <w:t xml:space="preserve"> </w:t>
      </w:r>
      <w:r>
        <w:t>identify</w:t>
      </w:r>
      <w:r>
        <w:rPr>
          <w:spacing w:val="-15"/>
        </w:rPr>
        <w:t xml:space="preserve"> </w:t>
      </w:r>
      <w:r>
        <w:t>potential</w:t>
      </w:r>
      <w:r>
        <w:rPr>
          <w:spacing w:val="-14"/>
        </w:rPr>
        <w:t xml:space="preserve"> </w:t>
      </w:r>
      <w:r>
        <w:t>vulnerabilities.</w:t>
      </w:r>
      <w:r>
        <w:rPr>
          <w:spacing w:val="-15"/>
        </w:rPr>
        <w:t xml:space="preserve"> </w:t>
      </w:r>
      <w:r>
        <w:t>As</w:t>
      </w:r>
      <w:r>
        <w:rPr>
          <w:spacing w:val="-15"/>
        </w:rPr>
        <w:t xml:space="preserve"> </w:t>
      </w:r>
      <w:r>
        <w:t>technology continues to evolve, supercomputers are expected to advance further, driving innovation and breakthroughs across diverse scientific and industrial domains.</w:t>
      </w:r>
    </w:p>
    <w:p w14:paraId="3A2A3D42" w14:textId="447126F2" w:rsidR="004E7663" w:rsidDel="004E7663" w:rsidRDefault="004E7663">
      <w:pPr>
        <w:pStyle w:val="NormalBPBHEB"/>
        <w:rPr>
          <w:del w:id="631" w:author="Abhiram Arali" w:date="2024-10-29T14:14:00Z"/>
        </w:rPr>
        <w:pPrChange w:id="632" w:author="Abhiram Arali" w:date="2024-10-29T14:14:00Z">
          <w:pPr>
            <w:pStyle w:val="BodyText"/>
            <w:spacing w:before="100" w:line="360" w:lineRule="auto"/>
            <w:ind w:left="220" w:right="217"/>
            <w:jc w:val="both"/>
          </w:pPr>
        </w:pPrChange>
      </w:pPr>
      <w:ins w:id="633" w:author="Abhiram Arali" w:date="2024-10-29T14:14:00Z">
        <w:r>
          <w:t xml:space="preserve">Some </w:t>
        </w:r>
      </w:ins>
    </w:p>
    <w:p w14:paraId="4C6BA401" w14:textId="7C096DE4" w:rsidR="00301525" w:rsidRDefault="004E7663">
      <w:pPr>
        <w:pStyle w:val="NormalBPBHEB"/>
        <w:pPrChange w:id="634" w:author="Abhiram Arali" w:date="2024-10-29T14:14:00Z">
          <w:pPr>
            <w:pStyle w:val="ListParagraph"/>
            <w:numPr>
              <w:ilvl w:val="1"/>
              <w:numId w:val="24"/>
            </w:numPr>
            <w:tabs>
              <w:tab w:val="left" w:pos="939"/>
            </w:tabs>
            <w:spacing w:before="161"/>
            <w:ind w:left="939" w:hanging="359"/>
            <w:jc w:val="both"/>
          </w:pPr>
        </w:pPrChange>
      </w:pPr>
      <w:r>
        <w:t>important</w:t>
      </w:r>
      <w:r>
        <w:rPr>
          <w:spacing w:val="-3"/>
        </w:rPr>
        <w:t xml:space="preserve"> </w:t>
      </w:r>
      <w:r>
        <w:rPr>
          <w:spacing w:val="-2"/>
        </w:rPr>
        <w:t>features</w:t>
      </w:r>
      <w:ins w:id="635" w:author="Abhiram Arali" w:date="2024-10-29T14:14:00Z">
        <w:r>
          <w:rPr>
            <w:spacing w:val="-2"/>
          </w:rPr>
          <w:t xml:space="preserve"> are as follows</w:t>
        </w:r>
      </w:ins>
      <w:r>
        <w:rPr>
          <w:spacing w:val="-2"/>
        </w:rPr>
        <w:t>:</w:t>
      </w:r>
    </w:p>
    <w:p w14:paraId="587F8D62" w14:textId="65ADCA19" w:rsidR="00301525" w:rsidRPr="002C2AC5" w:rsidDel="001119A1" w:rsidRDefault="00301525">
      <w:pPr>
        <w:pStyle w:val="NormalBPBHEB"/>
        <w:numPr>
          <w:ilvl w:val="0"/>
          <w:numId w:val="37"/>
        </w:numPr>
        <w:rPr>
          <w:del w:id="636" w:author="Abhiram Arali" w:date="2024-10-29T14:14:00Z"/>
        </w:rPr>
        <w:pPrChange w:id="637" w:author="Abhiram Arali" w:date="2024-10-29T14:15:00Z">
          <w:pPr>
            <w:pStyle w:val="BodyText"/>
          </w:pPr>
        </w:pPrChange>
      </w:pPr>
    </w:p>
    <w:p w14:paraId="305FCC55" w14:textId="572F03C3" w:rsidR="00301525" w:rsidRPr="002C2AC5" w:rsidDel="001119A1" w:rsidRDefault="00301525">
      <w:pPr>
        <w:pStyle w:val="NormalBPBHEB"/>
        <w:rPr>
          <w:del w:id="638" w:author="Abhiram Arali" w:date="2024-10-29T14:14:00Z"/>
        </w:rPr>
        <w:pPrChange w:id="639" w:author="Abhiram Arali" w:date="2024-10-29T14:14:00Z">
          <w:pPr>
            <w:pStyle w:val="BodyText"/>
            <w:spacing w:before="2"/>
          </w:pPr>
        </w:pPrChange>
      </w:pPr>
    </w:p>
    <w:p w14:paraId="662EA9A6" w14:textId="77777777" w:rsidR="00301525" w:rsidRPr="002C2AC5" w:rsidRDefault="008B7718">
      <w:pPr>
        <w:pStyle w:val="NormalBPBHEB"/>
        <w:numPr>
          <w:ilvl w:val="0"/>
          <w:numId w:val="37"/>
        </w:numPr>
        <w:rPr>
          <w:rPrChange w:id="640" w:author="Abhiram Arali" w:date="2024-10-29T14:14:00Z">
            <w:rPr>
              <w:sz w:val="24"/>
            </w:rPr>
          </w:rPrChange>
        </w:rPr>
        <w:pPrChange w:id="641" w:author="Abhiram Arali" w:date="2024-10-29T14:15:00Z">
          <w:pPr>
            <w:pStyle w:val="ListParagraph"/>
            <w:numPr>
              <w:numId w:val="25"/>
            </w:numPr>
            <w:tabs>
              <w:tab w:val="left" w:pos="940"/>
            </w:tabs>
            <w:ind w:left="940" w:hanging="360"/>
          </w:pPr>
        </w:pPrChange>
      </w:pPr>
      <w:r w:rsidRPr="002C2AC5">
        <w:rPr>
          <w:rPrChange w:id="642" w:author="Abhiram Arali" w:date="2024-10-29T14:14:00Z">
            <w:rPr>
              <w:sz w:val="24"/>
            </w:rPr>
          </w:rPrChange>
        </w:rPr>
        <w:t>Can</w:t>
      </w:r>
      <w:r w:rsidRPr="002C2AC5">
        <w:rPr>
          <w:spacing w:val="-2"/>
          <w:rPrChange w:id="643" w:author="Abhiram Arali" w:date="2024-10-29T14:14:00Z">
            <w:rPr>
              <w:spacing w:val="-2"/>
              <w:sz w:val="24"/>
            </w:rPr>
          </w:rPrChange>
        </w:rPr>
        <w:t xml:space="preserve"> </w:t>
      </w:r>
      <w:r w:rsidRPr="002C2AC5">
        <w:rPr>
          <w:rPrChange w:id="644" w:author="Abhiram Arali" w:date="2024-10-29T14:14:00Z">
            <w:rPr>
              <w:sz w:val="24"/>
            </w:rPr>
          </w:rPrChange>
        </w:rPr>
        <w:t>perform</w:t>
      </w:r>
      <w:r w:rsidRPr="002C2AC5">
        <w:rPr>
          <w:spacing w:val="-1"/>
          <w:rPrChange w:id="645" w:author="Abhiram Arali" w:date="2024-10-29T14:14:00Z">
            <w:rPr>
              <w:spacing w:val="-1"/>
              <w:sz w:val="24"/>
            </w:rPr>
          </w:rPrChange>
        </w:rPr>
        <w:t xml:space="preserve"> </w:t>
      </w:r>
      <w:r w:rsidRPr="002C2AC5">
        <w:rPr>
          <w:rPrChange w:id="646" w:author="Abhiram Arali" w:date="2024-10-29T14:14:00Z">
            <w:rPr>
              <w:sz w:val="24"/>
            </w:rPr>
          </w:rPrChange>
        </w:rPr>
        <w:t>trillions</w:t>
      </w:r>
      <w:r w:rsidRPr="002C2AC5">
        <w:rPr>
          <w:spacing w:val="-1"/>
          <w:rPrChange w:id="647" w:author="Abhiram Arali" w:date="2024-10-29T14:14:00Z">
            <w:rPr>
              <w:spacing w:val="-1"/>
              <w:sz w:val="24"/>
            </w:rPr>
          </w:rPrChange>
        </w:rPr>
        <w:t xml:space="preserve"> </w:t>
      </w:r>
      <w:r w:rsidRPr="002C2AC5">
        <w:rPr>
          <w:rPrChange w:id="648" w:author="Abhiram Arali" w:date="2024-10-29T14:14:00Z">
            <w:rPr>
              <w:sz w:val="24"/>
            </w:rPr>
          </w:rPrChange>
        </w:rPr>
        <w:t>of</w:t>
      </w:r>
      <w:r w:rsidRPr="002C2AC5">
        <w:rPr>
          <w:spacing w:val="-1"/>
          <w:rPrChange w:id="649" w:author="Abhiram Arali" w:date="2024-10-29T14:14:00Z">
            <w:rPr>
              <w:spacing w:val="-1"/>
              <w:sz w:val="24"/>
            </w:rPr>
          </w:rPrChange>
        </w:rPr>
        <w:t xml:space="preserve"> </w:t>
      </w:r>
      <w:r w:rsidRPr="002C2AC5">
        <w:rPr>
          <w:rPrChange w:id="650" w:author="Abhiram Arali" w:date="2024-10-29T14:14:00Z">
            <w:rPr>
              <w:sz w:val="24"/>
            </w:rPr>
          </w:rPrChange>
        </w:rPr>
        <w:t>calculations</w:t>
      </w:r>
      <w:r w:rsidRPr="002C2AC5">
        <w:rPr>
          <w:spacing w:val="-1"/>
          <w:rPrChange w:id="651" w:author="Abhiram Arali" w:date="2024-10-29T14:14:00Z">
            <w:rPr>
              <w:spacing w:val="-1"/>
              <w:sz w:val="24"/>
            </w:rPr>
          </w:rPrChange>
        </w:rPr>
        <w:t xml:space="preserve"> </w:t>
      </w:r>
      <w:r w:rsidRPr="002C2AC5">
        <w:rPr>
          <w:rPrChange w:id="652" w:author="Abhiram Arali" w:date="2024-10-29T14:14:00Z">
            <w:rPr>
              <w:sz w:val="24"/>
            </w:rPr>
          </w:rPrChange>
        </w:rPr>
        <w:t>per</w:t>
      </w:r>
      <w:r w:rsidRPr="002C2AC5">
        <w:rPr>
          <w:spacing w:val="-1"/>
          <w:rPrChange w:id="653" w:author="Abhiram Arali" w:date="2024-10-29T14:14:00Z">
            <w:rPr>
              <w:spacing w:val="-1"/>
              <w:sz w:val="24"/>
            </w:rPr>
          </w:rPrChange>
        </w:rPr>
        <w:t xml:space="preserve"> </w:t>
      </w:r>
      <w:r w:rsidRPr="002C2AC5">
        <w:rPr>
          <w:spacing w:val="-2"/>
          <w:rPrChange w:id="654" w:author="Abhiram Arali" w:date="2024-10-29T14:14:00Z">
            <w:rPr>
              <w:spacing w:val="-2"/>
              <w:sz w:val="24"/>
            </w:rPr>
          </w:rPrChange>
        </w:rPr>
        <w:t>second.</w:t>
      </w:r>
    </w:p>
    <w:p w14:paraId="272F3E2A" w14:textId="77777777" w:rsidR="00301525" w:rsidRPr="002C2AC5" w:rsidRDefault="008B7718">
      <w:pPr>
        <w:pStyle w:val="NormalBPBHEB"/>
        <w:numPr>
          <w:ilvl w:val="0"/>
          <w:numId w:val="37"/>
        </w:numPr>
        <w:rPr>
          <w:rPrChange w:id="655" w:author="Abhiram Arali" w:date="2024-10-29T14:14:00Z">
            <w:rPr>
              <w:sz w:val="24"/>
            </w:rPr>
          </w:rPrChange>
        </w:rPr>
        <w:pPrChange w:id="656" w:author="Abhiram Arali" w:date="2024-10-29T14:15:00Z">
          <w:pPr>
            <w:pStyle w:val="ListParagraph"/>
            <w:numPr>
              <w:numId w:val="25"/>
            </w:numPr>
            <w:tabs>
              <w:tab w:val="left" w:pos="940"/>
            </w:tabs>
            <w:spacing w:before="138"/>
            <w:ind w:left="940" w:hanging="360"/>
          </w:pPr>
        </w:pPrChange>
      </w:pPr>
      <w:r w:rsidRPr="002C2AC5">
        <w:rPr>
          <w:rPrChange w:id="657" w:author="Abhiram Arali" w:date="2024-10-29T14:14:00Z">
            <w:rPr>
              <w:sz w:val="24"/>
            </w:rPr>
          </w:rPrChange>
        </w:rPr>
        <w:t>Expensive</w:t>
      </w:r>
      <w:r w:rsidRPr="002C2AC5">
        <w:rPr>
          <w:spacing w:val="-2"/>
          <w:rPrChange w:id="658" w:author="Abhiram Arali" w:date="2024-10-29T14:14:00Z">
            <w:rPr>
              <w:spacing w:val="-2"/>
              <w:sz w:val="24"/>
            </w:rPr>
          </w:rPrChange>
        </w:rPr>
        <w:t xml:space="preserve"> </w:t>
      </w:r>
      <w:r w:rsidRPr="002C2AC5">
        <w:rPr>
          <w:rPrChange w:id="659" w:author="Abhiram Arali" w:date="2024-10-29T14:14:00Z">
            <w:rPr>
              <w:sz w:val="24"/>
            </w:rPr>
          </w:rPrChange>
        </w:rPr>
        <w:t>and</w:t>
      </w:r>
      <w:r w:rsidRPr="002C2AC5">
        <w:rPr>
          <w:spacing w:val="-1"/>
          <w:rPrChange w:id="660" w:author="Abhiram Arali" w:date="2024-10-29T14:14:00Z">
            <w:rPr>
              <w:spacing w:val="-1"/>
              <w:sz w:val="24"/>
            </w:rPr>
          </w:rPrChange>
        </w:rPr>
        <w:t xml:space="preserve"> </w:t>
      </w:r>
      <w:r w:rsidRPr="002C2AC5">
        <w:rPr>
          <w:rPrChange w:id="661" w:author="Abhiram Arali" w:date="2024-10-29T14:14:00Z">
            <w:rPr>
              <w:sz w:val="24"/>
            </w:rPr>
          </w:rPrChange>
        </w:rPr>
        <w:t>large,</w:t>
      </w:r>
      <w:r w:rsidRPr="002C2AC5">
        <w:rPr>
          <w:spacing w:val="-1"/>
          <w:rPrChange w:id="662" w:author="Abhiram Arali" w:date="2024-10-29T14:14:00Z">
            <w:rPr>
              <w:spacing w:val="-1"/>
              <w:sz w:val="24"/>
            </w:rPr>
          </w:rPrChange>
        </w:rPr>
        <w:t xml:space="preserve"> </w:t>
      </w:r>
      <w:r w:rsidRPr="002C2AC5">
        <w:rPr>
          <w:rPrChange w:id="663" w:author="Abhiram Arali" w:date="2024-10-29T14:14:00Z">
            <w:rPr>
              <w:sz w:val="24"/>
            </w:rPr>
          </w:rPrChange>
        </w:rPr>
        <w:t>often</w:t>
      </w:r>
      <w:r w:rsidRPr="002C2AC5">
        <w:rPr>
          <w:spacing w:val="-1"/>
          <w:rPrChange w:id="664" w:author="Abhiram Arali" w:date="2024-10-29T14:14:00Z">
            <w:rPr>
              <w:spacing w:val="-1"/>
              <w:sz w:val="24"/>
            </w:rPr>
          </w:rPrChange>
        </w:rPr>
        <w:t xml:space="preserve"> </w:t>
      </w:r>
      <w:r w:rsidRPr="002C2AC5">
        <w:rPr>
          <w:rPrChange w:id="665" w:author="Abhiram Arali" w:date="2024-10-29T14:14:00Z">
            <w:rPr>
              <w:sz w:val="24"/>
            </w:rPr>
          </w:rPrChange>
        </w:rPr>
        <w:t>occupying</w:t>
      </w:r>
      <w:r w:rsidRPr="002C2AC5">
        <w:rPr>
          <w:spacing w:val="-1"/>
          <w:rPrChange w:id="666" w:author="Abhiram Arali" w:date="2024-10-29T14:14:00Z">
            <w:rPr>
              <w:spacing w:val="-1"/>
              <w:sz w:val="24"/>
            </w:rPr>
          </w:rPrChange>
        </w:rPr>
        <w:t xml:space="preserve"> </w:t>
      </w:r>
      <w:r w:rsidRPr="002C2AC5">
        <w:rPr>
          <w:rPrChange w:id="667" w:author="Abhiram Arali" w:date="2024-10-29T14:14:00Z">
            <w:rPr>
              <w:sz w:val="24"/>
            </w:rPr>
          </w:rPrChange>
        </w:rPr>
        <w:t>entire</w:t>
      </w:r>
      <w:r w:rsidRPr="002C2AC5">
        <w:rPr>
          <w:spacing w:val="-1"/>
          <w:rPrChange w:id="668" w:author="Abhiram Arali" w:date="2024-10-29T14:14:00Z">
            <w:rPr>
              <w:spacing w:val="-1"/>
              <w:sz w:val="24"/>
            </w:rPr>
          </w:rPrChange>
        </w:rPr>
        <w:t xml:space="preserve"> </w:t>
      </w:r>
      <w:r w:rsidRPr="002C2AC5">
        <w:rPr>
          <w:spacing w:val="-2"/>
          <w:rPrChange w:id="669" w:author="Abhiram Arali" w:date="2024-10-29T14:14:00Z">
            <w:rPr>
              <w:spacing w:val="-2"/>
              <w:sz w:val="24"/>
            </w:rPr>
          </w:rPrChange>
        </w:rPr>
        <w:t>rooms.</w:t>
      </w:r>
    </w:p>
    <w:p w14:paraId="5A70AA92" w14:textId="77777777" w:rsidR="00301525" w:rsidRPr="002C2AC5" w:rsidRDefault="008B7718">
      <w:pPr>
        <w:pStyle w:val="NormalBPBHEB"/>
        <w:numPr>
          <w:ilvl w:val="0"/>
          <w:numId w:val="37"/>
        </w:numPr>
        <w:rPr>
          <w:rPrChange w:id="670" w:author="Abhiram Arali" w:date="2024-10-29T14:14:00Z">
            <w:rPr>
              <w:sz w:val="24"/>
            </w:rPr>
          </w:rPrChange>
        </w:rPr>
        <w:pPrChange w:id="671" w:author="Abhiram Arali" w:date="2024-10-29T14:15:00Z">
          <w:pPr>
            <w:pStyle w:val="ListParagraph"/>
            <w:numPr>
              <w:numId w:val="25"/>
            </w:numPr>
            <w:tabs>
              <w:tab w:val="left" w:pos="940"/>
            </w:tabs>
            <w:spacing w:before="136"/>
            <w:ind w:left="940" w:hanging="360"/>
          </w:pPr>
        </w:pPrChange>
      </w:pPr>
      <w:r w:rsidRPr="002C2AC5">
        <w:rPr>
          <w:rPrChange w:id="672" w:author="Abhiram Arali" w:date="2024-10-29T14:14:00Z">
            <w:rPr>
              <w:sz w:val="24"/>
            </w:rPr>
          </w:rPrChange>
        </w:rPr>
        <w:t>Used</w:t>
      </w:r>
      <w:r w:rsidRPr="002C2AC5">
        <w:rPr>
          <w:spacing w:val="-4"/>
          <w:rPrChange w:id="673" w:author="Abhiram Arali" w:date="2024-10-29T14:14:00Z">
            <w:rPr>
              <w:spacing w:val="-4"/>
              <w:sz w:val="24"/>
            </w:rPr>
          </w:rPrChange>
        </w:rPr>
        <w:t xml:space="preserve"> </w:t>
      </w:r>
      <w:r w:rsidRPr="002C2AC5">
        <w:rPr>
          <w:rPrChange w:id="674" w:author="Abhiram Arali" w:date="2024-10-29T14:14:00Z">
            <w:rPr>
              <w:sz w:val="24"/>
            </w:rPr>
          </w:rPrChange>
        </w:rPr>
        <w:t>by</w:t>
      </w:r>
      <w:r w:rsidRPr="002C2AC5">
        <w:rPr>
          <w:spacing w:val="-1"/>
          <w:rPrChange w:id="675" w:author="Abhiram Arali" w:date="2024-10-29T14:14:00Z">
            <w:rPr>
              <w:spacing w:val="-1"/>
              <w:sz w:val="24"/>
            </w:rPr>
          </w:rPrChange>
        </w:rPr>
        <w:t xml:space="preserve"> </w:t>
      </w:r>
      <w:r w:rsidRPr="002C2AC5">
        <w:rPr>
          <w:rPrChange w:id="676" w:author="Abhiram Arali" w:date="2024-10-29T14:14:00Z">
            <w:rPr>
              <w:sz w:val="24"/>
            </w:rPr>
          </w:rPrChange>
        </w:rPr>
        <w:t>research</w:t>
      </w:r>
      <w:r w:rsidRPr="002C2AC5">
        <w:rPr>
          <w:spacing w:val="-1"/>
          <w:rPrChange w:id="677" w:author="Abhiram Arali" w:date="2024-10-29T14:14:00Z">
            <w:rPr>
              <w:spacing w:val="-1"/>
              <w:sz w:val="24"/>
            </w:rPr>
          </w:rPrChange>
        </w:rPr>
        <w:t xml:space="preserve"> </w:t>
      </w:r>
      <w:r w:rsidRPr="002C2AC5">
        <w:rPr>
          <w:rPrChange w:id="678" w:author="Abhiram Arali" w:date="2024-10-29T14:14:00Z">
            <w:rPr>
              <w:sz w:val="24"/>
            </w:rPr>
          </w:rPrChange>
        </w:rPr>
        <w:t>organizations,</w:t>
      </w:r>
      <w:r w:rsidRPr="002C2AC5">
        <w:rPr>
          <w:spacing w:val="-2"/>
          <w:rPrChange w:id="679" w:author="Abhiram Arali" w:date="2024-10-29T14:14:00Z">
            <w:rPr>
              <w:spacing w:val="-2"/>
              <w:sz w:val="24"/>
            </w:rPr>
          </w:rPrChange>
        </w:rPr>
        <w:t xml:space="preserve"> </w:t>
      </w:r>
      <w:r w:rsidRPr="002C2AC5">
        <w:rPr>
          <w:rPrChange w:id="680" w:author="Abhiram Arali" w:date="2024-10-29T14:14:00Z">
            <w:rPr>
              <w:sz w:val="24"/>
            </w:rPr>
          </w:rPrChange>
        </w:rPr>
        <w:t>government</w:t>
      </w:r>
      <w:r w:rsidRPr="002C2AC5">
        <w:rPr>
          <w:spacing w:val="-1"/>
          <w:rPrChange w:id="681" w:author="Abhiram Arali" w:date="2024-10-29T14:14:00Z">
            <w:rPr>
              <w:spacing w:val="-1"/>
              <w:sz w:val="24"/>
            </w:rPr>
          </w:rPrChange>
        </w:rPr>
        <w:t xml:space="preserve"> </w:t>
      </w:r>
      <w:r w:rsidRPr="002C2AC5">
        <w:rPr>
          <w:rPrChange w:id="682" w:author="Abhiram Arali" w:date="2024-10-29T14:14:00Z">
            <w:rPr>
              <w:sz w:val="24"/>
            </w:rPr>
          </w:rPrChange>
        </w:rPr>
        <w:t>agencies,</w:t>
      </w:r>
      <w:r w:rsidRPr="002C2AC5">
        <w:rPr>
          <w:spacing w:val="-1"/>
          <w:rPrChange w:id="683" w:author="Abhiram Arali" w:date="2024-10-29T14:14:00Z">
            <w:rPr>
              <w:spacing w:val="-1"/>
              <w:sz w:val="24"/>
            </w:rPr>
          </w:rPrChange>
        </w:rPr>
        <w:t xml:space="preserve"> </w:t>
      </w:r>
      <w:r w:rsidRPr="002C2AC5">
        <w:rPr>
          <w:rPrChange w:id="684" w:author="Abhiram Arali" w:date="2024-10-29T14:14:00Z">
            <w:rPr>
              <w:sz w:val="24"/>
            </w:rPr>
          </w:rPrChange>
        </w:rPr>
        <w:t>and</w:t>
      </w:r>
      <w:r w:rsidRPr="002C2AC5">
        <w:rPr>
          <w:spacing w:val="-1"/>
          <w:rPrChange w:id="685" w:author="Abhiram Arali" w:date="2024-10-29T14:14:00Z">
            <w:rPr>
              <w:spacing w:val="-1"/>
              <w:sz w:val="24"/>
            </w:rPr>
          </w:rPrChange>
        </w:rPr>
        <w:t xml:space="preserve"> </w:t>
      </w:r>
      <w:r w:rsidRPr="002C2AC5">
        <w:rPr>
          <w:rPrChange w:id="686" w:author="Abhiram Arali" w:date="2024-10-29T14:14:00Z">
            <w:rPr>
              <w:sz w:val="24"/>
            </w:rPr>
          </w:rPrChange>
        </w:rPr>
        <w:t>large</w:t>
      </w:r>
      <w:r w:rsidRPr="002C2AC5">
        <w:rPr>
          <w:spacing w:val="-2"/>
          <w:rPrChange w:id="687" w:author="Abhiram Arali" w:date="2024-10-29T14:14:00Z">
            <w:rPr>
              <w:spacing w:val="-2"/>
              <w:sz w:val="24"/>
            </w:rPr>
          </w:rPrChange>
        </w:rPr>
        <w:t xml:space="preserve"> corporations.</w:t>
      </w:r>
    </w:p>
    <w:p w14:paraId="2F4C90A9" w14:textId="6FDC9ED5" w:rsidR="00301525" w:rsidRPr="00086926" w:rsidDel="009F01DB" w:rsidRDefault="00301525">
      <w:pPr>
        <w:pStyle w:val="BodyText"/>
        <w:spacing w:before="20"/>
        <w:rPr>
          <w:del w:id="688" w:author="Abhiram Arali" w:date="2024-10-29T14:15:00Z"/>
          <w:iCs/>
        </w:rPr>
      </w:pPr>
    </w:p>
    <w:p w14:paraId="27567345" w14:textId="77777777" w:rsidR="00301525" w:rsidRDefault="008B7718">
      <w:pPr>
        <w:pStyle w:val="NormalBPBHEB"/>
        <w:numPr>
          <w:ilvl w:val="0"/>
          <w:numId w:val="37"/>
        </w:numPr>
        <w:pPrChange w:id="689" w:author="Abhiram Arali" w:date="2024-10-29T14:15:00Z">
          <w:pPr>
            <w:spacing w:before="1"/>
            <w:ind w:left="220"/>
            <w:jc w:val="both"/>
          </w:pPr>
        </w:pPrChange>
      </w:pPr>
      <w:r w:rsidRPr="009F01DB">
        <w:rPr>
          <w:b/>
          <w:iCs/>
          <w:rPrChange w:id="690" w:author="Abhiram Arali" w:date="2024-10-29T14:15:00Z">
            <w:rPr>
              <w:b/>
              <w:i/>
            </w:rPr>
          </w:rPrChange>
        </w:rPr>
        <w:t>Example</w:t>
      </w:r>
      <w:r>
        <w:rPr>
          <w:b/>
          <w:i/>
        </w:rPr>
        <w:t>:</w:t>
      </w:r>
      <w:r>
        <w:rPr>
          <w:b/>
          <w:i/>
          <w:spacing w:val="-3"/>
        </w:rPr>
        <w:t xml:space="preserve"> </w:t>
      </w:r>
      <w:r>
        <w:t>IBM</w:t>
      </w:r>
      <w:r>
        <w:rPr>
          <w:spacing w:val="-2"/>
        </w:rPr>
        <w:t xml:space="preserve"> </w:t>
      </w:r>
      <w:r>
        <w:t>Summit,</w:t>
      </w:r>
      <w:r>
        <w:rPr>
          <w:spacing w:val="-2"/>
        </w:rPr>
        <w:t xml:space="preserve"> </w:t>
      </w:r>
      <w:r>
        <w:t>Cray</w:t>
      </w:r>
      <w:r>
        <w:rPr>
          <w:spacing w:val="-1"/>
        </w:rPr>
        <w:t xml:space="preserve"> </w:t>
      </w:r>
      <w:r>
        <w:rPr>
          <w:spacing w:val="-2"/>
        </w:rPr>
        <w:t>XC50.</w:t>
      </w:r>
    </w:p>
    <w:p w14:paraId="3A90E9AB" w14:textId="77777777" w:rsidR="00301525" w:rsidRDefault="00301525">
      <w:pPr>
        <w:pStyle w:val="NormalBPBHEB"/>
        <w:pPrChange w:id="691" w:author="Abhiram Arali" w:date="2024-10-29T14:15:00Z">
          <w:pPr>
            <w:pStyle w:val="BodyText"/>
            <w:spacing w:before="21"/>
          </w:pPr>
        </w:pPrChange>
      </w:pPr>
    </w:p>
    <w:p w14:paraId="64612986" w14:textId="3B6A02BF" w:rsidR="00301525" w:rsidRDefault="008B7718">
      <w:pPr>
        <w:pStyle w:val="Heading2BPBHEB"/>
        <w:pPrChange w:id="692" w:author="Abhiram Arali" w:date="2024-10-29T14:15:00Z">
          <w:pPr>
            <w:pStyle w:val="Heading1"/>
            <w:numPr>
              <w:numId w:val="24"/>
            </w:numPr>
            <w:tabs>
              <w:tab w:val="left" w:pos="460"/>
            </w:tabs>
            <w:ind w:left="460" w:hanging="240"/>
          </w:pPr>
        </w:pPrChange>
      </w:pPr>
      <w:r>
        <w:t>Mainframe</w:t>
      </w:r>
      <w:r>
        <w:rPr>
          <w:spacing w:val="-2"/>
        </w:rPr>
        <w:t xml:space="preserve"> </w:t>
      </w:r>
      <w:r w:rsidR="000401BC">
        <w:rPr>
          <w:spacing w:val="-2"/>
        </w:rPr>
        <w:t>computers</w:t>
      </w:r>
    </w:p>
    <w:p w14:paraId="7E82E2CD" w14:textId="733BB9DD" w:rsidR="00301525" w:rsidDel="0053520B" w:rsidRDefault="00301525">
      <w:pPr>
        <w:pStyle w:val="BodyText"/>
        <w:spacing w:before="22"/>
        <w:rPr>
          <w:del w:id="693" w:author="Abhiram Arali" w:date="2024-10-29T14:15:00Z"/>
          <w:b/>
        </w:rPr>
      </w:pPr>
    </w:p>
    <w:p w14:paraId="7E43CC9A" w14:textId="50AA77E7" w:rsidR="00301525" w:rsidDel="005B3900" w:rsidRDefault="008B7718">
      <w:pPr>
        <w:pStyle w:val="NormalBPBHEB"/>
        <w:rPr>
          <w:del w:id="694" w:author="Abhiram Arali" w:date="2024-10-29T14:15:00Z"/>
        </w:rPr>
        <w:pPrChange w:id="695" w:author="Abhiram Arali" w:date="2024-10-29T14:15:00Z">
          <w:pPr>
            <w:pStyle w:val="BodyText"/>
            <w:spacing w:line="360" w:lineRule="auto"/>
            <w:ind w:left="220" w:right="216"/>
            <w:jc w:val="both"/>
          </w:pPr>
        </w:pPrChange>
      </w:pPr>
      <w:r>
        <w:t>Mainframe</w:t>
      </w:r>
      <w:r>
        <w:rPr>
          <w:spacing w:val="-11"/>
        </w:rPr>
        <w:t xml:space="preserve"> </w:t>
      </w:r>
      <w:r>
        <w:t>computers</w:t>
      </w:r>
      <w:r>
        <w:rPr>
          <w:spacing w:val="-14"/>
        </w:rPr>
        <w:t xml:space="preserve"> </w:t>
      </w:r>
      <w:r>
        <w:t>are</w:t>
      </w:r>
      <w:r>
        <w:rPr>
          <w:spacing w:val="-14"/>
        </w:rPr>
        <w:t xml:space="preserve"> </w:t>
      </w:r>
      <w:r>
        <w:t>robust</w:t>
      </w:r>
      <w:r>
        <w:rPr>
          <w:spacing w:val="-13"/>
        </w:rPr>
        <w:t xml:space="preserve"> </w:t>
      </w:r>
      <w:r>
        <w:t>systems</w:t>
      </w:r>
      <w:r>
        <w:rPr>
          <w:spacing w:val="-12"/>
        </w:rPr>
        <w:t xml:space="preserve"> </w:t>
      </w:r>
      <w:r>
        <w:t>designed</w:t>
      </w:r>
      <w:r>
        <w:rPr>
          <w:spacing w:val="-13"/>
        </w:rPr>
        <w:t xml:space="preserve"> </w:t>
      </w:r>
      <w:r>
        <w:t>to</w:t>
      </w:r>
      <w:r>
        <w:rPr>
          <w:spacing w:val="-13"/>
        </w:rPr>
        <w:t xml:space="preserve"> </w:t>
      </w:r>
      <w:r>
        <w:t>manage</w:t>
      </w:r>
      <w:r>
        <w:rPr>
          <w:spacing w:val="-14"/>
        </w:rPr>
        <w:t xml:space="preserve"> </w:t>
      </w:r>
      <w:r>
        <w:t>and</w:t>
      </w:r>
      <w:r>
        <w:rPr>
          <w:spacing w:val="-13"/>
        </w:rPr>
        <w:t xml:space="preserve"> </w:t>
      </w:r>
      <w:r>
        <w:t>process</w:t>
      </w:r>
      <w:r>
        <w:rPr>
          <w:spacing w:val="-10"/>
        </w:rPr>
        <w:t xml:space="preserve"> </w:t>
      </w:r>
      <w:r>
        <w:t>vast</w:t>
      </w:r>
      <w:r>
        <w:rPr>
          <w:spacing w:val="-12"/>
        </w:rPr>
        <w:t xml:space="preserve"> </w:t>
      </w:r>
      <w:r>
        <w:t>amounts</w:t>
      </w:r>
      <w:r>
        <w:rPr>
          <w:spacing w:val="-13"/>
        </w:rPr>
        <w:t xml:space="preserve"> </w:t>
      </w:r>
      <w:r>
        <w:t>of</w:t>
      </w:r>
      <w:r>
        <w:rPr>
          <w:spacing w:val="-14"/>
        </w:rPr>
        <w:t xml:space="preserve"> </w:t>
      </w:r>
      <w:r>
        <w:t>data with high efficiency and reliability. These machines are built to support multiple users and applications simultaneously, making them essential for large organizations that require the ability to process extensive transactions and large databases. Mainframes excel in tasks such as payroll processing, inventory management, and transaction processing in banking and financial institutions. Their architecture allows for high throughput and low latency, ensuring that even the most demanding workloads are handled swiftly and accurately. One of the defining</w:t>
      </w:r>
      <w:r>
        <w:rPr>
          <w:spacing w:val="-9"/>
        </w:rPr>
        <w:t xml:space="preserve"> </w:t>
      </w:r>
      <w:r>
        <w:t>characteristics</w:t>
      </w:r>
      <w:r>
        <w:rPr>
          <w:spacing w:val="-9"/>
        </w:rPr>
        <w:t xml:space="preserve"> </w:t>
      </w:r>
      <w:r>
        <w:t>of</w:t>
      </w:r>
      <w:r>
        <w:rPr>
          <w:spacing w:val="-9"/>
        </w:rPr>
        <w:t xml:space="preserve"> </w:t>
      </w:r>
      <w:r>
        <w:t>mainframes</w:t>
      </w:r>
      <w:r>
        <w:rPr>
          <w:spacing w:val="-9"/>
        </w:rPr>
        <w:t xml:space="preserve"> </w:t>
      </w:r>
      <w:r>
        <w:t>is</w:t>
      </w:r>
      <w:r>
        <w:rPr>
          <w:spacing w:val="-9"/>
        </w:rPr>
        <w:t xml:space="preserve"> </w:t>
      </w:r>
      <w:r>
        <w:t>their</w:t>
      </w:r>
      <w:r>
        <w:rPr>
          <w:spacing w:val="-9"/>
        </w:rPr>
        <w:t xml:space="preserve"> </w:t>
      </w:r>
      <w:r>
        <w:t>reliability</w:t>
      </w:r>
      <w:r>
        <w:rPr>
          <w:spacing w:val="-9"/>
        </w:rPr>
        <w:t xml:space="preserve"> </w:t>
      </w:r>
      <w:r>
        <w:t>and</w:t>
      </w:r>
      <w:r>
        <w:rPr>
          <w:spacing w:val="-9"/>
        </w:rPr>
        <w:t xml:space="preserve"> </w:t>
      </w:r>
      <w:r>
        <w:t>uptime.</w:t>
      </w:r>
      <w:r>
        <w:rPr>
          <w:spacing w:val="-9"/>
        </w:rPr>
        <w:t xml:space="preserve"> </w:t>
      </w:r>
      <w:r>
        <w:t>They</w:t>
      </w:r>
      <w:r>
        <w:rPr>
          <w:spacing w:val="-9"/>
        </w:rPr>
        <w:t xml:space="preserve"> </w:t>
      </w:r>
      <w:r>
        <w:t>are</w:t>
      </w:r>
      <w:r>
        <w:rPr>
          <w:spacing w:val="-10"/>
        </w:rPr>
        <w:t xml:space="preserve"> </w:t>
      </w:r>
      <w:r>
        <w:t>engineered</w:t>
      </w:r>
      <w:r>
        <w:rPr>
          <w:spacing w:val="-9"/>
        </w:rPr>
        <w:t xml:space="preserve"> </w:t>
      </w:r>
      <w:r>
        <w:t>with redundancy and</w:t>
      </w:r>
      <w:r>
        <w:rPr>
          <w:spacing w:val="1"/>
        </w:rPr>
        <w:t xml:space="preserve"> </w:t>
      </w:r>
      <w:r>
        <w:t>fault</w:t>
      </w:r>
      <w:r>
        <w:rPr>
          <w:spacing w:val="-1"/>
        </w:rPr>
        <w:t xml:space="preserve"> </w:t>
      </w:r>
      <w:r>
        <w:t>tolerance in</w:t>
      </w:r>
      <w:r>
        <w:rPr>
          <w:spacing w:val="-1"/>
        </w:rPr>
        <w:t xml:space="preserve"> </w:t>
      </w:r>
      <w:r>
        <w:t>mind,</w:t>
      </w:r>
      <w:r>
        <w:rPr>
          <w:spacing w:val="-1"/>
        </w:rPr>
        <w:t xml:space="preserve"> </w:t>
      </w:r>
      <w:r>
        <w:t>meaning</w:t>
      </w:r>
      <w:r>
        <w:rPr>
          <w:spacing w:val="-1"/>
        </w:rPr>
        <w:t xml:space="preserve"> </w:t>
      </w:r>
      <w:r>
        <w:t>that</w:t>
      </w:r>
      <w:r>
        <w:rPr>
          <w:spacing w:val="-1"/>
        </w:rPr>
        <w:t xml:space="preserve"> </w:t>
      </w:r>
      <w:r>
        <w:t>they</w:t>
      </w:r>
      <w:r>
        <w:rPr>
          <w:spacing w:val="1"/>
        </w:rPr>
        <w:t xml:space="preserve"> </w:t>
      </w:r>
      <w:r>
        <w:t>can</w:t>
      </w:r>
      <w:r>
        <w:rPr>
          <w:spacing w:val="1"/>
        </w:rPr>
        <w:t xml:space="preserve"> </w:t>
      </w:r>
      <w:r>
        <w:t>continue</w:t>
      </w:r>
      <w:r>
        <w:rPr>
          <w:spacing w:val="-2"/>
        </w:rPr>
        <w:t xml:space="preserve"> </w:t>
      </w:r>
      <w:r>
        <w:t>to</w:t>
      </w:r>
      <w:r>
        <w:rPr>
          <w:spacing w:val="3"/>
        </w:rPr>
        <w:t xml:space="preserve"> </w:t>
      </w:r>
      <w:r>
        <w:t>operate even</w:t>
      </w:r>
      <w:r>
        <w:rPr>
          <w:spacing w:val="1"/>
        </w:rPr>
        <w:t xml:space="preserve"> </w:t>
      </w:r>
      <w:r>
        <w:t>in</w:t>
      </w:r>
      <w:r>
        <w:rPr>
          <w:spacing w:val="-1"/>
        </w:rPr>
        <w:t xml:space="preserve"> </w:t>
      </w:r>
      <w:r>
        <w:rPr>
          <w:spacing w:val="-5"/>
        </w:rPr>
        <w:t>the</w:t>
      </w:r>
      <w:ins w:id="696" w:author="Abhiram Arali" w:date="2024-10-29T14:15:00Z">
        <w:r w:rsidR="005B3900">
          <w:rPr>
            <w:spacing w:val="-5"/>
          </w:rPr>
          <w:t xml:space="preserve"> </w:t>
        </w:r>
      </w:ins>
    </w:p>
    <w:p w14:paraId="0A0D3300" w14:textId="6930BE20" w:rsidR="00301525" w:rsidDel="005B3900" w:rsidRDefault="00301525">
      <w:pPr>
        <w:pStyle w:val="NormalBPBHEB"/>
        <w:rPr>
          <w:del w:id="697" w:author="Abhiram Arali" w:date="2024-10-29T14:15:00Z"/>
        </w:rPr>
        <w:sectPr w:rsidR="00301525" w:rsidDel="005B3900">
          <w:pgSz w:w="11910" w:h="16840"/>
          <w:pgMar w:top="1540" w:right="1220" w:bottom="1200" w:left="1220" w:header="758" w:footer="1000" w:gutter="0"/>
          <w:cols w:space="720"/>
        </w:sectPr>
        <w:pPrChange w:id="698" w:author="Abhiram Arali" w:date="2024-10-29T14:15:00Z">
          <w:pPr>
            <w:spacing w:line="360" w:lineRule="auto"/>
            <w:jc w:val="both"/>
          </w:pPr>
        </w:pPrChange>
      </w:pPr>
    </w:p>
    <w:p w14:paraId="376A2EA3" w14:textId="77777777" w:rsidR="00301525" w:rsidRDefault="008B7718">
      <w:pPr>
        <w:pStyle w:val="NormalBPBHEB"/>
        <w:pPrChange w:id="699" w:author="Abhiram Arali" w:date="2024-10-29T14:15:00Z">
          <w:pPr>
            <w:pStyle w:val="BodyText"/>
            <w:spacing w:before="100" w:line="360" w:lineRule="auto"/>
            <w:ind w:left="220" w:right="220"/>
            <w:jc w:val="both"/>
          </w:pPr>
        </w:pPrChange>
      </w:pPr>
      <w:r>
        <w:t>event of hardware failures. This reliability is crucial for organizations that cannot afford downtime, such as those in the finance, healthcare, and government sectors. Mainframes also offer robust security features to protect sensitive data, making them the preferred choice for applications requiring stringent data privacy and compliance. As organizations continue to generate massive amounts of data, mainframes remain a cornerstone of enterprise computing, capable of meeting the demands of modern data processing and management.</w:t>
      </w:r>
    </w:p>
    <w:p w14:paraId="7F8C006C" w14:textId="19104BAF" w:rsidR="00301525" w:rsidRDefault="00544DB8">
      <w:pPr>
        <w:pStyle w:val="NormalBPBHEB"/>
        <w:pPrChange w:id="700" w:author="Abhiram Arali" w:date="2024-10-29T14:15:00Z">
          <w:pPr>
            <w:pStyle w:val="BodyText"/>
            <w:spacing w:before="161"/>
            <w:ind w:left="220"/>
            <w:jc w:val="both"/>
          </w:pPr>
        </w:pPrChange>
      </w:pPr>
      <w:ins w:id="701" w:author="Abhiram Arali" w:date="2024-10-29T14:15:00Z">
        <w:r>
          <w:t xml:space="preserve">The </w:t>
        </w:r>
      </w:ins>
      <w:r>
        <w:t>key features</w:t>
      </w:r>
      <w:ins w:id="702" w:author="Abhiram Arali" w:date="2024-10-29T14:15:00Z">
        <w:r>
          <w:t xml:space="preserve"> are as follows</w:t>
        </w:r>
      </w:ins>
      <w:r>
        <w:t>:</w:t>
      </w:r>
    </w:p>
    <w:p w14:paraId="38F92DF0" w14:textId="6455B31B" w:rsidR="00301525" w:rsidRPr="00FA7F07" w:rsidDel="00FA7F07" w:rsidRDefault="00301525">
      <w:pPr>
        <w:pStyle w:val="NormalBPBHEB"/>
        <w:numPr>
          <w:ilvl w:val="0"/>
          <w:numId w:val="38"/>
        </w:numPr>
        <w:rPr>
          <w:del w:id="703" w:author="Abhiram Arali" w:date="2024-10-29T14:15:00Z"/>
        </w:rPr>
        <w:pPrChange w:id="704" w:author="Abhiram Arali" w:date="2024-10-29T14:16:00Z">
          <w:pPr>
            <w:pStyle w:val="BodyText"/>
            <w:spacing w:before="24"/>
          </w:pPr>
        </w:pPrChange>
      </w:pPr>
    </w:p>
    <w:p w14:paraId="4A643005" w14:textId="77777777" w:rsidR="00301525" w:rsidRPr="00FA7F07" w:rsidRDefault="008B7718">
      <w:pPr>
        <w:pStyle w:val="NormalBPBHEB"/>
        <w:numPr>
          <w:ilvl w:val="0"/>
          <w:numId w:val="38"/>
        </w:numPr>
        <w:rPr>
          <w:rPrChange w:id="705" w:author="Abhiram Arali" w:date="2024-10-29T14:15:00Z">
            <w:rPr>
              <w:sz w:val="24"/>
            </w:rPr>
          </w:rPrChange>
        </w:rPr>
        <w:pPrChange w:id="706" w:author="Abhiram Arali" w:date="2024-10-29T14:16:00Z">
          <w:pPr>
            <w:pStyle w:val="ListParagraph"/>
            <w:numPr>
              <w:numId w:val="23"/>
            </w:numPr>
            <w:tabs>
              <w:tab w:val="left" w:pos="940"/>
            </w:tabs>
            <w:ind w:left="940" w:hanging="360"/>
          </w:pPr>
        </w:pPrChange>
      </w:pPr>
      <w:r w:rsidRPr="00FA7F07">
        <w:rPr>
          <w:rPrChange w:id="707" w:author="Abhiram Arali" w:date="2024-10-29T14:15:00Z">
            <w:rPr>
              <w:sz w:val="24"/>
            </w:rPr>
          </w:rPrChange>
        </w:rPr>
        <w:t>Support</w:t>
      </w:r>
      <w:r w:rsidRPr="00FA7F07">
        <w:rPr>
          <w:spacing w:val="-2"/>
          <w:rPrChange w:id="708" w:author="Abhiram Arali" w:date="2024-10-29T14:15:00Z">
            <w:rPr>
              <w:spacing w:val="-2"/>
              <w:sz w:val="24"/>
            </w:rPr>
          </w:rPrChange>
        </w:rPr>
        <w:t xml:space="preserve"> </w:t>
      </w:r>
      <w:r w:rsidRPr="00FA7F07">
        <w:rPr>
          <w:rPrChange w:id="709" w:author="Abhiram Arali" w:date="2024-10-29T14:15:00Z">
            <w:rPr>
              <w:sz w:val="24"/>
            </w:rPr>
          </w:rPrChange>
        </w:rPr>
        <w:t>multiple</w:t>
      </w:r>
      <w:r w:rsidRPr="00FA7F07">
        <w:rPr>
          <w:spacing w:val="-2"/>
          <w:rPrChange w:id="710" w:author="Abhiram Arali" w:date="2024-10-29T14:15:00Z">
            <w:rPr>
              <w:spacing w:val="-2"/>
              <w:sz w:val="24"/>
            </w:rPr>
          </w:rPrChange>
        </w:rPr>
        <w:t xml:space="preserve"> </w:t>
      </w:r>
      <w:r w:rsidRPr="00FA7F07">
        <w:rPr>
          <w:rPrChange w:id="711" w:author="Abhiram Arali" w:date="2024-10-29T14:15:00Z">
            <w:rPr>
              <w:sz w:val="24"/>
            </w:rPr>
          </w:rPrChange>
        </w:rPr>
        <w:t>users</w:t>
      </w:r>
      <w:r w:rsidRPr="00FA7F07">
        <w:rPr>
          <w:spacing w:val="-2"/>
          <w:rPrChange w:id="712" w:author="Abhiram Arali" w:date="2024-10-29T14:15:00Z">
            <w:rPr>
              <w:spacing w:val="-2"/>
              <w:sz w:val="24"/>
            </w:rPr>
          </w:rPrChange>
        </w:rPr>
        <w:t xml:space="preserve"> </w:t>
      </w:r>
      <w:r w:rsidRPr="00FA7F07">
        <w:rPr>
          <w:rPrChange w:id="713" w:author="Abhiram Arali" w:date="2024-10-29T14:15:00Z">
            <w:rPr>
              <w:sz w:val="24"/>
            </w:rPr>
          </w:rPrChange>
        </w:rPr>
        <w:t>and</w:t>
      </w:r>
      <w:r w:rsidRPr="00FA7F07">
        <w:rPr>
          <w:spacing w:val="-1"/>
          <w:rPrChange w:id="714" w:author="Abhiram Arali" w:date="2024-10-29T14:15:00Z">
            <w:rPr>
              <w:spacing w:val="-1"/>
              <w:sz w:val="24"/>
            </w:rPr>
          </w:rPrChange>
        </w:rPr>
        <w:t xml:space="preserve"> </w:t>
      </w:r>
      <w:r w:rsidRPr="00FA7F07">
        <w:rPr>
          <w:rPrChange w:id="715" w:author="Abhiram Arali" w:date="2024-10-29T14:15:00Z">
            <w:rPr>
              <w:sz w:val="24"/>
            </w:rPr>
          </w:rPrChange>
        </w:rPr>
        <w:t xml:space="preserve">processes </w:t>
      </w:r>
      <w:r w:rsidRPr="00FA7F07">
        <w:rPr>
          <w:spacing w:val="-2"/>
          <w:rPrChange w:id="716" w:author="Abhiram Arali" w:date="2024-10-29T14:15:00Z">
            <w:rPr>
              <w:spacing w:val="-2"/>
              <w:sz w:val="24"/>
            </w:rPr>
          </w:rPrChange>
        </w:rPr>
        <w:t>concurrently.</w:t>
      </w:r>
    </w:p>
    <w:p w14:paraId="009315DF" w14:textId="77777777" w:rsidR="00301525" w:rsidRPr="00FA7F07" w:rsidRDefault="008B7718">
      <w:pPr>
        <w:pStyle w:val="NormalBPBHEB"/>
        <w:numPr>
          <w:ilvl w:val="0"/>
          <w:numId w:val="38"/>
        </w:numPr>
        <w:rPr>
          <w:rPrChange w:id="717" w:author="Abhiram Arali" w:date="2024-10-29T14:15:00Z">
            <w:rPr>
              <w:sz w:val="24"/>
            </w:rPr>
          </w:rPrChange>
        </w:rPr>
        <w:pPrChange w:id="718" w:author="Abhiram Arali" w:date="2024-10-29T14:16:00Z">
          <w:pPr>
            <w:pStyle w:val="ListParagraph"/>
            <w:numPr>
              <w:numId w:val="23"/>
            </w:numPr>
            <w:tabs>
              <w:tab w:val="left" w:pos="940"/>
            </w:tabs>
            <w:spacing w:before="138"/>
            <w:ind w:left="940" w:hanging="360"/>
          </w:pPr>
        </w:pPrChange>
      </w:pPr>
      <w:r w:rsidRPr="00FA7F07">
        <w:rPr>
          <w:rPrChange w:id="719" w:author="Abhiram Arali" w:date="2024-10-29T14:15:00Z">
            <w:rPr>
              <w:sz w:val="24"/>
            </w:rPr>
          </w:rPrChange>
        </w:rPr>
        <w:t>High</w:t>
      </w:r>
      <w:r w:rsidRPr="00FA7F07">
        <w:rPr>
          <w:spacing w:val="-4"/>
          <w:rPrChange w:id="720" w:author="Abhiram Arali" w:date="2024-10-29T14:15:00Z">
            <w:rPr>
              <w:spacing w:val="-4"/>
              <w:sz w:val="24"/>
            </w:rPr>
          </w:rPrChange>
        </w:rPr>
        <w:t xml:space="preserve"> </w:t>
      </w:r>
      <w:r w:rsidRPr="00FA7F07">
        <w:rPr>
          <w:rPrChange w:id="721" w:author="Abhiram Arali" w:date="2024-10-29T14:15:00Z">
            <w:rPr>
              <w:sz w:val="24"/>
            </w:rPr>
          </w:rPrChange>
        </w:rPr>
        <w:t>reliability,</w:t>
      </w:r>
      <w:r w:rsidRPr="00FA7F07">
        <w:rPr>
          <w:spacing w:val="-2"/>
          <w:rPrChange w:id="722" w:author="Abhiram Arali" w:date="2024-10-29T14:15:00Z">
            <w:rPr>
              <w:spacing w:val="-2"/>
              <w:sz w:val="24"/>
            </w:rPr>
          </w:rPrChange>
        </w:rPr>
        <w:t xml:space="preserve"> </w:t>
      </w:r>
      <w:r w:rsidRPr="00FA7F07">
        <w:rPr>
          <w:rPrChange w:id="723" w:author="Abhiram Arali" w:date="2024-10-29T14:15:00Z">
            <w:rPr>
              <w:sz w:val="24"/>
            </w:rPr>
          </w:rPrChange>
        </w:rPr>
        <w:t>availability,</w:t>
      </w:r>
      <w:r w:rsidRPr="00FA7F07">
        <w:rPr>
          <w:spacing w:val="-2"/>
          <w:rPrChange w:id="724" w:author="Abhiram Arali" w:date="2024-10-29T14:15:00Z">
            <w:rPr>
              <w:spacing w:val="-2"/>
              <w:sz w:val="24"/>
            </w:rPr>
          </w:rPrChange>
        </w:rPr>
        <w:t xml:space="preserve"> </w:t>
      </w:r>
      <w:r w:rsidRPr="00FA7F07">
        <w:rPr>
          <w:rPrChange w:id="725" w:author="Abhiram Arali" w:date="2024-10-29T14:15:00Z">
            <w:rPr>
              <w:sz w:val="24"/>
            </w:rPr>
          </w:rPrChange>
        </w:rPr>
        <w:t>and</w:t>
      </w:r>
      <w:r w:rsidRPr="00FA7F07">
        <w:rPr>
          <w:spacing w:val="-2"/>
          <w:rPrChange w:id="726" w:author="Abhiram Arali" w:date="2024-10-29T14:15:00Z">
            <w:rPr>
              <w:spacing w:val="-2"/>
              <w:sz w:val="24"/>
            </w:rPr>
          </w:rPrChange>
        </w:rPr>
        <w:t xml:space="preserve"> </w:t>
      </w:r>
      <w:r w:rsidRPr="00FA7F07">
        <w:rPr>
          <w:rPrChange w:id="727" w:author="Abhiram Arali" w:date="2024-10-29T14:15:00Z">
            <w:rPr>
              <w:sz w:val="24"/>
            </w:rPr>
          </w:rPrChange>
        </w:rPr>
        <w:t>serviceability</w:t>
      </w:r>
      <w:r w:rsidRPr="00FA7F07">
        <w:rPr>
          <w:spacing w:val="-2"/>
          <w:rPrChange w:id="728" w:author="Abhiram Arali" w:date="2024-10-29T14:15:00Z">
            <w:rPr>
              <w:spacing w:val="-2"/>
              <w:sz w:val="24"/>
            </w:rPr>
          </w:rPrChange>
        </w:rPr>
        <w:t xml:space="preserve"> (RAS).</w:t>
      </w:r>
    </w:p>
    <w:p w14:paraId="25BACEA0" w14:textId="77777777" w:rsidR="00301525" w:rsidRPr="00FA7F07" w:rsidRDefault="008B7718">
      <w:pPr>
        <w:pStyle w:val="NormalBPBHEB"/>
        <w:numPr>
          <w:ilvl w:val="0"/>
          <w:numId w:val="38"/>
        </w:numPr>
        <w:rPr>
          <w:rPrChange w:id="729" w:author="Abhiram Arali" w:date="2024-10-29T14:15:00Z">
            <w:rPr>
              <w:sz w:val="24"/>
            </w:rPr>
          </w:rPrChange>
        </w:rPr>
        <w:pPrChange w:id="730" w:author="Abhiram Arali" w:date="2024-10-29T14:16:00Z">
          <w:pPr>
            <w:pStyle w:val="ListParagraph"/>
            <w:numPr>
              <w:numId w:val="23"/>
            </w:numPr>
            <w:tabs>
              <w:tab w:val="left" w:pos="940"/>
            </w:tabs>
            <w:spacing w:before="136"/>
            <w:ind w:left="940" w:hanging="360"/>
          </w:pPr>
        </w:pPrChange>
      </w:pPr>
      <w:r w:rsidRPr="00FA7F07">
        <w:rPr>
          <w:rPrChange w:id="731" w:author="Abhiram Arali" w:date="2024-10-29T14:15:00Z">
            <w:rPr>
              <w:sz w:val="24"/>
            </w:rPr>
          </w:rPrChange>
        </w:rPr>
        <w:lastRenderedPageBreak/>
        <w:t>Used</w:t>
      </w:r>
      <w:r w:rsidRPr="00FA7F07">
        <w:rPr>
          <w:spacing w:val="-2"/>
          <w:rPrChange w:id="732" w:author="Abhiram Arali" w:date="2024-10-29T14:15:00Z">
            <w:rPr>
              <w:spacing w:val="-2"/>
              <w:sz w:val="24"/>
            </w:rPr>
          </w:rPrChange>
        </w:rPr>
        <w:t xml:space="preserve"> </w:t>
      </w:r>
      <w:r w:rsidRPr="00FA7F07">
        <w:rPr>
          <w:rPrChange w:id="733" w:author="Abhiram Arali" w:date="2024-10-29T14:15:00Z">
            <w:rPr>
              <w:sz w:val="24"/>
            </w:rPr>
          </w:rPrChange>
        </w:rPr>
        <w:t>by</w:t>
      </w:r>
      <w:r w:rsidRPr="00FA7F07">
        <w:rPr>
          <w:spacing w:val="-1"/>
          <w:rPrChange w:id="734" w:author="Abhiram Arali" w:date="2024-10-29T14:15:00Z">
            <w:rPr>
              <w:spacing w:val="-1"/>
              <w:sz w:val="24"/>
            </w:rPr>
          </w:rPrChange>
        </w:rPr>
        <w:t xml:space="preserve"> </w:t>
      </w:r>
      <w:r w:rsidRPr="00FA7F07">
        <w:rPr>
          <w:rPrChange w:id="735" w:author="Abhiram Arali" w:date="2024-10-29T14:15:00Z">
            <w:rPr>
              <w:sz w:val="24"/>
            </w:rPr>
          </w:rPrChange>
        </w:rPr>
        <w:t>banks,</w:t>
      </w:r>
      <w:r w:rsidRPr="00FA7F07">
        <w:rPr>
          <w:spacing w:val="-1"/>
          <w:rPrChange w:id="736" w:author="Abhiram Arali" w:date="2024-10-29T14:15:00Z">
            <w:rPr>
              <w:spacing w:val="-1"/>
              <w:sz w:val="24"/>
            </w:rPr>
          </w:rPrChange>
        </w:rPr>
        <w:t xml:space="preserve"> </w:t>
      </w:r>
      <w:r w:rsidRPr="00FA7F07">
        <w:rPr>
          <w:rPrChange w:id="737" w:author="Abhiram Arali" w:date="2024-10-29T14:15:00Z">
            <w:rPr>
              <w:sz w:val="24"/>
            </w:rPr>
          </w:rPrChange>
        </w:rPr>
        <w:t>airlines,</w:t>
      </w:r>
      <w:r w:rsidRPr="00FA7F07">
        <w:rPr>
          <w:spacing w:val="1"/>
          <w:rPrChange w:id="738" w:author="Abhiram Arali" w:date="2024-10-29T14:15:00Z">
            <w:rPr>
              <w:spacing w:val="1"/>
              <w:sz w:val="24"/>
            </w:rPr>
          </w:rPrChange>
        </w:rPr>
        <w:t xml:space="preserve"> </w:t>
      </w:r>
      <w:r w:rsidRPr="00FA7F07">
        <w:rPr>
          <w:rPrChange w:id="739" w:author="Abhiram Arali" w:date="2024-10-29T14:15:00Z">
            <w:rPr>
              <w:sz w:val="24"/>
            </w:rPr>
          </w:rPrChange>
        </w:rPr>
        <w:t>and</w:t>
      </w:r>
      <w:r w:rsidRPr="00FA7F07">
        <w:rPr>
          <w:spacing w:val="-1"/>
          <w:rPrChange w:id="740" w:author="Abhiram Arali" w:date="2024-10-29T14:15:00Z">
            <w:rPr>
              <w:spacing w:val="-1"/>
              <w:sz w:val="24"/>
            </w:rPr>
          </w:rPrChange>
        </w:rPr>
        <w:t xml:space="preserve"> </w:t>
      </w:r>
      <w:r w:rsidRPr="00FA7F07">
        <w:rPr>
          <w:rPrChange w:id="741" w:author="Abhiram Arali" w:date="2024-10-29T14:15:00Z">
            <w:rPr>
              <w:sz w:val="24"/>
            </w:rPr>
          </w:rPrChange>
        </w:rPr>
        <w:t>government</w:t>
      </w:r>
      <w:r w:rsidRPr="00FA7F07">
        <w:rPr>
          <w:spacing w:val="-1"/>
          <w:rPrChange w:id="742" w:author="Abhiram Arali" w:date="2024-10-29T14:15:00Z">
            <w:rPr>
              <w:spacing w:val="-1"/>
              <w:sz w:val="24"/>
            </w:rPr>
          </w:rPrChange>
        </w:rPr>
        <w:t xml:space="preserve"> </w:t>
      </w:r>
      <w:r w:rsidRPr="00FA7F07">
        <w:rPr>
          <w:rPrChange w:id="743" w:author="Abhiram Arali" w:date="2024-10-29T14:15:00Z">
            <w:rPr>
              <w:sz w:val="24"/>
            </w:rPr>
          </w:rPrChange>
        </w:rPr>
        <w:t>institutions</w:t>
      </w:r>
      <w:r w:rsidRPr="00FA7F07">
        <w:rPr>
          <w:spacing w:val="-1"/>
          <w:rPrChange w:id="744" w:author="Abhiram Arali" w:date="2024-10-29T14:15:00Z">
            <w:rPr>
              <w:spacing w:val="-1"/>
              <w:sz w:val="24"/>
            </w:rPr>
          </w:rPrChange>
        </w:rPr>
        <w:t xml:space="preserve"> </w:t>
      </w:r>
      <w:r w:rsidRPr="00FA7F07">
        <w:rPr>
          <w:rPrChange w:id="745" w:author="Abhiram Arali" w:date="2024-10-29T14:15:00Z">
            <w:rPr>
              <w:sz w:val="24"/>
            </w:rPr>
          </w:rPrChange>
        </w:rPr>
        <w:t>for</w:t>
      </w:r>
      <w:r w:rsidRPr="00FA7F07">
        <w:rPr>
          <w:spacing w:val="-2"/>
          <w:rPrChange w:id="746" w:author="Abhiram Arali" w:date="2024-10-29T14:15:00Z">
            <w:rPr>
              <w:spacing w:val="-2"/>
              <w:sz w:val="24"/>
            </w:rPr>
          </w:rPrChange>
        </w:rPr>
        <w:t xml:space="preserve"> </w:t>
      </w:r>
      <w:r w:rsidRPr="00FA7F07">
        <w:rPr>
          <w:rPrChange w:id="747" w:author="Abhiram Arali" w:date="2024-10-29T14:15:00Z">
            <w:rPr>
              <w:sz w:val="24"/>
            </w:rPr>
          </w:rPrChange>
        </w:rPr>
        <w:t>mission-critical</w:t>
      </w:r>
      <w:r w:rsidRPr="00FA7F07">
        <w:rPr>
          <w:spacing w:val="-1"/>
          <w:rPrChange w:id="748" w:author="Abhiram Arali" w:date="2024-10-29T14:15:00Z">
            <w:rPr>
              <w:spacing w:val="-1"/>
              <w:sz w:val="24"/>
            </w:rPr>
          </w:rPrChange>
        </w:rPr>
        <w:t xml:space="preserve"> </w:t>
      </w:r>
      <w:r w:rsidRPr="00FA7F07">
        <w:rPr>
          <w:spacing w:val="-2"/>
          <w:rPrChange w:id="749" w:author="Abhiram Arali" w:date="2024-10-29T14:15:00Z">
            <w:rPr>
              <w:spacing w:val="-2"/>
              <w:sz w:val="24"/>
            </w:rPr>
          </w:rPrChange>
        </w:rPr>
        <w:t>applications.</w:t>
      </w:r>
    </w:p>
    <w:p w14:paraId="0A9595F7" w14:textId="765FAB71" w:rsidR="00301525" w:rsidRPr="00FB7A6A" w:rsidDel="00FA7F07" w:rsidRDefault="00301525">
      <w:pPr>
        <w:pStyle w:val="NormalBPBHEB"/>
        <w:rPr>
          <w:del w:id="750" w:author="Abhiram Arali" w:date="2024-10-29T14:16:00Z"/>
          <w:iCs/>
        </w:rPr>
        <w:pPrChange w:id="751" w:author="Abhiram Arali" w:date="2024-10-29T14:15:00Z">
          <w:pPr>
            <w:pStyle w:val="BodyText"/>
            <w:spacing w:before="18"/>
          </w:pPr>
        </w:pPrChange>
      </w:pPr>
    </w:p>
    <w:p w14:paraId="27A6C870" w14:textId="77777777" w:rsidR="00301525" w:rsidRPr="00FA7F07" w:rsidRDefault="008B7718">
      <w:pPr>
        <w:pStyle w:val="NormalBPBHEB"/>
        <w:numPr>
          <w:ilvl w:val="0"/>
          <w:numId w:val="38"/>
        </w:numPr>
        <w:rPr>
          <w:rPrChange w:id="752" w:author="Abhiram Arali" w:date="2024-10-29T14:15:00Z">
            <w:rPr>
              <w:sz w:val="24"/>
            </w:rPr>
          </w:rPrChange>
        </w:rPr>
        <w:pPrChange w:id="753" w:author="Abhiram Arali" w:date="2024-10-29T14:16:00Z">
          <w:pPr>
            <w:ind w:left="220"/>
            <w:jc w:val="both"/>
          </w:pPr>
        </w:pPrChange>
      </w:pPr>
      <w:r w:rsidRPr="00FA7F07">
        <w:rPr>
          <w:b/>
          <w:iCs/>
          <w:rPrChange w:id="754" w:author="Abhiram Arali" w:date="2024-10-29T14:16:00Z">
            <w:rPr>
              <w:b/>
              <w:i/>
              <w:sz w:val="24"/>
            </w:rPr>
          </w:rPrChange>
        </w:rPr>
        <w:t>Example</w:t>
      </w:r>
      <w:r w:rsidRPr="00FA7F07">
        <w:rPr>
          <w:b/>
          <w:i/>
          <w:rPrChange w:id="755" w:author="Abhiram Arali" w:date="2024-10-29T14:15:00Z">
            <w:rPr>
              <w:b/>
              <w:i/>
              <w:sz w:val="24"/>
            </w:rPr>
          </w:rPrChange>
        </w:rPr>
        <w:t>:</w:t>
      </w:r>
      <w:r w:rsidRPr="00FA7F07">
        <w:rPr>
          <w:b/>
          <w:i/>
          <w:spacing w:val="-3"/>
          <w:rPrChange w:id="756" w:author="Abhiram Arali" w:date="2024-10-29T14:15:00Z">
            <w:rPr>
              <w:b/>
              <w:i/>
              <w:spacing w:val="-3"/>
              <w:sz w:val="24"/>
            </w:rPr>
          </w:rPrChange>
        </w:rPr>
        <w:t xml:space="preserve"> </w:t>
      </w:r>
      <w:r w:rsidRPr="00FA7F07">
        <w:rPr>
          <w:rPrChange w:id="757" w:author="Abhiram Arali" w:date="2024-10-29T14:15:00Z">
            <w:rPr>
              <w:sz w:val="24"/>
            </w:rPr>
          </w:rPrChange>
        </w:rPr>
        <w:t>IBM</w:t>
      </w:r>
      <w:r w:rsidRPr="00FA7F07">
        <w:rPr>
          <w:spacing w:val="-2"/>
          <w:rPrChange w:id="758" w:author="Abhiram Arali" w:date="2024-10-29T14:15:00Z">
            <w:rPr>
              <w:spacing w:val="-2"/>
              <w:sz w:val="24"/>
            </w:rPr>
          </w:rPrChange>
        </w:rPr>
        <w:t xml:space="preserve"> </w:t>
      </w:r>
      <w:r w:rsidRPr="00FA7F07">
        <w:rPr>
          <w:rPrChange w:id="759" w:author="Abhiram Arali" w:date="2024-10-29T14:15:00Z">
            <w:rPr>
              <w:sz w:val="24"/>
            </w:rPr>
          </w:rPrChange>
        </w:rPr>
        <w:t>Z</w:t>
      </w:r>
      <w:r w:rsidRPr="00FA7F07">
        <w:rPr>
          <w:spacing w:val="-1"/>
          <w:rPrChange w:id="760" w:author="Abhiram Arali" w:date="2024-10-29T14:15:00Z">
            <w:rPr>
              <w:spacing w:val="-1"/>
              <w:sz w:val="24"/>
            </w:rPr>
          </w:rPrChange>
        </w:rPr>
        <w:t xml:space="preserve"> </w:t>
      </w:r>
      <w:r w:rsidRPr="00FA7F07">
        <w:rPr>
          <w:rPrChange w:id="761" w:author="Abhiram Arali" w:date="2024-10-29T14:15:00Z">
            <w:rPr>
              <w:sz w:val="24"/>
            </w:rPr>
          </w:rPrChange>
        </w:rPr>
        <w:t>Series, Unisys</w:t>
      </w:r>
      <w:r w:rsidRPr="00FA7F07">
        <w:rPr>
          <w:spacing w:val="-1"/>
          <w:rPrChange w:id="762" w:author="Abhiram Arali" w:date="2024-10-29T14:15:00Z">
            <w:rPr>
              <w:spacing w:val="-1"/>
              <w:sz w:val="24"/>
            </w:rPr>
          </w:rPrChange>
        </w:rPr>
        <w:t xml:space="preserve"> </w:t>
      </w:r>
      <w:r w:rsidRPr="00FA7F07">
        <w:rPr>
          <w:spacing w:val="-2"/>
          <w:rPrChange w:id="763" w:author="Abhiram Arali" w:date="2024-10-29T14:15:00Z">
            <w:rPr>
              <w:spacing w:val="-2"/>
              <w:sz w:val="24"/>
            </w:rPr>
          </w:rPrChange>
        </w:rPr>
        <w:t>ClearPath.</w:t>
      </w:r>
    </w:p>
    <w:p w14:paraId="44642626" w14:textId="77777777" w:rsidR="00301525" w:rsidRDefault="00301525">
      <w:pPr>
        <w:pStyle w:val="NormalBPBHEB"/>
        <w:pPrChange w:id="764" w:author="Abhiram Arali" w:date="2024-10-29T14:16:00Z">
          <w:pPr>
            <w:pStyle w:val="BodyText"/>
            <w:spacing w:before="24"/>
          </w:pPr>
        </w:pPrChange>
      </w:pPr>
    </w:p>
    <w:p w14:paraId="51185D80" w14:textId="6D402247" w:rsidR="00301525" w:rsidRDefault="008B7718">
      <w:pPr>
        <w:pStyle w:val="Heading2BPBHEB"/>
        <w:pPrChange w:id="765" w:author="Abhiram Arali" w:date="2024-10-29T14:16:00Z">
          <w:pPr>
            <w:pStyle w:val="Heading1"/>
            <w:numPr>
              <w:numId w:val="24"/>
            </w:numPr>
            <w:tabs>
              <w:tab w:val="left" w:pos="460"/>
            </w:tabs>
            <w:ind w:left="460" w:hanging="240"/>
          </w:pPr>
        </w:pPrChange>
      </w:pPr>
      <w:r>
        <w:t>Minicomputers</w:t>
      </w:r>
      <w:r>
        <w:rPr>
          <w:spacing w:val="-2"/>
        </w:rPr>
        <w:t xml:space="preserve"> </w:t>
      </w:r>
      <w:r>
        <w:t>(Mid-</w:t>
      </w:r>
      <w:r w:rsidR="001731AD">
        <w:t>range</w:t>
      </w:r>
      <w:r w:rsidR="001731AD">
        <w:rPr>
          <w:spacing w:val="-1"/>
        </w:rPr>
        <w:t xml:space="preserve"> </w:t>
      </w:r>
      <w:r w:rsidR="001731AD">
        <w:rPr>
          <w:spacing w:val="-2"/>
        </w:rPr>
        <w:t>computers</w:t>
      </w:r>
      <w:r>
        <w:rPr>
          <w:spacing w:val="-2"/>
        </w:rPr>
        <w:t>)</w:t>
      </w:r>
    </w:p>
    <w:p w14:paraId="2EC7E9FE" w14:textId="2C1639BA" w:rsidR="00301525" w:rsidDel="00A06F12" w:rsidRDefault="00301525">
      <w:pPr>
        <w:pStyle w:val="BodyText"/>
        <w:spacing w:before="22"/>
        <w:rPr>
          <w:del w:id="766" w:author="Abhiram Arali" w:date="2024-10-29T14:16:00Z"/>
          <w:b/>
        </w:rPr>
      </w:pPr>
    </w:p>
    <w:p w14:paraId="46687DBB" w14:textId="4F988DD0" w:rsidR="00301525" w:rsidRDefault="008B7718">
      <w:pPr>
        <w:pStyle w:val="NormalBPBHEB"/>
        <w:pPrChange w:id="767" w:author="Abhiram Arali" w:date="2024-10-29T14:16:00Z">
          <w:pPr>
            <w:pStyle w:val="BodyText"/>
            <w:spacing w:line="360" w:lineRule="auto"/>
            <w:ind w:left="220" w:right="213"/>
            <w:jc w:val="both"/>
          </w:pPr>
        </w:pPrChange>
      </w:pPr>
      <w:r>
        <w:t>Minicomputers,</w:t>
      </w:r>
      <w:r>
        <w:rPr>
          <w:spacing w:val="-3"/>
        </w:rPr>
        <w:t xml:space="preserve"> </w:t>
      </w:r>
      <w:r>
        <w:t>often</w:t>
      </w:r>
      <w:r>
        <w:rPr>
          <w:spacing w:val="-3"/>
        </w:rPr>
        <w:t xml:space="preserve"> </w:t>
      </w:r>
      <w:r>
        <w:t>referred</w:t>
      </w:r>
      <w:r>
        <w:rPr>
          <w:spacing w:val="-3"/>
        </w:rPr>
        <w:t xml:space="preserve"> </w:t>
      </w:r>
      <w:r>
        <w:t>to</w:t>
      </w:r>
      <w:r>
        <w:rPr>
          <w:spacing w:val="-1"/>
        </w:rPr>
        <w:t xml:space="preserve"> </w:t>
      </w:r>
      <w:r>
        <w:t>as</w:t>
      </w:r>
      <w:r>
        <w:rPr>
          <w:spacing w:val="-3"/>
        </w:rPr>
        <w:t xml:space="preserve"> </w:t>
      </w:r>
      <w:r>
        <w:t>mid-range</w:t>
      </w:r>
      <w:r>
        <w:rPr>
          <w:spacing w:val="-4"/>
        </w:rPr>
        <w:t xml:space="preserve"> </w:t>
      </w:r>
      <w:r>
        <w:t>computers,</w:t>
      </w:r>
      <w:r>
        <w:rPr>
          <w:spacing w:val="-3"/>
        </w:rPr>
        <w:t xml:space="preserve"> </w:t>
      </w:r>
      <w:r>
        <w:t>serve</w:t>
      </w:r>
      <w:r>
        <w:rPr>
          <w:spacing w:val="-3"/>
        </w:rPr>
        <w:t xml:space="preserve"> </w:t>
      </w:r>
      <w:r>
        <w:t>as</w:t>
      </w:r>
      <w:r>
        <w:rPr>
          <w:spacing w:val="-3"/>
        </w:rPr>
        <w:t xml:space="preserve"> </w:t>
      </w:r>
      <w:r>
        <w:t>a</w:t>
      </w:r>
      <w:r>
        <w:rPr>
          <w:spacing w:val="-4"/>
        </w:rPr>
        <w:t xml:space="preserve"> </w:t>
      </w:r>
      <w:r>
        <w:t>bridge</w:t>
      </w:r>
      <w:r>
        <w:rPr>
          <w:spacing w:val="-4"/>
        </w:rPr>
        <w:t xml:space="preserve"> </w:t>
      </w:r>
      <w:r>
        <w:t>between</w:t>
      </w:r>
      <w:r>
        <w:rPr>
          <w:spacing w:val="-3"/>
        </w:rPr>
        <w:t xml:space="preserve"> </w:t>
      </w:r>
      <w:r>
        <w:t>powerful mainframes and smaller microcomputers. They are designed to meet the needs of small to medium-sized organizations, providing sufficient computing power for various business applications</w:t>
      </w:r>
      <w:r>
        <w:rPr>
          <w:spacing w:val="-13"/>
        </w:rPr>
        <w:t xml:space="preserve"> </w:t>
      </w:r>
      <w:r>
        <w:t>without</w:t>
      </w:r>
      <w:r>
        <w:rPr>
          <w:spacing w:val="-12"/>
        </w:rPr>
        <w:t xml:space="preserve"> </w:t>
      </w:r>
      <w:r>
        <w:t>the</w:t>
      </w:r>
      <w:r>
        <w:rPr>
          <w:spacing w:val="-14"/>
        </w:rPr>
        <w:t xml:space="preserve"> </w:t>
      </w:r>
      <w:r>
        <w:t>extensive</w:t>
      </w:r>
      <w:r>
        <w:rPr>
          <w:spacing w:val="-14"/>
        </w:rPr>
        <w:t xml:space="preserve"> </w:t>
      </w:r>
      <w:r>
        <w:t>resources</w:t>
      </w:r>
      <w:r>
        <w:rPr>
          <w:spacing w:val="-13"/>
        </w:rPr>
        <w:t xml:space="preserve"> </w:t>
      </w:r>
      <w:r>
        <w:t>required</w:t>
      </w:r>
      <w:r>
        <w:rPr>
          <w:spacing w:val="-13"/>
        </w:rPr>
        <w:t xml:space="preserve"> </w:t>
      </w:r>
      <w:r>
        <w:t>for</w:t>
      </w:r>
      <w:r>
        <w:rPr>
          <w:spacing w:val="-15"/>
        </w:rPr>
        <w:t xml:space="preserve"> </w:t>
      </w:r>
      <w:r>
        <w:t>mainframes.</w:t>
      </w:r>
      <w:r>
        <w:rPr>
          <w:spacing w:val="-13"/>
        </w:rPr>
        <w:t xml:space="preserve"> </w:t>
      </w:r>
      <w:r>
        <w:t>Minicomputers</w:t>
      </w:r>
      <w:r>
        <w:rPr>
          <w:spacing w:val="-14"/>
        </w:rPr>
        <w:t xml:space="preserve"> </w:t>
      </w:r>
      <w:r>
        <w:t>are</w:t>
      </w:r>
      <w:r>
        <w:rPr>
          <w:spacing w:val="-15"/>
        </w:rPr>
        <w:t xml:space="preserve"> </w:t>
      </w:r>
      <w:r>
        <w:t>well-</w:t>
      </w:r>
      <w:del w:id="768" w:author="Abhiram Arali" w:date="2024-10-29T14:16:00Z">
        <w:r w:rsidDel="00431185">
          <w:delText xml:space="preserve"> </w:delText>
        </w:r>
      </w:del>
      <w:r>
        <w:t>suited for tasks such as file handling, transaction processing, and database management, making them ideal for businesses that need to manage data efficiently without investing in larger systems. One of the key features of minicomputers is their ability to support multiple users</w:t>
      </w:r>
      <w:r>
        <w:rPr>
          <w:spacing w:val="-3"/>
        </w:rPr>
        <w:t xml:space="preserve"> </w:t>
      </w:r>
      <w:r>
        <w:t>simultaneously,</w:t>
      </w:r>
      <w:r>
        <w:rPr>
          <w:spacing w:val="-3"/>
        </w:rPr>
        <w:t xml:space="preserve"> </w:t>
      </w:r>
      <w:r>
        <w:t>allowing</w:t>
      </w:r>
      <w:r>
        <w:rPr>
          <w:spacing w:val="-3"/>
        </w:rPr>
        <w:t xml:space="preserve"> </w:t>
      </w:r>
      <w:r>
        <w:t>several</w:t>
      </w:r>
      <w:r>
        <w:rPr>
          <w:spacing w:val="-3"/>
        </w:rPr>
        <w:t xml:space="preserve"> </w:t>
      </w:r>
      <w:r>
        <w:t>individuals</w:t>
      </w:r>
      <w:r>
        <w:rPr>
          <w:spacing w:val="-3"/>
        </w:rPr>
        <w:t xml:space="preserve"> </w:t>
      </w:r>
      <w:r>
        <w:t>to</w:t>
      </w:r>
      <w:r>
        <w:rPr>
          <w:spacing w:val="-3"/>
        </w:rPr>
        <w:t xml:space="preserve"> </w:t>
      </w:r>
      <w:r>
        <w:t>access</w:t>
      </w:r>
      <w:r>
        <w:rPr>
          <w:spacing w:val="-3"/>
        </w:rPr>
        <w:t xml:space="preserve"> </w:t>
      </w:r>
      <w:r>
        <w:t>and</w:t>
      </w:r>
      <w:r>
        <w:rPr>
          <w:spacing w:val="-3"/>
        </w:rPr>
        <w:t xml:space="preserve"> </w:t>
      </w:r>
      <w:r>
        <w:t>utilize</w:t>
      </w:r>
      <w:r>
        <w:rPr>
          <w:spacing w:val="-5"/>
        </w:rPr>
        <w:t xml:space="preserve"> </w:t>
      </w:r>
      <w:r>
        <w:t>the</w:t>
      </w:r>
      <w:r>
        <w:rPr>
          <w:spacing w:val="-3"/>
        </w:rPr>
        <w:t xml:space="preserve"> </w:t>
      </w:r>
      <w:r>
        <w:t>system</w:t>
      </w:r>
      <w:r>
        <w:rPr>
          <w:spacing w:val="-3"/>
        </w:rPr>
        <w:t xml:space="preserve"> </w:t>
      </w:r>
      <w:r>
        <w:t>at</w:t>
      </w:r>
      <w:r>
        <w:rPr>
          <w:spacing w:val="-3"/>
        </w:rPr>
        <w:t xml:space="preserve"> </w:t>
      </w:r>
      <w:r>
        <w:t>the</w:t>
      </w:r>
      <w:r>
        <w:rPr>
          <w:spacing w:val="-4"/>
        </w:rPr>
        <w:t xml:space="preserve"> </w:t>
      </w:r>
      <w:r>
        <w:t>same time. This multi-user capability is facilitated through time-sharing systems, which enable efficient resource allocation and enhance overall productivity. While minicomputers may not match the processing power of mainframes, they offer a balance of performance, scalability, and</w:t>
      </w:r>
      <w:r>
        <w:rPr>
          <w:spacing w:val="-15"/>
        </w:rPr>
        <w:t xml:space="preserve"> </w:t>
      </w:r>
      <w:r>
        <w:t>cost-effectiveness</w:t>
      </w:r>
      <w:r>
        <w:rPr>
          <w:spacing w:val="-15"/>
        </w:rPr>
        <w:t xml:space="preserve"> </w:t>
      </w:r>
      <w:r>
        <w:t>that</w:t>
      </w:r>
      <w:r>
        <w:rPr>
          <w:spacing w:val="-15"/>
        </w:rPr>
        <w:t xml:space="preserve"> </w:t>
      </w:r>
      <w:r>
        <w:t>makes</w:t>
      </w:r>
      <w:r>
        <w:rPr>
          <w:spacing w:val="-15"/>
        </w:rPr>
        <w:t xml:space="preserve"> </w:t>
      </w:r>
      <w:r>
        <w:t>them</w:t>
      </w:r>
      <w:r>
        <w:rPr>
          <w:spacing w:val="-15"/>
        </w:rPr>
        <w:t xml:space="preserve"> </w:t>
      </w:r>
      <w:r>
        <w:t>a</w:t>
      </w:r>
      <w:r>
        <w:rPr>
          <w:spacing w:val="-15"/>
        </w:rPr>
        <w:t xml:space="preserve"> </w:t>
      </w:r>
      <w:r>
        <w:t>popular</w:t>
      </w:r>
      <w:r>
        <w:rPr>
          <w:spacing w:val="-15"/>
        </w:rPr>
        <w:t xml:space="preserve"> </w:t>
      </w:r>
      <w:r>
        <w:t>choice</w:t>
      </w:r>
      <w:r>
        <w:rPr>
          <w:spacing w:val="-15"/>
        </w:rPr>
        <w:t xml:space="preserve"> </w:t>
      </w:r>
      <w:r>
        <w:t>for</w:t>
      </w:r>
      <w:r>
        <w:rPr>
          <w:spacing w:val="-15"/>
        </w:rPr>
        <w:t xml:space="preserve"> </w:t>
      </w:r>
      <w:r>
        <w:t>organizations</w:t>
      </w:r>
      <w:r>
        <w:rPr>
          <w:spacing w:val="-15"/>
        </w:rPr>
        <w:t xml:space="preserve"> </w:t>
      </w:r>
      <w:r>
        <w:t>looking</w:t>
      </w:r>
      <w:r>
        <w:rPr>
          <w:spacing w:val="-15"/>
        </w:rPr>
        <w:t xml:space="preserve"> </w:t>
      </w:r>
      <w:r>
        <w:t>to</w:t>
      </w:r>
      <w:r>
        <w:rPr>
          <w:spacing w:val="-15"/>
        </w:rPr>
        <w:t xml:space="preserve"> </w:t>
      </w:r>
      <w:r>
        <w:t>streamline operations and manage data effectively. As technology has advanced, many minicomputer functions have been integrated into more modern computing solutions, yet they still hold significance in specific industrial and business applications.</w:t>
      </w:r>
    </w:p>
    <w:p w14:paraId="31AC3B36" w14:textId="5A3C9F73" w:rsidR="00301525" w:rsidRDefault="00054B80">
      <w:pPr>
        <w:pStyle w:val="NormalBPBHEB"/>
        <w:pPrChange w:id="769" w:author="Abhiram Arali" w:date="2024-10-29T14:16:00Z">
          <w:pPr>
            <w:pStyle w:val="BodyText"/>
            <w:spacing w:before="161"/>
            <w:ind w:left="220"/>
            <w:jc w:val="both"/>
          </w:pPr>
        </w:pPrChange>
      </w:pPr>
      <w:ins w:id="770" w:author="Abhiram Arali" w:date="2024-10-29T14:16:00Z">
        <w:r>
          <w:t xml:space="preserve">The </w:t>
        </w:r>
      </w:ins>
      <w:r>
        <w:t>key features</w:t>
      </w:r>
      <w:ins w:id="771" w:author="Abhiram Arali" w:date="2024-10-29T14:16:00Z">
        <w:r>
          <w:t xml:space="preserve"> are as follows</w:t>
        </w:r>
      </w:ins>
      <w:r>
        <w:t>:</w:t>
      </w:r>
    </w:p>
    <w:p w14:paraId="37685D03" w14:textId="3AC6C21F" w:rsidR="00301525" w:rsidRPr="000D1578" w:rsidDel="00623EB7" w:rsidRDefault="00301525">
      <w:pPr>
        <w:pStyle w:val="NormalBPBHEB"/>
        <w:numPr>
          <w:ilvl w:val="0"/>
          <w:numId w:val="39"/>
        </w:numPr>
        <w:rPr>
          <w:del w:id="772" w:author="Abhiram Arali" w:date="2024-10-29T14:16:00Z"/>
        </w:rPr>
        <w:pPrChange w:id="773" w:author="Abhiram Arali" w:date="2024-10-29T14:16:00Z">
          <w:pPr>
            <w:pStyle w:val="BodyText"/>
            <w:spacing w:before="24"/>
          </w:pPr>
        </w:pPrChange>
      </w:pPr>
    </w:p>
    <w:p w14:paraId="39C50020" w14:textId="77777777" w:rsidR="00301525" w:rsidRPr="000D1578" w:rsidRDefault="008B7718">
      <w:pPr>
        <w:pStyle w:val="NormalBPBHEB"/>
        <w:numPr>
          <w:ilvl w:val="0"/>
          <w:numId w:val="39"/>
        </w:numPr>
        <w:rPr>
          <w:rPrChange w:id="774" w:author="Abhiram Arali" w:date="2024-10-29T14:16:00Z">
            <w:rPr>
              <w:sz w:val="24"/>
            </w:rPr>
          </w:rPrChange>
        </w:rPr>
        <w:pPrChange w:id="775" w:author="Abhiram Arali" w:date="2024-10-29T14:16:00Z">
          <w:pPr>
            <w:pStyle w:val="ListParagraph"/>
            <w:numPr>
              <w:numId w:val="22"/>
            </w:numPr>
            <w:tabs>
              <w:tab w:val="left" w:pos="940"/>
            </w:tabs>
            <w:ind w:left="940" w:hanging="360"/>
          </w:pPr>
        </w:pPrChange>
      </w:pPr>
      <w:r w:rsidRPr="000D1578">
        <w:rPr>
          <w:rPrChange w:id="776" w:author="Abhiram Arali" w:date="2024-10-29T14:16:00Z">
            <w:rPr>
              <w:sz w:val="24"/>
            </w:rPr>
          </w:rPrChange>
        </w:rPr>
        <w:t>Serve</w:t>
      </w:r>
      <w:r w:rsidRPr="000D1578">
        <w:rPr>
          <w:spacing w:val="-3"/>
          <w:rPrChange w:id="777" w:author="Abhiram Arali" w:date="2024-10-29T14:16:00Z">
            <w:rPr>
              <w:spacing w:val="-3"/>
              <w:sz w:val="24"/>
            </w:rPr>
          </w:rPrChange>
        </w:rPr>
        <w:t xml:space="preserve"> </w:t>
      </w:r>
      <w:r w:rsidRPr="000D1578">
        <w:rPr>
          <w:rPrChange w:id="778" w:author="Abhiram Arali" w:date="2024-10-29T14:16:00Z">
            <w:rPr>
              <w:sz w:val="24"/>
            </w:rPr>
          </w:rPrChange>
        </w:rPr>
        <w:t>a</w:t>
      </w:r>
      <w:r w:rsidRPr="000D1578">
        <w:rPr>
          <w:spacing w:val="-2"/>
          <w:rPrChange w:id="779" w:author="Abhiram Arali" w:date="2024-10-29T14:16:00Z">
            <w:rPr>
              <w:spacing w:val="-2"/>
              <w:sz w:val="24"/>
            </w:rPr>
          </w:rPrChange>
        </w:rPr>
        <w:t xml:space="preserve"> </w:t>
      </w:r>
      <w:r w:rsidRPr="000D1578">
        <w:rPr>
          <w:rPrChange w:id="780" w:author="Abhiram Arali" w:date="2024-10-29T14:16:00Z">
            <w:rPr>
              <w:sz w:val="24"/>
            </w:rPr>
          </w:rPrChange>
        </w:rPr>
        <w:t>smaller</w:t>
      </w:r>
      <w:r w:rsidRPr="000D1578">
        <w:rPr>
          <w:spacing w:val="-1"/>
          <w:rPrChange w:id="781" w:author="Abhiram Arali" w:date="2024-10-29T14:16:00Z">
            <w:rPr>
              <w:spacing w:val="-1"/>
              <w:sz w:val="24"/>
            </w:rPr>
          </w:rPrChange>
        </w:rPr>
        <w:t xml:space="preserve"> </w:t>
      </w:r>
      <w:r w:rsidRPr="000D1578">
        <w:rPr>
          <w:rPrChange w:id="782" w:author="Abhiram Arali" w:date="2024-10-29T14:16:00Z">
            <w:rPr>
              <w:sz w:val="24"/>
            </w:rPr>
          </w:rPrChange>
        </w:rPr>
        <w:t>number of</w:t>
      </w:r>
      <w:r w:rsidRPr="000D1578">
        <w:rPr>
          <w:spacing w:val="-1"/>
          <w:rPrChange w:id="783" w:author="Abhiram Arali" w:date="2024-10-29T14:16:00Z">
            <w:rPr>
              <w:spacing w:val="-1"/>
              <w:sz w:val="24"/>
            </w:rPr>
          </w:rPrChange>
        </w:rPr>
        <w:t xml:space="preserve"> </w:t>
      </w:r>
      <w:r w:rsidRPr="000D1578">
        <w:rPr>
          <w:rPrChange w:id="784" w:author="Abhiram Arali" w:date="2024-10-29T14:16:00Z">
            <w:rPr>
              <w:sz w:val="24"/>
            </w:rPr>
          </w:rPrChange>
        </w:rPr>
        <w:t>users</w:t>
      </w:r>
      <w:r w:rsidRPr="000D1578">
        <w:rPr>
          <w:spacing w:val="-1"/>
          <w:rPrChange w:id="785" w:author="Abhiram Arali" w:date="2024-10-29T14:16:00Z">
            <w:rPr>
              <w:spacing w:val="-1"/>
              <w:sz w:val="24"/>
            </w:rPr>
          </w:rPrChange>
        </w:rPr>
        <w:t xml:space="preserve"> </w:t>
      </w:r>
      <w:r w:rsidRPr="000D1578">
        <w:rPr>
          <w:rPrChange w:id="786" w:author="Abhiram Arali" w:date="2024-10-29T14:16:00Z">
            <w:rPr>
              <w:sz w:val="24"/>
            </w:rPr>
          </w:rPrChange>
        </w:rPr>
        <w:t>compared</w:t>
      </w:r>
      <w:r w:rsidRPr="000D1578">
        <w:rPr>
          <w:spacing w:val="-1"/>
          <w:rPrChange w:id="787" w:author="Abhiram Arali" w:date="2024-10-29T14:16:00Z">
            <w:rPr>
              <w:spacing w:val="-1"/>
              <w:sz w:val="24"/>
            </w:rPr>
          </w:rPrChange>
        </w:rPr>
        <w:t xml:space="preserve"> </w:t>
      </w:r>
      <w:r w:rsidRPr="000D1578">
        <w:rPr>
          <w:rPrChange w:id="788" w:author="Abhiram Arali" w:date="2024-10-29T14:16:00Z">
            <w:rPr>
              <w:sz w:val="24"/>
            </w:rPr>
          </w:rPrChange>
        </w:rPr>
        <w:t xml:space="preserve">to </w:t>
      </w:r>
      <w:r w:rsidRPr="000D1578">
        <w:rPr>
          <w:spacing w:val="-2"/>
          <w:rPrChange w:id="789" w:author="Abhiram Arali" w:date="2024-10-29T14:16:00Z">
            <w:rPr>
              <w:spacing w:val="-2"/>
              <w:sz w:val="24"/>
            </w:rPr>
          </w:rPrChange>
        </w:rPr>
        <w:t>mainframes.</w:t>
      </w:r>
    </w:p>
    <w:p w14:paraId="55A2A2C4" w14:textId="77777777" w:rsidR="00301525" w:rsidRPr="000D1578" w:rsidRDefault="008B7718">
      <w:pPr>
        <w:pStyle w:val="NormalBPBHEB"/>
        <w:numPr>
          <w:ilvl w:val="0"/>
          <w:numId w:val="39"/>
        </w:numPr>
        <w:rPr>
          <w:rPrChange w:id="790" w:author="Abhiram Arali" w:date="2024-10-29T14:16:00Z">
            <w:rPr>
              <w:sz w:val="24"/>
            </w:rPr>
          </w:rPrChange>
        </w:rPr>
        <w:pPrChange w:id="791" w:author="Abhiram Arali" w:date="2024-10-29T14:16:00Z">
          <w:pPr>
            <w:pStyle w:val="ListParagraph"/>
            <w:numPr>
              <w:numId w:val="22"/>
            </w:numPr>
            <w:tabs>
              <w:tab w:val="left" w:pos="940"/>
            </w:tabs>
            <w:spacing w:before="138"/>
            <w:ind w:left="940" w:hanging="360"/>
          </w:pPr>
        </w:pPrChange>
      </w:pPr>
      <w:r w:rsidRPr="000D1578">
        <w:rPr>
          <w:rPrChange w:id="792" w:author="Abhiram Arali" w:date="2024-10-29T14:16:00Z">
            <w:rPr>
              <w:sz w:val="24"/>
            </w:rPr>
          </w:rPrChange>
        </w:rPr>
        <w:t>Suitable</w:t>
      </w:r>
      <w:r w:rsidRPr="000D1578">
        <w:rPr>
          <w:spacing w:val="-4"/>
          <w:rPrChange w:id="793" w:author="Abhiram Arali" w:date="2024-10-29T14:16:00Z">
            <w:rPr>
              <w:spacing w:val="-4"/>
              <w:sz w:val="24"/>
            </w:rPr>
          </w:rPrChange>
        </w:rPr>
        <w:t xml:space="preserve"> </w:t>
      </w:r>
      <w:r w:rsidRPr="000D1578">
        <w:rPr>
          <w:rPrChange w:id="794" w:author="Abhiram Arali" w:date="2024-10-29T14:16:00Z">
            <w:rPr>
              <w:sz w:val="24"/>
            </w:rPr>
          </w:rPrChange>
        </w:rPr>
        <w:t>for</w:t>
      </w:r>
      <w:r w:rsidRPr="000D1578">
        <w:rPr>
          <w:spacing w:val="-1"/>
          <w:rPrChange w:id="795" w:author="Abhiram Arali" w:date="2024-10-29T14:16:00Z">
            <w:rPr>
              <w:spacing w:val="-1"/>
              <w:sz w:val="24"/>
            </w:rPr>
          </w:rPrChange>
        </w:rPr>
        <w:t xml:space="preserve"> </w:t>
      </w:r>
      <w:r w:rsidRPr="000D1578">
        <w:rPr>
          <w:rPrChange w:id="796" w:author="Abhiram Arali" w:date="2024-10-29T14:16:00Z">
            <w:rPr>
              <w:sz w:val="24"/>
            </w:rPr>
          </w:rPrChange>
        </w:rPr>
        <w:t>small</w:t>
      </w:r>
      <w:r w:rsidRPr="000D1578">
        <w:rPr>
          <w:spacing w:val="-1"/>
          <w:rPrChange w:id="797" w:author="Abhiram Arali" w:date="2024-10-29T14:16:00Z">
            <w:rPr>
              <w:spacing w:val="-1"/>
              <w:sz w:val="24"/>
            </w:rPr>
          </w:rPrChange>
        </w:rPr>
        <w:t xml:space="preserve"> </w:t>
      </w:r>
      <w:r w:rsidRPr="000D1578">
        <w:rPr>
          <w:rPrChange w:id="798" w:author="Abhiram Arali" w:date="2024-10-29T14:16:00Z">
            <w:rPr>
              <w:sz w:val="24"/>
            </w:rPr>
          </w:rPrChange>
        </w:rPr>
        <w:t>businesses</w:t>
      </w:r>
      <w:r w:rsidRPr="000D1578">
        <w:rPr>
          <w:spacing w:val="-1"/>
          <w:rPrChange w:id="799" w:author="Abhiram Arali" w:date="2024-10-29T14:16:00Z">
            <w:rPr>
              <w:spacing w:val="-1"/>
              <w:sz w:val="24"/>
            </w:rPr>
          </w:rPrChange>
        </w:rPr>
        <w:t xml:space="preserve"> </w:t>
      </w:r>
      <w:r w:rsidRPr="000D1578">
        <w:rPr>
          <w:rPrChange w:id="800" w:author="Abhiram Arali" w:date="2024-10-29T14:16:00Z">
            <w:rPr>
              <w:sz w:val="24"/>
            </w:rPr>
          </w:rPrChange>
        </w:rPr>
        <w:t>or</w:t>
      </w:r>
      <w:r w:rsidRPr="000D1578">
        <w:rPr>
          <w:spacing w:val="-2"/>
          <w:rPrChange w:id="801" w:author="Abhiram Arali" w:date="2024-10-29T14:16:00Z">
            <w:rPr>
              <w:spacing w:val="-2"/>
              <w:sz w:val="24"/>
            </w:rPr>
          </w:rPrChange>
        </w:rPr>
        <w:t xml:space="preserve"> </w:t>
      </w:r>
      <w:r w:rsidRPr="000D1578">
        <w:rPr>
          <w:rPrChange w:id="802" w:author="Abhiram Arali" w:date="2024-10-29T14:16:00Z">
            <w:rPr>
              <w:sz w:val="24"/>
            </w:rPr>
          </w:rPrChange>
        </w:rPr>
        <w:t>departments</w:t>
      </w:r>
      <w:r w:rsidRPr="000D1578">
        <w:rPr>
          <w:spacing w:val="-1"/>
          <w:rPrChange w:id="803" w:author="Abhiram Arali" w:date="2024-10-29T14:16:00Z">
            <w:rPr>
              <w:spacing w:val="-1"/>
              <w:sz w:val="24"/>
            </w:rPr>
          </w:rPrChange>
        </w:rPr>
        <w:t xml:space="preserve"> </w:t>
      </w:r>
      <w:r w:rsidRPr="000D1578">
        <w:rPr>
          <w:rPrChange w:id="804" w:author="Abhiram Arali" w:date="2024-10-29T14:16:00Z">
            <w:rPr>
              <w:sz w:val="24"/>
            </w:rPr>
          </w:rPrChange>
        </w:rPr>
        <w:t>within</w:t>
      </w:r>
      <w:r w:rsidRPr="000D1578">
        <w:rPr>
          <w:spacing w:val="-1"/>
          <w:rPrChange w:id="805" w:author="Abhiram Arali" w:date="2024-10-29T14:16:00Z">
            <w:rPr>
              <w:spacing w:val="-1"/>
              <w:sz w:val="24"/>
            </w:rPr>
          </w:rPrChange>
        </w:rPr>
        <w:t xml:space="preserve"> </w:t>
      </w:r>
      <w:r w:rsidRPr="000D1578">
        <w:rPr>
          <w:rPrChange w:id="806" w:author="Abhiram Arali" w:date="2024-10-29T14:16:00Z">
            <w:rPr>
              <w:sz w:val="24"/>
            </w:rPr>
          </w:rPrChange>
        </w:rPr>
        <w:t>larger</w:t>
      </w:r>
      <w:r w:rsidRPr="000D1578">
        <w:rPr>
          <w:spacing w:val="-1"/>
          <w:rPrChange w:id="807" w:author="Abhiram Arali" w:date="2024-10-29T14:16:00Z">
            <w:rPr>
              <w:spacing w:val="-1"/>
              <w:sz w:val="24"/>
            </w:rPr>
          </w:rPrChange>
        </w:rPr>
        <w:t xml:space="preserve"> </w:t>
      </w:r>
      <w:r w:rsidRPr="000D1578">
        <w:rPr>
          <w:spacing w:val="-2"/>
          <w:rPrChange w:id="808" w:author="Abhiram Arali" w:date="2024-10-29T14:16:00Z">
            <w:rPr>
              <w:spacing w:val="-2"/>
              <w:sz w:val="24"/>
            </w:rPr>
          </w:rPrChange>
        </w:rPr>
        <w:t>organizations.</w:t>
      </w:r>
    </w:p>
    <w:p w14:paraId="5B4B1C8F" w14:textId="337FC32C" w:rsidR="0011658E" w:rsidRPr="0011658E" w:rsidRDefault="0011658E" w:rsidP="0011658E">
      <w:pPr>
        <w:pStyle w:val="NormalBPBHEB"/>
        <w:rPr>
          <w:del w:id="809" w:author="Abhiram Arali" w:date="2024-10-29T14:16:00Z"/>
          <w:rPrChange w:id="810" w:author="Abhiram Arali" w:date="2024-10-29T14:16:00Z">
            <w:rPr>
              <w:del w:id="811" w:author="Abhiram Arali" w:date="2024-10-29T14:16:00Z"/>
              <w:sz w:val="24"/>
            </w:rPr>
          </w:rPrChange>
        </w:rPr>
        <w:sectPr w:rsidR="0011658E" w:rsidRPr="0011658E">
          <w:pgSz w:w="11910" w:h="16840"/>
          <w:pgMar w:top="1540" w:right="1220" w:bottom="1200" w:left="1220" w:header="758" w:footer="1000" w:gutter="0"/>
          <w:cols w:space="720"/>
        </w:sectPr>
        <w:pPrChange w:id="812" w:author="Abhiram Arali" w:date="2024-10-29T14:16:00Z">
          <w:pPr/>
        </w:pPrChange>
      </w:pPr>
    </w:p>
    <w:p w14:paraId="6B936E3E" w14:textId="77777777" w:rsidR="00301525" w:rsidRPr="000D1578" w:rsidRDefault="008B7718">
      <w:pPr>
        <w:pStyle w:val="NormalBPBHEB"/>
        <w:numPr>
          <w:ilvl w:val="0"/>
          <w:numId w:val="39"/>
        </w:numPr>
        <w:rPr>
          <w:rPrChange w:id="813" w:author="Abhiram Arali" w:date="2024-10-29T14:16:00Z">
            <w:rPr>
              <w:sz w:val="24"/>
            </w:rPr>
          </w:rPrChange>
        </w:rPr>
        <w:pPrChange w:id="814" w:author="Abhiram Arali" w:date="2024-10-29T14:16:00Z">
          <w:pPr>
            <w:pStyle w:val="ListParagraph"/>
            <w:numPr>
              <w:numId w:val="22"/>
            </w:numPr>
            <w:tabs>
              <w:tab w:val="left" w:pos="940"/>
            </w:tabs>
            <w:spacing w:before="102"/>
            <w:ind w:left="940" w:hanging="360"/>
          </w:pPr>
        </w:pPrChange>
      </w:pPr>
      <w:r w:rsidRPr="000D1578">
        <w:rPr>
          <w:rPrChange w:id="815" w:author="Abhiram Arali" w:date="2024-10-29T14:16:00Z">
            <w:rPr>
              <w:sz w:val="24"/>
            </w:rPr>
          </w:rPrChange>
        </w:rPr>
        <w:t>Can</w:t>
      </w:r>
      <w:r w:rsidRPr="000D1578">
        <w:rPr>
          <w:spacing w:val="-1"/>
          <w:rPrChange w:id="816" w:author="Abhiram Arali" w:date="2024-10-29T14:16:00Z">
            <w:rPr>
              <w:spacing w:val="-1"/>
              <w:sz w:val="24"/>
            </w:rPr>
          </w:rPrChange>
        </w:rPr>
        <w:t xml:space="preserve"> </w:t>
      </w:r>
      <w:r w:rsidRPr="000D1578">
        <w:rPr>
          <w:rPrChange w:id="817" w:author="Abhiram Arali" w:date="2024-10-29T14:16:00Z">
            <w:rPr>
              <w:sz w:val="24"/>
            </w:rPr>
          </w:rPrChange>
        </w:rPr>
        <w:t>handle</w:t>
      </w:r>
      <w:r w:rsidRPr="000D1578">
        <w:rPr>
          <w:spacing w:val="-1"/>
          <w:rPrChange w:id="818" w:author="Abhiram Arali" w:date="2024-10-29T14:16:00Z">
            <w:rPr>
              <w:spacing w:val="-1"/>
              <w:sz w:val="24"/>
            </w:rPr>
          </w:rPrChange>
        </w:rPr>
        <w:t xml:space="preserve"> </w:t>
      </w:r>
      <w:r w:rsidRPr="000D1578">
        <w:rPr>
          <w:rPrChange w:id="819" w:author="Abhiram Arali" w:date="2024-10-29T14:16:00Z">
            <w:rPr>
              <w:sz w:val="24"/>
            </w:rPr>
          </w:rPrChange>
        </w:rPr>
        <w:t>multiple</w:t>
      </w:r>
      <w:r w:rsidRPr="000D1578">
        <w:rPr>
          <w:spacing w:val="-2"/>
          <w:rPrChange w:id="820" w:author="Abhiram Arali" w:date="2024-10-29T14:16:00Z">
            <w:rPr>
              <w:spacing w:val="-2"/>
              <w:sz w:val="24"/>
            </w:rPr>
          </w:rPrChange>
        </w:rPr>
        <w:t xml:space="preserve"> </w:t>
      </w:r>
      <w:r w:rsidRPr="000D1578">
        <w:rPr>
          <w:rPrChange w:id="821" w:author="Abhiram Arali" w:date="2024-10-29T14:16:00Z">
            <w:rPr>
              <w:sz w:val="24"/>
            </w:rPr>
          </w:rPrChange>
        </w:rPr>
        <w:t>applications</w:t>
      </w:r>
      <w:r w:rsidRPr="000D1578">
        <w:rPr>
          <w:spacing w:val="-1"/>
          <w:rPrChange w:id="822" w:author="Abhiram Arali" w:date="2024-10-29T14:16:00Z">
            <w:rPr>
              <w:spacing w:val="-1"/>
              <w:sz w:val="24"/>
            </w:rPr>
          </w:rPrChange>
        </w:rPr>
        <w:t xml:space="preserve"> </w:t>
      </w:r>
      <w:r w:rsidRPr="000D1578">
        <w:rPr>
          <w:rPrChange w:id="823" w:author="Abhiram Arali" w:date="2024-10-29T14:16:00Z">
            <w:rPr>
              <w:sz w:val="24"/>
            </w:rPr>
          </w:rPrChange>
        </w:rPr>
        <w:t>and</w:t>
      </w:r>
      <w:r w:rsidRPr="000D1578">
        <w:rPr>
          <w:spacing w:val="-1"/>
          <w:rPrChange w:id="824" w:author="Abhiram Arali" w:date="2024-10-29T14:16:00Z">
            <w:rPr>
              <w:spacing w:val="-1"/>
              <w:sz w:val="24"/>
            </w:rPr>
          </w:rPrChange>
        </w:rPr>
        <w:t xml:space="preserve"> </w:t>
      </w:r>
      <w:r w:rsidRPr="000D1578">
        <w:rPr>
          <w:rPrChange w:id="825" w:author="Abhiram Arali" w:date="2024-10-29T14:16:00Z">
            <w:rPr>
              <w:sz w:val="24"/>
            </w:rPr>
          </w:rPrChange>
        </w:rPr>
        <w:t>tasks</w:t>
      </w:r>
      <w:r w:rsidRPr="000D1578">
        <w:rPr>
          <w:spacing w:val="-1"/>
          <w:rPrChange w:id="826" w:author="Abhiram Arali" w:date="2024-10-29T14:16:00Z">
            <w:rPr>
              <w:spacing w:val="-1"/>
              <w:sz w:val="24"/>
            </w:rPr>
          </w:rPrChange>
        </w:rPr>
        <w:t xml:space="preserve"> </w:t>
      </w:r>
      <w:r w:rsidRPr="000D1578">
        <w:rPr>
          <w:spacing w:val="-2"/>
          <w:rPrChange w:id="827" w:author="Abhiram Arali" w:date="2024-10-29T14:16:00Z">
            <w:rPr>
              <w:spacing w:val="-2"/>
              <w:sz w:val="24"/>
            </w:rPr>
          </w:rPrChange>
        </w:rPr>
        <w:t>simultaneously.</w:t>
      </w:r>
    </w:p>
    <w:p w14:paraId="11F927A1" w14:textId="3C1763F4" w:rsidR="00301525" w:rsidRPr="001731AD" w:rsidDel="000D1578" w:rsidRDefault="00301525">
      <w:pPr>
        <w:pStyle w:val="NormalBPBHEB"/>
        <w:rPr>
          <w:del w:id="828" w:author="Abhiram Arali" w:date="2024-10-29T14:16:00Z"/>
          <w:iCs/>
        </w:rPr>
        <w:pPrChange w:id="829" w:author="Abhiram Arali" w:date="2024-10-29T14:16:00Z">
          <w:pPr>
            <w:pStyle w:val="BodyText"/>
            <w:spacing w:before="18"/>
          </w:pPr>
        </w:pPrChange>
      </w:pPr>
    </w:p>
    <w:p w14:paraId="1E71FC92" w14:textId="77777777" w:rsidR="00301525" w:rsidRPr="000D1578" w:rsidRDefault="008B7718">
      <w:pPr>
        <w:pStyle w:val="NormalBPBHEB"/>
        <w:numPr>
          <w:ilvl w:val="0"/>
          <w:numId w:val="39"/>
        </w:numPr>
        <w:rPr>
          <w:rPrChange w:id="830" w:author="Abhiram Arali" w:date="2024-10-29T14:16:00Z">
            <w:rPr>
              <w:sz w:val="24"/>
            </w:rPr>
          </w:rPrChange>
        </w:rPr>
        <w:pPrChange w:id="831" w:author="Abhiram Arali" w:date="2024-10-29T14:16:00Z">
          <w:pPr>
            <w:spacing w:before="1"/>
            <w:ind w:left="220"/>
            <w:jc w:val="both"/>
          </w:pPr>
        </w:pPrChange>
      </w:pPr>
      <w:r w:rsidRPr="000D1578">
        <w:rPr>
          <w:b/>
          <w:iCs/>
          <w:rPrChange w:id="832" w:author="Abhiram Arali" w:date="2024-10-29T14:16:00Z">
            <w:rPr>
              <w:b/>
              <w:i/>
              <w:sz w:val="24"/>
            </w:rPr>
          </w:rPrChange>
        </w:rPr>
        <w:t>Example</w:t>
      </w:r>
      <w:r w:rsidRPr="000D1578">
        <w:rPr>
          <w:b/>
          <w:i/>
          <w:rPrChange w:id="833" w:author="Abhiram Arali" w:date="2024-10-29T14:16:00Z">
            <w:rPr>
              <w:b/>
              <w:i/>
              <w:sz w:val="24"/>
            </w:rPr>
          </w:rPrChange>
        </w:rPr>
        <w:t>:</w:t>
      </w:r>
      <w:r w:rsidRPr="000D1578">
        <w:rPr>
          <w:b/>
          <w:i/>
          <w:spacing w:val="-3"/>
          <w:rPrChange w:id="834" w:author="Abhiram Arali" w:date="2024-10-29T14:16:00Z">
            <w:rPr>
              <w:b/>
              <w:i/>
              <w:spacing w:val="-3"/>
              <w:sz w:val="24"/>
            </w:rPr>
          </w:rPrChange>
        </w:rPr>
        <w:t xml:space="preserve"> </w:t>
      </w:r>
      <w:r w:rsidRPr="000D1578">
        <w:rPr>
          <w:rPrChange w:id="835" w:author="Abhiram Arali" w:date="2024-10-29T14:16:00Z">
            <w:rPr>
              <w:sz w:val="24"/>
            </w:rPr>
          </w:rPrChange>
        </w:rPr>
        <w:t>IBM</w:t>
      </w:r>
      <w:r w:rsidRPr="000D1578">
        <w:rPr>
          <w:spacing w:val="-1"/>
          <w:rPrChange w:id="836" w:author="Abhiram Arali" w:date="2024-10-29T14:16:00Z">
            <w:rPr>
              <w:spacing w:val="-1"/>
              <w:sz w:val="24"/>
            </w:rPr>
          </w:rPrChange>
        </w:rPr>
        <w:t xml:space="preserve"> </w:t>
      </w:r>
      <w:r w:rsidRPr="000D1578">
        <w:rPr>
          <w:rPrChange w:id="837" w:author="Abhiram Arali" w:date="2024-10-29T14:16:00Z">
            <w:rPr>
              <w:sz w:val="24"/>
            </w:rPr>
          </w:rPrChange>
        </w:rPr>
        <w:t>AS/400,</w:t>
      </w:r>
      <w:r w:rsidRPr="000D1578">
        <w:rPr>
          <w:spacing w:val="1"/>
          <w:rPrChange w:id="838" w:author="Abhiram Arali" w:date="2024-10-29T14:16:00Z">
            <w:rPr>
              <w:spacing w:val="1"/>
              <w:sz w:val="24"/>
            </w:rPr>
          </w:rPrChange>
        </w:rPr>
        <w:t xml:space="preserve"> </w:t>
      </w:r>
      <w:r w:rsidRPr="000D1578">
        <w:rPr>
          <w:rPrChange w:id="839" w:author="Abhiram Arali" w:date="2024-10-29T14:16:00Z">
            <w:rPr>
              <w:sz w:val="24"/>
            </w:rPr>
          </w:rPrChange>
        </w:rPr>
        <w:t>DEC</w:t>
      </w:r>
      <w:r w:rsidRPr="000D1578">
        <w:rPr>
          <w:spacing w:val="-1"/>
          <w:rPrChange w:id="840" w:author="Abhiram Arali" w:date="2024-10-29T14:16:00Z">
            <w:rPr>
              <w:spacing w:val="-1"/>
              <w:sz w:val="24"/>
            </w:rPr>
          </w:rPrChange>
        </w:rPr>
        <w:t xml:space="preserve"> </w:t>
      </w:r>
      <w:r w:rsidRPr="000D1578">
        <w:rPr>
          <w:rPrChange w:id="841" w:author="Abhiram Arali" w:date="2024-10-29T14:16:00Z">
            <w:rPr>
              <w:sz w:val="24"/>
            </w:rPr>
          </w:rPrChange>
        </w:rPr>
        <w:t>PDP-</w:t>
      </w:r>
      <w:r w:rsidRPr="000D1578">
        <w:rPr>
          <w:spacing w:val="-5"/>
          <w:rPrChange w:id="842" w:author="Abhiram Arali" w:date="2024-10-29T14:16:00Z">
            <w:rPr>
              <w:spacing w:val="-5"/>
              <w:sz w:val="24"/>
            </w:rPr>
          </w:rPrChange>
        </w:rPr>
        <w:t>11.</w:t>
      </w:r>
    </w:p>
    <w:p w14:paraId="15F31F8B" w14:textId="77777777" w:rsidR="00301525" w:rsidRDefault="00301525">
      <w:pPr>
        <w:pStyle w:val="NormalBPBHEB"/>
        <w:pPrChange w:id="843" w:author="Abhiram Arali" w:date="2024-10-29T14:16:00Z">
          <w:pPr>
            <w:pStyle w:val="BodyText"/>
            <w:spacing w:before="23"/>
          </w:pPr>
        </w:pPrChange>
      </w:pPr>
    </w:p>
    <w:p w14:paraId="2B0DDB4F" w14:textId="4F32FF1D" w:rsidR="00301525" w:rsidRDefault="008B7718">
      <w:pPr>
        <w:pStyle w:val="Heading2BPBHEB"/>
        <w:pPrChange w:id="844" w:author="Abhiram Arali" w:date="2024-10-29T14:16:00Z">
          <w:pPr>
            <w:pStyle w:val="Heading1"/>
            <w:numPr>
              <w:numId w:val="24"/>
            </w:numPr>
            <w:tabs>
              <w:tab w:val="left" w:pos="460"/>
            </w:tabs>
            <w:spacing w:before="1"/>
            <w:ind w:left="460" w:hanging="240"/>
          </w:pPr>
        </w:pPrChange>
      </w:pPr>
      <w:r>
        <w:t>Microcomputers</w:t>
      </w:r>
      <w:r>
        <w:rPr>
          <w:spacing w:val="-3"/>
        </w:rPr>
        <w:t xml:space="preserve"> </w:t>
      </w:r>
      <w:del w:id="845" w:author="Abhiram Arali" w:date="2024-10-29T14:17:00Z">
        <w:r w:rsidDel="00707211">
          <w:delText>(Personal</w:delText>
        </w:r>
        <w:r w:rsidDel="00707211">
          <w:rPr>
            <w:spacing w:val="-2"/>
          </w:rPr>
          <w:delText xml:space="preserve"> </w:delText>
        </w:r>
        <w:r w:rsidR="00C4073E" w:rsidDel="00707211">
          <w:rPr>
            <w:spacing w:val="-2"/>
          </w:rPr>
          <w:delText>computers</w:delText>
        </w:r>
        <w:r w:rsidDel="00707211">
          <w:rPr>
            <w:spacing w:val="-2"/>
          </w:rPr>
          <w:delText>)</w:delText>
        </w:r>
      </w:del>
    </w:p>
    <w:p w14:paraId="4DA327EF" w14:textId="169BECE7" w:rsidR="00301525" w:rsidDel="007E021E" w:rsidRDefault="00301525">
      <w:pPr>
        <w:pStyle w:val="BodyText"/>
        <w:spacing w:before="21"/>
        <w:rPr>
          <w:del w:id="846" w:author="Abhiram Arali" w:date="2024-10-29T14:16:00Z"/>
          <w:b/>
        </w:rPr>
      </w:pPr>
    </w:p>
    <w:p w14:paraId="073FEB8C" w14:textId="403FE3E7" w:rsidR="00301525" w:rsidRDefault="008B7718">
      <w:pPr>
        <w:pStyle w:val="NormalBPBHEB"/>
        <w:pPrChange w:id="847" w:author="Abhiram Arali" w:date="2024-10-29T14:16:00Z">
          <w:pPr>
            <w:pStyle w:val="BodyText"/>
            <w:spacing w:line="360" w:lineRule="auto"/>
            <w:ind w:left="220" w:right="216"/>
            <w:jc w:val="both"/>
          </w:pPr>
        </w:pPrChange>
      </w:pPr>
      <w:r>
        <w:t xml:space="preserve">Microcomputers, commonly referred to as </w:t>
      </w:r>
      <w:del w:id="848" w:author="Abhiram Arali" w:date="2024-10-29T14:16:00Z">
        <w:r w:rsidDel="00AE1A49">
          <w:delText>personal computers (</w:delText>
        </w:r>
      </w:del>
      <w:r>
        <w:t>PCs</w:t>
      </w:r>
      <w:del w:id="849" w:author="Abhiram Arali" w:date="2024-10-29T14:16:00Z">
        <w:r w:rsidDel="00AE1A49">
          <w:delText>)</w:delText>
        </w:r>
      </w:del>
      <w:r>
        <w:t>, are the most prevalent type</w:t>
      </w:r>
      <w:r>
        <w:rPr>
          <w:spacing w:val="-9"/>
        </w:rPr>
        <w:t xml:space="preserve"> </w:t>
      </w:r>
      <w:r>
        <w:t>of</w:t>
      </w:r>
      <w:r>
        <w:rPr>
          <w:spacing w:val="-9"/>
        </w:rPr>
        <w:t xml:space="preserve"> </w:t>
      </w:r>
      <w:r>
        <w:t>computer</w:t>
      </w:r>
      <w:r>
        <w:rPr>
          <w:spacing w:val="-9"/>
        </w:rPr>
        <w:t xml:space="preserve"> </w:t>
      </w:r>
      <w:r>
        <w:t>in</w:t>
      </w:r>
      <w:r>
        <w:rPr>
          <w:spacing w:val="-8"/>
        </w:rPr>
        <w:t xml:space="preserve"> </w:t>
      </w:r>
      <w:r>
        <w:t>use</w:t>
      </w:r>
      <w:r>
        <w:rPr>
          <w:spacing w:val="-9"/>
        </w:rPr>
        <w:t xml:space="preserve"> </w:t>
      </w:r>
      <w:r>
        <w:t>today,</w:t>
      </w:r>
      <w:r>
        <w:rPr>
          <w:spacing w:val="-9"/>
        </w:rPr>
        <w:t xml:space="preserve"> </w:t>
      </w:r>
      <w:r>
        <w:t>designed</w:t>
      </w:r>
      <w:r>
        <w:rPr>
          <w:spacing w:val="-9"/>
        </w:rPr>
        <w:t xml:space="preserve"> </w:t>
      </w:r>
      <w:r>
        <w:t>primarily</w:t>
      </w:r>
      <w:r>
        <w:rPr>
          <w:spacing w:val="-8"/>
        </w:rPr>
        <w:t xml:space="preserve"> </w:t>
      </w:r>
      <w:r>
        <w:t>for</w:t>
      </w:r>
      <w:r>
        <w:rPr>
          <w:spacing w:val="-10"/>
        </w:rPr>
        <w:t xml:space="preserve"> </w:t>
      </w:r>
      <w:r>
        <w:t>individual</w:t>
      </w:r>
      <w:r>
        <w:rPr>
          <w:spacing w:val="-8"/>
        </w:rPr>
        <w:t xml:space="preserve"> </w:t>
      </w:r>
      <w:r>
        <w:t>users.</w:t>
      </w:r>
      <w:r>
        <w:rPr>
          <w:spacing w:val="-9"/>
        </w:rPr>
        <w:t xml:space="preserve"> </w:t>
      </w:r>
      <w:r>
        <w:t>These</w:t>
      </w:r>
      <w:r>
        <w:rPr>
          <w:spacing w:val="-9"/>
        </w:rPr>
        <w:t xml:space="preserve"> </w:t>
      </w:r>
      <w:r>
        <w:t>compact</w:t>
      </w:r>
      <w:r>
        <w:rPr>
          <w:spacing w:val="-8"/>
        </w:rPr>
        <w:t xml:space="preserve"> </w:t>
      </w:r>
      <w:r>
        <w:t>systems are versatile and capable of performing a broad array of tasks, making them suitable for both personal</w:t>
      </w:r>
      <w:r>
        <w:rPr>
          <w:spacing w:val="-14"/>
        </w:rPr>
        <w:t xml:space="preserve"> </w:t>
      </w:r>
      <w:r>
        <w:t>and</w:t>
      </w:r>
      <w:r>
        <w:rPr>
          <w:spacing w:val="-14"/>
        </w:rPr>
        <w:t xml:space="preserve"> </w:t>
      </w:r>
      <w:r>
        <w:t>professional</w:t>
      </w:r>
      <w:r>
        <w:rPr>
          <w:spacing w:val="-11"/>
        </w:rPr>
        <w:t xml:space="preserve"> </w:t>
      </w:r>
      <w:r>
        <w:t>applications.</w:t>
      </w:r>
      <w:r>
        <w:rPr>
          <w:spacing w:val="-14"/>
        </w:rPr>
        <w:t xml:space="preserve"> </w:t>
      </w:r>
      <w:r>
        <w:t>From</w:t>
      </w:r>
      <w:r>
        <w:rPr>
          <w:spacing w:val="-14"/>
        </w:rPr>
        <w:t xml:space="preserve"> </w:t>
      </w:r>
      <w:r>
        <w:t>word</w:t>
      </w:r>
      <w:r>
        <w:rPr>
          <w:spacing w:val="-12"/>
        </w:rPr>
        <w:t xml:space="preserve"> </w:t>
      </w:r>
      <w:r>
        <w:t>processing</w:t>
      </w:r>
      <w:r>
        <w:rPr>
          <w:spacing w:val="-14"/>
        </w:rPr>
        <w:t xml:space="preserve"> </w:t>
      </w:r>
      <w:r>
        <w:t>and</w:t>
      </w:r>
      <w:r>
        <w:rPr>
          <w:spacing w:val="-14"/>
        </w:rPr>
        <w:t xml:space="preserve"> </w:t>
      </w:r>
      <w:r>
        <w:t>internet</w:t>
      </w:r>
      <w:r>
        <w:rPr>
          <w:spacing w:val="-14"/>
        </w:rPr>
        <w:t xml:space="preserve"> </w:t>
      </w:r>
      <w:r>
        <w:t>browsing</w:t>
      </w:r>
      <w:r>
        <w:rPr>
          <w:spacing w:val="-13"/>
        </w:rPr>
        <w:t xml:space="preserve"> </w:t>
      </w:r>
      <w:r>
        <w:t>to</w:t>
      </w:r>
      <w:r>
        <w:rPr>
          <w:spacing w:val="-14"/>
        </w:rPr>
        <w:t xml:space="preserve"> </w:t>
      </w:r>
      <w:r>
        <w:t xml:space="preserve">gaming and multimedia creation, microcomputers cater to the diverse needs of users across various domains. Their affordability and ease of use have contributed to their widespread adoption, enabling people to leverage computing power for everyday tasks. Microcomputers come in various forms, including desktops, laptops, and tablets, each designed to meet different user preferences and requirements. Desktops offer powerful performance with expandable components, making them ideal for tasks requiring significant processing power, such as graphic design or gaming. Laptops provide portability, </w:t>
      </w:r>
      <w:r>
        <w:lastRenderedPageBreak/>
        <w:t>allowing users to work or play on the go, while tablets offer a touchscreen interface for casual use and convenience. As technology continues to evolve, microcomputers are becoming increasingly powerful, incorporating advanced</w:t>
      </w:r>
      <w:r>
        <w:rPr>
          <w:spacing w:val="-5"/>
        </w:rPr>
        <w:t xml:space="preserve"> </w:t>
      </w:r>
      <w:r>
        <w:t>features</w:t>
      </w:r>
      <w:r>
        <w:rPr>
          <w:spacing w:val="-5"/>
        </w:rPr>
        <w:t xml:space="preserve"> </w:t>
      </w:r>
      <w:r>
        <w:t>like</w:t>
      </w:r>
      <w:r>
        <w:rPr>
          <w:spacing w:val="-6"/>
        </w:rPr>
        <w:t xml:space="preserve"> </w:t>
      </w:r>
      <w:r>
        <w:t>high-resolution</w:t>
      </w:r>
      <w:r>
        <w:rPr>
          <w:spacing w:val="-5"/>
        </w:rPr>
        <w:t xml:space="preserve"> </w:t>
      </w:r>
      <w:r>
        <w:t>displays,</w:t>
      </w:r>
      <w:r>
        <w:rPr>
          <w:spacing w:val="-5"/>
        </w:rPr>
        <w:t xml:space="preserve"> </w:t>
      </w:r>
      <w:r>
        <w:t>improved</w:t>
      </w:r>
      <w:r>
        <w:rPr>
          <w:spacing w:val="-5"/>
        </w:rPr>
        <w:t xml:space="preserve"> </w:t>
      </w:r>
      <w:r>
        <w:t>battery</w:t>
      </w:r>
      <w:r>
        <w:rPr>
          <w:spacing w:val="-5"/>
        </w:rPr>
        <w:t xml:space="preserve"> </w:t>
      </w:r>
      <w:r>
        <w:t>life,</w:t>
      </w:r>
      <w:r>
        <w:rPr>
          <w:spacing w:val="-5"/>
        </w:rPr>
        <w:t xml:space="preserve"> </w:t>
      </w:r>
      <w:r>
        <w:t>and</w:t>
      </w:r>
      <w:r>
        <w:rPr>
          <w:spacing w:val="-5"/>
        </w:rPr>
        <w:t xml:space="preserve"> </w:t>
      </w:r>
      <w:r>
        <w:t>robust</w:t>
      </w:r>
      <w:r>
        <w:rPr>
          <w:spacing w:val="-5"/>
        </w:rPr>
        <w:t xml:space="preserve"> </w:t>
      </w:r>
      <w:r>
        <w:t>connectivity options, further solidifying their role as essential tools in modern life.</w:t>
      </w:r>
    </w:p>
    <w:p w14:paraId="3A3C06AB" w14:textId="175E6801" w:rsidR="00301525" w:rsidRDefault="006C2C53">
      <w:pPr>
        <w:pStyle w:val="NormalBPBHEB"/>
        <w:pPrChange w:id="850" w:author="Abhiram Arali" w:date="2024-10-29T14:17:00Z">
          <w:pPr>
            <w:pStyle w:val="BodyText"/>
            <w:spacing w:before="161"/>
            <w:ind w:left="220"/>
            <w:jc w:val="both"/>
          </w:pPr>
        </w:pPrChange>
      </w:pPr>
      <w:ins w:id="851" w:author="Abhiram Arali" w:date="2024-10-29T14:17:00Z">
        <w:r>
          <w:t xml:space="preserve">The </w:t>
        </w:r>
      </w:ins>
      <w:r>
        <w:t>key features</w:t>
      </w:r>
      <w:ins w:id="852" w:author="Abhiram Arali" w:date="2024-10-29T14:17:00Z">
        <w:r>
          <w:t xml:space="preserve"> are as follows</w:t>
        </w:r>
      </w:ins>
      <w:r>
        <w:t>:</w:t>
      </w:r>
    </w:p>
    <w:p w14:paraId="2BD8996D" w14:textId="4C7BE64C" w:rsidR="00301525" w:rsidRPr="0078647B" w:rsidDel="002E148A" w:rsidRDefault="00301525">
      <w:pPr>
        <w:pStyle w:val="NormalBPBHEB"/>
        <w:numPr>
          <w:ilvl w:val="0"/>
          <w:numId w:val="40"/>
        </w:numPr>
        <w:rPr>
          <w:del w:id="853" w:author="Abhiram Arali" w:date="2024-10-29T14:17:00Z"/>
        </w:rPr>
        <w:pPrChange w:id="854" w:author="Abhiram Arali" w:date="2024-10-29T14:17:00Z">
          <w:pPr>
            <w:pStyle w:val="BodyText"/>
            <w:spacing w:before="24"/>
          </w:pPr>
        </w:pPrChange>
      </w:pPr>
    </w:p>
    <w:p w14:paraId="2F82B321" w14:textId="77777777" w:rsidR="00301525" w:rsidRPr="0078647B" w:rsidRDefault="008B7718">
      <w:pPr>
        <w:pStyle w:val="NormalBPBHEB"/>
        <w:numPr>
          <w:ilvl w:val="0"/>
          <w:numId w:val="40"/>
        </w:numPr>
        <w:rPr>
          <w:rPrChange w:id="855" w:author="Abhiram Arali" w:date="2024-10-29T14:17:00Z">
            <w:rPr>
              <w:sz w:val="24"/>
            </w:rPr>
          </w:rPrChange>
        </w:rPr>
        <w:pPrChange w:id="856" w:author="Abhiram Arali" w:date="2024-10-29T14:17:00Z">
          <w:pPr>
            <w:pStyle w:val="ListParagraph"/>
            <w:numPr>
              <w:numId w:val="21"/>
            </w:numPr>
            <w:tabs>
              <w:tab w:val="left" w:pos="940"/>
            </w:tabs>
            <w:ind w:left="940" w:hanging="360"/>
          </w:pPr>
        </w:pPrChange>
      </w:pPr>
      <w:r w:rsidRPr="0078647B">
        <w:rPr>
          <w:rPrChange w:id="857" w:author="Abhiram Arali" w:date="2024-10-29T14:17:00Z">
            <w:rPr>
              <w:sz w:val="24"/>
            </w:rPr>
          </w:rPrChange>
        </w:rPr>
        <w:t>Widely</w:t>
      </w:r>
      <w:r w:rsidRPr="0078647B">
        <w:rPr>
          <w:spacing w:val="-1"/>
          <w:rPrChange w:id="858" w:author="Abhiram Arali" w:date="2024-10-29T14:17:00Z">
            <w:rPr>
              <w:spacing w:val="-1"/>
              <w:sz w:val="24"/>
            </w:rPr>
          </w:rPrChange>
        </w:rPr>
        <w:t xml:space="preserve"> </w:t>
      </w:r>
      <w:r w:rsidRPr="0078647B">
        <w:rPr>
          <w:rPrChange w:id="859" w:author="Abhiram Arali" w:date="2024-10-29T14:17:00Z">
            <w:rPr>
              <w:sz w:val="24"/>
            </w:rPr>
          </w:rPrChange>
        </w:rPr>
        <w:t>used</w:t>
      </w:r>
      <w:r w:rsidRPr="0078647B">
        <w:rPr>
          <w:spacing w:val="-1"/>
          <w:rPrChange w:id="860" w:author="Abhiram Arali" w:date="2024-10-29T14:17:00Z">
            <w:rPr>
              <w:spacing w:val="-1"/>
              <w:sz w:val="24"/>
            </w:rPr>
          </w:rPrChange>
        </w:rPr>
        <w:t xml:space="preserve"> </w:t>
      </w:r>
      <w:r w:rsidRPr="0078647B">
        <w:rPr>
          <w:rPrChange w:id="861" w:author="Abhiram Arali" w:date="2024-10-29T14:17:00Z">
            <w:rPr>
              <w:sz w:val="24"/>
            </w:rPr>
          </w:rPrChange>
        </w:rPr>
        <w:t>for</w:t>
      </w:r>
      <w:r w:rsidRPr="0078647B">
        <w:rPr>
          <w:spacing w:val="-2"/>
          <w:rPrChange w:id="862" w:author="Abhiram Arali" w:date="2024-10-29T14:17:00Z">
            <w:rPr>
              <w:spacing w:val="-2"/>
              <w:sz w:val="24"/>
            </w:rPr>
          </w:rPrChange>
        </w:rPr>
        <w:t xml:space="preserve"> </w:t>
      </w:r>
      <w:r w:rsidRPr="0078647B">
        <w:rPr>
          <w:rPrChange w:id="863" w:author="Abhiram Arali" w:date="2024-10-29T14:17:00Z">
            <w:rPr>
              <w:sz w:val="24"/>
            </w:rPr>
          </w:rPrChange>
        </w:rPr>
        <w:t>personal,</w:t>
      </w:r>
      <w:r w:rsidRPr="0078647B">
        <w:rPr>
          <w:spacing w:val="-1"/>
          <w:rPrChange w:id="864" w:author="Abhiram Arali" w:date="2024-10-29T14:17:00Z">
            <w:rPr>
              <w:spacing w:val="-1"/>
              <w:sz w:val="24"/>
            </w:rPr>
          </w:rPrChange>
        </w:rPr>
        <w:t xml:space="preserve"> </w:t>
      </w:r>
      <w:r w:rsidRPr="0078647B">
        <w:rPr>
          <w:rPrChange w:id="865" w:author="Abhiram Arali" w:date="2024-10-29T14:17:00Z">
            <w:rPr>
              <w:sz w:val="24"/>
            </w:rPr>
          </w:rPrChange>
        </w:rPr>
        <w:t>educational, and</w:t>
      </w:r>
      <w:r w:rsidRPr="0078647B">
        <w:rPr>
          <w:spacing w:val="-1"/>
          <w:rPrChange w:id="866" w:author="Abhiram Arali" w:date="2024-10-29T14:17:00Z">
            <w:rPr>
              <w:spacing w:val="-1"/>
              <w:sz w:val="24"/>
            </w:rPr>
          </w:rPrChange>
        </w:rPr>
        <w:t xml:space="preserve"> </w:t>
      </w:r>
      <w:r w:rsidRPr="0078647B">
        <w:rPr>
          <w:rPrChange w:id="867" w:author="Abhiram Arali" w:date="2024-10-29T14:17:00Z">
            <w:rPr>
              <w:sz w:val="24"/>
            </w:rPr>
          </w:rPrChange>
        </w:rPr>
        <w:t xml:space="preserve">business </w:t>
      </w:r>
      <w:r w:rsidRPr="0078647B">
        <w:rPr>
          <w:spacing w:val="-2"/>
          <w:rPrChange w:id="868" w:author="Abhiram Arali" w:date="2024-10-29T14:17:00Z">
            <w:rPr>
              <w:spacing w:val="-2"/>
              <w:sz w:val="24"/>
            </w:rPr>
          </w:rPrChange>
        </w:rPr>
        <w:t>purposes.</w:t>
      </w:r>
    </w:p>
    <w:p w14:paraId="441ECC3C" w14:textId="77777777" w:rsidR="00301525" w:rsidRPr="0078647B" w:rsidRDefault="008B7718">
      <w:pPr>
        <w:pStyle w:val="NormalBPBHEB"/>
        <w:numPr>
          <w:ilvl w:val="0"/>
          <w:numId w:val="40"/>
        </w:numPr>
        <w:rPr>
          <w:rPrChange w:id="869" w:author="Abhiram Arali" w:date="2024-10-29T14:17:00Z">
            <w:rPr>
              <w:sz w:val="24"/>
            </w:rPr>
          </w:rPrChange>
        </w:rPr>
        <w:pPrChange w:id="870" w:author="Abhiram Arali" w:date="2024-10-29T14:17:00Z">
          <w:pPr>
            <w:pStyle w:val="ListParagraph"/>
            <w:numPr>
              <w:numId w:val="21"/>
            </w:numPr>
            <w:tabs>
              <w:tab w:val="left" w:pos="940"/>
            </w:tabs>
            <w:spacing w:before="138"/>
            <w:ind w:left="940" w:hanging="360"/>
          </w:pPr>
        </w:pPrChange>
      </w:pPr>
      <w:r w:rsidRPr="0078647B">
        <w:rPr>
          <w:rPrChange w:id="871" w:author="Abhiram Arali" w:date="2024-10-29T14:17:00Z">
            <w:rPr>
              <w:sz w:val="24"/>
            </w:rPr>
          </w:rPrChange>
        </w:rPr>
        <w:t>Cost-effective</w:t>
      </w:r>
      <w:r w:rsidRPr="0078647B">
        <w:rPr>
          <w:spacing w:val="-3"/>
          <w:rPrChange w:id="872" w:author="Abhiram Arali" w:date="2024-10-29T14:17:00Z">
            <w:rPr>
              <w:spacing w:val="-3"/>
              <w:sz w:val="24"/>
            </w:rPr>
          </w:rPrChange>
        </w:rPr>
        <w:t xml:space="preserve"> </w:t>
      </w:r>
      <w:r w:rsidRPr="0078647B">
        <w:rPr>
          <w:rPrChange w:id="873" w:author="Abhiram Arali" w:date="2024-10-29T14:17:00Z">
            <w:rPr>
              <w:sz w:val="24"/>
            </w:rPr>
          </w:rPrChange>
        </w:rPr>
        <w:t>and</w:t>
      </w:r>
      <w:r w:rsidRPr="0078647B">
        <w:rPr>
          <w:spacing w:val="-2"/>
          <w:rPrChange w:id="874" w:author="Abhiram Arali" w:date="2024-10-29T14:17:00Z">
            <w:rPr>
              <w:spacing w:val="-2"/>
              <w:sz w:val="24"/>
            </w:rPr>
          </w:rPrChange>
        </w:rPr>
        <w:t xml:space="preserve"> </w:t>
      </w:r>
      <w:r w:rsidRPr="0078647B">
        <w:rPr>
          <w:rPrChange w:id="875" w:author="Abhiram Arali" w:date="2024-10-29T14:17:00Z">
            <w:rPr>
              <w:sz w:val="24"/>
            </w:rPr>
          </w:rPrChange>
        </w:rPr>
        <w:t>user-</w:t>
      </w:r>
      <w:r w:rsidRPr="0078647B">
        <w:rPr>
          <w:spacing w:val="-2"/>
          <w:rPrChange w:id="876" w:author="Abhiram Arali" w:date="2024-10-29T14:17:00Z">
            <w:rPr>
              <w:spacing w:val="-2"/>
              <w:sz w:val="24"/>
            </w:rPr>
          </w:rPrChange>
        </w:rPr>
        <w:t>friendly.</w:t>
      </w:r>
    </w:p>
    <w:p w14:paraId="6C8DEC11" w14:textId="6BE57049" w:rsidR="00301525" w:rsidRPr="0078647B" w:rsidRDefault="008B7718">
      <w:pPr>
        <w:pStyle w:val="NormalBPBHEB"/>
        <w:numPr>
          <w:ilvl w:val="0"/>
          <w:numId w:val="40"/>
        </w:numPr>
        <w:rPr>
          <w:rPrChange w:id="877" w:author="Abhiram Arali" w:date="2024-10-29T14:17:00Z">
            <w:rPr>
              <w:sz w:val="24"/>
            </w:rPr>
          </w:rPrChange>
        </w:rPr>
        <w:pPrChange w:id="878" w:author="Abhiram Arali" w:date="2024-10-29T14:17:00Z">
          <w:pPr>
            <w:pStyle w:val="ListParagraph"/>
            <w:numPr>
              <w:numId w:val="21"/>
            </w:numPr>
            <w:tabs>
              <w:tab w:val="left" w:pos="940"/>
            </w:tabs>
            <w:spacing w:before="136"/>
            <w:ind w:left="940" w:hanging="360"/>
          </w:pPr>
        </w:pPrChange>
      </w:pPr>
      <w:r w:rsidRPr="0078647B">
        <w:rPr>
          <w:rPrChange w:id="879" w:author="Abhiram Arali" w:date="2024-10-29T14:17:00Z">
            <w:rPr>
              <w:sz w:val="24"/>
            </w:rPr>
          </w:rPrChange>
        </w:rPr>
        <w:t>Typically</w:t>
      </w:r>
      <w:ins w:id="880" w:author="Abhiram Arali" w:date="2024-10-30T10:40:00Z">
        <w:r w:rsidR="00965C77">
          <w:t>,</w:t>
        </w:r>
      </w:ins>
      <w:r w:rsidRPr="0078647B">
        <w:rPr>
          <w:spacing w:val="-1"/>
          <w:rPrChange w:id="881" w:author="Abhiram Arali" w:date="2024-10-29T14:17:00Z">
            <w:rPr>
              <w:spacing w:val="-1"/>
              <w:sz w:val="24"/>
            </w:rPr>
          </w:rPrChange>
        </w:rPr>
        <w:t xml:space="preserve"> </w:t>
      </w:r>
      <w:r w:rsidRPr="0078647B">
        <w:rPr>
          <w:rPrChange w:id="882" w:author="Abhiram Arali" w:date="2024-10-29T14:17:00Z">
            <w:rPr>
              <w:sz w:val="24"/>
            </w:rPr>
          </w:rPrChange>
        </w:rPr>
        <w:t>single-user</w:t>
      </w:r>
      <w:r w:rsidRPr="0078647B">
        <w:rPr>
          <w:spacing w:val="-1"/>
          <w:rPrChange w:id="883" w:author="Abhiram Arali" w:date="2024-10-29T14:17:00Z">
            <w:rPr>
              <w:spacing w:val="-1"/>
              <w:sz w:val="24"/>
            </w:rPr>
          </w:rPrChange>
        </w:rPr>
        <w:t xml:space="preserve"> </w:t>
      </w:r>
      <w:r w:rsidRPr="0078647B">
        <w:rPr>
          <w:rPrChange w:id="884" w:author="Abhiram Arali" w:date="2024-10-29T14:17:00Z">
            <w:rPr>
              <w:sz w:val="24"/>
            </w:rPr>
          </w:rPrChange>
        </w:rPr>
        <w:t>systems</w:t>
      </w:r>
      <w:del w:id="885" w:author="Abhiram Arali" w:date="2024-10-30T10:44:00Z">
        <w:r w:rsidRPr="0078647B" w:rsidDel="00965C77">
          <w:rPr>
            <w:rPrChange w:id="886" w:author="Abhiram Arali" w:date="2024-10-29T14:17:00Z">
              <w:rPr>
                <w:sz w:val="24"/>
              </w:rPr>
            </w:rPrChange>
          </w:rPr>
          <w:delText xml:space="preserve"> but</w:delText>
        </w:r>
      </w:del>
      <w:r w:rsidRPr="0078647B">
        <w:rPr>
          <w:spacing w:val="-1"/>
          <w:rPrChange w:id="887" w:author="Abhiram Arali" w:date="2024-10-29T14:17:00Z">
            <w:rPr>
              <w:spacing w:val="-1"/>
              <w:sz w:val="24"/>
            </w:rPr>
          </w:rPrChange>
        </w:rPr>
        <w:t xml:space="preserve"> </w:t>
      </w:r>
      <w:r w:rsidRPr="0078647B">
        <w:rPr>
          <w:rPrChange w:id="888" w:author="Abhiram Arali" w:date="2024-10-29T14:17:00Z">
            <w:rPr>
              <w:sz w:val="24"/>
            </w:rPr>
          </w:rPrChange>
        </w:rPr>
        <w:t>can</w:t>
      </w:r>
      <w:r w:rsidRPr="0078647B">
        <w:rPr>
          <w:spacing w:val="-1"/>
          <w:rPrChange w:id="889" w:author="Abhiram Arali" w:date="2024-10-29T14:17:00Z">
            <w:rPr>
              <w:spacing w:val="-1"/>
              <w:sz w:val="24"/>
            </w:rPr>
          </w:rPrChange>
        </w:rPr>
        <w:t xml:space="preserve"> </w:t>
      </w:r>
      <w:r w:rsidRPr="0078647B">
        <w:rPr>
          <w:rPrChange w:id="890" w:author="Abhiram Arali" w:date="2024-10-29T14:17:00Z">
            <w:rPr>
              <w:sz w:val="24"/>
            </w:rPr>
          </w:rPrChange>
        </w:rPr>
        <w:t>be</w:t>
      </w:r>
      <w:r w:rsidRPr="0078647B">
        <w:rPr>
          <w:spacing w:val="-1"/>
          <w:rPrChange w:id="891" w:author="Abhiram Arali" w:date="2024-10-29T14:17:00Z">
            <w:rPr>
              <w:spacing w:val="-1"/>
              <w:sz w:val="24"/>
            </w:rPr>
          </w:rPrChange>
        </w:rPr>
        <w:t xml:space="preserve"> </w:t>
      </w:r>
      <w:r w:rsidRPr="0078647B">
        <w:rPr>
          <w:rPrChange w:id="892" w:author="Abhiram Arali" w:date="2024-10-29T14:17:00Z">
            <w:rPr>
              <w:sz w:val="24"/>
            </w:rPr>
          </w:rPrChange>
        </w:rPr>
        <w:t>connected</w:t>
      </w:r>
      <w:r w:rsidRPr="0078647B">
        <w:rPr>
          <w:spacing w:val="-1"/>
          <w:rPrChange w:id="893" w:author="Abhiram Arali" w:date="2024-10-29T14:17:00Z">
            <w:rPr>
              <w:spacing w:val="-1"/>
              <w:sz w:val="24"/>
            </w:rPr>
          </w:rPrChange>
        </w:rPr>
        <w:t xml:space="preserve"> </w:t>
      </w:r>
      <w:r w:rsidRPr="0078647B">
        <w:rPr>
          <w:rPrChange w:id="894" w:author="Abhiram Arali" w:date="2024-10-29T14:17:00Z">
            <w:rPr>
              <w:sz w:val="24"/>
            </w:rPr>
          </w:rPrChange>
        </w:rPr>
        <w:t xml:space="preserve">to </w:t>
      </w:r>
      <w:r w:rsidRPr="0078647B">
        <w:rPr>
          <w:spacing w:val="-2"/>
          <w:rPrChange w:id="895" w:author="Abhiram Arali" w:date="2024-10-29T14:17:00Z">
            <w:rPr>
              <w:spacing w:val="-2"/>
              <w:sz w:val="24"/>
            </w:rPr>
          </w:rPrChange>
        </w:rPr>
        <w:t>networks.</w:t>
      </w:r>
    </w:p>
    <w:p w14:paraId="1BA632F3" w14:textId="050F9304" w:rsidR="00301525" w:rsidRPr="007958D6" w:rsidDel="0078647B" w:rsidRDefault="00301525">
      <w:pPr>
        <w:pStyle w:val="NormalBPBHEB"/>
        <w:rPr>
          <w:del w:id="896" w:author="Abhiram Arali" w:date="2024-10-29T14:17:00Z"/>
          <w:iCs/>
        </w:rPr>
        <w:pPrChange w:id="897" w:author="Abhiram Arali" w:date="2024-10-29T14:17:00Z">
          <w:pPr>
            <w:pStyle w:val="BodyText"/>
            <w:spacing w:before="20"/>
          </w:pPr>
        </w:pPrChange>
      </w:pPr>
    </w:p>
    <w:p w14:paraId="51FD67F9" w14:textId="77777777" w:rsidR="00301525" w:rsidRPr="0078647B" w:rsidRDefault="008B7718">
      <w:pPr>
        <w:pStyle w:val="NormalBPBHEB"/>
        <w:numPr>
          <w:ilvl w:val="0"/>
          <w:numId w:val="40"/>
        </w:numPr>
        <w:pPrChange w:id="898" w:author="Abhiram Arali" w:date="2024-10-29T14:17:00Z">
          <w:pPr>
            <w:pStyle w:val="BodyText"/>
            <w:ind w:left="220"/>
            <w:jc w:val="both"/>
          </w:pPr>
        </w:pPrChange>
      </w:pPr>
      <w:r w:rsidRPr="0078647B">
        <w:rPr>
          <w:b/>
          <w:iCs/>
          <w:rPrChange w:id="899" w:author="Abhiram Arali" w:date="2024-10-29T14:17:00Z">
            <w:rPr>
              <w:b/>
              <w:i/>
            </w:rPr>
          </w:rPrChange>
        </w:rPr>
        <w:t>Example</w:t>
      </w:r>
      <w:r w:rsidRPr="0078647B">
        <w:rPr>
          <w:b/>
          <w:i/>
        </w:rPr>
        <w:t>:</w:t>
      </w:r>
      <w:r w:rsidRPr="0078647B">
        <w:rPr>
          <w:b/>
          <w:i/>
          <w:spacing w:val="-5"/>
        </w:rPr>
        <w:t xml:space="preserve"> </w:t>
      </w:r>
      <w:r w:rsidRPr="0078647B">
        <w:t>Dell</w:t>
      </w:r>
      <w:r w:rsidRPr="0078647B">
        <w:rPr>
          <w:spacing w:val="-2"/>
        </w:rPr>
        <w:t xml:space="preserve"> </w:t>
      </w:r>
      <w:r w:rsidRPr="0078647B">
        <w:t>Inspiron</w:t>
      </w:r>
      <w:r w:rsidRPr="0078647B">
        <w:rPr>
          <w:spacing w:val="-1"/>
        </w:rPr>
        <w:t xml:space="preserve"> </w:t>
      </w:r>
      <w:r w:rsidRPr="0078647B">
        <w:t>(Desktop),</w:t>
      </w:r>
      <w:r w:rsidRPr="0078647B">
        <w:rPr>
          <w:spacing w:val="-1"/>
        </w:rPr>
        <w:t xml:space="preserve"> </w:t>
      </w:r>
      <w:r w:rsidRPr="0078647B">
        <w:t>MacBook</w:t>
      </w:r>
      <w:r w:rsidRPr="0078647B">
        <w:rPr>
          <w:spacing w:val="-2"/>
        </w:rPr>
        <w:t xml:space="preserve"> </w:t>
      </w:r>
      <w:r w:rsidRPr="0078647B">
        <w:t>Pro</w:t>
      </w:r>
      <w:r w:rsidRPr="0078647B">
        <w:rPr>
          <w:spacing w:val="-1"/>
        </w:rPr>
        <w:t xml:space="preserve"> </w:t>
      </w:r>
      <w:r w:rsidRPr="0078647B">
        <w:t>(Laptop),</w:t>
      </w:r>
      <w:r w:rsidRPr="0078647B">
        <w:rPr>
          <w:spacing w:val="-2"/>
        </w:rPr>
        <w:t xml:space="preserve"> </w:t>
      </w:r>
      <w:r w:rsidRPr="0078647B">
        <w:t>iPad</w:t>
      </w:r>
      <w:r w:rsidRPr="0078647B">
        <w:rPr>
          <w:spacing w:val="-1"/>
        </w:rPr>
        <w:t xml:space="preserve"> </w:t>
      </w:r>
      <w:r w:rsidRPr="0078647B">
        <w:rPr>
          <w:spacing w:val="-2"/>
        </w:rPr>
        <w:t>(Tablet).</w:t>
      </w:r>
    </w:p>
    <w:p w14:paraId="018A912E" w14:textId="77777777" w:rsidR="00301525" w:rsidRDefault="00301525">
      <w:pPr>
        <w:pStyle w:val="NormalBPBHEB"/>
        <w:pPrChange w:id="900" w:author="Abhiram Arali" w:date="2024-10-29T14:17:00Z">
          <w:pPr>
            <w:pStyle w:val="BodyText"/>
            <w:spacing w:before="22"/>
          </w:pPr>
        </w:pPrChange>
      </w:pPr>
    </w:p>
    <w:p w14:paraId="3BF03D65" w14:textId="77777777" w:rsidR="00301525" w:rsidRDefault="008B7718">
      <w:pPr>
        <w:pStyle w:val="Heading2BPBHEB"/>
        <w:pPrChange w:id="901" w:author="Abhiram Arali" w:date="2024-10-29T14:17:00Z">
          <w:pPr>
            <w:pStyle w:val="Heading1"/>
            <w:numPr>
              <w:numId w:val="24"/>
            </w:numPr>
            <w:tabs>
              <w:tab w:val="left" w:pos="460"/>
            </w:tabs>
            <w:spacing w:before="1"/>
            <w:ind w:left="460" w:hanging="240"/>
          </w:pPr>
        </w:pPrChange>
      </w:pPr>
      <w:r>
        <w:t>Workstations</w:t>
      </w:r>
    </w:p>
    <w:p w14:paraId="0A702190" w14:textId="332FBFF5" w:rsidR="00301525" w:rsidDel="00500D06" w:rsidRDefault="00301525">
      <w:pPr>
        <w:pStyle w:val="BodyText"/>
        <w:spacing w:before="21"/>
        <w:rPr>
          <w:del w:id="902" w:author="Abhiram Arali" w:date="2024-10-29T14:17:00Z"/>
          <w:b/>
        </w:rPr>
      </w:pPr>
    </w:p>
    <w:p w14:paraId="0AC45666" w14:textId="5719CBB5" w:rsidR="00301525" w:rsidDel="00254B88" w:rsidRDefault="008B7718">
      <w:pPr>
        <w:pStyle w:val="NormalBPBHEB"/>
        <w:rPr>
          <w:del w:id="903" w:author="Abhiram Arali" w:date="2024-10-29T14:17:00Z"/>
        </w:rPr>
        <w:pPrChange w:id="904" w:author="Abhiram Arali" w:date="2024-10-29T14:17:00Z">
          <w:pPr>
            <w:pStyle w:val="BodyText"/>
            <w:spacing w:line="360" w:lineRule="auto"/>
            <w:ind w:left="220" w:right="218"/>
            <w:jc w:val="both"/>
          </w:pPr>
        </w:pPrChange>
      </w:pPr>
      <w:r>
        <w:t>Workstations are high-performance personal computers specifically engineered to handle demanding technical or scientific applications. Unlike standard desktop computers, workstations</w:t>
      </w:r>
      <w:r>
        <w:rPr>
          <w:spacing w:val="-15"/>
        </w:rPr>
        <w:t xml:space="preserve"> </w:t>
      </w:r>
      <w:r>
        <w:t>are</w:t>
      </w:r>
      <w:r>
        <w:rPr>
          <w:spacing w:val="-15"/>
        </w:rPr>
        <w:t xml:space="preserve"> </w:t>
      </w:r>
      <w:r>
        <w:t>built</w:t>
      </w:r>
      <w:r>
        <w:rPr>
          <w:spacing w:val="-15"/>
        </w:rPr>
        <w:t xml:space="preserve"> </w:t>
      </w:r>
      <w:r>
        <w:t>with</w:t>
      </w:r>
      <w:r>
        <w:rPr>
          <w:spacing w:val="-15"/>
        </w:rPr>
        <w:t xml:space="preserve"> </w:t>
      </w:r>
      <w:r>
        <w:t>superior</w:t>
      </w:r>
      <w:r>
        <w:rPr>
          <w:spacing w:val="-15"/>
        </w:rPr>
        <w:t xml:space="preserve"> </w:t>
      </w:r>
      <w:r>
        <w:t>hardware</w:t>
      </w:r>
      <w:r>
        <w:rPr>
          <w:spacing w:val="-15"/>
        </w:rPr>
        <w:t xml:space="preserve"> </w:t>
      </w:r>
      <w:r>
        <w:t>components,</w:t>
      </w:r>
      <w:r>
        <w:rPr>
          <w:spacing w:val="-15"/>
        </w:rPr>
        <w:t xml:space="preserve"> </w:t>
      </w:r>
      <w:r>
        <w:t>making</w:t>
      </w:r>
      <w:r>
        <w:rPr>
          <w:spacing w:val="-15"/>
        </w:rPr>
        <w:t xml:space="preserve"> </w:t>
      </w:r>
      <w:r>
        <w:t>them</w:t>
      </w:r>
      <w:r>
        <w:rPr>
          <w:spacing w:val="-15"/>
        </w:rPr>
        <w:t xml:space="preserve"> </w:t>
      </w:r>
      <w:r>
        <w:t>ideal</w:t>
      </w:r>
      <w:r>
        <w:rPr>
          <w:spacing w:val="-15"/>
        </w:rPr>
        <w:t xml:space="preserve"> </w:t>
      </w:r>
      <w:r>
        <w:t>for</w:t>
      </w:r>
      <w:r>
        <w:rPr>
          <w:spacing w:val="-15"/>
        </w:rPr>
        <w:t xml:space="preserve"> </w:t>
      </w:r>
      <w:r>
        <w:t xml:space="preserve">professionals in fields such as engineering, architecture, and graphic design. These users often engage in resource-intensive tasks like 3D rendering, animation, and </w:t>
      </w:r>
      <w:r w:rsidRPr="007958D6">
        <w:rPr>
          <w:b/>
          <w:bCs/>
          <w:rPrChange w:id="905" w:author="Abhiram Arali" w:date="2024-10-29T14:17:00Z">
            <w:rPr/>
          </w:rPrChange>
        </w:rPr>
        <w:t>computer-aided design</w:t>
      </w:r>
      <w:r>
        <w:t xml:space="preserve"> (</w:t>
      </w:r>
      <w:r w:rsidRPr="007958D6">
        <w:rPr>
          <w:b/>
          <w:bCs/>
          <w:rPrChange w:id="906" w:author="Abhiram Arali" w:date="2024-10-29T14:17:00Z">
            <w:rPr/>
          </w:rPrChange>
        </w:rPr>
        <w:t>CAD</w:t>
      </w:r>
      <w:r>
        <w:t xml:space="preserve">), </w:t>
      </w:r>
      <w:r>
        <w:rPr>
          <w:spacing w:val="-2"/>
        </w:rPr>
        <w:t>which</w:t>
      </w:r>
      <w:r>
        <w:rPr>
          <w:spacing w:val="-6"/>
        </w:rPr>
        <w:t xml:space="preserve"> </w:t>
      </w:r>
      <w:r>
        <w:rPr>
          <w:spacing w:val="-2"/>
        </w:rPr>
        <w:t>require</w:t>
      </w:r>
      <w:r>
        <w:rPr>
          <w:spacing w:val="-5"/>
        </w:rPr>
        <w:t xml:space="preserve"> </w:t>
      </w:r>
      <w:r>
        <w:rPr>
          <w:spacing w:val="-2"/>
        </w:rPr>
        <w:t>significant</w:t>
      </w:r>
      <w:r>
        <w:t xml:space="preserve"> </w:t>
      </w:r>
      <w:r>
        <w:rPr>
          <w:spacing w:val="-2"/>
        </w:rPr>
        <w:t>processing</w:t>
      </w:r>
      <w:r>
        <w:rPr>
          <w:spacing w:val="-4"/>
        </w:rPr>
        <w:t xml:space="preserve"> </w:t>
      </w:r>
      <w:r>
        <w:rPr>
          <w:spacing w:val="-2"/>
        </w:rPr>
        <w:t>power</w:t>
      </w:r>
      <w:r>
        <w:rPr>
          <w:spacing w:val="-5"/>
        </w:rPr>
        <w:t xml:space="preserve"> </w:t>
      </w:r>
      <w:r>
        <w:rPr>
          <w:spacing w:val="-2"/>
        </w:rPr>
        <w:t>and</w:t>
      </w:r>
      <w:r>
        <w:rPr>
          <w:spacing w:val="-4"/>
        </w:rPr>
        <w:t xml:space="preserve"> </w:t>
      </w:r>
      <w:r>
        <w:rPr>
          <w:spacing w:val="-2"/>
        </w:rPr>
        <w:t>memory.</w:t>
      </w:r>
      <w:r>
        <w:rPr>
          <w:spacing w:val="-4"/>
        </w:rPr>
        <w:t xml:space="preserve"> </w:t>
      </w:r>
      <w:r>
        <w:rPr>
          <w:spacing w:val="-2"/>
        </w:rPr>
        <w:t>As</w:t>
      </w:r>
      <w:r>
        <w:rPr>
          <w:spacing w:val="-3"/>
        </w:rPr>
        <w:t xml:space="preserve"> </w:t>
      </w:r>
      <w:r>
        <w:rPr>
          <w:spacing w:val="-2"/>
        </w:rPr>
        <w:t>a</w:t>
      </w:r>
      <w:r>
        <w:rPr>
          <w:spacing w:val="-5"/>
        </w:rPr>
        <w:t xml:space="preserve"> </w:t>
      </w:r>
      <w:r>
        <w:rPr>
          <w:spacing w:val="-2"/>
        </w:rPr>
        <w:t>result,</w:t>
      </w:r>
      <w:r>
        <w:t xml:space="preserve"> </w:t>
      </w:r>
      <w:r>
        <w:rPr>
          <w:spacing w:val="-2"/>
        </w:rPr>
        <w:t>workstations</w:t>
      </w:r>
      <w:r>
        <w:rPr>
          <w:spacing w:val="-4"/>
        </w:rPr>
        <w:t xml:space="preserve"> </w:t>
      </w:r>
      <w:r>
        <w:rPr>
          <w:spacing w:val="-2"/>
        </w:rPr>
        <w:t>are</w:t>
      </w:r>
      <w:r>
        <w:rPr>
          <w:spacing w:val="-6"/>
        </w:rPr>
        <w:t xml:space="preserve"> </w:t>
      </w:r>
      <w:r>
        <w:rPr>
          <w:spacing w:val="-2"/>
        </w:rPr>
        <w:t>equipped</w:t>
      </w:r>
      <w:ins w:id="907" w:author="Abhiram Arali" w:date="2024-10-29T14:17:00Z">
        <w:r w:rsidR="00254B88">
          <w:rPr>
            <w:spacing w:val="-2"/>
          </w:rPr>
          <w:t xml:space="preserve"> </w:t>
        </w:r>
      </w:ins>
    </w:p>
    <w:p w14:paraId="29334CAA" w14:textId="3EB0FBC0" w:rsidR="00301525" w:rsidDel="00800B95" w:rsidRDefault="00301525">
      <w:pPr>
        <w:spacing w:line="360" w:lineRule="auto"/>
        <w:jc w:val="both"/>
        <w:rPr>
          <w:del w:id="908" w:author="Abhiram Arali" w:date="2024-10-29T14:17:00Z"/>
        </w:rPr>
        <w:sectPr w:rsidR="00301525" w:rsidDel="00800B95">
          <w:pgSz w:w="11910" w:h="16840"/>
          <w:pgMar w:top="1540" w:right="1220" w:bottom="1200" w:left="1220" w:header="758" w:footer="1000" w:gutter="0"/>
          <w:cols w:space="720"/>
        </w:sectPr>
      </w:pPr>
    </w:p>
    <w:p w14:paraId="3010E5C8" w14:textId="77777777" w:rsidR="00301525" w:rsidRDefault="008B7718">
      <w:pPr>
        <w:pStyle w:val="NormalBPBHEB"/>
        <w:pPrChange w:id="909" w:author="Abhiram Arali" w:date="2024-10-29T14:17:00Z">
          <w:pPr>
            <w:pStyle w:val="BodyText"/>
            <w:spacing w:before="100" w:line="360" w:lineRule="auto"/>
            <w:ind w:left="220" w:right="218"/>
            <w:jc w:val="both"/>
          </w:pPr>
        </w:pPrChange>
      </w:pPr>
      <w:r>
        <w:t>with powerful multi-core processors, large amounts of RAM, and advanced graphics cards to ensure smooth operation and efficiency during complex computations. One of the defining features</w:t>
      </w:r>
      <w:r>
        <w:rPr>
          <w:spacing w:val="-10"/>
        </w:rPr>
        <w:t xml:space="preserve"> </w:t>
      </w:r>
      <w:r>
        <w:t>of</w:t>
      </w:r>
      <w:r>
        <w:rPr>
          <w:spacing w:val="-11"/>
        </w:rPr>
        <w:t xml:space="preserve"> </w:t>
      </w:r>
      <w:r>
        <w:t>workstations</w:t>
      </w:r>
      <w:r>
        <w:rPr>
          <w:spacing w:val="-10"/>
        </w:rPr>
        <w:t xml:space="preserve"> </w:t>
      </w:r>
      <w:r>
        <w:t>is</w:t>
      </w:r>
      <w:r>
        <w:rPr>
          <w:spacing w:val="-10"/>
        </w:rPr>
        <w:t xml:space="preserve"> </w:t>
      </w:r>
      <w:r>
        <w:t>their</w:t>
      </w:r>
      <w:r>
        <w:rPr>
          <w:spacing w:val="-11"/>
        </w:rPr>
        <w:t xml:space="preserve"> </w:t>
      </w:r>
      <w:r>
        <w:t>ability</w:t>
      </w:r>
      <w:r>
        <w:rPr>
          <w:spacing w:val="-11"/>
        </w:rPr>
        <w:t xml:space="preserve"> </w:t>
      </w:r>
      <w:r>
        <w:t>to</w:t>
      </w:r>
      <w:r>
        <w:rPr>
          <w:spacing w:val="-10"/>
        </w:rPr>
        <w:t xml:space="preserve"> </w:t>
      </w:r>
      <w:r>
        <w:t>support</w:t>
      </w:r>
      <w:r>
        <w:rPr>
          <w:spacing w:val="-11"/>
        </w:rPr>
        <w:t xml:space="preserve"> </w:t>
      </w:r>
      <w:r>
        <w:t>specialized</w:t>
      </w:r>
      <w:r>
        <w:rPr>
          <w:spacing w:val="-11"/>
        </w:rPr>
        <w:t xml:space="preserve"> </w:t>
      </w:r>
      <w:r>
        <w:t>software</w:t>
      </w:r>
      <w:r>
        <w:rPr>
          <w:spacing w:val="-10"/>
        </w:rPr>
        <w:t xml:space="preserve"> </w:t>
      </w:r>
      <w:r>
        <w:t>applications</w:t>
      </w:r>
      <w:r>
        <w:rPr>
          <w:spacing w:val="-10"/>
        </w:rPr>
        <w:t xml:space="preserve"> </w:t>
      </w:r>
      <w:r>
        <w:t>that</w:t>
      </w:r>
      <w:r>
        <w:rPr>
          <w:spacing w:val="-11"/>
        </w:rPr>
        <w:t xml:space="preserve"> </w:t>
      </w:r>
      <w:r>
        <w:t>require enhanced</w:t>
      </w:r>
      <w:r>
        <w:rPr>
          <w:spacing w:val="-15"/>
        </w:rPr>
        <w:t xml:space="preserve"> </w:t>
      </w:r>
      <w:r>
        <w:t>capabilities.</w:t>
      </w:r>
      <w:r>
        <w:rPr>
          <w:spacing w:val="-15"/>
        </w:rPr>
        <w:t xml:space="preserve"> </w:t>
      </w:r>
      <w:r>
        <w:t>For</w:t>
      </w:r>
      <w:r>
        <w:rPr>
          <w:spacing w:val="-15"/>
        </w:rPr>
        <w:t xml:space="preserve"> </w:t>
      </w:r>
      <w:r>
        <w:t>instance,</w:t>
      </w:r>
      <w:r>
        <w:rPr>
          <w:spacing w:val="-13"/>
        </w:rPr>
        <w:t xml:space="preserve"> </w:t>
      </w:r>
      <w:r>
        <w:t>they</w:t>
      </w:r>
      <w:r>
        <w:rPr>
          <w:spacing w:val="-14"/>
        </w:rPr>
        <w:t xml:space="preserve"> </w:t>
      </w:r>
      <w:r>
        <w:t>often</w:t>
      </w:r>
      <w:r>
        <w:rPr>
          <w:spacing w:val="-13"/>
        </w:rPr>
        <w:t xml:space="preserve"> </w:t>
      </w:r>
      <w:r>
        <w:t>run</w:t>
      </w:r>
      <w:r>
        <w:rPr>
          <w:spacing w:val="-14"/>
        </w:rPr>
        <w:t xml:space="preserve"> </w:t>
      </w:r>
      <w:r>
        <w:t>advanced</w:t>
      </w:r>
      <w:r>
        <w:rPr>
          <w:spacing w:val="-15"/>
        </w:rPr>
        <w:t xml:space="preserve"> </w:t>
      </w:r>
      <w:r>
        <w:t>design</w:t>
      </w:r>
      <w:r>
        <w:rPr>
          <w:spacing w:val="-13"/>
        </w:rPr>
        <w:t xml:space="preserve"> </w:t>
      </w:r>
      <w:r>
        <w:t>and</w:t>
      </w:r>
      <w:r>
        <w:rPr>
          <w:spacing w:val="-15"/>
        </w:rPr>
        <w:t xml:space="preserve"> </w:t>
      </w:r>
      <w:r>
        <w:t>modeling</w:t>
      </w:r>
      <w:r>
        <w:rPr>
          <w:spacing w:val="-11"/>
        </w:rPr>
        <w:t xml:space="preserve"> </w:t>
      </w:r>
      <w:r>
        <w:t>software</w:t>
      </w:r>
      <w:r>
        <w:rPr>
          <w:spacing w:val="-15"/>
        </w:rPr>
        <w:t xml:space="preserve"> </w:t>
      </w:r>
      <w:r>
        <w:t>that demands</w:t>
      </w:r>
      <w:r>
        <w:rPr>
          <w:spacing w:val="-15"/>
        </w:rPr>
        <w:t xml:space="preserve"> </w:t>
      </w:r>
      <w:r>
        <w:t>precise</w:t>
      </w:r>
      <w:r>
        <w:rPr>
          <w:spacing w:val="-15"/>
        </w:rPr>
        <w:t xml:space="preserve"> </w:t>
      </w:r>
      <w:r>
        <w:t>calculations</w:t>
      </w:r>
      <w:r>
        <w:rPr>
          <w:spacing w:val="-15"/>
        </w:rPr>
        <w:t xml:space="preserve"> </w:t>
      </w:r>
      <w:r>
        <w:t>and</w:t>
      </w:r>
      <w:r>
        <w:rPr>
          <w:spacing w:val="-15"/>
        </w:rPr>
        <w:t xml:space="preserve"> </w:t>
      </w:r>
      <w:r>
        <w:t>high-quality</w:t>
      </w:r>
      <w:r>
        <w:rPr>
          <w:spacing w:val="-15"/>
        </w:rPr>
        <w:t xml:space="preserve"> </w:t>
      </w:r>
      <w:r>
        <w:t>graphics</w:t>
      </w:r>
      <w:r>
        <w:rPr>
          <w:spacing w:val="-15"/>
        </w:rPr>
        <w:t xml:space="preserve"> </w:t>
      </w:r>
      <w:r>
        <w:t>output.</w:t>
      </w:r>
      <w:r>
        <w:rPr>
          <w:spacing w:val="-15"/>
        </w:rPr>
        <w:t xml:space="preserve"> </w:t>
      </w:r>
      <w:r>
        <w:t>Additionally,</w:t>
      </w:r>
      <w:r>
        <w:rPr>
          <w:spacing w:val="-15"/>
        </w:rPr>
        <w:t xml:space="preserve"> </w:t>
      </w:r>
      <w:r>
        <w:t>workstations</w:t>
      </w:r>
      <w:r>
        <w:rPr>
          <w:spacing w:val="-15"/>
        </w:rPr>
        <w:t xml:space="preserve"> </w:t>
      </w:r>
      <w:r>
        <w:t>may offer expanded storage options and connectivity features, allowing users to manage large datasets and collaborate effectively on projects. Overall, workstations bridge</w:t>
      </w:r>
      <w:r>
        <w:rPr>
          <w:spacing w:val="-1"/>
        </w:rPr>
        <w:t xml:space="preserve"> </w:t>
      </w:r>
      <w:r>
        <w:t>the gap between regular</w:t>
      </w:r>
      <w:r>
        <w:rPr>
          <w:spacing w:val="-8"/>
        </w:rPr>
        <w:t xml:space="preserve"> </w:t>
      </w:r>
      <w:r>
        <w:t>personal</w:t>
      </w:r>
      <w:r>
        <w:rPr>
          <w:spacing w:val="-6"/>
        </w:rPr>
        <w:t xml:space="preserve"> </w:t>
      </w:r>
      <w:r>
        <w:t>computers</w:t>
      </w:r>
      <w:r>
        <w:rPr>
          <w:spacing w:val="-7"/>
        </w:rPr>
        <w:t xml:space="preserve"> </w:t>
      </w:r>
      <w:r>
        <w:t>and</w:t>
      </w:r>
      <w:r>
        <w:rPr>
          <w:spacing w:val="-7"/>
        </w:rPr>
        <w:t xml:space="preserve"> </w:t>
      </w:r>
      <w:r>
        <w:t>more</w:t>
      </w:r>
      <w:r>
        <w:rPr>
          <w:spacing w:val="-8"/>
        </w:rPr>
        <w:t xml:space="preserve"> </w:t>
      </w:r>
      <w:r>
        <w:t>powerful</w:t>
      </w:r>
      <w:r>
        <w:rPr>
          <w:spacing w:val="-6"/>
        </w:rPr>
        <w:t xml:space="preserve"> </w:t>
      </w:r>
      <w:r>
        <w:t>systems,</w:t>
      </w:r>
      <w:r>
        <w:rPr>
          <w:spacing w:val="-6"/>
        </w:rPr>
        <w:t xml:space="preserve"> </w:t>
      </w:r>
      <w:r>
        <w:t>providing</w:t>
      </w:r>
      <w:r>
        <w:rPr>
          <w:spacing w:val="-7"/>
        </w:rPr>
        <w:t xml:space="preserve"> </w:t>
      </w:r>
      <w:r>
        <w:t>professionals</w:t>
      </w:r>
      <w:r>
        <w:rPr>
          <w:spacing w:val="-6"/>
        </w:rPr>
        <w:t xml:space="preserve"> </w:t>
      </w:r>
      <w:r>
        <w:t>with</w:t>
      </w:r>
      <w:r>
        <w:rPr>
          <w:spacing w:val="-6"/>
        </w:rPr>
        <w:t xml:space="preserve"> </w:t>
      </w:r>
      <w:r>
        <w:t>the</w:t>
      </w:r>
      <w:r>
        <w:rPr>
          <w:spacing w:val="-10"/>
        </w:rPr>
        <w:t xml:space="preserve"> </w:t>
      </w:r>
      <w:r>
        <w:t>tools they need to execute intricate tasks efficiently and effectively.</w:t>
      </w:r>
    </w:p>
    <w:p w14:paraId="134C0333" w14:textId="672EC012" w:rsidR="00301525" w:rsidRDefault="003304EF">
      <w:pPr>
        <w:pStyle w:val="NormalBPBHEB"/>
        <w:pPrChange w:id="910" w:author="Abhiram Arali" w:date="2024-10-29T14:17:00Z">
          <w:pPr>
            <w:pStyle w:val="BodyText"/>
            <w:spacing w:before="161"/>
            <w:ind w:left="220"/>
            <w:jc w:val="both"/>
          </w:pPr>
        </w:pPrChange>
      </w:pPr>
      <w:ins w:id="911" w:author="Abhiram Arali" w:date="2024-10-29T14:17:00Z">
        <w:r>
          <w:t xml:space="preserve">The </w:t>
        </w:r>
      </w:ins>
      <w:r>
        <w:t>key features</w:t>
      </w:r>
      <w:ins w:id="912" w:author="Abhiram Arali" w:date="2024-10-29T14:17:00Z">
        <w:r>
          <w:t xml:space="preserve"> are as follows</w:t>
        </w:r>
      </w:ins>
      <w:r>
        <w:t>:</w:t>
      </w:r>
    </w:p>
    <w:p w14:paraId="66237153" w14:textId="52F79DD8" w:rsidR="00301525" w:rsidRPr="00CE3592" w:rsidDel="000F5BDE" w:rsidRDefault="00301525">
      <w:pPr>
        <w:pStyle w:val="NormalBPBHEB"/>
        <w:numPr>
          <w:ilvl w:val="0"/>
          <w:numId w:val="41"/>
        </w:numPr>
        <w:rPr>
          <w:del w:id="913" w:author="Abhiram Arali" w:date="2024-10-29T14:17:00Z"/>
        </w:rPr>
        <w:pPrChange w:id="914" w:author="Abhiram Arali" w:date="2024-10-29T14:17:00Z">
          <w:pPr>
            <w:pStyle w:val="BodyText"/>
            <w:spacing w:before="23"/>
          </w:pPr>
        </w:pPrChange>
      </w:pPr>
    </w:p>
    <w:p w14:paraId="78BF6706" w14:textId="77777777" w:rsidR="00301525" w:rsidRPr="00CE3592" w:rsidRDefault="008B7718">
      <w:pPr>
        <w:pStyle w:val="NormalBPBHEB"/>
        <w:numPr>
          <w:ilvl w:val="0"/>
          <w:numId w:val="41"/>
        </w:numPr>
        <w:rPr>
          <w:rPrChange w:id="915" w:author="Abhiram Arali" w:date="2024-10-29T14:17:00Z">
            <w:rPr>
              <w:sz w:val="24"/>
            </w:rPr>
          </w:rPrChange>
        </w:rPr>
        <w:pPrChange w:id="916" w:author="Abhiram Arali" w:date="2024-10-29T14:17:00Z">
          <w:pPr>
            <w:pStyle w:val="ListParagraph"/>
            <w:numPr>
              <w:numId w:val="20"/>
            </w:numPr>
            <w:tabs>
              <w:tab w:val="left" w:pos="940"/>
            </w:tabs>
            <w:ind w:left="940" w:hanging="360"/>
          </w:pPr>
        </w:pPrChange>
      </w:pPr>
      <w:r w:rsidRPr="00CE3592">
        <w:rPr>
          <w:rPrChange w:id="917" w:author="Abhiram Arali" w:date="2024-10-29T14:17:00Z">
            <w:rPr>
              <w:sz w:val="24"/>
            </w:rPr>
          </w:rPrChange>
        </w:rPr>
        <w:t>High-performance</w:t>
      </w:r>
      <w:r w:rsidRPr="00CE3592">
        <w:rPr>
          <w:spacing w:val="-2"/>
          <w:rPrChange w:id="918" w:author="Abhiram Arali" w:date="2024-10-29T14:17:00Z">
            <w:rPr>
              <w:spacing w:val="-2"/>
              <w:sz w:val="24"/>
            </w:rPr>
          </w:rPrChange>
        </w:rPr>
        <w:t xml:space="preserve"> </w:t>
      </w:r>
      <w:r w:rsidRPr="00CE3592">
        <w:rPr>
          <w:rPrChange w:id="919" w:author="Abhiram Arali" w:date="2024-10-29T14:17:00Z">
            <w:rPr>
              <w:sz w:val="24"/>
            </w:rPr>
          </w:rPrChange>
        </w:rPr>
        <w:t>processors</w:t>
      </w:r>
      <w:r w:rsidRPr="00CE3592">
        <w:rPr>
          <w:spacing w:val="-1"/>
          <w:rPrChange w:id="920" w:author="Abhiram Arali" w:date="2024-10-29T14:17:00Z">
            <w:rPr>
              <w:spacing w:val="-1"/>
              <w:sz w:val="24"/>
            </w:rPr>
          </w:rPrChange>
        </w:rPr>
        <w:t xml:space="preserve"> </w:t>
      </w:r>
      <w:r w:rsidRPr="00CE3592">
        <w:rPr>
          <w:rPrChange w:id="921" w:author="Abhiram Arali" w:date="2024-10-29T14:17:00Z">
            <w:rPr>
              <w:sz w:val="24"/>
            </w:rPr>
          </w:rPrChange>
        </w:rPr>
        <w:t>and</w:t>
      </w:r>
      <w:r w:rsidRPr="00CE3592">
        <w:rPr>
          <w:spacing w:val="-1"/>
          <w:rPrChange w:id="922" w:author="Abhiram Arali" w:date="2024-10-29T14:17:00Z">
            <w:rPr>
              <w:spacing w:val="-1"/>
              <w:sz w:val="24"/>
            </w:rPr>
          </w:rPrChange>
        </w:rPr>
        <w:t xml:space="preserve"> </w:t>
      </w:r>
      <w:r w:rsidRPr="00CE3592">
        <w:rPr>
          <w:rPrChange w:id="923" w:author="Abhiram Arali" w:date="2024-10-29T14:17:00Z">
            <w:rPr>
              <w:sz w:val="24"/>
            </w:rPr>
          </w:rPrChange>
        </w:rPr>
        <w:t>large</w:t>
      </w:r>
      <w:r w:rsidRPr="00CE3592">
        <w:rPr>
          <w:spacing w:val="-2"/>
          <w:rPrChange w:id="924" w:author="Abhiram Arali" w:date="2024-10-29T14:17:00Z">
            <w:rPr>
              <w:spacing w:val="-2"/>
              <w:sz w:val="24"/>
            </w:rPr>
          </w:rPrChange>
        </w:rPr>
        <w:t xml:space="preserve"> </w:t>
      </w:r>
      <w:r w:rsidRPr="00CE3592">
        <w:rPr>
          <w:rPrChange w:id="925" w:author="Abhiram Arali" w:date="2024-10-29T14:17:00Z">
            <w:rPr>
              <w:sz w:val="24"/>
            </w:rPr>
          </w:rPrChange>
        </w:rPr>
        <w:t xml:space="preserve">memory </w:t>
      </w:r>
      <w:r w:rsidRPr="00CE3592">
        <w:rPr>
          <w:spacing w:val="-2"/>
          <w:rPrChange w:id="926" w:author="Abhiram Arali" w:date="2024-10-29T14:17:00Z">
            <w:rPr>
              <w:spacing w:val="-2"/>
              <w:sz w:val="24"/>
            </w:rPr>
          </w:rPrChange>
        </w:rPr>
        <w:t>capacity.</w:t>
      </w:r>
    </w:p>
    <w:p w14:paraId="61E04445" w14:textId="77777777" w:rsidR="00301525" w:rsidRPr="00CE3592" w:rsidRDefault="008B7718">
      <w:pPr>
        <w:pStyle w:val="NormalBPBHEB"/>
        <w:numPr>
          <w:ilvl w:val="0"/>
          <w:numId w:val="41"/>
        </w:numPr>
        <w:rPr>
          <w:rPrChange w:id="927" w:author="Abhiram Arali" w:date="2024-10-29T14:17:00Z">
            <w:rPr>
              <w:sz w:val="24"/>
            </w:rPr>
          </w:rPrChange>
        </w:rPr>
        <w:pPrChange w:id="928" w:author="Abhiram Arali" w:date="2024-10-29T14:17:00Z">
          <w:pPr>
            <w:pStyle w:val="ListParagraph"/>
            <w:numPr>
              <w:numId w:val="20"/>
            </w:numPr>
            <w:tabs>
              <w:tab w:val="left" w:pos="940"/>
            </w:tabs>
            <w:spacing w:before="138"/>
            <w:ind w:left="940" w:hanging="360"/>
          </w:pPr>
        </w:pPrChange>
      </w:pPr>
      <w:r w:rsidRPr="00CE3592">
        <w:rPr>
          <w:rPrChange w:id="929" w:author="Abhiram Arali" w:date="2024-10-29T14:17:00Z">
            <w:rPr>
              <w:sz w:val="24"/>
            </w:rPr>
          </w:rPrChange>
        </w:rPr>
        <w:t>Specialized</w:t>
      </w:r>
      <w:r w:rsidRPr="00CE3592">
        <w:rPr>
          <w:spacing w:val="-3"/>
          <w:rPrChange w:id="930" w:author="Abhiram Arali" w:date="2024-10-29T14:17:00Z">
            <w:rPr>
              <w:spacing w:val="-3"/>
              <w:sz w:val="24"/>
            </w:rPr>
          </w:rPrChange>
        </w:rPr>
        <w:t xml:space="preserve"> </w:t>
      </w:r>
      <w:r w:rsidRPr="00CE3592">
        <w:rPr>
          <w:rPrChange w:id="931" w:author="Abhiram Arali" w:date="2024-10-29T14:17:00Z">
            <w:rPr>
              <w:sz w:val="24"/>
            </w:rPr>
          </w:rPrChange>
        </w:rPr>
        <w:t>hardware</w:t>
      </w:r>
      <w:r w:rsidRPr="00CE3592">
        <w:rPr>
          <w:spacing w:val="-2"/>
          <w:rPrChange w:id="932" w:author="Abhiram Arali" w:date="2024-10-29T14:17:00Z">
            <w:rPr>
              <w:spacing w:val="-2"/>
              <w:sz w:val="24"/>
            </w:rPr>
          </w:rPrChange>
        </w:rPr>
        <w:t xml:space="preserve"> </w:t>
      </w:r>
      <w:r w:rsidRPr="00CE3592">
        <w:rPr>
          <w:rPrChange w:id="933" w:author="Abhiram Arali" w:date="2024-10-29T14:17:00Z">
            <w:rPr>
              <w:sz w:val="24"/>
            </w:rPr>
          </w:rPrChange>
        </w:rPr>
        <w:t>for tasks such</w:t>
      </w:r>
      <w:r w:rsidRPr="00CE3592">
        <w:rPr>
          <w:spacing w:val="-1"/>
          <w:rPrChange w:id="934" w:author="Abhiram Arali" w:date="2024-10-29T14:17:00Z">
            <w:rPr>
              <w:spacing w:val="-1"/>
              <w:sz w:val="24"/>
            </w:rPr>
          </w:rPrChange>
        </w:rPr>
        <w:t xml:space="preserve"> </w:t>
      </w:r>
      <w:r w:rsidRPr="00CE3592">
        <w:rPr>
          <w:rPrChange w:id="935" w:author="Abhiram Arali" w:date="2024-10-29T14:17:00Z">
            <w:rPr>
              <w:sz w:val="24"/>
            </w:rPr>
          </w:rPrChange>
        </w:rPr>
        <w:t>as graphic</w:t>
      </w:r>
      <w:r w:rsidRPr="00CE3592">
        <w:rPr>
          <w:spacing w:val="-2"/>
          <w:rPrChange w:id="936" w:author="Abhiram Arali" w:date="2024-10-29T14:17:00Z">
            <w:rPr>
              <w:spacing w:val="-2"/>
              <w:sz w:val="24"/>
            </w:rPr>
          </w:rPrChange>
        </w:rPr>
        <w:t xml:space="preserve"> </w:t>
      </w:r>
      <w:r w:rsidRPr="00CE3592">
        <w:rPr>
          <w:rPrChange w:id="937" w:author="Abhiram Arali" w:date="2024-10-29T14:17:00Z">
            <w:rPr>
              <w:sz w:val="24"/>
            </w:rPr>
          </w:rPrChange>
        </w:rPr>
        <w:t xml:space="preserve">design or </w:t>
      </w:r>
      <w:r w:rsidRPr="00CE3592">
        <w:rPr>
          <w:spacing w:val="-2"/>
          <w:rPrChange w:id="938" w:author="Abhiram Arali" w:date="2024-10-29T14:17:00Z">
            <w:rPr>
              <w:spacing w:val="-2"/>
              <w:sz w:val="24"/>
            </w:rPr>
          </w:rPrChange>
        </w:rPr>
        <w:t>simulations.</w:t>
      </w:r>
    </w:p>
    <w:p w14:paraId="73A7E4E7" w14:textId="77777777" w:rsidR="00301525" w:rsidRPr="00CE3592" w:rsidRDefault="008B7718">
      <w:pPr>
        <w:pStyle w:val="NormalBPBHEB"/>
        <w:numPr>
          <w:ilvl w:val="0"/>
          <w:numId w:val="41"/>
        </w:numPr>
        <w:rPr>
          <w:rPrChange w:id="939" w:author="Abhiram Arali" w:date="2024-10-29T14:17:00Z">
            <w:rPr>
              <w:sz w:val="24"/>
            </w:rPr>
          </w:rPrChange>
        </w:rPr>
        <w:pPrChange w:id="940" w:author="Abhiram Arali" w:date="2024-10-29T14:17:00Z">
          <w:pPr>
            <w:pStyle w:val="ListParagraph"/>
            <w:numPr>
              <w:numId w:val="20"/>
            </w:numPr>
            <w:tabs>
              <w:tab w:val="left" w:pos="940"/>
            </w:tabs>
            <w:spacing w:before="138"/>
            <w:ind w:left="940" w:hanging="360"/>
          </w:pPr>
        </w:pPrChange>
      </w:pPr>
      <w:r w:rsidRPr="00CE3592">
        <w:rPr>
          <w:rPrChange w:id="941" w:author="Abhiram Arali" w:date="2024-10-29T14:17:00Z">
            <w:rPr>
              <w:sz w:val="24"/>
            </w:rPr>
          </w:rPrChange>
        </w:rPr>
        <w:t>Used</w:t>
      </w:r>
      <w:r w:rsidRPr="00CE3592">
        <w:rPr>
          <w:spacing w:val="-3"/>
          <w:rPrChange w:id="942" w:author="Abhiram Arali" w:date="2024-10-29T14:17:00Z">
            <w:rPr>
              <w:spacing w:val="-3"/>
              <w:sz w:val="24"/>
            </w:rPr>
          </w:rPrChange>
        </w:rPr>
        <w:t xml:space="preserve"> </w:t>
      </w:r>
      <w:r w:rsidRPr="00CE3592">
        <w:rPr>
          <w:rPrChange w:id="943" w:author="Abhiram Arali" w:date="2024-10-29T14:17:00Z">
            <w:rPr>
              <w:sz w:val="24"/>
            </w:rPr>
          </w:rPrChange>
        </w:rPr>
        <w:t>in</w:t>
      </w:r>
      <w:r w:rsidRPr="00CE3592">
        <w:rPr>
          <w:spacing w:val="-1"/>
          <w:rPrChange w:id="944" w:author="Abhiram Arali" w:date="2024-10-29T14:17:00Z">
            <w:rPr>
              <w:spacing w:val="-1"/>
              <w:sz w:val="24"/>
            </w:rPr>
          </w:rPrChange>
        </w:rPr>
        <w:t xml:space="preserve"> </w:t>
      </w:r>
      <w:r w:rsidRPr="00CE3592">
        <w:rPr>
          <w:rPrChange w:id="945" w:author="Abhiram Arali" w:date="2024-10-29T14:17:00Z">
            <w:rPr>
              <w:sz w:val="24"/>
            </w:rPr>
          </w:rPrChange>
        </w:rPr>
        <w:t>fields</w:t>
      </w:r>
      <w:r w:rsidRPr="00CE3592">
        <w:rPr>
          <w:spacing w:val="-1"/>
          <w:rPrChange w:id="946" w:author="Abhiram Arali" w:date="2024-10-29T14:17:00Z">
            <w:rPr>
              <w:spacing w:val="-1"/>
              <w:sz w:val="24"/>
            </w:rPr>
          </w:rPrChange>
        </w:rPr>
        <w:t xml:space="preserve"> </w:t>
      </w:r>
      <w:r w:rsidRPr="00CE3592">
        <w:rPr>
          <w:rPrChange w:id="947" w:author="Abhiram Arali" w:date="2024-10-29T14:17:00Z">
            <w:rPr>
              <w:sz w:val="24"/>
            </w:rPr>
          </w:rPrChange>
        </w:rPr>
        <w:t>like</w:t>
      </w:r>
      <w:r w:rsidRPr="00CE3592">
        <w:rPr>
          <w:spacing w:val="-1"/>
          <w:rPrChange w:id="948" w:author="Abhiram Arali" w:date="2024-10-29T14:17:00Z">
            <w:rPr>
              <w:spacing w:val="-1"/>
              <w:sz w:val="24"/>
            </w:rPr>
          </w:rPrChange>
        </w:rPr>
        <w:t xml:space="preserve"> </w:t>
      </w:r>
      <w:r w:rsidRPr="00CE3592">
        <w:rPr>
          <w:rPrChange w:id="949" w:author="Abhiram Arali" w:date="2024-10-29T14:17:00Z">
            <w:rPr>
              <w:sz w:val="24"/>
            </w:rPr>
          </w:rPrChange>
        </w:rPr>
        <w:t>video editing,</w:t>
      </w:r>
      <w:r w:rsidRPr="00CE3592">
        <w:rPr>
          <w:spacing w:val="-1"/>
          <w:rPrChange w:id="950" w:author="Abhiram Arali" w:date="2024-10-29T14:17:00Z">
            <w:rPr>
              <w:spacing w:val="-1"/>
              <w:sz w:val="24"/>
            </w:rPr>
          </w:rPrChange>
        </w:rPr>
        <w:t xml:space="preserve"> </w:t>
      </w:r>
      <w:r w:rsidRPr="00CE3592">
        <w:rPr>
          <w:rPrChange w:id="951" w:author="Abhiram Arali" w:date="2024-10-29T14:17:00Z">
            <w:rPr>
              <w:sz w:val="24"/>
            </w:rPr>
          </w:rPrChange>
        </w:rPr>
        <w:t>scientific</w:t>
      </w:r>
      <w:r w:rsidRPr="00CE3592">
        <w:rPr>
          <w:spacing w:val="-1"/>
          <w:rPrChange w:id="952" w:author="Abhiram Arali" w:date="2024-10-29T14:17:00Z">
            <w:rPr>
              <w:spacing w:val="-1"/>
              <w:sz w:val="24"/>
            </w:rPr>
          </w:rPrChange>
        </w:rPr>
        <w:t xml:space="preserve"> </w:t>
      </w:r>
      <w:r w:rsidRPr="00CE3592">
        <w:rPr>
          <w:rPrChange w:id="953" w:author="Abhiram Arali" w:date="2024-10-29T14:17:00Z">
            <w:rPr>
              <w:sz w:val="24"/>
            </w:rPr>
          </w:rPrChange>
        </w:rPr>
        <w:t>research,</w:t>
      </w:r>
      <w:r w:rsidRPr="00CE3592">
        <w:rPr>
          <w:spacing w:val="-1"/>
          <w:rPrChange w:id="954" w:author="Abhiram Arali" w:date="2024-10-29T14:17:00Z">
            <w:rPr>
              <w:spacing w:val="-1"/>
              <w:sz w:val="24"/>
            </w:rPr>
          </w:rPrChange>
        </w:rPr>
        <w:t xml:space="preserve"> </w:t>
      </w:r>
      <w:r w:rsidRPr="00CE3592">
        <w:rPr>
          <w:rPrChange w:id="955" w:author="Abhiram Arali" w:date="2024-10-29T14:17:00Z">
            <w:rPr>
              <w:sz w:val="24"/>
            </w:rPr>
          </w:rPrChange>
        </w:rPr>
        <w:t>and</w:t>
      </w:r>
      <w:r w:rsidRPr="00CE3592">
        <w:rPr>
          <w:spacing w:val="-1"/>
          <w:rPrChange w:id="956" w:author="Abhiram Arali" w:date="2024-10-29T14:17:00Z">
            <w:rPr>
              <w:spacing w:val="-1"/>
              <w:sz w:val="24"/>
            </w:rPr>
          </w:rPrChange>
        </w:rPr>
        <w:t xml:space="preserve"> </w:t>
      </w:r>
      <w:r w:rsidRPr="00CE3592">
        <w:rPr>
          <w:spacing w:val="-2"/>
          <w:rPrChange w:id="957" w:author="Abhiram Arali" w:date="2024-10-29T14:17:00Z">
            <w:rPr>
              <w:spacing w:val="-2"/>
              <w:sz w:val="24"/>
            </w:rPr>
          </w:rPrChange>
        </w:rPr>
        <w:t>engineering.</w:t>
      </w:r>
    </w:p>
    <w:p w14:paraId="0B0569F5" w14:textId="1C7149D9" w:rsidR="00301525" w:rsidRPr="006C32C5" w:rsidDel="000F5BDE" w:rsidRDefault="00301525">
      <w:pPr>
        <w:pStyle w:val="NormalBPBHEB"/>
        <w:rPr>
          <w:del w:id="958" w:author="Abhiram Arali" w:date="2024-10-29T14:17:00Z"/>
          <w:iCs/>
        </w:rPr>
        <w:pPrChange w:id="959" w:author="Abhiram Arali" w:date="2024-10-29T14:17:00Z">
          <w:pPr>
            <w:pStyle w:val="BodyText"/>
            <w:spacing w:before="18"/>
          </w:pPr>
        </w:pPrChange>
      </w:pPr>
    </w:p>
    <w:p w14:paraId="69BE8F07" w14:textId="77777777" w:rsidR="00301525" w:rsidRPr="00CE3592" w:rsidRDefault="008B7718">
      <w:pPr>
        <w:pStyle w:val="NormalBPBHEB"/>
        <w:numPr>
          <w:ilvl w:val="0"/>
          <w:numId w:val="41"/>
        </w:numPr>
        <w:rPr>
          <w:rPrChange w:id="960" w:author="Abhiram Arali" w:date="2024-10-29T14:17:00Z">
            <w:rPr>
              <w:sz w:val="24"/>
            </w:rPr>
          </w:rPrChange>
        </w:rPr>
        <w:pPrChange w:id="961" w:author="Abhiram Arali" w:date="2024-10-29T14:17:00Z">
          <w:pPr>
            <w:spacing w:before="1"/>
            <w:ind w:left="220"/>
            <w:jc w:val="both"/>
          </w:pPr>
        </w:pPrChange>
      </w:pPr>
      <w:r w:rsidRPr="00736FF1">
        <w:rPr>
          <w:b/>
          <w:iCs/>
          <w:rPrChange w:id="962" w:author="Abhiram Arali" w:date="2024-10-29T14:18:00Z">
            <w:rPr>
              <w:b/>
              <w:i/>
              <w:sz w:val="24"/>
            </w:rPr>
          </w:rPrChange>
        </w:rPr>
        <w:t>Example</w:t>
      </w:r>
      <w:r w:rsidRPr="00CE3592">
        <w:rPr>
          <w:b/>
          <w:i/>
          <w:rPrChange w:id="963" w:author="Abhiram Arali" w:date="2024-10-29T14:17:00Z">
            <w:rPr>
              <w:b/>
              <w:i/>
              <w:sz w:val="24"/>
            </w:rPr>
          </w:rPrChange>
        </w:rPr>
        <w:t>:</w:t>
      </w:r>
      <w:r w:rsidRPr="00CE3592">
        <w:rPr>
          <w:b/>
          <w:i/>
          <w:spacing w:val="-3"/>
          <w:rPrChange w:id="964" w:author="Abhiram Arali" w:date="2024-10-29T14:17:00Z">
            <w:rPr>
              <w:b/>
              <w:i/>
              <w:spacing w:val="-3"/>
              <w:sz w:val="24"/>
            </w:rPr>
          </w:rPrChange>
        </w:rPr>
        <w:t xml:space="preserve"> </w:t>
      </w:r>
      <w:r w:rsidRPr="00CE3592">
        <w:rPr>
          <w:rPrChange w:id="965" w:author="Abhiram Arali" w:date="2024-10-29T14:17:00Z">
            <w:rPr>
              <w:sz w:val="24"/>
            </w:rPr>
          </w:rPrChange>
        </w:rPr>
        <w:t>HP</w:t>
      </w:r>
      <w:r w:rsidRPr="00CE3592">
        <w:rPr>
          <w:spacing w:val="-1"/>
          <w:rPrChange w:id="966" w:author="Abhiram Arali" w:date="2024-10-29T14:17:00Z">
            <w:rPr>
              <w:spacing w:val="-1"/>
              <w:sz w:val="24"/>
            </w:rPr>
          </w:rPrChange>
        </w:rPr>
        <w:t xml:space="preserve"> </w:t>
      </w:r>
      <w:r w:rsidRPr="00CE3592">
        <w:rPr>
          <w:rPrChange w:id="967" w:author="Abhiram Arali" w:date="2024-10-29T14:17:00Z">
            <w:rPr>
              <w:sz w:val="24"/>
            </w:rPr>
          </w:rPrChange>
        </w:rPr>
        <w:t>Z</w:t>
      </w:r>
      <w:r w:rsidRPr="00CE3592">
        <w:rPr>
          <w:spacing w:val="-1"/>
          <w:rPrChange w:id="968" w:author="Abhiram Arali" w:date="2024-10-29T14:17:00Z">
            <w:rPr>
              <w:spacing w:val="-1"/>
              <w:sz w:val="24"/>
            </w:rPr>
          </w:rPrChange>
        </w:rPr>
        <w:t xml:space="preserve"> </w:t>
      </w:r>
      <w:r w:rsidRPr="00CE3592">
        <w:rPr>
          <w:rPrChange w:id="969" w:author="Abhiram Arali" w:date="2024-10-29T14:17:00Z">
            <w:rPr>
              <w:sz w:val="24"/>
            </w:rPr>
          </w:rPrChange>
        </w:rPr>
        <w:t>Series,</w:t>
      </w:r>
      <w:r w:rsidRPr="00CE3592">
        <w:rPr>
          <w:spacing w:val="-1"/>
          <w:rPrChange w:id="970" w:author="Abhiram Arali" w:date="2024-10-29T14:17:00Z">
            <w:rPr>
              <w:spacing w:val="-1"/>
              <w:sz w:val="24"/>
            </w:rPr>
          </w:rPrChange>
        </w:rPr>
        <w:t xml:space="preserve"> </w:t>
      </w:r>
      <w:r w:rsidRPr="00CE3592">
        <w:rPr>
          <w:rPrChange w:id="971" w:author="Abhiram Arali" w:date="2024-10-29T14:17:00Z">
            <w:rPr>
              <w:sz w:val="24"/>
            </w:rPr>
          </w:rPrChange>
        </w:rPr>
        <w:t>Dell</w:t>
      </w:r>
      <w:r w:rsidRPr="00CE3592">
        <w:rPr>
          <w:spacing w:val="-1"/>
          <w:rPrChange w:id="972" w:author="Abhiram Arali" w:date="2024-10-29T14:17:00Z">
            <w:rPr>
              <w:spacing w:val="-1"/>
              <w:sz w:val="24"/>
            </w:rPr>
          </w:rPrChange>
        </w:rPr>
        <w:t xml:space="preserve"> </w:t>
      </w:r>
      <w:r w:rsidRPr="00CE3592">
        <w:rPr>
          <w:spacing w:val="-2"/>
          <w:rPrChange w:id="973" w:author="Abhiram Arali" w:date="2024-10-29T14:17:00Z">
            <w:rPr>
              <w:spacing w:val="-2"/>
              <w:sz w:val="24"/>
            </w:rPr>
          </w:rPrChange>
        </w:rPr>
        <w:t>Precision.</w:t>
      </w:r>
    </w:p>
    <w:p w14:paraId="4E81F421" w14:textId="77777777" w:rsidR="00301525" w:rsidRDefault="00301525">
      <w:pPr>
        <w:pStyle w:val="NormalBPBHEB"/>
        <w:pPrChange w:id="974" w:author="Abhiram Arali" w:date="2024-10-29T14:18:00Z">
          <w:pPr>
            <w:pStyle w:val="BodyText"/>
            <w:spacing w:before="21"/>
          </w:pPr>
        </w:pPrChange>
      </w:pPr>
    </w:p>
    <w:p w14:paraId="6A7F881A" w14:textId="77777777" w:rsidR="00301525" w:rsidRDefault="008B7718">
      <w:pPr>
        <w:pStyle w:val="Heading2BPBHEB"/>
        <w:pPrChange w:id="975" w:author="Abhiram Arali" w:date="2024-10-29T14:18:00Z">
          <w:pPr>
            <w:pStyle w:val="Heading1"/>
            <w:numPr>
              <w:numId w:val="24"/>
            </w:numPr>
            <w:tabs>
              <w:tab w:val="left" w:pos="460"/>
            </w:tabs>
            <w:ind w:left="460" w:hanging="240"/>
          </w:pPr>
        </w:pPrChange>
      </w:pPr>
      <w:r>
        <w:t>Servers</w:t>
      </w:r>
    </w:p>
    <w:p w14:paraId="39953FC9" w14:textId="74663C7F" w:rsidR="00301525" w:rsidDel="00F27E11" w:rsidRDefault="00301525">
      <w:pPr>
        <w:pStyle w:val="BodyText"/>
        <w:spacing w:before="22"/>
        <w:rPr>
          <w:del w:id="976" w:author="Abhiram Arali" w:date="2024-10-29T14:18:00Z"/>
          <w:b/>
        </w:rPr>
      </w:pPr>
    </w:p>
    <w:p w14:paraId="2DBCE2E7" w14:textId="77777777" w:rsidR="00301525" w:rsidRDefault="008B7718">
      <w:pPr>
        <w:pStyle w:val="NormalBPBHEB"/>
        <w:pPrChange w:id="977" w:author="Abhiram Arali" w:date="2024-10-29T14:18:00Z">
          <w:pPr>
            <w:pStyle w:val="BodyText"/>
            <w:spacing w:line="360" w:lineRule="auto"/>
            <w:ind w:left="220" w:right="220"/>
            <w:jc w:val="both"/>
          </w:pPr>
        </w:pPrChange>
      </w:pPr>
      <w:r>
        <w:t xml:space="preserve">Servers are specialized computers designed to provide services, resources, and data to other computers, known as clients, over a network. They play a crucial role in both small and large </w:t>
      </w:r>
      <w:r>
        <w:lastRenderedPageBreak/>
        <w:t>organizations, facilitating various functions such as managing databases, hosting websites, storing files, and providing email services. By centralizing these resources, servers enhance efficiency, streamline communication, and simplify data management, allowing clients to access information and services seamlessly. One of the key characteristics of servers is their optimization for reliability and uptime. Unlike standard personal computers, servers are engineered to run continuously, often without interruption, to ensure that clients can access resources whenever needed. This requires robust hardware components, including powerful processors, ample memory, and redundant storage systems to prevent data loss. Servers also implement advanced security measures to protect sensitive information and ensure smooth operation, even when handling multiple requests from various clients simultaneously. As a result, servers are essential for maintaining the operational integrity of organizations and supporting collaborative efforts across teams and departments.</w:t>
      </w:r>
    </w:p>
    <w:p w14:paraId="42598C70" w14:textId="3E42DF7A" w:rsidR="00301525" w:rsidRDefault="00626194">
      <w:pPr>
        <w:pStyle w:val="NormalBPBHEB"/>
        <w:pPrChange w:id="978" w:author="Abhiram Arali" w:date="2024-10-29T14:18:00Z">
          <w:pPr>
            <w:pStyle w:val="BodyText"/>
            <w:spacing w:before="162"/>
            <w:ind w:left="220"/>
            <w:jc w:val="both"/>
          </w:pPr>
        </w:pPrChange>
      </w:pPr>
      <w:ins w:id="979" w:author="Abhiram Arali" w:date="2024-10-29T14:18:00Z">
        <w:r>
          <w:t xml:space="preserve">The </w:t>
        </w:r>
      </w:ins>
      <w:r>
        <w:t>key features</w:t>
      </w:r>
      <w:ins w:id="980" w:author="Abhiram Arali" w:date="2024-10-29T14:18:00Z">
        <w:r>
          <w:t xml:space="preserve"> are as follows</w:t>
        </w:r>
      </w:ins>
      <w:r>
        <w:t>:</w:t>
      </w:r>
    </w:p>
    <w:p w14:paraId="006D7A56" w14:textId="7F050D7F" w:rsidR="00301525" w:rsidRPr="0004056D" w:rsidDel="003F1C6F" w:rsidRDefault="00301525">
      <w:pPr>
        <w:pStyle w:val="NormalBPBHEB"/>
        <w:numPr>
          <w:ilvl w:val="0"/>
          <w:numId w:val="42"/>
        </w:numPr>
        <w:rPr>
          <w:del w:id="981" w:author="Abhiram Arali" w:date="2024-10-29T14:18:00Z"/>
        </w:rPr>
        <w:sectPr w:rsidR="00301525" w:rsidRPr="0004056D" w:rsidDel="003F1C6F">
          <w:pgSz w:w="11910" w:h="16840"/>
          <w:pgMar w:top="1540" w:right="1220" w:bottom="1200" w:left="1220" w:header="758" w:footer="1000" w:gutter="0"/>
          <w:cols w:space="720"/>
        </w:sectPr>
        <w:pPrChange w:id="982" w:author="Abhiram Arali" w:date="2024-10-29T14:18:00Z">
          <w:pPr>
            <w:jc w:val="both"/>
          </w:pPr>
        </w:pPrChange>
      </w:pPr>
    </w:p>
    <w:p w14:paraId="02FAD9F6" w14:textId="77777777" w:rsidR="00301525" w:rsidRPr="0004056D" w:rsidRDefault="008B7718">
      <w:pPr>
        <w:pStyle w:val="NormalBPBHEB"/>
        <w:numPr>
          <w:ilvl w:val="0"/>
          <w:numId w:val="42"/>
        </w:numPr>
        <w:rPr>
          <w:rPrChange w:id="983" w:author="Abhiram Arali" w:date="2024-10-29T14:18:00Z">
            <w:rPr>
              <w:sz w:val="24"/>
            </w:rPr>
          </w:rPrChange>
        </w:rPr>
        <w:pPrChange w:id="984" w:author="Abhiram Arali" w:date="2024-10-29T14:18:00Z">
          <w:pPr>
            <w:pStyle w:val="ListParagraph"/>
            <w:numPr>
              <w:numId w:val="19"/>
            </w:numPr>
            <w:tabs>
              <w:tab w:val="left" w:pos="940"/>
            </w:tabs>
            <w:spacing w:before="102"/>
            <w:ind w:left="940" w:hanging="360"/>
          </w:pPr>
        </w:pPrChange>
      </w:pPr>
      <w:r w:rsidRPr="0004056D">
        <w:rPr>
          <w:rPrChange w:id="985" w:author="Abhiram Arali" w:date="2024-10-29T14:18:00Z">
            <w:rPr>
              <w:sz w:val="24"/>
            </w:rPr>
          </w:rPrChange>
        </w:rPr>
        <w:t>Can</w:t>
      </w:r>
      <w:r w:rsidRPr="0004056D">
        <w:rPr>
          <w:spacing w:val="-1"/>
          <w:rPrChange w:id="986" w:author="Abhiram Arali" w:date="2024-10-29T14:18:00Z">
            <w:rPr>
              <w:spacing w:val="-1"/>
              <w:sz w:val="24"/>
            </w:rPr>
          </w:rPrChange>
        </w:rPr>
        <w:t xml:space="preserve"> </w:t>
      </w:r>
      <w:r w:rsidRPr="0004056D">
        <w:rPr>
          <w:rPrChange w:id="987" w:author="Abhiram Arali" w:date="2024-10-29T14:18:00Z">
            <w:rPr>
              <w:sz w:val="24"/>
            </w:rPr>
          </w:rPrChange>
        </w:rPr>
        <w:t>handle</w:t>
      </w:r>
      <w:r w:rsidRPr="0004056D">
        <w:rPr>
          <w:spacing w:val="-1"/>
          <w:rPrChange w:id="988" w:author="Abhiram Arali" w:date="2024-10-29T14:18:00Z">
            <w:rPr>
              <w:spacing w:val="-1"/>
              <w:sz w:val="24"/>
            </w:rPr>
          </w:rPrChange>
        </w:rPr>
        <w:t xml:space="preserve"> </w:t>
      </w:r>
      <w:r w:rsidRPr="0004056D">
        <w:rPr>
          <w:rPrChange w:id="989" w:author="Abhiram Arali" w:date="2024-10-29T14:18:00Z">
            <w:rPr>
              <w:sz w:val="24"/>
            </w:rPr>
          </w:rPrChange>
        </w:rPr>
        <w:t>multiple</w:t>
      </w:r>
      <w:r w:rsidRPr="0004056D">
        <w:rPr>
          <w:spacing w:val="-2"/>
          <w:rPrChange w:id="990" w:author="Abhiram Arali" w:date="2024-10-29T14:18:00Z">
            <w:rPr>
              <w:spacing w:val="-2"/>
              <w:sz w:val="24"/>
            </w:rPr>
          </w:rPrChange>
        </w:rPr>
        <w:t xml:space="preserve"> </w:t>
      </w:r>
      <w:r w:rsidRPr="0004056D">
        <w:rPr>
          <w:rPrChange w:id="991" w:author="Abhiram Arali" w:date="2024-10-29T14:18:00Z">
            <w:rPr>
              <w:sz w:val="24"/>
            </w:rPr>
          </w:rPrChange>
        </w:rPr>
        <w:t>requests from</w:t>
      </w:r>
      <w:r w:rsidRPr="0004056D">
        <w:rPr>
          <w:spacing w:val="-1"/>
          <w:rPrChange w:id="992" w:author="Abhiram Arali" w:date="2024-10-29T14:18:00Z">
            <w:rPr>
              <w:spacing w:val="-1"/>
              <w:sz w:val="24"/>
            </w:rPr>
          </w:rPrChange>
        </w:rPr>
        <w:t xml:space="preserve"> </w:t>
      </w:r>
      <w:r w:rsidRPr="0004056D">
        <w:rPr>
          <w:rPrChange w:id="993" w:author="Abhiram Arali" w:date="2024-10-29T14:18:00Z">
            <w:rPr>
              <w:sz w:val="24"/>
            </w:rPr>
          </w:rPrChange>
        </w:rPr>
        <w:t>clients</w:t>
      </w:r>
      <w:r w:rsidRPr="0004056D">
        <w:rPr>
          <w:spacing w:val="-1"/>
          <w:rPrChange w:id="994" w:author="Abhiram Arali" w:date="2024-10-29T14:18:00Z">
            <w:rPr>
              <w:spacing w:val="-1"/>
              <w:sz w:val="24"/>
            </w:rPr>
          </w:rPrChange>
        </w:rPr>
        <w:t xml:space="preserve"> </w:t>
      </w:r>
      <w:r w:rsidRPr="0004056D">
        <w:rPr>
          <w:rPrChange w:id="995" w:author="Abhiram Arali" w:date="2024-10-29T14:18:00Z">
            <w:rPr>
              <w:sz w:val="24"/>
            </w:rPr>
          </w:rPrChange>
        </w:rPr>
        <w:t>over a</w:t>
      </w:r>
      <w:r w:rsidRPr="0004056D">
        <w:rPr>
          <w:spacing w:val="-1"/>
          <w:rPrChange w:id="996" w:author="Abhiram Arali" w:date="2024-10-29T14:18:00Z">
            <w:rPr>
              <w:spacing w:val="-1"/>
              <w:sz w:val="24"/>
            </w:rPr>
          </w:rPrChange>
        </w:rPr>
        <w:t xml:space="preserve"> </w:t>
      </w:r>
      <w:r w:rsidRPr="0004056D">
        <w:rPr>
          <w:spacing w:val="-2"/>
          <w:rPrChange w:id="997" w:author="Abhiram Arali" w:date="2024-10-29T14:18:00Z">
            <w:rPr>
              <w:spacing w:val="-2"/>
              <w:sz w:val="24"/>
            </w:rPr>
          </w:rPrChange>
        </w:rPr>
        <w:t>network.</w:t>
      </w:r>
    </w:p>
    <w:p w14:paraId="6C8865FE" w14:textId="77777777" w:rsidR="00301525" w:rsidRPr="0004056D" w:rsidRDefault="008B7718">
      <w:pPr>
        <w:pStyle w:val="NormalBPBHEB"/>
        <w:numPr>
          <w:ilvl w:val="0"/>
          <w:numId w:val="42"/>
        </w:numPr>
        <w:rPr>
          <w:rPrChange w:id="998" w:author="Abhiram Arali" w:date="2024-10-29T14:18:00Z">
            <w:rPr>
              <w:sz w:val="24"/>
            </w:rPr>
          </w:rPrChange>
        </w:rPr>
        <w:pPrChange w:id="999" w:author="Abhiram Arali" w:date="2024-10-29T14:18:00Z">
          <w:pPr>
            <w:pStyle w:val="ListParagraph"/>
            <w:numPr>
              <w:numId w:val="19"/>
            </w:numPr>
            <w:tabs>
              <w:tab w:val="left" w:pos="940"/>
            </w:tabs>
            <w:spacing w:before="138"/>
            <w:ind w:left="940" w:hanging="360"/>
          </w:pPr>
        </w:pPrChange>
      </w:pPr>
      <w:r w:rsidRPr="0004056D">
        <w:rPr>
          <w:rPrChange w:id="1000" w:author="Abhiram Arali" w:date="2024-10-29T14:18:00Z">
            <w:rPr>
              <w:sz w:val="24"/>
            </w:rPr>
          </w:rPrChange>
        </w:rPr>
        <w:t>High</w:t>
      </w:r>
      <w:r w:rsidRPr="0004056D">
        <w:rPr>
          <w:spacing w:val="-1"/>
          <w:rPrChange w:id="1001" w:author="Abhiram Arali" w:date="2024-10-29T14:18:00Z">
            <w:rPr>
              <w:spacing w:val="-1"/>
              <w:sz w:val="24"/>
            </w:rPr>
          </w:rPrChange>
        </w:rPr>
        <w:t xml:space="preserve"> </w:t>
      </w:r>
      <w:r w:rsidRPr="0004056D">
        <w:rPr>
          <w:rPrChange w:id="1002" w:author="Abhiram Arali" w:date="2024-10-29T14:18:00Z">
            <w:rPr>
              <w:sz w:val="24"/>
            </w:rPr>
          </w:rPrChange>
        </w:rPr>
        <w:t>processing</w:t>
      </w:r>
      <w:r w:rsidRPr="0004056D">
        <w:rPr>
          <w:spacing w:val="-1"/>
          <w:rPrChange w:id="1003" w:author="Abhiram Arali" w:date="2024-10-29T14:18:00Z">
            <w:rPr>
              <w:spacing w:val="-1"/>
              <w:sz w:val="24"/>
            </w:rPr>
          </w:rPrChange>
        </w:rPr>
        <w:t xml:space="preserve"> </w:t>
      </w:r>
      <w:r w:rsidRPr="0004056D">
        <w:rPr>
          <w:rPrChange w:id="1004" w:author="Abhiram Arali" w:date="2024-10-29T14:18:00Z">
            <w:rPr>
              <w:sz w:val="24"/>
            </w:rPr>
          </w:rPrChange>
        </w:rPr>
        <w:t>power</w:t>
      </w:r>
      <w:r w:rsidRPr="0004056D">
        <w:rPr>
          <w:spacing w:val="-2"/>
          <w:rPrChange w:id="1005" w:author="Abhiram Arali" w:date="2024-10-29T14:18:00Z">
            <w:rPr>
              <w:spacing w:val="-2"/>
              <w:sz w:val="24"/>
            </w:rPr>
          </w:rPrChange>
        </w:rPr>
        <w:t xml:space="preserve"> </w:t>
      </w:r>
      <w:r w:rsidRPr="0004056D">
        <w:rPr>
          <w:rPrChange w:id="1006" w:author="Abhiram Arali" w:date="2024-10-29T14:18:00Z">
            <w:rPr>
              <w:sz w:val="24"/>
            </w:rPr>
          </w:rPrChange>
        </w:rPr>
        <w:t>and</w:t>
      </w:r>
      <w:r w:rsidRPr="0004056D">
        <w:rPr>
          <w:spacing w:val="-1"/>
          <w:rPrChange w:id="1007" w:author="Abhiram Arali" w:date="2024-10-29T14:18:00Z">
            <w:rPr>
              <w:spacing w:val="-1"/>
              <w:sz w:val="24"/>
            </w:rPr>
          </w:rPrChange>
        </w:rPr>
        <w:t xml:space="preserve"> </w:t>
      </w:r>
      <w:r w:rsidRPr="0004056D">
        <w:rPr>
          <w:rPrChange w:id="1008" w:author="Abhiram Arali" w:date="2024-10-29T14:18:00Z">
            <w:rPr>
              <w:sz w:val="24"/>
            </w:rPr>
          </w:rPrChange>
        </w:rPr>
        <w:t>storage</w:t>
      </w:r>
      <w:r w:rsidRPr="0004056D">
        <w:rPr>
          <w:spacing w:val="-1"/>
          <w:rPrChange w:id="1009" w:author="Abhiram Arali" w:date="2024-10-29T14:18:00Z">
            <w:rPr>
              <w:spacing w:val="-1"/>
              <w:sz w:val="24"/>
            </w:rPr>
          </w:rPrChange>
        </w:rPr>
        <w:t xml:space="preserve"> </w:t>
      </w:r>
      <w:r w:rsidRPr="0004056D">
        <w:rPr>
          <w:spacing w:val="-2"/>
          <w:rPrChange w:id="1010" w:author="Abhiram Arali" w:date="2024-10-29T14:18:00Z">
            <w:rPr>
              <w:spacing w:val="-2"/>
              <w:sz w:val="24"/>
            </w:rPr>
          </w:rPrChange>
        </w:rPr>
        <w:t>capacity.</w:t>
      </w:r>
    </w:p>
    <w:p w14:paraId="47BDAC62" w14:textId="77777777" w:rsidR="00301525" w:rsidRPr="00276CAA" w:rsidRDefault="008B7718" w:rsidP="0004056D">
      <w:pPr>
        <w:pStyle w:val="NormalBPBHEB"/>
        <w:numPr>
          <w:ilvl w:val="0"/>
          <w:numId w:val="42"/>
        </w:numPr>
        <w:rPr>
          <w:ins w:id="1011" w:author="Abhiram Arali" w:date="2024-10-29T14:19:00Z"/>
          <w:rPrChange w:id="1012" w:author="Abhiram Arali" w:date="2024-10-29T14:19:00Z">
            <w:rPr>
              <w:ins w:id="1013" w:author="Abhiram Arali" w:date="2024-10-29T14:19:00Z"/>
              <w:spacing w:val="-2"/>
            </w:rPr>
          </w:rPrChange>
        </w:rPr>
      </w:pPr>
      <w:r w:rsidRPr="0004056D">
        <w:rPr>
          <w:rPrChange w:id="1014" w:author="Abhiram Arali" w:date="2024-10-29T14:18:00Z">
            <w:rPr>
              <w:sz w:val="24"/>
            </w:rPr>
          </w:rPrChange>
        </w:rPr>
        <w:t>Used</w:t>
      </w:r>
      <w:r w:rsidRPr="0004056D">
        <w:rPr>
          <w:spacing w:val="-3"/>
          <w:rPrChange w:id="1015" w:author="Abhiram Arali" w:date="2024-10-29T14:18:00Z">
            <w:rPr>
              <w:spacing w:val="-3"/>
              <w:sz w:val="24"/>
            </w:rPr>
          </w:rPrChange>
        </w:rPr>
        <w:t xml:space="preserve"> </w:t>
      </w:r>
      <w:r w:rsidRPr="0004056D">
        <w:rPr>
          <w:rPrChange w:id="1016" w:author="Abhiram Arali" w:date="2024-10-29T14:18:00Z">
            <w:rPr>
              <w:sz w:val="24"/>
            </w:rPr>
          </w:rPrChange>
        </w:rPr>
        <w:t>for</w:t>
      </w:r>
      <w:r w:rsidRPr="0004056D">
        <w:rPr>
          <w:spacing w:val="-3"/>
          <w:rPrChange w:id="1017" w:author="Abhiram Arali" w:date="2024-10-29T14:18:00Z">
            <w:rPr>
              <w:spacing w:val="-3"/>
              <w:sz w:val="24"/>
            </w:rPr>
          </w:rPrChange>
        </w:rPr>
        <w:t xml:space="preserve"> </w:t>
      </w:r>
      <w:r w:rsidRPr="0004056D">
        <w:rPr>
          <w:rPrChange w:id="1018" w:author="Abhiram Arali" w:date="2024-10-29T14:18:00Z">
            <w:rPr>
              <w:sz w:val="24"/>
            </w:rPr>
          </w:rPrChange>
        </w:rPr>
        <w:t>hosting</w:t>
      </w:r>
      <w:r w:rsidRPr="0004056D">
        <w:rPr>
          <w:spacing w:val="-1"/>
          <w:rPrChange w:id="1019" w:author="Abhiram Arali" w:date="2024-10-29T14:18:00Z">
            <w:rPr>
              <w:spacing w:val="-1"/>
              <w:sz w:val="24"/>
            </w:rPr>
          </w:rPrChange>
        </w:rPr>
        <w:t xml:space="preserve"> </w:t>
      </w:r>
      <w:r w:rsidRPr="0004056D">
        <w:rPr>
          <w:rPrChange w:id="1020" w:author="Abhiram Arali" w:date="2024-10-29T14:18:00Z">
            <w:rPr>
              <w:sz w:val="24"/>
            </w:rPr>
          </w:rPrChange>
        </w:rPr>
        <w:t>websites,</w:t>
      </w:r>
      <w:r w:rsidRPr="0004056D">
        <w:rPr>
          <w:spacing w:val="-1"/>
          <w:rPrChange w:id="1021" w:author="Abhiram Arali" w:date="2024-10-29T14:18:00Z">
            <w:rPr>
              <w:spacing w:val="-1"/>
              <w:sz w:val="24"/>
            </w:rPr>
          </w:rPrChange>
        </w:rPr>
        <w:t xml:space="preserve"> </w:t>
      </w:r>
      <w:r w:rsidRPr="0004056D">
        <w:rPr>
          <w:rPrChange w:id="1022" w:author="Abhiram Arali" w:date="2024-10-29T14:18:00Z">
            <w:rPr>
              <w:sz w:val="24"/>
            </w:rPr>
          </w:rPrChange>
        </w:rPr>
        <w:t>databases,</w:t>
      </w:r>
      <w:r w:rsidRPr="0004056D">
        <w:rPr>
          <w:spacing w:val="-1"/>
          <w:rPrChange w:id="1023" w:author="Abhiram Arali" w:date="2024-10-29T14:18:00Z">
            <w:rPr>
              <w:spacing w:val="-1"/>
              <w:sz w:val="24"/>
            </w:rPr>
          </w:rPrChange>
        </w:rPr>
        <w:t xml:space="preserve"> </w:t>
      </w:r>
      <w:r w:rsidRPr="0004056D">
        <w:rPr>
          <w:rPrChange w:id="1024" w:author="Abhiram Arali" w:date="2024-10-29T14:18:00Z">
            <w:rPr>
              <w:sz w:val="24"/>
            </w:rPr>
          </w:rPrChange>
        </w:rPr>
        <w:t>applications,</w:t>
      </w:r>
      <w:r w:rsidRPr="0004056D">
        <w:rPr>
          <w:spacing w:val="-2"/>
          <w:rPrChange w:id="1025" w:author="Abhiram Arali" w:date="2024-10-29T14:18:00Z">
            <w:rPr>
              <w:spacing w:val="-2"/>
              <w:sz w:val="24"/>
            </w:rPr>
          </w:rPrChange>
        </w:rPr>
        <w:t xml:space="preserve"> </w:t>
      </w:r>
      <w:r w:rsidRPr="0004056D">
        <w:rPr>
          <w:rPrChange w:id="1026" w:author="Abhiram Arali" w:date="2024-10-29T14:18:00Z">
            <w:rPr>
              <w:sz w:val="24"/>
            </w:rPr>
          </w:rPrChange>
        </w:rPr>
        <w:t>and</w:t>
      </w:r>
      <w:r w:rsidRPr="0004056D">
        <w:rPr>
          <w:spacing w:val="-1"/>
          <w:rPrChange w:id="1027" w:author="Abhiram Arali" w:date="2024-10-29T14:18:00Z">
            <w:rPr>
              <w:spacing w:val="-1"/>
              <w:sz w:val="24"/>
            </w:rPr>
          </w:rPrChange>
        </w:rPr>
        <w:t xml:space="preserve"> </w:t>
      </w:r>
      <w:r w:rsidRPr="0004056D">
        <w:rPr>
          <w:rPrChange w:id="1028" w:author="Abhiram Arali" w:date="2024-10-29T14:18:00Z">
            <w:rPr>
              <w:sz w:val="24"/>
            </w:rPr>
          </w:rPrChange>
        </w:rPr>
        <w:t>other</w:t>
      </w:r>
      <w:r w:rsidRPr="0004056D">
        <w:rPr>
          <w:spacing w:val="-2"/>
          <w:rPrChange w:id="1029" w:author="Abhiram Arali" w:date="2024-10-29T14:18:00Z">
            <w:rPr>
              <w:spacing w:val="-2"/>
              <w:sz w:val="24"/>
            </w:rPr>
          </w:rPrChange>
        </w:rPr>
        <w:t xml:space="preserve"> services.</w:t>
      </w:r>
    </w:p>
    <w:p w14:paraId="6ED36FC7" w14:textId="77777777" w:rsidR="00276CAA" w:rsidRDefault="00276CAA" w:rsidP="00276CAA">
      <w:pPr>
        <w:pStyle w:val="NormalBPBHEB"/>
        <w:numPr>
          <w:ilvl w:val="0"/>
          <w:numId w:val="42"/>
        </w:numPr>
      </w:pPr>
      <w:moveToRangeStart w:id="1030" w:author="Abhiram Arali" w:date="2024-10-29T14:19:00Z" w:name="move181103959"/>
      <w:moveTo w:id="1031" w:author="Abhiram Arali" w:date="2024-10-29T14:19:00Z">
        <w:r w:rsidRPr="00276CAA">
          <w:rPr>
            <w:b/>
            <w:iCs/>
            <w:rPrChange w:id="1032" w:author="Abhiram Arali" w:date="2024-10-29T14:19:00Z">
              <w:rPr>
                <w:b/>
                <w:i/>
              </w:rPr>
            </w:rPrChange>
          </w:rPr>
          <w:t>Example</w:t>
        </w:r>
        <w:r>
          <w:rPr>
            <w:b/>
            <w:i/>
          </w:rPr>
          <w:t>:</w:t>
        </w:r>
        <w:r>
          <w:rPr>
            <w:b/>
            <w:i/>
            <w:spacing w:val="-3"/>
          </w:rPr>
          <w:t xml:space="preserve"> </w:t>
        </w:r>
        <w:r>
          <w:t>Apache</w:t>
        </w:r>
        <w:r>
          <w:rPr>
            <w:spacing w:val="-1"/>
          </w:rPr>
          <w:t xml:space="preserve"> </w:t>
        </w:r>
        <w:r>
          <w:t>HTTP</w:t>
        </w:r>
        <w:r>
          <w:rPr>
            <w:spacing w:val="-2"/>
          </w:rPr>
          <w:t xml:space="preserve"> </w:t>
        </w:r>
        <w:r>
          <w:t>Server,</w:t>
        </w:r>
        <w:r>
          <w:rPr>
            <w:spacing w:val="-2"/>
          </w:rPr>
          <w:t xml:space="preserve"> </w:t>
        </w:r>
        <w:r>
          <w:t>Dell</w:t>
        </w:r>
        <w:r>
          <w:rPr>
            <w:spacing w:val="-1"/>
          </w:rPr>
          <w:t xml:space="preserve"> </w:t>
        </w:r>
        <w:r>
          <w:rPr>
            <w:spacing w:val="-2"/>
          </w:rPr>
          <w:t>PowerEdge.</w:t>
        </w:r>
      </w:moveTo>
    </w:p>
    <w:moveToRangeEnd w:id="1030"/>
    <w:p w14:paraId="73571527" w14:textId="105CC37E" w:rsidR="00276CAA" w:rsidRPr="00276CAA" w:rsidDel="00276CAA" w:rsidRDefault="00276CAA">
      <w:pPr>
        <w:pStyle w:val="NormalBPBHEB"/>
        <w:numPr>
          <w:ilvl w:val="0"/>
          <w:numId w:val="42"/>
        </w:numPr>
        <w:rPr>
          <w:del w:id="1033" w:author="Abhiram Arali" w:date="2024-10-29T14:19:00Z"/>
        </w:rPr>
        <w:pPrChange w:id="1034" w:author="Abhiram Arali" w:date="2024-10-29T14:18:00Z">
          <w:pPr>
            <w:pStyle w:val="ListParagraph"/>
            <w:numPr>
              <w:numId w:val="19"/>
            </w:numPr>
            <w:tabs>
              <w:tab w:val="left" w:pos="940"/>
            </w:tabs>
            <w:spacing w:before="136"/>
            <w:ind w:left="940" w:hanging="360"/>
          </w:pPr>
        </w:pPrChange>
      </w:pPr>
    </w:p>
    <w:p w14:paraId="528AF45B" w14:textId="77777777" w:rsidR="00301525" w:rsidRDefault="00301525">
      <w:pPr>
        <w:pStyle w:val="NormalBPBHEB"/>
        <w:pPrChange w:id="1035" w:author="Abhiram Arali" w:date="2024-10-29T14:18:00Z">
          <w:pPr>
            <w:pStyle w:val="BodyText"/>
            <w:spacing w:before="20"/>
          </w:pPr>
        </w:pPrChange>
      </w:pPr>
    </w:p>
    <w:p w14:paraId="37CD2F36" w14:textId="63F7A197" w:rsidR="00301525" w:rsidRDefault="000F09DE">
      <w:pPr>
        <w:pStyle w:val="NormalBPBHEB"/>
        <w:pPrChange w:id="1036" w:author="Abhiram Arali" w:date="2024-10-29T14:18:00Z">
          <w:pPr>
            <w:pStyle w:val="BodyText"/>
            <w:ind w:left="220"/>
            <w:jc w:val="both"/>
          </w:pPr>
        </w:pPrChange>
      </w:pPr>
      <w:ins w:id="1037" w:author="Abhiram Arali" w:date="2024-10-29T14:18:00Z">
        <w:r>
          <w:t xml:space="preserve">The </w:t>
        </w:r>
      </w:ins>
      <w:r>
        <w:t>types</w:t>
      </w:r>
      <w:r>
        <w:rPr>
          <w:spacing w:val="-3"/>
        </w:rPr>
        <w:t xml:space="preserve"> </w:t>
      </w:r>
      <w:r>
        <w:t>of</w:t>
      </w:r>
      <w:r>
        <w:rPr>
          <w:spacing w:val="-1"/>
        </w:rPr>
        <w:t xml:space="preserve"> </w:t>
      </w:r>
      <w:r>
        <w:rPr>
          <w:spacing w:val="-2"/>
        </w:rPr>
        <w:t>servers</w:t>
      </w:r>
      <w:ins w:id="1038" w:author="Abhiram Arali" w:date="2024-10-29T14:18:00Z">
        <w:r>
          <w:rPr>
            <w:spacing w:val="-2"/>
          </w:rPr>
          <w:t xml:space="preserve"> are as follows</w:t>
        </w:r>
      </w:ins>
      <w:r>
        <w:rPr>
          <w:spacing w:val="-2"/>
        </w:rPr>
        <w:t>:</w:t>
      </w:r>
    </w:p>
    <w:p w14:paraId="5598F086" w14:textId="36B66589" w:rsidR="00301525" w:rsidRPr="007466C6" w:rsidDel="00713CBB" w:rsidRDefault="00301525">
      <w:pPr>
        <w:pStyle w:val="NormalBPBHEB"/>
        <w:numPr>
          <w:ilvl w:val="0"/>
          <w:numId w:val="43"/>
        </w:numPr>
        <w:rPr>
          <w:del w:id="1039" w:author="Abhiram Arali" w:date="2024-10-29T14:18:00Z"/>
          <w:b/>
          <w:bCs/>
          <w:rPrChange w:id="1040" w:author="Abhiram Arali" w:date="2024-10-29T14:18:00Z">
            <w:rPr>
              <w:del w:id="1041" w:author="Abhiram Arali" w:date="2024-10-29T14:18:00Z"/>
              <w:sz w:val="22"/>
              <w:szCs w:val="22"/>
            </w:rPr>
          </w:rPrChange>
        </w:rPr>
        <w:pPrChange w:id="1042" w:author="Abhiram Arali" w:date="2024-10-29T14:18:00Z">
          <w:pPr>
            <w:pStyle w:val="BodyText"/>
            <w:spacing w:before="24"/>
          </w:pPr>
        </w:pPrChange>
      </w:pPr>
    </w:p>
    <w:p w14:paraId="67503093" w14:textId="63518E74" w:rsidR="00301525" w:rsidRPr="00682C18" w:rsidRDefault="008B7718">
      <w:pPr>
        <w:pStyle w:val="NormalBPBHEB"/>
        <w:numPr>
          <w:ilvl w:val="0"/>
          <w:numId w:val="43"/>
        </w:numPr>
        <w:rPr>
          <w:rPrChange w:id="1043" w:author="Abhiram Arali" w:date="2024-10-29T14:18:00Z">
            <w:rPr>
              <w:sz w:val="24"/>
            </w:rPr>
          </w:rPrChange>
        </w:rPr>
        <w:pPrChange w:id="1044" w:author="Abhiram Arali" w:date="2024-10-29T14:18:00Z">
          <w:pPr>
            <w:pStyle w:val="ListParagraph"/>
            <w:numPr>
              <w:numId w:val="19"/>
            </w:numPr>
            <w:tabs>
              <w:tab w:val="left" w:pos="940"/>
            </w:tabs>
            <w:ind w:left="940" w:hanging="360"/>
          </w:pPr>
        </w:pPrChange>
      </w:pPr>
      <w:r w:rsidRPr="007466C6">
        <w:rPr>
          <w:b/>
          <w:bCs/>
          <w:rPrChange w:id="1045" w:author="Abhiram Arali" w:date="2024-10-29T14:18:00Z">
            <w:rPr>
              <w:sz w:val="24"/>
            </w:rPr>
          </w:rPrChange>
        </w:rPr>
        <w:t>Web</w:t>
      </w:r>
      <w:r w:rsidRPr="007466C6">
        <w:rPr>
          <w:b/>
          <w:bCs/>
          <w:spacing w:val="-4"/>
          <w:rPrChange w:id="1046" w:author="Abhiram Arali" w:date="2024-10-29T14:18:00Z">
            <w:rPr>
              <w:spacing w:val="-4"/>
              <w:sz w:val="24"/>
            </w:rPr>
          </w:rPrChange>
        </w:rPr>
        <w:t xml:space="preserve"> </w:t>
      </w:r>
      <w:r w:rsidR="007466C6" w:rsidRPr="00276CAA">
        <w:rPr>
          <w:b/>
          <w:bCs/>
        </w:rPr>
        <w:t>server</w:t>
      </w:r>
      <w:r w:rsidRPr="00682C18">
        <w:rPr>
          <w:rPrChange w:id="1047" w:author="Abhiram Arali" w:date="2024-10-29T14:18:00Z">
            <w:rPr>
              <w:sz w:val="24"/>
            </w:rPr>
          </w:rPrChange>
        </w:rPr>
        <w:t>:</w:t>
      </w:r>
      <w:r w:rsidRPr="00682C18">
        <w:rPr>
          <w:spacing w:val="-1"/>
          <w:rPrChange w:id="1048" w:author="Abhiram Arali" w:date="2024-10-29T14:18:00Z">
            <w:rPr>
              <w:spacing w:val="-1"/>
              <w:sz w:val="24"/>
            </w:rPr>
          </w:rPrChange>
        </w:rPr>
        <w:t xml:space="preserve"> </w:t>
      </w:r>
      <w:r w:rsidRPr="00682C18">
        <w:rPr>
          <w:rPrChange w:id="1049" w:author="Abhiram Arali" w:date="2024-10-29T14:18:00Z">
            <w:rPr>
              <w:sz w:val="24"/>
            </w:rPr>
          </w:rPrChange>
        </w:rPr>
        <w:t>Hosts</w:t>
      </w:r>
      <w:r w:rsidRPr="00682C18">
        <w:rPr>
          <w:spacing w:val="-1"/>
          <w:rPrChange w:id="1050" w:author="Abhiram Arali" w:date="2024-10-29T14:18:00Z">
            <w:rPr>
              <w:spacing w:val="-1"/>
              <w:sz w:val="24"/>
            </w:rPr>
          </w:rPrChange>
        </w:rPr>
        <w:t xml:space="preserve"> </w:t>
      </w:r>
      <w:r w:rsidRPr="00682C18">
        <w:rPr>
          <w:rPrChange w:id="1051" w:author="Abhiram Arali" w:date="2024-10-29T14:18:00Z">
            <w:rPr>
              <w:sz w:val="24"/>
            </w:rPr>
          </w:rPrChange>
        </w:rPr>
        <w:t>websites</w:t>
      </w:r>
      <w:r w:rsidRPr="00682C18">
        <w:rPr>
          <w:spacing w:val="-1"/>
          <w:rPrChange w:id="1052" w:author="Abhiram Arali" w:date="2024-10-29T14:18:00Z">
            <w:rPr>
              <w:spacing w:val="-1"/>
              <w:sz w:val="24"/>
            </w:rPr>
          </w:rPrChange>
        </w:rPr>
        <w:t xml:space="preserve"> </w:t>
      </w:r>
      <w:r w:rsidRPr="00682C18">
        <w:rPr>
          <w:rPrChange w:id="1053" w:author="Abhiram Arali" w:date="2024-10-29T14:18:00Z">
            <w:rPr>
              <w:sz w:val="24"/>
            </w:rPr>
          </w:rPrChange>
        </w:rPr>
        <w:t>and</w:t>
      </w:r>
      <w:r w:rsidRPr="00682C18">
        <w:rPr>
          <w:spacing w:val="-2"/>
          <w:rPrChange w:id="1054" w:author="Abhiram Arali" w:date="2024-10-29T14:18:00Z">
            <w:rPr>
              <w:spacing w:val="-2"/>
              <w:sz w:val="24"/>
            </w:rPr>
          </w:rPrChange>
        </w:rPr>
        <w:t xml:space="preserve"> </w:t>
      </w:r>
      <w:r w:rsidRPr="00682C18">
        <w:rPr>
          <w:rPrChange w:id="1055" w:author="Abhiram Arali" w:date="2024-10-29T14:18:00Z">
            <w:rPr>
              <w:sz w:val="24"/>
            </w:rPr>
          </w:rPrChange>
        </w:rPr>
        <w:t>serves</w:t>
      </w:r>
      <w:r w:rsidRPr="00682C18">
        <w:rPr>
          <w:spacing w:val="1"/>
          <w:rPrChange w:id="1056" w:author="Abhiram Arali" w:date="2024-10-29T14:18:00Z">
            <w:rPr>
              <w:spacing w:val="1"/>
              <w:sz w:val="24"/>
            </w:rPr>
          </w:rPrChange>
        </w:rPr>
        <w:t xml:space="preserve"> </w:t>
      </w:r>
      <w:r w:rsidRPr="00682C18">
        <w:rPr>
          <w:rPrChange w:id="1057" w:author="Abhiram Arali" w:date="2024-10-29T14:18:00Z">
            <w:rPr>
              <w:sz w:val="24"/>
            </w:rPr>
          </w:rPrChange>
        </w:rPr>
        <w:t>web</w:t>
      </w:r>
      <w:r w:rsidRPr="00682C18">
        <w:rPr>
          <w:spacing w:val="-1"/>
          <w:rPrChange w:id="1058" w:author="Abhiram Arali" w:date="2024-10-29T14:18:00Z">
            <w:rPr>
              <w:spacing w:val="-1"/>
              <w:sz w:val="24"/>
            </w:rPr>
          </w:rPrChange>
        </w:rPr>
        <w:t xml:space="preserve"> </w:t>
      </w:r>
      <w:r w:rsidRPr="00682C18">
        <w:rPr>
          <w:rPrChange w:id="1059" w:author="Abhiram Arali" w:date="2024-10-29T14:18:00Z">
            <w:rPr>
              <w:sz w:val="24"/>
            </w:rPr>
          </w:rPrChange>
        </w:rPr>
        <w:t>pages</w:t>
      </w:r>
      <w:r w:rsidRPr="00682C18">
        <w:rPr>
          <w:spacing w:val="1"/>
          <w:rPrChange w:id="1060" w:author="Abhiram Arali" w:date="2024-10-29T14:18:00Z">
            <w:rPr>
              <w:spacing w:val="1"/>
              <w:sz w:val="24"/>
            </w:rPr>
          </w:rPrChange>
        </w:rPr>
        <w:t xml:space="preserve"> </w:t>
      </w:r>
      <w:r w:rsidRPr="00682C18">
        <w:rPr>
          <w:rPrChange w:id="1061" w:author="Abhiram Arali" w:date="2024-10-29T14:18:00Z">
            <w:rPr>
              <w:sz w:val="24"/>
            </w:rPr>
          </w:rPrChange>
        </w:rPr>
        <w:t>to</w:t>
      </w:r>
      <w:r w:rsidRPr="00682C18">
        <w:rPr>
          <w:spacing w:val="-1"/>
          <w:rPrChange w:id="1062" w:author="Abhiram Arali" w:date="2024-10-29T14:18:00Z">
            <w:rPr>
              <w:spacing w:val="-1"/>
              <w:sz w:val="24"/>
            </w:rPr>
          </w:rPrChange>
        </w:rPr>
        <w:t xml:space="preserve"> </w:t>
      </w:r>
      <w:r w:rsidRPr="00682C18">
        <w:rPr>
          <w:spacing w:val="-2"/>
          <w:rPrChange w:id="1063" w:author="Abhiram Arali" w:date="2024-10-29T14:18:00Z">
            <w:rPr>
              <w:spacing w:val="-2"/>
              <w:sz w:val="24"/>
            </w:rPr>
          </w:rPrChange>
        </w:rPr>
        <w:t>clients.</w:t>
      </w:r>
    </w:p>
    <w:p w14:paraId="0A6466D3" w14:textId="0D3AFBC2" w:rsidR="00301525" w:rsidRPr="00682C18" w:rsidRDefault="008B7718">
      <w:pPr>
        <w:pStyle w:val="NormalBPBHEB"/>
        <w:numPr>
          <w:ilvl w:val="0"/>
          <w:numId w:val="43"/>
        </w:numPr>
        <w:rPr>
          <w:rPrChange w:id="1064" w:author="Abhiram Arali" w:date="2024-10-29T14:18:00Z">
            <w:rPr>
              <w:sz w:val="24"/>
            </w:rPr>
          </w:rPrChange>
        </w:rPr>
        <w:pPrChange w:id="1065" w:author="Abhiram Arali" w:date="2024-10-29T14:18:00Z">
          <w:pPr>
            <w:pStyle w:val="ListParagraph"/>
            <w:numPr>
              <w:numId w:val="19"/>
            </w:numPr>
            <w:tabs>
              <w:tab w:val="left" w:pos="940"/>
            </w:tabs>
            <w:spacing w:before="138"/>
            <w:ind w:left="940" w:hanging="360"/>
          </w:pPr>
        </w:pPrChange>
      </w:pPr>
      <w:r w:rsidRPr="007466C6">
        <w:rPr>
          <w:b/>
          <w:bCs/>
          <w:rPrChange w:id="1066" w:author="Abhiram Arali" w:date="2024-10-29T14:18:00Z">
            <w:rPr>
              <w:sz w:val="24"/>
            </w:rPr>
          </w:rPrChange>
        </w:rPr>
        <w:t>Database</w:t>
      </w:r>
      <w:r w:rsidRPr="007466C6">
        <w:rPr>
          <w:b/>
          <w:bCs/>
          <w:spacing w:val="-4"/>
          <w:rPrChange w:id="1067" w:author="Abhiram Arali" w:date="2024-10-29T14:18:00Z">
            <w:rPr>
              <w:spacing w:val="-4"/>
              <w:sz w:val="24"/>
            </w:rPr>
          </w:rPrChange>
        </w:rPr>
        <w:t xml:space="preserve"> </w:t>
      </w:r>
      <w:r w:rsidR="007466C6" w:rsidRPr="00276CAA">
        <w:rPr>
          <w:b/>
          <w:bCs/>
        </w:rPr>
        <w:t>server</w:t>
      </w:r>
      <w:r w:rsidRPr="00682C18">
        <w:rPr>
          <w:rPrChange w:id="1068" w:author="Abhiram Arali" w:date="2024-10-29T14:18:00Z">
            <w:rPr>
              <w:sz w:val="24"/>
            </w:rPr>
          </w:rPrChange>
        </w:rPr>
        <w:t>:</w:t>
      </w:r>
      <w:r w:rsidRPr="00682C18">
        <w:rPr>
          <w:spacing w:val="-1"/>
          <w:rPrChange w:id="1069" w:author="Abhiram Arali" w:date="2024-10-29T14:18:00Z">
            <w:rPr>
              <w:spacing w:val="-1"/>
              <w:sz w:val="24"/>
            </w:rPr>
          </w:rPrChange>
        </w:rPr>
        <w:t xml:space="preserve"> </w:t>
      </w:r>
      <w:r w:rsidRPr="00682C18">
        <w:rPr>
          <w:rPrChange w:id="1070" w:author="Abhiram Arali" w:date="2024-10-29T14:18:00Z">
            <w:rPr>
              <w:sz w:val="24"/>
            </w:rPr>
          </w:rPrChange>
        </w:rPr>
        <w:t>Manages</w:t>
      </w:r>
      <w:r w:rsidRPr="00682C18">
        <w:rPr>
          <w:spacing w:val="-1"/>
          <w:rPrChange w:id="1071" w:author="Abhiram Arali" w:date="2024-10-29T14:18:00Z">
            <w:rPr>
              <w:spacing w:val="-1"/>
              <w:sz w:val="24"/>
            </w:rPr>
          </w:rPrChange>
        </w:rPr>
        <w:t xml:space="preserve"> </w:t>
      </w:r>
      <w:r w:rsidRPr="00682C18">
        <w:rPr>
          <w:rPrChange w:id="1072" w:author="Abhiram Arali" w:date="2024-10-29T14:18:00Z">
            <w:rPr>
              <w:sz w:val="24"/>
            </w:rPr>
          </w:rPrChange>
        </w:rPr>
        <w:t>and</w:t>
      </w:r>
      <w:r w:rsidRPr="00682C18">
        <w:rPr>
          <w:spacing w:val="-1"/>
          <w:rPrChange w:id="1073" w:author="Abhiram Arali" w:date="2024-10-29T14:18:00Z">
            <w:rPr>
              <w:spacing w:val="-1"/>
              <w:sz w:val="24"/>
            </w:rPr>
          </w:rPrChange>
        </w:rPr>
        <w:t xml:space="preserve"> </w:t>
      </w:r>
      <w:r w:rsidRPr="00682C18">
        <w:rPr>
          <w:rPrChange w:id="1074" w:author="Abhiram Arali" w:date="2024-10-29T14:18:00Z">
            <w:rPr>
              <w:sz w:val="24"/>
            </w:rPr>
          </w:rPrChange>
        </w:rPr>
        <w:t>provides</w:t>
      </w:r>
      <w:r w:rsidRPr="00682C18">
        <w:rPr>
          <w:spacing w:val="-1"/>
          <w:rPrChange w:id="1075" w:author="Abhiram Arali" w:date="2024-10-29T14:18:00Z">
            <w:rPr>
              <w:spacing w:val="-1"/>
              <w:sz w:val="24"/>
            </w:rPr>
          </w:rPrChange>
        </w:rPr>
        <w:t xml:space="preserve"> </w:t>
      </w:r>
      <w:r w:rsidRPr="00682C18">
        <w:rPr>
          <w:rPrChange w:id="1076" w:author="Abhiram Arali" w:date="2024-10-29T14:18:00Z">
            <w:rPr>
              <w:sz w:val="24"/>
            </w:rPr>
          </w:rPrChange>
        </w:rPr>
        <w:t>access</w:t>
      </w:r>
      <w:r w:rsidRPr="00682C18">
        <w:rPr>
          <w:spacing w:val="-1"/>
          <w:rPrChange w:id="1077" w:author="Abhiram Arali" w:date="2024-10-29T14:18:00Z">
            <w:rPr>
              <w:spacing w:val="-1"/>
              <w:sz w:val="24"/>
            </w:rPr>
          </w:rPrChange>
        </w:rPr>
        <w:t xml:space="preserve"> </w:t>
      </w:r>
      <w:r w:rsidRPr="00682C18">
        <w:rPr>
          <w:rPrChange w:id="1078" w:author="Abhiram Arali" w:date="2024-10-29T14:18:00Z">
            <w:rPr>
              <w:sz w:val="24"/>
            </w:rPr>
          </w:rPrChange>
        </w:rPr>
        <w:t>to</w:t>
      </w:r>
      <w:r w:rsidRPr="00682C18">
        <w:rPr>
          <w:spacing w:val="-1"/>
          <w:rPrChange w:id="1079" w:author="Abhiram Arali" w:date="2024-10-29T14:18:00Z">
            <w:rPr>
              <w:spacing w:val="-1"/>
              <w:sz w:val="24"/>
            </w:rPr>
          </w:rPrChange>
        </w:rPr>
        <w:t xml:space="preserve"> </w:t>
      </w:r>
      <w:r w:rsidRPr="00682C18">
        <w:rPr>
          <w:rPrChange w:id="1080" w:author="Abhiram Arali" w:date="2024-10-29T14:18:00Z">
            <w:rPr>
              <w:sz w:val="24"/>
            </w:rPr>
          </w:rPrChange>
        </w:rPr>
        <w:t>a</w:t>
      </w:r>
      <w:r w:rsidRPr="00682C18">
        <w:rPr>
          <w:spacing w:val="-1"/>
          <w:rPrChange w:id="1081" w:author="Abhiram Arali" w:date="2024-10-29T14:18:00Z">
            <w:rPr>
              <w:spacing w:val="-1"/>
              <w:sz w:val="24"/>
            </w:rPr>
          </w:rPrChange>
        </w:rPr>
        <w:t xml:space="preserve"> </w:t>
      </w:r>
      <w:r w:rsidRPr="00682C18">
        <w:rPr>
          <w:spacing w:val="-2"/>
          <w:rPrChange w:id="1082" w:author="Abhiram Arali" w:date="2024-10-29T14:18:00Z">
            <w:rPr>
              <w:spacing w:val="-2"/>
              <w:sz w:val="24"/>
            </w:rPr>
          </w:rPrChange>
        </w:rPr>
        <w:t>database.</w:t>
      </w:r>
    </w:p>
    <w:p w14:paraId="48C963F3" w14:textId="1F9DE7B1" w:rsidR="00301525" w:rsidRPr="00682C18" w:rsidRDefault="008B7718">
      <w:pPr>
        <w:pStyle w:val="NormalBPBHEB"/>
        <w:numPr>
          <w:ilvl w:val="0"/>
          <w:numId w:val="43"/>
        </w:numPr>
        <w:rPr>
          <w:rPrChange w:id="1083" w:author="Abhiram Arali" w:date="2024-10-29T14:18:00Z">
            <w:rPr>
              <w:sz w:val="24"/>
            </w:rPr>
          </w:rPrChange>
        </w:rPr>
        <w:pPrChange w:id="1084" w:author="Abhiram Arali" w:date="2024-10-29T14:18:00Z">
          <w:pPr>
            <w:pStyle w:val="ListParagraph"/>
            <w:numPr>
              <w:numId w:val="19"/>
            </w:numPr>
            <w:tabs>
              <w:tab w:val="left" w:pos="940"/>
            </w:tabs>
            <w:spacing w:before="136"/>
            <w:ind w:left="940" w:hanging="360"/>
          </w:pPr>
        </w:pPrChange>
      </w:pPr>
      <w:r w:rsidRPr="007466C6">
        <w:rPr>
          <w:b/>
          <w:bCs/>
          <w:rPrChange w:id="1085" w:author="Abhiram Arali" w:date="2024-10-29T14:18:00Z">
            <w:rPr>
              <w:sz w:val="24"/>
            </w:rPr>
          </w:rPrChange>
        </w:rPr>
        <w:t>File</w:t>
      </w:r>
      <w:r w:rsidRPr="007466C6">
        <w:rPr>
          <w:b/>
          <w:bCs/>
          <w:spacing w:val="-2"/>
          <w:rPrChange w:id="1086" w:author="Abhiram Arali" w:date="2024-10-29T14:18:00Z">
            <w:rPr>
              <w:spacing w:val="-2"/>
              <w:sz w:val="24"/>
            </w:rPr>
          </w:rPrChange>
        </w:rPr>
        <w:t xml:space="preserve"> </w:t>
      </w:r>
      <w:r w:rsidR="007466C6" w:rsidRPr="00276CAA">
        <w:rPr>
          <w:b/>
          <w:bCs/>
        </w:rPr>
        <w:t>server</w:t>
      </w:r>
      <w:r w:rsidRPr="00682C18">
        <w:rPr>
          <w:rPrChange w:id="1087" w:author="Abhiram Arali" w:date="2024-10-29T14:18:00Z">
            <w:rPr>
              <w:sz w:val="24"/>
            </w:rPr>
          </w:rPrChange>
        </w:rPr>
        <w:t>:</w:t>
      </w:r>
      <w:r w:rsidRPr="00682C18">
        <w:rPr>
          <w:spacing w:val="-1"/>
          <w:rPrChange w:id="1088" w:author="Abhiram Arali" w:date="2024-10-29T14:18:00Z">
            <w:rPr>
              <w:spacing w:val="-1"/>
              <w:sz w:val="24"/>
            </w:rPr>
          </w:rPrChange>
        </w:rPr>
        <w:t xml:space="preserve"> </w:t>
      </w:r>
      <w:r w:rsidRPr="00682C18">
        <w:rPr>
          <w:rPrChange w:id="1089" w:author="Abhiram Arali" w:date="2024-10-29T14:18:00Z">
            <w:rPr>
              <w:sz w:val="24"/>
            </w:rPr>
          </w:rPrChange>
        </w:rPr>
        <w:t>Stores</w:t>
      </w:r>
      <w:r w:rsidRPr="00682C18">
        <w:rPr>
          <w:spacing w:val="-1"/>
          <w:rPrChange w:id="1090" w:author="Abhiram Arali" w:date="2024-10-29T14:18:00Z">
            <w:rPr>
              <w:spacing w:val="-1"/>
              <w:sz w:val="24"/>
            </w:rPr>
          </w:rPrChange>
        </w:rPr>
        <w:t xml:space="preserve"> </w:t>
      </w:r>
      <w:r w:rsidRPr="00682C18">
        <w:rPr>
          <w:rPrChange w:id="1091" w:author="Abhiram Arali" w:date="2024-10-29T14:18:00Z">
            <w:rPr>
              <w:sz w:val="24"/>
            </w:rPr>
          </w:rPrChange>
        </w:rPr>
        <w:t>and manages</w:t>
      </w:r>
      <w:r w:rsidRPr="00682C18">
        <w:rPr>
          <w:spacing w:val="-1"/>
          <w:rPrChange w:id="1092" w:author="Abhiram Arali" w:date="2024-10-29T14:18:00Z">
            <w:rPr>
              <w:spacing w:val="-1"/>
              <w:sz w:val="24"/>
            </w:rPr>
          </w:rPrChange>
        </w:rPr>
        <w:t xml:space="preserve"> </w:t>
      </w:r>
      <w:r w:rsidRPr="00682C18">
        <w:rPr>
          <w:rPrChange w:id="1093" w:author="Abhiram Arali" w:date="2024-10-29T14:18:00Z">
            <w:rPr>
              <w:sz w:val="24"/>
            </w:rPr>
          </w:rPrChange>
        </w:rPr>
        <w:t>files for</w:t>
      </w:r>
      <w:r w:rsidRPr="00682C18">
        <w:rPr>
          <w:spacing w:val="-3"/>
          <w:rPrChange w:id="1094" w:author="Abhiram Arali" w:date="2024-10-29T14:18:00Z">
            <w:rPr>
              <w:spacing w:val="-3"/>
              <w:sz w:val="24"/>
            </w:rPr>
          </w:rPrChange>
        </w:rPr>
        <w:t xml:space="preserve"> </w:t>
      </w:r>
      <w:r w:rsidRPr="00682C18">
        <w:rPr>
          <w:rPrChange w:id="1095" w:author="Abhiram Arali" w:date="2024-10-29T14:18:00Z">
            <w:rPr>
              <w:sz w:val="24"/>
            </w:rPr>
          </w:rPrChange>
        </w:rPr>
        <w:t>network</w:t>
      </w:r>
      <w:r w:rsidRPr="00682C18">
        <w:rPr>
          <w:spacing w:val="1"/>
          <w:rPrChange w:id="1096" w:author="Abhiram Arali" w:date="2024-10-29T14:18:00Z">
            <w:rPr>
              <w:spacing w:val="1"/>
              <w:sz w:val="24"/>
            </w:rPr>
          </w:rPrChange>
        </w:rPr>
        <w:t xml:space="preserve"> </w:t>
      </w:r>
      <w:r w:rsidRPr="00682C18">
        <w:rPr>
          <w:spacing w:val="-2"/>
          <w:rPrChange w:id="1097" w:author="Abhiram Arali" w:date="2024-10-29T14:18:00Z">
            <w:rPr>
              <w:spacing w:val="-2"/>
              <w:sz w:val="24"/>
            </w:rPr>
          </w:rPrChange>
        </w:rPr>
        <w:t>users.</w:t>
      </w:r>
    </w:p>
    <w:p w14:paraId="710C3D10" w14:textId="1662991F" w:rsidR="00301525" w:rsidDel="00A003C3" w:rsidRDefault="00301525">
      <w:pPr>
        <w:pStyle w:val="NormalBPBHEB"/>
        <w:rPr>
          <w:del w:id="1098" w:author="Abhiram Arali" w:date="2024-10-29T14:19:00Z"/>
        </w:rPr>
        <w:pPrChange w:id="1099" w:author="Abhiram Arali" w:date="2024-10-29T14:19:00Z">
          <w:pPr>
            <w:pStyle w:val="BodyText"/>
            <w:spacing w:before="21"/>
          </w:pPr>
        </w:pPrChange>
      </w:pPr>
    </w:p>
    <w:p w14:paraId="7D8F7C34" w14:textId="4F070065" w:rsidR="00301525" w:rsidDel="00276CAA" w:rsidRDefault="008B7718">
      <w:pPr>
        <w:pStyle w:val="NormalBPBHEB"/>
        <w:pPrChange w:id="1100" w:author="Abhiram Arali" w:date="2024-10-29T14:19:00Z">
          <w:pPr>
            <w:ind w:left="220"/>
            <w:jc w:val="both"/>
          </w:pPr>
        </w:pPrChange>
      </w:pPr>
      <w:moveFromRangeStart w:id="1101" w:author="Abhiram Arali" w:date="2024-10-29T14:19:00Z" w:name="move181103959"/>
      <w:moveFrom w:id="1102" w:author="Abhiram Arali" w:date="2024-10-29T14:19:00Z">
        <w:r w:rsidDel="00276CAA">
          <w:rPr>
            <w:b/>
            <w:i/>
          </w:rPr>
          <w:t>Example:</w:t>
        </w:r>
        <w:r w:rsidDel="00276CAA">
          <w:rPr>
            <w:b/>
            <w:i/>
            <w:spacing w:val="-3"/>
          </w:rPr>
          <w:t xml:space="preserve"> </w:t>
        </w:r>
        <w:r w:rsidDel="00276CAA">
          <w:t>Apache</w:t>
        </w:r>
        <w:r w:rsidDel="00276CAA">
          <w:rPr>
            <w:spacing w:val="-1"/>
          </w:rPr>
          <w:t xml:space="preserve"> </w:t>
        </w:r>
        <w:r w:rsidDel="00276CAA">
          <w:t>HTTP</w:t>
        </w:r>
        <w:r w:rsidDel="00276CAA">
          <w:rPr>
            <w:spacing w:val="-2"/>
          </w:rPr>
          <w:t xml:space="preserve"> </w:t>
        </w:r>
        <w:r w:rsidDel="00276CAA">
          <w:t>Server,</w:t>
        </w:r>
        <w:r w:rsidDel="00276CAA">
          <w:rPr>
            <w:spacing w:val="-2"/>
          </w:rPr>
          <w:t xml:space="preserve"> </w:t>
        </w:r>
        <w:r w:rsidDel="00276CAA">
          <w:t>Dell</w:t>
        </w:r>
        <w:r w:rsidDel="00276CAA">
          <w:rPr>
            <w:spacing w:val="-1"/>
          </w:rPr>
          <w:t xml:space="preserve"> </w:t>
        </w:r>
        <w:r w:rsidDel="00276CAA">
          <w:rPr>
            <w:spacing w:val="-2"/>
          </w:rPr>
          <w:t>PowerEdge.</w:t>
        </w:r>
      </w:moveFrom>
    </w:p>
    <w:moveFromRangeEnd w:id="1101"/>
    <w:p w14:paraId="049CDE97" w14:textId="77777777" w:rsidR="00301525" w:rsidRDefault="00301525">
      <w:pPr>
        <w:pStyle w:val="NormalBPBHEB"/>
        <w:pPrChange w:id="1103" w:author="Abhiram Arali" w:date="2024-10-29T14:19:00Z">
          <w:pPr>
            <w:pStyle w:val="BodyText"/>
            <w:spacing w:before="22"/>
          </w:pPr>
        </w:pPrChange>
      </w:pPr>
    </w:p>
    <w:p w14:paraId="1113F889" w14:textId="4BA42D56" w:rsidR="00301525" w:rsidRDefault="008B7718">
      <w:pPr>
        <w:pStyle w:val="Heading2BPBHEB"/>
        <w:pPrChange w:id="1104" w:author="Abhiram Arali" w:date="2024-10-29T14:19:00Z">
          <w:pPr>
            <w:pStyle w:val="Heading1"/>
            <w:numPr>
              <w:numId w:val="24"/>
            </w:numPr>
            <w:tabs>
              <w:tab w:val="left" w:pos="460"/>
            </w:tabs>
            <w:ind w:left="460" w:hanging="240"/>
          </w:pPr>
        </w:pPrChange>
      </w:pPr>
      <w:r>
        <w:t>Embedded</w:t>
      </w:r>
      <w:r>
        <w:rPr>
          <w:spacing w:val="-3"/>
        </w:rPr>
        <w:t xml:space="preserve"> </w:t>
      </w:r>
      <w:r w:rsidR="00B322C0">
        <w:rPr>
          <w:spacing w:val="-2"/>
        </w:rPr>
        <w:t>computers</w:t>
      </w:r>
    </w:p>
    <w:p w14:paraId="463263A8" w14:textId="42B621AF" w:rsidR="00301525" w:rsidDel="00F07070" w:rsidRDefault="00301525">
      <w:pPr>
        <w:pStyle w:val="BodyText"/>
        <w:spacing w:before="21"/>
        <w:rPr>
          <w:del w:id="1105" w:author="Abhiram Arali" w:date="2024-10-29T14:19:00Z"/>
          <w:b/>
        </w:rPr>
      </w:pPr>
    </w:p>
    <w:p w14:paraId="1625ED3D" w14:textId="07A168C4" w:rsidR="00301525" w:rsidRDefault="008B7718">
      <w:pPr>
        <w:pStyle w:val="NormalBPBHEB"/>
        <w:pPrChange w:id="1106" w:author="Abhiram Arali" w:date="2024-10-29T14:19:00Z">
          <w:pPr>
            <w:pStyle w:val="BodyText"/>
            <w:spacing w:line="360" w:lineRule="auto"/>
            <w:ind w:left="220" w:right="214"/>
            <w:jc w:val="both"/>
          </w:pPr>
        </w:pPrChange>
      </w:pPr>
      <w:r>
        <w:t>Embedded computers are specialized computing systems designed to execute specific tasks within larger devices or systems. Unlike general-purpose computers, which can run various applications and perform a wide range of functions, embedded systems are tailored for particular</w:t>
      </w:r>
      <w:r>
        <w:rPr>
          <w:spacing w:val="-14"/>
        </w:rPr>
        <w:t xml:space="preserve"> </w:t>
      </w:r>
      <w:r>
        <w:t>applications</w:t>
      </w:r>
      <w:r>
        <w:rPr>
          <w:spacing w:val="-13"/>
        </w:rPr>
        <w:t xml:space="preserve"> </w:t>
      </w:r>
      <w:r>
        <w:t>and</w:t>
      </w:r>
      <w:r>
        <w:rPr>
          <w:spacing w:val="-13"/>
        </w:rPr>
        <w:t xml:space="preserve"> </w:t>
      </w:r>
      <w:r>
        <w:t>optimized</w:t>
      </w:r>
      <w:r>
        <w:rPr>
          <w:spacing w:val="-13"/>
        </w:rPr>
        <w:t xml:space="preserve"> </w:t>
      </w:r>
      <w:r>
        <w:t>for</w:t>
      </w:r>
      <w:r>
        <w:rPr>
          <w:spacing w:val="-15"/>
        </w:rPr>
        <w:t xml:space="preserve"> </w:t>
      </w:r>
      <w:r>
        <w:t>efficiency.</w:t>
      </w:r>
      <w:r>
        <w:rPr>
          <w:spacing w:val="-13"/>
        </w:rPr>
        <w:t xml:space="preserve"> </w:t>
      </w:r>
      <w:r>
        <w:t>These</w:t>
      </w:r>
      <w:r>
        <w:rPr>
          <w:spacing w:val="-14"/>
        </w:rPr>
        <w:t xml:space="preserve"> </w:t>
      </w:r>
      <w:r>
        <w:t>systems</w:t>
      </w:r>
      <w:r>
        <w:rPr>
          <w:spacing w:val="-12"/>
        </w:rPr>
        <w:t xml:space="preserve"> </w:t>
      </w:r>
      <w:r>
        <w:t>are</w:t>
      </w:r>
      <w:r>
        <w:rPr>
          <w:spacing w:val="-15"/>
        </w:rPr>
        <w:t xml:space="preserve"> </w:t>
      </w:r>
      <w:r>
        <w:t>typically</w:t>
      </w:r>
      <w:r>
        <w:rPr>
          <w:spacing w:val="-13"/>
        </w:rPr>
        <w:t xml:space="preserve"> </w:t>
      </w:r>
      <w:r>
        <w:t>integrated</w:t>
      </w:r>
      <w:r>
        <w:rPr>
          <w:spacing w:val="-14"/>
        </w:rPr>
        <w:t xml:space="preserve"> </w:t>
      </w:r>
      <w:r>
        <w:t>into a</w:t>
      </w:r>
      <w:r>
        <w:rPr>
          <w:spacing w:val="-4"/>
        </w:rPr>
        <w:t xml:space="preserve"> </w:t>
      </w:r>
      <w:r>
        <w:t>variety</w:t>
      </w:r>
      <w:r>
        <w:rPr>
          <w:spacing w:val="-3"/>
        </w:rPr>
        <w:t xml:space="preserve"> </w:t>
      </w:r>
      <w:r>
        <w:t>of</w:t>
      </w:r>
      <w:r>
        <w:rPr>
          <w:spacing w:val="-2"/>
        </w:rPr>
        <w:t xml:space="preserve"> </w:t>
      </w:r>
      <w:r>
        <w:t>machines</w:t>
      </w:r>
      <w:r>
        <w:rPr>
          <w:spacing w:val="-2"/>
        </w:rPr>
        <w:t xml:space="preserve"> </w:t>
      </w:r>
      <w:r>
        <w:t>and</w:t>
      </w:r>
      <w:r>
        <w:rPr>
          <w:spacing w:val="-3"/>
        </w:rPr>
        <w:t xml:space="preserve"> </w:t>
      </w:r>
      <w:r>
        <w:t>products,</w:t>
      </w:r>
      <w:r>
        <w:rPr>
          <w:spacing w:val="-3"/>
        </w:rPr>
        <w:t xml:space="preserve"> </w:t>
      </w:r>
      <w:r>
        <w:t>such</w:t>
      </w:r>
      <w:r>
        <w:rPr>
          <w:spacing w:val="-3"/>
        </w:rPr>
        <w:t xml:space="preserve"> </w:t>
      </w:r>
      <w:r>
        <w:t>as</w:t>
      </w:r>
      <w:r>
        <w:rPr>
          <w:spacing w:val="-3"/>
        </w:rPr>
        <w:t xml:space="preserve"> </w:t>
      </w:r>
      <w:r>
        <w:t>household</w:t>
      </w:r>
      <w:r>
        <w:rPr>
          <w:spacing w:val="-3"/>
        </w:rPr>
        <w:t xml:space="preserve"> </w:t>
      </w:r>
      <w:r>
        <w:t>appliances</w:t>
      </w:r>
      <w:r>
        <w:rPr>
          <w:spacing w:val="-3"/>
        </w:rPr>
        <w:t xml:space="preserve"> </w:t>
      </w:r>
      <w:r>
        <w:t>(like</w:t>
      </w:r>
      <w:r>
        <w:rPr>
          <w:spacing w:val="-2"/>
        </w:rPr>
        <w:t xml:space="preserve"> </w:t>
      </w:r>
      <w:r>
        <w:t>washing</w:t>
      </w:r>
      <w:r>
        <w:rPr>
          <w:spacing w:val="-3"/>
        </w:rPr>
        <w:t xml:space="preserve"> </w:t>
      </w:r>
      <w:r>
        <w:t>machines</w:t>
      </w:r>
      <w:r>
        <w:rPr>
          <w:spacing w:val="-3"/>
        </w:rPr>
        <w:t xml:space="preserve"> </w:t>
      </w:r>
      <w:r>
        <w:t>and microwaves), automobiles (for engine control and navigation), medical equipment (such as pacemakers</w:t>
      </w:r>
      <w:r>
        <w:rPr>
          <w:spacing w:val="-4"/>
        </w:rPr>
        <w:t xml:space="preserve"> </w:t>
      </w:r>
      <w:r>
        <w:t>and</w:t>
      </w:r>
      <w:r>
        <w:rPr>
          <w:spacing w:val="-4"/>
        </w:rPr>
        <w:t xml:space="preserve"> </w:t>
      </w:r>
      <w:r>
        <w:t>imaging</w:t>
      </w:r>
      <w:r>
        <w:rPr>
          <w:spacing w:val="-2"/>
        </w:rPr>
        <w:t xml:space="preserve"> </w:t>
      </w:r>
      <w:r>
        <w:t>devices),</w:t>
      </w:r>
      <w:r>
        <w:rPr>
          <w:spacing w:val="-4"/>
        </w:rPr>
        <w:t xml:space="preserve"> </w:t>
      </w:r>
      <w:r>
        <w:t>and</w:t>
      </w:r>
      <w:r>
        <w:rPr>
          <w:spacing w:val="-4"/>
        </w:rPr>
        <w:t xml:space="preserve"> </w:t>
      </w:r>
      <w:r>
        <w:t>industrial</w:t>
      </w:r>
      <w:r>
        <w:rPr>
          <w:spacing w:val="-2"/>
        </w:rPr>
        <w:t xml:space="preserve"> </w:t>
      </w:r>
      <w:r>
        <w:t>machinery</w:t>
      </w:r>
      <w:r>
        <w:rPr>
          <w:spacing w:val="-4"/>
        </w:rPr>
        <w:t xml:space="preserve"> </w:t>
      </w:r>
      <w:r>
        <w:t>(for</w:t>
      </w:r>
      <w:r>
        <w:rPr>
          <w:spacing w:val="-6"/>
        </w:rPr>
        <w:t xml:space="preserve"> </w:t>
      </w:r>
      <w:r>
        <w:t>automation</w:t>
      </w:r>
      <w:r>
        <w:rPr>
          <w:spacing w:val="-4"/>
        </w:rPr>
        <w:t xml:space="preserve"> </w:t>
      </w:r>
      <w:r>
        <w:t>and</w:t>
      </w:r>
      <w:r>
        <w:rPr>
          <w:spacing w:val="-4"/>
        </w:rPr>
        <w:t xml:space="preserve"> </w:t>
      </w:r>
      <w:r>
        <w:t>control). The design of embedded computers emphasizes reliability, compactness, and low power consumption,</w:t>
      </w:r>
      <w:r>
        <w:rPr>
          <w:spacing w:val="-1"/>
        </w:rPr>
        <w:t xml:space="preserve"> </w:t>
      </w:r>
      <w:r>
        <w:t>allowing</w:t>
      </w:r>
      <w:r>
        <w:rPr>
          <w:spacing w:val="-3"/>
        </w:rPr>
        <w:t xml:space="preserve"> </w:t>
      </w:r>
      <w:r>
        <w:t>them</w:t>
      </w:r>
      <w:r>
        <w:rPr>
          <w:spacing w:val="-1"/>
        </w:rPr>
        <w:t xml:space="preserve"> </w:t>
      </w:r>
      <w:r>
        <w:t>to</w:t>
      </w:r>
      <w:r>
        <w:rPr>
          <w:spacing w:val="-1"/>
        </w:rPr>
        <w:t xml:space="preserve"> </w:t>
      </w:r>
      <w:r>
        <w:t>operate</w:t>
      </w:r>
      <w:r>
        <w:rPr>
          <w:spacing w:val="-2"/>
        </w:rPr>
        <w:t xml:space="preserve"> </w:t>
      </w:r>
      <w:r>
        <w:t>seamlessly</w:t>
      </w:r>
      <w:r>
        <w:rPr>
          <w:spacing w:val="-1"/>
        </w:rPr>
        <w:t xml:space="preserve"> </w:t>
      </w:r>
      <w:r>
        <w:t>within</w:t>
      </w:r>
      <w:r>
        <w:rPr>
          <w:spacing w:val="-3"/>
        </w:rPr>
        <w:t xml:space="preserve"> </w:t>
      </w:r>
      <w:r>
        <w:t>their</w:t>
      </w:r>
      <w:r>
        <w:rPr>
          <w:spacing w:val="-2"/>
        </w:rPr>
        <w:t xml:space="preserve"> </w:t>
      </w:r>
      <w:r>
        <w:t>host</w:t>
      </w:r>
      <w:r>
        <w:rPr>
          <w:spacing w:val="-1"/>
        </w:rPr>
        <w:t xml:space="preserve"> </w:t>
      </w:r>
      <w:r>
        <w:t>devices.</w:t>
      </w:r>
      <w:r>
        <w:rPr>
          <w:spacing w:val="-1"/>
        </w:rPr>
        <w:t xml:space="preserve"> </w:t>
      </w:r>
      <w:r>
        <w:t>They</w:t>
      </w:r>
      <w:r>
        <w:rPr>
          <w:spacing w:val="-1"/>
        </w:rPr>
        <w:t xml:space="preserve"> </w:t>
      </w:r>
      <w:r>
        <w:t>often</w:t>
      </w:r>
      <w:r>
        <w:rPr>
          <w:spacing w:val="-1"/>
        </w:rPr>
        <w:t xml:space="preserve"> </w:t>
      </w:r>
      <w:r>
        <w:t xml:space="preserve">come with </w:t>
      </w:r>
      <w:r w:rsidRPr="007B700A">
        <w:rPr>
          <w:b/>
          <w:bCs/>
          <w:rPrChange w:id="1107" w:author="Abhiram Arali" w:date="2024-10-29T14:19:00Z">
            <w:rPr/>
          </w:rPrChange>
        </w:rPr>
        <w:t>real-time operating systems</w:t>
      </w:r>
      <w:r>
        <w:t xml:space="preserve"> (</w:t>
      </w:r>
      <w:r w:rsidRPr="007B700A">
        <w:rPr>
          <w:b/>
          <w:bCs/>
          <w:rPrChange w:id="1108" w:author="Abhiram Arali" w:date="2024-10-29T14:19:00Z">
            <w:rPr/>
          </w:rPrChange>
        </w:rPr>
        <w:t>RTOS</w:t>
      </w:r>
      <w:r>
        <w:t xml:space="preserve">) that enable them to respond to inputs and perform tasks within strict time constraints. This specificity makes embedded systems crucial for enhancing the functionality of everyday products, </w:t>
      </w:r>
      <w:r>
        <w:lastRenderedPageBreak/>
        <w:t xml:space="preserve">providing features such as automation, monitoring, and control. As technology advances, embedded systems are becoming increasingly sophisticated, incorporating capabilities like connectivity for the </w:t>
      </w:r>
      <w:del w:id="1109" w:author="Abhiram Arali" w:date="2024-10-29T14:19:00Z">
        <w:r w:rsidDel="00F47324">
          <w:delText>Internet of Things (</w:delText>
        </w:r>
      </w:del>
      <w:r>
        <w:t>IoT</w:t>
      </w:r>
      <w:del w:id="1110" w:author="Abhiram Arali" w:date="2024-10-29T14:19:00Z">
        <w:r w:rsidDel="00F47324">
          <w:delText>)</w:delText>
        </w:r>
      </w:del>
      <w:r>
        <w:t>, enabling devices to communicate and share data</w:t>
      </w:r>
      <w:r>
        <w:rPr>
          <w:spacing w:val="-1"/>
        </w:rPr>
        <w:t xml:space="preserve"> </w:t>
      </w:r>
      <w:r>
        <w:t>in real-time, further</w:t>
      </w:r>
      <w:r>
        <w:rPr>
          <w:spacing w:val="-1"/>
        </w:rPr>
        <w:t xml:space="preserve"> </w:t>
      </w:r>
      <w:r>
        <w:t>enhancing their applications across various industries.</w:t>
      </w:r>
    </w:p>
    <w:p w14:paraId="480B0265" w14:textId="52BE6853" w:rsidR="00301525" w:rsidRDefault="00897E2F">
      <w:pPr>
        <w:pStyle w:val="NormalBPBHEB"/>
        <w:pPrChange w:id="1111" w:author="Abhiram Arali" w:date="2024-10-29T14:19:00Z">
          <w:pPr>
            <w:pStyle w:val="BodyText"/>
            <w:spacing w:before="160"/>
            <w:ind w:left="220"/>
            <w:jc w:val="both"/>
          </w:pPr>
        </w:pPrChange>
      </w:pPr>
      <w:ins w:id="1112" w:author="Abhiram Arali" w:date="2024-10-29T14:19:00Z">
        <w:r>
          <w:t xml:space="preserve">The </w:t>
        </w:r>
      </w:ins>
      <w:r>
        <w:t>key features</w:t>
      </w:r>
      <w:ins w:id="1113" w:author="Abhiram Arali" w:date="2024-10-29T14:19:00Z">
        <w:r w:rsidR="00304F50">
          <w:t xml:space="preserve"> are as follows</w:t>
        </w:r>
      </w:ins>
      <w:r>
        <w:t>:</w:t>
      </w:r>
    </w:p>
    <w:p w14:paraId="6967B03C" w14:textId="27C4434B" w:rsidR="00301525" w:rsidRPr="00E2293D" w:rsidDel="00A91FE8" w:rsidRDefault="00301525">
      <w:pPr>
        <w:pStyle w:val="NormalBPBHEB"/>
        <w:numPr>
          <w:ilvl w:val="0"/>
          <w:numId w:val="44"/>
        </w:numPr>
        <w:rPr>
          <w:del w:id="1114" w:author="Abhiram Arali" w:date="2024-10-29T14:19:00Z"/>
        </w:rPr>
        <w:pPrChange w:id="1115" w:author="Abhiram Arali" w:date="2024-10-29T14:19:00Z">
          <w:pPr>
            <w:pStyle w:val="BodyText"/>
            <w:spacing w:before="24"/>
          </w:pPr>
        </w:pPrChange>
      </w:pPr>
    </w:p>
    <w:p w14:paraId="49E0DBF1" w14:textId="77777777" w:rsidR="00301525" w:rsidRPr="00E2293D" w:rsidRDefault="008B7718">
      <w:pPr>
        <w:pStyle w:val="NormalBPBHEB"/>
        <w:numPr>
          <w:ilvl w:val="0"/>
          <w:numId w:val="44"/>
        </w:numPr>
        <w:rPr>
          <w:rPrChange w:id="1116" w:author="Abhiram Arali" w:date="2024-10-29T14:19:00Z">
            <w:rPr>
              <w:sz w:val="24"/>
            </w:rPr>
          </w:rPrChange>
        </w:rPr>
        <w:pPrChange w:id="1117" w:author="Abhiram Arali" w:date="2024-10-29T14:19:00Z">
          <w:pPr>
            <w:pStyle w:val="ListParagraph"/>
            <w:numPr>
              <w:numId w:val="18"/>
            </w:numPr>
            <w:tabs>
              <w:tab w:val="left" w:pos="940"/>
            </w:tabs>
            <w:ind w:left="940" w:hanging="360"/>
          </w:pPr>
        </w:pPrChange>
      </w:pPr>
      <w:r w:rsidRPr="00E2293D">
        <w:rPr>
          <w:rPrChange w:id="1118" w:author="Abhiram Arali" w:date="2024-10-29T14:19:00Z">
            <w:rPr>
              <w:sz w:val="24"/>
            </w:rPr>
          </w:rPrChange>
        </w:rPr>
        <w:t>Optimized</w:t>
      </w:r>
      <w:r w:rsidRPr="00E2293D">
        <w:rPr>
          <w:spacing w:val="-1"/>
          <w:rPrChange w:id="1119" w:author="Abhiram Arali" w:date="2024-10-29T14:19:00Z">
            <w:rPr>
              <w:spacing w:val="-1"/>
              <w:sz w:val="24"/>
            </w:rPr>
          </w:rPrChange>
        </w:rPr>
        <w:t xml:space="preserve"> </w:t>
      </w:r>
      <w:r w:rsidRPr="00E2293D">
        <w:rPr>
          <w:rPrChange w:id="1120" w:author="Abhiram Arali" w:date="2024-10-29T14:19:00Z">
            <w:rPr>
              <w:sz w:val="24"/>
            </w:rPr>
          </w:rPrChange>
        </w:rPr>
        <w:t>for</w:t>
      </w:r>
      <w:r w:rsidRPr="00E2293D">
        <w:rPr>
          <w:spacing w:val="-3"/>
          <w:rPrChange w:id="1121" w:author="Abhiram Arali" w:date="2024-10-29T14:19:00Z">
            <w:rPr>
              <w:spacing w:val="-3"/>
              <w:sz w:val="24"/>
            </w:rPr>
          </w:rPrChange>
        </w:rPr>
        <w:t xml:space="preserve"> </w:t>
      </w:r>
      <w:r w:rsidRPr="00E2293D">
        <w:rPr>
          <w:rPrChange w:id="1122" w:author="Abhiram Arali" w:date="2024-10-29T14:19:00Z">
            <w:rPr>
              <w:sz w:val="24"/>
            </w:rPr>
          </w:rPrChange>
        </w:rPr>
        <w:t>a</w:t>
      </w:r>
      <w:r w:rsidRPr="00E2293D">
        <w:rPr>
          <w:spacing w:val="-1"/>
          <w:rPrChange w:id="1123" w:author="Abhiram Arali" w:date="2024-10-29T14:19:00Z">
            <w:rPr>
              <w:spacing w:val="-1"/>
              <w:sz w:val="24"/>
            </w:rPr>
          </w:rPrChange>
        </w:rPr>
        <w:t xml:space="preserve"> </w:t>
      </w:r>
      <w:r w:rsidRPr="00E2293D">
        <w:rPr>
          <w:rPrChange w:id="1124" w:author="Abhiram Arali" w:date="2024-10-29T14:19:00Z">
            <w:rPr>
              <w:sz w:val="24"/>
            </w:rPr>
          </w:rPrChange>
        </w:rPr>
        <w:t>specific function</w:t>
      </w:r>
      <w:r w:rsidRPr="00E2293D">
        <w:rPr>
          <w:spacing w:val="-1"/>
          <w:rPrChange w:id="1125" w:author="Abhiram Arali" w:date="2024-10-29T14:19:00Z">
            <w:rPr>
              <w:spacing w:val="-1"/>
              <w:sz w:val="24"/>
            </w:rPr>
          </w:rPrChange>
        </w:rPr>
        <w:t xml:space="preserve"> </w:t>
      </w:r>
      <w:r w:rsidRPr="00E2293D">
        <w:rPr>
          <w:rPrChange w:id="1126" w:author="Abhiram Arali" w:date="2024-10-29T14:19:00Z">
            <w:rPr>
              <w:sz w:val="24"/>
            </w:rPr>
          </w:rPrChange>
        </w:rPr>
        <w:t>or</w:t>
      </w:r>
      <w:r w:rsidRPr="00E2293D">
        <w:rPr>
          <w:spacing w:val="-1"/>
          <w:rPrChange w:id="1127" w:author="Abhiram Arali" w:date="2024-10-29T14:19:00Z">
            <w:rPr>
              <w:spacing w:val="-1"/>
              <w:sz w:val="24"/>
            </w:rPr>
          </w:rPrChange>
        </w:rPr>
        <w:t xml:space="preserve"> </w:t>
      </w:r>
      <w:r w:rsidRPr="00E2293D">
        <w:rPr>
          <w:spacing w:val="-2"/>
          <w:rPrChange w:id="1128" w:author="Abhiram Arali" w:date="2024-10-29T14:19:00Z">
            <w:rPr>
              <w:spacing w:val="-2"/>
              <w:sz w:val="24"/>
            </w:rPr>
          </w:rPrChange>
        </w:rPr>
        <w:t>task.</w:t>
      </w:r>
    </w:p>
    <w:p w14:paraId="526286D7" w14:textId="77777777" w:rsidR="00301525" w:rsidRPr="00E2293D" w:rsidRDefault="008B7718">
      <w:pPr>
        <w:pStyle w:val="NormalBPBHEB"/>
        <w:numPr>
          <w:ilvl w:val="0"/>
          <w:numId w:val="44"/>
        </w:numPr>
        <w:rPr>
          <w:rPrChange w:id="1129" w:author="Abhiram Arali" w:date="2024-10-29T14:19:00Z">
            <w:rPr>
              <w:sz w:val="24"/>
            </w:rPr>
          </w:rPrChange>
        </w:rPr>
        <w:pPrChange w:id="1130" w:author="Abhiram Arali" w:date="2024-10-29T14:19:00Z">
          <w:pPr>
            <w:pStyle w:val="ListParagraph"/>
            <w:numPr>
              <w:numId w:val="18"/>
            </w:numPr>
            <w:tabs>
              <w:tab w:val="left" w:pos="940"/>
            </w:tabs>
            <w:spacing w:before="138"/>
            <w:ind w:left="940" w:hanging="360"/>
          </w:pPr>
        </w:pPrChange>
      </w:pPr>
      <w:r w:rsidRPr="00E2293D">
        <w:rPr>
          <w:rPrChange w:id="1131" w:author="Abhiram Arali" w:date="2024-10-29T14:19:00Z">
            <w:rPr>
              <w:sz w:val="24"/>
            </w:rPr>
          </w:rPrChange>
        </w:rPr>
        <w:t>Often</w:t>
      </w:r>
      <w:r w:rsidRPr="00E2293D">
        <w:rPr>
          <w:spacing w:val="-17"/>
          <w:rPrChange w:id="1132" w:author="Abhiram Arali" w:date="2024-10-29T14:19:00Z">
            <w:rPr>
              <w:spacing w:val="-17"/>
              <w:sz w:val="24"/>
            </w:rPr>
          </w:rPrChange>
        </w:rPr>
        <w:t xml:space="preserve"> </w:t>
      </w:r>
      <w:r w:rsidRPr="00E2293D">
        <w:rPr>
          <w:rPrChange w:id="1133" w:author="Abhiram Arali" w:date="2024-10-29T14:19:00Z">
            <w:rPr>
              <w:sz w:val="24"/>
            </w:rPr>
          </w:rPrChange>
        </w:rPr>
        <w:t>embedded</w:t>
      </w:r>
      <w:r w:rsidRPr="00E2293D">
        <w:rPr>
          <w:spacing w:val="-13"/>
          <w:rPrChange w:id="1134" w:author="Abhiram Arali" w:date="2024-10-29T14:19:00Z">
            <w:rPr>
              <w:spacing w:val="-13"/>
              <w:sz w:val="24"/>
            </w:rPr>
          </w:rPrChange>
        </w:rPr>
        <w:t xml:space="preserve"> </w:t>
      </w:r>
      <w:r w:rsidRPr="00E2293D">
        <w:rPr>
          <w:rPrChange w:id="1135" w:author="Abhiram Arali" w:date="2024-10-29T14:19:00Z">
            <w:rPr>
              <w:sz w:val="24"/>
            </w:rPr>
          </w:rPrChange>
        </w:rPr>
        <w:t>in</w:t>
      </w:r>
      <w:r w:rsidRPr="00E2293D">
        <w:rPr>
          <w:spacing w:val="-13"/>
          <w:rPrChange w:id="1136" w:author="Abhiram Arali" w:date="2024-10-29T14:19:00Z">
            <w:rPr>
              <w:spacing w:val="-13"/>
              <w:sz w:val="24"/>
            </w:rPr>
          </w:rPrChange>
        </w:rPr>
        <w:t xml:space="preserve"> </w:t>
      </w:r>
      <w:r w:rsidRPr="00E2293D">
        <w:rPr>
          <w:rPrChange w:id="1137" w:author="Abhiram Arali" w:date="2024-10-29T14:19:00Z">
            <w:rPr>
              <w:sz w:val="24"/>
            </w:rPr>
          </w:rPrChange>
        </w:rPr>
        <w:t>larger</w:t>
      </w:r>
      <w:r w:rsidRPr="00E2293D">
        <w:rPr>
          <w:spacing w:val="-13"/>
          <w:rPrChange w:id="1138" w:author="Abhiram Arali" w:date="2024-10-29T14:19:00Z">
            <w:rPr>
              <w:spacing w:val="-13"/>
              <w:sz w:val="24"/>
            </w:rPr>
          </w:rPrChange>
        </w:rPr>
        <w:t xml:space="preserve"> </w:t>
      </w:r>
      <w:r w:rsidRPr="00E2293D">
        <w:rPr>
          <w:rPrChange w:id="1139" w:author="Abhiram Arali" w:date="2024-10-29T14:19:00Z">
            <w:rPr>
              <w:sz w:val="24"/>
            </w:rPr>
          </w:rPrChange>
        </w:rPr>
        <w:t>systems,</w:t>
      </w:r>
      <w:r w:rsidRPr="00E2293D">
        <w:rPr>
          <w:spacing w:val="-13"/>
          <w:rPrChange w:id="1140" w:author="Abhiram Arali" w:date="2024-10-29T14:19:00Z">
            <w:rPr>
              <w:spacing w:val="-13"/>
              <w:sz w:val="24"/>
            </w:rPr>
          </w:rPrChange>
        </w:rPr>
        <w:t xml:space="preserve"> </w:t>
      </w:r>
      <w:r w:rsidRPr="00E2293D">
        <w:rPr>
          <w:rPrChange w:id="1141" w:author="Abhiram Arali" w:date="2024-10-29T14:19:00Z">
            <w:rPr>
              <w:sz w:val="24"/>
            </w:rPr>
          </w:rPrChange>
        </w:rPr>
        <w:t>such</w:t>
      </w:r>
      <w:r w:rsidRPr="00E2293D">
        <w:rPr>
          <w:spacing w:val="-13"/>
          <w:rPrChange w:id="1142" w:author="Abhiram Arali" w:date="2024-10-29T14:19:00Z">
            <w:rPr>
              <w:spacing w:val="-13"/>
              <w:sz w:val="24"/>
            </w:rPr>
          </w:rPrChange>
        </w:rPr>
        <w:t xml:space="preserve"> </w:t>
      </w:r>
      <w:r w:rsidRPr="00E2293D">
        <w:rPr>
          <w:rPrChange w:id="1143" w:author="Abhiram Arali" w:date="2024-10-29T14:19:00Z">
            <w:rPr>
              <w:sz w:val="24"/>
            </w:rPr>
          </w:rPrChange>
        </w:rPr>
        <w:t>as</w:t>
      </w:r>
      <w:r w:rsidRPr="00E2293D">
        <w:rPr>
          <w:spacing w:val="-13"/>
          <w:rPrChange w:id="1144" w:author="Abhiram Arali" w:date="2024-10-29T14:19:00Z">
            <w:rPr>
              <w:spacing w:val="-13"/>
              <w:sz w:val="24"/>
            </w:rPr>
          </w:rPrChange>
        </w:rPr>
        <w:t xml:space="preserve"> </w:t>
      </w:r>
      <w:r w:rsidRPr="00E2293D">
        <w:rPr>
          <w:rPrChange w:id="1145" w:author="Abhiram Arali" w:date="2024-10-29T14:19:00Z">
            <w:rPr>
              <w:sz w:val="24"/>
            </w:rPr>
          </w:rPrChange>
        </w:rPr>
        <w:t>consumer</w:t>
      </w:r>
      <w:r w:rsidRPr="00E2293D">
        <w:rPr>
          <w:spacing w:val="-15"/>
          <w:rPrChange w:id="1146" w:author="Abhiram Arali" w:date="2024-10-29T14:19:00Z">
            <w:rPr>
              <w:spacing w:val="-15"/>
              <w:sz w:val="24"/>
            </w:rPr>
          </w:rPrChange>
        </w:rPr>
        <w:t xml:space="preserve"> </w:t>
      </w:r>
      <w:r w:rsidRPr="00E2293D">
        <w:rPr>
          <w:rPrChange w:id="1147" w:author="Abhiram Arali" w:date="2024-10-29T14:19:00Z">
            <w:rPr>
              <w:sz w:val="24"/>
            </w:rPr>
          </w:rPrChange>
        </w:rPr>
        <w:t>electronics</w:t>
      </w:r>
      <w:r w:rsidRPr="00E2293D">
        <w:rPr>
          <w:spacing w:val="-14"/>
          <w:rPrChange w:id="1148" w:author="Abhiram Arali" w:date="2024-10-29T14:19:00Z">
            <w:rPr>
              <w:spacing w:val="-14"/>
              <w:sz w:val="24"/>
            </w:rPr>
          </w:rPrChange>
        </w:rPr>
        <w:t xml:space="preserve"> </w:t>
      </w:r>
      <w:r w:rsidRPr="00E2293D">
        <w:rPr>
          <w:rPrChange w:id="1149" w:author="Abhiram Arali" w:date="2024-10-29T14:19:00Z">
            <w:rPr>
              <w:sz w:val="24"/>
            </w:rPr>
          </w:rPrChange>
        </w:rPr>
        <w:t>or</w:t>
      </w:r>
      <w:r w:rsidRPr="00E2293D">
        <w:rPr>
          <w:spacing w:val="-14"/>
          <w:rPrChange w:id="1150" w:author="Abhiram Arali" w:date="2024-10-29T14:19:00Z">
            <w:rPr>
              <w:spacing w:val="-14"/>
              <w:sz w:val="24"/>
            </w:rPr>
          </w:rPrChange>
        </w:rPr>
        <w:t xml:space="preserve"> </w:t>
      </w:r>
      <w:r w:rsidRPr="00E2293D">
        <w:rPr>
          <w:rPrChange w:id="1151" w:author="Abhiram Arali" w:date="2024-10-29T14:19:00Z">
            <w:rPr>
              <w:sz w:val="24"/>
            </w:rPr>
          </w:rPrChange>
        </w:rPr>
        <w:t>industrial</w:t>
      </w:r>
      <w:r w:rsidRPr="00E2293D">
        <w:rPr>
          <w:spacing w:val="-13"/>
          <w:rPrChange w:id="1152" w:author="Abhiram Arali" w:date="2024-10-29T14:19:00Z">
            <w:rPr>
              <w:spacing w:val="-13"/>
              <w:sz w:val="24"/>
            </w:rPr>
          </w:rPrChange>
        </w:rPr>
        <w:t xml:space="preserve"> </w:t>
      </w:r>
      <w:r w:rsidRPr="00E2293D">
        <w:rPr>
          <w:spacing w:val="-2"/>
          <w:rPrChange w:id="1153" w:author="Abhiram Arali" w:date="2024-10-29T14:19:00Z">
            <w:rPr>
              <w:spacing w:val="-2"/>
              <w:sz w:val="24"/>
            </w:rPr>
          </w:rPrChange>
        </w:rPr>
        <w:t>machines.</w:t>
      </w:r>
    </w:p>
    <w:p w14:paraId="28DBBB3A" w14:textId="77777777" w:rsidR="00301525" w:rsidRPr="00E2293D" w:rsidRDefault="008B7718">
      <w:pPr>
        <w:pStyle w:val="NormalBPBHEB"/>
        <w:numPr>
          <w:ilvl w:val="0"/>
          <w:numId w:val="44"/>
        </w:numPr>
        <w:rPr>
          <w:rPrChange w:id="1154" w:author="Abhiram Arali" w:date="2024-10-29T14:19:00Z">
            <w:rPr>
              <w:sz w:val="24"/>
            </w:rPr>
          </w:rPrChange>
        </w:rPr>
        <w:pPrChange w:id="1155" w:author="Abhiram Arali" w:date="2024-10-29T14:19:00Z">
          <w:pPr>
            <w:pStyle w:val="ListParagraph"/>
            <w:numPr>
              <w:numId w:val="18"/>
            </w:numPr>
            <w:tabs>
              <w:tab w:val="left" w:pos="940"/>
            </w:tabs>
            <w:spacing w:before="138"/>
            <w:ind w:left="940" w:hanging="360"/>
          </w:pPr>
        </w:pPrChange>
      </w:pPr>
      <w:r w:rsidRPr="00E2293D">
        <w:rPr>
          <w:rPrChange w:id="1156" w:author="Abhiram Arali" w:date="2024-10-29T14:19:00Z">
            <w:rPr>
              <w:sz w:val="24"/>
            </w:rPr>
          </w:rPrChange>
        </w:rPr>
        <w:t>Limited</w:t>
      </w:r>
      <w:r w:rsidRPr="00E2293D">
        <w:rPr>
          <w:spacing w:val="-2"/>
          <w:rPrChange w:id="1157" w:author="Abhiram Arali" w:date="2024-10-29T14:19:00Z">
            <w:rPr>
              <w:spacing w:val="-2"/>
              <w:sz w:val="24"/>
            </w:rPr>
          </w:rPrChange>
        </w:rPr>
        <w:t xml:space="preserve"> </w:t>
      </w:r>
      <w:r w:rsidRPr="00E2293D">
        <w:rPr>
          <w:rPrChange w:id="1158" w:author="Abhiram Arali" w:date="2024-10-29T14:19:00Z">
            <w:rPr>
              <w:sz w:val="24"/>
            </w:rPr>
          </w:rPrChange>
        </w:rPr>
        <w:t>user</w:t>
      </w:r>
      <w:r w:rsidRPr="00E2293D">
        <w:rPr>
          <w:spacing w:val="-1"/>
          <w:rPrChange w:id="1159" w:author="Abhiram Arali" w:date="2024-10-29T14:19:00Z">
            <w:rPr>
              <w:spacing w:val="-1"/>
              <w:sz w:val="24"/>
            </w:rPr>
          </w:rPrChange>
        </w:rPr>
        <w:t xml:space="preserve"> </w:t>
      </w:r>
      <w:r w:rsidRPr="00E2293D">
        <w:rPr>
          <w:rPrChange w:id="1160" w:author="Abhiram Arali" w:date="2024-10-29T14:19:00Z">
            <w:rPr>
              <w:sz w:val="24"/>
            </w:rPr>
          </w:rPrChange>
        </w:rPr>
        <w:t>interface</w:t>
      </w:r>
      <w:r w:rsidRPr="00E2293D">
        <w:rPr>
          <w:spacing w:val="-2"/>
          <w:rPrChange w:id="1161" w:author="Abhiram Arali" w:date="2024-10-29T14:19:00Z">
            <w:rPr>
              <w:spacing w:val="-2"/>
              <w:sz w:val="24"/>
            </w:rPr>
          </w:rPrChange>
        </w:rPr>
        <w:t xml:space="preserve"> </w:t>
      </w:r>
      <w:r w:rsidRPr="00E2293D">
        <w:rPr>
          <w:rPrChange w:id="1162" w:author="Abhiram Arali" w:date="2024-10-29T14:19:00Z">
            <w:rPr>
              <w:sz w:val="24"/>
            </w:rPr>
          </w:rPrChange>
        </w:rPr>
        <w:t>and</w:t>
      </w:r>
      <w:r w:rsidRPr="00E2293D">
        <w:rPr>
          <w:spacing w:val="-1"/>
          <w:rPrChange w:id="1163" w:author="Abhiram Arali" w:date="2024-10-29T14:19:00Z">
            <w:rPr>
              <w:spacing w:val="-1"/>
              <w:sz w:val="24"/>
            </w:rPr>
          </w:rPrChange>
        </w:rPr>
        <w:t xml:space="preserve"> </w:t>
      </w:r>
      <w:r w:rsidRPr="00E2293D">
        <w:rPr>
          <w:rPrChange w:id="1164" w:author="Abhiram Arali" w:date="2024-10-29T14:19:00Z">
            <w:rPr>
              <w:sz w:val="24"/>
            </w:rPr>
          </w:rPrChange>
        </w:rPr>
        <w:t>typically</w:t>
      </w:r>
      <w:r w:rsidRPr="00E2293D">
        <w:rPr>
          <w:spacing w:val="-2"/>
          <w:rPrChange w:id="1165" w:author="Abhiram Arali" w:date="2024-10-29T14:19:00Z">
            <w:rPr>
              <w:spacing w:val="-2"/>
              <w:sz w:val="24"/>
            </w:rPr>
          </w:rPrChange>
        </w:rPr>
        <w:t xml:space="preserve"> </w:t>
      </w:r>
      <w:r w:rsidRPr="00E2293D">
        <w:rPr>
          <w:rPrChange w:id="1166" w:author="Abhiram Arali" w:date="2024-10-29T14:19:00Z">
            <w:rPr>
              <w:sz w:val="24"/>
            </w:rPr>
          </w:rPrChange>
        </w:rPr>
        <w:t>not</w:t>
      </w:r>
      <w:r w:rsidRPr="00E2293D">
        <w:rPr>
          <w:spacing w:val="-1"/>
          <w:rPrChange w:id="1167" w:author="Abhiram Arali" w:date="2024-10-29T14:19:00Z">
            <w:rPr>
              <w:spacing w:val="-1"/>
              <w:sz w:val="24"/>
            </w:rPr>
          </w:rPrChange>
        </w:rPr>
        <w:t xml:space="preserve"> </w:t>
      </w:r>
      <w:r w:rsidRPr="00E2293D">
        <w:rPr>
          <w:rPrChange w:id="1168" w:author="Abhiram Arali" w:date="2024-10-29T14:19:00Z">
            <w:rPr>
              <w:sz w:val="24"/>
            </w:rPr>
          </w:rPrChange>
        </w:rPr>
        <w:t>programmable</w:t>
      </w:r>
      <w:r w:rsidRPr="00E2293D">
        <w:rPr>
          <w:spacing w:val="-1"/>
          <w:rPrChange w:id="1169" w:author="Abhiram Arali" w:date="2024-10-29T14:19:00Z">
            <w:rPr>
              <w:spacing w:val="-1"/>
              <w:sz w:val="24"/>
            </w:rPr>
          </w:rPrChange>
        </w:rPr>
        <w:t xml:space="preserve"> </w:t>
      </w:r>
      <w:r w:rsidRPr="00E2293D">
        <w:rPr>
          <w:rPrChange w:id="1170" w:author="Abhiram Arali" w:date="2024-10-29T14:19:00Z">
            <w:rPr>
              <w:sz w:val="24"/>
            </w:rPr>
          </w:rPrChange>
        </w:rPr>
        <w:t>by</w:t>
      </w:r>
      <w:r w:rsidRPr="00E2293D">
        <w:rPr>
          <w:spacing w:val="-1"/>
          <w:rPrChange w:id="1171" w:author="Abhiram Arali" w:date="2024-10-29T14:19:00Z">
            <w:rPr>
              <w:spacing w:val="-1"/>
              <w:sz w:val="24"/>
            </w:rPr>
          </w:rPrChange>
        </w:rPr>
        <w:t xml:space="preserve"> </w:t>
      </w:r>
      <w:r w:rsidRPr="00E2293D">
        <w:rPr>
          <w:rPrChange w:id="1172" w:author="Abhiram Arali" w:date="2024-10-29T14:19:00Z">
            <w:rPr>
              <w:sz w:val="24"/>
            </w:rPr>
          </w:rPrChange>
        </w:rPr>
        <w:t>end</w:t>
      </w:r>
      <w:r w:rsidRPr="00E2293D">
        <w:rPr>
          <w:spacing w:val="-1"/>
          <w:rPrChange w:id="1173" w:author="Abhiram Arali" w:date="2024-10-29T14:19:00Z">
            <w:rPr>
              <w:spacing w:val="-1"/>
              <w:sz w:val="24"/>
            </w:rPr>
          </w:rPrChange>
        </w:rPr>
        <w:t xml:space="preserve"> </w:t>
      </w:r>
      <w:r w:rsidRPr="00E2293D">
        <w:rPr>
          <w:spacing w:val="-2"/>
          <w:rPrChange w:id="1174" w:author="Abhiram Arali" w:date="2024-10-29T14:19:00Z">
            <w:rPr>
              <w:spacing w:val="-2"/>
              <w:sz w:val="24"/>
            </w:rPr>
          </w:rPrChange>
        </w:rPr>
        <w:t>users.</w:t>
      </w:r>
    </w:p>
    <w:p w14:paraId="10AA60BD" w14:textId="6EE576FF" w:rsidR="00301525" w:rsidRPr="00870216" w:rsidDel="00A91FE8" w:rsidRDefault="00301525">
      <w:pPr>
        <w:rPr>
          <w:del w:id="1175" w:author="Abhiram Arali" w:date="2024-10-29T14:19:00Z"/>
          <w:iCs/>
          <w:sz w:val="24"/>
        </w:rPr>
        <w:sectPr w:rsidR="00301525" w:rsidRPr="00870216" w:rsidDel="00A91FE8">
          <w:pgSz w:w="11910" w:h="16840"/>
          <w:pgMar w:top="1540" w:right="1220" w:bottom="1200" w:left="1220" w:header="758" w:footer="1000" w:gutter="0"/>
          <w:cols w:space="720"/>
        </w:sectPr>
      </w:pPr>
    </w:p>
    <w:p w14:paraId="734DDCC4" w14:textId="77777777" w:rsidR="00301525" w:rsidRDefault="008B7718" w:rsidP="001503D8">
      <w:pPr>
        <w:pStyle w:val="NormalBPBHEB"/>
        <w:numPr>
          <w:ilvl w:val="0"/>
          <w:numId w:val="45"/>
        </w:numPr>
        <w:rPr>
          <w:ins w:id="1176" w:author="Abhiram Arali" w:date="2024-10-29T14:20:00Z"/>
        </w:rPr>
      </w:pPr>
      <w:r w:rsidRPr="001503D8">
        <w:rPr>
          <w:b/>
          <w:iCs/>
          <w:rPrChange w:id="1177" w:author="Abhiram Arali" w:date="2024-10-29T14:20:00Z">
            <w:rPr>
              <w:b/>
              <w:i/>
            </w:rPr>
          </w:rPrChange>
        </w:rPr>
        <w:t>Example</w:t>
      </w:r>
      <w:r>
        <w:rPr>
          <w:b/>
          <w:i/>
        </w:rPr>
        <w:t xml:space="preserve">: </w:t>
      </w:r>
      <w:r>
        <w:t>Embedded computers in washing machines, smart thermostats, and automotive control systems.</w:t>
      </w:r>
    </w:p>
    <w:p w14:paraId="394DFA2D" w14:textId="77777777" w:rsidR="00354707" w:rsidRDefault="00354707">
      <w:pPr>
        <w:pStyle w:val="NormalBPBHEB"/>
        <w:pPrChange w:id="1178" w:author="Abhiram Arali" w:date="2024-10-29T14:20:00Z">
          <w:pPr>
            <w:pStyle w:val="BodyText"/>
            <w:spacing w:before="100" w:line="360" w:lineRule="auto"/>
            <w:ind w:left="220" w:right="218"/>
            <w:jc w:val="both"/>
          </w:pPr>
        </w:pPrChange>
      </w:pPr>
    </w:p>
    <w:p w14:paraId="0D1B4E8E" w14:textId="5C475388" w:rsidR="00301525" w:rsidRDefault="008B7718">
      <w:pPr>
        <w:pStyle w:val="Heading2BPBHEB"/>
        <w:pPrChange w:id="1179" w:author="Abhiram Arali" w:date="2024-10-29T14:20:00Z">
          <w:pPr>
            <w:pStyle w:val="Heading1"/>
            <w:numPr>
              <w:numId w:val="24"/>
            </w:numPr>
            <w:tabs>
              <w:tab w:val="left" w:pos="460"/>
            </w:tabs>
            <w:spacing w:before="161"/>
            <w:ind w:left="460" w:hanging="240"/>
          </w:pPr>
        </w:pPrChange>
      </w:pPr>
      <w:r>
        <w:t>Hybrid</w:t>
      </w:r>
      <w:r>
        <w:rPr>
          <w:spacing w:val="1"/>
        </w:rPr>
        <w:t xml:space="preserve"> </w:t>
      </w:r>
      <w:r w:rsidR="00C82044">
        <w:t>computers</w:t>
      </w:r>
    </w:p>
    <w:p w14:paraId="6BA16118" w14:textId="3F9166BC" w:rsidR="00301525" w:rsidDel="00953F96" w:rsidRDefault="00301525">
      <w:pPr>
        <w:pStyle w:val="BodyText"/>
        <w:spacing w:before="21"/>
        <w:rPr>
          <w:del w:id="1180" w:author="Abhiram Arali" w:date="2024-10-29T14:20:00Z"/>
          <w:b/>
        </w:rPr>
      </w:pPr>
    </w:p>
    <w:p w14:paraId="2916C8CF" w14:textId="77777777" w:rsidR="00301525" w:rsidRDefault="008B7718">
      <w:pPr>
        <w:pStyle w:val="NormalBPBHEB"/>
        <w:pPrChange w:id="1181" w:author="Abhiram Arali" w:date="2024-10-29T14:20:00Z">
          <w:pPr>
            <w:pStyle w:val="BodyText"/>
            <w:spacing w:before="1" w:line="360" w:lineRule="auto"/>
            <w:ind w:left="220" w:right="217"/>
            <w:jc w:val="both"/>
          </w:pPr>
        </w:pPrChange>
      </w:pPr>
      <w:r>
        <w:t>Hybrid computers integrate the characteristics of both analog and digital computers, allowing them to process both continuous and discrete data effectively. This combination makes them particularly valuable in specialized applications where different types of data need to be analyzed simultaneously. By leveraging the strengths of both computing paradigms, hybrid computers can offer enhanced performance and versatility in handling complex tasks. One of the primary uses of hybrid computers is in scientific simulations and medical equipment. For instance, in medical settings, hybrid systems can monitor analog data, such as patient vitals (heart rate, blood pressure), which is continuously variable, and convert this information into digital</w:t>
      </w:r>
      <w:r>
        <w:rPr>
          <w:spacing w:val="-15"/>
        </w:rPr>
        <w:t xml:space="preserve"> </w:t>
      </w:r>
      <w:r>
        <w:t>data</w:t>
      </w:r>
      <w:r>
        <w:rPr>
          <w:spacing w:val="-15"/>
        </w:rPr>
        <w:t xml:space="preserve"> </w:t>
      </w:r>
      <w:r>
        <w:t>for</w:t>
      </w:r>
      <w:r>
        <w:rPr>
          <w:spacing w:val="-15"/>
        </w:rPr>
        <w:t xml:space="preserve"> </w:t>
      </w:r>
      <w:r>
        <w:t>further</w:t>
      </w:r>
      <w:r>
        <w:rPr>
          <w:spacing w:val="-15"/>
        </w:rPr>
        <w:t xml:space="preserve"> </w:t>
      </w:r>
      <w:r>
        <w:t>processing</w:t>
      </w:r>
      <w:r>
        <w:rPr>
          <w:spacing w:val="-15"/>
        </w:rPr>
        <w:t xml:space="preserve"> </w:t>
      </w:r>
      <w:r>
        <w:t>and</w:t>
      </w:r>
      <w:r>
        <w:rPr>
          <w:spacing w:val="-15"/>
        </w:rPr>
        <w:t xml:space="preserve"> </w:t>
      </w:r>
      <w:r>
        <w:t>analysis.</w:t>
      </w:r>
      <w:r>
        <w:rPr>
          <w:spacing w:val="-15"/>
        </w:rPr>
        <w:t xml:space="preserve"> </w:t>
      </w:r>
      <w:r>
        <w:t>This</w:t>
      </w:r>
      <w:r>
        <w:rPr>
          <w:spacing w:val="-15"/>
        </w:rPr>
        <w:t xml:space="preserve"> </w:t>
      </w:r>
      <w:r>
        <w:t>capability</w:t>
      </w:r>
      <w:r>
        <w:rPr>
          <w:spacing w:val="-15"/>
        </w:rPr>
        <w:t xml:space="preserve"> </w:t>
      </w:r>
      <w:r>
        <w:t>enables</w:t>
      </w:r>
      <w:r>
        <w:rPr>
          <w:spacing w:val="-15"/>
        </w:rPr>
        <w:t xml:space="preserve"> </w:t>
      </w:r>
      <w:r>
        <w:t>healthcare</w:t>
      </w:r>
      <w:r>
        <w:rPr>
          <w:spacing w:val="-15"/>
        </w:rPr>
        <w:t xml:space="preserve"> </w:t>
      </w:r>
      <w:r>
        <w:t>professionals to obtain real-time insights, facilitating timely interventions and improved patient care. Additionally, hybrid computers are employed in fields such as aerospace, automotive engineering, and industrial control systems, where the ability to manage both types of data is crucial</w:t>
      </w:r>
      <w:r>
        <w:rPr>
          <w:spacing w:val="-13"/>
        </w:rPr>
        <w:t xml:space="preserve"> </w:t>
      </w:r>
      <w:r>
        <w:t>for</w:t>
      </w:r>
      <w:r>
        <w:rPr>
          <w:spacing w:val="-12"/>
        </w:rPr>
        <w:t xml:space="preserve"> </w:t>
      </w:r>
      <w:r>
        <w:t>accurate</w:t>
      </w:r>
      <w:r>
        <w:rPr>
          <w:spacing w:val="-14"/>
        </w:rPr>
        <w:t xml:space="preserve"> </w:t>
      </w:r>
      <w:r>
        <w:t>modeling,</w:t>
      </w:r>
      <w:r>
        <w:rPr>
          <w:spacing w:val="-13"/>
        </w:rPr>
        <w:t xml:space="preserve"> </w:t>
      </w:r>
      <w:r>
        <w:t>simulation,</w:t>
      </w:r>
      <w:r>
        <w:rPr>
          <w:spacing w:val="-15"/>
        </w:rPr>
        <w:t xml:space="preserve"> </w:t>
      </w:r>
      <w:r>
        <w:t>and</w:t>
      </w:r>
      <w:r>
        <w:rPr>
          <w:spacing w:val="-13"/>
        </w:rPr>
        <w:t xml:space="preserve"> </w:t>
      </w:r>
      <w:r>
        <w:t>control</w:t>
      </w:r>
      <w:r>
        <w:rPr>
          <w:spacing w:val="-13"/>
        </w:rPr>
        <w:t xml:space="preserve"> </w:t>
      </w:r>
      <w:r>
        <w:t>of</w:t>
      </w:r>
      <w:r>
        <w:rPr>
          <w:spacing w:val="-14"/>
        </w:rPr>
        <w:t xml:space="preserve"> </w:t>
      </w:r>
      <w:r>
        <w:t>dynamic</w:t>
      </w:r>
      <w:r>
        <w:rPr>
          <w:spacing w:val="-14"/>
        </w:rPr>
        <w:t xml:space="preserve"> </w:t>
      </w:r>
      <w:r>
        <w:t>systems.</w:t>
      </w:r>
      <w:r>
        <w:rPr>
          <w:spacing w:val="-12"/>
        </w:rPr>
        <w:t xml:space="preserve"> </w:t>
      </w:r>
      <w:r>
        <w:t>By</w:t>
      </w:r>
      <w:r>
        <w:rPr>
          <w:spacing w:val="-13"/>
        </w:rPr>
        <w:t xml:space="preserve"> </w:t>
      </w:r>
      <w:r>
        <w:t>bridging</w:t>
      </w:r>
      <w:r>
        <w:rPr>
          <w:spacing w:val="-13"/>
        </w:rPr>
        <w:t xml:space="preserve"> </w:t>
      </w:r>
      <w:r>
        <w:t>the</w:t>
      </w:r>
      <w:r>
        <w:rPr>
          <w:spacing w:val="-14"/>
        </w:rPr>
        <w:t xml:space="preserve"> </w:t>
      </w:r>
      <w:r>
        <w:t>gap between analog and digital technologies, hybrid computers play a vital role in advancing various applications across multiple domains.</w:t>
      </w:r>
    </w:p>
    <w:p w14:paraId="6A228709" w14:textId="7D2C7655" w:rsidR="00301525" w:rsidRDefault="00870216">
      <w:pPr>
        <w:pStyle w:val="NormalBPBHEB"/>
        <w:pPrChange w:id="1182" w:author="Abhiram Arali" w:date="2024-10-29T14:20:00Z">
          <w:pPr>
            <w:pStyle w:val="BodyText"/>
            <w:spacing w:before="161"/>
            <w:ind w:left="220"/>
            <w:jc w:val="both"/>
          </w:pPr>
        </w:pPrChange>
      </w:pPr>
      <w:ins w:id="1183" w:author="Abhiram Arali" w:date="2024-10-29T14:20:00Z">
        <w:r>
          <w:t xml:space="preserve">The </w:t>
        </w:r>
      </w:ins>
      <w:r>
        <w:t>key features</w:t>
      </w:r>
      <w:ins w:id="1184" w:author="Abhiram Arali" w:date="2024-10-29T14:20:00Z">
        <w:r>
          <w:t xml:space="preserve"> are as follows</w:t>
        </w:r>
      </w:ins>
      <w:r>
        <w:t>:</w:t>
      </w:r>
    </w:p>
    <w:p w14:paraId="49A35C4E" w14:textId="64D00AF7" w:rsidR="00301525" w:rsidRPr="0006254A" w:rsidDel="0006254A" w:rsidRDefault="00301525">
      <w:pPr>
        <w:pStyle w:val="NormalBPBHEB"/>
        <w:numPr>
          <w:ilvl w:val="0"/>
          <w:numId w:val="46"/>
        </w:numPr>
        <w:rPr>
          <w:del w:id="1185" w:author="Abhiram Arali" w:date="2024-10-29T14:20:00Z"/>
        </w:rPr>
        <w:pPrChange w:id="1186" w:author="Abhiram Arali" w:date="2024-10-29T14:20:00Z">
          <w:pPr>
            <w:pStyle w:val="BodyText"/>
            <w:spacing w:before="23"/>
          </w:pPr>
        </w:pPrChange>
      </w:pPr>
    </w:p>
    <w:p w14:paraId="1B18F5BA" w14:textId="77777777" w:rsidR="00301525" w:rsidRPr="0006254A" w:rsidRDefault="008B7718">
      <w:pPr>
        <w:pStyle w:val="NormalBPBHEB"/>
        <w:numPr>
          <w:ilvl w:val="0"/>
          <w:numId w:val="46"/>
        </w:numPr>
        <w:rPr>
          <w:rPrChange w:id="1187" w:author="Abhiram Arali" w:date="2024-10-29T14:20:00Z">
            <w:rPr>
              <w:sz w:val="24"/>
            </w:rPr>
          </w:rPrChange>
        </w:rPr>
        <w:pPrChange w:id="1188" w:author="Abhiram Arali" w:date="2024-10-29T14:20:00Z">
          <w:pPr>
            <w:pStyle w:val="ListParagraph"/>
            <w:numPr>
              <w:numId w:val="17"/>
            </w:numPr>
            <w:tabs>
              <w:tab w:val="left" w:pos="940"/>
            </w:tabs>
            <w:spacing w:line="350" w:lineRule="auto"/>
            <w:ind w:left="940" w:right="224" w:hanging="360"/>
          </w:pPr>
        </w:pPrChange>
      </w:pPr>
      <w:r w:rsidRPr="0006254A">
        <w:rPr>
          <w:rPrChange w:id="1189" w:author="Abhiram Arali" w:date="2024-10-29T14:20:00Z">
            <w:rPr>
              <w:sz w:val="24"/>
            </w:rPr>
          </w:rPrChange>
        </w:rPr>
        <w:t>Combines analog data processing (continuous data) with digital processing (discrete data).</w:t>
      </w:r>
    </w:p>
    <w:p w14:paraId="2797AECC" w14:textId="77777777" w:rsidR="00301525" w:rsidRPr="0006254A" w:rsidRDefault="008B7718">
      <w:pPr>
        <w:pStyle w:val="NormalBPBHEB"/>
        <w:numPr>
          <w:ilvl w:val="0"/>
          <w:numId w:val="46"/>
        </w:numPr>
        <w:rPr>
          <w:rPrChange w:id="1190" w:author="Abhiram Arali" w:date="2024-10-29T14:20:00Z">
            <w:rPr>
              <w:sz w:val="24"/>
            </w:rPr>
          </w:rPrChange>
        </w:rPr>
        <w:pPrChange w:id="1191" w:author="Abhiram Arali" w:date="2024-10-29T14:20:00Z">
          <w:pPr>
            <w:pStyle w:val="ListParagraph"/>
            <w:numPr>
              <w:numId w:val="17"/>
            </w:numPr>
            <w:tabs>
              <w:tab w:val="left" w:pos="940"/>
            </w:tabs>
            <w:spacing w:before="13"/>
            <w:ind w:left="940" w:hanging="360"/>
          </w:pPr>
        </w:pPrChange>
      </w:pPr>
      <w:r w:rsidRPr="0006254A">
        <w:rPr>
          <w:rPrChange w:id="1192" w:author="Abhiram Arali" w:date="2024-10-29T14:20:00Z">
            <w:rPr>
              <w:sz w:val="24"/>
            </w:rPr>
          </w:rPrChange>
        </w:rPr>
        <w:t>Used in specialized fields like medical instrumentation or control systems.</w:t>
      </w:r>
    </w:p>
    <w:p w14:paraId="011993DE" w14:textId="77777777" w:rsidR="00301525" w:rsidRPr="0006254A" w:rsidRDefault="008B7718">
      <w:pPr>
        <w:pStyle w:val="NormalBPBHEB"/>
        <w:numPr>
          <w:ilvl w:val="0"/>
          <w:numId w:val="46"/>
        </w:numPr>
        <w:rPr>
          <w:rPrChange w:id="1193" w:author="Abhiram Arali" w:date="2024-10-29T14:20:00Z">
            <w:rPr>
              <w:sz w:val="24"/>
            </w:rPr>
          </w:rPrChange>
        </w:rPr>
        <w:pPrChange w:id="1194" w:author="Abhiram Arali" w:date="2024-10-29T14:20:00Z">
          <w:pPr>
            <w:pStyle w:val="ListParagraph"/>
            <w:numPr>
              <w:numId w:val="17"/>
            </w:numPr>
            <w:tabs>
              <w:tab w:val="left" w:pos="940"/>
            </w:tabs>
            <w:spacing w:before="138"/>
            <w:ind w:left="940" w:hanging="360"/>
          </w:pPr>
        </w:pPrChange>
      </w:pPr>
      <w:r w:rsidRPr="0006254A">
        <w:rPr>
          <w:rPrChange w:id="1195" w:author="Abhiram Arali" w:date="2024-10-29T14:20:00Z">
            <w:rPr>
              <w:sz w:val="24"/>
            </w:rPr>
          </w:rPrChange>
        </w:rPr>
        <w:t>Can handle both real-time and complex calculations.</w:t>
      </w:r>
    </w:p>
    <w:p w14:paraId="4D4A5143" w14:textId="232055BC" w:rsidR="00301525" w:rsidRPr="0006254A" w:rsidDel="0006254A" w:rsidRDefault="00301525">
      <w:pPr>
        <w:pStyle w:val="NormalBPBHEB"/>
        <w:rPr>
          <w:del w:id="1196" w:author="Abhiram Arali" w:date="2024-10-29T14:20:00Z"/>
          <w:b/>
          <w:bCs/>
          <w:rPrChange w:id="1197" w:author="Abhiram Arali" w:date="2024-10-29T14:20:00Z">
            <w:rPr>
              <w:del w:id="1198" w:author="Abhiram Arali" w:date="2024-10-29T14:20:00Z"/>
            </w:rPr>
          </w:rPrChange>
        </w:rPr>
        <w:pPrChange w:id="1199" w:author="Abhiram Arali" w:date="2024-10-29T14:20:00Z">
          <w:pPr>
            <w:pStyle w:val="BodyText"/>
            <w:spacing w:before="18"/>
          </w:pPr>
        </w:pPrChange>
      </w:pPr>
    </w:p>
    <w:p w14:paraId="371C5839" w14:textId="77777777" w:rsidR="00301525" w:rsidRPr="0006254A" w:rsidRDefault="008B7718">
      <w:pPr>
        <w:pStyle w:val="NormalBPBHEB"/>
        <w:numPr>
          <w:ilvl w:val="0"/>
          <w:numId w:val="46"/>
        </w:numPr>
        <w:pPrChange w:id="1200" w:author="Abhiram Arali" w:date="2024-10-29T14:20:00Z">
          <w:pPr>
            <w:pStyle w:val="BodyText"/>
            <w:ind w:left="220"/>
            <w:jc w:val="both"/>
          </w:pPr>
        </w:pPrChange>
      </w:pPr>
      <w:r w:rsidRPr="0006254A">
        <w:rPr>
          <w:b/>
          <w:bCs/>
          <w:rPrChange w:id="1201" w:author="Abhiram Arali" w:date="2024-10-29T14:20:00Z">
            <w:rPr>
              <w:b/>
              <w:i/>
            </w:rPr>
          </w:rPrChange>
        </w:rPr>
        <w:t>Example</w:t>
      </w:r>
      <w:r w:rsidRPr="0006254A">
        <w:rPr>
          <w:rPrChange w:id="1202" w:author="Abhiram Arali" w:date="2024-10-29T14:20:00Z">
            <w:rPr>
              <w:b/>
              <w:i/>
            </w:rPr>
          </w:rPrChange>
        </w:rPr>
        <w:t xml:space="preserve">: </w:t>
      </w:r>
      <w:r w:rsidRPr="00C74481">
        <w:rPr>
          <w:b/>
          <w:bCs/>
          <w:rPrChange w:id="1203" w:author="Abhiram Arali" w:date="2024-10-29T14:20:00Z">
            <w:rPr/>
          </w:rPrChange>
        </w:rPr>
        <w:t>Electrocardiograph</w:t>
      </w:r>
      <w:r w:rsidRPr="0006254A">
        <w:rPr>
          <w:rPrChange w:id="1204" w:author="Abhiram Arali" w:date="2024-10-29T14:20:00Z">
            <w:rPr>
              <w:spacing w:val="-1"/>
            </w:rPr>
          </w:rPrChange>
        </w:rPr>
        <w:t xml:space="preserve"> </w:t>
      </w:r>
      <w:r w:rsidRPr="0006254A">
        <w:t>(</w:t>
      </w:r>
      <w:r w:rsidRPr="00C74481">
        <w:rPr>
          <w:b/>
          <w:bCs/>
          <w:rPrChange w:id="1205" w:author="Abhiram Arali" w:date="2024-10-29T14:20:00Z">
            <w:rPr/>
          </w:rPrChange>
        </w:rPr>
        <w:t>ECG</w:t>
      </w:r>
      <w:r w:rsidRPr="0006254A">
        <w:t>)</w:t>
      </w:r>
      <w:r w:rsidRPr="0006254A">
        <w:rPr>
          <w:rPrChange w:id="1206" w:author="Abhiram Arali" w:date="2024-10-29T14:20:00Z">
            <w:rPr>
              <w:spacing w:val="-3"/>
            </w:rPr>
          </w:rPrChange>
        </w:rPr>
        <w:t xml:space="preserve"> </w:t>
      </w:r>
      <w:r w:rsidRPr="0006254A">
        <w:t>machines,</w:t>
      </w:r>
      <w:r w:rsidRPr="0006254A">
        <w:rPr>
          <w:rPrChange w:id="1207" w:author="Abhiram Arali" w:date="2024-10-29T14:20:00Z">
            <w:rPr>
              <w:spacing w:val="-1"/>
            </w:rPr>
          </w:rPrChange>
        </w:rPr>
        <w:t xml:space="preserve"> </w:t>
      </w:r>
      <w:r w:rsidRPr="0006254A">
        <w:t xml:space="preserve">flight </w:t>
      </w:r>
      <w:r w:rsidRPr="0006254A">
        <w:rPr>
          <w:rPrChange w:id="1208" w:author="Abhiram Arali" w:date="2024-10-29T14:20:00Z">
            <w:rPr>
              <w:spacing w:val="-2"/>
            </w:rPr>
          </w:rPrChange>
        </w:rPr>
        <w:t>simulators.</w:t>
      </w:r>
    </w:p>
    <w:p w14:paraId="557162B0" w14:textId="77777777" w:rsidR="00301525" w:rsidRDefault="00301525">
      <w:pPr>
        <w:pStyle w:val="NormalBPBHEB"/>
        <w:pPrChange w:id="1209" w:author="Abhiram Arali" w:date="2024-10-29T14:20:00Z">
          <w:pPr>
            <w:pStyle w:val="BodyText"/>
            <w:spacing w:before="22"/>
          </w:pPr>
        </w:pPrChange>
      </w:pPr>
    </w:p>
    <w:p w14:paraId="79E3EDEC" w14:textId="2A691098" w:rsidR="00301525" w:rsidRDefault="008B7718">
      <w:pPr>
        <w:pStyle w:val="Heading1BPBHEB"/>
        <w:pPrChange w:id="1210" w:author="Abhiram Arali" w:date="2024-10-29T14:20:00Z">
          <w:pPr>
            <w:spacing w:before="1"/>
            <w:ind w:left="220"/>
            <w:jc w:val="both"/>
          </w:pPr>
        </w:pPrChange>
      </w:pPr>
      <w:r>
        <w:lastRenderedPageBreak/>
        <w:t>Computer</w:t>
      </w:r>
      <w:r>
        <w:rPr>
          <w:spacing w:val="-2"/>
        </w:rPr>
        <w:t xml:space="preserve"> </w:t>
      </w:r>
      <w:r w:rsidR="00863B2E">
        <w:t>block diagram</w:t>
      </w:r>
      <w:r w:rsidR="00863B2E">
        <w:rPr>
          <w:spacing w:val="2"/>
        </w:rPr>
        <w:t xml:space="preserve"> </w:t>
      </w:r>
      <w:r w:rsidR="00863B2E">
        <w:t>and</w:t>
      </w:r>
      <w:r w:rsidR="00863B2E">
        <w:rPr>
          <w:spacing w:val="-3"/>
        </w:rPr>
        <w:t xml:space="preserve"> </w:t>
      </w:r>
      <w:del w:id="1211" w:author="Abhiram Arali" w:date="2024-10-29T14:20:00Z">
        <w:r w:rsidR="00863B2E" w:rsidDel="000C6391">
          <w:delText xml:space="preserve">its </w:delText>
        </w:r>
      </w:del>
      <w:r w:rsidR="00863B2E">
        <w:rPr>
          <w:spacing w:val="-2"/>
        </w:rPr>
        <w:t>description</w:t>
      </w:r>
    </w:p>
    <w:p w14:paraId="382B7DD5" w14:textId="7F3B7E0C" w:rsidR="00301525" w:rsidDel="000C6391" w:rsidRDefault="00301525">
      <w:pPr>
        <w:pStyle w:val="BodyText"/>
        <w:spacing w:before="21"/>
        <w:rPr>
          <w:del w:id="1212" w:author="Abhiram Arali" w:date="2024-10-29T14:20:00Z"/>
          <w:b/>
        </w:rPr>
      </w:pPr>
    </w:p>
    <w:p w14:paraId="77871B09" w14:textId="100F1679" w:rsidR="00301525" w:rsidDel="00FA6513" w:rsidRDefault="008B7718">
      <w:pPr>
        <w:pStyle w:val="NormalBPBHEB"/>
        <w:rPr>
          <w:del w:id="1213" w:author="Abhiram Arali" w:date="2024-10-29T14:21:00Z"/>
        </w:rPr>
        <w:pPrChange w:id="1214" w:author="Abhiram Arali" w:date="2024-10-29T14:20:00Z">
          <w:pPr>
            <w:pStyle w:val="BodyText"/>
            <w:spacing w:line="360" w:lineRule="auto"/>
            <w:ind w:left="220" w:right="217"/>
            <w:jc w:val="both"/>
          </w:pPr>
        </w:pPrChange>
      </w:pPr>
      <w:r>
        <w:t>A block diagram of a computer serves as a simplified visual representation of the essential components of a computer system and their interconnections. It illustrates how various units collaborate</w:t>
      </w:r>
      <w:r>
        <w:rPr>
          <w:spacing w:val="-9"/>
        </w:rPr>
        <w:t xml:space="preserve"> </w:t>
      </w:r>
      <w:r>
        <w:t>to</w:t>
      </w:r>
      <w:r>
        <w:rPr>
          <w:spacing w:val="-8"/>
        </w:rPr>
        <w:t xml:space="preserve"> </w:t>
      </w:r>
      <w:r>
        <w:t>execute</w:t>
      </w:r>
      <w:r>
        <w:rPr>
          <w:spacing w:val="-9"/>
        </w:rPr>
        <w:t xml:space="preserve"> </w:t>
      </w:r>
      <w:r>
        <w:t>tasks</w:t>
      </w:r>
      <w:r>
        <w:rPr>
          <w:spacing w:val="-8"/>
        </w:rPr>
        <w:t xml:space="preserve"> </w:t>
      </w:r>
      <w:r>
        <w:t>and</w:t>
      </w:r>
      <w:r>
        <w:rPr>
          <w:spacing w:val="-8"/>
        </w:rPr>
        <w:t xml:space="preserve"> </w:t>
      </w:r>
      <w:r>
        <w:t>manage</w:t>
      </w:r>
      <w:r>
        <w:rPr>
          <w:spacing w:val="-9"/>
        </w:rPr>
        <w:t xml:space="preserve"> </w:t>
      </w:r>
      <w:r>
        <w:t>data</w:t>
      </w:r>
      <w:r>
        <w:rPr>
          <w:spacing w:val="-9"/>
        </w:rPr>
        <w:t xml:space="preserve"> </w:t>
      </w:r>
      <w:r>
        <w:t>flow</w:t>
      </w:r>
      <w:r>
        <w:rPr>
          <w:spacing w:val="-9"/>
        </w:rPr>
        <w:t xml:space="preserve"> </w:t>
      </w:r>
      <w:r>
        <w:t>within</w:t>
      </w:r>
      <w:r>
        <w:rPr>
          <w:spacing w:val="-8"/>
        </w:rPr>
        <w:t xml:space="preserve"> </w:t>
      </w:r>
      <w:r>
        <w:t>the</w:t>
      </w:r>
      <w:r>
        <w:rPr>
          <w:spacing w:val="-9"/>
        </w:rPr>
        <w:t xml:space="preserve"> </w:t>
      </w:r>
      <w:r>
        <w:t>system.</w:t>
      </w:r>
      <w:r>
        <w:rPr>
          <w:spacing w:val="-8"/>
        </w:rPr>
        <w:t xml:space="preserve"> </w:t>
      </w:r>
      <w:r>
        <w:t>The</w:t>
      </w:r>
      <w:r>
        <w:rPr>
          <w:spacing w:val="-9"/>
        </w:rPr>
        <w:t xml:space="preserve"> </w:t>
      </w:r>
      <w:r>
        <w:t>primary</w:t>
      </w:r>
      <w:r>
        <w:rPr>
          <w:spacing w:val="-9"/>
        </w:rPr>
        <w:t xml:space="preserve"> </w:t>
      </w:r>
      <w:r>
        <w:t xml:space="preserve">components typically depicted in the block diagram include the </w:t>
      </w:r>
      <w:del w:id="1215" w:author="Abhiram Arali" w:date="2024-10-29T14:21:00Z">
        <w:r w:rsidDel="00915E51">
          <w:delText>Central Processing Unit (</w:delText>
        </w:r>
      </w:del>
      <w:r>
        <w:t>CPU</w:t>
      </w:r>
      <w:del w:id="1216" w:author="Abhiram Arali" w:date="2024-10-29T14:21:00Z">
        <w:r w:rsidDel="00915E51">
          <w:delText>)</w:delText>
        </w:r>
      </w:del>
      <w:r>
        <w:t>, memory, input/output</w:t>
      </w:r>
      <w:r>
        <w:rPr>
          <w:spacing w:val="40"/>
        </w:rPr>
        <w:t xml:space="preserve"> </w:t>
      </w:r>
      <w:r>
        <w:t>devices,</w:t>
      </w:r>
      <w:r>
        <w:rPr>
          <w:spacing w:val="39"/>
        </w:rPr>
        <w:t xml:space="preserve"> </w:t>
      </w:r>
      <w:r>
        <w:t>and</w:t>
      </w:r>
      <w:r>
        <w:rPr>
          <w:spacing w:val="39"/>
        </w:rPr>
        <w:t xml:space="preserve"> </w:t>
      </w:r>
      <w:r>
        <w:t>storage</w:t>
      </w:r>
      <w:r>
        <w:rPr>
          <w:spacing w:val="38"/>
        </w:rPr>
        <w:t xml:space="preserve"> </w:t>
      </w:r>
      <w:r>
        <w:t>units.</w:t>
      </w:r>
      <w:r>
        <w:rPr>
          <w:spacing w:val="39"/>
        </w:rPr>
        <w:t xml:space="preserve"> </w:t>
      </w:r>
      <w:r>
        <w:t>This</w:t>
      </w:r>
      <w:r>
        <w:rPr>
          <w:spacing w:val="40"/>
        </w:rPr>
        <w:t xml:space="preserve"> </w:t>
      </w:r>
      <w:r>
        <w:t>visual</w:t>
      </w:r>
      <w:r>
        <w:rPr>
          <w:spacing w:val="39"/>
        </w:rPr>
        <w:t xml:space="preserve"> </w:t>
      </w:r>
      <w:r>
        <w:t>framework</w:t>
      </w:r>
      <w:r>
        <w:rPr>
          <w:spacing w:val="39"/>
        </w:rPr>
        <w:t xml:space="preserve"> </w:t>
      </w:r>
      <w:r>
        <w:t>helps</w:t>
      </w:r>
      <w:r>
        <w:rPr>
          <w:spacing w:val="40"/>
        </w:rPr>
        <w:t xml:space="preserve"> </w:t>
      </w:r>
      <w:r>
        <w:t>users</w:t>
      </w:r>
      <w:r>
        <w:rPr>
          <w:spacing w:val="39"/>
        </w:rPr>
        <w:t xml:space="preserve"> </w:t>
      </w:r>
      <w:r>
        <w:t>understand</w:t>
      </w:r>
      <w:r>
        <w:rPr>
          <w:spacing w:val="39"/>
        </w:rPr>
        <w:t xml:space="preserve"> </w:t>
      </w:r>
      <w:r>
        <w:rPr>
          <w:spacing w:val="-5"/>
        </w:rPr>
        <w:t>the</w:t>
      </w:r>
      <w:ins w:id="1217" w:author="Abhiram Arali" w:date="2024-10-29T14:21:00Z">
        <w:r w:rsidR="00FA6513">
          <w:rPr>
            <w:spacing w:val="-5"/>
          </w:rPr>
          <w:t xml:space="preserve"> </w:t>
        </w:r>
      </w:ins>
    </w:p>
    <w:p w14:paraId="15250D20" w14:textId="114644B8" w:rsidR="00301525" w:rsidDel="00965870" w:rsidRDefault="00301525">
      <w:pPr>
        <w:spacing w:line="360" w:lineRule="auto"/>
        <w:jc w:val="both"/>
        <w:rPr>
          <w:del w:id="1218" w:author="Abhiram Arali" w:date="2024-10-29T14:21:00Z"/>
        </w:rPr>
        <w:sectPr w:rsidR="00301525" w:rsidDel="00965870">
          <w:pgSz w:w="11910" w:h="16840"/>
          <w:pgMar w:top="1540" w:right="1220" w:bottom="1200" w:left="1220" w:header="758" w:footer="1000" w:gutter="0"/>
          <w:cols w:space="720"/>
        </w:sectPr>
      </w:pPr>
    </w:p>
    <w:p w14:paraId="49754AD5" w14:textId="6578EB46" w:rsidR="00301525" w:rsidRDefault="008B7718">
      <w:pPr>
        <w:pStyle w:val="NormalBPBHEB"/>
        <w:pPrChange w:id="1219" w:author="Abhiram Arali" w:date="2024-10-29T14:21:00Z">
          <w:pPr>
            <w:pStyle w:val="BodyText"/>
            <w:spacing w:before="100" w:line="360" w:lineRule="auto"/>
            <w:ind w:left="220" w:right="217"/>
            <w:jc w:val="both"/>
          </w:pPr>
        </w:pPrChange>
      </w:pPr>
      <w:r>
        <w:t xml:space="preserve">relationships between different parts of the computer, enabling them to grasp the overall architecture and functionality. In a typical block diagram, the </w:t>
      </w:r>
      <w:del w:id="1220" w:author="Abhiram Arali" w:date="2024-10-29T14:21:00Z">
        <w:r w:rsidDel="00480845">
          <w:delText>Central Processing Unit (</w:delText>
        </w:r>
      </w:del>
      <w:r>
        <w:t>CPU</w:t>
      </w:r>
      <w:del w:id="1221" w:author="Abhiram Arali" w:date="2024-10-29T14:21:00Z">
        <w:r w:rsidDel="00480845">
          <w:delText>)</w:delText>
        </w:r>
      </w:del>
      <w:r>
        <w:t xml:space="preserve"> is</w:t>
      </w:r>
      <w:r>
        <w:rPr>
          <w:spacing w:val="-12"/>
        </w:rPr>
        <w:t xml:space="preserve"> </w:t>
      </w:r>
      <w:r>
        <w:t>at</w:t>
      </w:r>
      <w:r>
        <w:rPr>
          <w:spacing w:val="-13"/>
        </w:rPr>
        <w:t xml:space="preserve"> </w:t>
      </w:r>
      <w:r>
        <w:t>the</w:t>
      </w:r>
      <w:r>
        <w:rPr>
          <w:spacing w:val="-14"/>
        </w:rPr>
        <w:t xml:space="preserve"> </w:t>
      </w:r>
      <w:r>
        <w:t>core,</w:t>
      </w:r>
      <w:r>
        <w:rPr>
          <w:spacing w:val="-13"/>
        </w:rPr>
        <w:t xml:space="preserve"> </w:t>
      </w:r>
      <w:r>
        <w:t>responsible</w:t>
      </w:r>
      <w:r>
        <w:rPr>
          <w:spacing w:val="-14"/>
        </w:rPr>
        <w:t xml:space="preserve"> </w:t>
      </w:r>
      <w:r>
        <w:t>for</w:t>
      </w:r>
      <w:r>
        <w:rPr>
          <w:spacing w:val="-15"/>
        </w:rPr>
        <w:t xml:space="preserve"> </w:t>
      </w:r>
      <w:r>
        <w:t>executing</w:t>
      </w:r>
      <w:r>
        <w:rPr>
          <w:spacing w:val="-13"/>
        </w:rPr>
        <w:t xml:space="preserve"> </w:t>
      </w:r>
      <w:r>
        <w:t>instructions</w:t>
      </w:r>
      <w:r>
        <w:rPr>
          <w:spacing w:val="-13"/>
        </w:rPr>
        <w:t xml:space="preserve"> </w:t>
      </w:r>
      <w:r>
        <w:t>and</w:t>
      </w:r>
      <w:r>
        <w:rPr>
          <w:spacing w:val="-13"/>
        </w:rPr>
        <w:t xml:space="preserve"> </w:t>
      </w:r>
      <w:r>
        <w:t>processing</w:t>
      </w:r>
      <w:r>
        <w:rPr>
          <w:spacing w:val="-13"/>
        </w:rPr>
        <w:t xml:space="preserve"> </w:t>
      </w:r>
      <w:r>
        <w:t>data.</w:t>
      </w:r>
      <w:r>
        <w:rPr>
          <w:spacing w:val="-14"/>
        </w:rPr>
        <w:t xml:space="preserve"> </w:t>
      </w:r>
      <w:r>
        <w:t>Connected</w:t>
      </w:r>
      <w:r>
        <w:rPr>
          <w:spacing w:val="-14"/>
        </w:rPr>
        <w:t xml:space="preserve"> </w:t>
      </w:r>
      <w:r>
        <w:t>to</w:t>
      </w:r>
      <w:r>
        <w:rPr>
          <w:spacing w:val="-13"/>
        </w:rPr>
        <w:t xml:space="preserve"> </w:t>
      </w:r>
      <w:r>
        <w:t>the</w:t>
      </w:r>
      <w:r>
        <w:rPr>
          <w:spacing w:val="-14"/>
        </w:rPr>
        <w:t xml:space="preserve"> </w:t>
      </w:r>
      <w:r>
        <w:t>CPU is</w:t>
      </w:r>
      <w:r>
        <w:rPr>
          <w:spacing w:val="-3"/>
        </w:rPr>
        <w:t xml:space="preserve"> </w:t>
      </w:r>
      <w:r>
        <w:t>memory,</w:t>
      </w:r>
      <w:r>
        <w:rPr>
          <w:spacing w:val="-3"/>
        </w:rPr>
        <w:t xml:space="preserve"> </w:t>
      </w:r>
      <w:r>
        <w:t>which</w:t>
      </w:r>
      <w:r>
        <w:rPr>
          <w:spacing w:val="-3"/>
        </w:rPr>
        <w:t xml:space="preserve"> </w:t>
      </w:r>
      <w:r>
        <w:t>consists</w:t>
      </w:r>
      <w:r>
        <w:rPr>
          <w:spacing w:val="-3"/>
        </w:rPr>
        <w:t xml:space="preserve"> </w:t>
      </w:r>
      <w:r>
        <w:t>of</w:t>
      </w:r>
      <w:r>
        <w:rPr>
          <w:spacing w:val="-3"/>
        </w:rPr>
        <w:t xml:space="preserve"> </w:t>
      </w:r>
      <w:r>
        <w:t>both</w:t>
      </w:r>
      <w:r>
        <w:rPr>
          <w:spacing w:val="-3"/>
        </w:rPr>
        <w:t xml:space="preserve"> </w:t>
      </w:r>
      <w:r>
        <w:t>primary</w:t>
      </w:r>
      <w:r>
        <w:rPr>
          <w:spacing w:val="-3"/>
        </w:rPr>
        <w:t xml:space="preserve"> </w:t>
      </w:r>
      <w:r>
        <w:t>memory</w:t>
      </w:r>
      <w:r>
        <w:rPr>
          <w:spacing w:val="-3"/>
        </w:rPr>
        <w:t xml:space="preserve"> </w:t>
      </w:r>
      <w:r>
        <w:t>(RAM)</w:t>
      </w:r>
      <w:r>
        <w:rPr>
          <w:spacing w:val="-4"/>
        </w:rPr>
        <w:t xml:space="preserve"> </w:t>
      </w:r>
      <w:r>
        <w:t>for</w:t>
      </w:r>
      <w:r>
        <w:rPr>
          <w:spacing w:val="-5"/>
        </w:rPr>
        <w:t xml:space="preserve"> </w:t>
      </w:r>
      <w:r>
        <w:t>temporary</w:t>
      </w:r>
      <w:r>
        <w:rPr>
          <w:spacing w:val="-3"/>
        </w:rPr>
        <w:t xml:space="preserve"> </w:t>
      </w:r>
      <w:r>
        <w:t>data</w:t>
      </w:r>
      <w:r>
        <w:rPr>
          <w:spacing w:val="-3"/>
        </w:rPr>
        <w:t xml:space="preserve"> </w:t>
      </w:r>
      <w:r>
        <w:t>storage</w:t>
      </w:r>
      <w:r>
        <w:rPr>
          <w:spacing w:val="-4"/>
        </w:rPr>
        <w:t xml:space="preserve"> </w:t>
      </w:r>
      <w:r>
        <w:t>during processing</w:t>
      </w:r>
      <w:r>
        <w:rPr>
          <w:spacing w:val="-6"/>
        </w:rPr>
        <w:t xml:space="preserve"> </w:t>
      </w:r>
      <w:r>
        <w:t>and</w:t>
      </w:r>
      <w:r>
        <w:rPr>
          <w:spacing w:val="-6"/>
        </w:rPr>
        <w:t xml:space="preserve"> </w:t>
      </w:r>
      <w:r>
        <w:t>secondary</w:t>
      </w:r>
      <w:r>
        <w:rPr>
          <w:spacing w:val="-6"/>
        </w:rPr>
        <w:t xml:space="preserve"> </w:t>
      </w:r>
      <w:r>
        <w:t>storage</w:t>
      </w:r>
      <w:r>
        <w:rPr>
          <w:spacing w:val="-7"/>
        </w:rPr>
        <w:t xml:space="preserve"> </w:t>
      </w:r>
      <w:r>
        <w:t>(like</w:t>
      </w:r>
      <w:r>
        <w:rPr>
          <w:spacing w:val="-7"/>
        </w:rPr>
        <w:t xml:space="preserve"> </w:t>
      </w:r>
      <w:r>
        <w:t>hard</w:t>
      </w:r>
      <w:r>
        <w:rPr>
          <w:spacing w:val="-7"/>
        </w:rPr>
        <w:t xml:space="preserve"> </w:t>
      </w:r>
      <w:r>
        <w:t>drives)</w:t>
      </w:r>
      <w:r>
        <w:rPr>
          <w:spacing w:val="-6"/>
        </w:rPr>
        <w:t xml:space="preserve"> </w:t>
      </w:r>
      <w:r>
        <w:t>for</w:t>
      </w:r>
      <w:r>
        <w:rPr>
          <w:spacing w:val="-7"/>
        </w:rPr>
        <w:t xml:space="preserve"> </w:t>
      </w:r>
      <w:r>
        <w:t>long-term</w:t>
      </w:r>
      <w:r>
        <w:rPr>
          <w:spacing w:val="-5"/>
        </w:rPr>
        <w:t xml:space="preserve"> </w:t>
      </w:r>
      <w:r>
        <w:t>data</w:t>
      </w:r>
      <w:r>
        <w:rPr>
          <w:spacing w:val="-7"/>
        </w:rPr>
        <w:t xml:space="preserve"> </w:t>
      </w:r>
      <w:r>
        <w:t>retention.</w:t>
      </w:r>
      <w:r>
        <w:rPr>
          <w:spacing w:val="-6"/>
        </w:rPr>
        <w:t xml:space="preserve"> </w:t>
      </w:r>
      <w:r>
        <w:t>Input</w:t>
      </w:r>
      <w:r>
        <w:rPr>
          <w:spacing w:val="-5"/>
        </w:rPr>
        <w:t xml:space="preserve"> </w:t>
      </w:r>
      <w:r>
        <w:t>devices (such as keyboards and mice) allow users to enter data into the system, while output devices (like monitors and printers) display or produce the results of processing. The block diagram may also include buses, which are communication pathways that facilitate data transfer between the CPU, memory, and peripheral devices. This holistic view enables a clearer understanding of how a computer operates, making it easier for users to troubleshoot issues and comprehend system performance (</w:t>
      </w:r>
      <w:r w:rsidRPr="00307747">
        <w:rPr>
          <w:i/>
          <w:iCs/>
          <w:rPrChange w:id="1222" w:author="Abhiram Arali" w:date="2024-10-29T14:21:00Z">
            <w:rPr/>
          </w:rPrChange>
        </w:rPr>
        <w:t>Figure 1.6</w:t>
      </w:r>
      <w:r>
        <w:t>).</w:t>
      </w:r>
    </w:p>
    <w:p w14:paraId="33C4AEC9" w14:textId="77777777" w:rsidR="00301525" w:rsidRDefault="008B7718">
      <w:pPr>
        <w:pStyle w:val="FigureBPBHEB"/>
        <w:rPr>
          <w:sz w:val="11"/>
        </w:rPr>
        <w:pPrChange w:id="1223" w:author="Abhiram Arali" w:date="2024-10-29T14:21:00Z">
          <w:pPr>
            <w:pStyle w:val="BodyText"/>
            <w:spacing w:before="10"/>
          </w:pPr>
        </w:pPrChange>
      </w:pPr>
      <w:r w:rsidRPr="004D339D">
        <w:rPr>
          <w:noProof/>
          <w:lang w:val="en-IN" w:eastAsia="en-IN"/>
        </w:rPr>
        <w:drawing>
          <wp:inline distT="0" distB="0" distL="0" distR="0" wp14:anchorId="32AF3B8F" wp14:editId="1B064469">
            <wp:extent cx="3838256" cy="3109722"/>
            <wp:effectExtent l="0" t="0" r="0" b="1905"/>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38256" cy="3109722"/>
                    </a:xfrm>
                    <a:prstGeom prst="rect">
                      <a:avLst/>
                    </a:prstGeom>
                  </pic:spPr>
                </pic:pic>
              </a:graphicData>
            </a:graphic>
          </wp:inline>
        </w:drawing>
      </w:r>
    </w:p>
    <w:p w14:paraId="1B7233F5" w14:textId="6C75E01D" w:rsidR="00301525" w:rsidRDefault="008B7718">
      <w:pPr>
        <w:pStyle w:val="FigureCaptionBPBHEB"/>
        <w:pPrChange w:id="1224" w:author="Abhiram Arali" w:date="2024-10-29T14:21:00Z">
          <w:pPr>
            <w:spacing w:before="244"/>
            <w:ind w:left="230" w:right="230"/>
            <w:jc w:val="center"/>
          </w:pPr>
        </w:pPrChange>
      </w:pPr>
      <w:r w:rsidRPr="002F046A">
        <w:rPr>
          <w:b/>
          <w:bCs w:val="0"/>
          <w:rPrChange w:id="1225" w:author="Abhiram Arali" w:date="2024-10-29T14:21:00Z">
            <w:rPr/>
          </w:rPrChange>
        </w:rPr>
        <w:t>Figure</w:t>
      </w:r>
      <w:r w:rsidRPr="002F046A">
        <w:rPr>
          <w:b/>
          <w:bCs w:val="0"/>
          <w:spacing w:val="-2"/>
          <w:rPrChange w:id="1226" w:author="Abhiram Arali" w:date="2024-10-29T14:21:00Z">
            <w:rPr>
              <w:spacing w:val="-2"/>
            </w:rPr>
          </w:rPrChange>
        </w:rPr>
        <w:t xml:space="preserve"> </w:t>
      </w:r>
      <w:r w:rsidRPr="002F046A">
        <w:rPr>
          <w:b/>
          <w:bCs w:val="0"/>
          <w:rPrChange w:id="1227" w:author="Abhiram Arali" w:date="2024-10-29T14:21:00Z">
            <w:rPr/>
          </w:rPrChange>
        </w:rPr>
        <w:t>1.6</w:t>
      </w:r>
      <w:r>
        <w:t>:</w:t>
      </w:r>
      <w:r>
        <w:rPr>
          <w:spacing w:val="-2"/>
        </w:rPr>
        <w:t xml:space="preserve"> </w:t>
      </w:r>
      <w:r w:rsidRPr="00835A4B">
        <w:t>Computer</w:t>
      </w:r>
      <w:r>
        <w:rPr>
          <w:spacing w:val="-2"/>
        </w:rPr>
        <w:t xml:space="preserve"> </w:t>
      </w:r>
      <w:r w:rsidR="00410923">
        <w:t xml:space="preserve">block </w:t>
      </w:r>
      <w:r w:rsidR="00410923">
        <w:rPr>
          <w:spacing w:val="-2"/>
        </w:rPr>
        <w:t>diagram.</w:t>
      </w:r>
    </w:p>
    <w:p w14:paraId="073FF6CE" w14:textId="77777777" w:rsidR="00301525" w:rsidRDefault="00301525">
      <w:pPr>
        <w:pStyle w:val="NormalBPBHEB"/>
        <w:pPrChange w:id="1228" w:author="Abhiram Arali" w:date="2024-10-29T14:21:00Z">
          <w:pPr>
            <w:pStyle w:val="BodyText"/>
            <w:spacing w:before="21"/>
          </w:pPr>
        </w:pPrChange>
      </w:pPr>
    </w:p>
    <w:p w14:paraId="3BEBE42D" w14:textId="2172B350" w:rsidR="00301525" w:rsidDel="00B44D7D" w:rsidRDefault="008B7718">
      <w:pPr>
        <w:pStyle w:val="Heading2BPBHEB"/>
        <w:rPr>
          <w:del w:id="1229" w:author="Abhiram Arali" w:date="2024-10-29T14:31:00Z"/>
        </w:rPr>
        <w:pPrChange w:id="1230" w:author="Abhiram Arali" w:date="2024-10-29T14:21:00Z">
          <w:pPr>
            <w:ind w:left="220"/>
            <w:jc w:val="both"/>
          </w:pPr>
        </w:pPrChange>
      </w:pPr>
      <w:del w:id="1231" w:author="Abhiram Arali" w:date="2024-10-29T14:21:00Z">
        <w:r w:rsidDel="00C2293A">
          <w:delText>Basic</w:delText>
        </w:r>
        <w:r w:rsidDel="00C2293A">
          <w:rPr>
            <w:spacing w:val="-4"/>
          </w:rPr>
          <w:delText xml:space="preserve"> </w:delText>
        </w:r>
      </w:del>
      <w:del w:id="1232" w:author="Abhiram Arali" w:date="2024-10-29T14:31:00Z">
        <w:r w:rsidDel="00B44D7D">
          <w:delText>Components</w:delText>
        </w:r>
        <w:r w:rsidDel="00B44D7D">
          <w:rPr>
            <w:spacing w:val="-1"/>
          </w:rPr>
          <w:delText xml:space="preserve"> </w:delText>
        </w:r>
        <w:r w:rsidDel="00B44D7D">
          <w:delText>in</w:delText>
        </w:r>
        <w:r w:rsidDel="00B44D7D">
          <w:rPr>
            <w:spacing w:val="-1"/>
          </w:rPr>
          <w:delText xml:space="preserve"> </w:delText>
        </w:r>
        <w:r w:rsidDel="00B44D7D">
          <w:delText>a</w:delText>
        </w:r>
        <w:r w:rsidDel="00B44D7D">
          <w:rPr>
            <w:spacing w:val="-3"/>
          </w:rPr>
          <w:delText xml:space="preserve"> </w:delText>
        </w:r>
        <w:r w:rsidR="00C2293A" w:rsidDel="00B44D7D">
          <w:delText>computer</w:delText>
        </w:r>
        <w:r w:rsidR="00C2293A" w:rsidDel="00B44D7D">
          <w:rPr>
            <w:spacing w:val="-2"/>
          </w:rPr>
          <w:delText xml:space="preserve"> </w:delText>
        </w:r>
        <w:r w:rsidR="00C2293A" w:rsidDel="00B44D7D">
          <w:delText>block</w:delText>
        </w:r>
        <w:r w:rsidR="00C2293A" w:rsidDel="00B44D7D">
          <w:rPr>
            <w:spacing w:val="-1"/>
          </w:rPr>
          <w:delText xml:space="preserve"> </w:delText>
        </w:r>
        <w:r w:rsidR="00C2293A" w:rsidDel="00B44D7D">
          <w:rPr>
            <w:spacing w:val="-2"/>
          </w:rPr>
          <w:delText>diagram</w:delText>
        </w:r>
      </w:del>
    </w:p>
    <w:p w14:paraId="639D53AF" w14:textId="2E0798FE" w:rsidR="00301525" w:rsidRDefault="00536CF4" w:rsidP="00A81BD5">
      <w:pPr>
        <w:pStyle w:val="NormalBPBHEB"/>
        <w:rPr>
          <w:ins w:id="1233" w:author="Abhiram Arali" w:date="2024-10-29T14:25:00Z"/>
        </w:rPr>
      </w:pPr>
      <w:ins w:id="1234" w:author="Abhiram Arali" w:date="2024-10-29T14:22:00Z">
        <w:r>
          <w:t>Th</w:t>
        </w:r>
      </w:ins>
      <w:ins w:id="1235" w:author="Abhiram Arali" w:date="2024-10-29T14:31:00Z">
        <w:r w:rsidR="00B44D7D">
          <w:t xml:space="preserve">e following </w:t>
        </w:r>
      </w:ins>
      <w:ins w:id="1236" w:author="Abhiram Arali" w:date="2024-10-29T14:22:00Z">
        <w:r>
          <w:t>sec</w:t>
        </w:r>
      </w:ins>
      <w:ins w:id="1237" w:author="Abhiram Arali" w:date="2024-10-29T14:24:00Z">
        <w:r>
          <w:t>tion discusses the</w:t>
        </w:r>
      </w:ins>
      <w:ins w:id="1238" w:author="Abhiram Arali" w:date="2024-10-29T14:31:00Z">
        <w:r w:rsidR="00FB085B">
          <w:t>se</w:t>
        </w:r>
      </w:ins>
      <w:ins w:id="1239" w:author="Abhiram Arali" w:date="2024-10-29T14:24:00Z">
        <w:r>
          <w:t xml:space="preserve"> compone</w:t>
        </w:r>
      </w:ins>
      <w:ins w:id="1240" w:author="Abhiram Arali" w:date="2024-10-29T14:25:00Z">
        <w:r w:rsidR="000F00C9">
          <w:t xml:space="preserve">nts in </w:t>
        </w:r>
      </w:ins>
      <w:ins w:id="1241" w:author="Abhiram Arali" w:date="2024-10-29T14:31:00Z">
        <w:r w:rsidR="00FB085B">
          <w:t>detail</w:t>
        </w:r>
      </w:ins>
      <w:ins w:id="1242" w:author="Abhiram Arali" w:date="2024-10-29T14:25:00Z">
        <w:r w:rsidR="000F00C9">
          <w:t>.</w:t>
        </w:r>
      </w:ins>
    </w:p>
    <w:p w14:paraId="5FB84AA0" w14:textId="77777777" w:rsidR="000F00C9" w:rsidRDefault="000F00C9">
      <w:pPr>
        <w:pStyle w:val="NormalBPBHEB"/>
        <w:pPrChange w:id="1243" w:author="Abhiram Arali" w:date="2024-10-29T14:21:00Z">
          <w:pPr>
            <w:pStyle w:val="BodyText"/>
            <w:spacing w:before="22"/>
          </w:pPr>
        </w:pPrChange>
      </w:pPr>
    </w:p>
    <w:p w14:paraId="25A04967" w14:textId="21244FD1" w:rsidR="00301525" w:rsidRDefault="008B7718">
      <w:pPr>
        <w:pStyle w:val="Heading2BPBHEB"/>
        <w:pPrChange w:id="1244" w:author="Abhiram Arali" w:date="2024-10-29T14:31:00Z">
          <w:pPr>
            <w:pStyle w:val="ListParagraph"/>
            <w:numPr>
              <w:numId w:val="16"/>
            </w:numPr>
            <w:tabs>
              <w:tab w:val="left" w:pos="939"/>
            </w:tabs>
            <w:spacing w:before="1"/>
            <w:ind w:left="939" w:hanging="359"/>
          </w:pPr>
        </w:pPrChange>
      </w:pPr>
      <w:r>
        <w:t>Input</w:t>
      </w:r>
      <w:r>
        <w:rPr>
          <w:spacing w:val="-2"/>
        </w:rPr>
        <w:t xml:space="preserve"> </w:t>
      </w:r>
      <w:r w:rsidR="007B31E2">
        <w:rPr>
          <w:spacing w:val="-4"/>
        </w:rPr>
        <w:t>unit</w:t>
      </w:r>
    </w:p>
    <w:p w14:paraId="112CAC51" w14:textId="5F843DB3" w:rsidR="00301525" w:rsidDel="007B31E2" w:rsidRDefault="00301525">
      <w:pPr>
        <w:pStyle w:val="BodyText"/>
        <w:spacing w:before="23"/>
        <w:rPr>
          <w:del w:id="1245" w:author="Abhiram Arali" w:date="2024-10-29T14:26:00Z"/>
          <w:b/>
        </w:rPr>
      </w:pPr>
    </w:p>
    <w:p w14:paraId="79DB663B" w14:textId="77777777" w:rsidR="00301525" w:rsidRDefault="008B7718">
      <w:pPr>
        <w:pStyle w:val="NormalBPBHEB"/>
        <w:pPrChange w:id="1246" w:author="Abhiram Arali" w:date="2024-10-29T14:26:00Z">
          <w:pPr>
            <w:pStyle w:val="BodyText"/>
            <w:spacing w:before="1" w:line="360" w:lineRule="auto"/>
            <w:ind w:left="220" w:right="218"/>
            <w:jc w:val="both"/>
          </w:pPr>
        </w:pPrChange>
      </w:pPr>
      <w:r>
        <w:t>The</w:t>
      </w:r>
      <w:r>
        <w:rPr>
          <w:spacing w:val="-11"/>
        </w:rPr>
        <w:t xml:space="preserve"> </w:t>
      </w:r>
      <w:r>
        <w:t>input</w:t>
      </w:r>
      <w:r>
        <w:rPr>
          <w:spacing w:val="-9"/>
        </w:rPr>
        <w:t xml:space="preserve"> </w:t>
      </w:r>
      <w:r>
        <w:t>unit</w:t>
      </w:r>
      <w:r>
        <w:rPr>
          <w:spacing w:val="-9"/>
        </w:rPr>
        <w:t xml:space="preserve"> </w:t>
      </w:r>
      <w:r>
        <w:t>of</w:t>
      </w:r>
      <w:r>
        <w:rPr>
          <w:spacing w:val="-10"/>
        </w:rPr>
        <w:t xml:space="preserve"> </w:t>
      </w:r>
      <w:r>
        <w:t>a</w:t>
      </w:r>
      <w:r>
        <w:rPr>
          <w:spacing w:val="-11"/>
        </w:rPr>
        <w:t xml:space="preserve"> </w:t>
      </w:r>
      <w:r>
        <w:t>computer</w:t>
      </w:r>
      <w:r>
        <w:rPr>
          <w:spacing w:val="-10"/>
        </w:rPr>
        <w:t xml:space="preserve"> </w:t>
      </w:r>
      <w:r>
        <w:t>plays</w:t>
      </w:r>
      <w:r>
        <w:rPr>
          <w:spacing w:val="-10"/>
        </w:rPr>
        <w:t xml:space="preserve"> </w:t>
      </w:r>
      <w:r>
        <w:t>a</w:t>
      </w:r>
      <w:r>
        <w:rPr>
          <w:spacing w:val="-11"/>
        </w:rPr>
        <w:t xml:space="preserve"> </w:t>
      </w:r>
      <w:r>
        <w:t>crucial</w:t>
      </w:r>
      <w:r>
        <w:rPr>
          <w:spacing w:val="-10"/>
        </w:rPr>
        <w:t xml:space="preserve"> </w:t>
      </w:r>
      <w:r>
        <w:t>role</w:t>
      </w:r>
      <w:r>
        <w:rPr>
          <w:spacing w:val="-11"/>
        </w:rPr>
        <w:t xml:space="preserve"> </w:t>
      </w:r>
      <w:r>
        <w:t>in</w:t>
      </w:r>
      <w:r>
        <w:rPr>
          <w:spacing w:val="-10"/>
        </w:rPr>
        <w:t xml:space="preserve"> </w:t>
      </w:r>
      <w:r>
        <w:t>facilitating</w:t>
      </w:r>
      <w:r>
        <w:rPr>
          <w:spacing w:val="-10"/>
        </w:rPr>
        <w:t xml:space="preserve"> </w:t>
      </w:r>
      <w:r>
        <w:t>interaction</w:t>
      </w:r>
      <w:r>
        <w:rPr>
          <w:spacing w:val="-7"/>
        </w:rPr>
        <w:t xml:space="preserve"> </w:t>
      </w:r>
      <w:r>
        <w:t>between</w:t>
      </w:r>
      <w:r>
        <w:rPr>
          <w:spacing w:val="-10"/>
        </w:rPr>
        <w:t xml:space="preserve"> </w:t>
      </w:r>
      <w:r>
        <w:t>the</w:t>
      </w:r>
      <w:r>
        <w:rPr>
          <w:spacing w:val="-10"/>
        </w:rPr>
        <w:t xml:space="preserve"> </w:t>
      </w:r>
      <w:r>
        <w:t>user</w:t>
      </w:r>
      <w:r>
        <w:rPr>
          <w:spacing w:val="-10"/>
        </w:rPr>
        <w:t xml:space="preserve"> </w:t>
      </w:r>
      <w:r>
        <w:t>and the</w:t>
      </w:r>
      <w:r>
        <w:rPr>
          <w:spacing w:val="-3"/>
        </w:rPr>
        <w:t xml:space="preserve"> </w:t>
      </w:r>
      <w:r>
        <w:t>system.</w:t>
      </w:r>
      <w:r>
        <w:rPr>
          <w:spacing w:val="-3"/>
        </w:rPr>
        <w:t xml:space="preserve"> </w:t>
      </w:r>
      <w:r>
        <w:t>It</w:t>
      </w:r>
      <w:r>
        <w:rPr>
          <w:spacing w:val="-3"/>
        </w:rPr>
        <w:t xml:space="preserve"> </w:t>
      </w:r>
      <w:r>
        <w:t>is</w:t>
      </w:r>
      <w:r>
        <w:rPr>
          <w:spacing w:val="-3"/>
        </w:rPr>
        <w:t xml:space="preserve"> </w:t>
      </w:r>
      <w:r>
        <w:t>responsible</w:t>
      </w:r>
      <w:r>
        <w:rPr>
          <w:spacing w:val="-3"/>
        </w:rPr>
        <w:t xml:space="preserve"> </w:t>
      </w:r>
      <w:r>
        <w:t>for</w:t>
      </w:r>
      <w:r>
        <w:rPr>
          <w:spacing w:val="-3"/>
        </w:rPr>
        <w:t xml:space="preserve"> </w:t>
      </w:r>
      <w:r>
        <w:t>accepting</w:t>
      </w:r>
      <w:r>
        <w:rPr>
          <w:spacing w:val="-3"/>
        </w:rPr>
        <w:t xml:space="preserve"> </w:t>
      </w:r>
      <w:r>
        <w:t>data</w:t>
      </w:r>
      <w:r>
        <w:rPr>
          <w:spacing w:val="-3"/>
        </w:rPr>
        <w:t xml:space="preserve"> </w:t>
      </w:r>
      <w:r>
        <w:t>from</w:t>
      </w:r>
      <w:r>
        <w:rPr>
          <w:spacing w:val="-3"/>
        </w:rPr>
        <w:t xml:space="preserve"> </w:t>
      </w:r>
      <w:r>
        <w:t>various</w:t>
      </w:r>
      <w:r>
        <w:rPr>
          <w:spacing w:val="-3"/>
        </w:rPr>
        <w:t xml:space="preserve"> </w:t>
      </w:r>
      <w:r>
        <w:t>external</w:t>
      </w:r>
      <w:r>
        <w:rPr>
          <w:spacing w:val="-3"/>
        </w:rPr>
        <w:t xml:space="preserve"> </w:t>
      </w:r>
      <w:r>
        <w:t>devices</w:t>
      </w:r>
      <w:r>
        <w:rPr>
          <w:spacing w:val="-3"/>
        </w:rPr>
        <w:t xml:space="preserve"> </w:t>
      </w:r>
      <w:r>
        <w:t>and</w:t>
      </w:r>
      <w:r>
        <w:rPr>
          <w:spacing w:val="-3"/>
        </w:rPr>
        <w:t xml:space="preserve"> </w:t>
      </w:r>
      <w:r>
        <w:t>converting</w:t>
      </w:r>
      <w:r>
        <w:rPr>
          <w:spacing w:val="-3"/>
        </w:rPr>
        <w:t xml:space="preserve"> </w:t>
      </w:r>
      <w:r>
        <w:t>it into</w:t>
      </w:r>
      <w:r>
        <w:rPr>
          <w:spacing w:val="-15"/>
        </w:rPr>
        <w:t xml:space="preserve"> </w:t>
      </w:r>
      <w:r>
        <w:t>a</w:t>
      </w:r>
      <w:r>
        <w:rPr>
          <w:spacing w:val="-15"/>
        </w:rPr>
        <w:t xml:space="preserve"> </w:t>
      </w:r>
      <w:r>
        <w:lastRenderedPageBreak/>
        <w:t>format</w:t>
      </w:r>
      <w:r>
        <w:rPr>
          <w:spacing w:val="-15"/>
        </w:rPr>
        <w:t xml:space="preserve"> </w:t>
      </w:r>
      <w:r>
        <w:t>that</w:t>
      </w:r>
      <w:r>
        <w:rPr>
          <w:spacing w:val="-15"/>
        </w:rPr>
        <w:t xml:space="preserve"> </w:t>
      </w:r>
      <w:r>
        <w:t>the</w:t>
      </w:r>
      <w:r>
        <w:rPr>
          <w:spacing w:val="-15"/>
        </w:rPr>
        <w:t xml:space="preserve"> </w:t>
      </w:r>
      <w:r>
        <w:t>computer</w:t>
      </w:r>
      <w:r>
        <w:rPr>
          <w:spacing w:val="-15"/>
        </w:rPr>
        <w:t xml:space="preserve"> </w:t>
      </w:r>
      <w:r>
        <w:t>can</w:t>
      </w:r>
      <w:r>
        <w:rPr>
          <w:spacing w:val="-15"/>
        </w:rPr>
        <w:t xml:space="preserve"> </w:t>
      </w:r>
      <w:r>
        <w:t>process.</w:t>
      </w:r>
      <w:r>
        <w:rPr>
          <w:spacing w:val="-15"/>
        </w:rPr>
        <w:t xml:space="preserve"> </w:t>
      </w:r>
      <w:r>
        <w:t>This</w:t>
      </w:r>
      <w:r>
        <w:rPr>
          <w:spacing w:val="-15"/>
        </w:rPr>
        <w:t xml:space="preserve"> </w:t>
      </w:r>
      <w:r>
        <w:t>process</w:t>
      </w:r>
      <w:r>
        <w:rPr>
          <w:spacing w:val="-15"/>
        </w:rPr>
        <w:t xml:space="preserve"> </w:t>
      </w:r>
      <w:r>
        <w:t>is</w:t>
      </w:r>
      <w:r>
        <w:rPr>
          <w:spacing w:val="-15"/>
        </w:rPr>
        <w:t xml:space="preserve"> </w:t>
      </w:r>
      <w:r>
        <w:t>essential</w:t>
      </w:r>
      <w:r>
        <w:rPr>
          <w:spacing w:val="-15"/>
        </w:rPr>
        <w:t xml:space="preserve"> </w:t>
      </w:r>
      <w:r>
        <w:t>because</w:t>
      </w:r>
      <w:r>
        <w:rPr>
          <w:spacing w:val="-15"/>
        </w:rPr>
        <w:t xml:space="preserve"> </w:t>
      </w:r>
      <w:r>
        <w:t>computers</w:t>
      </w:r>
      <w:r>
        <w:rPr>
          <w:spacing w:val="-15"/>
        </w:rPr>
        <w:t xml:space="preserve"> </w:t>
      </w:r>
      <w:r>
        <w:t>operate using</w:t>
      </w:r>
      <w:r>
        <w:rPr>
          <w:spacing w:val="-1"/>
        </w:rPr>
        <w:t xml:space="preserve"> </w:t>
      </w:r>
      <w:r>
        <w:t>binary</w:t>
      </w:r>
      <w:r>
        <w:rPr>
          <w:spacing w:val="1"/>
        </w:rPr>
        <w:t xml:space="preserve"> </w:t>
      </w:r>
      <w:r>
        <w:t>code,</w:t>
      </w:r>
      <w:r>
        <w:rPr>
          <w:spacing w:val="3"/>
        </w:rPr>
        <w:t xml:space="preserve"> </w:t>
      </w:r>
      <w:r>
        <w:t>while</w:t>
      </w:r>
      <w:r>
        <w:rPr>
          <w:spacing w:val="3"/>
        </w:rPr>
        <w:t xml:space="preserve"> </w:t>
      </w:r>
      <w:r>
        <w:t>users typically</w:t>
      </w:r>
      <w:r>
        <w:rPr>
          <w:spacing w:val="1"/>
        </w:rPr>
        <w:t xml:space="preserve"> </w:t>
      </w:r>
      <w:r>
        <w:t>communicate in</w:t>
      </w:r>
      <w:r>
        <w:rPr>
          <w:spacing w:val="1"/>
        </w:rPr>
        <w:t xml:space="preserve"> </w:t>
      </w:r>
      <w:r>
        <w:t>human-readable formats</w:t>
      </w:r>
      <w:r>
        <w:rPr>
          <w:spacing w:val="3"/>
        </w:rPr>
        <w:t xml:space="preserve"> </w:t>
      </w:r>
      <w:r>
        <w:t>(</w:t>
      </w:r>
      <w:r w:rsidRPr="004355A0">
        <w:rPr>
          <w:i/>
          <w:iCs/>
          <w:rPrChange w:id="1247" w:author="Abhiram Arali" w:date="2024-10-29T14:26:00Z">
            <w:rPr/>
          </w:rPrChange>
        </w:rPr>
        <w:t>Table</w:t>
      </w:r>
      <w:r w:rsidRPr="004355A0">
        <w:rPr>
          <w:i/>
          <w:iCs/>
          <w:spacing w:val="1"/>
          <w:rPrChange w:id="1248" w:author="Abhiram Arali" w:date="2024-10-29T14:26:00Z">
            <w:rPr>
              <w:spacing w:val="1"/>
            </w:rPr>
          </w:rPrChange>
        </w:rPr>
        <w:t xml:space="preserve"> </w:t>
      </w:r>
      <w:r w:rsidRPr="004355A0">
        <w:rPr>
          <w:i/>
          <w:iCs/>
          <w:spacing w:val="-2"/>
          <w:rPrChange w:id="1249" w:author="Abhiram Arali" w:date="2024-10-29T14:26:00Z">
            <w:rPr>
              <w:spacing w:val="-2"/>
            </w:rPr>
          </w:rPrChange>
        </w:rPr>
        <w:t>1.1</w:t>
      </w:r>
      <w:r>
        <w:rPr>
          <w:spacing w:val="-2"/>
        </w:rPr>
        <w:t>).</w:t>
      </w:r>
    </w:p>
    <w:p w14:paraId="70EDD839" w14:textId="5A1A0A6C" w:rsidR="00301525" w:rsidDel="008E3DD6" w:rsidRDefault="00301525">
      <w:pPr>
        <w:spacing w:line="360" w:lineRule="auto"/>
        <w:jc w:val="both"/>
        <w:rPr>
          <w:del w:id="1250" w:author="Abhiram Arali" w:date="2024-10-29T14:22:00Z"/>
        </w:rPr>
        <w:sectPr w:rsidR="00301525" w:rsidDel="008E3DD6">
          <w:pgSz w:w="11910" w:h="16840"/>
          <w:pgMar w:top="1540" w:right="1220" w:bottom="1200" w:left="1220" w:header="758" w:footer="1000" w:gutter="0"/>
          <w:cols w:space="720"/>
        </w:sectPr>
      </w:pPr>
    </w:p>
    <w:p w14:paraId="6F8CE709" w14:textId="7ED7AF78" w:rsidR="00301525" w:rsidRDefault="008B7718">
      <w:pPr>
        <w:pStyle w:val="NormalBPBHEB"/>
        <w:pPrChange w:id="1251" w:author="Abhiram Arali" w:date="2024-10-29T14:26:00Z">
          <w:pPr>
            <w:pStyle w:val="BodyText"/>
            <w:spacing w:before="100" w:line="360" w:lineRule="auto"/>
            <w:ind w:left="220"/>
          </w:pPr>
        </w:pPrChange>
      </w:pPr>
      <w:r>
        <w:t>The</w:t>
      </w:r>
      <w:r>
        <w:rPr>
          <w:spacing w:val="40"/>
        </w:rPr>
        <w:t xml:space="preserve"> </w:t>
      </w:r>
      <w:r>
        <w:t>input</w:t>
      </w:r>
      <w:r>
        <w:rPr>
          <w:spacing w:val="40"/>
        </w:rPr>
        <w:t xml:space="preserve"> </w:t>
      </w:r>
      <w:r>
        <w:t>unit</w:t>
      </w:r>
      <w:r>
        <w:rPr>
          <w:spacing w:val="40"/>
        </w:rPr>
        <w:t xml:space="preserve"> </w:t>
      </w:r>
      <w:r>
        <w:t>serves</w:t>
      </w:r>
      <w:r>
        <w:rPr>
          <w:spacing w:val="40"/>
        </w:rPr>
        <w:t xml:space="preserve"> </w:t>
      </w:r>
      <w:r>
        <w:t>as</w:t>
      </w:r>
      <w:r>
        <w:rPr>
          <w:spacing w:val="40"/>
        </w:rPr>
        <w:t xml:space="preserve"> </w:t>
      </w:r>
      <w:r>
        <w:t>the</w:t>
      </w:r>
      <w:r>
        <w:rPr>
          <w:spacing w:val="40"/>
        </w:rPr>
        <w:t xml:space="preserve"> </w:t>
      </w:r>
      <w:r>
        <w:t>intermediary</w:t>
      </w:r>
      <w:r>
        <w:rPr>
          <w:spacing w:val="40"/>
        </w:rPr>
        <w:t xml:space="preserve"> </w:t>
      </w:r>
      <w:r>
        <w:t>that</w:t>
      </w:r>
      <w:r>
        <w:rPr>
          <w:spacing w:val="40"/>
        </w:rPr>
        <w:t xml:space="preserve"> </w:t>
      </w:r>
      <w:r>
        <w:t>translates</w:t>
      </w:r>
      <w:r>
        <w:rPr>
          <w:spacing w:val="40"/>
        </w:rPr>
        <w:t xml:space="preserve"> </w:t>
      </w:r>
      <w:r>
        <w:t>user</w:t>
      </w:r>
      <w:r>
        <w:rPr>
          <w:spacing w:val="40"/>
        </w:rPr>
        <w:t xml:space="preserve"> </w:t>
      </w:r>
      <w:r>
        <w:t>input</w:t>
      </w:r>
      <w:r>
        <w:rPr>
          <w:spacing w:val="40"/>
        </w:rPr>
        <w:t xml:space="preserve"> </w:t>
      </w:r>
      <w:r>
        <w:t>into</w:t>
      </w:r>
      <w:r>
        <w:rPr>
          <w:spacing w:val="40"/>
        </w:rPr>
        <w:t xml:space="preserve"> </w:t>
      </w:r>
      <w:r>
        <w:t>data</w:t>
      </w:r>
      <w:r>
        <w:rPr>
          <w:spacing w:val="40"/>
        </w:rPr>
        <w:t xml:space="preserve"> </w:t>
      </w:r>
      <w:r>
        <w:t>that</w:t>
      </w:r>
      <w:r>
        <w:rPr>
          <w:spacing w:val="40"/>
        </w:rPr>
        <w:t xml:space="preserve"> </w:t>
      </w:r>
      <w:r>
        <w:t>can</w:t>
      </w:r>
      <w:r>
        <w:rPr>
          <w:spacing w:val="40"/>
        </w:rPr>
        <w:t xml:space="preserve"> </w:t>
      </w:r>
      <w:r>
        <w:t xml:space="preserve">be understood and manipulated by the </w:t>
      </w:r>
      <w:del w:id="1252" w:author="Abhiram Arali" w:date="2024-10-29T14:26:00Z">
        <w:r w:rsidDel="003134F2">
          <w:delText>Central Processing Unit (</w:delText>
        </w:r>
      </w:del>
      <w:r>
        <w:t>CPU</w:t>
      </w:r>
      <w:del w:id="1253" w:author="Abhiram Arali" w:date="2024-10-29T14:26:00Z">
        <w:r w:rsidDel="003134F2">
          <w:delText>)</w:delText>
        </w:r>
      </w:del>
      <w:r>
        <w:t>.</w:t>
      </w:r>
    </w:p>
    <w:p w14:paraId="0B882681" w14:textId="5DF83D09" w:rsidR="00301525" w:rsidDel="009C773E" w:rsidRDefault="008B7718">
      <w:pPr>
        <w:pStyle w:val="Heading1"/>
        <w:spacing w:before="161"/>
        <w:ind w:left="2760"/>
      </w:pPr>
      <w:moveFromRangeStart w:id="1254" w:author="Abhiram Arali" w:date="2024-10-29T14:26:00Z" w:name="move181104394"/>
      <w:moveFrom w:id="1255" w:author="Abhiram Arali" w:date="2024-10-29T14:26:00Z">
        <w:r w:rsidDel="009C773E">
          <w:t>Table</w:t>
        </w:r>
        <w:r w:rsidDel="009C773E">
          <w:rPr>
            <w:spacing w:val="-1"/>
          </w:rPr>
          <w:t xml:space="preserve"> </w:t>
        </w:r>
        <w:r w:rsidDel="009C773E">
          <w:t>1.1:</w:t>
        </w:r>
        <w:r w:rsidDel="009C773E">
          <w:rPr>
            <w:spacing w:val="-2"/>
          </w:rPr>
          <w:t xml:space="preserve"> </w:t>
        </w:r>
        <w:r w:rsidDel="009C773E">
          <w:t>Functions of</w:t>
        </w:r>
        <w:r w:rsidDel="009C773E">
          <w:rPr>
            <w:spacing w:val="-4"/>
          </w:rPr>
          <w:t xml:space="preserve"> </w:t>
        </w:r>
        <w:r w:rsidDel="009C773E">
          <w:t>the</w:t>
        </w:r>
        <w:r w:rsidDel="009C773E">
          <w:rPr>
            <w:spacing w:val="-1"/>
          </w:rPr>
          <w:t xml:space="preserve"> </w:t>
        </w:r>
        <w:r w:rsidDel="009C773E">
          <w:t xml:space="preserve">Input </w:t>
        </w:r>
        <w:r w:rsidDel="009C773E">
          <w:rPr>
            <w:spacing w:val="-2"/>
          </w:rPr>
          <w:t>Unit.</w:t>
        </w:r>
      </w:moveFrom>
    </w:p>
    <w:moveFromRangeEnd w:id="1254"/>
    <w:p w14:paraId="0139DB70" w14:textId="77777777" w:rsidR="00301525" w:rsidRDefault="00301525">
      <w:pPr>
        <w:pStyle w:val="BodyText"/>
        <w:spacing w:before="68" w:after="1"/>
        <w:rPr>
          <w:b/>
          <w:sz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2"/>
        <w:gridCol w:w="7017"/>
      </w:tblGrid>
      <w:tr w:rsidR="00301525" w14:paraId="29BCBC97" w14:textId="77777777">
        <w:trPr>
          <w:trHeight w:val="414"/>
        </w:trPr>
        <w:tc>
          <w:tcPr>
            <w:tcW w:w="2002" w:type="dxa"/>
          </w:tcPr>
          <w:p w14:paraId="23A4107C" w14:textId="77777777" w:rsidR="00301525" w:rsidRPr="00484BAB" w:rsidRDefault="008B7718">
            <w:pPr>
              <w:pStyle w:val="NormalBPBHEB"/>
              <w:rPr>
                <w:b/>
                <w:bCs/>
                <w:rPrChange w:id="1256" w:author="Abhiram Arali" w:date="2024-10-29T14:26:00Z">
                  <w:rPr/>
                </w:rPrChange>
              </w:rPr>
              <w:pPrChange w:id="1257" w:author="Abhiram Arali" w:date="2024-10-29T14:26:00Z">
                <w:pPr>
                  <w:pStyle w:val="TableParagraph"/>
                  <w:spacing w:line="275" w:lineRule="exact"/>
                  <w:ind w:left="539"/>
                </w:pPr>
              </w:pPrChange>
            </w:pPr>
            <w:r w:rsidRPr="00484BAB">
              <w:rPr>
                <w:b/>
                <w:bCs/>
                <w:rPrChange w:id="1258" w:author="Abhiram Arali" w:date="2024-10-29T14:26:00Z">
                  <w:rPr/>
                </w:rPrChange>
              </w:rPr>
              <w:t>Function</w:t>
            </w:r>
          </w:p>
        </w:tc>
        <w:tc>
          <w:tcPr>
            <w:tcW w:w="7017" w:type="dxa"/>
          </w:tcPr>
          <w:p w14:paraId="681932BF" w14:textId="77777777" w:rsidR="00301525" w:rsidRPr="00484BAB" w:rsidRDefault="008B7718">
            <w:pPr>
              <w:pStyle w:val="NormalBPBHEB"/>
              <w:rPr>
                <w:b/>
                <w:bCs/>
                <w:rPrChange w:id="1259" w:author="Abhiram Arali" w:date="2024-10-29T14:26:00Z">
                  <w:rPr/>
                </w:rPrChange>
              </w:rPr>
              <w:pPrChange w:id="1260" w:author="Abhiram Arali" w:date="2024-10-29T14:26:00Z">
                <w:pPr>
                  <w:pStyle w:val="TableParagraph"/>
                  <w:spacing w:line="275" w:lineRule="exact"/>
                  <w:ind w:left="5"/>
                  <w:jc w:val="center"/>
                </w:pPr>
              </w:pPrChange>
            </w:pPr>
            <w:r w:rsidRPr="00484BAB">
              <w:rPr>
                <w:b/>
                <w:bCs/>
                <w:rPrChange w:id="1261" w:author="Abhiram Arali" w:date="2024-10-29T14:26:00Z">
                  <w:rPr/>
                </w:rPrChange>
              </w:rPr>
              <w:t>Description</w:t>
            </w:r>
          </w:p>
        </w:tc>
      </w:tr>
      <w:tr w:rsidR="00301525" w14:paraId="1ABAFD51" w14:textId="77777777">
        <w:trPr>
          <w:trHeight w:val="2897"/>
        </w:trPr>
        <w:tc>
          <w:tcPr>
            <w:tcW w:w="2002" w:type="dxa"/>
          </w:tcPr>
          <w:p w14:paraId="489BBE01" w14:textId="0C059C6F" w:rsidR="00301525" w:rsidRPr="00484BAB" w:rsidRDefault="008B7718">
            <w:pPr>
              <w:pStyle w:val="NormalBPBHEB"/>
              <w:rPr>
                <w:b/>
                <w:bCs/>
                <w:rPrChange w:id="1262" w:author="Abhiram Arali" w:date="2024-10-29T14:26:00Z">
                  <w:rPr/>
                </w:rPrChange>
              </w:rPr>
              <w:pPrChange w:id="1263" w:author="Abhiram Arali" w:date="2024-10-29T14:26:00Z">
                <w:pPr>
                  <w:pStyle w:val="TableParagraph"/>
                  <w:spacing w:line="275" w:lineRule="exact"/>
                </w:pPr>
              </w:pPrChange>
            </w:pPr>
            <w:r w:rsidRPr="00484BAB">
              <w:rPr>
                <w:b/>
                <w:bCs/>
                <w:rPrChange w:id="1264" w:author="Abhiram Arali" w:date="2024-10-29T14:26:00Z">
                  <w:rPr/>
                </w:rPrChange>
              </w:rPr>
              <w:t xml:space="preserve">Data </w:t>
            </w:r>
            <w:r w:rsidR="00484BAB" w:rsidRPr="00484BAB">
              <w:rPr>
                <w:b/>
                <w:bCs/>
              </w:rPr>
              <w:t>acquisition</w:t>
            </w:r>
          </w:p>
        </w:tc>
        <w:tc>
          <w:tcPr>
            <w:tcW w:w="7017" w:type="dxa"/>
          </w:tcPr>
          <w:p w14:paraId="19D4FB57" w14:textId="77777777" w:rsidR="00301525" w:rsidRDefault="008B7718">
            <w:pPr>
              <w:pStyle w:val="NormalBPBHEB"/>
              <w:pPrChange w:id="1265" w:author="Abhiram Arali" w:date="2024-10-29T14:27:00Z">
                <w:pPr>
                  <w:pStyle w:val="TableParagraph"/>
                  <w:spacing w:line="360" w:lineRule="auto"/>
                  <w:ind w:right="102"/>
                  <w:jc w:val="both"/>
                </w:pPr>
              </w:pPrChange>
            </w:pPr>
            <w:r>
              <w:t>The input unit collects data from various input devices, which can include keyboards, mice, scanners, microphones, and touchscreens. Each device serves a different purpose; for example, keyboards allow users to input text, while mice enable navigation and selection on the screen. Scanners convert physical documents into digital format, and microphones capture audio input.</w:t>
            </w:r>
          </w:p>
        </w:tc>
      </w:tr>
      <w:tr w:rsidR="00301525" w14:paraId="6C234EA5" w14:textId="77777777">
        <w:trPr>
          <w:trHeight w:val="2899"/>
        </w:trPr>
        <w:tc>
          <w:tcPr>
            <w:tcW w:w="2002" w:type="dxa"/>
          </w:tcPr>
          <w:p w14:paraId="1294D58F" w14:textId="6E64ED32" w:rsidR="00301525" w:rsidRPr="00484BAB" w:rsidRDefault="008B7718">
            <w:pPr>
              <w:pStyle w:val="NormalBPBHEB"/>
              <w:rPr>
                <w:b/>
                <w:bCs/>
                <w:rPrChange w:id="1266" w:author="Abhiram Arali" w:date="2024-10-29T14:26:00Z">
                  <w:rPr/>
                </w:rPrChange>
              </w:rPr>
              <w:pPrChange w:id="1267" w:author="Abhiram Arali" w:date="2024-10-29T14:26:00Z">
                <w:pPr>
                  <w:pStyle w:val="TableParagraph"/>
                  <w:spacing w:line="275" w:lineRule="exact"/>
                </w:pPr>
              </w:pPrChange>
            </w:pPr>
            <w:r w:rsidRPr="00484BAB">
              <w:rPr>
                <w:b/>
                <w:bCs/>
                <w:rPrChange w:id="1268" w:author="Abhiram Arali" w:date="2024-10-29T14:26:00Z">
                  <w:rPr/>
                </w:rPrChange>
              </w:rPr>
              <w:t xml:space="preserve">Data </w:t>
            </w:r>
            <w:r w:rsidR="00484BAB" w:rsidRPr="00484BAB">
              <w:rPr>
                <w:b/>
                <w:bCs/>
              </w:rPr>
              <w:t>conversion</w:t>
            </w:r>
          </w:p>
        </w:tc>
        <w:tc>
          <w:tcPr>
            <w:tcW w:w="7017" w:type="dxa"/>
          </w:tcPr>
          <w:p w14:paraId="72D18D36" w14:textId="77777777" w:rsidR="00301525" w:rsidRDefault="008B7718">
            <w:pPr>
              <w:pStyle w:val="NormalBPBHEB"/>
              <w:pPrChange w:id="1269" w:author="Abhiram Arali" w:date="2024-10-29T14:27:00Z">
                <w:pPr>
                  <w:pStyle w:val="TableParagraph"/>
                  <w:spacing w:line="360" w:lineRule="auto"/>
                  <w:ind w:right="100"/>
                  <w:jc w:val="both"/>
                </w:pPr>
              </w:pPrChange>
            </w:pPr>
            <w:r>
              <w:t>Once</w:t>
            </w:r>
            <w:r>
              <w:rPr>
                <w:spacing w:val="-14"/>
              </w:rPr>
              <w:t xml:space="preserve"> </w:t>
            </w:r>
            <w:r>
              <w:t>data</w:t>
            </w:r>
            <w:r>
              <w:rPr>
                <w:spacing w:val="-14"/>
              </w:rPr>
              <w:t xml:space="preserve"> </w:t>
            </w:r>
            <w:r>
              <w:t>is</w:t>
            </w:r>
            <w:r>
              <w:rPr>
                <w:spacing w:val="-13"/>
              </w:rPr>
              <w:t xml:space="preserve"> </w:t>
            </w:r>
            <w:r>
              <w:t>acquired,</w:t>
            </w:r>
            <w:r>
              <w:rPr>
                <w:spacing w:val="-14"/>
              </w:rPr>
              <w:t xml:space="preserve"> </w:t>
            </w:r>
            <w:r>
              <w:t>the</w:t>
            </w:r>
            <w:r>
              <w:rPr>
                <w:spacing w:val="-12"/>
              </w:rPr>
              <w:t xml:space="preserve"> </w:t>
            </w:r>
            <w:r>
              <w:t>input</w:t>
            </w:r>
            <w:r>
              <w:rPr>
                <w:spacing w:val="-13"/>
              </w:rPr>
              <w:t xml:space="preserve"> </w:t>
            </w:r>
            <w:r>
              <w:t>unit</w:t>
            </w:r>
            <w:r>
              <w:rPr>
                <w:spacing w:val="-15"/>
              </w:rPr>
              <w:t xml:space="preserve"> </w:t>
            </w:r>
            <w:r>
              <w:t>converts</w:t>
            </w:r>
            <w:r>
              <w:rPr>
                <w:spacing w:val="-14"/>
              </w:rPr>
              <w:t xml:space="preserve"> </w:t>
            </w:r>
            <w:r>
              <w:t>it</w:t>
            </w:r>
            <w:r>
              <w:rPr>
                <w:spacing w:val="-13"/>
              </w:rPr>
              <w:t xml:space="preserve"> </w:t>
            </w:r>
            <w:r>
              <w:t>into</w:t>
            </w:r>
            <w:r>
              <w:rPr>
                <w:spacing w:val="-15"/>
              </w:rPr>
              <w:t xml:space="preserve"> </w:t>
            </w:r>
            <w:r>
              <w:t>a</w:t>
            </w:r>
            <w:r>
              <w:rPr>
                <w:spacing w:val="-14"/>
              </w:rPr>
              <w:t xml:space="preserve"> </w:t>
            </w:r>
            <w:r>
              <w:t>binary</w:t>
            </w:r>
            <w:r>
              <w:rPr>
                <w:spacing w:val="-14"/>
              </w:rPr>
              <w:t xml:space="preserve"> </w:t>
            </w:r>
            <w:r>
              <w:t>format</w:t>
            </w:r>
            <w:r>
              <w:rPr>
                <w:spacing w:val="-14"/>
              </w:rPr>
              <w:t xml:space="preserve"> </w:t>
            </w:r>
            <w:r>
              <w:t>that the computer can process. This conversion is essential because computers only understand binary code (composed of 0s and 1s). For instance,</w:t>
            </w:r>
            <w:r>
              <w:rPr>
                <w:spacing w:val="-12"/>
              </w:rPr>
              <w:t xml:space="preserve"> </w:t>
            </w:r>
            <w:r>
              <w:t>when</w:t>
            </w:r>
            <w:r>
              <w:rPr>
                <w:spacing w:val="-12"/>
              </w:rPr>
              <w:t xml:space="preserve"> </w:t>
            </w:r>
            <w:r>
              <w:t>a</w:t>
            </w:r>
            <w:r>
              <w:rPr>
                <w:spacing w:val="-11"/>
              </w:rPr>
              <w:t xml:space="preserve"> </w:t>
            </w:r>
            <w:r>
              <w:t>user</w:t>
            </w:r>
            <w:r>
              <w:rPr>
                <w:spacing w:val="-11"/>
              </w:rPr>
              <w:t xml:space="preserve"> </w:t>
            </w:r>
            <w:r>
              <w:t>types</w:t>
            </w:r>
            <w:r>
              <w:rPr>
                <w:spacing w:val="-12"/>
              </w:rPr>
              <w:t xml:space="preserve"> </w:t>
            </w:r>
            <w:r>
              <w:t>a</w:t>
            </w:r>
            <w:r>
              <w:rPr>
                <w:spacing w:val="-13"/>
              </w:rPr>
              <w:t xml:space="preserve"> </w:t>
            </w:r>
            <w:r>
              <w:t>letter</w:t>
            </w:r>
            <w:r>
              <w:rPr>
                <w:spacing w:val="-13"/>
              </w:rPr>
              <w:t xml:space="preserve"> </w:t>
            </w:r>
            <w:r>
              <w:t>on</w:t>
            </w:r>
            <w:r>
              <w:rPr>
                <w:spacing w:val="-11"/>
              </w:rPr>
              <w:t xml:space="preserve"> </w:t>
            </w:r>
            <w:r>
              <w:t>the</w:t>
            </w:r>
            <w:r>
              <w:rPr>
                <w:spacing w:val="-13"/>
              </w:rPr>
              <w:t xml:space="preserve"> </w:t>
            </w:r>
            <w:r>
              <w:t>keyboard,</w:t>
            </w:r>
            <w:r>
              <w:rPr>
                <w:spacing w:val="-12"/>
              </w:rPr>
              <w:t xml:space="preserve"> </w:t>
            </w:r>
            <w:r>
              <w:t>the</w:t>
            </w:r>
            <w:r>
              <w:rPr>
                <w:spacing w:val="-13"/>
              </w:rPr>
              <w:t xml:space="preserve"> </w:t>
            </w:r>
            <w:r>
              <w:t>keyboard</w:t>
            </w:r>
            <w:r>
              <w:rPr>
                <w:spacing w:val="-13"/>
              </w:rPr>
              <w:t xml:space="preserve"> </w:t>
            </w:r>
            <w:r>
              <w:t>sends a signal to the input unit, which then converts that signal into its corresponding binary code.</w:t>
            </w:r>
          </w:p>
        </w:tc>
      </w:tr>
      <w:tr w:rsidR="00301525" w14:paraId="7FFBCC54" w14:textId="77777777">
        <w:trPr>
          <w:trHeight w:val="2897"/>
        </w:trPr>
        <w:tc>
          <w:tcPr>
            <w:tcW w:w="2002" w:type="dxa"/>
          </w:tcPr>
          <w:p w14:paraId="218CFDB7" w14:textId="77777777" w:rsidR="00301525" w:rsidRPr="00484BAB" w:rsidRDefault="008B7718">
            <w:pPr>
              <w:pStyle w:val="NormalBPBHEB"/>
              <w:rPr>
                <w:b/>
                <w:bCs/>
                <w:rPrChange w:id="1270" w:author="Abhiram Arali" w:date="2024-10-29T14:26:00Z">
                  <w:rPr/>
                </w:rPrChange>
              </w:rPr>
              <w:pPrChange w:id="1271" w:author="Abhiram Arali" w:date="2024-10-29T14:26:00Z">
                <w:pPr>
                  <w:pStyle w:val="TableParagraph"/>
                  <w:spacing w:line="360" w:lineRule="auto"/>
                </w:pPr>
              </w:pPrChange>
            </w:pPr>
            <w:r w:rsidRPr="00484BAB">
              <w:rPr>
                <w:b/>
                <w:bCs/>
                <w:rPrChange w:id="1272" w:author="Abhiram Arali" w:date="2024-10-29T14:26:00Z">
                  <w:rPr/>
                </w:rPrChange>
              </w:rPr>
              <w:t>Communication with the CPU</w:t>
            </w:r>
          </w:p>
        </w:tc>
        <w:tc>
          <w:tcPr>
            <w:tcW w:w="7017" w:type="dxa"/>
          </w:tcPr>
          <w:p w14:paraId="38EE0D01" w14:textId="670910A8" w:rsidR="00301525" w:rsidDel="007047E8" w:rsidRDefault="00301525">
            <w:pPr>
              <w:pStyle w:val="TableParagraph"/>
              <w:spacing w:before="135"/>
              <w:ind w:left="0"/>
              <w:rPr>
                <w:del w:id="1273" w:author="Abhiram Arali" w:date="2024-10-29T14:27:00Z"/>
                <w:b/>
                <w:sz w:val="24"/>
              </w:rPr>
            </w:pPr>
          </w:p>
          <w:p w14:paraId="1F75A9B2" w14:textId="77777777" w:rsidR="00301525" w:rsidRDefault="008B7718">
            <w:pPr>
              <w:pStyle w:val="NormalBPBHEB"/>
              <w:pPrChange w:id="1274" w:author="Abhiram Arali" w:date="2024-10-29T14:27:00Z">
                <w:pPr>
                  <w:pStyle w:val="TableParagraph"/>
                  <w:spacing w:line="360" w:lineRule="auto"/>
                  <w:ind w:right="100"/>
                  <w:jc w:val="both"/>
                </w:pPr>
              </w:pPrChange>
            </w:pPr>
            <w:r>
              <w:t>After converting the data, the input unit transmits it to the CPU for processing.</w:t>
            </w:r>
            <w:r>
              <w:rPr>
                <w:spacing w:val="-10"/>
              </w:rPr>
              <w:t xml:space="preserve"> </w:t>
            </w:r>
            <w:r>
              <w:t>This</w:t>
            </w:r>
            <w:r>
              <w:rPr>
                <w:spacing w:val="-10"/>
              </w:rPr>
              <w:t xml:space="preserve"> </w:t>
            </w:r>
            <w:r>
              <w:t>communication</w:t>
            </w:r>
            <w:r>
              <w:rPr>
                <w:spacing w:val="-10"/>
              </w:rPr>
              <w:t xml:space="preserve"> </w:t>
            </w:r>
            <w:r>
              <w:t>typically</w:t>
            </w:r>
            <w:r>
              <w:rPr>
                <w:spacing w:val="-10"/>
              </w:rPr>
              <w:t xml:space="preserve"> </w:t>
            </w:r>
            <w:r>
              <w:t>occurs</w:t>
            </w:r>
            <w:r>
              <w:rPr>
                <w:spacing w:val="-8"/>
              </w:rPr>
              <w:t xml:space="preserve"> </w:t>
            </w:r>
            <w:r>
              <w:t>through</w:t>
            </w:r>
            <w:r>
              <w:rPr>
                <w:spacing w:val="-11"/>
              </w:rPr>
              <w:t xml:space="preserve"> </w:t>
            </w:r>
            <w:r>
              <w:t>buses</w:t>
            </w:r>
            <w:r>
              <w:rPr>
                <w:spacing w:val="-10"/>
              </w:rPr>
              <w:t xml:space="preserve"> </w:t>
            </w:r>
            <w:r>
              <w:t>or</w:t>
            </w:r>
            <w:r>
              <w:rPr>
                <w:spacing w:val="-9"/>
              </w:rPr>
              <w:t xml:space="preserve"> </w:t>
            </w:r>
            <w:r>
              <w:t>data pathways on the motherboard. The CPU then executes the necessary operations based on the input data, which may involve calculations, logical comparisons, or data storage.</w:t>
            </w:r>
          </w:p>
        </w:tc>
      </w:tr>
      <w:tr w:rsidR="00301525" w14:paraId="716648D7" w14:textId="77777777">
        <w:trPr>
          <w:trHeight w:val="2898"/>
        </w:trPr>
        <w:tc>
          <w:tcPr>
            <w:tcW w:w="2002" w:type="dxa"/>
          </w:tcPr>
          <w:p w14:paraId="79DABB55" w14:textId="3AB63BD2" w:rsidR="00301525" w:rsidRPr="00484BAB" w:rsidRDefault="008B7718">
            <w:pPr>
              <w:pStyle w:val="NormalBPBHEB"/>
              <w:rPr>
                <w:b/>
                <w:bCs/>
                <w:rPrChange w:id="1275" w:author="Abhiram Arali" w:date="2024-10-29T14:26:00Z">
                  <w:rPr/>
                </w:rPrChange>
              </w:rPr>
              <w:pPrChange w:id="1276" w:author="Abhiram Arali" w:date="2024-10-29T14:26:00Z">
                <w:pPr>
                  <w:pStyle w:val="TableParagraph"/>
                  <w:spacing w:line="275" w:lineRule="exact"/>
                </w:pPr>
              </w:pPrChange>
            </w:pPr>
            <w:r w:rsidRPr="00484BAB">
              <w:rPr>
                <w:b/>
                <w:bCs/>
                <w:rPrChange w:id="1277" w:author="Abhiram Arali" w:date="2024-10-29T14:26:00Z">
                  <w:rPr/>
                </w:rPrChange>
              </w:rPr>
              <w:lastRenderedPageBreak/>
              <w:t xml:space="preserve">User </w:t>
            </w:r>
            <w:r w:rsidR="00484BAB" w:rsidRPr="00484BAB">
              <w:rPr>
                <w:b/>
                <w:bCs/>
              </w:rPr>
              <w:t>interaction</w:t>
            </w:r>
          </w:p>
        </w:tc>
        <w:tc>
          <w:tcPr>
            <w:tcW w:w="7017" w:type="dxa"/>
          </w:tcPr>
          <w:p w14:paraId="57519FA4" w14:textId="77777777" w:rsidR="00301525" w:rsidRDefault="008B7718">
            <w:pPr>
              <w:pStyle w:val="NormalBPBHEB"/>
              <w:pPrChange w:id="1278" w:author="Abhiram Arali" w:date="2024-10-29T14:27:00Z">
                <w:pPr>
                  <w:pStyle w:val="TableParagraph"/>
                  <w:spacing w:line="360" w:lineRule="auto"/>
                  <w:ind w:right="98"/>
                  <w:jc w:val="both"/>
                </w:pPr>
              </w:pPrChange>
            </w:pPr>
            <w:r>
              <w:t>The input unit serves as a critical link between the user and the computer, enabling users to interact with the system effectively. Without input devices, users would have no means to communicate their</w:t>
            </w:r>
            <w:r>
              <w:rPr>
                <w:spacing w:val="-3"/>
              </w:rPr>
              <w:t xml:space="preserve"> </w:t>
            </w:r>
            <w:r>
              <w:t>needs</w:t>
            </w:r>
            <w:r>
              <w:rPr>
                <w:spacing w:val="-2"/>
              </w:rPr>
              <w:t xml:space="preserve"> </w:t>
            </w:r>
            <w:r>
              <w:t>or</w:t>
            </w:r>
            <w:r>
              <w:rPr>
                <w:spacing w:val="-3"/>
              </w:rPr>
              <w:t xml:space="preserve"> </w:t>
            </w:r>
            <w:r>
              <w:t>commands</w:t>
            </w:r>
            <w:r>
              <w:rPr>
                <w:spacing w:val="-2"/>
              </w:rPr>
              <w:t xml:space="preserve"> </w:t>
            </w:r>
            <w:r>
              <w:t>to</w:t>
            </w:r>
            <w:r>
              <w:rPr>
                <w:spacing w:val="-2"/>
              </w:rPr>
              <w:t xml:space="preserve"> </w:t>
            </w:r>
            <w:r>
              <w:t>the</w:t>
            </w:r>
            <w:r>
              <w:rPr>
                <w:spacing w:val="-3"/>
              </w:rPr>
              <w:t xml:space="preserve"> </w:t>
            </w:r>
            <w:r>
              <w:t>computer.</w:t>
            </w:r>
            <w:r>
              <w:rPr>
                <w:spacing w:val="-3"/>
              </w:rPr>
              <w:t xml:space="preserve"> </w:t>
            </w:r>
            <w:r>
              <w:t>This</w:t>
            </w:r>
            <w:r>
              <w:rPr>
                <w:spacing w:val="-4"/>
              </w:rPr>
              <w:t xml:space="preserve"> </w:t>
            </w:r>
            <w:r>
              <w:t>interactivity</w:t>
            </w:r>
            <w:r>
              <w:rPr>
                <w:spacing w:val="-2"/>
              </w:rPr>
              <w:t xml:space="preserve"> </w:t>
            </w:r>
            <w:r>
              <w:t>is</w:t>
            </w:r>
            <w:r>
              <w:rPr>
                <w:spacing w:val="-2"/>
              </w:rPr>
              <w:t xml:space="preserve"> </w:t>
            </w:r>
            <w:r>
              <w:t>vital</w:t>
            </w:r>
            <w:r>
              <w:rPr>
                <w:spacing w:val="-2"/>
              </w:rPr>
              <w:t xml:space="preserve"> </w:t>
            </w:r>
            <w:r>
              <w:t>for executing</w:t>
            </w:r>
            <w:r>
              <w:rPr>
                <w:spacing w:val="-15"/>
              </w:rPr>
              <w:t xml:space="preserve"> </w:t>
            </w:r>
            <w:r>
              <w:t>tasks,</w:t>
            </w:r>
            <w:r>
              <w:rPr>
                <w:spacing w:val="-15"/>
              </w:rPr>
              <w:t xml:space="preserve"> </w:t>
            </w:r>
            <w:r>
              <w:t>running</w:t>
            </w:r>
            <w:r>
              <w:rPr>
                <w:spacing w:val="-15"/>
              </w:rPr>
              <w:t xml:space="preserve"> </w:t>
            </w:r>
            <w:r>
              <w:t>applications,</w:t>
            </w:r>
            <w:r>
              <w:rPr>
                <w:spacing w:val="-15"/>
              </w:rPr>
              <w:t xml:space="preserve"> </w:t>
            </w:r>
            <w:r>
              <w:t>and</w:t>
            </w:r>
            <w:r>
              <w:rPr>
                <w:spacing w:val="-15"/>
              </w:rPr>
              <w:t xml:space="preserve"> </w:t>
            </w:r>
            <w:r>
              <w:t>controlling</w:t>
            </w:r>
            <w:r>
              <w:rPr>
                <w:spacing w:val="-15"/>
              </w:rPr>
              <w:t xml:space="preserve"> </w:t>
            </w:r>
            <w:r>
              <w:t>various</w:t>
            </w:r>
            <w:r>
              <w:rPr>
                <w:spacing w:val="-15"/>
              </w:rPr>
              <w:t xml:space="preserve"> </w:t>
            </w:r>
            <w:r>
              <w:t xml:space="preserve">computer </w:t>
            </w:r>
            <w:r>
              <w:rPr>
                <w:spacing w:val="-2"/>
              </w:rPr>
              <w:t>functions.</w:t>
            </w:r>
          </w:p>
        </w:tc>
      </w:tr>
      <w:tr w:rsidR="009C773E" w14:paraId="679C4F91" w14:textId="77777777">
        <w:trPr>
          <w:trHeight w:val="2898"/>
          <w:ins w:id="1279" w:author="Abhiram Arali" w:date="2024-10-29T14:26:00Z"/>
        </w:trPr>
        <w:tc>
          <w:tcPr>
            <w:tcW w:w="2002" w:type="dxa"/>
          </w:tcPr>
          <w:p w14:paraId="7C2706D5" w14:textId="62D31B09" w:rsidR="009C773E" w:rsidRPr="00484BAB" w:rsidRDefault="009C773E">
            <w:pPr>
              <w:pStyle w:val="NormalBPBHEB"/>
              <w:rPr>
                <w:ins w:id="1280" w:author="Abhiram Arali" w:date="2024-10-29T14:26:00Z"/>
                <w:b/>
                <w:bCs/>
                <w:rPrChange w:id="1281" w:author="Abhiram Arali" w:date="2024-10-29T14:26:00Z">
                  <w:rPr>
                    <w:ins w:id="1282" w:author="Abhiram Arali" w:date="2024-10-29T14:26:00Z"/>
                  </w:rPr>
                </w:rPrChange>
              </w:rPr>
              <w:pPrChange w:id="1283" w:author="Abhiram Arali" w:date="2024-10-29T14:26:00Z">
                <w:pPr>
                  <w:pStyle w:val="TableParagraph"/>
                  <w:spacing w:line="275" w:lineRule="exact"/>
                </w:pPr>
              </w:pPrChange>
            </w:pPr>
            <w:ins w:id="1284" w:author="Abhiram Arali" w:date="2024-10-29T14:26:00Z">
              <w:r w:rsidRPr="00484BAB">
                <w:rPr>
                  <w:b/>
                  <w:bCs/>
                  <w:rPrChange w:id="1285" w:author="Abhiram Arali" w:date="2024-10-29T14:26:00Z">
                    <w:rPr/>
                  </w:rPrChange>
                </w:rPr>
                <w:t>Error</w:t>
              </w:r>
            </w:ins>
            <w:ins w:id="1286" w:author="Abhiram Arali" w:date="2024-10-29T14:27:00Z">
              <w:r w:rsidR="00484BAB">
                <w:rPr>
                  <w:b/>
                  <w:bCs/>
                </w:rPr>
                <w:t xml:space="preserve"> </w:t>
              </w:r>
            </w:ins>
            <w:ins w:id="1287" w:author="Abhiram Arali" w:date="2024-10-29T14:26:00Z">
              <w:r w:rsidR="00484BAB" w:rsidRPr="007047E8">
                <w:rPr>
                  <w:b/>
                  <w:bCs/>
                </w:rPr>
                <w:t xml:space="preserve">detection </w:t>
              </w:r>
              <w:r w:rsidRPr="00484BAB">
                <w:rPr>
                  <w:b/>
                  <w:bCs/>
                  <w:rPrChange w:id="1288" w:author="Abhiram Arali" w:date="2024-10-29T14:26:00Z">
                    <w:rPr/>
                  </w:rPrChange>
                </w:rPr>
                <w:t xml:space="preserve">and </w:t>
              </w:r>
              <w:r w:rsidR="00484BAB" w:rsidRPr="007047E8">
                <w:rPr>
                  <w:b/>
                  <w:bCs/>
                </w:rPr>
                <w:t>feedback</w:t>
              </w:r>
            </w:ins>
          </w:p>
        </w:tc>
        <w:tc>
          <w:tcPr>
            <w:tcW w:w="7017" w:type="dxa"/>
          </w:tcPr>
          <w:p w14:paraId="003E0D99" w14:textId="14D633D6" w:rsidR="009C773E" w:rsidRDefault="009C773E">
            <w:pPr>
              <w:pStyle w:val="NormalBPBHEB"/>
              <w:rPr>
                <w:ins w:id="1289" w:author="Abhiram Arali" w:date="2024-10-29T14:26:00Z"/>
              </w:rPr>
              <w:pPrChange w:id="1290" w:author="Abhiram Arali" w:date="2024-10-29T14:27:00Z">
                <w:pPr>
                  <w:pStyle w:val="TableParagraph"/>
                  <w:spacing w:line="360" w:lineRule="auto"/>
                  <w:ind w:right="98"/>
                  <w:jc w:val="both"/>
                </w:pPr>
              </w:pPrChange>
            </w:pPr>
            <w:ins w:id="1291" w:author="Abhiram Arali" w:date="2024-10-29T14:26:00Z">
              <w:r>
                <w:t>Some input devices and software also incorporate error detection mechanisms, providing feedback to users when incorrect or invalid input is detected. For example, if a user types a wrong password, the system can alert them immediately, allowing for corrections before further actions are taken.</w:t>
              </w:r>
            </w:ins>
          </w:p>
        </w:tc>
      </w:tr>
    </w:tbl>
    <w:p w14:paraId="7C056061" w14:textId="2F018600" w:rsidR="00301525" w:rsidRPr="00EC6D85" w:rsidDel="009C773E" w:rsidRDefault="00301525">
      <w:pPr>
        <w:spacing w:line="360" w:lineRule="auto"/>
        <w:jc w:val="both"/>
        <w:rPr>
          <w:del w:id="1292" w:author="Abhiram Arali" w:date="2024-10-29T14:26:00Z"/>
          <w:b/>
          <w:sz w:val="24"/>
          <w:rPrChange w:id="1293" w:author="Abhiram Arali" w:date="2024-10-29T14:27:00Z">
            <w:rPr>
              <w:del w:id="1294" w:author="Abhiram Arali" w:date="2024-10-29T14:26:00Z"/>
              <w:sz w:val="24"/>
            </w:rPr>
          </w:rPrChange>
        </w:rPr>
        <w:sectPr w:rsidR="00301525" w:rsidRPr="00EC6D85" w:rsidDel="009C773E">
          <w:pgSz w:w="11910" w:h="16840"/>
          <w:pgMar w:top="1540" w:right="1220" w:bottom="1200" w:left="1220" w:header="758" w:footer="1000" w:gutter="0"/>
          <w:cols w:space="720"/>
        </w:sectPr>
      </w:pPr>
    </w:p>
    <w:p w14:paraId="754F683D" w14:textId="4DE62A65" w:rsidR="00301525" w:rsidRPr="00AD1143" w:rsidDel="009C773E" w:rsidRDefault="00301525">
      <w:pPr>
        <w:pStyle w:val="BodyText"/>
        <w:spacing w:before="8" w:after="1"/>
        <w:rPr>
          <w:del w:id="1295" w:author="Abhiram Arali" w:date="2024-10-29T14:26:00Z"/>
          <w:b/>
          <w:sz w:val="8"/>
        </w:rPr>
      </w:pPr>
    </w:p>
    <w:p w14:paraId="18908404" w14:textId="37ABD0B9" w:rsidR="009C773E" w:rsidRDefault="009C773E">
      <w:pPr>
        <w:pStyle w:val="TableCaptionBPBHEB"/>
        <w:pPrChange w:id="1296" w:author="Abhiram Arali" w:date="2024-10-29T14:27:00Z">
          <w:pPr>
            <w:pStyle w:val="Heading1"/>
            <w:spacing w:before="161"/>
            <w:ind w:left="2760"/>
          </w:pPr>
        </w:pPrChange>
      </w:pPr>
      <w:moveToRangeStart w:id="1297" w:author="Abhiram Arali" w:date="2024-10-29T14:26:00Z" w:name="move181104394"/>
      <w:moveTo w:id="1298" w:author="Abhiram Arali" w:date="2024-10-29T14:26:00Z">
        <w:r w:rsidRPr="00EC6D85">
          <w:rPr>
            <w:b/>
            <w:bCs w:val="0"/>
            <w:rPrChange w:id="1299" w:author="Abhiram Arali" w:date="2024-10-29T14:27:00Z">
              <w:rPr/>
            </w:rPrChange>
          </w:rPr>
          <w:t>Table</w:t>
        </w:r>
        <w:r w:rsidRPr="00EC6D85">
          <w:rPr>
            <w:b/>
            <w:bCs w:val="0"/>
            <w:spacing w:val="-1"/>
            <w:rPrChange w:id="1300" w:author="Abhiram Arali" w:date="2024-10-29T14:27:00Z">
              <w:rPr>
                <w:spacing w:val="-1"/>
              </w:rPr>
            </w:rPrChange>
          </w:rPr>
          <w:t xml:space="preserve"> </w:t>
        </w:r>
        <w:r w:rsidRPr="00EC6D85">
          <w:rPr>
            <w:b/>
            <w:bCs w:val="0"/>
            <w:rPrChange w:id="1301" w:author="Abhiram Arali" w:date="2024-10-29T14:27:00Z">
              <w:rPr/>
            </w:rPrChange>
          </w:rPr>
          <w:t>1.1</w:t>
        </w:r>
        <w:r>
          <w:t>:</w:t>
        </w:r>
        <w:r>
          <w:rPr>
            <w:spacing w:val="-2"/>
          </w:rPr>
          <w:t xml:space="preserve"> </w:t>
        </w:r>
        <w:r>
          <w:t>Functions of</w:t>
        </w:r>
        <w:r>
          <w:rPr>
            <w:spacing w:val="-4"/>
          </w:rPr>
          <w:t xml:space="preserve"> </w:t>
        </w:r>
        <w:r w:rsidR="00EC6D85">
          <w:t>the</w:t>
        </w:r>
        <w:r w:rsidR="00EC6D85">
          <w:rPr>
            <w:spacing w:val="-1"/>
          </w:rPr>
          <w:t xml:space="preserve"> </w:t>
        </w:r>
        <w:r w:rsidR="00EC6D85">
          <w:t xml:space="preserve">input </w:t>
        </w:r>
        <w:r w:rsidR="00EC6D85">
          <w:rPr>
            <w:spacing w:val="-2"/>
          </w:rPr>
          <w:t>unit.</w:t>
        </w:r>
      </w:moveTo>
    </w:p>
    <w:moveToRangeEnd w:id="1297"/>
    <w:p w14:paraId="5FBB3625" w14:textId="62B3FC71" w:rsidR="00301525" w:rsidDel="003B3C6C" w:rsidRDefault="00301525">
      <w:pPr>
        <w:pStyle w:val="BodyText"/>
        <w:rPr>
          <w:del w:id="1302" w:author="Abhiram Arali" w:date="2024-10-29T14:27:00Z"/>
          <w:b/>
        </w:rPr>
      </w:pPr>
    </w:p>
    <w:p w14:paraId="2C18FFFC" w14:textId="77777777" w:rsidR="00301525" w:rsidRDefault="00301525">
      <w:pPr>
        <w:pStyle w:val="NormalBPBHEB"/>
        <w:pPrChange w:id="1303" w:author="Abhiram Arali" w:date="2024-10-29T14:27:00Z">
          <w:pPr>
            <w:pStyle w:val="BodyText"/>
            <w:spacing w:before="22"/>
          </w:pPr>
        </w:pPrChange>
      </w:pPr>
    </w:p>
    <w:p w14:paraId="56213884" w14:textId="6404B47E" w:rsidR="00301525" w:rsidRDefault="003B3C6C">
      <w:pPr>
        <w:pStyle w:val="NormalBPBHEB"/>
        <w:pPrChange w:id="1304" w:author="Abhiram Arali" w:date="2024-10-29T14:27:00Z">
          <w:pPr>
            <w:ind w:left="220"/>
            <w:jc w:val="both"/>
          </w:pPr>
        </w:pPrChange>
      </w:pPr>
      <w:ins w:id="1305" w:author="Abhiram Arali" w:date="2024-10-29T14:27:00Z">
        <w:r>
          <w:t xml:space="preserve">The </w:t>
        </w:r>
      </w:ins>
      <w:r>
        <w:t>input devices</w:t>
      </w:r>
      <w:ins w:id="1306" w:author="Abhiram Arali" w:date="2024-10-29T14:27:00Z">
        <w:r>
          <w:t xml:space="preserve"> are as follows</w:t>
        </w:r>
      </w:ins>
      <w:r>
        <w:t>:</w:t>
      </w:r>
    </w:p>
    <w:p w14:paraId="53821537" w14:textId="70FC3A44" w:rsidR="00301525" w:rsidRPr="003C61ED" w:rsidDel="00AD1143" w:rsidRDefault="00301525">
      <w:pPr>
        <w:pStyle w:val="NormalBPBHEB"/>
        <w:numPr>
          <w:ilvl w:val="0"/>
          <w:numId w:val="47"/>
        </w:numPr>
        <w:rPr>
          <w:del w:id="1307" w:author="Abhiram Arali" w:date="2024-10-29T14:27:00Z"/>
          <w:b/>
          <w:bCs/>
          <w:rPrChange w:id="1308" w:author="Abhiram Arali" w:date="2024-10-29T14:27:00Z">
            <w:rPr>
              <w:del w:id="1309" w:author="Abhiram Arali" w:date="2024-10-29T14:27:00Z"/>
            </w:rPr>
          </w:rPrChange>
        </w:rPr>
        <w:pPrChange w:id="1310" w:author="Abhiram Arali" w:date="2024-10-29T14:27:00Z">
          <w:pPr>
            <w:pStyle w:val="BodyText"/>
            <w:spacing w:before="23"/>
          </w:pPr>
        </w:pPrChange>
      </w:pPr>
    </w:p>
    <w:p w14:paraId="4074C316" w14:textId="77777777" w:rsidR="00301525" w:rsidRDefault="008B7718">
      <w:pPr>
        <w:pStyle w:val="NormalBPBHEB"/>
        <w:numPr>
          <w:ilvl w:val="0"/>
          <w:numId w:val="47"/>
        </w:numPr>
        <w:pPrChange w:id="1311" w:author="Abhiram Arali" w:date="2024-10-29T14:27:00Z">
          <w:pPr>
            <w:pStyle w:val="BodyText"/>
            <w:spacing w:line="360" w:lineRule="auto"/>
            <w:ind w:left="220" w:right="219"/>
            <w:jc w:val="both"/>
          </w:pPr>
        </w:pPrChange>
      </w:pPr>
      <w:r w:rsidRPr="003C61ED">
        <w:rPr>
          <w:b/>
          <w:bCs/>
          <w:rPrChange w:id="1312" w:author="Abhiram Arali" w:date="2024-10-29T14:27:00Z">
            <w:rPr/>
          </w:rPrChange>
        </w:rPr>
        <w:t>Keyboard</w:t>
      </w:r>
      <w:r>
        <w:t>:</w:t>
      </w:r>
      <w:r>
        <w:rPr>
          <w:spacing w:val="-3"/>
        </w:rPr>
        <w:t xml:space="preserve"> </w:t>
      </w:r>
      <w:r>
        <w:t>The</w:t>
      </w:r>
      <w:r>
        <w:rPr>
          <w:spacing w:val="-4"/>
        </w:rPr>
        <w:t xml:space="preserve"> </w:t>
      </w:r>
      <w:r>
        <w:t>keyboard</w:t>
      </w:r>
      <w:r>
        <w:rPr>
          <w:spacing w:val="-2"/>
        </w:rPr>
        <w:t xml:space="preserve"> </w:t>
      </w:r>
      <w:r>
        <w:t>is</w:t>
      </w:r>
      <w:r>
        <w:rPr>
          <w:spacing w:val="-2"/>
        </w:rPr>
        <w:t xml:space="preserve"> </w:t>
      </w:r>
      <w:r>
        <w:t>the</w:t>
      </w:r>
      <w:r>
        <w:rPr>
          <w:spacing w:val="-3"/>
        </w:rPr>
        <w:t xml:space="preserve"> </w:t>
      </w:r>
      <w:r>
        <w:t>primary</w:t>
      </w:r>
      <w:r>
        <w:rPr>
          <w:spacing w:val="-2"/>
        </w:rPr>
        <w:t xml:space="preserve"> </w:t>
      </w:r>
      <w:r>
        <w:t>input</w:t>
      </w:r>
      <w:r>
        <w:rPr>
          <w:spacing w:val="-2"/>
        </w:rPr>
        <w:t xml:space="preserve"> </w:t>
      </w:r>
      <w:r>
        <w:t>device</w:t>
      </w:r>
      <w:r>
        <w:rPr>
          <w:spacing w:val="-4"/>
        </w:rPr>
        <w:t xml:space="preserve"> </w:t>
      </w:r>
      <w:r>
        <w:t>for</w:t>
      </w:r>
      <w:r>
        <w:rPr>
          <w:spacing w:val="-2"/>
        </w:rPr>
        <w:t xml:space="preserve"> </w:t>
      </w:r>
      <w:r>
        <w:t>text entry,</w:t>
      </w:r>
      <w:r>
        <w:rPr>
          <w:spacing w:val="-1"/>
        </w:rPr>
        <w:t xml:space="preserve"> </w:t>
      </w:r>
      <w:r>
        <w:t>featuring</w:t>
      </w:r>
      <w:r>
        <w:rPr>
          <w:spacing w:val="-2"/>
        </w:rPr>
        <w:t xml:space="preserve"> </w:t>
      </w:r>
      <w:r>
        <w:t>a</w:t>
      </w:r>
      <w:r>
        <w:rPr>
          <w:spacing w:val="-2"/>
        </w:rPr>
        <w:t xml:space="preserve"> </w:t>
      </w:r>
      <w:r>
        <w:t>layout</w:t>
      </w:r>
      <w:r>
        <w:rPr>
          <w:spacing w:val="-2"/>
        </w:rPr>
        <w:t xml:space="preserve"> </w:t>
      </w:r>
      <w:r>
        <w:t>of</w:t>
      </w:r>
      <w:r>
        <w:rPr>
          <w:spacing w:val="-2"/>
        </w:rPr>
        <w:t xml:space="preserve"> </w:t>
      </w:r>
      <w:r>
        <w:t>keys that allow users to input letters, numbers, and special characters. It often includes function keys, modifier keys (like Shift and Ctrl), and a numeric keypad for enhanced data entry.</w:t>
      </w:r>
    </w:p>
    <w:p w14:paraId="5A6CF03E" w14:textId="77777777" w:rsidR="00301525" w:rsidRDefault="008B7718">
      <w:pPr>
        <w:pStyle w:val="NormalBPBHEB"/>
        <w:numPr>
          <w:ilvl w:val="0"/>
          <w:numId w:val="47"/>
        </w:numPr>
        <w:pPrChange w:id="1313" w:author="Abhiram Arali" w:date="2024-10-29T14:27:00Z">
          <w:pPr>
            <w:pStyle w:val="BodyText"/>
            <w:spacing w:before="159" w:line="360" w:lineRule="auto"/>
            <w:ind w:left="220" w:right="225"/>
            <w:jc w:val="both"/>
          </w:pPr>
        </w:pPrChange>
      </w:pPr>
      <w:r w:rsidRPr="003C61ED">
        <w:rPr>
          <w:b/>
          <w:bCs/>
          <w:rPrChange w:id="1314" w:author="Abhiram Arali" w:date="2024-10-29T14:27:00Z">
            <w:rPr/>
          </w:rPrChange>
        </w:rPr>
        <w:t>Mouse</w:t>
      </w:r>
      <w:r>
        <w:t xml:space="preserve">: The mouse is a pointing device that facilitates navigation within a </w:t>
      </w:r>
      <w:r w:rsidRPr="005E3776">
        <w:rPr>
          <w:b/>
          <w:bCs/>
          <w:rPrChange w:id="1315" w:author="Abhiram Arali" w:date="2024-10-29T14:27:00Z">
            <w:rPr/>
          </w:rPrChange>
        </w:rPr>
        <w:t xml:space="preserve">graphical user interface </w:t>
      </w:r>
      <w:r>
        <w:t>(</w:t>
      </w:r>
      <w:r w:rsidRPr="005E3776">
        <w:rPr>
          <w:b/>
          <w:bCs/>
          <w:rPrChange w:id="1316" w:author="Abhiram Arali" w:date="2024-10-29T14:27:00Z">
            <w:rPr/>
          </w:rPrChange>
        </w:rPr>
        <w:t>GUI</w:t>
      </w:r>
      <w:r>
        <w:t>) by controlling a cursor on the screen. Users can perform actions such as clicking, dragging, and scrolling to interact with on-screen elements effectively.</w:t>
      </w:r>
    </w:p>
    <w:p w14:paraId="20495EC8" w14:textId="77777777" w:rsidR="00301525" w:rsidRDefault="008B7718">
      <w:pPr>
        <w:pStyle w:val="NormalBPBHEB"/>
        <w:numPr>
          <w:ilvl w:val="0"/>
          <w:numId w:val="47"/>
        </w:numPr>
        <w:pPrChange w:id="1317" w:author="Abhiram Arali" w:date="2024-10-29T14:27:00Z">
          <w:pPr>
            <w:pStyle w:val="BodyText"/>
            <w:spacing w:before="160" w:line="360" w:lineRule="auto"/>
            <w:ind w:left="220" w:right="221"/>
            <w:jc w:val="both"/>
          </w:pPr>
        </w:pPrChange>
      </w:pPr>
      <w:r w:rsidRPr="003C61ED">
        <w:rPr>
          <w:b/>
          <w:bCs/>
          <w:rPrChange w:id="1318" w:author="Abhiram Arali" w:date="2024-10-29T14:27:00Z">
            <w:rPr/>
          </w:rPrChange>
        </w:rPr>
        <w:t>Scanner</w:t>
      </w:r>
      <w:r>
        <w:t>: A scanner is a device that converts physical documents and images into digital formats,</w:t>
      </w:r>
      <w:r>
        <w:rPr>
          <w:spacing w:val="-6"/>
        </w:rPr>
        <w:t xml:space="preserve"> </w:t>
      </w:r>
      <w:r>
        <w:t>making</w:t>
      </w:r>
      <w:r>
        <w:rPr>
          <w:spacing w:val="-6"/>
        </w:rPr>
        <w:t xml:space="preserve"> </w:t>
      </w:r>
      <w:r>
        <w:t>it</w:t>
      </w:r>
      <w:r>
        <w:rPr>
          <w:spacing w:val="-5"/>
        </w:rPr>
        <w:t xml:space="preserve"> </w:t>
      </w:r>
      <w:r>
        <w:t>easier</w:t>
      </w:r>
      <w:r>
        <w:rPr>
          <w:spacing w:val="-7"/>
        </w:rPr>
        <w:t xml:space="preserve"> </w:t>
      </w:r>
      <w:r>
        <w:t>to</w:t>
      </w:r>
      <w:r>
        <w:rPr>
          <w:spacing w:val="-5"/>
        </w:rPr>
        <w:t xml:space="preserve"> </w:t>
      </w:r>
      <w:r>
        <w:t>store,</w:t>
      </w:r>
      <w:r>
        <w:rPr>
          <w:spacing w:val="-6"/>
        </w:rPr>
        <w:t xml:space="preserve"> </w:t>
      </w:r>
      <w:r>
        <w:t>edit,</w:t>
      </w:r>
      <w:r>
        <w:rPr>
          <w:spacing w:val="-6"/>
        </w:rPr>
        <w:t xml:space="preserve"> </w:t>
      </w:r>
      <w:r>
        <w:t>and</w:t>
      </w:r>
      <w:r>
        <w:rPr>
          <w:spacing w:val="-6"/>
        </w:rPr>
        <w:t xml:space="preserve"> </w:t>
      </w:r>
      <w:r>
        <w:t>share</w:t>
      </w:r>
      <w:r>
        <w:rPr>
          <w:spacing w:val="-8"/>
        </w:rPr>
        <w:t xml:space="preserve"> </w:t>
      </w:r>
      <w:r>
        <w:t>content.</w:t>
      </w:r>
      <w:r>
        <w:rPr>
          <w:spacing w:val="-6"/>
        </w:rPr>
        <w:t xml:space="preserve"> </w:t>
      </w:r>
      <w:r>
        <w:t>It</w:t>
      </w:r>
      <w:r>
        <w:rPr>
          <w:spacing w:val="-5"/>
        </w:rPr>
        <w:t xml:space="preserve"> </w:t>
      </w:r>
      <w:r>
        <w:t>uses</w:t>
      </w:r>
      <w:r>
        <w:rPr>
          <w:spacing w:val="-6"/>
        </w:rPr>
        <w:t xml:space="preserve"> </w:t>
      </w:r>
      <w:r>
        <w:t>optical</w:t>
      </w:r>
      <w:r>
        <w:rPr>
          <w:spacing w:val="-5"/>
        </w:rPr>
        <w:t xml:space="preserve"> </w:t>
      </w:r>
      <w:r>
        <w:t>sensors</w:t>
      </w:r>
      <w:r>
        <w:rPr>
          <w:spacing w:val="-6"/>
        </w:rPr>
        <w:t xml:space="preserve"> </w:t>
      </w:r>
      <w:r>
        <w:t>to</w:t>
      </w:r>
      <w:r>
        <w:rPr>
          <w:spacing w:val="-5"/>
        </w:rPr>
        <w:t xml:space="preserve"> </w:t>
      </w:r>
      <w:r>
        <w:t>capture</w:t>
      </w:r>
      <w:r>
        <w:rPr>
          <w:spacing w:val="-7"/>
        </w:rPr>
        <w:t xml:space="preserve"> </w:t>
      </w:r>
      <w:r>
        <w:t>and digitize the information, preserving the original layout and details.</w:t>
      </w:r>
    </w:p>
    <w:p w14:paraId="39C5D37B" w14:textId="77777777" w:rsidR="00301525" w:rsidRDefault="008B7718">
      <w:pPr>
        <w:pStyle w:val="NormalBPBHEB"/>
        <w:numPr>
          <w:ilvl w:val="0"/>
          <w:numId w:val="47"/>
        </w:numPr>
        <w:pPrChange w:id="1319" w:author="Abhiram Arali" w:date="2024-10-29T14:27:00Z">
          <w:pPr>
            <w:pStyle w:val="BodyText"/>
            <w:spacing w:before="160" w:line="360" w:lineRule="auto"/>
            <w:ind w:left="220" w:right="224"/>
            <w:jc w:val="both"/>
          </w:pPr>
        </w:pPrChange>
      </w:pPr>
      <w:r w:rsidRPr="003C61ED">
        <w:rPr>
          <w:b/>
          <w:bCs/>
          <w:rPrChange w:id="1320" w:author="Abhiram Arali" w:date="2024-10-29T14:27:00Z">
            <w:rPr/>
          </w:rPrChange>
        </w:rPr>
        <w:t>Microphone</w:t>
      </w:r>
      <w:r>
        <w:t>:</w:t>
      </w:r>
      <w:r>
        <w:rPr>
          <w:spacing w:val="-8"/>
        </w:rPr>
        <w:t xml:space="preserve"> </w:t>
      </w:r>
      <w:r>
        <w:t>The</w:t>
      </w:r>
      <w:r>
        <w:rPr>
          <w:spacing w:val="-7"/>
        </w:rPr>
        <w:t xml:space="preserve"> </w:t>
      </w:r>
      <w:r>
        <w:t>microphone</w:t>
      </w:r>
      <w:r>
        <w:rPr>
          <w:spacing w:val="-9"/>
        </w:rPr>
        <w:t xml:space="preserve"> </w:t>
      </w:r>
      <w:r>
        <w:t>captures</w:t>
      </w:r>
      <w:r>
        <w:rPr>
          <w:spacing w:val="-6"/>
        </w:rPr>
        <w:t xml:space="preserve"> </w:t>
      </w:r>
      <w:r>
        <w:t>audio</w:t>
      </w:r>
      <w:r>
        <w:rPr>
          <w:spacing w:val="-8"/>
        </w:rPr>
        <w:t xml:space="preserve"> </w:t>
      </w:r>
      <w:r>
        <w:t>input,</w:t>
      </w:r>
      <w:r>
        <w:rPr>
          <w:spacing w:val="-8"/>
        </w:rPr>
        <w:t xml:space="preserve"> </w:t>
      </w:r>
      <w:r>
        <w:t>enabling</w:t>
      </w:r>
      <w:r>
        <w:rPr>
          <w:spacing w:val="-8"/>
        </w:rPr>
        <w:t xml:space="preserve"> </w:t>
      </w:r>
      <w:r>
        <w:t>users</w:t>
      </w:r>
      <w:r>
        <w:rPr>
          <w:spacing w:val="-9"/>
        </w:rPr>
        <w:t xml:space="preserve"> </w:t>
      </w:r>
      <w:r>
        <w:t>to</w:t>
      </w:r>
      <w:r>
        <w:rPr>
          <w:spacing w:val="-5"/>
        </w:rPr>
        <w:t xml:space="preserve"> </w:t>
      </w:r>
      <w:r>
        <w:t>record</w:t>
      </w:r>
      <w:r>
        <w:rPr>
          <w:spacing w:val="-9"/>
        </w:rPr>
        <w:t xml:space="preserve"> </w:t>
      </w:r>
      <w:r>
        <w:t>sound</w:t>
      </w:r>
      <w:r>
        <w:rPr>
          <w:spacing w:val="-8"/>
        </w:rPr>
        <w:t xml:space="preserve"> </w:t>
      </w:r>
      <w:r>
        <w:t>or</w:t>
      </w:r>
      <w:r>
        <w:rPr>
          <w:spacing w:val="-7"/>
        </w:rPr>
        <w:t xml:space="preserve"> </w:t>
      </w:r>
      <w:r>
        <w:t>interact with voice recognition systems. It converts sound waves into electrical signals, allowing for applications like voice commands, audio recording, and communication.</w:t>
      </w:r>
    </w:p>
    <w:p w14:paraId="754EF1B1" w14:textId="77777777" w:rsidR="00301525" w:rsidRDefault="008B7718" w:rsidP="003C61ED">
      <w:pPr>
        <w:pStyle w:val="NormalBPBHEB"/>
        <w:numPr>
          <w:ilvl w:val="0"/>
          <w:numId w:val="47"/>
        </w:numPr>
        <w:rPr>
          <w:ins w:id="1321" w:author="Abhiram Arali" w:date="2024-10-29T14:27:00Z"/>
        </w:rPr>
      </w:pPr>
      <w:r w:rsidRPr="003C61ED">
        <w:rPr>
          <w:b/>
          <w:bCs/>
          <w:rPrChange w:id="1322" w:author="Abhiram Arali" w:date="2024-10-29T14:27:00Z">
            <w:rPr/>
          </w:rPrChange>
        </w:rPr>
        <w:t>Touchscreen</w:t>
      </w:r>
      <w:r>
        <w:t>:</w:t>
      </w:r>
      <w:r>
        <w:rPr>
          <w:spacing w:val="-13"/>
        </w:rPr>
        <w:t xml:space="preserve"> </w:t>
      </w:r>
      <w:r>
        <w:t>A</w:t>
      </w:r>
      <w:r>
        <w:rPr>
          <w:spacing w:val="-14"/>
        </w:rPr>
        <w:t xml:space="preserve"> </w:t>
      </w:r>
      <w:r>
        <w:t>touchscreen</w:t>
      </w:r>
      <w:r>
        <w:rPr>
          <w:spacing w:val="-13"/>
        </w:rPr>
        <w:t xml:space="preserve"> </w:t>
      </w:r>
      <w:r>
        <w:t>is</w:t>
      </w:r>
      <w:r>
        <w:rPr>
          <w:spacing w:val="-12"/>
        </w:rPr>
        <w:t xml:space="preserve"> </w:t>
      </w:r>
      <w:r>
        <w:t>a</w:t>
      </w:r>
      <w:r>
        <w:rPr>
          <w:spacing w:val="-14"/>
        </w:rPr>
        <w:t xml:space="preserve"> </w:t>
      </w:r>
      <w:r>
        <w:t>display</w:t>
      </w:r>
      <w:r>
        <w:rPr>
          <w:spacing w:val="-13"/>
        </w:rPr>
        <w:t xml:space="preserve"> </w:t>
      </w:r>
      <w:r>
        <w:t>that</w:t>
      </w:r>
      <w:r>
        <w:rPr>
          <w:spacing w:val="-13"/>
        </w:rPr>
        <w:t xml:space="preserve"> </w:t>
      </w:r>
      <w:r>
        <w:t>detects</w:t>
      </w:r>
      <w:r>
        <w:rPr>
          <w:spacing w:val="-12"/>
        </w:rPr>
        <w:t xml:space="preserve"> </w:t>
      </w:r>
      <w:r>
        <w:t>user</w:t>
      </w:r>
      <w:r>
        <w:rPr>
          <w:spacing w:val="-14"/>
        </w:rPr>
        <w:t xml:space="preserve"> </w:t>
      </w:r>
      <w:r>
        <w:t>touch,</w:t>
      </w:r>
      <w:r>
        <w:rPr>
          <w:spacing w:val="-14"/>
        </w:rPr>
        <w:t xml:space="preserve"> </w:t>
      </w:r>
      <w:r>
        <w:t>allowing</w:t>
      </w:r>
      <w:r>
        <w:rPr>
          <w:spacing w:val="-13"/>
        </w:rPr>
        <w:t xml:space="preserve"> </w:t>
      </w:r>
      <w:r>
        <w:t>for</w:t>
      </w:r>
      <w:r>
        <w:rPr>
          <w:spacing w:val="-15"/>
        </w:rPr>
        <w:t xml:space="preserve"> </w:t>
      </w:r>
      <w:r>
        <w:t>direct</w:t>
      </w:r>
      <w:r>
        <w:rPr>
          <w:spacing w:val="-13"/>
        </w:rPr>
        <w:t xml:space="preserve"> </w:t>
      </w:r>
      <w:r>
        <w:t>interaction with on-screen elements without needing a separate input device. This intuitive interface enables users to tap, swipe, and pinch to navigate applications and access content seamlessly.</w:t>
      </w:r>
    </w:p>
    <w:p w14:paraId="079A3326" w14:textId="77777777" w:rsidR="00663BD9" w:rsidRDefault="00663BD9">
      <w:pPr>
        <w:pStyle w:val="NormalBPBHEB"/>
        <w:pPrChange w:id="1323" w:author="Abhiram Arali" w:date="2024-10-29T14:27:00Z">
          <w:pPr>
            <w:pStyle w:val="BodyText"/>
            <w:spacing w:before="160" w:line="360" w:lineRule="auto"/>
            <w:ind w:left="220" w:right="220"/>
            <w:jc w:val="both"/>
          </w:pPr>
        </w:pPrChange>
      </w:pPr>
    </w:p>
    <w:p w14:paraId="709B1599" w14:textId="18F68F4B" w:rsidR="00301525" w:rsidDel="006008C1" w:rsidRDefault="008B7718">
      <w:pPr>
        <w:pStyle w:val="Heading2BPBHEB"/>
        <w:rPr>
          <w:del w:id="1324" w:author="Abhiram Arali" w:date="2024-10-29T14:27:00Z"/>
        </w:rPr>
        <w:pPrChange w:id="1325" w:author="Abhiram Arali" w:date="2024-10-29T14:31:00Z">
          <w:pPr>
            <w:pStyle w:val="Heading1"/>
            <w:numPr>
              <w:numId w:val="16"/>
            </w:numPr>
            <w:tabs>
              <w:tab w:val="left" w:pos="939"/>
            </w:tabs>
            <w:spacing w:before="160"/>
            <w:ind w:left="939" w:hanging="359"/>
            <w:jc w:val="both"/>
          </w:pPr>
        </w:pPrChange>
      </w:pPr>
      <w:r>
        <w:lastRenderedPageBreak/>
        <w:t>Central</w:t>
      </w:r>
      <w:r>
        <w:rPr>
          <w:spacing w:val="-4"/>
        </w:rPr>
        <w:t xml:space="preserve"> </w:t>
      </w:r>
      <w:r>
        <w:t>Processing</w:t>
      </w:r>
      <w:r>
        <w:rPr>
          <w:spacing w:val="-2"/>
        </w:rPr>
        <w:t xml:space="preserve"> </w:t>
      </w:r>
      <w:r>
        <w:t>Unit</w:t>
      </w:r>
      <w:r>
        <w:rPr>
          <w:spacing w:val="-1"/>
        </w:rPr>
        <w:t xml:space="preserve"> </w:t>
      </w:r>
      <w:del w:id="1326" w:author="Abhiram Arali" w:date="2024-10-29T14:27:00Z">
        <w:r w:rsidDel="006008C1">
          <w:rPr>
            <w:spacing w:val="-4"/>
          </w:rPr>
          <w:delText>(CPU)</w:delText>
        </w:r>
      </w:del>
    </w:p>
    <w:p w14:paraId="089889FE" w14:textId="77777777" w:rsidR="00301525" w:rsidRDefault="00301525">
      <w:pPr>
        <w:pStyle w:val="Heading2BPBHEB"/>
        <w:pPrChange w:id="1327" w:author="Abhiram Arali" w:date="2024-10-29T14:31:00Z">
          <w:pPr>
            <w:pStyle w:val="BodyText"/>
            <w:spacing w:before="22"/>
          </w:pPr>
        </w:pPrChange>
      </w:pPr>
    </w:p>
    <w:p w14:paraId="5EF28F0B" w14:textId="287FFA6E" w:rsidR="00301525" w:rsidDel="0035563D" w:rsidRDefault="008B7718">
      <w:pPr>
        <w:pStyle w:val="NormalBPBHEB"/>
        <w:rPr>
          <w:del w:id="1328" w:author="Abhiram Arali" w:date="2024-10-29T14:28:00Z"/>
        </w:rPr>
        <w:pPrChange w:id="1329" w:author="Abhiram Arali" w:date="2024-10-29T14:27:00Z">
          <w:pPr>
            <w:pStyle w:val="BodyText"/>
            <w:spacing w:line="360" w:lineRule="auto"/>
            <w:ind w:left="220" w:right="218"/>
            <w:jc w:val="both"/>
          </w:pPr>
        </w:pPrChange>
      </w:pPr>
      <w:r>
        <w:t>The</w:t>
      </w:r>
      <w:del w:id="1330" w:author="Abhiram Arali" w:date="2024-10-29T14:28:00Z">
        <w:r w:rsidDel="006008C1">
          <w:rPr>
            <w:spacing w:val="-15"/>
          </w:rPr>
          <w:delText xml:space="preserve"> </w:delText>
        </w:r>
        <w:r w:rsidDel="006008C1">
          <w:delText>Central</w:delText>
        </w:r>
        <w:r w:rsidDel="006008C1">
          <w:rPr>
            <w:spacing w:val="-14"/>
          </w:rPr>
          <w:delText xml:space="preserve"> </w:delText>
        </w:r>
        <w:r w:rsidDel="006008C1">
          <w:delText>Processing</w:delText>
        </w:r>
        <w:r w:rsidDel="006008C1">
          <w:rPr>
            <w:spacing w:val="-14"/>
          </w:rPr>
          <w:delText xml:space="preserve"> </w:delText>
        </w:r>
        <w:r w:rsidDel="006008C1">
          <w:delText>Unit</w:delText>
        </w:r>
        <w:r w:rsidDel="006008C1">
          <w:rPr>
            <w:spacing w:val="-14"/>
          </w:rPr>
          <w:delText xml:space="preserve"> </w:delText>
        </w:r>
      </w:del>
      <w:ins w:id="1331" w:author="Abhiram Arali" w:date="2024-10-29T14:28:00Z">
        <w:r w:rsidR="006008C1">
          <w:rPr>
            <w:spacing w:val="-14"/>
          </w:rPr>
          <w:t xml:space="preserve"> </w:t>
        </w:r>
      </w:ins>
      <w:del w:id="1332" w:author="Abhiram Arali" w:date="2024-10-29T14:28:00Z">
        <w:r w:rsidDel="006008C1">
          <w:delText>(</w:delText>
        </w:r>
      </w:del>
      <w:r>
        <w:t>CPU</w:t>
      </w:r>
      <w:del w:id="1333" w:author="Abhiram Arali" w:date="2024-10-29T14:28:00Z">
        <w:r w:rsidDel="00520EFE">
          <w:delText>)</w:delText>
        </w:r>
      </w:del>
      <w:r>
        <w:t>,</w:t>
      </w:r>
      <w:r>
        <w:rPr>
          <w:spacing w:val="-14"/>
        </w:rPr>
        <w:t xml:space="preserve"> </w:t>
      </w:r>
      <w:r>
        <w:t>often</w:t>
      </w:r>
      <w:r>
        <w:rPr>
          <w:spacing w:val="-14"/>
        </w:rPr>
        <w:t xml:space="preserve"> </w:t>
      </w:r>
      <w:r>
        <w:t>referred</w:t>
      </w:r>
      <w:r>
        <w:rPr>
          <w:spacing w:val="-14"/>
        </w:rPr>
        <w:t xml:space="preserve"> </w:t>
      </w:r>
      <w:r>
        <w:t>to</w:t>
      </w:r>
      <w:r>
        <w:rPr>
          <w:spacing w:val="-14"/>
        </w:rPr>
        <w:t xml:space="preserve"> </w:t>
      </w:r>
      <w:r>
        <w:t>as</w:t>
      </w:r>
      <w:r>
        <w:rPr>
          <w:spacing w:val="-14"/>
        </w:rPr>
        <w:t xml:space="preserve"> </w:t>
      </w:r>
      <w:r>
        <w:t>the</w:t>
      </w:r>
      <w:r>
        <w:rPr>
          <w:spacing w:val="-15"/>
        </w:rPr>
        <w:t xml:space="preserve"> </w:t>
      </w:r>
      <w:del w:id="1334" w:author="Abhiram Arali" w:date="2024-10-29T14:28:00Z">
        <w:r w:rsidDel="00886FA8">
          <w:delText>"</w:delText>
        </w:r>
      </w:del>
      <w:r w:rsidRPr="00886FA8">
        <w:rPr>
          <w:i/>
          <w:iCs/>
          <w:rPrChange w:id="1335" w:author="Abhiram Arali" w:date="2024-10-29T14:28:00Z">
            <w:rPr/>
          </w:rPrChange>
        </w:rPr>
        <w:t>brain</w:t>
      </w:r>
      <w:del w:id="1336" w:author="Abhiram Arali" w:date="2024-10-29T14:28:00Z">
        <w:r w:rsidDel="006D6EE1">
          <w:delText>"</w:delText>
        </w:r>
      </w:del>
      <w:r>
        <w:rPr>
          <w:spacing w:val="-14"/>
        </w:rPr>
        <w:t xml:space="preserve"> </w:t>
      </w:r>
      <w:r>
        <w:t>of</w:t>
      </w:r>
      <w:r>
        <w:rPr>
          <w:spacing w:val="-15"/>
        </w:rPr>
        <w:t xml:space="preserve"> </w:t>
      </w:r>
      <w:r>
        <w:t>the</w:t>
      </w:r>
      <w:r>
        <w:rPr>
          <w:spacing w:val="-15"/>
        </w:rPr>
        <w:t xml:space="preserve"> </w:t>
      </w:r>
      <w:r>
        <w:t>computer,</w:t>
      </w:r>
      <w:r>
        <w:rPr>
          <w:spacing w:val="-15"/>
        </w:rPr>
        <w:t xml:space="preserve"> </w:t>
      </w:r>
      <w:r>
        <w:t>is</w:t>
      </w:r>
      <w:r>
        <w:rPr>
          <w:spacing w:val="-14"/>
        </w:rPr>
        <w:t xml:space="preserve"> </w:t>
      </w:r>
      <w:r>
        <w:t>a</w:t>
      </w:r>
      <w:r>
        <w:rPr>
          <w:spacing w:val="-13"/>
        </w:rPr>
        <w:t xml:space="preserve"> </w:t>
      </w:r>
      <w:r>
        <w:t>critical component responsible for executing instructions and processing data. It performs the fundamental</w:t>
      </w:r>
      <w:r>
        <w:rPr>
          <w:spacing w:val="-14"/>
        </w:rPr>
        <w:t xml:space="preserve"> </w:t>
      </w:r>
      <w:r>
        <w:t>operations</w:t>
      </w:r>
      <w:r>
        <w:rPr>
          <w:spacing w:val="-14"/>
        </w:rPr>
        <w:t xml:space="preserve"> </w:t>
      </w:r>
      <w:r>
        <w:t>that</w:t>
      </w:r>
      <w:r>
        <w:rPr>
          <w:spacing w:val="-14"/>
        </w:rPr>
        <w:t xml:space="preserve"> </w:t>
      </w:r>
      <w:r>
        <w:t>enable</w:t>
      </w:r>
      <w:r>
        <w:rPr>
          <w:spacing w:val="-13"/>
        </w:rPr>
        <w:t xml:space="preserve"> </w:t>
      </w:r>
      <w:r>
        <w:t>a</w:t>
      </w:r>
      <w:r>
        <w:rPr>
          <w:spacing w:val="-15"/>
        </w:rPr>
        <w:t xml:space="preserve"> </w:t>
      </w:r>
      <w:r>
        <w:t>computer</w:t>
      </w:r>
      <w:r>
        <w:rPr>
          <w:spacing w:val="-15"/>
        </w:rPr>
        <w:t xml:space="preserve"> </w:t>
      </w:r>
      <w:r>
        <w:t>to</w:t>
      </w:r>
      <w:r>
        <w:rPr>
          <w:spacing w:val="-12"/>
        </w:rPr>
        <w:t xml:space="preserve"> </w:t>
      </w:r>
      <w:r>
        <w:t>function,</w:t>
      </w:r>
      <w:r>
        <w:rPr>
          <w:spacing w:val="-14"/>
        </w:rPr>
        <w:t xml:space="preserve"> </w:t>
      </w:r>
      <w:r>
        <w:t>making</w:t>
      </w:r>
      <w:r>
        <w:rPr>
          <w:spacing w:val="-14"/>
        </w:rPr>
        <w:t xml:space="preserve"> </w:t>
      </w:r>
      <w:r>
        <w:t>it</w:t>
      </w:r>
      <w:r>
        <w:rPr>
          <w:spacing w:val="-14"/>
        </w:rPr>
        <w:t xml:space="preserve"> </w:t>
      </w:r>
      <w:r>
        <w:t>one</w:t>
      </w:r>
      <w:r>
        <w:rPr>
          <w:spacing w:val="-13"/>
        </w:rPr>
        <w:t xml:space="preserve"> </w:t>
      </w:r>
      <w:r>
        <w:t>of</w:t>
      </w:r>
      <w:r>
        <w:rPr>
          <w:spacing w:val="-11"/>
        </w:rPr>
        <w:t xml:space="preserve"> </w:t>
      </w:r>
      <w:r>
        <w:t>the</w:t>
      </w:r>
      <w:r>
        <w:rPr>
          <w:spacing w:val="-15"/>
        </w:rPr>
        <w:t xml:space="preserve"> </w:t>
      </w:r>
      <w:r>
        <w:t>most</w:t>
      </w:r>
      <w:r>
        <w:rPr>
          <w:spacing w:val="-14"/>
        </w:rPr>
        <w:t xml:space="preserve"> </w:t>
      </w:r>
      <w:r>
        <w:t xml:space="preserve">important elements in any computing system. In conclusion, the </w:t>
      </w:r>
      <w:del w:id="1337" w:author="Abhiram Arali" w:date="2024-10-29T14:28:00Z">
        <w:r w:rsidDel="00D60012">
          <w:delText>Central Processing Unit (</w:delText>
        </w:r>
      </w:del>
      <w:r>
        <w:t>CPU</w:t>
      </w:r>
      <w:del w:id="1338" w:author="Abhiram Arali" w:date="2024-10-29T14:28:00Z">
        <w:r w:rsidDel="00D60012">
          <w:delText>)</w:delText>
        </w:r>
      </w:del>
      <w:r>
        <w:t xml:space="preserve"> is the heart of any computer system, responsible for executing instructions, processing data, and coordinating</w:t>
      </w:r>
      <w:r>
        <w:rPr>
          <w:spacing w:val="5"/>
        </w:rPr>
        <w:t xml:space="preserve"> </w:t>
      </w:r>
      <w:r>
        <w:t>operations.</w:t>
      </w:r>
      <w:r>
        <w:rPr>
          <w:spacing w:val="11"/>
        </w:rPr>
        <w:t xml:space="preserve"> </w:t>
      </w:r>
      <w:r>
        <w:t>Its</w:t>
      </w:r>
      <w:r>
        <w:rPr>
          <w:spacing w:val="11"/>
        </w:rPr>
        <w:t xml:space="preserve"> </w:t>
      </w:r>
      <w:r>
        <w:t>architecture,</w:t>
      </w:r>
      <w:r>
        <w:rPr>
          <w:spacing w:val="9"/>
        </w:rPr>
        <w:t xml:space="preserve"> </w:t>
      </w:r>
      <w:r>
        <w:t>including</w:t>
      </w:r>
      <w:r>
        <w:rPr>
          <w:spacing w:val="8"/>
        </w:rPr>
        <w:t xml:space="preserve"> </w:t>
      </w:r>
      <w:r>
        <w:t>the</w:t>
      </w:r>
      <w:r>
        <w:rPr>
          <w:spacing w:val="7"/>
        </w:rPr>
        <w:t xml:space="preserve"> </w:t>
      </w:r>
      <w:r>
        <w:t>control</w:t>
      </w:r>
      <w:r>
        <w:rPr>
          <w:spacing w:val="10"/>
        </w:rPr>
        <w:t xml:space="preserve"> </w:t>
      </w:r>
      <w:r>
        <w:t>unit,</w:t>
      </w:r>
      <w:r>
        <w:rPr>
          <w:spacing w:val="7"/>
        </w:rPr>
        <w:t xml:space="preserve"> </w:t>
      </w:r>
      <w:r>
        <w:t>arithmetic</w:t>
      </w:r>
      <w:r>
        <w:rPr>
          <w:spacing w:val="7"/>
        </w:rPr>
        <w:t xml:space="preserve"> </w:t>
      </w:r>
      <w:r>
        <w:t>logic</w:t>
      </w:r>
      <w:r>
        <w:rPr>
          <w:spacing w:val="7"/>
        </w:rPr>
        <w:t xml:space="preserve"> </w:t>
      </w:r>
      <w:r>
        <w:t>unit,</w:t>
      </w:r>
      <w:r>
        <w:rPr>
          <w:spacing w:val="8"/>
        </w:rPr>
        <w:t xml:space="preserve"> </w:t>
      </w:r>
      <w:r>
        <w:rPr>
          <w:spacing w:val="-5"/>
        </w:rPr>
        <w:t>and</w:t>
      </w:r>
      <w:ins w:id="1339" w:author="Abhiram Arali" w:date="2024-10-29T14:28:00Z">
        <w:r w:rsidR="0035563D">
          <w:rPr>
            <w:spacing w:val="-5"/>
          </w:rPr>
          <w:t xml:space="preserve"> </w:t>
        </w:r>
      </w:ins>
    </w:p>
    <w:p w14:paraId="1A667490" w14:textId="2B72BE80" w:rsidR="00301525" w:rsidDel="0035563D" w:rsidRDefault="00301525">
      <w:pPr>
        <w:spacing w:line="360" w:lineRule="auto"/>
        <w:jc w:val="both"/>
        <w:rPr>
          <w:del w:id="1340" w:author="Abhiram Arali" w:date="2024-10-29T14:28:00Z"/>
        </w:rPr>
        <w:sectPr w:rsidR="00301525" w:rsidDel="0035563D">
          <w:pgSz w:w="11910" w:h="16840"/>
          <w:pgMar w:top="1540" w:right="1220" w:bottom="1200" w:left="1220" w:header="758" w:footer="1000" w:gutter="0"/>
          <w:cols w:space="720"/>
        </w:sectPr>
      </w:pPr>
    </w:p>
    <w:p w14:paraId="67926A70" w14:textId="77777777" w:rsidR="00301525" w:rsidRDefault="008B7718">
      <w:pPr>
        <w:pStyle w:val="NormalBPBHEB"/>
        <w:pPrChange w:id="1341" w:author="Abhiram Arali" w:date="2024-10-29T14:28:00Z">
          <w:pPr>
            <w:pStyle w:val="BodyText"/>
            <w:spacing w:before="100" w:line="360" w:lineRule="auto"/>
            <w:ind w:left="220" w:right="213"/>
            <w:jc w:val="both"/>
          </w:pPr>
        </w:pPrChange>
      </w:pPr>
      <w:r>
        <w:t>registers, allows it to perform complex tasks efficiently. As technology advances, CPUs continue to evolve, incorporating features that enhance their performance, multitasking capabilities, and energy efficiency, solidifying their role as a fundamental component of modern computing.</w:t>
      </w:r>
    </w:p>
    <w:p w14:paraId="770A3861" w14:textId="1C5423E3" w:rsidR="00301525" w:rsidRDefault="008B7718">
      <w:pPr>
        <w:pStyle w:val="NormalBPBHEB"/>
        <w:pPrChange w:id="1342" w:author="Abhiram Arali" w:date="2024-10-29T14:28:00Z">
          <w:pPr>
            <w:pStyle w:val="BodyText"/>
            <w:spacing w:before="161" w:line="360" w:lineRule="auto"/>
            <w:ind w:left="220" w:right="223"/>
            <w:jc w:val="both"/>
          </w:pPr>
        </w:pPrChange>
      </w:pPr>
      <w:r>
        <w:t>Here</w:t>
      </w:r>
      <w:ins w:id="1343" w:author="Abhiram Arali" w:date="2024-10-29T14:28:00Z">
        <w:r w:rsidR="00DF5308">
          <w:t xml:space="preserve"> i</w:t>
        </w:r>
      </w:ins>
      <w:del w:id="1344" w:author="Abhiram Arali" w:date="2024-10-29T14:28:00Z">
        <w:r w:rsidDel="00DF5308">
          <w:delText>’</w:delText>
        </w:r>
      </w:del>
      <w:r>
        <w:t>s a detailed explanation of the CPU, including its architecture, components, functions, and importance:</w:t>
      </w:r>
    </w:p>
    <w:p w14:paraId="5E21DE71" w14:textId="7C6FA277" w:rsidR="00301525" w:rsidRPr="00E6109B" w:rsidDel="00CB443C" w:rsidRDefault="008B7718">
      <w:pPr>
        <w:pStyle w:val="NormalBPBHEB"/>
        <w:numPr>
          <w:ilvl w:val="0"/>
          <w:numId w:val="49"/>
        </w:numPr>
        <w:rPr>
          <w:del w:id="1345" w:author="Abhiram Arali" w:date="2024-10-29T14:30:00Z"/>
          <w:b/>
          <w:bCs/>
          <w:rPrChange w:id="1346" w:author="Abhiram Arali" w:date="2024-10-29T14:30:00Z">
            <w:rPr>
              <w:del w:id="1347" w:author="Abhiram Arali" w:date="2024-10-29T14:30:00Z"/>
            </w:rPr>
          </w:rPrChange>
        </w:rPr>
        <w:pPrChange w:id="1348" w:author="Abhiram Arali" w:date="2024-10-29T14:30:00Z">
          <w:pPr>
            <w:pStyle w:val="Heading1"/>
            <w:numPr>
              <w:numId w:val="15"/>
            </w:numPr>
            <w:tabs>
              <w:tab w:val="left" w:pos="460"/>
            </w:tabs>
            <w:spacing w:before="159"/>
            <w:ind w:left="460" w:hanging="240"/>
            <w:jc w:val="both"/>
          </w:pPr>
        </w:pPrChange>
      </w:pPr>
      <w:r w:rsidRPr="00CB443C">
        <w:rPr>
          <w:b/>
          <w:bCs/>
          <w:rPrChange w:id="1349" w:author="Abhiram Arali" w:date="2024-10-29T14:30:00Z">
            <w:rPr/>
          </w:rPrChange>
        </w:rPr>
        <w:t>Architecture</w:t>
      </w:r>
      <w:r w:rsidRPr="00CB443C">
        <w:rPr>
          <w:b/>
          <w:bCs/>
          <w:spacing w:val="-3"/>
          <w:rPrChange w:id="1350" w:author="Abhiram Arali" w:date="2024-10-29T14:30:00Z">
            <w:rPr>
              <w:spacing w:val="-3"/>
            </w:rPr>
          </w:rPrChange>
        </w:rPr>
        <w:t xml:space="preserve"> </w:t>
      </w:r>
      <w:r w:rsidRPr="00CB443C">
        <w:rPr>
          <w:b/>
          <w:bCs/>
          <w:rPrChange w:id="1351" w:author="Abhiram Arali" w:date="2024-10-29T14:30:00Z">
            <w:rPr/>
          </w:rPrChange>
        </w:rPr>
        <w:t>of</w:t>
      </w:r>
      <w:r w:rsidRPr="00CB443C">
        <w:rPr>
          <w:b/>
          <w:bCs/>
          <w:spacing w:val="-2"/>
          <w:rPrChange w:id="1352" w:author="Abhiram Arali" w:date="2024-10-29T14:30:00Z">
            <w:rPr>
              <w:spacing w:val="-2"/>
            </w:rPr>
          </w:rPrChange>
        </w:rPr>
        <w:t xml:space="preserve"> </w:t>
      </w:r>
      <w:r w:rsidRPr="00CB443C">
        <w:rPr>
          <w:b/>
          <w:bCs/>
          <w:rPrChange w:id="1353" w:author="Abhiram Arali" w:date="2024-10-29T14:30:00Z">
            <w:rPr/>
          </w:rPrChange>
        </w:rPr>
        <w:t>the</w:t>
      </w:r>
      <w:r w:rsidRPr="00CB443C">
        <w:rPr>
          <w:b/>
          <w:bCs/>
          <w:spacing w:val="-2"/>
          <w:rPrChange w:id="1354" w:author="Abhiram Arali" w:date="2024-10-29T14:30:00Z">
            <w:rPr>
              <w:spacing w:val="-2"/>
            </w:rPr>
          </w:rPrChange>
        </w:rPr>
        <w:t xml:space="preserve"> </w:t>
      </w:r>
      <w:r w:rsidRPr="00CB443C">
        <w:rPr>
          <w:b/>
          <w:bCs/>
          <w:spacing w:val="-5"/>
          <w:rPrChange w:id="1355" w:author="Abhiram Arali" w:date="2024-10-29T14:30:00Z">
            <w:rPr>
              <w:spacing w:val="-5"/>
            </w:rPr>
          </w:rPrChange>
        </w:rPr>
        <w:t>CPU</w:t>
      </w:r>
      <w:ins w:id="1356" w:author="Abhiram Arali" w:date="2024-10-29T14:30:00Z">
        <w:r w:rsidR="00CB443C" w:rsidRPr="0080650A">
          <w:rPr>
            <w:b/>
            <w:bCs/>
            <w:spacing w:val="-5"/>
          </w:rPr>
          <w:t xml:space="preserve">: </w:t>
        </w:r>
      </w:ins>
    </w:p>
    <w:p w14:paraId="545F82F8" w14:textId="50131B26" w:rsidR="00301525" w:rsidRPr="0080650A" w:rsidDel="00E6109B" w:rsidRDefault="00301525">
      <w:pPr>
        <w:pStyle w:val="BodyText"/>
        <w:numPr>
          <w:ilvl w:val="0"/>
          <w:numId w:val="48"/>
        </w:numPr>
        <w:spacing w:before="24"/>
        <w:rPr>
          <w:del w:id="1357" w:author="Abhiram Arali" w:date="2024-10-29T14:30:00Z"/>
          <w:b/>
        </w:rPr>
        <w:pPrChange w:id="1358" w:author="Abhiram Arali" w:date="2024-10-29T14:30:00Z">
          <w:pPr>
            <w:pStyle w:val="BodyText"/>
            <w:spacing w:before="24"/>
          </w:pPr>
        </w:pPrChange>
      </w:pPr>
    </w:p>
    <w:p w14:paraId="6F304FD7" w14:textId="77777777" w:rsidR="00301525" w:rsidRDefault="008B7718">
      <w:pPr>
        <w:pStyle w:val="NormalBPBHEB"/>
        <w:numPr>
          <w:ilvl w:val="0"/>
          <w:numId w:val="49"/>
        </w:numPr>
        <w:pPrChange w:id="1359" w:author="Abhiram Arali" w:date="2024-10-29T14:30:00Z">
          <w:pPr>
            <w:pStyle w:val="BodyText"/>
            <w:spacing w:line="360" w:lineRule="auto"/>
            <w:ind w:left="220" w:right="227"/>
            <w:jc w:val="both"/>
          </w:pPr>
        </w:pPrChange>
      </w:pPr>
      <w:r>
        <w:t>The architecture of a CPU refers to its design and the way it processes instructions. The most common architecture used in modern CPUs is the von Neumann architecture, which consists of the following components:</w:t>
      </w:r>
    </w:p>
    <w:p w14:paraId="2B73CC97" w14:textId="77777777" w:rsidR="00301525" w:rsidRDefault="008B7718">
      <w:pPr>
        <w:pStyle w:val="NormalBPBHEB"/>
        <w:numPr>
          <w:ilvl w:val="0"/>
          <w:numId w:val="49"/>
        </w:numPr>
        <w:pPrChange w:id="1360" w:author="Abhiram Arali" w:date="2024-10-29T14:30:00Z">
          <w:pPr>
            <w:pStyle w:val="BodyText"/>
            <w:spacing w:before="160" w:line="360" w:lineRule="auto"/>
            <w:ind w:left="220" w:right="216"/>
            <w:jc w:val="both"/>
          </w:pPr>
        </w:pPrChange>
      </w:pPr>
      <w:r w:rsidRPr="0080650A">
        <w:rPr>
          <w:b/>
          <w:bCs/>
          <w:iCs/>
          <w:rPrChange w:id="1361" w:author="Abhiram Arali" w:date="2024-10-29T14:30:00Z">
            <w:rPr>
              <w:i/>
            </w:rPr>
          </w:rPrChange>
        </w:rPr>
        <w:t>Control Unit (CU)</w:t>
      </w:r>
      <w:r>
        <w:rPr>
          <w:i/>
        </w:rPr>
        <w:t xml:space="preserve">: </w:t>
      </w:r>
      <w:r>
        <w:t>The</w:t>
      </w:r>
      <w:r>
        <w:rPr>
          <w:spacing w:val="-2"/>
        </w:rPr>
        <w:t xml:space="preserve"> </w:t>
      </w:r>
      <w:r>
        <w:t>control unit coordinates</w:t>
      </w:r>
      <w:r>
        <w:rPr>
          <w:spacing w:val="-1"/>
        </w:rPr>
        <w:t xml:space="preserve"> </w:t>
      </w:r>
      <w:r>
        <w:t>and manages the</w:t>
      </w:r>
      <w:r>
        <w:rPr>
          <w:spacing w:val="-1"/>
        </w:rPr>
        <w:t xml:space="preserve"> </w:t>
      </w:r>
      <w:r>
        <w:t>execution of</w:t>
      </w:r>
      <w:r>
        <w:rPr>
          <w:spacing w:val="-1"/>
        </w:rPr>
        <w:t xml:space="preserve"> </w:t>
      </w:r>
      <w:r>
        <w:t>instructions. It fetches</w:t>
      </w:r>
      <w:r>
        <w:rPr>
          <w:spacing w:val="-12"/>
        </w:rPr>
        <w:t xml:space="preserve"> </w:t>
      </w:r>
      <w:r>
        <w:t>instructions</w:t>
      </w:r>
      <w:r>
        <w:rPr>
          <w:spacing w:val="-12"/>
        </w:rPr>
        <w:t xml:space="preserve"> </w:t>
      </w:r>
      <w:r>
        <w:t>from</w:t>
      </w:r>
      <w:r>
        <w:rPr>
          <w:spacing w:val="-10"/>
        </w:rPr>
        <w:t xml:space="preserve"> </w:t>
      </w:r>
      <w:r>
        <w:t>memory,</w:t>
      </w:r>
      <w:r>
        <w:rPr>
          <w:spacing w:val="-12"/>
        </w:rPr>
        <w:t xml:space="preserve"> </w:t>
      </w:r>
      <w:r>
        <w:t>decodes</w:t>
      </w:r>
      <w:r>
        <w:rPr>
          <w:spacing w:val="-12"/>
        </w:rPr>
        <w:t xml:space="preserve"> </w:t>
      </w:r>
      <w:r>
        <w:t>them,</w:t>
      </w:r>
      <w:r>
        <w:rPr>
          <w:spacing w:val="-12"/>
        </w:rPr>
        <w:t xml:space="preserve"> </w:t>
      </w:r>
      <w:r>
        <w:t>and</w:t>
      </w:r>
      <w:r>
        <w:rPr>
          <w:spacing w:val="-12"/>
        </w:rPr>
        <w:t xml:space="preserve"> </w:t>
      </w:r>
      <w:r>
        <w:t>directs</w:t>
      </w:r>
      <w:r>
        <w:rPr>
          <w:spacing w:val="-11"/>
        </w:rPr>
        <w:t xml:space="preserve"> </w:t>
      </w:r>
      <w:r>
        <w:t>the</w:t>
      </w:r>
      <w:r>
        <w:rPr>
          <w:spacing w:val="-13"/>
        </w:rPr>
        <w:t xml:space="preserve"> </w:t>
      </w:r>
      <w:r>
        <w:t>flow</w:t>
      </w:r>
      <w:r>
        <w:rPr>
          <w:spacing w:val="-13"/>
        </w:rPr>
        <w:t xml:space="preserve"> </w:t>
      </w:r>
      <w:r>
        <w:t>of</w:t>
      </w:r>
      <w:r>
        <w:rPr>
          <w:spacing w:val="-13"/>
        </w:rPr>
        <w:t xml:space="preserve"> </w:t>
      </w:r>
      <w:r>
        <w:t>data</w:t>
      </w:r>
      <w:r>
        <w:rPr>
          <w:spacing w:val="-13"/>
        </w:rPr>
        <w:t xml:space="preserve"> </w:t>
      </w:r>
      <w:r>
        <w:t>between</w:t>
      </w:r>
      <w:r>
        <w:rPr>
          <w:spacing w:val="-12"/>
        </w:rPr>
        <w:t xml:space="preserve"> </w:t>
      </w:r>
      <w:r>
        <w:t>the</w:t>
      </w:r>
      <w:r>
        <w:rPr>
          <w:spacing w:val="-13"/>
        </w:rPr>
        <w:t xml:space="preserve"> </w:t>
      </w:r>
      <w:r>
        <w:t>CPU and other components. The CU ensures that the correct sequence of operations is followed, enabling smooth execution of tasks.</w:t>
      </w:r>
    </w:p>
    <w:p w14:paraId="147C7C79" w14:textId="77777777" w:rsidR="00301525" w:rsidRDefault="008B7718">
      <w:pPr>
        <w:pStyle w:val="NormalBPBHEB"/>
        <w:numPr>
          <w:ilvl w:val="0"/>
          <w:numId w:val="49"/>
        </w:numPr>
        <w:pPrChange w:id="1362" w:author="Abhiram Arali" w:date="2024-10-29T14:30:00Z">
          <w:pPr>
            <w:pStyle w:val="BodyText"/>
            <w:spacing w:before="158" w:line="360" w:lineRule="auto"/>
            <w:ind w:left="220" w:right="221"/>
            <w:jc w:val="both"/>
          </w:pPr>
        </w:pPrChange>
      </w:pPr>
      <w:r w:rsidRPr="00B45912">
        <w:rPr>
          <w:b/>
          <w:bCs/>
          <w:iCs/>
          <w:rPrChange w:id="1363" w:author="Abhiram Arali" w:date="2024-10-29T14:30:00Z">
            <w:rPr>
              <w:i/>
            </w:rPr>
          </w:rPrChange>
        </w:rPr>
        <w:t>Arithmetic Logic Unit (ALU)</w:t>
      </w:r>
      <w:r>
        <w:rPr>
          <w:i/>
        </w:rPr>
        <w:t xml:space="preserve">: </w:t>
      </w:r>
      <w:r>
        <w:t>The ALU performs all arithmetic (addition, subtraction, multiplication, and division) and logical operations (comparisons and logical operations) required for processing data. It is responsible for executing mathematical calculations and making decisions based on logical conditions.</w:t>
      </w:r>
    </w:p>
    <w:p w14:paraId="06BFE99B" w14:textId="3CD4C7BB" w:rsidR="00301525" w:rsidRPr="00300AD8" w:rsidDel="0080650A" w:rsidRDefault="00301525">
      <w:pPr>
        <w:pStyle w:val="BodyText"/>
        <w:rPr>
          <w:del w:id="1364" w:author="Abhiram Arali" w:date="2024-10-29T14:30:00Z"/>
          <w:b/>
          <w:bCs/>
          <w:iCs/>
          <w:rPrChange w:id="1365" w:author="Abhiram Arali" w:date="2024-10-29T14:30:00Z">
            <w:rPr>
              <w:del w:id="1366" w:author="Abhiram Arali" w:date="2024-10-29T14:30:00Z"/>
            </w:rPr>
          </w:rPrChange>
        </w:rPr>
      </w:pPr>
    </w:p>
    <w:p w14:paraId="0B7182E7" w14:textId="73D8D10A" w:rsidR="00301525" w:rsidRPr="00300AD8" w:rsidDel="0080650A" w:rsidRDefault="00301525">
      <w:pPr>
        <w:pStyle w:val="BodyText"/>
        <w:spacing w:before="183"/>
        <w:rPr>
          <w:del w:id="1367" w:author="Abhiram Arali" w:date="2024-10-29T14:30:00Z"/>
          <w:b/>
          <w:bCs/>
          <w:iCs/>
          <w:rPrChange w:id="1368" w:author="Abhiram Arali" w:date="2024-10-29T14:30:00Z">
            <w:rPr>
              <w:del w:id="1369" w:author="Abhiram Arali" w:date="2024-10-29T14:30:00Z"/>
            </w:rPr>
          </w:rPrChange>
        </w:rPr>
      </w:pPr>
    </w:p>
    <w:p w14:paraId="1CB7961C" w14:textId="77777777" w:rsidR="00301525" w:rsidRDefault="008B7718" w:rsidP="0080650A">
      <w:pPr>
        <w:pStyle w:val="NormalBPBHEB"/>
        <w:numPr>
          <w:ilvl w:val="0"/>
          <w:numId w:val="49"/>
        </w:numPr>
        <w:rPr>
          <w:ins w:id="1370" w:author="Abhiram Arali" w:date="2024-10-29T14:32:00Z"/>
        </w:rPr>
      </w:pPr>
      <w:r w:rsidRPr="00300AD8">
        <w:rPr>
          <w:b/>
          <w:bCs/>
          <w:iCs/>
          <w:rPrChange w:id="1371" w:author="Abhiram Arali" w:date="2024-10-29T14:30:00Z">
            <w:rPr>
              <w:i/>
            </w:rPr>
          </w:rPrChange>
        </w:rPr>
        <w:t>Registers</w:t>
      </w:r>
      <w:r>
        <w:rPr>
          <w:i/>
        </w:rPr>
        <w:t xml:space="preserve">: </w:t>
      </w:r>
      <w:r>
        <w:t>Registers are small, high-speed storage locations within the CPU used to hold temporary</w:t>
      </w:r>
      <w:r>
        <w:rPr>
          <w:spacing w:val="-15"/>
        </w:rPr>
        <w:t xml:space="preserve"> </w:t>
      </w:r>
      <w:r>
        <w:t>data</w:t>
      </w:r>
      <w:r>
        <w:rPr>
          <w:spacing w:val="-15"/>
        </w:rPr>
        <w:t xml:space="preserve"> </w:t>
      </w:r>
      <w:r>
        <w:t>and</w:t>
      </w:r>
      <w:r>
        <w:rPr>
          <w:spacing w:val="-15"/>
        </w:rPr>
        <w:t xml:space="preserve"> </w:t>
      </w:r>
      <w:r>
        <w:t>instructions</w:t>
      </w:r>
      <w:r>
        <w:rPr>
          <w:spacing w:val="-15"/>
        </w:rPr>
        <w:t xml:space="preserve"> </w:t>
      </w:r>
      <w:r>
        <w:t>during</w:t>
      </w:r>
      <w:r>
        <w:rPr>
          <w:spacing w:val="-15"/>
        </w:rPr>
        <w:t xml:space="preserve"> </w:t>
      </w:r>
      <w:r>
        <w:t>processing.</w:t>
      </w:r>
      <w:r>
        <w:rPr>
          <w:spacing w:val="-15"/>
        </w:rPr>
        <w:t xml:space="preserve"> </w:t>
      </w:r>
      <w:r>
        <w:t>They</w:t>
      </w:r>
      <w:r>
        <w:rPr>
          <w:spacing w:val="-15"/>
        </w:rPr>
        <w:t xml:space="preserve"> </w:t>
      </w:r>
      <w:r>
        <w:t>enable</w:t>
      </w:r>
      <w:r>
        <w:rPr>
          <w:spacing w:val="-15"/>
        </w:rPr>
        <w:t xml:space="preserve"> </w:t>
      </w:r>
      <w:r>
        <w:t>quick</w:t>
      </w:r>
      <w:r>
        <w:rPr>
          <w:spacing w:val="-15"/>
        </w:rPr>
        <w:t xml:space="preserve"> </w:t>
      </w:r>
      <w:r>
        <w:t>access</w:t>
      </w:r>
      <w:r>
        <w:rPr>
          <w:spacing w:val="-13"/>
        </w:rPr>
        <w:t xml:space="preserve"> </w:t>
      </w:r>
      <w:r>
        <w:t>to</w:t>
      </w:r>
      <w:r>
        <w:rPr>
          <w:spacing w:val="-15"/>
        </w:rPr>
        <w:t xml:space="preserve"> </w:t>
      </w:r>
      <w:r>
        <w:t>frequently</w:t>
      </w:r>
      <w:r>
        <w:rPr>
          <w:spacing w:val="-15"/>
        </w:rPr>
        <w:t xml:space="preserve"> </w:t>
      </w:r>
      <w:r>
        <w:t>used information, improving the overall speed and efficiency of the CPU.</w:t>
      </w:r>
    </w:p>
    <w:p w14:paraId="1B5EB50C" w14:textId="77777777" w:rsidR="004B0928" w:rsidRDefault="004B0928">
      <w:pPr>
        <w:pStyle w:val="NormalBPBHEB"/>
        <w:rPr>
          <w:ins w:id="1372" w:author="Abhiram Arali" w:date="2024-10-29T14:30:00Z"/>
        </w:rPr>
        <w:pPrChange w:id="1373" w:author="Abhiram Arali" w:date="2024-10-29T14:32:00Z">
          <w:pPr>
            <w:pStyle w:val="NormalBPBHEB"/>
            <w:numPr>
              <w:numId w:val="49"/>
            </w:numPr>
            <w:ind w:left="720" w:hanging="360"/>
          </w:pPr>
        </w:pPrChange>
      </w:pPr>
    </w:p>
    <w:p w14:paraId="3331AE6C" w14:textId="77777777" w:rsidR="00104751" w:rsidDel="00B44D7D" w:rsidRDefault="00104751">
      <w:pPr>
        <w:pStyle w:val="NormalBPBHEB"/>
        <w:rPr>
          <w:del w:id="1374" w:author="Abhiram Arali" w:date="2024-10-29T14:31:00Z"/>
        </w:rPr>
        <w:pPrChange w:id="1375" w:author="Abhiram Arali" w:date="2024-10-29T14:30:00Z">
          <w:pPr>
            <w:pStyle w:val="BodyText"/>
            <w:spacing w:line="360" w:lineRule="auto"/>
            <w:ind w:left="220" w:right="223"/>
            <w:jc w:val="both"/>
          </w:pPr>
        </w:pPrChange>
      </w:pPr>
    </w:p>
    <w:p w14:paraId="4A0680DF" w14:textId="077A7C2E" w:rsidR="00301525" w:rsidRDefault="005F6989">
      <w:pPr>
        <w:pStyle w:val="Heading3BPBHEB"/>
        <w:pPrChange w:id="1376" w:author="Abhiram Arali" w:date="2024-10-29T14:32:00Z">
          <w:pPr>
            <w:pStyle w:val="Heading1"/>
            <w:numPr>
              <w:numId w:val="15"/>
            </w:numPr>
            <w:tabs>
              <w:tab w:val="left" w:pos="460"/>
            </w:tabs>
            <w:spacing w:before="160"/>
            <w:ind w:left="460" w:hanging="240"/>
            <w:jc w:val="both"/>
          </w:pPr>
        </w:pPrChange>
      </w:pPr>
      <w:ins w:id="1377" w:author="Abhiram Arali" w:date="2024-10-29T14:32:00Z">
        <w:r>
          <w:t>F</w:t>
        </w:r>
      </w:ins>
      <w:del w:id="1378" w:author="Abhiram Arali" w:date="2024-10-29T14:32:00Z">
        <w:r w:rsidR="00B44D7D" w:rsidDel="005F6989">
          <w:delText>f</w:delText>
        </w:r>
      </w:del>
      <w:r w:rsidR="00B44D7D">
        <w:t>unctions</w:t>
      </w:r>
      <w:r w:rsidR="00B44D7D">
        <w:rPr>
          <w:spacing w:val="-1"/>
        </w:rPr>
        <w:t xml:space="preserve"> </w:t>
      </w:r>
      <w:r>
        <w:t>of</w:t>
      </w:r>
      <w:r>
        <w:rPr>
          <w:spacing w:val="-2"/>
        </w:rPr>
        <w:t xml:space="preserve"> </w:t>
      </w:r>
      <w:r>
        <w:t>the</w:t>
      </w:r>
      <w:r>
        <w:rPr>
          <w:spacing w:val="-1"/>
        </w:rPr>
        <w:t xml:space="preserve"> </w:t>
      </w:r>
      <w:r>
        <w:rPr>
          <w:spacing w:val="-5"/>
        </w:rPr>
        <w:t>CPU</w:t>
      </w:r>
    </w:p>
    <w:p w14:paraId="768AB689" w14:textId="14294212" w:rsidR="00301525" w:rsidDel="00834CE6" w:rsidRDefault="00301525">
      <w:pPr>
        <w:pStyle w:val="BodyText"/>
        <w:spacing w:before="22"/>
        <w:rPr>
          <w:del w:id="1379" w:author="Abhiram Arali" w:date="2024-10-29T14:32:00Z"/>
          <w:b/>
        </w:rPr>
      </w:pPr>
    </w:p>
    <w:p w14:paraId="4289A992" w14:textId="77777777" w:rsidR="00301525" w:rsidRDefault="008B7718">
      <w:pPr>
        <w:pStyle w:val="NormalBPBHEB"/>
        <w:pPrChange w:id="1380" w:author="Abhiram Arali" w:date="2024-10-29T14:32:00Z">
          <w:pPr>
            <w:pStyle w:val="BodyText"/>
            <w:ind w:left="220"/>
            <w:jc w:val="both"/>
          </w:pPr>
        </w:pPrChange>
      </w:pPr>
      <w:r>
        <w:t>The</w:t>
      </w:r>
      <w:r>
        <w:rPr>
          <w:spacing w:val="-4"/>
        </w:rPr>
        <w:t xml:space="preserve"> </w:t>
      </w:r>
      <w:r>
        <w:t>CPU</w:t>
      </w:r>
      <w:r>
        <w:rPr>
          <w:spacing w:val="-1"/>
        </w:rPr>
        <w:t xml:space="preserve"> </w:t>
      </w:r>
      <w:r>
        <w:t>performs</w:t>
      </w:r>
      <w:r>
        <w:rPr>
          <w:spacing w:val="-1"/>
        </w:rPr>
        <w:t xml:space="preserve"> </w:t>
      </w:r>
      <w:r>
        <w:t>several</w:t>
      </w:r>
      <w:r>
        <w:rPr>
          <w:spacing w:val="-2"/>
        </w:rPr>
        <w:t xml:space="preserve"> </w:t>
      </w:r>
      <w:r>
        <w:t>essential</w:t>
      </w:r>
      <w:r>
        <w:rPr>
          <w:spacing w:val="-1"/>
        </w:rPr>
        <w:t xml:space="preserve"> </w:t>
      </w:r>
      <w:r>
        <w:t>functions,</w:t>
      </w:r>
      <w:r>
        <w:rPr>
          <w:spacing w:val="-1"/>
        </w:rPr>
        <w:t xml:space="preserve"> </w:t>
      </w:r>
      <w:r>
        <w:rPr>
          <w:spacing w:val="-2"/>
        </w:rPr>
        <w:t>including:</w:t>
      </w:r>
    </w:p>
    <w:p w14:paraId="363B0CFF" w14:textId="35B1F01C" w:rsidR="00301525" w:rsidRPr="00F63FFA" w:rsidDel="00981F50" w:rsidRDefault="00301525">
      <w:pPr>
        <w:pStyle w:val="NormalBPBHEB"/>
        <w:numPr>
          <w:ilvl w:val="0"/>
          <w:numId w:val="50"/>
        </w:numPr>
        <w:rPr>
          <w:del w:id="1381" w:author="Abhiram Arali" w:date="2024-10-29T14:32:00Z"/>
          <w:b/>
          <w:bCs/>
          <w:rPrChange w:id="1382" w:author="Abhiram Arali" w:date="2024-10-29T14:32:00Z">
            <w:rPr>
              <w:del w:id="1383" w:author="Abhiram Arali" w:date="2024-10-29T14:32:00Z"/>
            </w:rPr>
          </w:rPrChange>
        </w:rPr>
        <w:pPrChange w:id="1384" w:author="Abhiram Arali" w:date="2024-10-29T14:32:00Z">
          <w:pPr>
            <w:pStyle w:val="BodyText"/>
            <w:spacing w:before="22"/>
          </w:pPr>
        </w:pPrChange>
      </w:pPr>
    </w:p>
    <w:p w14:paraId="126E6D01" w14:textId="1F1BA9B7" w:rsidR="00301525" w:rsidDel="00981F50" w:rsidRDefault="008B7718">
      <w:pPr>
        <w:pStyle w:val="NormalBPBHEB"/>
        <w:rPr>
          <w:del w:id="1385" w:author="Abhiram Arali" w:date="2024-10-29T14:32:00Z"/>
        </w:rPr>
        <w:pPrChange w:id="1386" w:author="Abhiram Arali" w:date="2024-10-29T14:32:00Z">
          <w:pPr>
            <w:pStyle w:val="BodyText"/>
            <w:spacing w:line="360" w:lineRule="auto"/>
            <w:ind w:left="220" w:right="216"/>
            <w:jc w:val="both"/>
          </w:pPr>
        </w:pPrChange>
      </w:pPr>
      <w:r w:rsidRPr="00F63FFA">
        <w:rPr>
          <w:b/>
          <w:bCs/>
          <w:rPrChange w:id="1387" w:author="Abhiram Arali" w:date="2024-10-29T14:32:00Z">
            <w:rPr/>
          </w:rPrChange>
        </w:rPr>
        <w:t>Instruction</w:t>
      </w:r>
      <w:r w:rsidRPr="00F63FFA">
        <w:rPr>
          <w:b/>
          <w:bCs/>
          <w:spacing w:val="-15"/>
          <w:rPrChange w:id="1388" w:author="Abhiram Arali" w:date="2024-10-29T14:32:00Z">
            <w:rPr>
              <w:spacing w:val="-15"/>
            </w:rPr>
          </w:rPrChange>
        </w:rPr>
        <w:t xml:space="preserve"> </w:t>
      </w:r>
      <w:r w:rsidR="00F63FFA" w:rsidRPr="0077614E">
        <w:rPr>
          <w:b/>
          <w:bCs/>
        </w:rPr>
        <w:t>fetching</w:t>
      </w:r>
      <w:r>
        <w:t>:</w:t>
      </w:r>
      <w:r>
        <w:rPr>
          <w:spacing w:val="-15"/>
        </w:rPr>
        <w:t xml:space="preserve"> </w:t>
      </w:r>
      <w:r>
        <w:t>The</w:t>
      </w:r>
      <w:r>
        <w:rPr>
          <w:spacing w:val="-15"/>
        </w:rPr>
        <w:t xml:space="preserve"> </w:t>
      </w:r>
      <w:del w:id="1389" w:author="Abhiram Arali" w:date="2024-10-29T14:32:00Z">
        <w:r w:rsidDel="00AB61D2">
          <w:delText>Central</w:delText>
        </w:r>
        <w:r w:rsidDel="00AB61D2">
          <w:rPr>
            <w:spacing w:val="-15"/>
          </w:rPr>
          <w:delText xml:space="preserve"> </w:delText>
        </w:r>
        <w:r w:rsidDel="00AB61D2">
          <w:delText>Processing</w:delText>
        </w:r>
        <w:r w:rsidDel="00AB61D2">
          <w:rPr>
            <w:spacing w:val="-15"/>
          </w:rPr>
          <w:delText xml:space="preserve"> </w:delText>
        </w:r>
        <w:r w:rsidDel="00AB61D2">
          <w:delText>Unit</w:delText>
        </w:r>
        <w:r w:rsidDel="00AB61D2">
          <w:rPr>
            <w:spacing w:val="-14"/>
          </w:rPr>
          <w:delText xml:space="preserve"> </w:delText>
        </w:r>
        <w:r w:rsidDel="00AB61D2">
          <w:delText>(</w:delText>
        </w:r>
      </w:del>
      <w:r>
        <w:t>CPU</w:t>
      </w:r>
      <w:del w:id="1390" w:author="Abhiram Arali" w:date="2024-10-29T14:32:00Z">
        <w:r w:rsidDel="00AB61D2">
          <w:delText>)</w:delText>
        </w:r>
      </w:del>
      <w:r>
        <w:rPr>
          <w:spacing w:val="-15"/>
        </w:rPr>
        <w:t xml:space="preserve"> </w:t>
      </w:r>
      <w:r>
        <w:t>retrieves</w:t>
      </w:r>
      <w:r>
        <w:rPr>
          <w:spacing w:val="-13"/>
        </w:rPr>
        <w:t xml:space="preserve"> </w:t>
      </w:r>
      <w:r>
        <w:t>instructions</w:t>
      </w:r>
      <w:r>
        <w:rPr>
          <w:spacing w:val="-15"/>
        </w:rPr>
        <w:t xml:space="preserve"> </w:t>
      </w:r>
      <w:r>
        <w:t>from</w:t>
      </w:r>
      <w:r>
        <w:rPr>
          <w:spacing w:val="-15"/>
        </w:rPr>
        <w:t xml:space="preserve"> </w:t>
      </w:r>
      <w:r>
        <w:t>the</w:t>
      </w:r>
      <w:r>
        <w:rPr>
          <w:spacing w:val="-15"/>
        </w:rPr>
        <w:t xml:space="preserve"> </w:t>
      </w:r>
      <w:r>
        <w:t xml:space="preserve">system memory (RAM) using a component known as the </w:t>
      </w:r>
      <w:del w:id="1391" w:author="Abhiram Arali" w:date="2024-10-29T14:32:00Z">
        <w:r w:rsidDel="00FC2124">
          <w:delText>program counter (</w:delText>
        </w:r>
      </w:del>
      <w:r>
        <w:t>PC</w:t>
      </w:r>
      <w:del w:id="1392" w:author="Abhiram Arali" w:date="2024-10-29T14:32:00Z">
        <w:r w:rsidDel="00FC2124">
          <w:delText>)</w:delText>
        </w:r>
      </w:del>
      <w:r>
        <w:t>, which tracks the address of the current instruction being executed. As the CPU processes instructions sequentially, the program counter increments to point to the next instruction in the sequence. This</w:t>
      </w:r>
      <w:r>
        <w:rPr>
          <w:spacing w:val="-1"/>
        </w:rPr>
        <w:t xml:space="preserve"> </w:t>
      </w:r>
      <w:r>
        <w:t>mechanism</w:t>
      </w:r>
      <w:r>
        <w:rPr>
          <w:spacing w:val="2"/>
        </w:rPr>
        <w:t xml:space="preserve"> </w:t>
      </w:r>
      <w:r>
        <w:t>ensures</w:t>
      </w:r>
      <w:r>
        <w:rPr>
          <w:spacing w:val="5"/>
        </w:rPr>
        <w:t xml:space="preserve"> </w:t>
      </w:r>
      <w:r>
        <w:t>that</w:t>
      </w:r>
      <w:r>
        <w:rPr>
          <w:spacing w:val="1"/>
        </w:rPr>
        <w:t xml:space="preserve"> </w:t>
      </w:r>
      <w:r>
        <w:t>the CPU knows</w:t>
      </w:r>
      <w:r>
        <w:rPr>
          <w:spacing w:val="1"/>
        </w:rPr>
        <w:t xml:space="preserve"> </w:t>
      </w:r>
      <w:r>
        <w:t>precisely</w:t>
      </w:r>
      <w:r>
        <w:rPr>
          <w:spacing w:val="1"/>
        </w:rPr>
        <w:t xml:space="preserve"> </w:t>
      </w:r>
      <w:r>
        <w:t>which</w:t>
      </w:r>
      <w:r>
        <w:rPr>
          <w:spacing w:val="1"/>
        </w:rPr>
        <w:t xml:space="preserve"> </w:t>
      </w:r>
      <w:r>
        <w:t>instruction</w:t>
      </w:r>
      <w:r>
        <w:rPr>
          <w:spacing w:val="1"/>
        </w:rPr>
        <w:t xml:space="preserve"> </w:t>
      </w:r>
      <w:r>
        <w:t>to</w:t>
      </w:r>
      <w:r>
        <w:rPr>
          <w:spacing w:val="1"/>
        </w:rPr>
        <w:t xml:space="preserve"> </w:t>
      </w:r>
      <w:r>
        <w:t>fetch and</w:t>
      </w:r>
      <w:r>
        <w:rPr>
          <w:spacing w:val="2"/>
        </w:rPr>
        <w:t xml:space="preserve"> </w:t>
      </w:r>
      <w:r>
        <w:rPr>
          <w:spacing w:val="-2"/>
        </w:rPr>
        <w:t>execute</w:t>
      </w:r>
      <w:ins w:id="1393" w:author="Abhiram Arali" w:date="2024-10-29T14:32:00Z">
        <w:r w:rsidR="00981F50">
          <w:rPr>
            <w:spacing w:val="-2"/>
          </w:rPr>
          <w:t xml:space="preserve"> </w:t>
        </w:r>
      </w:ins>
    </w:p>
    <w:p w14:paraId="31587517" w14:textId="58AF6640" w:rsidR="00301525" w:rsidDel="00981F50" w:rsidRDefault="00301525">
      <w:pPr>
        <w:pStyle w:val="NormalBPBHEB"/>
        <w:rPr>
          <w:del w:id="1394" w:author="Abhiram Arali" w:date="2024-10-29T14:32:00Z"/>
        </w:rPr>
        <w:sectPr w:rsidR="00301525" w:rsidDel="00981F50">
          <w:pgSz w:w="11910" w:h="16840"/>
          <w:pgMar w:top="1540" w:right="1220" w:bottom="1200" w:left="1220" w:header="758" w:footer="1000" w:gutter="0"/>
          <w:cols w:space="720"/>
        </w:sectPr>
        <w:pPrChange w:id="1395" w:author="Abhiram Arali" w:date="2024-10-29T14:32:00Z">
          <w:pPr>
            <w:spacing w:line="360" w:lineRule="auto"/>
            <w:jc w:val="both"/>
          </w:pPr>
        </w:pPrChange>
      </w:pPr>
    </w:p>
    <w:p w14:paraId="2990AFE6" w14:textId="77777777" w:rsidR="00301525" w:rsidRDefault="008B7718">
      <w:pPr>
        <w:pStyle w:val="NormalBPBHEB"/>
        <w:numPr>
          <w:ilvl w:val="0"/>
          <w:numId w:val="50"/>
        </w:numPr>
        <w:pPrChange w:id="1396" w:author="Abhiram Arali" w:date="2024-10-29T14:32:00Z">
          <w:pPr>
            <w:pStyle w:val="BodyText"/>
            <w:spacing w:before="100" w:line="360" w:lineRule="auto"/>
            <w:ind w:left="220" w:right="217"/>
            <w:jc w:val="both"/>
          </w:pPr>
        </w:pPrChange>
      </w:pPr>
      <w:r>
        <w:t xml:space="preserve">next, allowing for the orderly execution of programs and efficient data processing within the system. By continuously updating the program counter, the CPU can maintain the flow of instruction execution, enabling it to perform complex tasks and manage various operations </w:t>
      </w:r>
      <w:r>
        <w:rPr>
          <w:spacing w:val="-2"/>
        </w:rPr>
        <w:t>seamlessly.</w:t>
      </w:r>
    </w:p>
    <w:p w14:paraId="2EB8DB67" w14:textId="36D78F5E" w:rsidR="00301525" w:rsidRDefault="008B7718">
      <w:pPr>
        <w:pStyle w:val="NormalBPBHEB"/>
        <w:numPr>
          <w:ilvl w:val="0"/>
          <w:numId w:val="50"/>
        </w:numPr>
        <w:pPrChange w:id="1397" w:author="Abhiram Arali" w:date="2024-10-29T14:32:00Z">
          <w:pPr>
            <w:pStyle w:val="BodyText"/>
            <w:spacing w:before="161" w:line="360" w:lineRule="auto"/>
            <w:ind w:left="220" w:right="218"/>
            <w:jc w:val="both"/>
          </w:pPr>
        </w:pPrChange>
      </w:pPr>
      <w:r w:rsidRPr="0008641D">
        <w:rPr>
          <w:b/>
          <w:bCs/>
          <w:rPrChange w:id="1398" w:author="Abhiram Arali" w:date="2024-10-29T14:33:00Z">
            <w:rPr/>
          </w:rPrChange>
        </w:rPr>
        <w:lastRenderedPageBreak/>
        <w:t xml:space="preserve">Instruction </w:t>
      </w:r>
      <w:r w:rsidR="0008641D" w:rsidRPr="00C861DA">
        <w:rPr>
          <w:b/>
          <w:bCs/>
        </w:rPr>
        <w:t>decoding</w:t>
      </w:r>
      <w:r>
        <w:t xml:space="preserve">: Once an instruction is fetched from memory, the control unit of the </w:t>
      </w:r>
      <w:del w:id="1399" w:author="Abhiram Arali" w:date="2024-10-29T14:33:00Z">
        <w:r w:rsidDel="000F3C8C">
          <w:delText>Central Processing Unit (</w:delText>
        </w:r>
      </w:del>
      <w:r>
        <w:t>CPU</w:t>
      </w:r>
      <w:del w:id="1400" w:author="Abhiram Arali" w:date="2024-10-29T14:33:00Z">
        <w:r w:rsidDel="000F3C8C">
          <w:delText>)</w:delText>
        </w:r>
      </w:del>
      <w:r>
        <w:t xml:space="preserve"> decodes it to understand the specific action that needs to be performed. This decoding process involves interpreting the binary representation of the instruction, which typically consists of an operation code (opcode) and operands. The opcode specifies</w:t>
      </w:r>
      <w:r>
        <w:rPr>
          <w:spacing w:val="-9"/>
        </w:rPr>
        <w:t xml:space="preserve"> </w:t>
      </w:r>
      <w:r>
        <w:t>the</w:t>
      </w:r>
      <w:r>
        <w:rPr>
          <w:spacing w:val="-10"/>
        </w:rPr>
        <w:t xml:space="preserve"> </w:t>
      </w:r>
      <w:r>
        <w:t>operation</w:t>
      </w:r>
      <w:r>
        <w:rPr>
          <w:spacing w:val="-10"/>
        </w:rPr>
        <w:t xml:space="preserve"> </w:t>
      </w:r>
      <w:r>
        <w:t>to</w:t>
      </w:r>
      <w:r>
        <w:rPr>
          <w:spacing w:val="-7"/>
        </w:rPr>
        <w:t xml:space="preserve"> </w:t>
      </w:r>
      <w:r>
        <w:t>be</w:t>
      </w:r>
      <w:r>
        <w:rPr>
          <w:spacing w:val="-11"/>
        </w:rPr>
        <w:t xml:space="preserve"> </w:t>
      </w:r>
      <w:r>
        <w:t>carried</w:t>
      </w:r>
      <w:r>
        <w:rPr>
          <w:spacing w:val="-10"/>
        </w:rPr>
        <w:t xml:space="preserve"> </w:t>
      </w:r>
      <w:r>
        <w:t>out</w:t>
      </w:r>
      <w:r>
        <w:rPr>
          <w:spacing w:val="-9"/>
        </w:rPr>
        <w:t xml:space="preserve"> </w:t>
      </w:r>
      <w:r>
        <w:t>(such</w:t>
      </w:r>
      <w:r>
        <w:rPr>
          <w:spacing w:val="-10"/>
        </w:rPr>
        <w:t xml:space="preserve"> </w:t>
      </w:r>
      <w:r>
        <w:t>as</w:t>
      </w:r>
      <w:r>
        <w:rPr>
          <w:spacing w:val="-7"/>
        </w:rPr>
        <w:t xml:space="preserve"> </w:t>
      </w:r>
      <w:r>
        <w:t>addition,</w:t>
      </w:r>
      <w:r>
        <w:rPr>
          <w:spacing w:val="-9"/>
        </w:rPr>
        <w:t xml:space="preserve"> </w:t>
      </w:r>
      <w:r>
        <w:t>subtraction,</w:t>
      </w:r>
      <w:r>
        <w:rPr>
          <w:spacing w:val="-10"/>
        </w:rPr>
        <w:t xml:space="preserve"> </w:t>
      </w:r>
      <w:r>
        <w:t>or</w:t>
      </w:r>
      <w:r>
        <w:rPr>
          <w:spacing w:val="-10"/>
        </w:rPr>
        <w:t xml:space="preserve"> </w:t>
      </w:r>
      <w:r>
        <w:t>a</w:t>
      </w:r>
      <w:r>
        <w:rPr>
          <w:spacing w:val="-11"/>
        </w:rPr>
        <w:t xml:space="preserve"> </w:t>
      </w:r>
      <w:r>
        <w:t>data</w:t>
      </w:r>
      <w:r>
        <w:rPr>
          <w:spacing w:val="-10"/>
        </w:rPr>
        <w:t xml:space="preserve"> </w:t>
      </w:r>
      <w:r>
        <w:t>transfer),</w:t>
      </w:r>
      <w:r>
        <w:rPr>
          <w:spacing w:val="-7"/>
        </w:rPr>
        <w:t xml:space="preserve"> </w:t>
      </w:r>
      <w:r>
        <w:t>while the operands indicate the data or addresses involved in the operation. By analyzing the instruction and determining the necessary operations, the control unit prepares the CPU to execute</w:t>
      </w:r>
      <w:r>
        <w:rPr>
          <w:spacing w:val="-15"/>
        </w:rPr>
        <w:t xml:space="preserve"> </w:t>
      </w:r>
      <w:r>
        <w:t>the</w:t>
      </w:r>
      <w:r>
        <w:rPr>
          <w:spacing w:val="-15"/>
        </w:rPr>
        <w:t xml:space="preserve"> </w:t>
      </w:r>
      <w:r>
        <w:t>command</w:t>
      </w:r>
      <w:r>
        <w:rPr>
          <w:spacing w:val="-15"/>
        </w:rPr>
        <w:t xml:space="preserve"> </w:t>
      </w:r>
      <w:r>
        <w:t>effectively,</w:t>
      </w:r>
      <w:r>
        <w:rPr>
          <w:spacing w:val="-15"/>
        </w:rPr>
        <w:t xml:space="preserve"> </w:t>
      </w:r>
      <w:r>
        <w:t>coordinating</w:t>
      </w:r>
      <w:r>
        <w:rPr>
          <w:spacing w:val="-15"/>
        </w:rPr>
        <w:t xml:space="preserve"> </w:t>
      </w:r>
      <w:r>
        <w:t>the</w:t>
      </w:r>
      <w:r>
        <w:rPr>
          <w:spacing w:val="-15"/>
        </w:rPr>
        <w:t xml:space="preserve"> </w:t>
      </w:r>
      <w:r>
        <w:t>appropriate</w:t>
      </w:r>
      <w:r>
        <w:rPr>
          <w:spacing w:val="-15"/>
        </w:rPr>
        <w:t xml:space="preserve"> </w:t>
      </w:r>
      <w:r>
        <w:t>resources</w:t>
      </w:r>
      <w:r>
        <w:rPr>
          <w:spacing w:val="-15"/>
        </w:rPr>
        <w:t xml:space="preserve"> </w:t>
      </w:r>
      <w:r>
        <w:t>and</w:t>
      </w:r>
      <w:r>
        <w:rPr>
          <w:spacing w:val="-15"/>
        </w:rPr>
        <w:t xml:space="preserve"> </w:t>
      </w:r>
      <w:r>
        <w:t>directing</w:t>
      </w:r>
      <w:r>
        <w:rPr>
          <w:spacing w:val="-15"/>
        </w:rPr>
        <w:t xml:space="preserve"> </w:t>
      </w:r>
      <w:r>
        <w:t>the</w:t>
      </w:r>
      <w:r>
        <w:rPr>
          <w:spacing w:val="-15"/>
        </w:rPr>
        <w:t xml:space="preserve"> </w:t>
      </w:r>
      <w:r>
        <w:t>flow of data between the CPU, memory, and input/output devices. This crucial step ensures that each instruction is executed correctly and efficiently, allowing the computer to carry out complex tasks.</w:t>
      </w:r>
    </w:p>
    <w:p w14:paraId="04C5D7E3" w14:textId="379B479F" w:rsidR="00301525" w:rsidRDefault="008B7718">
      <w:pPr>
        <w:pStyle w:val="NormalBPBHEB"/>
        <w:numPr>
          <w:ilvl w:val="0"/>
          <w:numId w:val="50"/>
        </w:numPr>
        <w:pPrChange w:id="1401" w:author="Abhiram Arali" w:date="2024-10-29T14:32:00Z">
          <w:pPr>
            <w:pStyle w:val="BodyText"/>
            <w:spacing w:before="161" w:line="360" w:lineRule="auto"/>
            <w:ind w:left="220" w:right="219"/>
            <w:jc w:val="both"/>
          </w:pPr>
        </w:pPrChange>
      </w:pPr>
      <w:r w:rsidRPr="00C861DA">
        <w:rPr>
          <w:b/>
          <w:bCs/>
          <w:rPrChange w:id="1402" w:author="Abhiram Arali" w:date="2024-10-29T14:33:00Z">
            <w:rPr/>
          </w:rPrChange>
        </w:rPr>
        <w:t>Execution</w:t>
      </w:r>
      <w:r>
        <w:t xml:space="preserve">: After decoding the instruction, the </w:t>
      </w:r>
      <w:del w:id="1403" w:author="Abhiram Arali" w:date="2024-10-29T14:33:00Z">
        <w:r w:rsidDel="00C861DA">
          <w:delText>Central Processing Unit (</w:delText>
        </w:r>
      </w:del>
      <w:r>
        <w:t>CPU</w:t>
      </w:r>
      <w:del w:id="1404" w:author="Abhiram Arali" w:date="2024-10-29T14:33:00Z">
        <w:r w:rsidDel="00C861DA">
          <w:delText>)</w:delText>
        </w:r>
      </w:del>
      <w:r>
        <w:t xml:space="preserve"> proceeds to execute</w:t>
      </w:r>
      <w:r>
        <w:rPr>
          <w:spacing w:val="-11"/>
        </w:rPr>
        <w:t xml:space="preserve"> </w:t>
      </w:r>
      <w:r>
        <w:t>it,</w:t>
      </w:r>
      <w:r>
        <w:rPr>
          <w:spacing w:val="-13"/>
        </w:rPr>
        <w:t xml:space="preserve"> </w:t>
      </w:r>
      <w:r>
        <w:t>leveraging</w:t>
      </w:r>
      <w:r>
        <w:rPr>
          <w:spacing w:val="-13"/>
        </w:rPr>
        <w:t xml:space="preserve"> </w:t>
      </w:r>
      <w:r>
        <w:t>the</w:t>
      </w:r>
      <w:r>
        <w:rPr>
          <w:spacing w:val="-11"/>
        </w:rPr>
        <w:t xml:space="preserve"> </w:t>
      </w:r>
      <w:del w:id="1405" w:author="Abhiram Arali" w:date="2024-10-29T14:33:00Z">
        <w:r w:rsidDel="000A4D59">
          <w:delText>Arithmetic</w:delText>
        </w:r>
        <w:r w:rsidDel="000A4D59">
          <w:rPr>
            <w:spacing w:val="-14"/>
          </w:rPr>
          <w:delText xml:space="preserve"> </w:delText>
        </w:r>
        <w:r w:rsidDel="000A4D59">
          <w:delText>Logic</w:delText>
        </w:r>
        <w:r w:rsidDel="000A4D59">
          <w:rPr>
            <w:spacing w:val="-14"/>
          </w:rPr>
          <w:delText xml:space="preserve"> </w:delText>
        </w:r>
        <w:r w:rsidDel="000A4D59">
          <w:delText>Unit</w:delText>
        </w:r>
        <w:r w:rsidDel="000A4D59">
          <w:rPr>
            <w:spacing w:val="-13"/>
          </w:rPr>
          <w:delText xml:space="preserve"> </w:delText>
        </w:r>
        <w:r w:rsidDel="000A4D59">
          <w:delText>(</w:delText>
        </w:r>
      </w:del>
      <w:r>
        <w:t>ALU</w:t>
      </w:r>
      <w:del w:id="1406" w:author="Abhiram Arali" w:date="2024-10-29T14:33:00Z">
        <w:r w:rsidDel="000A4D59">
          <w:delText>)</w:delText>
        </w:r>
      </w:del>
      <w:r>
        <w:rPr>
          <w:spacing w:val="-14"/>
        </w:rPr>
        <w:t xml:space="preserve"> </w:t>
      </w:r>
      <w:r>
        <w:t>for</w:t>
      </w:r>
      <w:r>
        <w:rPr>
          <w:spacing w:val="-12"/>
        </w:rPr>
        <w:t xml:space="preserve"> </w:t>
      </w:r>
      <w:r>
        <w:t>any</w:t>
      </w:r>
      <w:r>
        <w:rPr>
          <w:spacing w:val="-11"/>
        </w:rPr>
        <w:t xml:space="preserve"> </w:t>
      </w:r>
      <w:r>
        <w:t>arithmetic</w:t>
      </w:r>
      <w:r>
        <w:rPr>
          <w:spacing w:val="-14"/>
        </w:rPr>
        <w:t xml:space="preserve"> </w:t>
      </w:r>
      <w:r>
        <w:t>or</w:t>
      </w:r>
      <w:r>
        <w:rPr>
          <w:spacing w:val="-9"/>
        </w:rPr>
        <w:t xml:space="preserve"> </w:t>
      </w:r>
      <w:r>
        <w:t>logical</w:t>
      </w:r>
      <w:r>
        <w:rPr>
          <w:spacing w:val="-13"/>
        </w:rPr>
        <w:t xml:space="preserve"> </w:t>
      </w:r>
      <w:r>
        <w:t>operations that</w:t>
      </w:r>
      <w:r>
        <w:rPr>
          <w:spacing w:val="-6"/>
        </w:rPr>
        <w:t xml:space="preserve"> </w:t>
      </w:r>
      <w:r>
        <w:t>may</w:t>
      </w:r>
      <w:r>
        <w:rPr>
          <w:spacing w:val="-6"/>
        </w:rPr>
        <w:t xml:space="preserve"> </w:t>
      </w:r>
      <w:r>
        <w:t>be</w:t>
      </w:r>
      <w:r>
        <w:rPr>
          <w:spacing w:val="-7"/>
        </w:rPr>
        <w:t xml:space="preserve"> </w:t>
      </w:r>
      <w:r>
        <w:t>required.</w:t>
      </w:r>
      <w:r>
        <w:rPr>
          <w:spacing w:val="-6"/>
        </w:rPr>
        <w:t xml:space="preserve"> </w:t>
      </w:r>
      <w:r>
        <w:t>During</w:t>
      </w:r>
      <w:r>
        <w:rPr>
          <w:spacing w:val="-6"/>
        </w:rPr>
        <w:t xml:space="preserve"> </w:t>
      </w:r>
      <w:r>
        <w:t>this</w:t>
      </w:r>
      <w:r>
        <w:rPr>
          <w:spacing w:val="-6"/>
        </w:rPr>
        <w:t xml:space="preserve"> </w:t>
      </w:r>
      <w:r>
        <w:t>execution</w:t>
      </w:r>
      <w:r>
        <w:rPr>
          <w:spacing w:val="-6"/>
        </w:rPr>
        <w:t xml:space="preserve"> </w:t>
      </w:r>
      <w:r>
        <w:t>phase,</w:t>
      </w:r>
      <w:r>
        <w:rPr>
          <w:spacing w:val="-4"/>
        </w:rPr>
        <w:t xml:space="preserve"> </w:t>
      </w:r>
      <w:r>
        <w:t>the</w:t>
      </w:r>
      <w:r>
        <w:rPr>
          <w:spacing w:val="-6"/>
        </w:rPr>
        <w:t xml:space="preserve"> </w:t>
      </w:r>
      <w:r>
        <w:t>CPU</w:t>
      </w:r>
      <w:r>
        <w:rPr>
          <w:spacing w:val="-6"/>
        </w:rPr>
        <w:t xml:space="preserve"> </w:t>
      </w:r>
      <w:r>
        <w:t>may</w:t>
      </w:r>
      <w:r>
        <w:rPr>
          <w:spacing w:val="-6"/>
        </w:rPr>
        <w:t xml:space="preserve"> </w:t>
      </w:r>
      <w:r>
        <w:t>perform calculations,</w:t>
      </w:r>
      <w:r>
        <w:rPr>
          <w:spacing w:val="-6"/>
        </w:rPr>
        <w:t xml:space="preserve"> </w:t>
      </w:r>
      <w:r>
        <w:t>such</w:t>
      </w:r>
      <w:r>
        <w:rPr>
          <w:spacing w:val="-6"/>
        </w:rPr>
        <w:t xml:space="preserve"> </w:t>
      </w:r>
      <w:r>
        <w:t>as addition or subtraction, or logical operations like comparisons. Additionally, this step may involve accessing data stored in memory; if the instruction requires input values, the CPU retrieves them from RAM. Once the ALU has processed the data, the CPU may need to write the results back to memory or update registers to store the outcomes of the operations. This execution</w:t>
      </w:r>
      <w:r>
        <w:rPr>
          <w:spacing w:val="-6"/>
        </w:rPr>
        <w:t xml:space="preserve"> </w:t>
      </w:r>
      <w:r>
        <w:t>process</w:t>
      </w:r>
      <w:r>
        <w:rPr>
          <w:spacing w:val="-5"/>
        </w:rPr>
        <w:t xml:space="preserve"> </w:t>
      </w:r>
      <w:r>
        <w:t>is</w:t>
      </w:r>
      <w:r>
        <w:rPr>
          <w:spacing w:val="-5"/>
        </w:rPr>
        <w:t xml:space="preserve"> </w:t>
      </w:r>
      <w:r>
        <w:t>vital</w:t>
      </w:r>
      <w:r>
        <w:rPr>
          <w:spacing w:val="-8"/>
        </w:rPr>
        <w:t xml:space="preserve"> </w:t>
      </w:r>
      <w:r>
        <w:t>for</w:t>
      </w:r>
      <w:r>
        <w:rPr>
          <w:spacing w:val="-7"/>
        </w:rPr>
        <w:t xml:space="preserve"> </w:t>
      </w:r>
      <w:r>
        <w:t>carrying</w:t>
      </w:r>
      <w:r>
        <w:rPr>
          <w:spacing w:val="-6"/>
        </w:rPr>
        <w:t xml:space="preserve"> </w:t>
      </w:r>
      <w:r>
        <w:t>out</w:t>
      </w:r>
      <w:r>
        <w:rPr>
          <w:spacing w:val="-5"/>
        </w:rPr>
        <w:t xml:space="preserve"> </w:t>
      </w:r>
      <w:r>
        <w:t>the</w:t>
      </w:r>
      <w:r>
        <w:rPr>
          <w:spacing w:val="-6"/>
        </w:rPr>
        <w:t xml:space="preserve"> </w:t>
      </w:r>
      <w:r>
        <w:t>tasks</w:t>
      </w:r>
      <w:r>
        <w:rPr>
          <w:spacing w:val="-6"/>
        </w:rPr>
        <w:t xml:space="preserve"> </w:t>
      </w:r>
      <w:r>
        <w:t>defined</w:t>
      </w:r>
      <w:r>
        <w:rPr>
          <w:spacing w:val="-6"/>
        </w:rPr>
        <w:t xml:space="preserve"> </w:t>
      </w:r>
      <w:r>
        <w:t>by</w:t>
      </w:r>
      <w:r>
        <w:rPr>
          <w:spacing w:val="-6"/>
        </w:rPr>
        <w:t xml:space="preserve"> </w:t>
      </w:r>
      <w:r>
        <w:t>the</w:t>
      </w:r>
      <w:r>
        <w:rPr>
          <w:spacing w:val="-6"/>
        </w:rPr>
        <w:t xml:space="preserve"> </w:t>
      </w:r>
      <w:r>
        <w:t>program</w:t>
      </w:r>
      <w:r>
        <w:rPr>
          <w:spacing w:val="-3"/>
        </w:rPr>
        <w:t xml:space="preserve"> </w:t>
      </w:r>
      <w:r>
        <w:t>and</w:t>
      </w:r>
      <w:r>
        <w:rPr>
          <w:spacing w:val="-6"/>
        </w:rPr>
        <w:t xml:space="preserve"> </w:t>
      </w:r>
      <w:r>
        <w:t>is</w:t>
      </w:r>
      <w:r>
        <w:rPr>
          <w:spacing w:val="-5"/>
        </w:rPr>
        <w:t xml:space="preserve"> </w:t>
      </w:r>
      <w:r>
        <w:t>fundamental to</w:t>
      </w:r>
      <w:r>
        <w:rPr>
          <w:spacing w:val="-1"/>
        </w:rPr>
        <w:t xml:space="preserve"> </w:t>
      </w:r>
      <w:r>
        <w:t>the</w:t>
      </w:r>
      <w:r>
        <w:rPr>
          <w:spacing w:val="-1"/>
        </w:rPr>
        <w:t xml:space="preserve"> </w:t>
      </w:r>
      <w:r>
        <w:t>overall</w:t>
      </w:r>
      <w:r>
        <w:rPr>
          <w:spacing w:val="-1"/>
        </w:rPr>
        <w:t xml:space="preserve"> </w:t>
      </w:r>
      <w:r>
        <w:t>functionality of</w:t>
      </w:r>
      <w:r>
        <w:rPr>
          <w:spacing w:val="-1"/>
        </w:rPr>
        <w:t xml:space="preserve"> </w:t>
      </w:r>
      <w:r>
        <w:t>the</w:t>
      </w:r>
      <w:r>
        <w:rPr>
          <w:spacing w:val="-2"/>
        </w:rPr>
        <w:t xml:space="preserve"> </w:t>
      </w:r>
      <w:r>
        <w:t>computer system.</w:t>
      </w:r>
      <w:r>
        <w:rPr>
          <w:spacing w:val="-1"/>
        </w:rPr>
        <w:t xml:space="preserve"> </w:t>
      </w:r>
      <w:r>
        <w:t>Through</w:t>
      </w:r>
      <w:r>
        <w:rPr>
          <w:spacing w:val="-1"/>
        </w:rPr>
        <w:t xml:space="preserve"> </w:t>
      </w:r>
      <w:r>
        <w:t>this</w:t>
      </w:r>
      <w:r>
        <w:rPr>
          <w:spacing w:val="-1"/>
        </w:rPr>
        <w:t xml:space="preserve"> </w:t>
      </w:r>
      <w:r>
        <w:t>coordinated</w:t>
      </w:r>
      <w:r>
        <w:rPr>
          <w:spacing w:val="-1"/>
        </w:rPr>
        <w:t xml:space="preserve"> </w:t>
      </w:r>
      <w:r>
        <w:t>action,</w:t>
      </w:r>
      <w:r>
        <w:rPr>
          <w:spacing w:val="-1"/>
        </w:rPr>
        <w:t xml:space="preserve"> </w:t>
      </w:r>
      <w:r>
        <w:t>the</w:t>
      </w:r>
      <w:r>
        <w:rPr>
          <w:spacing w:val="-1"/>
        </w:rPr>
        <w:t xml:space="preserve"> </w:t>
      </w:r>
      <w:r>
        <w:t xml:space="preserve">CPU efficiently performs complex operations, allowing for seamless execution of applications and </w:t>
      </w:r>
      <w:r>
        <w:rPr>
          <w:spacing w:val="-2"/>
        </w:rPr>
        <w:t>processes.</w:t>
      </w:r>
    </w:p>
    <w:p w14:paraId="34F7CE4C" w14:textId="58F397C2" w:rsidR="00301525" w:rsidDel="00611F91" w:rsidRDefault="008B7718">
      <w:pPr>
        <w:pStyle w:val="NormalBPBHEB"/>
        <w:rPr>
          <w:del w:id="1407" w:author="Abhiram Arali" w:date="2024-10-29T14:32:00Z"/>
        </w:rPr>
        <w:pPrChange w:id="1408" w:author="Abhiram Arali" w:date="2024-10-29T14:32:00Z">
          <w:pPr>
            <w:pStyle w:val="BodyText"/>
            <w:spacing w:before="161" w:line="360" w:lineRule="auto"/>
            <w:ind w:left="220" w:right="218"/>
            <w:jc w:val="both"/>
          </w:pPr>
        </w:pPrChange>
      </w:pPr>
      <w:r w:rsidRPr="00CF776C">
        <w:rPr>
          <w:b/>
          <w:bCs/>
          <w:rPrChange w:id="1409" w:author="Abhiram Arali" w:date="2024-10-29T14:33:00Z">
            <w:rPr/>
          </w:rPrChange>
        </w:rPr>
        <w:t>Storing</w:t>
      </w:r>
      <w:r w:rsidRPr="00CF776C">
        <w:rPr>
          <w:b/>
          <w:bCs/>
          <w:spacing w:val="-2"/>
          <w:rPrChange w:id="1410" w:author="Abhiram Arali" w:date="2024-10-29T14:33:00Z">
            <w:rPr>
              <w:spacing w:val="-2"/>
            </w:rPr>
          </w:rPrChange>
        </w:rPr>
        <w:t xml:space="preserve"> </w:t>
      </w:r>
      <w:r w:rsidR="00CF776C" w:rsidRPr="00CF776C">
        <w:rPr>
          <w:b/>
          <w:bCs/>
        </w:rPr>
        <w:t>results</w:t>
      </w:r>
      <w:r>
        <w:t>:</w:t>
      </w:r>
      <w:r>
        <w:rPr>
          <w:spacing w:val="-2"/>
        </w:rPr>
        <w:t xml:space="preserve"> </w:t>
      </w:r>
      <w:r>
        <w:t>Once</w:t>
      </w:r>
      <w:r>
        <w:rPr>
          <w:spacing w:val="-3"/>
        </w:rPr>
        <w:t xml:space="preserve"> </w:t>
      </w:r>
      <w:r>
        <w:t>the</w:t>
      </w:r>
      <w:r>
        <w:rPr>
          <w:spacing w:val="-3"/>
        </w:rPr>
        <w:t xml:space="preserve"> </w:t>
      </w:r>
      <w:r>
        <w:t>execution</w:t>
      </w:r>
      <w:r>
        <w:rPr>
          <w:spacing w:val="-2"/>
        </w:rPr>
        <w:t xml:space="preserve"> </w:t>
      </w:r>
      <w:r>
        <w:t>of</w:t>
      </w:r>
      <w:r>
        <w:rPr>
          <w:spacing w:val="-1"/>
        </w:rPr>
        <w:t xml:space="preserve"> </w:t>
      </w:r>
      <w:r>
        <w:t>an instruction</w:t>
      </w:r>
      <w:r>
        <w:rPr>
          <w:spacing w:val="-2"/>
        </w:rPr>
        <w:t xml:space="preserve"> </w:t>
      </w:r>
      <w:r>
        <w:t>is</w:t>
      </w:r>
      <w:r>
        <w:rPr>
          <w:spacing w:val="-2"/>
        </w:rPr>
        <w:t xml:space="preserve"> </w:t>
      </w:r>
      <w:r>
        <w:t>complete,</w:t>
      </w:r>
      <w:r>
        <w:rPr>
          <w:spacing w:val="-2"/>
        </w:rPr>
        <w:t xml:space="preserve"> </w:t>
      </w:r>
      <w:r>
        <w:t>the</w:t>
      </w:r>
      <w:r>
        <w:rPr>
          <w:spacing w:val="-3"/>
        </w:rPr>
        <w:t xml:space="preserve"> </w:t>
      </w:r>
      <w:del w:id="1411" w:author="Abhiram Arali" w:date="2024-10-29T14:33:00Z">
        <w:r w:rsidDel="00CF776C">
          <w:delText>Central</w:delText>
        </w:r>
        <w:r w:rsidDel="00CF776C">
          <w:rPr>
            <w:spacing w:val="-2"/>
          </w:rPr>
          <w:delText xml:space="preserve"> </w:delText>
        </w:r>
        <w:r w:rsidDel="00CF776C">
          <w:delText>Processing</w:delText>
        </w:r>
        <w:r w:rsidDel="00CF776C">
          <w:rPr>
            <w:spacing w:val="-2"/>
          </w:rPr>
          <w:delText xml:space="preserve"> </w:delText>
        </w:r>
        <w:r w:rsidDel="00CF776C">
          <w:delText>Unit (</w:delText>
        </w:r>
      </w:del>
      <w:r>
        <w:t>CPU</w:t>
      </w:r>
      <w:del w:id="1412" w:author="Abhiram Arali" w:date="2024-10-29T14:33:00Z">
        <w:r w:rsidDel="00CF776C">
          <w:delText>)</w:delText>
        </w:r>
      </w:del>
      <w:r>
        <w:t xml:space="preserve"> stores the results back into memory or registers for further processing or output. If the outcome of the operation needs to be retained for future use or shared with other instructions, the CPU writes the results to the appropriate location in RAM, ensuring that the data is accessible for subsequent operations. Alternatively, if the result is temporary or will be used immediately,</w:t>
      </w:r>
      <w:r>
        <w:rPr>
          <w:spacing w:val="-6"/>
        </w:rPr>
        <w:t xml:space="preserve"> </w:t>
      </w:r>
      <w:r>
        <w:t>it</w:t>
      </w:r>
      <w:r>
        <w:rPr>
          <w:spacing w:val="-6"/>
        </w:rPr>
        <w:t xml:space="preserve"> </w:t>
      </w:r>
      <w:r>
        <w:t>may</w:t>
      </w:r>
      <w:r>
        <w:rPr>
          <w:spacing w:val="-4"/>
        </w:rPr>
        <w:t xml:space="preserve"> </w:t>
      </w:r>
      <w:r>
        <w:t>be</w:t>
      </w:r>
      <w:r>
        <w:rPr>
          <w:spacing w:val="-4"/>
        </w:rPr>
        <w:t xml:space="preserve"> </w:t>
      </w:r>
      <w:r>
        <w:t>stored</w:t>
      </w:r>
      <w:r>
        <w:rPr>
          <w:spacing w:val="-4"/>
        </w:rPr>
        <w:t xml:space="preserve"> </w:t>
      </w:r>
      <w:r>
        <w:t>in</w:t>
      </w:r>
      <w:r>
        <w:rPr>
          <w:spacing w:val="-3"/>
        </w:rPr>
        <w:t xml:space="preserve"> </w:t>
      </w:r>
      <w:r>
        <w:t>one</w:t>
      </w:r>
      <w:r>
        <w:rPr>
          <w:spacing w:val="-4"/>
        </w:rPr>
        <w:t xml:space="preserve"> </w:t>
      </w:r>
      <w:r>
        <w:t>of</w:t>
      </w:r>
      <w:r>
        <w:rPr>
          <w:spacing w:val="-3"/>
        </w:rPr>
        <w:t xml:space="preserve"> </w:t>
      </w:r>
      <w:r>
        <w:t>the</w:t>
      </w:r>
      <w:r>
        <w:rPr>
          <w:spacing w:val="-4"/>
        </w:rPr>
        <w:t xml:space="preserve"> </w:t>
      </w:r>
      <w:r>
        <w:t>CPU's</w:t>
      </w:r>
      <w:r>
        <w:rPr>
          <w:spacing w:val="-8"/>
        </w:rPr>
        <w:t xml:space="preserve"> </w:t>
      </w:r>
      <w:r>
        <w:t>registers,</w:t>
      </w:r>
      <w:r>
        <w:rPr>
          <w:spacing w:val="-4"/>
        </w:rPr>
        <w:t xml:space="preserve"> </w:t>
      </w:r>
      <w:r>
        <w:t>which</w:t>
      </w:r>
      <w:r>
        <w:rPr>
          <w:spacing w:val="-4"/>
        </w:rPr>
        <w:t xml:space="preserve"> </w:t>
      </w:r>
      <w:r>
        <w:t>provide</w:t>
      </w:r>
      <w:r>
        <w:rPr>
          <w:spacing w:val="-4"/>
        </w:rPr>
        <w:t xml:space="preserve"> </w:t>
      </w:r>
      <w:r>
        <w:t>faster</w:t>
      </w:r>
      <w:r>
        <w:rPr>
          <w:spacing w:val="-5"/>
        </w:rPr>
        <w:t xml:space="preserve"> </w:t>
      </w:r>
      <w:r>
        <w:t>access</w:t>
      </w:r>
      <w:r>
        <w:rPr>
          <w:spacing w:val="-3"/>
        </w:rPr>
        <w:t xml:space="preserve"> </w:t>
      </w:r>
      <w:r>
        <w:t>due</w:t>
      </w:r>
      <w:r>
        <w:rPr>
          <w:spacing w:val="-4"/>
        </w:rPr>
        <w:t xml:space="preserve"> </w:t>
      </w:r>
      <w:r>
        <w:rPr>
          <w:spacing w:val="-5"/>
        </w:rPr>
        <w:t>to</w:t>
      </w:r>
      <w:ins w:id="1413" w:author="Abhiram Arali" w:date="2024-10-29T14:32:00Z">
        <w:r w:rsidR="00611F91">
          <w:rPr>
            <w:spacing w:val="-5"/>
          </w:rPr>
          <w:t xml:space="preserve"> </w:t>
        </w:r>
      </w:ins>
    </w:p>
    <w:p w14:paraId="21B2013E" w14:textId="49E16F42" w:rsidR="00301525" w:rsidDel="00611F91" w:rsidRDefault="00301525">
      <w:pPr>
        <w:pStyle w:val="NormalBPBHEB"/>
        <w:rPr>
          <w:del w:id="1414" w:author="Abhiram Arali" w:date="2024-10-29T14:32:00Z"/>
        </w:rPr>
        <w:sectPr w:rsidR="00301525" w:rsidDel="00611F91">
          <w:pgSz w:w="11910" w:h="16840"/>
          <w:pgMar w:top="1540" w:right="1220" w:bottom="1200" w:left="1220" w:header="758" w:footer="1000" w:gutter="0"/>
          <w:cols w:space="720"/>
        </w:sectPr>
        <w:pPrChange w:id="1415" w:author="Abhiram Arali" w:date="2024-10-29T14:32:00Z">
          <w:pPr>
            <w:spacing w:line="360" w:lineRule="auto"/>
            <w:jc w:val="both"/>
          </w:pPr>
        </w:pPrChange>
      </w:pPr>
    </w:p>
    <w:p w14:paraId="44E673E0" w14:textId="77777777" w:rsidR="00301525" w:rsidRPr="00BC35DD" w:rsidRDefault="008B7718" w:rsidP="00F63FFA">
      <w:pPr>
        <w:pStyle w:val="NormalBPBHEB"/>
        <w:numPr>
          <w:ilvl w:val="0"/>
          <w:numId w:val="50"/>
        </w:numPr>
        <w:rPr>
          <w:ins w:id="1416" w:author="Abhiram Arali" w:date="2024-10-29T14:33:00Z"/>
          <w:rPrChange w:id="1417" w:author="Abhiram Arali" w:date="2024-10-29T14:33:00Z">
            <w:rPr>
              <w:ins w:id="1418" w:author="Abhiram Arali" w:date="2024-10-29T14:33:00Z"/>
              <w:spacing w:val="-2"/>
            </w:rPr>
          </w:rPrChange>
        </w:rPr>
      </w:pPr>
      <w:r>
        <w:t xml:space="preserve">their proximity to the processing unit. This storage step is crucial for maintaining the flow of data within the system, allowing the CPU to efficiently manage information as it executes a sequence of instructions. By systematically storing results, the CPU facilitates ongoing computation, enabling complex tasks and interactions with various applications to occur </w:t>
      </w:r>
      <w:r>
        <w:rPr>
          <w:spacing w:val="-2"/>
        </w:rPr>
        <w:t>seamlessly.</w:t>
      </w:r>
    </w:p>
    <w:p w14:paraId="52CBCDB5" w14:textId="77777777" w:rsidR="00BC35DD" w:rsidRDefault="00BC35DD">
      <w:pPr>
        <w:pStyle w:val="NormalBPBHEB"/>
        <w:pPrChange w:id="1419" w:author="Abhiram Arali" w:date="2024-10-29T14:33:00Z">
          <w:pPr>
            <w:pStyle w:val="BodyText"/>
            <w:spacing w:before="100" w:line="360" w:lineRule="auto"/>
            <w:ind w:left="220" w:right="218"/>
            <w:jc w:val="both"/>
          </w:pPr>
        </w:pPrChange>
      </w:pPr>
    </w:p>
    <w:p w14:paraId="57F835BC" w14:textId="77777777" w:rsidR="00301525" w:rsidRDefault="008B7718">
      <w:pPr>
        <w:pStyle w:val="Heading3BPBHEB"/>
        <w:pPrChange w:id="1420" w:author="Abhiram Arali" w:date="2024-10-29T14:33:00Z">
          <w:pPr>
            <w:pStyle w:val="Heading1"/>
            <w:numPr>
              <w:numId w:val="15"/>
            </w:numPr>
            <w:tabs>
              <w:tab w:val="left" w:pos="460"/>
            </w:tabs>
            <w:spacing w:before="160"/>
            <w:ind w:left="460" w:hanging="240"/>
            <w:jc w:val="both"/>
          </w:pPr>
        </w:pPrChange>
      </w:pPr>
      <w:r>
        <w:t>Types</w:t>
      </w:r>
      <w:r>
        <w:rPr>
          <w:spacing w:val="-3"/>
        </w:rPr>
        <w:t xml:space="preserve"> </w:t>
      </w:r>
      <w:r>
        <w:t xml:space="preserve">of </w:t>
      </w:r>
      <w:r>
        <w:rPr>
          <w:spacing w:val="-4"/>
        </w:rPr>
        <w:t>CPUs</w:t>
      </w:r>
    </w:p>
    <w:p w14:paraId="68325392" w14:textId="7AAB8F41" w:rsidR="00301525" w:rsidDel="00166DCB" w:rsidRDefault="00301525">
      <w:pPr>
        <w:pStyle w:val="BodyText"/>
        <w:spacing w:before="21"/>
        <w:rPr>
          <w:del w:id="1421" w:author="Abhiram Arali" w:date="2024-10-29T14:33:00Z"/>
          <w:b/>
        </w:rPr>
      </w:pPr>
    </w:p>
    <w:p w14:paraId="6DBD05EB" w14:textId="77777777" w:rsidR="00301525" w:rsidRDefault="008B7718">
      <w:pPr>
        <w:pStyle w:val="NormalBPBHEB"/>
        <w:pPrChange w:id="1422" w:author="Abhiram Arali" w:date="2024-10-29T14:33:00Z">
          <w:pPr>
            <w:pStyle w:val="BodyText"/>
            <w:spacing w:before="1"/>
            <w:ind w:left="220"/>
            <w:jc w:val="both"/>
          </w:pPr>
        </w:pPrChange>
      </w:pPr>
      <w:r>
        <w:t>CPUs</w:t>
      </w:r>
      <w:r>
        <w:rPr>
          <w:spacing w:val="-1"/>
        </w:rPr>
        <w:t xml:space="preserve"> </w:t>
      </w:r>
      <w:r>
        <w:t>can</w:t>
      </w:r>
      <w:r>
        <w:rPr>
          <w:spacing w:val="-1"/>
        </w:rPr>
        <w:t xml:space="preserve"> </w:t>
      </w:r>
      <w:r>
        <w:t>vary</w:t>
      </w:r>
      <w:r>
        <w:rPr>
          <w:spacing w:val="-1"/>
        </w:rPr>
        <w:t xml:space="preserve"> </w:t>
      </w:r>
      <w:r>
        <w:t>based on</w:t>
      </w:r>
      <w:r>
        <w:rPr>
          <w:spacing w:val="1"/>
        </w:rPr>
        <w:t xml:space="preserve"> </w:t>
      </w:r>
      <w:r>
        <w:t>their</w:t>
      </w:r>
      <w:r>
        <w:rPr>
          <w:spacing w:val="-2"/>
        </w:rPr>
        <w:t xml:space="preserve"> </w:t>
      </w:r>
      <w:r>
        <w:t>design</w:t>
      </w:r>
      <w:r>
        <w:rPr>
          <w:spacing w:val="-1"/>
        </w:rPr>
        <w:t xml:space="preserve"> </w:t>
      </w:r>
      <w:r>
        <w:t xml:space="preserve">and </w:t>
      </w:r>
      <w:r>
        <w:rPr>
          <w:spacing w:val="-2"/>
        </w:rPr>
        <w:t>purpose:</w:t>
      </w:r>
    </w:p>
    <w:p w14:paraId="0798E835" w14:textId="187ADF2B" w:rsidR="00301525" w:rsidRPr="003766B0" w:rsidDel="00A46901" w:rsidRDefault="00301525">
      <w:pPr>
        <w:pStyle w:val="NormalBPBHEB"/>
        <w:numPr>
          <w:ilvl w:val="0"/>
          <w:numId w:val="51"/>
        </w:numPr>
        <w:rPr>
          <w:del w:id="1423" w:author="Abhiram Arali" w:date="2024-10-29T14:33:00Z"/>
          <w:b/>
          <w:bCs/>
          <w:rPrChange w:id="1424" w:author="Abhiram Arali" w:date="2024-10-29T14:55:00Z">
            <w:rPr>
              <w:del w:id="1425" w:author="Abhiram Arali" w:date="2024-10-29T14:33:00Z"/>
            </w:rPr>
          </w:rPrChange>
        </w:rPr>
        <w:pPrChange w:id="1426" w:author="Abhiram Arali" w:date="2024-10-29T14:56:00Z">
          <w:pPr>
            <w:pStyle w:val="BodyText"/>
            <w:spacing w:before="24"/>
          </w:pPr>
        </w:pPrChange>
      </w:pPr>
    </w:p>
    <w:p w14:paraId="1010F905" w14:textId="452E4E93" w:rsidR="00301525" w:rsidRPr="003766B0" w:rsidDel="003766B0" w:rsidRDefault="008B7718">
      <w:pPr>
        <w:pStyle w:val="NormalBPBHEB"/>
        <w:rPr>
          <w:del w:id="1427" w:author="Abhiram Arali" w:date="2024-10-29T14:55:00Z"/>
          <w:b/>
          <w:bCs/>
          <w:rPrChange w:id="1428" w:author="Abhiram Arali" w:date="2024-10-29T14:55:00Z">
            <w:rPr>
              <w:del w:id="1429" w:author="Abhiram Arali" w:date="2024-10-29T14:55:00Z"/>
              <w:i/>
              <w:sz w:val="24"/>
            </w:rPr>
          </w:rPrChange>
        </w:rPr>
        <w:pPrChange w:id="1430" w:author="Abhiram Arali" w:date="2024-10-29T14:55:00Z">
          <w:pPr>
            <w:ind w:left="220"/>
            <w:jc w:val="both"/>
          </w:pPr>
        </w:pPrChange>
      </w:pPr>
      <w:r w:rsidRPr="003766B0">
        <w:rPr>
          <w:b/>
          <w:bCs/>
          <w:rPrChange w:id="1431" w:author="Abhiram Arali" w:date="2024-10-29T14:55:00Z">
            <w:rPr>
              <w:i/>
              <w:sz w:val="24"/>
            </w:rPr>
          </w:rPrChange>
        </w:rPr>
        <w:t>Single-Core CPUs:</w:t>
      </w:r>
    </w:p>
    <w:p w14:paraId="762DFE65" w14:textId="1C8927BC" w:rsidR="00301525" w:rsidRPr="003766B0" w:rsidDel="003766B0" w:rsidRDefault="00301525">
      <w:pPr>
        <w:pStyle w:val="NormalBPBHEB"/>
        <w:rPr>
          <w:del w:id="1432" w:author="Abhiram Arali" w:date="2024-10-29T14:55:00Z"/>
          <w:rPrChange w:id="1433" w:author="Abhiram Arali" w:date="2024-10-29T14:55:00Z">
            <w:rPr>
              <w:del w:id="1434" w:author="Abhiram Arali" w:date="2024-10-29T14:55:00Z"/>
              <w:i/>
            </w:rPr>
          </w:rPrChange>
        </w:rPr>
        <w:pPrChange w:id="1435" w:author="Abhiram Arali" w:date="2024-10-29T14:55:00Z">
          <w:pPr>
            <w:pStyle w:val="BodyText"/>
            <w:spacing w:before="22"/>
          </w:pPr>
        </w:pPrChange>
      </w:pPr>
    </w:p>
    <w:p w14:paraId="5D8550C4" w14:textId="1DC1F168" w:rsidR="00301525" w:rsidRPr="00654F93" w:rsidRDefault="008B7718">
      <w:pPr>
        <w:pStyle w:val="NormalBPBHEB"/>
        <w:numPr>
          <w:ilvl w:val="0"/>
          <w:numId w:val="51"/>
        </w:numPr>
        <w:pPrChange w:id="1436" w:author="Abhiram Arali" w:date="2024-10-29T14:56:00Z">
          <w:pPr>
            <w:pStyle w:val="BodyText"/>
            <w:spacing w:line="360" w:lineRule="auto"/>
            <w:ind w:left="220" w:right="225"/>
            <w:jc w:val="both"/>
          </w:pPr>
        </w:pPrChange>
      </w:pPr>
      <w:r w:rsidRPr="003766B0">
        <w:t>These CPUs have one processing core and can execute one instruction at a time. They were common in earlier compute</w:t>
      </w:r>
      <w:r w:rsidRPr="00654F93">
        <w:t>rs but have largely been replaced by multi-core processors.</w:t>
      </w:r>
    </w:p>
    <w:p w14:paraId="5E785494" w14:textId="55E024A6" w:rsidR="00301525" w:rsidRPr="00654F93" w:rsidDel="00654F93" w:rsidRDefault="008B7718">
      <w:pPr>
        <w:pStyle w:val="NormalBPBHEB"/>
        <w:rPr>
          <w:del w:id="1437" w:author="Abhiram Arali" w:date="2024-10-29T14:55:00Z"/>
          <w:b/>
          <w:bCs/>
          <w:rPrChange w:id="1438" w:author="Abhiram Arali" w:date="2024-10-29T14:55:00Z">
            <w:rPr>
              <w:del w:id="1439" w:author="Abhiram Arali" w:date="2024-10-29T14:55:00Z"/>
              <w:i/>
              <w:sz w:val="24"/>
            </w:rPr>
          </w:rPrChange>
        </w:rPr>
        <w:pPrChange w:id="1440" w:author="Abhiram Arali" w:date="2024-10-29T14:55:00Z">
          <w:pPr>
            <w:spacing w:before="158"/>
            <w:ind w:left="220"/>
            <w:jc w:val="both"/>
          </w:pPr>
        </w:pPrChange>
      </w:pPr>
      <w:r w:rsidRPr="00654F93">
        <w:rPr>
          <w:b/>
          <w:bCs/>
          <w:rPrChange w:id="1441" w:author="Abhiram Arali" w:date="2024-10-29T14:55:00Z">
            <w:rPr>
              <w:i/>
              <w:sz w:val="24"/>
            </w:rPr>
          </w:rPrChange>
        </w:rPr>
        <w:lastRenderedPageBreak/>
        <w:t>Multi-Core CPUs:</w:t>
      </w:r>
      <w:ins w:id="1442" w:author="Abhiram Arali" w:date="2024-10-29T14:55:00Z">
        <w:r w:rsidR="00654F93">
          <w:rPr>
            <w:b/>
            <w:bCs/>
          </w:rPr>
          <w:t xml:space="preserve"> </w:t>
        </w:r>
      </w:ins>
    </w:p>
    <w:p w14:paraId="4951A8C0" w14:textId="3A3810DF" w:rsidR="00301525" w:rsidRPr="00654F93" w:rsidDel="00654F93" w:rsidRDefault="00301525">
      <w:pPr>
        <w:pStyle w:val="NormalBPBHEB"/>
        <w:rPr>
          <w:del w:id="1443" w:author="Abhiram Arali" w:date="2024-10-29T14:55:00Z"/>
          <w:rPrChange w:id="1444" w:author="Abhiram Arali" w:date="2024-10-29T14:55:00Z">
            <w:rPr>
              <w:del w:id="1445" w:author="Abhiram Arali" w:date="2024-10-29T14:55:00Z"/>
              <w:i/>
            </w:rPr>
          </w:rPrChange>
        </w:rPr>
        <w:pPrChange w:id="1446" w:author="Abhiram Arali" w:date="2024-10-29T14:55:00Z">
          <w:pPr>
            <w:pStyle w:val="BodyText"/>
            <w:spacing w:before="22"/>
          </w:pPr>
        </w:pPrChange>
      </w:pPr>
    </w:p>
    <w:p w14:paraId="5CC3B8AC" w14:textId="77777777" w:rsidR="00301525" w:rsidRPr="00156276" w:rsidRDefault="008B7718">
      <w:pPr>
        <w:pStyle w:val="NormalBPBHEB"/>
        <w:numPr>
          <w:ilvl w:val="0"/>
          <w:numId w:val="51"/>
        </w:numPr>
        <w:pPrChange w:id="1447" w:author="Abhiram Arali" w:date="2024-10-29T14:56:00Z">
          <w:pPr>
            <w:pStyle w:val="BodyText"/>
            <w:spacing w:line="360" w:lineRule="auto"/>
            <w:ind w:left="220" w:right="221"/>
            <w:jc w:val="both"/>
          </w:pPr>
        </w:pPrChange>
      </w:pPr>
      <w:r w:rsidRPr="00156276">
        <w:t>T</w:t>
      </w:r>
      <w:r w:rsidRPr="00654F93">
        <w:t>hese CPUs have multiple cores, allowing them to execute multiple instructions simultaneously. This parallel processing capability enhances performance, espec</w:t>
      </w:r>
      <w:r w:rsidRPr="00156276">
        <w:t>ially for multitasking and resource-intensive applications.</w:t>
      </w:r>
    </w:p>
    <w:p w14:paraId="5B90800A" w14:textId="47F0D883" w:rsidR="00301525" w:rsidRPr="00156276" w:rsidDel="00156276" w:rsidRDefault="008B7718">
      <w:pPr>
        <w:pStyle w:val="NormalBPBHEB"/>
        <w:rPr>
          <w:del w:id="1448" w:author="Abhiram Arali" w:date="2024-10-29T14:55:00Z"/>
          <w:b/>
          <w:bCs/>
          <w:rPrChange w:id="1449" w:author="Abhiram Arali" w:date="2024-10-29T14:55:00Z">
            <w:rPr>
              <w:del w:id="1450" w:author="Abhiram Arali" w:date="2024-10-29T14:55:00Z"/>
              <w:i/>
              <w:sz w:val="24"/>
            </w:rPr>
          </w:rPrChange>
        </w:rPr>
        <w:pPrChange w:id="1451" w:author="Abhiram Arali" w:date="2024-10-29T14:55:00Z">
          <w:pPr>
            <w:spacing w:before="162"/>
            <w:ind w:left="220"/>
            <w:jc w:val="both"/>
          </w:pPr>
        </w:pPrChange>
      </w:pPr>
      <w:r w:rsidRPr="00156276">
        <w:rPr>
          <w:b/>
          <w:bCs/>
          <w:rPrChange w:id="1452" w:author="Abhiram Arali" w:date="2024-10-29T14:55:00Z">
            <w:rPr>
              <w:i/>
              <w:sz w:val="24"/>
            </w:rPr>
          </w:rPrChange>
        </w:rPr>
        <w:t>Specialized CPUs:</w:t>
      </w:r>
    </w:p>
    <w:p w14:paraId="518CEC81" w14:textId="7DAEF320" w:rsidR="00301525" w:rsidRPr="00156276" w:rsidDel="00156276" w:rsidRDefault="00301525">
      <w:pPr>
        <w:pStyle w:val="NormalBPBHEB"/>
        <w:rPr>
          <w:del w:id="1453" w:author="Abhiram Arali" w:date="2024-10-29T14:55:00Z"/>
          <w:rPrChange w:id="1454" w:author="Abhiram Arali" w:date="2024-10-29T14:55:00Z">
            <w:rPr>
              <w:del w:id="1455" w:author="Abhiram Arali" w:date="2024-10-29T14:55:00Z"/>
              <w:i/>
            </w:rPr>
          </w:rPrChange>
        </w:rPr>
        <w:pPrChange w:id="1456" w:author="Abhiram Arali" w:date="2024-10-29T14:55:00Z">
          <w:pPr>
            <w:pStyle w:val="BodyText"/>
            <w:spacing w:before="22"/>
          </w:pPr>
        </w:pPrChange>
      </w:pPr>
    </w:p>
    <w:p w14:paraId="2659E7C8" w14:textId="3456E398" w:rsidR="00301525" w:rsidRDefault="008B7718">
      <w:pPr>
        <w:pStyle w:val="NormalBPBHEB"/>
        <w:numPr>
          <w:ilvl w:val="0"/>
          <w:numId w:val="51"/>
        </w:numPr>
        <w:rPr>
          <w:ins w:id="1457" w:author="Abhiram Arali" w:date="2024-10-29T14:56:00Z"/>
        </w:rPr>
        <w:pPrChange w:id="1458" w:author="Abhiram Arali" w:date="2024-10-29T14:56:00Z">
          <w:pPr>
            <w:pStyle w:val="NormalBPBHEB"/>
          </w:pPr>
        </w:pPrChange>
      </w:pPr>
      <w:r w:rsidRPr="00156276">
        <w:t xml:space="preserve">Some CPUs are designed for specific tasks, such as </w:t>
      </w:r>
      <w:del w:id="1459" w:author="Abhiram Arali" w:date="2024-10-29T14:55:00Z">
        <w:r w:rsidRPr="00156276" w:rsidDel="006C620E">
          <w:delText>Graphics Processing Units (</w:delText>
        </w:r>
      </w:del>
      <w:r w:rsidRPr="00156276">
        <w:t>GPUs</w:t>
      </w:r>
      <w:del w:id="1460" w:author="Abhiram Arali" w:date="2024-10-29T14:55:00Z">
        <w:r w:rsidRPr="00156276" w:rsidDel="006C620E">
          <w:delText>)</w:delText>
        </w:r>
      </w:del>
      <w:r w:rsidRPr="00156276">
        <w:t xml:space="preserve"> for rendering graphics or </w:t>
      </w:r>
      <w:r w:rsidRPr="00D5133F">
        <w:rPr>
          <w:b/>
          <w:bCs/>
          <w:rPrChange w:id="1461" w:author="Abhiram Arali" w:date="2024-10-29T14:55:00Z">
            <w:rPr/>
          </w:rPrChange>
        </w:rPr>
        <w:t>Digital Signal Processors</w:t>
      </w:r>
      <w:r w:rsidRPr="00156276">
        <w:t xml:space="preserve"> (</w:t>
      </w:r>
      <w:r w:rsidRPr="00D5133F">
        <w:rPr>
          <w:b/>
          <w:bCs/>
          <w:rPrChange w:id="1462" w:author="Abhiram Arali" w:date="2024-10-29T14:55:00Z">
            <w:rPr/>
          </w:rPrChange>
        </w:rPr>
        <w:t>DSPs</w:t>
      </w:r>
      <w:r w:rsidRPr="006C620E">
        <w:t>) for processing signals in audio and video applications.</w:t>
      </w:r>
    </w:p>
    <w:p w14:paraId="37D096F2" w14:textId="77777777" w:rsidR="00344022" w:rsidRPr="006C620E" w:rsidRDefault="00344022">
      <w:pPr>
        <w:pStyle w:val="NormalBPBHEB"/>
        <w:pPrChange w:id="1463" w:author="Abhiram Arali" w:date="2024-10-29T14:56:00Z">
          <w:pPr>
            <w:pStyle w:val="BodyText"/>
            <w:spacing w:line="360" w:lineRule="auto"/>
            <w:ind w:left="220" w:right="220"/>
            <w:jc w:val="both"/>
          </w:pPr>
        </w:pPrChange>
      </w:pPr>
    </w:p>
    <w:p w14:paraId="621DB21B" w14:textId="77777777" w:rsidR="00301525" w:rsidRDefault="008B7718">
      <w:pPr>
        <w:pStyle w:val="Heading3BPBHEB"/>
        <w:pPrChange w:id="1464" w:author="Abhiram Arali" w:date="2024-10-29T14:56:00Z">
          <w:pPr>
            <w:pStyle w:val="Heading1"/>
            <w:numPr>
              <w:numId w:val="15"/>
            </w:numPr>
            <w:tabs>
              <w:tab w:val="left" w:pos="460"/>
            </w:tabs>
            <w:spacing w:before="160"/>
            <w:ind w:left="460" w:hanging="240"/>
            <w:jc w:val="both"/>
          </w:pPr>
        </w:pPrChange>
      </w:pPr>
      <w:r>
        <w:t>Importance</w:t>
      </w:r>
      <w:r>
        <w:rPr>
          <w:spacing w:val="-3"/>
        </w:rPr>
        <w:t xml:space="preserve"> </w:t>
      </w:r>
      <w:r>
        <w:t>of</w:t>
      </w:r>
      <w:r>
        <w:rPr>
          <w:spacing w:val="-1"/>
        </w:rPr>
        <w:t xml:space="preserve"> </w:t>
      </w:r>
      <w:r>
        <w:t>the</w:t>
      </w:r>
      <w:r>
        <w:rPr>
          <w:spacing w:val="-1"/>
        </w:rPr>
        <w:t xml:space="preserve"> </w:t>
      </w:r>
      <w:r>
        <w:rPr>
          <w:spacing w:val="-5"/>
        </w:rPr>
        <w:t>CPU</w:t>
      </w:r>
    </w:p>
    <w:p w14:paraId="28469678" w14:textId="5801E6F3" w:rsidR="00301525" w:rsidDel="00261E73" w:rsidRDefault="00301525">
      <w:pPr>
        <w:pStyle w:val="BodyText"/>
        <w:spacing w:before="21"/>
        <w:rPr>
          <w:del w:id="1465" w:author="Abhiram Arali" w:date="2024-10-29T14:56:00Z"/>
          <w:b/>
        </w:rPr>
      </w:pPr>
    </w:p>
    <w:p w14:paraId="37073935" w14:textId="77777777" w:rsidR="00301525" w:rsidDel="00985907" w:rsidRDefault="008B7718">
      <w:pPr>
        <w:pStyle w:val="NormalBPBHEB"/>
        <w:rPr>
          <w:del w:id="1466" w:author="Abhiram Arali" w:date="2024-10-29T14:56:00Z"/>
        </w:rPr>
        <w:pPrChange w:id="1467" w:author="Abhiram Arali" w:date="2024-10-29T14:56:00Z">
          <w:pPr>
            <w:pStyle w:val="BodyText"/>
            <w:ind w:left="220"/>
            <w:jc w:val="both"/>
          </w:pPr>
        </w:pPrChange>
      </w:pPr>
      <w:r>
        <w:t>The</w:t>
      </w:r>
      <w:r>
        <w:rPr>
          <w:spacing w:val="-5"/>
        </w:rPr>
        <w:t xml:space="preserve"> </w:t>
      </w:r>
      <w:r>
        <w:t>CPU</w:t>
      </w:r>
      <w:r>
        <w:rPr>
          <w:spacing w:val="-1"/>
        </w:rPr>
        <w:t xml:space="preserve"> </w:t>
      </w:r>
      <w:r>
        <w:t>is</w:t>
      </w:r>
      <w:r>
        <w:rPr>
          <w:spacing w:val="-1"/>
        </w:rPr>
        <w:t xml:space="preserve"> </w:t>
      </w:r>
      <w:r>
        <w:t>crucial</w:t>
      </w:r>
      <w:r>
        <w:rPr>
          <w:spacing w:val="-1"/>
        </w:rPr>
        <w:t xml:space="preserve"> </w:t>
      </w:r>
      <w:r>
        <w:t>to</w:t>
      </w:r>
      <w:r>
        <w:rPr>
          <w:spacing w:val="-1"/>
        </w:rPr>
        <w:t xml:space="preserve"> </w:t>
      </w:r>
      <w:r>
        <w:t>a</w:t>
      </w:r>
      <w:r>
        <w:rPr>
          <w:spacing w:val="-1"/>
        </w:rPr>
        <w:t xml:space="preserve"> </w:t>
      </w:r>
      <w:r>
        <w:t>computer's</w:t>
      </w:r>
      <w:r>
        <w:rPr>
          <w:spacing w:val="-1"/>
        </w:rPr>
        <w:t xml:space="preserve"> </w:t>
      </w:r>
      <w:r>
        <w:t>performance and</w:t>
      </w:r>
      <w:r>
        <w:rPr>
          <w:spacing w:val="-1"/>
        </w:rPr>
        <w:t xml:space="preserve"> </w:t>
      </w:r>
      <w:r>
        <w:t>functionality</w:t>
      </w:r>
      <w:r>
        <w:rPr>
          <w:spacing w:val="-1"/>
        </w:rPr>
        <w:t xml:space="preserve"> </w:t>
      </w:r>
      <w:r>
        <w:t>for</w:t>
      </w:r>
      <w:r>
        <w:rPr>
          <w:spacing w:val="-2"/>
        </w:rPr>
        <w:t xml:space="preserve"> </w:t>
      </w:r>
      <w:r>
        <w:t xml:space="preserve">several </w:t>
      </w:r>
      <w:r>
        <w:rPr>
          <w:spacing w:val="-2"/>
        </w:rPr>
        <w:t>reasons:</w:t>
      </w:r>
    </w:p>
    <w:p w14:paraId="2B2A8843" w14:textId="77777777" w:rsidR="00301525" w:rsidRDefault="00301525">
      <w:pPr>
        <w:pStyle w:val="NormalBPBHEB"/>
        <w:pPrChange w:id="1468" w:author="Abhiram Arali" w:date="2024-10-29T14:56:00Z">
          <w:pPr>
            <w:pStyle w:val="BodyText"/>
            <w:spacing w:before="22"/>
          </w:pPr>
        </w:pPrChange>
      </w:pPr>
    </w:p>
    <w:p w14:paraId="19BA3C4C" w14:textId="26370B8E" w:rsidR="00301525" w:rsidRDefault="008B7718">
      <w:pPr>
        <w:pStyle w:val="NormalBPBHEB"/>
        <w:numPr>
          <w:ilvl w:val="0"/>
          <w:numId w:val="52"/>
        </w:numPr>
        <w:pPrChange w:id="1469" w:author="Abhiram Arali" w:date="2024-10-29T14:56:00Z">
          <w:pPr>
            <w:pStyle w:val="BodyText"/>
            <w:spacing w:line="360" w:lineRule="auto"/>
            <w:ind w:left="220" w:right="215"/>
            <w:jc w:val="both"/>
          </w:pPr>
        </w:pPrChange>
      </w:pPr>
      <w:r w:rsidRPr="00F159DC">
        <w:rPr>
          <w:b/>
          <w:bCs/>
          <w:rPrChange w:id="1470" w:author="Abhiram Arali" w:date="2024-10-29T14:56:00Z">
            <w:rPr/>
          </w:rPrChange>
        </w:rPr>
        <w:t xml:space="preserve">Processing </w:t>
      </w:r>
      <w:r w:rsidR="00F159DC" w:rsidRPr="00353783">
        <w:rPr>
          <w:b/>
          <w:bCs/>
        </w:rPr>
        <w:t>speed</w:t>
      </w:r>
      <w:r>
        <w:t xml:space="preserve">: The speed at which a </w:t>
      </w:r>
      <w:del w:id="1471" w:author="Abhiram Arali" w:date="2024-10-29T14:56:00Z">
        <w:r w:rsidDel="00353783">
          <w:delText>Central Processing Unit (</w:delText>
        </w:r>
      </w:del>
      <w:r>
        <w:t>CPU</w:t>
      </w:r>
      <w:del w:id="1472" w:author="Abhiram Arali" w:date="2024-10-29T14:56:00Z">
        <w:r w:rsidDel="00353783">
          <w:delText>)</w:delText>
        </w:r>
      </w:del>
      <w:r>
        <w:t xml:space="preserve"> can execute instructions is a critical factor that directly impacts the overall performance of a computer system. Measured in </w:t>
      </w:r>
      <w:r w:rsidRPr="00EB16F6">
        <w:rPr>
          <w:b/>
          <w:bCs/>
          <w:rPrChange w:id="1473" w:author="Abhiram Arali" w:date="2024-10-29T14:56:00Z">
            <w:rPr/>
          </w:rPrChange>
        </w:rPr>
        <w:t>gigahertz</w:t>
      </w:r>
      <w:r>
        <w:t xml:space="preserve"> (</w:t>
      </w:r>
      <w:r w:rsidRPr="00EB16F6">
        <w:rPr>
          <w:b/>
          <w:bCs/>
          <w:rPrChange w:id="1474" w:author="Abhiram Arali" w:date="2024-10-29T14:56:00Z">
            <w:rPr/>
          </w:rPrChange>
        </w:rPr>
        <w:t>GHz</w:t>
      </w:r>
      <w:r>
        <w:t>), a higher clock speed allows the CPU to perform more cycles</w:t>
      </w:r>
      <w:r>
        <w:rPr>
          <w:spacing w:val="-8"/>
        </w:rPr>
        <w:t xml:space="preserve"> </w:t>
      </w:r>
      <w:r>
        <w:t>per</w:t>
      </w:r>
      <w:r>
        <w:rPr>
          <w:spacing w:val="-8"/>
        </w:rPr>
        <w:t xml:space="preserve"> </w:t>
      </w:r>
      <w:r>
        <w:t>second,</w:t>
      </w:r>
      <w:r>
        <w:rPr>
          <w:spacing w:val="-5"/>
        </w:rPr>
        <w:t xml:space="preserve"> </w:t>
      </w:r>
      <w:r>
        <w:t>enabling</w:t>
      </w:r>
      <w:r>
        <w:rPr>
          <w:spacing w:val="-7"/>
        </w:rPr>
        <w:t xml:space="preserve"> </w:t>
      </w:r>
      <w:r>
        <w:t>it</w:t>
      </w:r>
      <w:r>
        <w:rPr>
          <w:spacing w:val="-7"/>
        </w:rPr>
        <w:t xml:space="preserve"> </w:t>
      </w:r>
      <w:r>
        <w:t>to</w:t>
      </w:r>
      <w:r>
        <w:rPr>
          <w:spacing w:val="-7"/>
        </w:rPr>
        <w:t xml:space="preserve"> </w:t>
      </w:r>
      <w:r>
        <w:t>process</w:t>
      </w:r>
      <w:r>
        <w:rPr>
          <w:spacing w:val="-7"/>
        </w:rPr>
        <w:t xml:space="preserve"> </w:t>
      </w:r>
      <w:r>
        <w:t>a</w:t>
      </w:r>
      <w:r>
        <w:rPr>
          <w:spacing w:val="-8"/>
        </w:rPr>
        <w:t xml:space="preserve"> </w:t>
      </w:r>
      <w:r>
        <w:t>greater</w:t>
      </w:r>
      <w:r>
        <w:rPr>
          <w:spacing w:val="-6"/>
        </w:rPr>
        <w:t xml:space="preserve"> </w:t>
      </w:r>
      <w:r>
        <w:t>number</w:t>
      </w:r>
      <w:r>
        <w:rPr>
          <w:spacing w:val="-8"/>
        </w:rPr>
        <w:t xml:space="preserve"> </w:t>
      </w:r>
      <w:r>
        <w:t>of</w:t>
      </w:r>
      <w:r>
        <w:rPr>
          <w:spacing w:val="-8"/>
        </w:rPr>
        <w:t xml:space="preserve"> </w:t>
      </w:r>
      <w:r>
        <w:t>instructions</w:t>
      </w:r>
      <w:r>
        <w:rPr>
          <w:spacing w:val="-7"/>
        </w:rPr>
        <w:t xml:space="preserve"> </w:t>
      </w:r>
      <w:r>
        <w:t>in</w:t>
      </w:r>
      <w:r>
        <w:rPr>
          <w:spacing w:val="-7"/>
        </w:rPr>
        <w:t xml:space="preserve"> </w:t>
      </w:r>
      <w:r>
        <w:t>a</w:t>
      </w:r>
      <w:r>
        <w:rPr>
          <w:spacing w:val="-8"/>
        </w:rPr>
        <w:t xml:space="preserve"> </w:t>
      </w:r>
      <w:r>
        <w:t>given</w:t>
      </w:r>
      <w:r>
        <w:rPr>
          <w:spacing w:val="-8"/>
        </w:rPr>
        <w:t xml:space="preserve"> </w:t>
      </w:r>
      <w:r>
        <w:t>timeframe. This increase in processing capability translates to improved responsiveness and efficiency, particularly</w:t>
      </w:r>
      <w:r>
        <w:rPr>
          <w:spacing w:val="-8"/>
        </w:rPr>
        <w:t xml:space="preserve"> </w:t>
      </w:r>
      <w:r>
        <w:t>in</w:t>
      </w:r>
      <w:r>
        <w:rPr>
          <w:spacing w:val="-8"/>
        </w:rPr>
        <w:t xml:space="preserve"> </w:t>
      </w:r>
      <w:r>
        <w:t>tasks</w:t>
      </w:r>
      <w:r>
        <w:rPr>
          <w:spacing w:val="-8"/>
        </w:rPr>
        <w:t xml:space="preserve"> </w:t>
      </w:r>
      <w:r>
        <w:t>that</w:t>
      </w:r>
      <w:r>
        <w:rPr>
          <w:spacing w:val="-8"/>
        </w:rPr>
        <w:t xml:space="preserve"> </w:t>
      </w:r>
      <w:r>
        <w:t>require</w:t>
      </w:r>
      <w:r>
        <w:rPr>
          <w:spacing w:val="-9"/>
        </w:rPr>
        <w:t xml:space="preserve"> </w:t>
      </w:r>
      <w:r>
        <w:t>intensive</w:t>
      </w:r>
      <w:r>
        <w:rPr>
          <w:spacing w:val="-9"/>
        </w:rPr>
        <w:t xml:space="preserve"> </w:t>
      </w:r>
      <w:r>
        <w:t>calculations,</w:t>
      </w:r>
      <w:r>
        <w:rPr>
          <w:spacing w:val="-5"/>
        </w:rPr>
        <w:t xml:space="preserve"> </w:t>
      </w:r>
      <w:r>
        <w:t>such</w:t>
      </w:r>
      <w:r>
        <w:rPr>
          <w:spacing w:val="-8"/>
        </w:rPr>
        <w:t xml:space="preserve"> </w:t>
      </w:r>
      <w:r>
        <w:t>as</w:t>
      </w:r>
      <w:r>
        <w:rPr>
          <w:spacing w:val="-8"/>
        </w:rPr>
        <w:t xml:space="preserve"> </w:t>
      </w:r>
      <w:r>
        <w:t>video</w:t>
      </w:r>
      <w:r>
        <w:rPr>
          <w:spacing w:val="-9"/>
        </w:rPr>
        <w:t xml:space="preserve"> </w:t>
      </w:r>
      <w:r>
        <w:t>editing,</w:t>
      </w:r>
      <w:r>
        <w:rPr>
          <w:spacing w:val="-8"/>
        </w:rPr>
        <w:t xml:space="preserve"> </w:t>
      </w:r>
      <w:r>
        <w:t>gaming,</w:t>
      </w:r>
      <w:r>
        <w:rPr>
          <w:spacing w:val="-8"/>
        </w:rPr>
        <w:t xml:space="preserve"> </w:t>
      </w:r>
      <w:r>
        <w:t>and</w:t>
      </w:r>
      <w:r>
        <w:rPr>
          <w:spacing w:val="-8"/>
        </w:rPr>
        <w:t xml:space="preserve"> </w:t>
      </w:r>
      <w:r>
        <w:t>data analysis. A faster CPU can handle multiple processes simultaneously, reducing lag and enhancing</w:t>
      </w:r>
      <w:r>
        <w:rPr>
          <w:spacing w:val="-9"/>
        </w:rPr>
        <w:t xml:space="preserve"> </w:t>
      </w:r>
      <w:r>
        <w:t>user</w:t>
      </w:r>
      <w:r>
        <w:rPr>
          <w:spacing w:val="-10"/>
        </w:rPr>
        <w:t xml:space="preserve"> </w:t>
      </w:r>
      <w:r>
        <w:t>experience</w:t>
      </w:r>
      <w:r>
        <w:rPr>
          <w:spacing w:val="-10"/>
        </w:rPr>
        <w:t xml:space="preserve"> </w:t>
      </w:r>
      <w:r>
        <w:t>by</w:t>
      </w:r>
      <w:r>
        <w:rPr>
          <w:spacing w:val="-10"/>
        </w:rPr>
        <w:t xml:space="preserve"> </w:t>
      </w:r>
      <w:r>
        <w:t>allowing</w:t>
      </w:r>
      <w:r>
        <w:rPr>
          <w:spacing w:val="-10"/>
        </w:rPr>
        <w:t xml:space="preserve"> </w:t>
      </w:r>
      <w:r>
        <w:t>applications</w:t>
      </w:r>
      <w:r>
        <w:rPr>
          <w:spacing w:val="-8"/>
        </w:rPr>
        <w:t xml:space="preserve"> </w:t>
      </w:r>
      <w:r>
        <w:t>to</w:t>
      </w:r>
      <w:r>
        <w:rPr>
          <w:spacing w:val="-9"/>
        </w:rPr>
        <w:t xml:space="preserve"> </w:t>
      </w:r>
      <w:r>
        <w:t>run</w:t>
      </w:r>
      <w:r>
        <w:rPr>
          <w:spacing w:val="-10"/>
        </w:rPr>
        <w:t xml:space="preserve"> </w:t>
      </w:r>
      <w:r>
        <w:t>smoothly</w:t>
      </w:r>
      <w:r>
        <w:rPr>
          <w:spacing w:val="-11"/>
        </w:rPr>
        <w:t xml:space="preserve"> </w:t>
      </w:r>
      <w:r>
        <w:t>without</w:t>
      </w:r>
      <w:r>
        <w:rPr>
          <w:spacing w:val="-11"/>
        </w:rPr>
        <w:t xml:space="preserve"> </w:t>
      </w:r>
      <w:r>
        <w:t>noticeable</w:t>
      </w:r>
      <w:r>
        <w:rPr>
          <w:spacing w:val="-9"/>
        </w:rPr>
        <w:t xml:space="preserve"> </w:t>
      </w:r>
      <w:r>
        <w:rPr>
          <w:spacing w:val="-2"/>
        </w:rPr>
        <w:t>delays.</w:t>
      </w:r>
    </w:p>
    <w:p w14:paraId="18A7EDCD" w14:textId="217341F2" w:rsidR="00301525" w:rsidDel="00985907" w:rsidRDefault="00301525">
      <w:pPr>
        <w:pStyle w:val="NormalBPBHEB"/>
        <w:ind w:left="720"/>
        <w:rPr>
          <w:del w:id="1475" w:author="Abhiram Arali" w:date="2024-10-29T14:56:00Z"/>
        </w:rPr>
        <w:sectPr w:rsidR="00301525" w:rsidDel="00985907">
          <w:pgSz w:w="11910" w:h="16840"/>
          <w:pgMar w:top="1540" w:right="1220" w:bottom="1200" w:left="1220" w:header="758" w:footer="1000" w:gutter="0"/>
          <w:cols w:space="720"/>
        </w:sectPr>
        <w:pPrChange w:id="1476" w:author="Abhiram Arali" w:date="2024-10-29T14:56:00Z">
          <w:pPr>
            <w:spacing w:line="360" w:lineRule="auto"/>
            <w:jc w:val="both"/>
          </w:pPr>
        </w:pPrChange>
      </w:pPr>
    </w:p>
    <w:p w14:paraId="7D5AA22B" w14:textId="77777777" w:rsidR="00301525" w:rsidRDefault="008B7718">
      <w:pPr>
        <w:pStyle w:val="NormalBPBHEB"/>
        <w:ind w:left="720"/>
        <w:pPrChange w:id="1477" w:author="Abhiram Arali" w:date="2024-10-29T14:56:00Z">
          <w:pPr>
            <w:pStyle w:val="BodyText"/>
            <w:spacing w:before="100" w:line="360" w:lineRule="auto"/>
            <w:ind w:left="220" w:right="224"/>
            <w:jc w:val="both"/>
          </w:pPr>
        </w:pPrChange>
      </w:pPr>
      <w:r>
        <w:t>Therefore, the performance of a computer is often significantly influenced by the capabilities of its CPU, making it a vital consideration for users seeking optimal computing power.</w:t>
      </w:r>
    </w:p>
    <w:p w14:paraId="190C3D84" w14:textId="2816EC8D" w:rsidR="00301525" w:rsidRDefault="008B7718">
      <w:pPr>
        <w:pStyle w:val="NormalBPBHEB"/>
        <w:numPr>
          <w:ilvl w:val="0"/>
          <w:numId w:val="52"/>
        </w:numPr>
        <w:pPrChange w:id="1478" w:author="Abhiram Arali" w:date="2024-10-29T14:56:00Z">
          <w:pPr>
            <w:pStyle w:val="BodyText"/>
            <w:spacing w:before="161" w:line="360" w:lineRule="auto"/>
            <w:ind w:left="220" w:right="215"/>
            <w:jc w:val="both"/>
          </w:pPr>
        </w:pPrChange>
      </w:pPr>
      <w:r w:rsidRPr="00CD19CB">
        <w:rPr>
          <w:b/>
          <w:bCs/>
          <w:rPrChange w:id="1479" w:author="Abhiram Arali" w:date="2024-10-29T14:56:00Z">
            <w:rPr/>
          </w:rPrChange>
        </w:rPr>
        <w:t xml:space="preserve">Multitasking </w:t>
      </w:r>
      <w:r w:rsidR="00CD19CB" w:rsidRPr="00F67613">
        <w:rPr>
          <w:b/>
          <w:bCs/>
        </w:rPr>
        <w:t>capability</w:t>
      </w:r>
      <w:r>
        <w:t>: With advancements in multi-core technology, modern CPUs are designed to manage multiple tasks simultaneously, significantly enhancing a computer's multitasking</w:t>
      </w:r>
      <w:r>
        <w:rPr>
          <w:spacing w:val="-13"/>
        </w:rPr>
        <w:t xml:space="preserve"> </w:t>
      </w:r>
      <w:r>
        <w:t>capabilities.</w:t>
      </w:r>
      <w:r>
        <w:rPr>
          <w:spacing w:val="-15"/>
        </w:rPr>
        <w:t xml:space="preserve"> </w:t>
      </w:r>
      <w:r>
        <w:t>A</w:t>
      </w:r>
      <w:r>
        <w:rPr>
          <w:spacing w:val="-14"/>
        </w:rPr>
        <w:t xml:space="preserve"> </w:t>
      </w:r>
      <w:r>
        <w:t>multi-core</w:t>
      </w:r>
      <w:r>
        <w:rPr>
          <w:spacing w:val="-15"/>
        </w:rPr>
        <w:t xml:space="preserve"> </w:t>
      </w:r>
      <w:r>
        <w:t>processor</w:t>
      </w:r>
      <w:r>
        <w:rPr>
          <w:spacing w:val="-14"/>
        </w:rPr>
        <w:t xml:space="preserve"> </w:t>
      </w:r>
      <w:r>
        <w:t>contains</w:t>
      </w:r>
      <w:r>
        <w:rPr>
          <w:spacing w:val="-13"/>
        </w:rPr>
        <w:t xml:space="preserve"> </w:t>
      </w:r>
      <w:r>
        <w:t>two</w:t>
      </w:r>
      <w:r>
        <w:rPr>
          <w:spacing w:val="-13"/>
        </w:rPr>
        <w:t xml:space="preserve"> </w:t>
      </w:r>
      <w:r>
        <w:t>or</w:t>
      </w:r>
      <w:r>
        <w:rPr>
          <w:spacing w:val="-14"/>
        </w:rPr>
        <w:t xml:space="preserve"> </w:t>
      </w:r>
      <w:r>
        <w:t>more</w:t>
      </w:r>
      <w:r>
        <w:rPr>
          <w:spacing w:val="-14"/>
        </w:rPr>
        <w:t xml:space="preserve"> </w:t>
      </w:r>
      <w:r>
        <w:t>independent</w:t>
      </w:r>
      <w:r>
        <w:rPr>
          <w:spacing w:val="-13"/>
        </w:rPr>
        <w:t xml:space="preserve"> </w:t>
      </w:r>
      <w:r>
        <w:t>cores,</w:t>
      </w:r>
      <w:r>
        <w:rPr>
          <w:spacing w:val="-10"/>
        </w:rPr>
        <w:t xml:space="preserve"> </w:t>
      </w:r>
      <w:r>
        <w:t>each capable of executing instructions concurrently. This architecture allows the CPU to divide workloads among the cores, enabling users to run several applications at once</w:t>
      </w:r>
      <w:ins w:id="1480" w:author="Abhiram Arali" w:date="2024-10-29T14:56:00Z">
        <w:r w:rsidR="00F67613">
          <w:t xml:space="preserve">, </w:t>
        </w:r>
      </w:ins>
      <w:del w:id="1481" w:author="Abhiram Arali" w:date="2024-10-29T14:56:00Z">
        <w:r w:rsidDel="00F67613">
          <w:delText>—</w:delText>
        </w:r>
      </w:del>
      <w:r>
        <w:t>such as web browsers, word processors, and media players</w:t>
      </w:r>
      <w:ins w:id="1482" w:author="Abhiram Arali" w:date="2024-10-29T14:56:00Z">
        <w:r w:rsidR="00F67613">
          <w:t xml:space="preserve">, </w:t>
        </w:r>
      </w:ins>
      <w:del w:id="1483" w:author="Abhiram Arali" w:date="2024-10-29T14:56:00Z">
        <w:r w:rsidDel="00F67613">
          <w:delText>—</w:delText>
        </w:r>
      </w:del>
      <w:r>
        <w:t>without experiencing significant slowdowns. As a result, tasks that are resource-intensive, such as video rendering or gaming, can be executed more efficiently, as the workload can be distributed across multiple cores. This capability not only improves overall system performance but also enhances user experience, allowing</w:t>
      </w:r>
      <w:r>
        <w:rPr>
          <w:spacing w:val="-4"/>
        </w:rPr>
        <w:t xml:space="preserve"> </w:t>
      </w:r>
      <w:r>
        <w:t>for</w:t>
      </w:r>
      <w:r>
        <w:rPr>
          <w:spacing w:val="-4"/>
        </w:rPr>
        <w:t xml:space="preserve"> </w:t>
      </w:r>
      <w:r>
        <w:t>smoother</w:t>
      </w:r>
      <w:r>
        <w:rPr>
          <w:spacing w:val="-6"/>
        </w:rPr>
        <w:t xml:space="preserve"> </w:t>
      </w:r>
      <w:r>
        <w:t>transitions</w:t>
      </w:r>
      <w:r>
        <w:rPr>
          <w:spacing w:val="-4"/>
        </w:rPr>
        <w:t xml:space="preserve"> </w:t>
      </w:r>
      <w:r>
        <w:t>between</w:t>
      </w:r>
      <w:r>
        <w:rPr>
          <w:spacing w:val="-4"/>
        </w:rPr>
        <w:t xml:space="preserve"> </w:t>
      </w:r>
      <w:r>
        <w:t>applications</w:t>
      </w:r>
      <w:r>
        <w:rPr>
          <w:spacing w:val="-4"/>
        </w:rPr>
        <w:t xml:space="preserve"> </w:t>
      </w:r>
      <w:r>
        <w:t>and</w:t>
      </w:r>
      <w:r>
        <w:rPr>
          <w:spacing w:val="-4"/>
        </w:rPr>
        <w:t xml:space="preserve"> </w:t>
      </w:r>
      <w:r>
        <w:t>better</w:t>
      </w:r>
      <w:r>
        <w:rPr>
          <w:spacing w:val="-4"/>
        </w:rPr>
        <w:t xml:space="preserve"> </w:t>
      </w:r>
      <w:r>
        <w:t>responsiveness</w:t>
      </w:r>
      <w:r>
        <w:rPr>
          <w:spacing w:val="-4"/>
        </w:rPr>
        <w:t xml:space="preserve"> </w:t>
      </w:r>
      <w:r>
        <w:t>during</w:t>
      </w:r>
      <w:r>
        <w:rPr>
          <w:spacing w:val="-7"/>
        </w:rPr>
        <w:t xml:space="preserve"> </w:t>
      </w:r>
      <w:r>
        <w:t>high- demand scenarios. The evolution of multi-core technology has made it essential for modern computing, catering to the increasing need for efficient and powerful processing solutions.</w:t>
      </w:r>
    </w:p>
    <w:p w14:paraId="05A0A808" w14:textId="34F8C54D" w:rsidR="00301525" w:rsidRDefault="008B7718" w:rsidP="002B75D5">
      <w:pPr>
        <w:pStyle w:val="NormalBPBHEB"/>
        <w:numPr>
          <w:ilvl w:val="0"/>
          <w:numId w:val="52"/>
        </w:numPr>
        <w:rPr>
          <w:ins w:id="1484" w:author="Abhiram Arali" w:date="2024-10-29T14:56:00Z"/>
        </w:rPr>
      </w:pPr>
      <w:r w:rsidRPr="001A6DF8">
        <w:rPr>
          <w:b/>
          <w:bCs/>
          <w:rPrChange w:id="1485" w:author="Abhiram Arali" w:date="2024-10-29T14:56:00Z">
            <w:rPr/>
          </w:rPrChange>
        </w:rPr>
        <w:t xml:space="preserve">Task </w:t>
      </w:r>
      <w:r w:rsidR="001A6DF8" w:rsidRPr="00586381">
        <w:rPr>
          <w:b/>
          <w:bCs/>
        </w:rPr>
        <w:t>complexity</w:t>
      </w:r>
      <w:r>
        <w:t xml:space="preserve">: The CPU's ability to perform complex calculations and data processing is fundamental to the functionality of a wide range of applications, making it an indispensable component of modern computing. For simple tasks like word processing, the CPU executes basic operations such as text formatting, spell-checking, and file management efficiently. However, its capabilities extend far beyond these simple functions. In advanced scientific simulations, the CPU performs intricate mathematical </w:t>
      </w:r>
      <w:r>
        <w:lastRenderedPageBreak/>
        <w:t>calculations that model complex phenomena,</w:t>
      </w:r>
      <w:r>
        <w:rPr>
          <w:spacing w:val="-7"/>
        </w:rPr>
        <w:t xml:space="preserve"> </w:t>
      </w:r>
      <w:r>
        <w:t>allowing</w:t>
      </w:r>
      <w:r>
        <w:rPr>
          <w:spacing w:val="-8"/>
        </w:rPr>
        <w:t xml:space="preserve"> </w:t>
      </w:r>
      <w:r>
        <w:t>researchers</w:t>
      </w:r>
      <w:r>
        <w:rPr>
          <w:spacing w:val="-9"/>
        </w:rPr>
        <w:t xml:space="preserve"> </w:t>
      </w:r>
      <w:r>
        <w:t>to</w:t>
      </w:r>
      <w:r>
        <w:rPr>
          <w:spacing w:val="-6"/>
        </w:rPr>
        <w:t xml:space="preserve"> </w:t>
      </w:r>
      <w:r>
        <w:t>analyze</w:t>
      </w:r>
      <w:r>
        <w:rPr>
          <w:spacing w:val="-9"/>
        </w:rPr>
        <w:t xml:space="preserve"> </w:t>
      </w:r>
      <w:r>
        <w:t>data</w:t>
      </w:r>
      <w:r>
        <w:rPr>
          <w:spacing w:val="-7"/>
        </w:rPr>
        <w:t xml:space="preserve"> </w:t>
      </w:r>
      <w:r>
        <w:t>and</w:t>
      </w:r>
      <w:r>
        <w:rPr>
          <w:spacing w:val="-8"/>
        </w:rPr>
        <w:t xml:space="preserve"> </w:t>
      </w:r>
      <w:r>
        <w:t>draw</w:t>
      </w:r>
      <w:r>
        <w:rPr>
          <w:spacing w:val="-9"/>
        </w:rPr>
        <w:t xml:space="preserve"> </w:t>
      </w:r>
      <w:r>
        <w:t>meaningful</w:t>
      </w:r>
      <w:r>
        <w:rPr>
          <w:spacing w:val="-8"/>
        </w:rPr>
        <w:t xml:space="preserve"> </w:t>
      </w:r>
      <w:r>
        <w:t>conclusions.</w:t>
      </w:r>
      <w:r>
        <w:rPr>
          <w:spacing w:val="-8"/>
        </w:rPr>
        <w:t xml:space="preserve"> </w:t>
      </w:r>
      <w:r>
        <w:t>Similarly, in gaming, the CPU manages real-time computations that control game mechanics, physics, and artificial intelligence, ensuring smooth gameplay and responsive interactions. This versatility</w:t>
      </w:r>
      <w:r>
        <w:rPr>
          <w:spacing w:val="-5"/>
        </w:rPr>
        <w:t xml:space="preserve"> </w:t>
      </w:r>
      <w:r>
        <w:t>in</w:t>
      </w:r>
      <w:r>
        <w:rPr>
          <w:spacing w:val="-5"/>
        </w:rPr>
        <w:t xml:space="preserve"> </w:t>
      </w:r>
      <w:r>
        <w:t>handling</w:t>
      </w:r>
      <w:r>
        <w:rPr>
          <w:spacing w:val="-6"/>
        </w:rPr>
        <w:t xml:space="preserve"> </w:t>
      </w:r>
      <w:r>
        <w:t>varying</w:t>
      </w:r>
      <w:r>
        <w:rPr>
          <w:spacing w:val="-6"/>
        </w:rPr>
        <w:t xml:space="preserve"> </w:t>
      </w:r>
      <w:r>
        <w:t>levels</w:t>
      </w:r>
      <w:r>
        <w:rPr>
          <w:spacing w:val="-5"/>
        </w:rPr>
        <w:t xml:space="preserve"> </w:t>
      </w:r>
      <w:r>
        <w:t>of</w:t>
      </w:r>
      <w:r>
        <w:rPr>
          <w:spacing w:val="-7"/>
        </w:rPr>
        <w:t xml:space="preserve"> </w:t>
      </w:r>
      <w:r>
        <w:t>computational</w:t>
      </w:r>
      <w:r>
        <w:rPr>
          <w:spacing w:val="-5"/>
        </w:rPr>
        <w:t xml:space="preserve"> </w:t>
      </w:r>
      <w:r>
        <w:t>complexity</w:t>
      </w:r>
      <w:r>
        <w:rPr>
          <w:spacing w:val="-6"/>
        </w:rPr>
        <w:t xml:space="preserve"> </w:t>
      </w:r>
      <w:r>
        <w:t>underscores</w:t>
      </w:r>
      <w:r>
        <w:rPr>
          <w:spacing w:val="-6"/>
        </w:rPr>
        <w:t xml:space="preserve"> </w:t>
      </w:r>
      <w:r>
        <w:t>the</w:t>
      </w:r>
      <w:r>
        <w:rPr>
          <w:spacing w:val="-6"/>
        </w:rPr>
        <w:t xml:space="preserve"> </w:t>
      </w:r>
      <w:r>
        <w:t>importance of the CPU in both everyday tasks and specialized applications, enabling users to leverage technology for diverse needs and innovative solutions.</w:t>
      </w:r>
    </w:p>
    <w:p w14:paraId="0726FB61" w14:textId="77777777" w:rsidR="00586381" w:rsidRDefault="00586381">
      <w:pPr>
        <w:pStyle w:val="NormalBPBHEB"/>
        <w:pPrChange w:id="1486" w:author="Abhiram Arali" w:date="2024-10-29T14:56:00Z">
          <w:pPr>
            <w:pStyle w:val="BodyText"/>
            <w:spacing w:before="159" w:line="360" w:lineRule="auto"/>
            <w:ind w:left="220" w:right="215"/>
            <w:jc w:val="both"/>
          </w:pPr>
        </w:pPrChange>
      </w:pPr>
    </w:p>
    <w:p w14:paraId="7F5ADB6C" w14:textId="0A40E9A5" w:rsidR="00301525" w:rsidRDefault="008B7718">
      <w:pPr>
        <w:pStyle w:val="Heading3BPBHEB"/>
        <w:pPrChange w:id="1487" w:author="Abhiram Arali" w:date="2024-10-29T14:56:00Z">
          <w:pPr>
            <w:pStyle w:val="Heading1"/>
            <w:numPr>
              <w:numId w:val="15"/>
            </w:numPr>
            <w:tabs>
              <w:tab w:val="left" w:pos="460"/>
            </w:tabs>
            <w:spacing w:before="163"/>
            <w:ind w:left="460" w:hanging="240"/>
            <w:jc w:val="both"/>
          </w:pPr>
        </w:pPrChange>
      </w:pPr>
      <w:r>
        <w:t>Modern</w:t>
      </w:r>
      <w:r>
        <w:rPr>
          <w:spacing w:val="-2"/>
        </w:rPr>
        <w:t xml:space="preserve"> </w:t>
      </w:r>
      <w:r>
        <w:t>CPU</w:t>
      </w:r>
      <w:r>
        <w:rPr>
          <w:spacing w:val="-2"/>
        </w:rPr>
        <w:t xml:space="preserve"> </w:t>
      </w:r>
      <w:r w:rsidR="00553EBF">
        <w:rPr>
          <w:spacing w:val="-2"/>
        </w:rPr>
        <w:t>features</w:t>
      </w:r>
    </w:p>
    <w:p w14:paraId="5BA0B7FE" w14:textId="1272BDB9" w:rsidR="00301525" w:rsidDel="00553EBF" w:rsidRDefault="00301525">
      <w:pPr>
        <w:pStyle w:val="BodyText"/>
        <w:spacing w:before="21"/>
        <w:rPr>
          <w:del w:id="1488" w:author="Abhiram Arali" w:date="2024-10-29T14:57:00Z"/>
          <w:b/>
        </w:rPr>
      </w:pPr>
    </w:p>
    <w:p w14:paraId="3FBF6B8E" w14:textId="77777777" w:rsidR="00301525" w:rsidRDefault="008B7718">
      <w:pPr>
        <w:pStyle w:val="NormalBPBHEB"/>
        <w:pPrChange w:id="1489" w:author="Abhiram Arali" w:date="2024-10-29T14:57:00Z">
          <w:pPr>
            <w:pStyle w:val="BodyText"/>
            <w:ind w:left="220"/>
            <w:jc w:val="both"/>
          </w:pPr>
        </w:pPrChange>
      </w:pPr>
      <w:r>
        <w:t>Modern</w:t>
      </w:r>
      <w:r>
        <w:rPr>
          <w:spacing w:val="-4"/>
        </w:rPr>
        <w:t xml:space="preserve"> </w:t>
      </w:r>
      <w:r>
        <w:t>CPUs</w:t>
      </w:r>
      <w:r>
        <w:rPr>
          <w:spacing w:val="-1"/>
        </w:rPr>
        <w:t xml:space="preserve"> </w:t>
      </w:r>
      <w:r>
        <w:t>incorporate</w:t>
      </w:r>
      <w:r>
        <w:rPr>
          <w:spacing w:val="-2"/>
        </w:rPr>
        <w:t xml:space="preserve"> </w:t>
      </w:r>
      <w:r>
        <w:t>several</w:t>
      </w:r>
      <w:r>
        <w:rPr>
          <w:spacing w:val="-1"/>
        </w:rPr>
        <w:t xml:space="preserve"> </w:t>
      </w:r>
      <w:r>
        <w:t>advanced</w:t>
      </w:r>
      <w:r>
        <w:rPr>
          <w:spacing w:val="-1"/>
        </w:rPr>
        <w:t xml:space="preserve"> </w:t>
      </w:r>
      <w:r>
        <w:t>features</w:t>
      </w:r>
      <w:r>
        <w:rPr>
          <w:spacing w:val="-2"/>
        </w:rPr>
        <w:t xml:space="preserve"> </w:t>
      </w:r>
      <w:r>
        <w:t>to</w:t>
      </w:r>
      <w:r>
        <w:rPr>
          <w:spacing w:val="-1"/>
        </w:rPr>
        <w:t xml:space="preserve"> </w:t>
      </w:r>
      <w:r>
        <w:t>enhance</w:t>
      </w:r>
      <w:r>
        <w:rPr>
          <w:spacing w:val="-2"/>
        </w:rPr>
        <w:t xml:space="preserve"> </w:t>
      </w:r>
      <w:r>
        <w:t>performance</w:t>
      </w:r>
      <w:r>
        <w:rPr>
          <w:spacing w:val="-2"/>
        </w:rPr>
        <w:t xml:space="preserve"> </w:t>
      </w:r>
      <w:r>
        <w:t>and</w:t>
      </w:r>
      <w:r>
        <w:rPr>
          <w:spacing w:val="1"/>
        </w:rPr>
        <w:t xml:space="preserve"> </w:t>
      </w:r>
      <w:r>
        <w:rPr>
          <w:spacing w:val="-2"/>
        </w:rPr>
        <w:t>efficiency:</w:t>
      </w:r>
    </w:p>
    <w:p w14:paraId="2D8E1016" w14:textId="509D52CD" w:rsidR="00301525" w:rsidDel="00F60B0F" w:rsidRDefault="00301525">
      <w:pPr>
        <w:pStyle w:val="BodyText"/>
        <w:spacing w:before="22"/>
        <w:rPr>
          <w:del w:id="1490" w:author="Abhiram Arali" w:date="2024-10-29T14:57:00Z"/>
        </w:rPr>
      </w:pPr>
    </w:p>
    <w:p w14:paraId="3E0BEC3E" w14:textId="77777777" w:rsidR="00301525" w:rsidRDefault="008B7718">
      <w:pPr>
        <w:pStyle w:val="NormalBPBHEB"/>
        <w:pPrChange w:id="1491" w:author="Abhiram Arali" w:date="2024-10-29T14:57:00Z">
          <w:pPr>
            <w:pStyle w:val="BodyText"/>
            <w:spacing w:line="360" w:lineRule="auto"/>
            <w:ind w:left="220" w:right="224"/>
            <w:jc w:val="both"/>
          </w:pPr>
        </w:pPrChange>
      </w:pPr>
      <w:r>
        <w:rPr>
          <w:i/>
        </w:rPr>
        <w:t>Cache</w:t>
      </w:r>
      <w:r>
        <w:rPr>
          <w:i/>
          <w:spacing w:val="-3"/>
        </w:rPr>
        <w:t xml:space="preserve"> </w:t>
      </w:r>
      <w:r>
        <w:rPr>
          <w:i/>
        </w:rPr>
        <w:t xml:space="preserve">Memory: </w:t>
      </w:r>
      <w:r>
        <w:t>CPUs</w:t>
      </w:r>
      <w:r>
        <w:rPr>
          <w:spacing w:val="-2"/>
        </w:rPr>
        <w:t xml:space="preserve"> </w:t>
      </w:r>
      <w:r>
        <w:t>often</w:t>
      </w:r>
      <w:r>
        <w:rPr>
          <w:spacing w:val="-2"/>
        </w:rPr>
        <w:t xml:space="preserve"> </w:t>
      </w:r>
      <w:r>
        <w:t>include</w:t>
      </w:r>
      <w:r>
        <w:rPr>
          <w:spacing w:val="-2"/>
        </w:rPr>
        <w:t xml:space="preserve"> </w:t>
      </w:r>
      <w:r>
        <w:t>multiple</w:t>
      </w:r>
      <w:r>
        <w:rPr>
          <w:spacing w:val="-3"/>
        </w:rPr>
        <w:t xml:space="preserve"> </w:t>
      </w:r>
      <w:r>
        <w:t>levels</w:t>
      </w:r>
      <w:r>
        <w:rPr>
          <w:spacing w:val="-2"/>
        </w:rPr>
        <w:t xml:space="preserve"> </w:t>
      </w:r>
      <w:r>
        <w:t>of</w:t>
      </w:r>
      <w:r>
        <w:rPr>
          <w:spacing w:val="-1"/>
        </w:rPr>
        <w:t xml:space="preserve"> </w:t>
      </w:r>
      <w:r>
        <w:t>cache</w:t>
      </w:r>
      <w:r>
        <w:rPr>
          <w:spacing w:val="-3"/>
        </w:rPr>
        <w:t xml:space="preserve"> </w:t>
      </w:r>
      <w:r>
        <w:t>(L1,</w:t>
      </w:r>
      <w:r>
        <w:rPr>
          <w:spacing w:val="-2"/>
        </w:rPr>
        <w:t xml:space="preserve"> </w:t>
      </w:r>
      <w:r>
        <w:t>L2,</w:t>
      </w:r>
      <w:r>
        <w:rPr>
          <w:spacing w:val="-1"/>
        </w:rPr>
        <w:t xml:space="preserve"> </w:t>
      </w:r>
      <w:r>
        <w:t>and</w:t>
      </w:r>
      <w:r>
        <w:rPr>
          <w:spacing w:val="-2"/>
        </w:rPr>
        <w:t xml:space="preserve"> </w:t>
      </w:r>
      <w:r>
        <w:t>sometimes</w:t>
      </w:r>
      <w:r>
        <w:rPr>
          <w:spacing w:val="-2"/>
        </w:rPr>
        <w:t xml:space="preserve"> </w:t>
      </w:r>
      <w:r>
        <w:t>L3)</w:t>
      </w:r>
      <w:r>
        <w:rPr>
          <w:spacing w:val="-3"/>
        </w:rPr>
        <w:t xml:space="preserve"> </w:t>
      </w:r>
      <w:r>
        <w:t>that store frequently accessed data and instructions. This cache memory is faster than RAM, reducing the time it takes for the CPU to retrieve information.</w:t>
      </w:r>
    </w:p>
    <w:p w14:paraId="6A72CE9A" w14:textId="240C7DE0" w:rsidR="0011658E" w:rsidRPr="0011658E" w:rsidRDefault="0011658E" w:rsidP="0011658E">
      <w:pPr>
        <w:pStyle w:val="NormalBPBHEB"/>
        <w:numPr>
          <w:ilvl w:val="0"/>
          <w:numId w:val="53"/>
        </w:numPr>
        <w:rPr>
          <w:del w:id="1492" w:author="Abhiram Arali" w:date="2024-10-29T14:57:00Z"/>
          <w:b/>
          <w:bCs/>
          <w:rPrChange w:id="1493" w:author="Abhiram Arali" w:date="2024-10-29T14:57:00Z">
            <w:rPr>
              <w:del w:id="1494" w:author="Abhiram Arali" w:date="2024-10-29T14:57:00Z"/>
            </w:rPr>
          </w:rPrChange>
        </w:rPr>
        <w:sectPr w:rsidR="0011658E" w:rsidRPr="0011658E">
          <w:pgSz w:w="11910" w:h="16840"/>
          <w:pgMar w:top="1540" w:right="1220" w:bottom="1200" w:left="1220" w:header="758" w:footer="1000" w:gutter="0"/>
          <w:cols w:space="720"/>
        </w:sectPr>
        <w:pPrChange w:id="1495" w:author="Abhiram Arali" w:date="2024-10-29T14:57:00Z">
          <w:pPr>
            <w:spacing w:line="360" w:lineRule="auto"/>
            <w:jc w:val="both"/>
          </w:pPr>
        </w:pPrChange>
      </w:pPr>
    </w:p>
    <w:p w14:paraId="516CE01B" w14:textId="034B45E6" w:rsidR="00301525" w:rsidRPr="00BB61BE" w:rsidRDefault="008B7718">
      <w:pPr>
        <w:pStyle w:val="NormalBPBHEB"/>
        <w:numPr>
          <w:ilvl w:val="0"/>
          <w:numId w:val="53"/>
        </w:numPr>
        <w:pPrChange w:id="1496" w:author="Abhiram Arali" w:date="2024-10-29T14:57:00Z">
          <w:pPr>
            <w:pStyle w:val="BodyText"/>
            <w:spacing w:before="100" w:line="360" w:lineRule="auto"/>
            <w:ind w:left="220" w:right="5"/>
          </w:pPr>
        </w:pPrChange>
      </w:pPr>
      <w:r w:rsidRPr="00745C05">
        <w:rPr>
          <w:b/>
          <w:bCs/>
          <w:rPrChange w:id="1497" w:author="Abhiram Arali" w:date="2024-10-29T14:57:00Z">
            <w:rPr>
              <w:i/>
            </w:rPr>
          </w:rPrChange>
        </w:rPr>
        <w:t>Hyper-</w:t>
      </w:r>
      <w:r w:rsidR="00745C05" w:rsidRPr="00BB61BE">
        <w:rPr>
          <w:b/>
          <w:bCs/>
        </w:rPr>
        <w:t>threading</w:t>
      </w:r>
      <w:r w:rsidRPr="00745C05">
        <w:rPr>
          <w:rPrChange w:id="1498" w:author="Abhiram Arali" w:date="2024-10-29T14:57:00Z">
            <w:rPr>
              <w:i/>
            </w:rPr>
          </w:rPrChange>
        </w:rPr>
        <w:t xml:space="preserve">: </w:t>
      </w:r>
      <w:r w:rsidRPr="00BB61BE">
        <w:t>This technology allows a single core to act as two logical cores, enabling better utilization of resources and improved multitasking performance.</w:t>
      </w:r>
    </w:p>
    <w:p w14:paraId="58DE56CE" w14:textId="655BF285" w:rsidR="00301525" w:rsidRDefault="008B7718" w:rsidP="00745C05">
      <w:pPr>
        <w:pStyle w:val="NormalBPBHEB"/>
        <w:numPr>
          <w:ilvl w:val="0"/>
          <w:numId w:val="53"/>
        </w:numPr>
        <w:rPr>
          <w:ins w:id="1499" w:author="Abhiram Arali" w:date="2024-10-29T14:57:00Z"/>
        </w:rPr>
      </w:pPr>
      <w:r w:rsidRPr="00745C05">
        <w:rPr>
          <w:b/>
          <w:bCs/>
          <w:rPrChange w:id="1500" w:author="Abhiram Arali" w:date="2024-10-29T14:57:00Z">
            <w:rPr>
              <w:i/>
            </w:rPr>
          </w:rPrChange>
        </w:rPr>
        <w:t xml:space="preserve">Power </w:t>
      </w:r>
      <w:r w:rsidR="00745C05" w:rsidRPr="00BB61BE">
        <w:rPr>
          <w:b/>
          <w:bCs/>
        </w:rPr>
        <w:t>management</w:t>
      </w:r>
      <w:r w:rsidRPr="00745C05">
        <w:rPr>
          <w:rPrChange w:id="1501" w:author="Abhiram Arali" w:date="2024-10-29T14:57:00Z">
            <w:rPr>
              <w:i/>
            </w:rPr>
          </w:rPrChange>
        </w:rPr>
        <w:t xml:space="preserve">: </w:t>
      </w:r>
      <w:r w:rsidRPr="00BB61BE">
        <w:t>Modern</w:t>
      </w:r>
      <w:r w:rsidRPr="00745C05">
        <w:rPr>
          <w:rPrChange w:id="1502" w:author="Abhiram Arali" w:date="2024-10-29T14:57:00Z">
            <w:rPr>
              <w:spacing w:val="30"/>
            </w:rPr>
          </w:rPrChange>
        </w:rPr>
        <w:t xml:space="preserve"> </w:t>
      </w:r>
      <w:r w:rsidRPr="00BB61BE">
        <w:t>CP</w:t>
      </w:r>
      <w:r w:rsidRPr="005F0720">
        <w:t>Us</w:t>
      </w:r>
      <w:r w:rsidRPr="00745C05">
        <w:rPr>
          <w:rPrChange w:id="1503" w:author="Abhiram Arali" w:date="2024-10-29T14:57:00Z">
            <w:rPr>
              <w:spacing w:val="30"/>
            </w:rPr>
          </w:rPrChange>
        </w:rPr>
        <w:t xml:space="preserve"> </w:t>
      </w:r>
      <w:r w:rsidRPr="00BB61BE">
        <w:t>include</w:t>
      </w:r>
      <w:r w:rsidRPr="00745C05">
        <w:rPr>
          <w:rPrChange w:id="1504" w:author="Abhiram Arali" w:date="2024-10-29T14:57:00Z">
            <w:rPr>
              <w:spacing w:val="29"/>
            </w:rPr>
          </w:rPrChange>
        </w:rPr>
        <w:t xml:space="preserve"> </w:t>
      </w:r>
      <w:r w:rsidRPr="00BB61BE">
        <w:t>power-saving</w:t>
      </w:r>
      <w:r w:rsidRPr="00745C05">
        <w:rPr>
          <w:rPrChange w:id="1505" w:author="Abhiram Arali" w:date="2024-10-29T14:57:00Z">
            <w:rPr>
              <w:spacing w:val="31"/>
            </w:rPr>
          </w:rPrChange>
        </w:rPr>
        <w:t xml:space="preserve"> </w:t>
      </w:r>
      <w:r w:rsidRPr="00BB61BE">
        <w:t>features</w:t>
      </w:r>
      <w:r w:rsidRPr="00745C05">
        <w:rPr>
          <w:rPrChange w:id="1506" w:author="Abhiram Arali" w:date="2024-10-29T14:57:00Z">
            <w:rPr>
              <w:spacing w:val="31"/>
            </w:rPr>
          </w:rPrChange>
        </w:rPr>
        <w:t xml:space="preserve"> </w:t>
      </w:r>
      <w:r w:rsidRPr="00BB61BE">
        <w:t>th</w:t>
      </w:r>
      <w:r w:rsidRPr="005F0720">
        <w:t>at</w:t>
      </w:r>
      <w:r w:rsidRPr="00745C05">
        <w:rPr>
          <w:rPrChange w:id="1507" w:author="Abhiram Arali" w:date="2024-10-29T14:57:00Z">
            <w:rPr>
              <w:spacing w:val="32"/>
            </w:rPr>
          </w:rPrChange>
        </w:rPr>
        <w:t xml:space="preserve"> </w:t>
      </w:r>
      <w:r w:rsidRPr="00BB61BE">
        <w:t>dynamically</w:t>
      </w:r>
      <w:r w:rsidRPr="00745C05">
        <w:rPr>
          <w:rPrChange w:id="1508" w:author="Abhiram Arali" w:date="2024-10-29T14:57:00Z">
            <w:rPr>
              <w:spacing w:val="30"/>
            </w:rPr>
          </w:rPrChange>
        </w:rPr>
        <w:t xml:space="preserve"> </w:t>
      </w:r>
      <w:r w:rsidRPr="00BB61BE">
        <w:t>adjust performance levels based on workload, optimizing energy consumption and heat generation.</w:t>
      </w:r>
    </w:p>
    <w:p w14:paraId="6CC63B27" w14:textId="77777777" w:rsidR="00AD296F" w:rsidRPr="00AD296F" w:rsidRDefault="00AD296F">
      <w:pPr>
        <w:pStyle w:val="NormalBPBHEB"/>
        <w:pPrChange w:id="1509" w:author="Abhiram Arali" w:date="2024-10-29T14:57:00Z">
          <w:pPr>
            <w:pStyle w:val="BodyText"/>
            <w:spacing w:before="161" w:line="360" w:lineRule="auto"/>
            <w:ind w:left="220"/>
          </w:pPr>
        </w:pPrChange>
      </w:pPr>
    </w:p>
    <w:p w14:paraId="64B5055C" w14:textId="057B8CE5" w:rsidR="00301525" w:rsidDel="0056270D" w:rsidRDefault="008B7718">
      <w:pPr>
        <w:pStyle w:val="Heading2BPBHEB"/>
        <w:rPr>
          <w:del w:id="1510" w:author="Abhiram Arali" w:date="2024-10-29T14:57:00Z"/>
        </w:rPr>
        <w:pPrChange w:id="1511" w:author="Abhiram Arali" w:date="2024-10-29T14:57:00Z">
          <w:pPr>
            <w:pStyle w:val="Heading1"/>
            <w:numPr>
              <w:numId w:val="16"/>
            </w:numPr>
            <w:tabs>
              <w:tab w:val="left" w:pos="939"/>
            </w:tabs>
            <w:spacing w:before="158"/>
            <w:ind w:left="939" w:hanging="359"/>
          </w:pPr>
        </w:pPrChange>
      </w:pPr>
      <w:r>
        <w:t>Memory</w:t>
      </w:r>
      <w:r>
        <w:rPr>
          <w:spacing w:val="-2"/>
        </w:rPr>
        <w:t xml:space="preserve"> </w:t>
      </w:r>
      <w:r w:rsidR="0056270D">
        <w:rPr>
          <w:spacing w:val="-4"/>
        </w:rPr>
        <w:t>unit</w:t>
      </w:r>
    </w:p>
    <w:p w14:paraId="0F9B832D" w14:textId="77777777" w:rsidR="00301525" w:rsidRDefault="00301525">
      <w:pPr>
        <w:pStyle w:val="Heading2BPBHEB"/>
        <w:pPrChange w:id="1512" w:author="Abhiram Arali" w:date="2024-10-29T14:57:00Z">
          <w:pPr>
            <w:pStyle w:val="BodyText"/>
            <w:spacing w:before="24"/>
          </w:pPr>
        </w:pPrChange>
      </w:pPr>
    </w:p>
    <w:p w14:paraId="5C040646" w14:textId="77777777" w:rsidR="00301525" w:rsidRDefault="008B7718">
      <w:pPr>
        <w:pStyle w:val="NormalBPBHEB"/>
        <w:pPrChange w:id="1513" w:author="Abhiram Arali" w:date="2024-10-29T14:57:00Z">
          <w:pPr>
            <w:pStyle w:val="BodyText"/>
            <w:spacing w:before="1" w:line="360" w:lineRule="auto"/>
            <w:ind w:left="220" w:right="220"/>
            <w:jc w:val="both"/>
          </w:pPr>
        </w:pPrChange>
      </w:pPr>
      <w:r>
        <w:t>The Memory Unit of a computer is a critical component responsible for storing data and instructions</w:t>
      </w:r>
      <w:r>
        <w:rPr>
          <w:spacing w:val="-12"/>
        </w:rPr>
        <w:t xml:space="preserve"> </w:t>
      </w:r>
      <w:r>
        <w:t>that</w:t>
      </w:r>
      <w:r>
        <w:rPr>
          <w:spacing w:val="-12"/>
        </w:rPr>
        <w:t xml:space="preserve"> </w:t>
      </w:r>
      <w:r>
        <w:t>the</w:t>
      </w:r>
      <w:r>
        <w:rPr>
          <w:spacing w:val="-13"/>
        </w:rPr>
        <w:t xml:space="preserve"> </w:t>
      </w:r>
      <w:r>
        <w:t>CPU</w:t>
      </w:r>
      <w:r>
        <w:rPr>
          <w:spacing w:val="-13"/>
        </w:rPr>
        <w:t xml:space="preserve"> </w:t>
      </w:r>
      <w:r>
        <w:t>needs</w:t>
      </w:r>
      <w:r>
        <w:rPr>
          <w:spacing w:val="-12"/>
        </w:rPr>
        <w:t xml:space="preserve"> </w:t>
      </w:r>
      <w:r>
        <w:t>to</w:t>
      </w:r>
      <w:r>
        <w:rPr>
          <w:spacing w:val="-12"/>
        </w:rPr>
        <w:t xml:space="preserve"> </w:t>
      </w:r>
      <w:r>
        <w:t>perform</w:t>
      </w:r>
      <w:r>
        <w:rPr>
          <w:spacing w:val="-12"/>
        </w:rPr>
        <w:t xml:space="preserve"> </w:t>
      </w:r>
      <w:r>
        <w:t>tasks.</w:t>
      </w:r>
      <w:r>
        <w:rPr>
          <w:spacing w:val="-10"/>
        </w:rPr>
        <w:t xml:space="preserve"> </w:t>
      </w:r>
      <w:r>
        <w:t>It</w:t>
      </w:r>
      <w:r>
        <w:rPr>
          <w:spacing w:val="-9"/>
        </w:rPr>
        <w:t xml:space="preserve"> </w:t>
      </w:r>
      <w:r>
        <w:t>plays</w:t>
      </w:r>
      <w:r>
        <w:rPr>
          <w:spacing w:val="-12"/>
        </w:rPr>
        <w:t xml:space="preserve"> </w:t>
      </w:r>
      <w:r>
        <w:t>a</w:t>
      </w:r>
      <w:r>
        <w:rPr>
          <w:spacing w:val="-13"/>
        </w:rPr>
        <w:t xml:space="preserve"> </w:t>
      </w:r>
      <w:r>
        <w:t>vital</w:t>
      </w:r>
      <w:r>
        <w:rPr>
          <w:spacing w:val="-12"/>
        </w:rPr>
        <w:t xml:space="preserve"> </w:t>
      </w:r>
      <w:r>
        <w:t>role</w:t>
      </w:r>
      <w:r>
        <w:rPr>
          <w:spacing w:val="-13"/>
        </w:rPr>
        <w:t xml:space="preserve"> </w:t>
      </w:r>
      <w:r>
        <w:t>in</w:t>
      </w:r>
      <w:r>
        <w:rPr>
          <w:spacing w:val="-12"/>
        </w:rPr>
        <w:t xml:space="preserve"> </w:t>
      </w:r>
      <w:r>
        <w:t>the</w:t>
      </w:r>
      <w:r>
        <w:rPr>
          <w:spacing w:val="-13"/>
        </w:rPr>
        <w:t xml:space="preserve"> </w:t>
      </w:r>
      <w:r>
        <w:t>overall</w:t>
      </w:r>
      <w:r>
        <w:rPr>
          <w:spacing w:val="-11"/>
        </w:rPr>
        <w:t xml:space="preserve"> </w:t>
      </w:r>
      <w:r>
        <w:t xml:space="preserve">functionality and performance of the system. The Memory Unit can be broadly categorized into two types: Primary Memory and Secondary Memory, each serving distinct purposes and exhibiting different characteristics. This </w:t>
      </w:r>
      <w:r w:rsidRPr="00BB61BE">
        <w:rPr>
          <w:i/>
          <w:iCs/>
          <w:rPrChange w:id="1514" w:author="Abhiram Arali" w:date="2024-10-29T15:27:00Z">
            <w:rPr/>
          </w:rPrChange>
        </w:rPr>
        <w:t>Table 1.2</w:t>
      </w:r>
      <w:r>
        <w:t xml:space="preserve"> provides a clear overview of the various components of memory in a computer, highlighting their characteristics and purposes.</w:t>
      </w:r>
    </w:p>
    <w:p w14:paraId="21719CB9" w14:textId="77777777" w:rsidR="00301525" w:rsidRDefault="00301525">
      <w:pPr>
        <w:pStyle w:val="NormalBPBHEB"/>
        <w:pPrChange w:id="1515" w:author="Abhiram Arali" w:date="2024-10-29T15:27:00Z">
          <w:pPr>
            <w:pStyle w:val="BodyText"/>
            <w:spacing w:before="3"/>
          </w:pPr>
        </w:pPrChange>
      </w:pPr>
    </w:p>
    <w:p w14:paraId="1E963143" w14:textId="7B415E43" w:rsidR="00301525" w:rsidDel="00D77DC1" w:rsidRDefault="008B7718">
      <w:pPr>
        <w:pStyle w:val="Heading1"/>
        <w:ind w:left="230" w:right="230"/>
        <w:jc w:val="center"/>
      </w:pPr>
      <w:moveFromRangeStart w:id="1516" w:author="Abhiram Arali" w:date="2024-10-29T15:28:00Z" w:name="move181108101"/>
      <w:moveFrom w:id="1517" w:author="Abhiram Arali" w:date="2024-10-29T15:28:00Z">
        <w:r w:rsidDel="00D77DC1">
          <w:t>Table</w:t>
        </w:r>
        <w:r w:rsidDel="00D77DC1">
          <w:rPr>
            <w:spacing w:val="-3"/>
          </w:rPr>
          <w:t xml:space="preserve"> </w:t>
        </w:r>
        <w:r w:rsidDel="00D77DC1">
          <w:t>1.2:</w:t>
        </w:r>
        <w:r w:rsidDel="00D77DC1">
          <w:rPr>
            <w:spacing w:val="-3"/>
          </w:rPr>
          <w:t xml:space="preserve"> </w:t>
        </w:r>
        <w:r w:rsidDel="00D77DC1">
          <w:t>Various Components</w:t>
        </w:r>
        <w:r w:rsidDel="00D77DC1">
          <w:rPr>
            <w:spacing w:val="-1"/>
          </w:rPr>
          <w:t xml:space="preserve"> </w:t>
        </w:r>
        <w:r w:rsidDel="00D77DC1">
          <w:t>of</w:t>
        </w:r>
        <w:r w:rsidDel="00D77DC1">
          <w:rPr>
            <w:spacing w:val="-3"/>
          </w:rPr>
          <w:t xml:space="preserve"> </w:t>
        </w:r>
        <w:r w:rsidDel="00D77DC1">
          <w:t xml:space="preserve">Memory in a </w:t>
        </w:r>
        <w:r w:rsidDel="00D77DC1">
          <w:rPr>
            <w:spacing w:val="-2"/>
          </w:rPr>
          <w:t>Computer.</w:t>
        </w:r>
      </w:moveFrom>
    </w:p>
    <w:moveFromRangeEnd w:id="1516"/>
    <w:p w14:paraId="02EC98D5" w14:textId="77777777" w:rsidR="00301525" w:rsidRDefault="00301525">
      <w:pPr>
        <w:pStyle w:val="BodyText"/>
        <w:spacing w:before="188"/>
        <w:rPr>
          <w:b/>
          <w:sz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6"/>
        <w:gridCol w:w="2466"/>
        <w:gridCol w:w="2785"/>
        <w:gridCol w:w="2284"/>
      </w:tblGrid>
      <w:tr w:rsidR="00301525" w14:paraId="2CF7F1CA" w14:textId="77777777">
        <w:trPr>
          <w:trHeight w:val="827"/>
        </w:trPr>
        <w:tc>
          <w:tcPr>
            <w:tcW w:w="1486" w:type="dxa"/>
          </w:tcPr>
          <w:p w14:paraId="49AFCD6A" w14:textId="77777777" w:rsidR="00301525" w:rsidRPr="003408DB" w:rsidRDefault="008B7718">
            <w:pPr>
              <w:pStyle w:val="NormalBPBHEB"/>
              <w:rPr>
                <w:b/>
                <w:bCs/>
                <w:rPrChange w:id="1518" w:author="Abhiram Arali" w:date="2024-10-29T15:29:00Z">
                  <w:rPr/>
                </w:rPrChange>
              </w:rPr>
              <w:pPrChange w:id="1519" w:author="Abhiram Arali" w:date="2024-10-29T15:29:00Z">
                <w:pPr>
                  <w:pStyle w:val="TableParagraph"/>
                  <w:spacing w:line="275" w:lineRule="exact"/>
                  <w:ind w:left="352"/>
                </w:pPr>
              </w:pPrChange>
            </w:pPr>
            <w:r w:rsidRPr="003408DB">
              <w:rPr>
                <w:b/>
                <w:bCs/>
                <w:rPrChange w:id="1520" w:author="Abhiram Arali" w:date="2024-10-29T15:29:00Z">
                  <w:rPr/>
                </w:rPrChange>
              </w:rPr>
              <w:t>Type</w:t>
            </w:r>
            <w:r w:rsidRPr="003408DB">
              <w:rPr>
                <w:b/>
                <w:bCs/>
                <w:spacing w:val="-1"/>
                <w:rPrChange w:id="1521" w:author="Abhiram Arali" w:date="2024-10-29T15:29:00Z">
                  <w:rPr>
                    <w:spacing w:val="-1"/>
                  </w:rPr>
                </w:rPrChange>
              </w:rPr>
              <w:t xml:space="preserve"> </w:t>
            </w:r>
            <w:r w:rsidRPr="003408DB">
              <w:rPr>
                <w:b/>
                <w:bCs/>
                <w:spacing w:val="-5"/>
                <w:rPrChange w:id="1522" w:author="Abhiram Arali" w:date="2024-10-29T15:29:00Z">
                  <w:rPr>
                    <w:spacing w:val="-5"/>
                  </w:rPr>
                </w:rPrChange>
              </w:rPr>
              <w:t>of</w:t>
            </w:r>
          </w:p>
          <w:p w14:paraId="78683186" w14:textId="3FB84096" w:rsidR="00301525" w:rsidRPr="003408DB" w:rsidRDefault="003408DB">
            <w:pPr>
              <w:pStyle w:val="NormalBPBHEB"/>
              <w:rPr>
                <w:b/>
                <w:bCs/>
                <w:rPrChange w:id="1523" w:author="Abhiram Arali" w:date="2024-10-29T15:29:00Z">
                  <w:rPr/>
                </w:rPrChange>
              </w:rPr>
              <w:pPrChange w:id="1524" w:author="Abhiram Arali" w:date="2024-10-29T15:29:00Z">
                <w:pPr>
                  <w:pStyle w:val="TableParagraph"/>
                  <w:spacing w:before="139"/>
                  <w:ind w:left="302"/>
                </w:pPr>
              </w:pPrChange>
            </w:pPr>
            <w:r w:rsidRPr="008D3F84">
              <w:rPr>
                <w:b/>
                <w:bCs/>
                <w:spacing w:val="-2"/>
              </w:rPr>
              <w:t>memory</w:t>
            </w:r>
          </w:p>
        </w:tc>
        <w:tc>
          <w:tcPr>
            <w:tcW w:w="2466" w:type="dxa"/>
          </w:tcPr>
          <w:p w14:paraId="5040E69A" w14:textId="2509825D" w:rsidR="00301525" w:rsidRPr="003408DB" w:rsidRDefault="008B7718">
            <w:pPr>
              <w:pStyle w:val="NormalBPBHEB"/>
              <w:rPr>
                <w:b/>
                <w:bCs/>
                <w:rPrChange w:id="1525" w:author="Abhiram Arali" w:date="2024-10-29T15:29:00Z">
                  <w:rPr/>
                </w:rPrChange>
              </w:rPr>
              <w:pPrChange w:id="1526" w:author="Abhiram Arali" w:date="2024-10-29T15:29:00Z">
                <w:pPr>
                  <w:pStyle w:val="TableParagraph"/>
                  <w:spacing w:line="275" w:lineRule="exact"/>
                  <w:ind w:left="731"/>
                </w:pPr>
              </w:pPrChange>
            </w:pPr>
            <w:r w:rsidRPr="003408DB">
              <w:rPr>
                <w:b/>
                <w:bCs/>
                <w:rPrChange w:id="1527" w:author="Abhiram Arali" w:date="2024-10-29T15:29:00Z">
                  <w:rPr/>
                </w:rPrChange>
              </w:rPr>
              <w:t>Sub-</w:t>
            </w:r>
            <w:r w:rsidR="003408DB" w:rsidRPr="008D3F84">
              <w:rPr>
                <w:b/>
                <w:bCs/>
                <w:spacing w:val="-4"/>
              </w:rPr>
              <w:t>type</w:t>
            </w:r>
          </w:p>
        </w:tc>
        <w:tc>
          <w:tcPr>
            <w:tcW w:w="2785" w:type="dxa"/>
          </w:tcPr>
          <w:p w14:paraId="64DB84A0" w14:textId="77777777" w:rsidR="00301525" w:rsidRPr="003408DB" w:rsidRDefault="008B7718">
            <w:pPr>
              <w:pStyle w:val="NormalBPBHEB"/>
              <w:rPr>
                <w:b/>
                <w:bCs/>
                <w:rPrChange w:id="1528" w:author="Abhiram Arali" w:date="2024-10-29T15:29:00Z">
                  <w:rPr/>
                </w:rPrChange>
              </w:rPr>
              <w:pPrChange w:id="1529" w:author="Abhiram Arali" w:date="2024-10-29T15:29:00Z">
                <w:pPr>
                  <w:pStyle w:val="TableParagraph"/>
                  <w:spacing w:line="275" w:lineRule="exact"/>
                  <w:ind w:left="610"/>
                </w:pPr>
              </w:pPrChange>
            </w:pPr>
            <w:r w:rsidRPr="003408DB">
              <w:rPr>
                <w:b/>
                <w:bCs/>
                <w:spacing w:val="-2"/>
                <w:rPrChange w:id="1530" w:author="Abhiram Arali" w:date="2024-10-29T15:29:00Z">
                  <w:rPr>
                    <w:spacing w:val="-2"/>
                  </w:rPr>
                </w:rPrChange>
              </w:rPr>
              <w:t>Characteristics</w:t>
            </w:r>
          </w:p>
        </w:tc>
        <w:tc>
          <w:tcPr>
            <w:tcW w:w="2284" w:type="dxa"/>
          </w:tcPr>
          <w:p w14:paraId="547BD06E" w14:textId="77777777" w:rsidR="00301525" w:rsidRPr="003408DB" w:rsidRDefault="008B7718">
            <w:pPr>
              <w:pStyle w:val="NormalBPBHEB"/>
              <w:rPr>
                <w:b/>
                <w:bCs/>
                <w:rPrChange w:id="1531" w:author="Abhiram Arali" w:date="2024-10-29T15:29:00Z">
                  <w:rPr/>
                </w:rPrChange>
              </w:rPr>
              <w:pPrChange w:id="1532" w:author="Abhiram Arali" w:date="2024-10-29T15:29:00Z">
                <w:pPr>
                  <w:pStyle w:val="TableParagraph"/>
                  <w:spacing w:line="275" w:lineRule="exact"/>
                  <w:ind w:left="718"/>
                </w:pPr>
              </w:pPrChange>
            </w:pPr>
            <w:r w:rsidRPr="003408DB">
              <w:rPr>
                <w:b/>
                <w:bCs/>
                <w:spacing w:val="-2"/>
                <w:rPrChange w:id="1533" w:author="Abhiram Arali" w:date="2024-10-29T15:29:00Z">
                  <w:rPr>
                    <w:spacing w:val="-2"/>
                  </w:rPr>
                </w:rPrChange>
              </w:rPr>
              <w:t>Purpose</w:t>
            </w:r>
          </w:p>
        </w:tc>
      </w:tr>
      <w:tr w:rsidR="00301525" w14:paraId="54783234" w14:textId="77777777">
        <w:trPr>
          <w:trHeight w:val="1243"/>
        </w:trPr>
        <w:tc>
          <w:tcPr>
            <w:tcW w:w="1486" w:type="dxa"/>
          </w:tcPr>
          <w:p w14:paraId="3F03A674" w14:textId="06BD50ED" w:rsidR="00301525" w:rsidRPr="008D3F84" w:rsidRDefault="008B7718">
            <w:pPr>
              <w:pStyle w:val="NormalBPBHEB"/>
              <w:rPr>
                <w:b/>
                <w:bCs/>
                <w:rPrChange w:id="1534" w:author="Abhiram Arali" w:date="2024-10-29T15:29:00Z">
                  <w:rPr/>
                </w:rPrChange>
              </w:rPr>
              <w:pPrChange w:id="1535" w:author="Abhiram Arali" w:date="2024-10-29T15:29:00Z">
                <w:pPr>
                  <w:pStyle w:val="TableParagraph"/>
                  <w:spacing w:before="1" w:line="360" w:lineRule="auto"/>
                  <w:ind w:right="481"/>
                </w:pPr>
              </w:pPrChange>
            </w:pPr>
            <w:r w:rsidRPr="008D3F84">
              <w:rPr>
                <w:b/>
                <w:bCs/>
                <w:rPrChange w:id="1536" w:author="Abhiram Arali" w:date="2024-10-29T15:29:00Z">
                  <w:rPr/>
                </w:rPrChange>
              </w:rPr>
              <w:t xml:space="preserve">Primary </w:t>
            </w:r>
            <w:r w:rsidR="008D3F84" w:rsidRPr="00FE3253">
              <w:rPr>
                <w:b/>
                <w:bCs/>
              </w:rPr>
              <w:t>memory</w:t>
            </w:r>
          </w:p>
        </w:tc>
        <w:tc>
          <w:tcPr>
            <w:tcW w:w="2466" w:type="dxa"/>
          </w:tcPr>
          <w:p w14:paraId="0A158257" w14:textId="1511E071" w:rsidR="00301525" w:rsidRDefault="008B7718">
            <w:pPr>
              <w:pStyle w:val="NormalBPBHEB"/>
              <w:pPrChange w:id="1537" w:author="Abhiram Arali" w:date="2024-10-29T15:29:00Z">
                <w:pPr>
                  <w:pStyle w:val="TableParagraph"/>
                  <w:spacing w:before="1" w:line="360" w:lineRule="auto"/>
                </w:pPr>
              </w:pPrChange>
            </w:pPr>
            <w:del w:id="1538" w:author="Abhiram Arali" w:date="2024-10-29T15:29:00Z">
              <w:r w:rsidRPr="002E2DD2" w:rsidDel="002E2DD2">
                <w:rPr>
                  <w:b/>
                  <w:bCs/>
                  <w:rPrChange w:id="1539" w:author="Abhiram Arali" w:date="2024-10-29T15:29:00Z">
                    <w:rPr/>
                  </w:rPrChange>
                </w:rPr>
                <w:delText>RAM</w:delText>
              </w:r>
            </w:del>
            <w:ins w:id="1540" w:author="Abhiram Arali" w:date="2024-10-29T15:29:00Z">
              <w:r w:rsidR="002E2DD2" w:rsidRPr="002E2DD2">
                <w:rPr>
                  <w:b/>
                  <w:bCs/>
                  <w:rPrChange w:id="1541" w:author="Abhiram Arali" w:date="2024-10-29T15:29:00Z">
                    <w:rPr/>
                  </w:rPrChange>
                </w:rPr>
                <w:t>Random</w:t>
              </w:r>
              <w:r w:rsidR="002E2DD2" w:rsidRPr="002E2DD2">
                <w:rPr>
                  <w:b/>
                  <w:bCs/>
                  <w:spacing w:val="-15"/>
                  <w:rPrChange w:id="1542" w:author="Abhiram Arali" w:date="2024-10-29T15:29:00Z">
                    <w:rPr>
                      <w:spacing w:val="-15"/>
                    </w:rPr>
                  </w:rPrChange>
                </w:rPr>
                <w:t xml:space="preserve"> </w:t>
              </w:r>
              <w:r w:rsidR="002E2DD2" w:rsidRPr="002E2DD2">
                <w:rPr>
                  <w:b/>
                  <w:bCs/>
                  <w:rPrChange w:id="1543" w:author="Abhiram Arali" w:date="2024-10-29T15:29:00Z">
                    <w:rPr/>
                  </w:rPrChange>
                </w:rPr>
                <w:t xml:space="preserve">Access </w:t>
              </w:r>
              <w:r w:rsidR="002E2DD2" w:rsidRPr="002E2DD2">
                <w:rPr>
                  <w:b/>
                  <w:bCs/>
                  <w:spacing w:val="-2"/>
                  <w:rPrChange w:id="1544" w:author="Abhiram Arali" w:date="2024-10-29T15:29:00Z">
                    <w:rPr>
                      <w:spacing w:val="-2"/>
                    </w:rPr>
                  </w:rPrChange>
                </w:rPr>
                <w:t>Memory</w:t>
              </w:r>
            </w:ins>
            <w:r>
              <w:rPr>
                <w:spacing w:val="-15"/>
              </w:rPr>
              <w:t xml:space="preserve"> </w:t>
            </w:r>
            <w:r>
              <w:t>(</w:t>
            </w:r>
            <w:ins w:id="1545" w:author="Abhiram Arali" w:date="2024-10-29T15:29:00Z">
              <w:r w:rsidR="002E2DD2" w:rsidRPr="002E2DD2">
                <w:rPr>
                  <w:b/>
                  <w:bCs/>
                  <w:rPrChange w:id="1546" w:author="Abhiram Arali" w:date="2024-10-29T15:29:00Z">
                    <w:rPr/>
                  </w:rPrChange>
                </w:rPr>
                <w:t>RAM</w:t>
              </w:r>
            </w:ins>
            <w:del w:id="1547" w:author="Abhiram Arali" w:date="2024-10-29T15:29:00Z">
              <w:r w:rsidDel="002E2DD2">
                <w:delText>Random</w:delText>
              </w:r>
              <w:r w:rsidDel="002E2DD2">
                <w:rPr>
                  <w:spacing w:val="-15"/>
                </w:rPr>
                <w:delText xml:space="preserve"> </w:delText>
              </w:r>
              <w:r w:rsidDel="002E2DD2">
                <w:delText xml:space="preserve">Access </w:delText>
              </w:r>
              <w:r w:rsidDel="002E2DD2">
                <w:rPr>
                  <w:spacing w:val="-2"/>
                </w:rPr>
                <w:delText>Memory</w:delText>
              </w:r>
            </w:del>
            <w:r>
              <w:rPr>
                <w:spacing w:val="-2"/>
              </w:rPr>
              <w:t>)</w:t>
            </w:r>
          </w:p>
        </w:tc>
        <w:tc>
          <w:tcPr>
            <w:tcW w:w="2785" w:type="dxa"/>
          </w:tcPr>
          <w:p w14:paraId="7636010B" w14:textId="77777777" w:rsidR="00301525" w:rsidRDefault="008B7718">
            <w:pPr>
              <w:pStyle w:val="NormalBPBHEB"/>
              <w:pPrChange w:id="1548" w:author="Abhiram Arali" w:date="2024-10-29T15:29:00Z">
                <w:pPr>
                  <w:pStyle w:val="TableParagraph"/>
                  <w:numPr>
                    <w:numId w:val="14"/>
                  </w:numPr>
                  <w:tabs>
                    <w:tab w:val="left" w:pos="244"/>
                  </w:tabs>
                  <w:spacing w:before="1"/>
                  <w:ind w:left="244" w:hanging="138"/>
                </w:pPr>
              </w:pPrChange>
            </w:pPr>
            <w:r>
              <w:rPr>
                <w:spacing w:val="-2"/>
              </w:rPr>
              <w:t>Volatile</w:t>
            </w:r>
          </w:p>
          <w:p w14:paraId="10D3011B" w14:textId="77777777" w:rsidR="00301525" w:rsidRDefault="008B7718">
            <w:pPr>
              <w:pStyle w:val="NormalBPBHEB"/>
              <w:pPrChange w:id="1549" w:author="Abhiram Arali" w:date="2024-10-29T15:29:00Z">
                <w:pPr>
                  <w:pStyle w:val="TableParagraph"/>
                  <w:numPr>
                    <w:numId w:val="14"/>
                  </w:numPr>
                  <w:tabs>
                    <w:tab w:val="left" w:pos="244"/>
                  </w:tabs>
                  <w:spacing w:before="137"/>
                  <w:ind w:left="244" w:hanging="138"/>
                </w:pPr>
              </w:pPrChange>
            </w:pPr>
            <w:r>
              <w:t>Temporary</w:t>
            </w:r>
            <w:r>
              <w:rPr>
                <w:spacing w:val="-2"/>
              </w:rPr>
              <w:t xml:space="preserve"> storage</w:t>
            </w:r>
          </w:p>
          <w:p w14:paraId="09DE10E6" w14:textId="77777777" w:rsidR="00301525" w:rsidRDefault="008B7718">
            <w:pPr>
              <w:pStyle w:val="NormalBPBHEB"/>
              <w:pPrChange w:id="1550" w:author="Abhiram Arali" w:date="2024-10-29T15:29:00Z">
                <w:pPr>
                  <w:pStyle w:val="TableParagraph"/>
                  <w:numPr>
                    <w:numId w:val="14"/>
                  </w:numPr>
                  <w:tabs>
                    <w:tab w:val="left" w:pos="244"/>
                  </w:tabs>
                  <w:spacing w:before="139"/>
                  <w:ind w:left="244" w:hanging="138"/>
                </w:pPr>
              </w:pPrChange>
            </w:pPr>
            <w:r>
              <w:t>Fast</w:t>
            </w:r>
            <w:r>
              <w:rPr>
                <w:spacing w:val="-2"/>
              </w:rPr>
              <w:t xml:space="preserve"> </w:t>
            </w:r>
            <w:r>
              <w:t>access</w:t>
            </w:r>
            <w:r>
              <w:rPr>
                <w:spacing w:val="-1"/>
              </w:rPr>
              <w:t xml:space="preserve"> </w:t>
            </w:r>
            <w:r>
              <w:rPr>
                <w:spacing w:val="-4"/>
              </w:rPr>
              <w:t>speed</w:t>
            </w:r>
          </w:p>
        </w:tc>
        <w:tc>
          <w:tcPr>
            <w:tcW w:w="2284" w:type="dxa"/>
          </w:tcPr>
          <w:p w14:paraId="273B01DA" w14:textId="77777777" w:rsidR="00301525" w:rsidRDefault="008B7718">
            <w:pPr>
              <w:pStyle w:val="NormalBPBHEB"/>
              <w:pPrChange w:id="1551" w:author="Abhiram Arali" w:date="2024-10-29T15:29:00Z">
                <w:pPr>
                  <w:pStyle w:val="TableParagraph"/>
                  <w:spacing w:before="1" w:line="360" w:lineRule="auto"/>
                  <w:ind w:left="106" w:right="116"/>
                </w:pPr>
              </w:pPrChange>
            </w:pPr>
            <w:r>
              <w:t>Stores data and instructions</w:t>
            </w:r>
            <w:r>
              <w:rPr>
                <w:spacing w:val="-15"/>
              </w:rPr>
              <w:t xml:space="preserve"> </w:t>
            </w:r>
            <w:r>
              <w:t>currently</w:t>
            </w:r>
          </w:p>
          <w:p w14:paraId="1DC2C7D0" w14:textId="77777777" w:rsidR="00301525" w:rsidRDefault="008B7718">
            <w:pPr>
              <w:pStyle w:val="NormalBPBHEB"/>
              <w:pPrChange w:id="1552" w:author="Abhiram Arali" w:date="2024-10-29T15:29:00Z">
                <w:pPr>
                  <w:pStyle w:val="TableParagraph"/>
                  <w:spacing w:before="1"/>
                  <w:ind w:left="106"/>
                </w:pPr>
              </w:pPrChange>
            </w:pPr>
            <w:r>
              <w:t>in use by the</w:t>
            </w:r>
            <w:r>
              <w:rPr>
                <w:spacing w:val="-1"/>
              </w:rPr>
              <w:t xml:space="preserve"> </w:t>
            </w:r>
            <w:r>
              <w:rPr>
                <w:spacing w:val="-4"/>
              </w:rPr>
              <w:t>CPU.</w:t>
            </w:r>
          </w:p>
        </w:tc>
      </w:tr>
      <w:tr w:rsidR="00301525" w14:paraId="44BF1422" w14:textId="77777777">
        <w:trPr>
          <w:trHeight w:val="1655"/>
        </w:trPr>
        <w:tc>
          <w:tcPr>
            <w:tcW w:w="1486" w:type="dxa"/>
          </w:tcPr>
          <w:p w14:paraId="222AE536" w14:textId="77777777" w:rsidR="00301525" w:rsidRPr="008D3F84" w:rsidRDefault="00301525">
            <w:pPr>
              <w:pStyle w:val="NormalBPBHEB"/>
              <w:rPr>
                <w:b/>
                <w:bCs/>
                <w:rPrChange w:id="1553" w:author="Abhiram Arali" w:date="2024-10-29T15:29:00Z">
                  <w:rPr/>
                </w:rPrChange>
              </w:rPr>
              <w:pPrChange w:id="1554" w:author="Abhiram Arali" w:date="2024-10-29T15:29:00Z">
                <w:pPr>
                  <w:pStyle w:val="TableParagraph"/>
                  <w:ind w:left="0"/>
                </w:pPr>
              </w:pPrChange>
            </w:pPr>
          </w:p>
        </w:tc>
        <w:tc>
          <w:tcPr>
            <w:tcW w:w="2466" w:type="dxa"/>
          </w:tcPr>
          <w:p w14:paraId="62A806CE" w14:textId="77777777" w:rsidR="00301525" w:rsidRDefault="008B7718">
            <w:pPr>
              <w:pStyle w:val="NormalBPBHEB"/>
              <w:pPrChange w:id="1555" w:author="Abhiram Arali" w:date="2024-10-29T15:29:00Z">
                <w:pPr>
                  <w:pStyle w:val="TableParagraph"/>
                  <w:spacing w:line="360" w:lineRule="auto"/>
                  <w:ind w:right="857"/>
                </w:pPr>
              </w:pPrChange>
            </w:pPr>
            <w:r w:rsidRPr="002E2DD2">
              <w:rPr>
                <w:b/>
                <w:bCs/>
                <w:rPrChange w:id="1556" w:author="Abhiram Arali" w:date="2024-10-29T15:29:00Z">
                  <w:rPr/>
                </w:rPrChange>
              </w:rPr>
              <w:t>Dynamic</w:t>
            </w:r>
            <w:r w:rsidRPr="002E2DD2">
              <w:rPr>
                <w:b/>
                <w:bCs/>
                <w:spacing w:val="-15"/>
                <w:rPrChange w:id="1557" w:author="Abhiram Arali" w:date="2024-10-29T15:29:00Z">
                  <w:rPr>
                    <w:spacing w:val="-15"/>
                  </w:rPr>
                </w:rPrChange>
              </w:rPr>
              <w:t xml:space="preserve"> </w:t>
            </w:r>
            <w:r w:rsidRPr="002E2DD2">
              <w:rPr>
                <w:b/>
                <w:bCs/>
                <w:rPrChange w:id="1558" w:author="Abhiram Arali" w:date="2024-10-29T15:29:00Z">
                  <w:rPr/>
                </w:rPrChange>
              </w:rPr>
              <w:t>RAM</w:t>
            </w:r>
            <w:r>
              <w:t xml:space="preserve"> </w:t>
            </w:r>
            <w:r>
              <w:rPr>
                <w:spacing w:val="-2"/>
              </w:rPr>
              <w:t>(</w:t>
            </w:r>
            <w:r w:rsidRPr="002E2DD2">
              <w:rPr>
                <w:b/>
                <w:bCs/>
                <w:spacing w:val="-2"/>
                <w:rPrChange w:id="1559" w:author="Abhiram Arali" w:date="2024-10-29T15:29:00Z">
                  <w:rPr>
                    <w:spacing w:val="-2"/>
                  </w:rPr>
                </w:rPrChange>
              </w:rPr>
              <w:t>DRAM</w:t>
            </w:r>
            <w:r>
              <w:rPr>
                <w:spacing w:val="-2"/>
              </w:rPr>
              <w:t>)</w:t>
            </w:r>
          </w:p>
        </w:tc>
        <w:tc>
          <w:tcPr>
            <w:tcW w:w="2785" w:type="dxa"/>
          </w:tcPr>
          <w:p w14:paraId="631A03E5" w14:textId="77777777" w:rsidR="00301525" w:rsidRDefault="008B7718">
            <w:pPr>
              <w:pStyle w:val="NormalBPBHEB"/>
              <w:pPrChange w:id="1560" w:author="Abhiram Arali" w:date="2024-10-29T15:29:00Z">
                <w:pPr>
                  <w:pStyle w:val="TableParagraph"/>
                  <w:spacing w:line="360" w:lineRule="auto"/>
                  <w:ind w:left="106" w:right="724"/>
                </w:pPr>
              </w:pPrChange>
            </w:pPr>
            <w:r>
              <w:t>Commonly used in personal</w:t>
            </w:r>
            <w:r>
              <w:rPr>
                <w:spacing w:val="-15"/>
              </w:rPr>
              <w:t xml:space="preserve"> </w:t>
            </w:r>
            <w:r>
              <w:t>computers; requires periodic</w:t>
            </w:r>
          </w:p>
          <w:p w14:paraId="78145A14" w14:textId="77777777" w:rsidR="00301525" w:rsidRDefault="008B7718">
            <w:pPr>
              <w:pStyle w:val="NormalBPBHEB"/>
              <w:pPrChange w:id="1561" w:author="Abhiram Arali" w:date="2024-10-29T15:29:00Z">
                <w:pPr>
                  <w:pStyle w:val="TableParagraph"/>
                  <w:ind w:left="106"/>
                </w:pPr>
              </w:pPrChange>
            </w:pPr>
            <w:r>
              <w:rPr>
                <w:spacing w:val="-2"/>
              </w:rPr>
              <w:t>refreshing.</w:t>
            </w:r>
          </w:p>
        </w:tc>
        <w:tc>
          <w:tcPr>
            <w:tcW w:w="2284" w:type="dxa"/>
          </w:tcPr>
          <w:p w14:paraId="3FD0B511" w14:textId="77777777" w:rsidR="00301525" w:rsidRDefault="00301525">
            <w:pPr>
              <w:pStyle w:val="NormalBPBHEB"/>
              <w:pPrChange w:id="1562" w:author="Abhiram Arali" w:date="2024-10-29T15:29:00Z">
                <w:pPr>
                  <w:pStyle w:val="TableParagraph"/>
                  <w:ind w:left="0"/>
                </w:pPr>
              </w:pPrChange>
            </w:pPr>
          </w:p>
        </w:tc>
      </w:tr>
      <w:tr w:rsidR="00301525" w14:paraId="022440EB" w14:textId="77777777">
        <w:trPr>
          <w:trHeight w:val="1243"/>
        </w:trPr>
        <w:tc>
          <w:tcPr>
            <w:tcW w:w="1486" w:type="dxa"/>
          </w:tcPr>
          <w:p w14:paraId="717436B6" w14:textId="77777777" w:rsidR="00301525" w:rsidRPr="008D3F84" w:rsidRDefault="00301525">
            <w:pPr>
              <w:pStyle w:val="NormalBPBHEB"/>
              <w:rPr>
                <w:b/>
                <w:bCs/>
                <w:rPrChange w:id="1563" w:author="Abhiram Arali" w:date="2024-10-29T15:29:00Z">
                  <w:rPr/>
                </w:rPrChange>
              </w:rPr>
              <w:pPrChange w:id="1564" w:author="Abhiram Arali" w:date="2024-10-29T15:29:00Z">
                <w:pPr>
                  <w:pStyle w:val="TableParagraph"/>
                  <w:ind w:left="0"/>
                </w:pPr>
              </w:pPrChange>
            </w:pPr>
          </w:p>
        </w:tc>
        <w:tc>
          <w:tcPr>
            <w:tcW w:w="2466" w:type="dxa"/>
          </w:tcPr>
          <w:p w14:paraId="1263E692" w14:textId="77777777" w:rsidR="00301525" w:rsidRDefault="008B7718">
            <w:pPr>
              <w:pStyle w:val="NormalBPBHEB"/>
              <w:pPrChange w:id="1565" w:author="Abhiram Arali" w:date="2024-10-29T15:29:00Z">
                <w:pPr>
                  <w:pStyle w:val="TableParagraph"/>
                  <w:spacing w:line="275" w:lineRule="exact"/>
                </w:pPr>
              </w:pPrChange>
            </w:pPr>
            <w:r w:rsidRPr="002D0B00">
              <w:rPr>
                <w:b/>
                <w:bCs/>
                <w:rPrChange w:id="1566" w:author="Abhiram Arali" w:date="2024-10-29T15:29:00Z">
                  <w:rPr/>
                </w:rPrChange>
              </w:rPr>
              <w:t>Static RAM</w:t>
            </w:r>
            <w:r>
              <w:t xml:space="preserve"> </w:t>
            </w:r>
            <w:r>
              <w:rPr>
                <w:spacing w:val="-2"/>
              </w:rPr>
              <w:t>(</w:t>
            </w:r>
            <w:r w:rsidRPr="002D0B00">
              <w:rPr>
                <w:b/>
                <w:bCs/>
                <w:spacing w:val="-2"/>
                <w:rPrChange w:id="1567" w:author="Abhiram Arali" w:date="2024-10-29T15:29:00Z">
                  <w:rPr>
                    <w:spacing w:val="-2"/>
                  </w:rPr>
                </w:rPrChange>
              </w:rPr>
              <w:t>SRAM</w:t>
            </w:r>
            <w:r>
              <w:rPr>
                <w:spacing w:val="-2"/>
              </w:rPr>
              <w:t>)</w:t>
            </w:r>
          </w:p>
        </w:tc>
        <w:tc>
          <w:tcPr>
            <w:tcW w:w="2785" w:type="dxa"/>
          </w:tcPr>
          <w:p w14:paraId="1D912BA9" w14:textId="77777777" w:rsidR="00301525" w:rsidRDefault="008B7718">
            <w:pPr>
              <w:pStyle w:val="NormalBPBHEB"/>
              <w:pPrChange w:id="1568" w:author="Abhiram Arali" w:date="2024-10-29T15:29:00Z">
                <w:pPr>
                  <w:pStyle w:val="TableParagraph"/>
                  <w:spacing w:line="275" w:lineRule="exact"/>
                  <w:ind w:left="106"/>
                </w:pPr>
              </w:pPrChange>
            </w:pPr>
            <w:r>
              <w:t>Faster</w:t>
            </w:r>
            <w:r>
              <w:rPr>
                <w:spacing w:val="-2"/>
              </w:rPr>
              <w:t xml:space="preserve"> </w:t>
            </w:r>
            <w:r>
              <w:t>and</w:t>
            </w:r>
            <w:r>
              <w:rPr>
                <w:spacing w:val="-1"/>
              </w:rPr>
              <w:t xml:space="preserve"> </w:t>
            </w:r>
            <w:r>
              <w:rPr>
                <w:spacing w:val="-4"/>
              </w:rPr>
              <w:t>more</w:t>
            </w:r>
          </w:p>
          <w:p w14:paraId="6544A3D8" w14:textId="77777777" w:rsidR="00301525" w:rsidRDefault="008B7718">
            <w:pPr>
              <w:pStyle w:val="NormalBPBHEB"/>
              <w:pPrChange w:id="1569" w:author="Abhiram Arali" w:date="2024-10-29T15:29:00Z">
                <w:pPr>
                  <w:pStyle w:val="TableParagraph"/>
                  <w:spacing w:before="5" w:line="410" w:lineRule="atLeast"/>
                  <w:ind w:left="106"/>
                </w:pPr>
              </w:pPrChange>
            </w:pPr>
            <w:r>
              <w:t>expensive;</w:t>
            </w:r>
            <w:r>
              <w:rPr>
                <w:spacing w:val="-13"/>
              </w:rPr>
              <w:t xml:space="preserve"> </w:t>
            </w:r>
            <w:r>
              <w:t>used</w:t>
            </w:r>
            <w:r>
              <w:rPr>
                <w:spacing w:val="-13"/>
              </w:rPr>
              <w:t xml:space="preserve"> </w:t>
            </w:r>
            <w:r>
              <w:t>for</w:t>
            </w:r>
            <w:r>
              <w:rPr>
                <w:spacing w:val="-13"/>
              </w:rPr>
              <w:t xml:space="preserve"> </w:t>
            </w:r>
            <w:r>
              <w:t xml:space="preserve">cache </w:t>
            </w:r>
            <w:r>
              <w:rPr>
                <w:spacing w:val="-2"/>
              </w:rPr>
              <w:t>memory.</w:t>
            </w:r>
          </w:p>
        </w:tc>
        <w:tc>
          <w:tcPr>
            <w:tcW w:w="2284" w:type="dxa"/>
          </w:tcPr>
          <w:p w14:paraId="154E912E" w14:textId="77777777" w:rsidR="00301525" w:rsidRDefault="00301525">
            <w:pPr>
              <w:pStyle w:val="NormalBPBHEB"/>
              <w:pPrChange w:id="1570" w:author="Abhiram Arali" w:date="2024-10-29T15:29:00Z">
                <w:pPr>
                  <w:pStyle w:val="TableParagraph"/>
                  <w:ind w:left="0"/>
                </w:pPr>
              </w:pPrChange>
            </w:pPr>
          </w:p>
        </w:tc>
      </w:tr>
      <w:tr w:rsidR="00301525" w14:paraId="24DDD96A" w14:textId="77777777">
        <w:trPr>
          <w:trHeight w:val="1240"/>
        </w:trPr>
        <w:tc>
          <w:tcPr>
            <w:tcW w:w="1486" w:type="dxa"/>
          </w:tcPr>
          <w:p w14:paraId="43DB3B7B" w14:textId="77777777" w:rsidR="00301525" w:rsidRPr="008D3F84" w:rsidRDefault="00301525">
            <w:pPr>
              <w:pStyle w:val="NormalBPBHEB"/>
              <w:rPr>
                <w:b/>
                <w:bCs/>
                <w:rPrChange w:id="1571" w:author="Abhiram Arali" w:date="2024-10-29T15:29:00Z">
                  <w:rPr/>
                </w:rPrChange>
              </w:rPr>
              <w:pPrChange w:id="1572" w:author="Abhiram Arali" w:date="2024-10-29T15:29:00Z">
                <w:pPr>
                  <w:pStyle w:val="TableParagraph"/>
                  <w:ind w:left="0"/>
                </w:pPr>
              </w:pPrChange>
            </w:pPr>
          </w:p>
        </w:tc>
        <w:tc>
          <w:tcPr>
            <w:tcW w:w="2466" w:type="dxa"/>
          </w:tcPr>
          <w:p w14:paraId="4C85BBCC" w14:textId="00B632E7" w:rsidR="00301525" w:rsidRDefault="008B7718">
            <w:pPr>
              <w:pStyle w:val="NormalBPBHEB"/>
              <w:pPrChange w:id="1573" w:author="Abhiram Arali" w:date="2024-10-29T15:29:00Z">
                <w:pPr>
                  <w:pStyle w:val="TableParagraph"/>
                  <w:spacing w:line="360" w:lineRule="auto"/>
                  <w:ind w:right="604"/>
                </w:pPr>
              </w:pPrChange>
            </w:pPr>
            <w:del w:id="1574" w:author="Abhiram Arali" w:date="2024-10-29T15:30:00Z">
              <w:r w:rsidRPr="00F85FC0" w:rsidDel="00F85FC0">
                <w:rPr>
                  <w:b/>
                  <w:bCs/>
                  <w:rPrChange w:id="1575" w:author="Abhiram Arali" w:date="2024-10-29T15:30:00Z">
                    <w:rPr/>
                  </w:rPrChange>
                </w:rPr>
                <w:delText>ROM</w:delText>
              </w:r>
            </w:del>
            <w:ins w:id="1576" w:author="Abhiram Arali" w:date="2024-10-29T15:30:00Z">
              <w:r w:rsidR="00F85FC0" w:rsidRPr="00DE7AB3">
                <w:rPr>
                  <w:b/>
                  <w:bCs/>
                </w:rPr>
                <w:t xml:space="preserve">Read-Only </w:t>
              </w:r>
              <w:r w:rsidR="00F85FC0" w:rsidRPr="00DE7AB3">
                <w:rPr>
                  <w:b/>
                  <w:bCs/>
                  <w:spacing w:val="-2"/>
                </w:rPr>
                <w:t>Memory</w:t>
              </w:r>
            </w:ins>
            <w:r>
              <w:rPr>
                <w:spacing w:val="-15"/>
              </w:rPr>
              <w:t xml:space="preserve"> </w:t>
            </w:r>
            <w:r>
              <w:t>(</w:t>
            </w:r>
            <w:ins w:id="1577" w:author="Abhiram Arali" w:date="2024-10-29T15:30:00Z">
              <w:r w:rsidR="00F85FC0" w:rsidRPr="00DE7AB3">
                <w:rPr>
                  <w:b/>
                  <w:bCs/>
                </w:rPr>
                <w:t>ROM</w:t>
              </w:r>
            </w:ins>
            <w:del w:id="1578" w:author="Abhiram Arali" w:date="2024-10-29T15:30:00Z">
              <w:r w:rsidRPr="00F85FC0" w:rsidDel="00F85FC0">
                <w:rPr>
                  <w:b/>
                  <w:bCs/>
                  <w:rPrChange w:id="1579" w:author="Abhiram Arali" w:date="2024-10-29T15:30:00Z">
                    <w:rPr/>
                  </w:rPrChange>
                </w:rPr>
                <w:delText xml:space="preserve">Read-Only </w:delText>
              </w:r>
              <w:r w:rsidRPr="00F85FC0" w:rsidDel="00F85FC0">
                <w:rPr>
                  <w:b/>
                  <w:bCs/>
                  <w:spacing w:val="-2"/>
                  <w:rPrChange w:id="1580" w:author="Abhiram Arali" w:date="2024-10-29T15:30:00Z">
                    <w:rPr>
                      <w:spacing w:val="-2"/>
                    </w:rPr>
                  </w:rPrChange>
                </w:rPr>
                <w:delText>Memory</w:delText>
              </w:r>
            </w:del>
            <w:r>
              <w:rPr>
                <w:spacing w:val="-2"/>
              </w:rPr>
              <w:t>)</w:t>
            </w:r>
          </w:p>
        </w:tc>
        <w:tc>
          <w:tcPr>
            <w:tcW w:w="2785" w:type="dxa"/>
          </w:tcPr>
          <w:p w14:paraId="418250FC" w14:textId="77777777" w:rsidR="00301525" w:rsidRDefault="008B7718">
            <w:pPr>
              <w:pStyle w:val="NormalBPBHEB"/>
              <w:pPrChange w:id="1581" w:author="Abhiram Arali" w:date="2024-10-29T15:29:00Z">
                <w:pPr>
                  <w:pStyle w:val="TableParagraph"/>
                  <w:numPr>
                    <w:numId w:val="13"/>
                  </w:numPr>
                  <w:tabs>
                    <w:tab w:val="left" w:pos="244"/>
                  </w:tabs>
                  <w:spacing w:line="275" w:lineRule="exact"/>
                  <w:ind w:left="244" w:hanging="138"/>
                </w:pPr>
              </w:pPrChange>
            </w:pPr>
            <w:r>
              <w:rPr>
                <w:spacing w:val="-2"/>
              </w:rPr>
              <w:t>Non-volatile</w:t>
            </w:r>
          </w:p>
          <w:p w14:paraId="3F699F26" w14:textId="77777777" w:rsidR="00301525" w:rsidRDefault="008B7718">
            <w:pPr>
              <w:pStyle w:val="NormalBPBHEB"/>
              <w:pPrChange w:id="1582" w:author="Abhiram Arali" w:date="2024-10-29T15:29:00Z">
                <w:pPr>
                  <w:pStyle w:val="TableParagraph"/>
                  <w:numPr>
                    <w:numId w:val="13"/>
                  </w:numPr>
                  <w:tabs>
                    <w:tab w:val="left" w:pos="244"/>
                  </w:tabs>
                  <w:spacing w:before="137"/>
                  <w:ind w:left="244" w:hanging="138"/>
                </w:pPr>
              </w:pPrChange>
            </w:pPr>
            <w:r>
              <w:t>Permanent</w:t>
            </w:r>
            <w:r>
              <w:rPr>
                <w:spacing w:val="-4"/>
              </w:rPr>
              <w:t xml:space="preserve"> </w:t>
            </w:r>
            <w:r>
              <w:rPr>
                <w:spacing w:val="-2"/>
              </w:rPr>
              <w:t>storage</w:t>
            </w:r>
          </w:p>
          <w:p w14:paraId="520B5935" w14:textId="77777777" w:rsidR="00301525" w:rsidRDefault="008B7718">
            <w:pPr>
              <w:pStyle w:val="NormalBPBHEB"/>
              <w:pPrChange w:id="1583" w:author="Abhiram Arali" w:date="2024-10-29T15:29:00Z">
                <w:pPr>
                  <w:pStyle w:val="TableParagraph"/>
                  <w:numPr>
                    <w:numId w:val="13"/>
                  </w:numPr>
                  <w:tabs>
                    <w:tab w:val="left" w:pos="244"/>
                  </w:tabs>
                  <w:spacing w:before="139"/>
                  <w:ind w:left="244" w:hanging="138"/>
                </w:pPr>
              </w:pPrChange>
            </w:pPr>
            <w:r>
              <w:t>Slower</w:t>
            </w:r>
            <w:r>
              <w:rPr>
                <w:spacing w:val="-2"/>
              </w:rPr>
              <w:t xml:space="preserve"> </w:t>
            </w:r>
            <w:r>
              <w:t>than</w:t>
            </w:r>
            <w:r>
              <w:rPr>
                <w:spacing w:val="-1"/>
              </w:rPr>
              <w:t xml:space="preserve"> </w:t>
            </w:r>
            <w:r>
              <w:rPr>
                <w:spacing w:val="-5"/>
              </w:rPr>
              <w:t>RAM</w:t>
            </w:r>
          </w:p>
        </w:tc>
        <w:tc>
          <w:tcPr>
            <w:tcW w:w="2284" w:type="dxa"/>
          </w:tcPr>
          <w:p w14:paraId="186A2F62" w14:textId="77777777" w:rsidR="00301525" w:rsidRDefault="008B7718">
            <w:pPr>
              <w:pStyle w:val="NormalBPBHEB"/>
              <w:pPrChange w:id="1584" w:author="Abhiram Arali" w:date="2024-10-29T15:29:00Z">
                <w:pPr>
                  <w:pStyle w:val="TableParagraph"/>
                  <w:spacing w:line="360" w:lineRule="auto"/>
                  <w:ind w:left="106"/>
                </w:pPr>
              </w:pPrChange>
            </w:pPr>
            <w:r>
              <w:t>Stores</w:t>
            </w:r>
            <w:r>
              <w:rPr>
                <w:spacing w:val="-15"/>
              </w:rPr>
              <w:t xml:space="preserve"> </w:t>
            </w:r>
            <w:r>
              <w:t>essential</w:t>
            </w:r>
            <w:r>
              <w:rPr>
                <w:spacing w:val="-15"/>
              </w:rPr>
              <w:t xml:space="preserve"> </w:t>
            </w:r>
            <w:r>
              <w:t>boot- up instructions and</w:t>
            </w:r>
          </w:p>
          <w:p w14:paraId="3CA87002" w14:textId="77777777" w:rsidR="00301525" w:rsidRDefault="008B7718">
            <w:pPr>
              <w:pStyle w:val="NormalBPBHEB"/>
              <w:pPrChange w:id="1585" w:author="Abhiram Arali" w:date="2024-10-29T15:29:00Z">
                <w:pPr>
                  <w:pStyle w:val="TableParagraph"/>
                  <w:ind w:left="106"/>
                </w:pPr>
              </w:pPrChange>
            </w:pPr>
            <w:r>
              <w:rPr>
                <w:spacing w:val="-2"/>
              </w:rPr>
              <w:t>firmware.</w:t>
            </w:r>
          </w:p>
        </w:tc>
      </w:tr>
      <w:tr w:rsidR="00301525" w14:paraId="5188ADFB" w14:textId="77777777">
        <w:trPr>
          <w:trHeight w:val="1242"/>
        </w:trPr>
        <w:tc>
          <w:tcPr>
            <w:tcW w:w="1486" w:type="dxa"/>
          </w:tcPr>
          <w:p w14:paraId="6DEA856E" w14:textId="77777777" w:rsidR="00301525" w:rsidRPr="008D3F84" w:rsidRDefault="00301525">
            <w:pPr>
              <w:pStyle w:val="NormalBPBHEB"/>
              <w:rPr>
                <w:b/>
                <w:bCs/>
                <w:rPrChange w:id="1586" w:author="Abhiram Arali" w:date="2024-10-29T15:29:00Z">
                  <w:rPr/>
                </w:rPrChange>
              </w:rPr>
              <w:pPrChange w:id="1587" w:author="Abhiram Arali" w:date="2024-10-29T15:29:00Z">
                <w:pPr>
                  <w:pStyle w:val="TableParagraph"/>
                  <w:ind w:left="0"/>
                </w:pPr>
              </w:pPrChange>
            </w:pPr>
          </w:p>
        </w:tc>
        <w:tc>
          <w:tcPr>
            <w:tcW w:w="2466" w:type="dxa"/>
          </w:tcPr>
          <w:p w14:paraId="590DC991" w14:textId="3A1708EE" w:rsidR="00301525" w:rsidRDefault="008B7718">
            <w:pPr>
              <w:pStyle w:val="NormalBPBHEB"/>
              <w:pPrChange w:id="1588" w:author="Abhiram Arali" w:date="2024-10-29T15:29:00Z">
                <w:pPr>
                  <w:pStyle w:val="TableParagraph"/>
                  <w:spacing w:before="1" w:line="360" w:lineRule="auto"/>
                  <w:ind w:right="110"/>
                </w:pPr>
              </w:pPrChange>
            </w:pPr>
            <w:del w:id="1589" w:author="Abhiram Arali" w:date="2024-10-29T15:30:00Z">
              <w:r w:rsidRPr="00D27961" w:rsidDel="00D27961">
                <w:rPr>
                  <w:b/>
                  <w:bCs/>
                  <w:rPrChange w:id="1590" w:author="Abhiram Arali" w:date="2024-10-29T15:30:00Z">
                    <w:rPr/>
                  </w:rPrChange>
                </w:rPr>
                <w:delText>PROM</w:delText>
              </w:r>
            </w:del>
            <w:ins w:id="1591" w:author="Abhiram Arali" w:date="2024-10-29T15:30:00Z">
              <w:r w:rsidR="00D27961" w:rsidRPr="00DE7AB3">
                <w:rPr>
                  <w:b/>
                  <w:bCs/>
                </w:rPr>
                <w:t xml:space="preserve">Programmable </w:t>
              </w:r>
              <w:r w:rsidR="00D27961" w:rsidRPr="00DE7AB3">
                <w:rPr>
                  <w:b/>
                  <w:bCs/>
                  <w:spacing w:val="-4"/>
                </w:rPr>
                <w:t>ROM</w:t>
              </w:r>
            </w:ins>
            <w:r>
              <w:rPr>
                <w:spacing w:val="-15"/>
              </w:rPr>
              <w:t xml:space="preserve"> </w:t>
            </w:r>
            <w:r>
              <w:t>(</w:t>
            </w:r>
            <w:ins w:id="1592" w:author="Abhiram Arali" w:date="2024-10-29T15:30:00Z">
              <w:r w:rsidR="00D27961" w:rsidRPr="00DE7AB3">
                <w:rPr>
                  <w:b/>
                  <w:bCs/>
                </w:rPr>
                <w:t>PROM</w:t>
              </w:r>
            </w:ins>
            <w:del w:id="1593" w:author="Abhiram Arali" w:date="2024-10-29T15:30:00Z">
              <w:r w:rsidRPr="00D27961" w:rsidDel="00D27961">
                <w:rPr>
                  <w:b/>
                  <w:bCs/>
                  <w:rPrChange w:id="1594" w:author="Abhiram Arali" w:date="2024-10-29T15:30:00Z">
                    <w:rPr/>
                  </w:rPrChange>
                </w:rPr>
                <w:delText xml:space="preserve">Programmable </w:delText>
              </w:r>
              <w:r w:rsidRPr="00D27961" w:rsidDel="00D27961">
                <w:rPr>
                  <w:b/>
                  <w:bCs/>
                  <w:spacing w:val="-4"/>
                  <w:rPrChange w:id="1595" w:author="Abhiram Arali" w:date="2024-10-29T15:30:00Z">
                    <w:rPr>
                      <w:spacing w:val="-4"/>
                    </w:rPr>
                  </w:rPrChange>
                </w:rPr>
                <w:delText>ROM</w:delText>
              </w:r>
            </w:del>
            <w:r>
              <w:rPr>
                <w:spacing w:val="-4"/>
              </w:rPr>
              <w:t>)</w:t>
            </w:r>
          </w:p>
        </w:tc>
        <w:tc>
          <w:tcPr>
            <w:tcW w:w="2785" w:type="dxa"/>
          </w:tcPr>
          <w:p w14:paraId="00FA9C37" w14:textId="77777777" w:rsidR="00301525" w:rsidRDefault="008B7718">
            <w:pPr>
              <w:pStyle w:val="NormalBPBHEB"/>
              <w:pPrChange w:id="1596" w:author="Abhiram Arali" w:date="2024-10-29T15:29:00Z">
                <w:pPr>
                  <w:pStyle w:val="TableParagraph"/>
                  <w:spacing w:before="1" w:line="360" w:lineRule="auto"/>
                  <w:ind w:left="106"/>
                </w:pPr>
              </w:pPrChange>
            </w:pPr>
            <w:r>
              <w:t>Can</w:t>
            </w:r>
            <w:r>
              <w:rPr>
                <w:spacing w:val="-13"/>
              </w:rPr>
              <w:t xml:space="preserve"> </w:t>
            </w:r>
            <w:r>
              <w:t>be</w:t>
            </w:r>
            <w:r>
              <w:rPr>
                <w:spacing w:val="-14"/>
              </w:rPr>
              <w:t xml:space="preserve"> </w:t>
            </w:r>
            <w:r>
              <w:t>programmed</w:t>
            </w:r>
            <w:r>
              <w:rPr>
                <w:spacing w:val="-13"/>
              </w:rPr>
              <w:t xml:space="preserve"> </w:t>
            </w:r>
            <w:r>
              <w:t>once; data cannot be changed</w:t>
            </w:r>
          </w:p>
          <w:p w14:paraId="2947A9F9" w14:textId="77777777" w:rsidR="00301525" w:rsidRDefault="008B7718">
            <w:pPr>
              <w:pStyle w:val="NormalBPBHEB"/>
              <w:pPrChange w:id="1597" w:author="Abhiram Arali" w:date="2024-10-29T15:29:00Z">
                <w:pPr>
                  <w:pStyle w:val="TableParagraph"/>
                  <w:ind w:left="106"/>
                </w:pPr>
              </w:pPrChange>
            </w:pPr>
            <w:r>
              <w:rPr>
                <w:spacing w:val="-2"/>
              </w:rPr>
              <w:t>afterward.</w:t>
            </w:r>
          </w:p>
        </w:tc>
        <w:tc>
          <w:tcPr>
            <w:tcW w:w="2284" w:type="dxa"/>
          </w:tcPr>
          <w:p w14:paraId="3D506D94" w14:textId="77777777" w:rsidR="00301525" w:rsidRDefault="00301525">
            <w:pPr>
              <w:pStyle w:val="NormalBPBHEB"/>
              <w:pPrChange w:id="1598" w:author="Abhiram Arali" w:date="2024-10-29T15:29:00Z">
                <w:pPr>
                  <w:pStyle w:val="TableParagraph"/>
                  <w:ind w:left="0"/>
                </w:pPr>
              </w:pPrChange>
            </w:pPr>
          </w:p>
        </w:tc>
      </w:tr>
      <w:tr w:rsidR="00D77DC1" w14:paraId="62388850" w14:textId="77777777">
        <w:trPr>
          <w:trHeight w:val="1242"/>
          <w:ins w:id="1599" w:author="Abhiram Arali" w:date="2024-10-29T15:28:00Z"/>
        </w:trPr>
        <w:tc>
          <w:tcPr>
            <w:tcW w:w="1486" w:type="dxa"/>
          </w:tcPr>
          <w:p w14:paraId="21334E83" w14:textId="77777777" w:rsidR="00D77DC1" w:rsidRPr="008D3F84" w:rsidRDefault="00D77DC1">
            <w:pPr>
              <w:pStyle w:val="NormalBPBHEB"/>
              <w:rPr>
                <w:ins w:id="1600" w:author="Abhiram Arali" w:date="2024-10-29T15:28:00Z"/>
                <w:b/>
                <w:bCs/>
                <w:rPrChange w:id="1601" w:author="Abhiram Arali" w:date="2024-10-29T15:29:00Z">
                  <w:rPr>
                    <w:ins w:id="1602" w:author="Abhiram Arali" w:date="2024-10-29T15:28:00Z"/>
                  </w:rPr>
                </w:rPrChange>
              </w:rPr>
              <w:pPrChange w:id="1603" w:author="Abhiram Arali" w:date="2024-10-29T15:29:00Z">
                <w:pPr>
                  <w:pStyle w:val="TableParagraph"/>
                  <w:ind w:left="0"/>
                </w:pPr>
              </w:pPrChange>
            </w:pPr>
          </w:p>
        </w:tc>
        <w:tc>
          <w:tcPr>
            <w:tcW w:w="2466" w:type="dxa"/>
          </w:tcPr>
          <w:p w14:paraId="73E822A4" w14:textId="0B0A50C0" w:rsidR="00A245A0" w:rsidRPr="00DE7AB3" w:rsidRDefault="00A245A0" w:rsidP="00A245A0">
            <w:pPr>
              <w:pStyle w:val="NormalBPBHEB"/>
              <w:rPr>
                <w:ins w:id="1604" w:author="Abhiram Arali" w:date="2024-10-29T15:30:00Z"/>
                <w:b/>
                <w:bCs/>
              </w:rPr>
            </w:pPr>
            <w:ins w:id="1605" w:author="Abhiram Arali" w:date="2024-10-29T15:30:00Z">
              <w:r w:rsidRPr="00DE7AB3">
                <w:rPr>
                  <w:b/>
                  <w:bCs/>
                  <w:spacing w:val="-2"/>
                </w:rPr>
                <w:t>Erasable</w:t>
              </w:r>
            </w:ins>
          </w:p>
          <w:p w14:paraId="4857B003" w14:textId="1336A129" w:rsidR="00D77DC1" w:rsidRDefault="00A245A0">
            <w:pPr>
              <w:pStyle w:val="NormalBPBHEB"/>
              <w:rPr>
                <w:ins w:id="1606" w:author="Abhiram Arali" w:date="2024-10-29T15:28:00Z"/>
              </w:rPr>
              <w:pPrChange w:id="1607" w:author="Abhiram Arali" w:date="2024-10-29T15:30:00Z">
                <w:pPr>
                  <w:pStyle w:val="TableParagraph"/>
                  <w:spacing w:before="1" w:line="360" w:lineRule="auto"/>
                  <w:ind w:right="110"/>
                </w:pPr>
              </w:pPrChange>
            </w:pPr>
            <w:ins w:id="1608" w:author="Abhiram Arali" w:date="2024-10-29T15:30:00Z">
              <w:r w:rsidRPr="00DE7AB3">
                <w:rPr>
                  <w:b/>
                  <w:bCs/>
                </w:rPr>
                <w:t>Programmable</w:t>
              </w:r>
              <w:r w:rsidRPr="00DE7AB3">
                <w:rPr>
                  <w:b/>
                  <w:bCs/>
                  <w:spacing w:val="-4"/>
                </w:rPr>
                <w:t xml:space="preserve"> ROM</w:t>
              </w:r>
            </w:ins>
            <w:ins w:id="1609" w:author="Abhiram Arali" w:date="2024-10-29T15:28:00Z">
              <w:r w:rsidR="00D77DC1">
                <w:t xml:space="preserve"> </w:t>
              </w:r>
              <w:r w:rsidR="00D77DC1">
                <w:rPr>
                  <w:spacing w:val="-2"/>
                </w:rPr>
                <w:t>(</w:t>
              </w:r>
            </w:ins>
            <w:ins w:id="1610" w:author="Abhiram Arali" w:date="2024-10-29T15:30:00Z">
              <w:r w:rsidRPr="00DE7AB3">
                <w:rPr>
                  <w:b/>
                  <w:bCs/>
                </w:rPr>
                <w:t>EPROM</w:t>
              </w:r>
            </w:ins>
            <w:ins w:id="1611" w:author="Abhiram Arali" w:date="2024-10-29T15:28:00Z">
              <w:r w:rsidR="00D77DC1">
                <w:rPr>
                  <w:spacing w:val="-4"/>
                </w:rPr>
                <w:t>)</w:t>
              </w:r>
            </w:ins>
          </w:p>
        </w:tc>
        <w:tc>
          <w:tcPr>
            <w:tcW w:w="2785" w:type="dxa"/>
          </w:tcPr>
          <w:p w14:paraId="6CEB4A4F" w14:textId="77777777" w:rsidR="00D77DC1" w:rsidRDefault="00D77DC1">
            <w:pPr>
              <w:pStyle w:val="NormalBPBHEB"/>
              <w:rPr>
                <w:ins w:id="1612" w:author="Abhiram Arali" w:date="2024-10-29T15:28:00Z"/>
              </w:rPr>
              <w:pPrChange w:id="1613" w:author="Abhiram Arali" w:date="2024-10-29T15:29:00Z">
                <w:pPr>
                  <w:pStyle w:val="TableParagraph"/>
                  <w:spacing w:line="275" w:lineRule="exact"/>
                  <w:ind w:left="106"/>
                </w:pPr>
              </w:pPrChange>
            </w:pPr>
            <w:ins w:id="1614" w:author="Abhiram Arali" w:date="2024-10-29T15:28:00Z">
              <w:r>
                <w:t>Can</w:t>
              </w:r>
              <w:r>
                <w:rPr>
                  <w:spacing w:val="-1"/>
                </w:rPr>
                <w:t xml:space="preserve"> </w:t>
              </w:r>
              <w:r>
                <w:t>be</w:t>
              </w:r>
              <w:r>
                <w:rPr>
                  <w:spacing w:val="-2"/>
                </w:rPr>
                <w:t xml:space="preserve"> </w:t>
              </w:r>
              <w:r>
                <w:t>erased</w:t>
              </w:r>
              <w:r>
                <w:rPr>
                  <w:spacing w:val="-1"/>
                </w:rPr>
                <w:t xml:space="preserve"> </w:t>
              </w:r>
              <w:r>
                <w:t xml:space="preserve">with </w:t>
              </w:r>
              <w:r>
                <w:rPr>
                  <w:spacing w:val="-5"/>
                </w:rPr>
                <w:t>UV</w:t>
              </w:r>
            </w:ins>
          </w:p>
          <w:p w14:paraId="6708344F" w14:textId="198EB30F" w:rsidR="00D77DC1" w:rsidRDefault="00D77DC1">
            <w:pPr>
              <w:pStyle w:val="NormalBPBHEB"/>
              <w:rPr>
                <w:ins w:id="1615" w:author="Abhiram Arali" w:date="2024-10-29T15:28:00Z"/>
              </w:rPr>
              <w:pPrChange w:id="1616" w:author="Abhiram Arali" w:date="2024-10-29T15:29:00Z">
                <w:pPr>
                  <w:pStyle w:val="TableParagraph"/>
                  <w:spacing w:before="1" w:line="360" w:lineRule="auto"/>
                  <w:ind w:left="106"/>
                </w:pPr>
              </w:pPrChange>
            </w:pPr>
            <w:ins w:id="1617" w:author="Abhiram Arali" w:date="2024-10-29T15:28:00Z">
              <w:r>
                <w:t xml:space="preserve">light and </w:t>
              </w:r>
              <w:r>
                <w:rPr>
                  <w:spacing w:val="-2"/>
                </w:rPr>
                <w:t>reprogrammed.</w:t>
              </w:r>
            </w:ins>
          </w:p>
        </w:tc>
        <w:tc>
          <w:tcPr>
            <w:tcW w:w="2284" w:type="dxa"/>
          </w:tcPr>
          <w:p w14:paraId="40CBB701" w14:textId="77777777" w:rsidR="00D77DC1" w:rsidRDefault="00D77DC1">
            <w:pPr>
              <w:pStyle w:val="NormalBPBHEB"/>
              <w:rPr>
                <w:ins w:id="1618" w:author="Abhiram Arali" w:date="2024-10-29T15:28:00Z"/>
              </w:rPr>
              <w:pPrChange w:id="1619" w:author="Abhiram Arali" w:date="2024-10-29T15:29:00Z">
                <w:pPr>
                  <w:pStyle w:val="TableParagraph"/>
                  <w:ind w:left="0"/>
                </w:pPr>
              </w:pPrChange>
            </w:pPr>
          </w:p>
        </w:tc>
      </w:tr>
      <w:tr w:rsidR="00D77DC1" w14:paraId="2A1B9C86" w14:textId="77777777">
        <w:trPr>
          <w:trHeight w:val="1242"/>
          <w:ins w:id="1620" w:author="Abhiram Arali" w:date="2024-10-29T15:28:00Z"/>
        </w:trPr>
        <w:tc>
          <w:tcPr>
            <w:tcW w:w="1486" w:type="dxa"/>
          </w:tcPr>
          <w:p w14:paraId="10AD11F5" w14:textId="77777777" w:rsidR="00D77DC1" w:rsidRPr="008D3F84" w:rsidRDefault="00D77DC1">
            <w:pPr>
              <w:pStyle w:val="NormalBPBHEB"/>
              <w:rPr>
                <w:ins w:id="1621" w:author="Abhiram Arali" w:date="2024-10-29T15:28:00Z"/>
                <w:b/>
                <w:bCs/>
                <w:rPrChange w:id="1622" w:author="Abhiram Arali" w:date="2024-10-29T15:29:00Z">
                  <w:rPr>
                    <w:ins w:id="1623" w:author="Abhiram Arali" w:date="2024-10-29T15:28:00Z"/>
                  </w:rPr>
                </w:rPrChange>
              </w:rPr>
              <w:pPrChange w:id="1624" w:author="Abhiram Arali" w:date="2024-10-29T15:29:00Z">
                <w:pPr>
                  <w:pStyle w:val="TableParagraph"/>
                  <w:ind w:left="0"/>
                </w:pPr>
              </w:pPrChange>
            </w:pPr>
          </w:p>
        </w:tc>
        <w:tc>
          <w:tcPr>
            <w:tcW w:w="2466" w:type="dxa"/>
          </w:tcPr>
          <w:p w14:paraId="7253FEE1" w14:textId="77777777" w:rsidR="00DA4D11" w:rsidRPr="00DE7AB3" w:rsidRDefault="00DA4D11" w:rsidP="00DA4D11">
            <w:pPr>
              <w:pStyle w:val="NormalBPBHEB"/>
              <w:rPr>
                <w:ins w:id="1625" w:author="Abhiram Arali" w:date="2024-10-29T15:30:00Z"/>
                <w:b/>
                <w:bCs/>
              </w:rPr>
            </w:pPr>
            <w:ins w:id="1626" w:author="Abhiram Arali" w:date="2024-10-29T15:30:00Z">
              <w:r w:rsidRPr="00DE7AB3">
                <w:rPr>
                  <w:b/>
                  <w:bCs/>
                  <w:spacing w:val="-2"/>
                </w:rPr>
                <w:t>Electrically</w:t>
              </w:r>
            </w:ins>
          </w:p>
          <w:p w14:paraId="5A96B06E" w14:textId="65073C6E" w:rsidR="00D77DC1" w:rsidRDefault="00DA4D11">
            <w:pPr>
              <w:pStyle w:val="NormalBPBHEB"/>
              <w:rPr>
                <w:ins w:id="1627" w:author="Abhiram Arali" w:date="2024-10-29T15:28:00Z"/>
              </w:rPr>
              <w:pPrChange w:id="1628" w:author="Abhiram Arali" w:date="2024-10-29T15:30:00Z">
                <w:pPr>
                  <w:pStyle w:val="TableParagraph"/>
                  <w:spacing w:before="1" w:line="360" w:lineRule="auto"/>
                  <w:ind w:right="110"/>
                </w:pPr>
              </w:pPrChange>
            </w:pPr>
            <w:ins w:id="1629" w:author="Abhiram Arali" w:date="2024-10-29T15:30:00Z">
              <w:r w:rsidRPr="00DE7AB3">
                <w:rPr>
                  <w:b/>
                  <w:bCs/>
                  <w:spacing w:val="-2"/>
                </w:rPr>
                <w:t xml:space="preserve">Erasable </w:t>
              </w:r>
              <w:r w:rsidRPr="00DE7AB3">
                <w:rPr>
                  <w:b/>
                  <w:bCs/>
                </w:rPr>
                <w:t>Programmable</w:t>
              </w:r>
              <w:r w:rsidRPr="00DE7AB3">
                <w:rPr>
                  <w:b/>
                  <w:bCs/>
                  <w:spacing w:val="-15"/>
                </w:rPr>
                <w:t xml:space="preserve"> </w:t>
              </w:r>
              <w:r w:rsidRPr="00DE7AB3">
                <w:rPr>
                  <w:b/>
                  <w:bCs/>
                </w:rPr>
                <w:t>ROM</w:t>
              </w:r>
              <w:r>
                <w:t xml:space="preserve"> </w:t>
              </w:r>
            </w:ins>
            <w:ins w:id="1630" w:author="Abhiram Arali" w:date="2024-10-29T15:28:00Z">
              <w:r w:rsidR="00D77DC1">
                <w:rPr>
                  <w:spacing w:val="-2"/>
                </w:rPr>
                <w:t>(</w:t>
              </w:r>
            </w:ins>
            <w:ins w:id="1631" w:author="Abhiram Arali" w:date="2024-10-29T15:30:00Z">
              <w:r w:rsidRPr="00DE7AB3">
                <w:rPr>
                  <w:b/>
                  <w:bCs/>
                </w:rPr>
                <w:t>EEPROM</w:t>
              </w:r>
            </w:ins>
            <w:ins w:id="1632" w:author="Abhiram Arali" w:date="2024-10-29T15:28:00Z">
              <w:r w:rsidR="00D77DC1">
                <w:t>)</w:t>
              </w:r>
            </w:ins>
          </w:p>
        </w:tc>
        <w:tc>
          <w:tcPr>
            <w:tcW w:w="2785" w:type="dxa"/>
          </w:tcPr>
          <w:p w14:paraId="7DD64A2F" w14:textId="77777777" w:rsidR="00D77DC1" w:rsidRDefault="00D77DC1">
            <w:pPr>
              <w:pStyle w:val="NormalBPBHEB"/>
              <w:rPr>
                <w:ins w:id="1633" w:author="Abhiram Arali" w:date="2024-10-29T15:28:00Z"/>
              </w:rPr>
              <w:pPrChange w:id="1634" w:author="Abhiram Arali" w:date="2024-10-29T15:29:00Z">
                <w:pPr>
                  <w:pStyle w:val="TableParagraph"/>
                  <w:spacing w:line="275" w:lineRule="exact"/>
                  <w:ind w:left="106"/>
                </w:pPr>
              </w:pPrChange>
            </w:pPr>
            <w:ins w:id="1635" w:author="Abhiram Arali" w:date="2024-10-29T15:28:00Z">
              <w:r>
                <w:t>Can</w:t>
              </w:r>
              <w:r>
                <w:rPr>
                  <w:spacing w:val="-1"/>
                </w:rPr>
                <w:t xml:space="preserve"> </w:t>
              </w:r>
              <w:r>
                <w:t>be</w:t>
              </w:r>
              <w:r>
                <w:rPr>
                  <w:spacing w:val="-2"/>
                </w:rPr>
                <w:t xml:space="preserve"> </w:t>
              </w:r>
              <w:r>
                <w:t>erased</w:t>
              </w:r>
              <w:r>
                <w:rPr>
                  <w:spacing w:val="-1"/>
                </w:rPr>
                <w:t xml:space="preserve"> </w:t>
              </w:r>
              <w:r>
                <w:rPr>
                  <w:spacing w:val="-5"/>
                </w:rPr>
                <w:t>and</w:t>
              </w:r>
            </w:ins>
          </w:p>
          <w:p w14:paraId="61FB504A" w14:textId="20E8E5B6" w:rsidR="00D77DC1" w:rsidRDefault="00D77DC1">
            <w:pPr>
              <w:pStyle w:val="NormalBPBHEB"/>
              <w:rPr>
                <w:ins w:id="1636" w:author="Abhiram Arali" w:date="2024-10-29T15:28:00Z"/>
              </w:rPr>
              <w:pPrChange w:id="1637" w:author="Abhiram Arali" w:date="2024-10-29T15:29:00Z">
                <w:pPr>
                  <w:pStyle w:val="TableParagraph"/>
                  <w:spacing w:before="1" w:line="360" w:lineRule="auto"/>
                  <w:ind w:left="106"/>
                </w:pPr>
              </w:pPrChange>
            </w:pPr>
            <w:ins w:id="1638" w:author="Abhiram Arali" w:date="2024-10-29T15:28:00Z">
              <w:r>
                <w:t>reprogrammed</w:t>
              </w:r>
              <w:r>
                <w:rPr>
                  <w:spacing w:val="-15"/>
                </w:rPr>
                <w:t xml:space="preserve"> </w:t>
              </w:r>
              <w:r>
                <w:t>with electrical signals.</w:t>
              </w:r>
            </w:ins>
          </w:p>
        </w:tc>
        <w:tc>
          <w:tcPr>
            <w:tcW w:w="2284" w:type="dxa"/>
          </w:tcPr>
          <w:p w14:paraId="0144090B" w14:textId="77777777" w:rsidR="00D77DC1" w:rsidRDefault="00D77DC1">
            <w:pPr>
              <w:pStyle w:val="NormalBPBHEB"/>
              <w:rPr>
                <w:ins w:id="1639" w:author="Abhiram Arali" w:date="2024-10-29T15:28:00Z"/>
              </w:rPr>
              <w:pPrChange w:id="1640" w:author="Abhiram Arali" w:date="2024-10-29T15:29:00Z">
                <w:pPr>
                  <w:pStyle w:val="TableParagraph"/>
                  <w:ind w:left="0"/>
                </w:pPr>
              </w:pPrChange>
            </w:pPr>
          </w:p>
        </w:tc>
      </w:tr>
      <w:tr w:rsidR="00D77DC1" w14:paraId="2EADE7DB" w14:textId="77777777">
        <w:trPr>
          <w:trHeight w:val="1242"/>
          <w:ins w:id="1641" w:author="Abhiram Arali" w:date="2024-10-29T15:28:00Z"/>
        </w:trPr>
        <w:tc>
          <w:tcPr>
            <w:tcW w:w="1486" w:type="dxa"/>
          </w:tcPr>
          <w:p w14:paraId="1CE11A3E" w14:textId="6FCDD253" w:rsidR="00D77DC1" w:rsidRPr="008D3F84" w:rsidRDefault="00D77DC1">
            <w:pPr>
              <w:pStyle w:val="NormalBPBHEB"/>
              <w:rPr>
                <w:ins w:id="1642" w:author="Abhiram Arali" w:date="2024-10-29T15:28:00Z"/>
                <w:b/>
                <w:bCs/>
                <w:rPrChange w:id="1643" w:author="Abhiram Arali" w:date="2024-10-29T15:29:00Z">
                  <w:rPr>
                    <w:ins w:id="1644" w:author="Abhiram Arali" w:date="2024-10-29T15:28:00Z"/>
                  </w:rPr>
                </w:rPrChange>
              </w:rPr>
              <w:pPrChange w:id="1645" w:author="Abhiram Arali" w:date="2024-10-29T15:29:00Z">
                <w:pPr>
                  <w:pStyle w:val="TableParagraph"/>
                  <w:ind w:left="0"/>
                </w:pPr>
              </w:pPrChange>
            </w:pPr>
            <w:ins w:id="1646" w:author="Abhiram Arali" w:date="2024-10-29T15:28:00Z">
              <w:r w:rsidRPr="008D3F84">
                <w:rPr>
                  <w:b/>
                  <w:bCs/>
                  <w:rPrChange w:id="1647" w:author="Abhiram Arali" w:date="2024-10-29T15:29:00Z">
                    <w:rPr/>
                  </w:rPrChange>
                </w:rPr>
                <w:t xml:space="preserve">Secondary </w:t>
              </w:r>
              <w:r w:rsidR="008D3F84" w:rsidRPr="008D3F84">
                <w:rPr>
                  <w:b/>
                  <w:bCs/>
                </w:rPr>
                <w:t>memory</w:t>
              </w:r>
            </w:ins>
          </w:p>
        </w:tc>
        <w:tc>
          <w:tcPr>
            <w:tcW w:w="2466" w:type="dxa"/>
          </w:tcPr>
          <w:p w14:paraId="02B883B6" w14:textId="0D157DAB" w:rsidR="00D77DC1" w:rsidRDefault="00D77DC1">
            <w:pPr>
              <w:pStyle w:val="NormalBPBHEB"/>
              <w:rPr>
                <w:ins w:id="1648" w:author="Abhiram Arali" w:date="2024-10-29T15:28:00Z"/>
              </w:rPr>
              <w:pPrChange w:id="1649" w:author="Abhiram Arali" w:date="2024-10-29T15:29:00Z">
                <w:pPr>
                  <w:pStyle w:val="TableParagraph"/>
                  <w:spacing w:before="1" w:line="360" w:lineRule="auto"/>
                  <w:ind w:right="110"/>
                </w:pPr>
              </w:pPrChange>
            </w:pPr>
            <w:ins w:id="1650" w:author="Abhiram Arali" w:date="2024-10-29T15:28:00Z">
              <w:r w:rsidRPr="00DC770F">
                <w:rPr>
                  <w:b/>
                  <w:bCs/>
                  <w:rPrChange w:id="1651" w:author="Abhiram Arali" w:date="2024-10-29T15:30:00Z">
                    <w:rPr/>
                  </w:rPrChange>
                </w:rPr>
                <w:t>Hard</w:t>
              </w:r>
              <w:r w:rsidRPr="00DC770F">
                <w:rPr>
                  <w:b/>
                  <w:bCs/>
                  <w:spacing w:val="-15"/>
                  <w:rPrChange w:id="1652" w:author="Abhiram Arali" w:date="2024-10-29T15:30:00Z">
                    <w:rPr>
                      <w:spacing w:val="-15"/>
                    </w:rPr>
                  </w:rPrChange>
                </w:rPr>
                <w:t xml:space="preserve"> </w:t>
              </w:r>
              <w:r w:rsidRPr="00DC770F">
                <w:rPr>
                  <w:b/>
                  <w:bCs/>
                  <w:rPrChange w:id="1653" w:author="Abhiram Arali" w:date="2024-10-29T15:30:00Z">
                    <w:rPr/>
                  </w:rPrChange>
                </w:rPr>
                <w:t>Disk</w:t>
              </w:r>
              <w:r w:rsidRPr="00DC770F">
                <w:rPr>
                  <w:b/>
                  <w:bCs/>
                  <w:spacing w:val="-15"/>
                  <w:rPrChange w:id="1654" w:author="Abhiram Arali" w:date="2024-10-29T15:30:00Z">
                    <w:rPr>
                      <w:spacing w:val="-15"/>
                    </w:rPr>
                  </w:rPrChange>
                </w:rPr>
                <w:t xml:space="preserve"> </w:t>
              </w:r>
              <w:r w:rsidRPr="00DC770F">
                <w:rPr>
                  <w:b/>
                  <w:bCs/>
                  <w:rPrChange w:id="1655" w:author="Abhiram Arali" w:date="2024-10-29T15:30:00Z">
                    <w:rPr/>
                  </w:rPrChange>
                </w:rPr>
                <w:t>Drive</w:t>
              </w:r>
              <w:r>
                <w:t xml:space="preserve"> </w:t>
              </w:r>
              <w:r>
                <w:rPr>
                  <w:spacing w:val="-2"/>
                </w:rPr>
                <w:t>(</w:t>
              </w:r>
              <w:r w:rsidRPr="00DC770F">
                <w:rPr>
                  <w:b/>
                  <w:bCs/>
                  <w:spacing w:val="-2"/>
                  <w:rPrChange w:id="1656" w:author="Abhiram Arali" w:date="2024-10-29T15:30:00Z">
                    <w:rPr>
                      <w:spacing w:val="-2"/>
                    </w:rPr>
                  </w:rPrChange>
                </w:rPr>
                <w:t>HDD</w:t>
              </w:r>
              <w:r>
                <w:rPr>
                  <w:spacing w:val="-2"/>
                </w:rPr>
                <w:t>)</w:t>
              </w:r>
            </w:ins>
          </w:p>
        </w:tc>
        <w:tc>
          <w:tcPr>
            <w:tcW w:w="2785" w:type="dxa"/>
          </w:tcPr>
          <w:p w14:paraId="0C82B183" w14:textId="77777777" w:rsidR="00D77DC1" w:rsidRDefault="00D77DC1">
            <w:pPr>
              <w:pStyle w:val="NormalBPBHEB"/>
              <w:rPr>
                <w:ins w:id="1657" w:author="Abhiram Arali" w:date="2024-10-29T15:28:00Z"/>
              </w:rPr>
              <w:pPrChange w:id="1658" w:author="Abhiram Arali" w:date="2024-10-29T15:29:00Z">
                <w:pPr>
                  <w:pStyle w:val="TableParagraph"/>
                  <w:numPr>
                    <w:numId w:val="12"/>
                  </w:numPr>
                  <w:tabs>
                    <w:tab w:val="left" w:pos="244"/>
                  </w:tabs>
                  <w:spacing w:line="275" w:lineRule="exact"/>
                  <w:ind w:left="244" w:hanging="138"/>
                </w:pPr>
              </w:pPrChange>
            </w:pPr>
            <w:ins w:id="1659" w:author="Abhiram Arali" w:date="2024-10-29T15:28:00Z">
              <w:r>
                <w:rPr>
                  <w:spacing w:val="-2"/>
                </w:rPr>
                <w:t>Non-volatile</w:t>
              </w:r>
            </w:ins>
          </w:p>
          <w:p w14:paraId="0CE09E66" w14:textId="77777777" w:rsidR="00D77DC1" w:rsidRDefault="00D77DC1">
            <w:pPr>
              <w:pStyle w:val="NormalBPBHEB"/>
              <w:rPr>
                <w:ins w:id="1660" w:author="Abhiram Arali" w:date="2024-10-29T15:28:00Z"/>
              </w:rPr>
              <w:pPrChange w:id="1661" w:author="Abhiram Arali" w:date="2024-10-29T15:29:00Z">
                <w:pPr>
                  <w:pStyle w:val="TableParagraph"/>
                  <w:numPr>
                    <w:numId w:val="12"/>
                  </w:numPr>
                  <w:tabs>
                    <w:tab w:val="left" w:pos="244"/>
                  </w:tabs>
                  <w:spacing w:before="139"/>
                  <w:ind w:left="244" w:hanging="138"/>
                </w:pPr>
              </w:pPrChange>
            </w:pPr>
            <w:ins w:id="1662" w:author="Abhiram Arali" w:date="2024-10-29T15:28:00Z">
              <w:r>
                <w:t>Large</w:t>
              </w:r>
              <w:r>
                <w:rPr>
                  <w:spacing w:val="-2"/>
                </w:rPr>
                <w:t xml:space="preserve"> capacity</w:t>
              </w:r>
            </w:ins>
          </w:p>
          <w:p w14:paraId="7BA17FA8" w14:textId="20295E30" w:rsidR="00D77DC1" w:rsidRDefault="00D77DC1">
            <w:pPr>
              <w:pStyle w:val="NormalBPBHEB"/>
              <w:rPr>
                <w:ins w:id="1663" w:author="Abhiram Arali" w:date="2024-10-29T15:28:00Z"/>
              </w:rPr>
              <w:pPrChange w:id="1664" w:author="Abhiram Arali" w:date="2024-10-29T15:29:00Z">
                <w:pPr>
                  <w:pStyle w:val="TableParagraph"/>
                  <w:spacing w:before="1" w:line="360" w:lineRule="auto"/>
                  <w:ind w:left="106"/>
                </w:pPr>
              </w:pPrChange>
            </w:pPr>
            <w:ins w:id="1665" w:author="Abhiram Arali" w:date="2024-10-29T15:28:00Z">
              <w:r>
                <w:t>Slower</w:t>
              </w:r>
              <w:r>
                <w:rPr>
                  <w:spacing w:val="-2"/>
                </w:rPr>
                <w:t xml:space="preserve"> </w:t>
              </w:r>
              <w:r>
                <w:t>than</w:t>
              </w:r>
              <w:r>
                <w:rPr>
                  <w:spacing w:val="-1"/>
                </w:rPr>
                <w:t xml:space="preserve"> </w:t>
              </w:r>
              <w:r>
                <w:rPr>
                  <w:spacing w:val="-4"/>
                </w:rPr>
                <w:t>SSDs</w:t>
              </w:r>
            </w:ins>
          </w:p>
        </w:tc>
        <w:tc>
          <w:tcPr>
            <w:tcW w:w="2284" w:type="dxa"/>
          </w:tcPr>
          <w:p w14:paraId="6E0F1494" w14:textId="77777777" w:rsidR="00D77DC1" w:rsidRDefault="00D77DC1">
            <w:pPr>
              <w:pStyle w:val="NormalBPBHEB"/>
              <w:rPr>
                <w:ins w:id="1666" w:author="Abhiram Arali" w:date="2024-10-29T15:28:00Z"/>
              </w:rPr>
              <w:pPrChange w:id="1667" w:author="Abhiram Arali" w:date="2024-10-29T15:29:00Z">
                <w:pPr>
                  <w:pStyle w:val="TableParagraph"/>
                  <w:spacing w:line="275" w:lineRule="exact"/>
                  <w:ind w:left="106"/>
                </w:pPr>
              </w:pPrChange>
            </w:pPr>
            <w:ins w:id="1668" w:author="Abhiram Arali" w:date="2024-10-29T15:28:00Z">
              <w:r>
                <w:t>Long-term</w:t>
              </w:r>
              <w:r>
                <w:rPr>
                  <w:spacing w:val="-3"/>
                </w:rPr>
                <w:t xml:space="preserve"> </w:t>
              </w:r>
              <w:r>
                <w:rPr>
                  <w:spacing w:val="-4"/>
                </w:rPr>
                <w:t>data</w:t>
              </w:r>
            </w:ins>
          </w:p>
          <w:p w14:paraId="7DAB461E" w14:textId="539553FF" w:rsidR="00D77DC1" w:rsidRDefault="00D77DC1">
            <w:pPr>
              <w:pStyle w:val="NormalBPBHEB"/>
              <w:rPr>
                <w:ins w:id="1669" w:author="Abhiram Arali" w:date="2024-10-29T15:28:00Z"/>
              </w:rPr>
              <w:pPrChange w:id="1670" w:author="Abhiram Arali" w:date="2024-10-29T15:29:00Z">
                <w:pPr>
                  <w:pStyle w:val="TableParagraph"/>
                  <w:ind w:left="0"/>
                </w:pPr>
              </w:pPrChange>
            </w:pPr>
            <w:ins w:id="1671" w:author="Abhiram Arali" w:date="2024-10-29T15:28:00Z">
              <w:r>
                <w:t>storage (files, applications,</w:t>
              </w:r>
              <w:r>
                <w:rPr>
                  <w:spacing w:val="-15"/>
                </w:rPr>
                <w:t xml:space="preserve"> </w:t>
              </w:r>
              <w:r>
                <w:t>OS).</w:t>
              </w:r>
            </w:ins>
          </w:p>
        </w:tc>
      </w:tr>
      <w:tr w:rsidR="00D77DC1" w14:paraId="7FDA1A0E" w14:textId="77777777">
        <w:trPr>
          <w:trHeight w:val="1242"/>
          <w:ins w:id="1672" w:author="Abhiram Arali" w:date="2024-10-29T15:28:00Z"/>
        </w:trPr>
        <w:tc>
          <w:tcPr>
            <w:tcW w:w="1486" w:type="dxa"/>
          </w:tcPr>
          <w:p w14:paraId="3B65F5DD" w14:textId="77777777" w:rsidR="00D77DC1" w:rsidRPr="008D3F84" w:rsidRDefault="00D77DC1">
            <w:pPr>
              <w:pStyle w:val="NormalBPBHEB"/>
              <w:rPr>
                <w:ins w:id="1673" w:author="Abhiram Arali" w:date="2024-10-29T15:28:00Z"/>
                <w:b/>
                <w:bCs/>
                <w:rPrChange w:id="1674" w:author="Abhiram Arali" w:date="2024-10-29T15:29:00Z">
                  <w:rPr>
                    <w:ins w:id="1675" w:author="Abhiram Arali" w:date="2024-10-29T15:28:00Z"/>
                  </w:rPr>
                </w:rPrChange>
              </w:rPr>
              <w:pPrChange w:id="1676" w:author="Abhiram Arali" w:date="2024-10-29T15:29:00Z">
                <w:pPr>
                  <w:pStyle w:val="TableParagraph"/>
                  <w:ind w:left="0"/>
                </w:pPr>
              </w:pPrChange>
            </w:pPr>
          </w:p>
        </w:tc>
        <w:tc>
          <w:tcPr>
            <w:tcW w:w="2466" w:type="dxa"/>
          </w:tcPr>
          <w:p w14:paraId="5195FF58" w14:textId="22C43C93" w:rsidR="00D77DC1" w:rsidRDefault="00D77DC1">
            <w:pPr>
              <w:pStyle w:val="NormalBPBHEB"/>
              <w:rPr>
                <w:ins w:id="1677" w:author="Abhiram Arali" w:date="2024-10-29T15:28:00Z"/>
              </w:rPr>
              <w:pPrChange w:id="1678" w:author="Abhiram Arali" w:date="2024-10-29T15:30:00Z">
                <w:pPr>
                  <w:pStyle w:val="TableParagraph"/>
                  <w:spacing w:before="1" w:line="360" w:lineRule="auto"/>
                  <w:ind w:right="110"/>
                </w:pPr>
              </w:pPrChange>
            </w:pPr>
            <w:ins w:id="1679" w:author="Abhiram Arali" w:date="2024-10-29T15:28:00Z">
              <w:r w:rsidRPr="00683E07">
                <w:rPr>
                  <w:b/>
                  <w:bCs/>
                  <w:rPrChange w:id="1680" w:author="Abhiram Arali" w:date="2024-10-29T15:30:00Z">
                    <w:rPr/>
                  </w:rPrChange>
                </w:rPr>
                <w:t>Solid</w:t>
              </w:r>
              <w:r w:rsidRPr="00683E07">
                <w:rPr>
                  <w:b/>
                  <w:bCs/>
                  <w:spacing w:val="-15"/>
                  <w:rPrChange w:id="1681" w:author="Abhiram Arali" w:date="2024-10-29T15:30:00Z">
                    <w:rPr>
                      <w:spacing w:val="-15"/>
                    </w:rPr>
                  </w:rPrChange>
                </w:rPr>
                <w:t xml:space="preserve"> </w:t>
              </w:r>
              <w:r w:rsidRPr="00683E07">
                <w:rPr>
                  <w:b/>
                  <w:bCs/>
                  <w:rPrChange w:id="1682" w:author="Abhiram Arali" w:date="2024-10-29T15:30:00Z">
                    <w:rPr/>
                  </w:rPrChange>
                </w:rPr>
                <w:t>State</w:t>
              </w:r>
              <w:r w:rsidRPr="00683E07">
                <w:rPr>
                  <w:b/>
                  <w:bCs/>
                  <w:spacing w:val="-15"/>
                  <w:rPrChange w:id="1683" w:author="Abhiram Arali" w:date="2024-10-29T15:30:00Z">
                    <w:rPr>
                      <w:spacing w:val="-15"/>
                    </w:rPr>
                  </w:rPrChange>
                </w:rPr>
                <w:t xml:space="preserve"> </w:t>
              </w:r>
              <w:r w:rsidRPr="00683E07">
                <w:rPr>
                  <w:b/>
                  <w:bCs/>
                  <w:rPrChange w:id="1684" w:author="Abhiram Arali" w:date="2024-10-29T15:30:00Z">
                    <w:rPr/>
                  </w:rPrChange>
                </w:rPr>
                <w:t>Drive</w:t>
              </w:r>
              <w:r>
                <w:t xml:space="preserve"> </w:t>
              </w:r>
              <w:r>
                <w:rPr>
                  <w:spacing w:val="-2"/>
                </w:rPr>
                <w:t>(</w:t>
              </w:r>
              <w:r w:rsidRPr="00683E07">
                <w:rPr>
                  <w:b/>
                  <w:bCs/>
                  <w:spacing w:val="-2"/>
                  <w:rPrChange w:id="1685" w:author="Abhiram Arali" w:date="2024-10-29T15:31:00Z">
                    <w:rPr>
                      <w:spacing w:val="-2"/>
                    </w:rPr>
                  </w:rPrChange>
                </w:rPr>
                <w:t>SSD</w:t>
              </w:r>
              <w:r>
                <w:rPr>
                  <w:spacing w:val="-2"/>
                </w:rPr>
                <w:t>)</w:t>
              </w:r>
            </w:ins>
          </w:p>
        </w:tc>
        <w:tc>
          <w:tcPr>
            <w:tcW w:w="2785" w:type="dxa"/>
          </w:tcPr>
          <w:p w14:paraId="5D548C32" w14:textId="77777777" w:rsidR="00D77DC1" w:rsidRDefault="00D77DC1">
            <w:pPr>
              <w:pStyle w:val="NormalBPBHEB"/>
              <w:rPr>
                <w:ins w:id="1686" w:author="Abhiram Arali" w:date="2024-10-29T15:28:00Z"/>
              </w:rPr>
              <w:pPrChange w:id="1687" w:author="Abhiram Arali" w:date="2024-10-29T15:30:00Z">
                <w:pPr>
                  <w:pStyle w:val="TableParagraph"/>
                  <w:numPr>
                    <w:numId w:val="11"/>
                  </w:numPr>
                  <w:tabs>
                    <w:tab w:val="left" w:pos="244"/>
                  </w:tabs>
                  <w:spacing w:before="1"/>
                  <w:ind w:left="244" w:hanging="138"/>
                </w:pPr>
              </w:pPrChange>
            </w:pPr>
            <w:ins w:id="1688" w:author="Abhiram Arali" w:date="2024-10-29T15:28:00Z">
              <w:r>
                <w:rPr>
                  <w:spacing w:val="-2"/>
                </w:rPr>
                <w:t>Non-volatile</w:t>
              </w:r>
            </w:ins>
          </w:p>
          <w:p w14:paraId="0F934E3B" w14:textId="77777777" w:rsidR="00D77DC1" w:rsidRDefault="00D77DC1">
            <w:pPr>
              <w:pStyle w:val="NormalBPBHEB"/>
              <w:rPr>
                <w:ins w:id="1689" w:author="Abhiram Arali" w:date="2024-10-29T15:28:00Z"/>
              </w:rPr>
              <w:pPrChange w:id="1690" w:author="Abhiram Arali" w:date="2024-10-29T15:30:00Z">
                <w:pPr>
                  <w:pStyle w:val="TableParagraph"/>
                  <w:numPr>
                    <w:numId w:val="11"/>
                  </w:numPr>
                  <w:tabs>
                    <w:tab w:val="left" w:pos="244"/>
                  </w:tabs>
                  <w:spacing w:before="137"/>
                  <w:ind w:left="244" w:hanging="138"/>
                </w:pPr>
              </w:pPrChange>
            </w:pPr>
            <w:ins w:id="1691" w:author="Abhiram Arali" w:date="2024-10-29T15:28:00Z">
              <w:r>
                <w:t>Faster</w:t>
              </w:r>
              <w:r>
                <w:rPr>
                  <w:spacing w:val="-2"/>
                </w:rPr>
                <w:t xml:space="preserve"> </w:t>
              </w:r>
              <w:r>
                <w:t>than</w:t>
              </w:r>
              <w:r>
                <w:rPr>
                  <w:spacing w:val="-2"/>
                </w:rPr>
                <w:t xml:space="preserve"> </w:t>
              </w:r>
              <w:r>
                <w:rPr>
                  <w:spacing w:val="-4"/>
                </w:rPr>
                <w:t>HDDs</w:t>
              </w:r>
            </w:ins>
          </w:p>
          <w:p w14:paraId="0271A791" w14:textId="212CEEC6" w:rsidR="00D77DC1" w:rsidRDefault="00D77DC1">
            <w:pPr>
              <w:pStyle w:val="NormalBPBHEB"/>
              <w:rPr>
                <w:ins w:id="1692" w:author="Abhiram Arali" w:date="2024-10-29T15:28:00Z"/>
              </w:rPr>
              <w:pPrChange w:id="1693" w:author="Abhiram Arali" w:date="2024-10-29T15:30:00Z">
                <w:pPr>
                  <w:pStyle w:val="TableParagraph"/>
                  <w:spacing w:before="1" w:line="360" w:lineRule="auto"/>
                  <w:ind w:left="106"/>
                </w:pPr>
              </w:pPrChange>
            </w:pPr>
            <w:ins w:id="1694" w:author="Abhiram Arali" w:date="2024-10-29T15:28:00Z">
              <w:r>
                <w:t>More</w:t>
              </w:r>
              <w:r>
                <w:rPr>
                  <w:spacing w:val="-4"/>
                </w:rPr>
                <w:t xml:space="preserve"> </w:t>
              </w:r>
              <w:r>
                <w:rPr>
                  <w:spacing w:val="-2"/>
                </w:rPr>
                <w:t>durable</w:t>
              </w:r>
            </w:ins>
          </w:p>
        </w:tc>
        <w:tc>
          <w:tcPr>
            <w:tcW w:w="2284" w:type="dxa"/>
          </w:tcPr>
          <w:p w14:paraId="53D0E464" w14:textId="77777777" w:rsidR="00D77DC1" w:rsidRDefault="00D77DC1">
            <w:pPr>
              <w:pStyle w:val="NormalBPBHEB"/>
              <w:rPr>
                <w:ins w:id="1695" w:author="Abhiram Arali" w:date="2024-10-29T15:28:00Z"/>
              </w:rPr>
              <w:pPrChange w:id="1696" w:author="Abhiram Arali" w:date="2024-10-29T15:30:00Z">
                <w:pPr>
                  <w:pStyle w:val="TableParagraph"/>
                  <w:spacing w:before="1" w:line="360" w:lineRule="auto"/>
                  <w:ind w:left="106" w:right="676"/>
                </w:pPr>
              </w:pPrChange>
            </w:pPr>
            <w:ins w:id="1697" w:author="Abhiram Arali" w:date="2024-10-29T15:28:00Z">
              <w:r>
                <w:t>Long-term</w:t>
              </w:r>
              <w:r>
                <w:rPr>
                  <w:spacing w:val="-15"/>
                </w:rPr>
                <w:t xml:space="preserve"> </w:t>
              </w:r>
              <w:r>
                <w:t>data storage with</w:t>
              </w:r>
            </w:ins>
          </w:p>
          <w:p w14:paraId="5D361BEC" w14:textId="0FD6AE97" w:rsidR="00D77DC1" w:rsidRDefault="00D77DC1">
            <w:pPr>
              <w:pStyle w:val="NormalBPBHEB"/>
              <w:rPr>
                <w:ins w:id="1698" w:author="Abhiram Arali" w:date="2024-10-29T15:28:00Z"/>
              </w:rPr>
              <w:pPrChange w:id="1699" w:author="Abhiram Arali" w:date="2024-10-29T15:30:00Z">
                <w:pPr>
                  <w:pStyle w:val="TableParagraph"/>
                  <w:ind w:left="0"/>
                </w:pPr>
              </w:pPrChange>
            </w:pPr>
            <w:ins w:id="1700" w:author="Abhiram Arali" w:date="2024-10-29T15:28:00Z">
              <w:r>
                <w:t>improved</w:t>
              </w:r>
              <w:r>
                <w:rPr>
                  <w:spacing w:val="-4"/>
                </w:rPr>
                <w:t xml:space="preserve"> </w:t>
              </w:r>
              <w:r>
                <w:rPr>
                  <w:spacing w:val="-2"/>
                </w:rPr>
                <w:t>speed.</w:t>
              </w:r>
            </w:ins>
          </w:p>
        </w:tc>
      </w:tr>
      <w:tr w:rsidR="00D77DC1" w14:paraId="76705F53" w14:textId="77777777">
        <w:trPr>
          <w:trHeight w:val="1242"/>
          <w:ins w:id="1701" w:author="Abhiram Arali" w:date="2024-10-29T15:28:00Z"/>
        </w:trPr>
        <w:tc>
          <w:tcPr>
            <w:tcW w:w="1486" w:type="dxa"/>
          </w:tcPr>
          <w:p w14:paraId="7F91152F" w14:textId="77777777" w:rsidR="00D77DC1" w:rsidRPr="008D3F84" w:rsidRDefault="00D77DC1">
            <w:pPr>
              <w:pStyle w:val="NormalBPBHEB"/>
              <w:rPr>
                <w:ins w:id="1702" w:author="Abhiram Arali" w:date="2024-10-29T15:28:00Z"/>
                <w:b/>
                <w:bCs/>
                <w:rPrChange w:id="1703" w:author="Abhiram Arali" w:date="2024-10-29T15:29:00Z">
                  <w:rPr>
                    <w:ins w:id="1704" w:author="Abhiram Arali" w:date="2024-10-29T15:28:00Z"/>
                  </w:rPr>
                </w:rPrChange>
              </w:rPr>
              <w:pPrChange w:id="1705" w:author="Abhiram Arali" w:date="2024-10-29T15:29:00Z">
                <w:pPr>
                  <w:pStyle w:val="TableParagraph"/>
                  <w:ind w:left="0"/>
                </w:pPr>
              </w:pPrChange>
            </w:pPr>
          </w:p>
        </w:tc>
        <w:tc>
          <w:tcPr>
            <w:tcW w:w="2466" w:type="dxa"/>
          </w:tcPr>
          <w:p w14:paraId="7BE6968C" w14:textId="39F49DAA" w:rsidR="00D77DC1" w:rsidRDefault="00D77DC1">
            <w:pPr>
              <w:pStyle w:val="NormalBPBHEB"/>
              <w:rPr>
                <w:ins w:id="1706" w:author="Abhiram Arali" w:date="2024-10-29T15:28:00Z"/>
              </w:rPr>
              <w:pPrChange w:id="1707" w:author="Abhiram Arali" w:date="2024-10-29T15:30:00Z">
                <w:pPr>
                  <w:pStyle w:val="TableParagraph"/>
                  <w:spacing w:before="1" w:line="360" w:lineRule="auto"/>
                  <w:ind w:right="110"/>
                </w:pPr>
              </w:pPrChange>
            </w:pPr>
            <w:ins w:id="1708" w:author="Abhiram Arali" w:date="2024-10-29T15:28:00Z">
              <w:r>
                <w:t>Optical</w:t>
              </w:r>
              <w:r>
                <w:rPr>
                  <w:spacing w:val="-2"/>
                </w:rPr>
                <w:t xml:space="preserve"> Discs</w:t>
              </w:r>
            </w:ins>
          </w:p>
        </w:tc>
        <w:tc>
          <w:tcPr>
            <w:tcW w:w="2785" w:type="dxa"/>
          </w:tcPr>
          <w:p w14:paraId="78514F2E" w14:textId="77777777" w:rsidR="00D77DC1" w:rsidRDefault="00D77DC1">
            <w:pPr>
              <w:pStyle w:val="NormalBPBHEB"/>
              <w:rPr>
                <w:ins w:id="1709" w:author="Abhiram Arali" w:date="2024-10-29T15:28:00Z"/>
              </w:rPr>
              <w:pPrChange w:id="1710" w:author="Abhiram Arali" w:date="2024-10-29T15:30:00Z">
                <w:pPr>
                  <w:pStyle w:val="TableParagraph"/>
                  <w:spacing w:line="275" w:lineRule="exact"/>
                  <w:ind w:left="106"/>
                </w:pPr>
              </w:pPrChange>
            </w:pPr>
            <w:ins w:id="1711" w:author="Abhiram Arali" w:date="2024-10-29T15:28:00Z">
              <w:r>
                <w:t>Uses</w:t>
              </w:r>
              <w:r>
                <w:rPr>
                  <w:spacing w:val="-2"/>
                </w:rPr>
                <w:t xml:space="preserve"> </w:t>
              </w:r>
              <w:r>
                <w:t>laser</w:t>
              </w:r>
              <w:r>
                <w:rPr>
                  <w:spacing w:val="-1"/>
                </w:rPr>
                <w:t xml:space="preserve"> </w:t>
              </w:r>
              <w:r>
                <w:rPr>
                  <w:spacing w:val="-2"/>
                </w:rPr>
                <w:t>technology;</w:t>
              </w:r>
            </w:ins>
          </w:p>
          <w:p w14:paraId="582A626F" w14:textId="6257A267" w:rsidR="00D77DC1" w:rsidRDefault="00D77DC1">
            <w:pPr>
              <w:pStyle w:val="NormalBPBHEB"/>
              <w:rPr>
                <w:ins w:id="1712" w:author="Abhiram Arali" w:date="2024-10-29T15:28:00Z"/>
              </w:rPr>
              <w:pPrChange w:id="1713" w:author="Abhiram Arali" w:date="2024-10-29T15:30:00Z">
                <w:pPr>
                  <w:pStyle w:val="TableParagraph"/>
                  <w:spacing w:before="1" w:line="360" w:lineRule="auto"/>
                  <w:ind w:left="106"/>
                </w:pPr>
              </w:pPrChange>
            </w:pPr>
            <w:ins w:id="1714" w:author="Abhiram Arali" w:date="2024-10-29T15:28:00Z">
              <w:r>
                <w:t>includes</w:t>
              </w:r>
              <w:r>
                <w:rPr>
                  <w:spacing w:val="-13"/>
                </w:rPr>
                <w:t xml:space="preserve"> </w:t>
              </w:r>
              <w:r>
                <w:t>CDs,</w:t>
              </w:r>
              <w:r>
                <w:rPr>
                  <w:spacing w:val="-13"/>
                </w:rPr>
                <w:t xml:space="preserve"> </w:t>
              </w:r>
              <w:r>
                <w:t>DVDs,</w:t>
              </w:r>
              <w:r>
                <w:rPr>
                  <w:spacing w:val="-13"/>
                </w:rPr>
                <w:t xml:space="preserve"> </w:t>
              </w:r>
              <w:r>
                <w:t xml:space="preserve">Blu- </w:t>
              </w:r>
              <w:r>
                <w:rPr>
                  <w:spacing w:val="-4"/>
                </w:rPr>
                <w:t>ray.</w:t>
              </w:r>
            </w:ins>
          </w:p>
        </w:tc>
        <w:tc>
          <w:tcPr>
            <w:tcW w:w="2284" w:type="dxa"/>
          </w:tcPr>
          <w:p w14:paraId="6D0F139D" w14:textId="56FE2BA6" w:rsidR="00D77DC1" w:rsidRDefault="00D77DC1">
            <w:pPr>
              <w:pStyle w:val="NormalBPBHEB"/>
              <w:rPr>
                <w:ins w:id="1715" w:author="Abhiram Arali" w:date="2024-10-29T15:28:00Z"/>
              </w:rPr>
              <w:pPrChange w:id="1716" w:author="Abhiram Arali" w:date="2024-10-29T15:30:00Z">
                <w:pPr>
                  <w:pStyle w:val="TableParagraph"/>
                  <w:ind w:left="0"/>
                </w:pPr>
              </w:pPrChange>
            </w:pPr>
            <w:ins w:id="1717" w:author="Abhiram Arali" w:date="2024-10-29T15:28:00Z">
              <w:r>
                <w:t>Media storage and software</w:t>
              </w:r>
              <w:r>
                <w:rPr>
                  <w:spacing w:val="-15"/>
                </w:rPr>
                <w:t xml:space="preserve"> </w:t>
              </w:r>
              <w:r>
                <w:t>distribution.</w:t>
              </w:r>
            </w:ins>
          </w:p>
        </w:tc>
      </w:tr>
      <w:tr w:rsidR="00D77DC1" w14:paraId="5FBBD13F" w14:textId="77777777">
        <w:trPr>
          <w:trHeight w:val="1242"/>
          <w:ins w:id="1718" w:author="Abhiram Arali" w:date="2024-10-29T15:28:00Z"/>
        </w:trPr>
        <w:tc>
          <w:tcPr>
            <w:tcW w:w="1486" w:type="dxa"/>
          </w:tcPr>
          <w:p w14:paraId="5C66C084" w14:textId="77777777" w:rsidR="00D77DC1" w:rsidRPr="008D3F84" w:rsidRDefault="00D77DC1">
            <w:pPr>
              <w:pStyle w:val="NormalBPBHEB"/>
              <w:rPr>
                <w:ins w:id="1719" w:author="Abhiram Arali" w:date="2024-10-29T15:28:00Z"/>
                <w:b/>
                <w:bCs/>
                <w:rPrChange w:id="1720" w:author="Abhiram Arali" w:date="2024-10-29T15:29:00Z">
                  <w:rPr>
                    <w:ins w:id="1721" w:author="Abhiram Arali" w:date="2024-10-29T15:28:00Z"/>
                  </w:rPr>
                </w:rPrChange>
              </w:rPr>
              <w:pPrChange w:id="1722" w:author="Abhiram Arali" w:date="2024-10-29T15:29:00Z">
                <w:pPr>
                  <w:pStyle w:val="TableParagraph"/>
                  <w:ind w:left="0"/>
                </w:pPr>
              </w:pPrChange>
            </w:pPr>
          </w:p>
        </w:tc>
        <w:tc>
          <w:tcPr>
            <w:tcW w:w="2466" w:type="dxa"/>
          </w:tcPr>
          <w:p w14:paraId="6CF47B31" w14:textId="43574E47" w:rsidR="00D77DC1" w:rsidRDefault="00D77DC1">
            <w:pPr>
              <w:pStyle w:val="NormalBPBHEB"/>
              <w:rPr>
                <w:ins w:id="1723" w:author="Abhiram Arali" w:date="2024-10-29T15:28:00Z"/>
              </w:rPr>
              <w:pPrChange w:id="1724" w:author="Abhiram Arali" w:date="2024-10-29T15:30:00Z">
                <w:pPr>
                  <w:pStyle w:val="TableParagraph"/>
                  <w:spacing w:before="1" w:line="360" w:lineRule="auto"/>
                  <w:ind w:right="110"/>
                </w:pPr>
              </w:pPrChange>
            </w:pPr>
            <w:ins w:id="1725" w:author="Abhiram Arali" w:date="2024-10-29T15:28:00Z">
              <w:r>
                <w:t>USB</w:t>
              </w:r>
              <w:r>
                <w:rPr>
                  <w:spacing w:val="-1"/>
                </w:rPr>
                <w:t xml:space="preserve"> </w:t>
              </w:r>
              <w:r>
                <w:t>Flash</w:t>
              </w:r>
              <w:r>
                <w:rPr>
                  <w:spacing w:val="-1"/>
                </w:rPr>
                <w:t xml:space="preserve"> </w:t>
              </w:r>
              <w:r>
                <w:rPr>
                  <w:spacing w:val="-2"/>
                </w:rPr>
                <w:t>Drives</w:t>
              </w:r>
            </w:ins>
          </w:p>
        </w:tc>
        <w:tc>
          <w:tcPr>
            <w:tcW w:w="2785" w:type="dxa"/>
          </w:tcPr>
          <w:p w14:paraId="0762E552" w14:textId="77777777" w:rsidR="00D77DC1" w:rsidRDefault="00D77DC1">
            <w:pPr>
              <w:pStyle w:val="NormalBPBHEB"/>
              <w:rPr>
                <w:ins w:id="1726" w:author="Abhiram Arali" w:date="2024-10-29T15:28:00Z"/>
              </w:rPr>
              <w:pPrChange w:id="1727" w:author="Abhiram Arali" w:date="2024-10-29T15:30:00Z">
                <w:pPr>
                  <w:pStyle w:val="TableParagraph"/>
                  <w:spacing w:line="360" w:lineRule="auto"/>
                  <w:ind w:left="106"/>
                </w:pPr>
              </w:pPrChange>
            </w:pPr>
            <w:ins w:id="1728" w:author="Abhiram Arali" w:date="2024-10-29T15:28:00Z">
              <w:r>
                <w:t>Portable, uses flash memory;</w:t>
              </w:r>
              <w:r>
                <w:rPr>
                  <w:spacing w:val="-15"/>
                </w:rPr>
                <w:t xml:space="preserve"> </w:t>
              </w:r>
              <w:r>
                <w:t>convenient</w:t>
              </w:r>
              <w:r>
                <w:rPr>
                  <w:spacing w:val="-15"/>
                </w:rPr>
                <w:t xml:space="preserve"> </w:t>
              </w:r>
              <w:r>
                <w:t>for</w:t>
              </w:r>
            </w:ins>
          </w:p>
          <w:p w14:paraId="7A26EE93" w14:textId="78042100" w:rsidR="00D77DC1" w:rsidRDefault="00D77DC1">
            <w:pPr>
              <w:pStyle w:val="NormalBPBHEB"/>
              <w:rPr>
                <w:ins w:id="1729" w:author="Abhiram Arali" w:date="2024-10-29T15:28:00Z"/>
              </w:rPr>
              <w:pPrChange w:id="1730" w:author="Abhiram Arali" w:date="2024-10-29T15:30:00Z">
                <w:pPr>
                  <w:pStyle w:val="TableParagraph"/>
                  <w:spacing w:line="275" w:lineRule="exact"/>
                  <w:ind w:left="106"/>
                </w:pPr>
              </w:pPrChange>
            </w:pPr>
            <w:ins w:id="1731" w:author="Abhiram Arali" w:date="2024-10-29T15:28:00Z">
              <w:r>
                <w:t>file</w:t>
              </w:r>
              <w:r>
                <w:rPr>
                  <w:spacing w:val="-1"/>
                </w:rPr>
                <w:t xml:space="preserve"> </w:t>
              </w:r>
              <w:r>
                <w:rPr>
                  <w:spacing w:val="-2"/>
                </w:rPr>
                <w:t>transfers.</w:t>
              </w:r>
            </w:ins>
          </w:p>
        </w:tc>
        <w:tc>
          <w:tcPr>
            <w:tcW w:w="2284" w:type="dxa"/>
          </w:tcPr>
          <w:p w14:paraId="429B6D45" w14:textId="5172EF44" w:rsidR="00D77DC1" w:rsidRDefault="00D77DC1">
            <w:pPr>
              <w:pStyle w:val="NormalBPBHEB"/>
              <w:rPr>
                <w:ins w:id="1732" w:author="Abhiram Arali" w:date="2024-10-29T15:28:00Z"/>
              </w:rPr>
              <w:pPrChange w:id="1733" w:author="Abhiram Arali" w:date="2024-10-29T15:30:00Z">
                <w:pPr>
                  <w:pStyle w:val="TableParagraph"/>
                  <w:ind w:left="0"/>
                </w:pPr>
              </w:pPrChange>
            </w:pPr>
            <w:ins w:id="1734" w:author="Abhiram Arali" w:date="2024-10-29T15:28:00Z">
              <w:r>
                <w:t>Temporary</w:t>
              </w:r>
              <w:r>
                <w:rPr>
                  <w:spacing w:val="-15"/>
                </w:rPr>
                <w:t xml:space="preserve"> </w:t>
              </w:r>
              <w:r>
                <w:t>and</w:t>
              </w:r>
              <w:r>
                <w:rPr>
                  <w:spacing w:val="-15"/>
                </w:rPr>
                <w:t xml:space="preserve"> </w:t>
              </w:r>
              <w:r>
                <w:t>long- term data storage.</w:t>
              </w:r>
            </w:ins>
          </w:p>
        </w:tc>
      </w:tr>
    </w:tbl>
    <w:p w14:paraId="038744F0" w14:textId="3EA8B48C" w:rsidR="00301525" w:rsidRPr="009D1129" w:rsidDel="00D77DC1" w:rsidRDefault="00301525">
      <w:pPr>
        <w:rPr>
          <w:del w:id="1735" w:author="Abhiram Arali" w:date="2024-10-29T15:28:00Z"/>
          <w:b/>
          <w:sz w:val="24"/>
          <w:rPrChange w:id="1736" w:author="Abhiram Arali" w:date="2024-10-29T15:31:00Z">
            <w:rPr>
              <w:del w:id="1737" w:author="Abhiram Arali" w:date="2024-10-29T15:28:00Z"/>
              <w:sz w:val="24"/>
            </w:rPr>
          </w:rPrChange>
        </w:rPr>
        <w:sectPr w:rsidR="00301525" w:rsidRPr="009D1129" w:rsidDel="00D77DC1">
          <w:pgSz w:w="11910" w:h="16840"/>
          <w:pgMar w:top="1540" w:right="1220" w:bottom="1200" w:left="1220" w:header="758" w:footer="1000" w:gutter="0"/>
          <w:cols w:space="720"/>
        </w:sectPr>
      </w:pPr>
    </w:p>
    <w:p w14:paraId="776C5AFD" w14:textId="692327FD" w:rsidR="00301525" w:rsidRPr="00D17799" w:rsidDel="00D77DC1" w:rsidRDefault="00301525">
      <w:pPr>
        <w:pStyle w:val="BodyText"/>
        <w:spacing w:before="8" w:after="1"/>
        <w:rPr>
          <w:del w:id="1738" w:author="Abhiram Arali" w:date="2024-10-29T15:28:00Z"/>
          <w:b/>
          <w:sz w:val="8"/>
        </w:rPr>
      </w:pPr>
    </w:p>
    <w:p w14:paraId="17466C8F" w14:textId="704CF881" w:rsidR="00301525" w:rsidRPr="009D1129" w:rsidDel="005F671F" w:rsidRDefault="00301525">
      <w:pPr>
        <w:pStyle w:val="BodyText"/>
        <w:rPr>
          <w:del w:id="1739" w:author="Abhiram Arali" w:date="2024-10-29T15:31:00Z"/>
          <w:b/>
        </w:rPr>
      </w:pPr>
    </w:p>
    <w:p w14:paraId="38285A5D" w14:textId="77777777" w:rsidR="00D77DC1" w:rsidRDefault="00D77DC1">
      <w:pPr>
        <w:pStyle w:val="TableCaptionBPBHEB"/>
        <w:pPrChange w:id="1740" w:author="Abhiram Arali" w:date="2024-10-29T15:31:00Z">
          <w:pPr>
            <w:pStyle w:val="Heading1"/>
            <w:ind w:left="230" w:right="230"/>
            <w:jc w:val="center"/>
          </w:pPr>
        </w:pPrChange>
      </w:pPr>
      <w:moveToRangeStart w:id="1741" w:author="Abhiram Arali" w:date="2024-10-29T15:28:00Z" w:name="move181108101"/>
      <w:moveTo w:id="1742" w:author="Abhiram Arali" w:date="2024-10-29T15:28:00Z">
        <w:r w:rsidRPr="009D1129">
          <w:rPr>
            <w:b/>
            <w:bCs w:val="0"/>
            <w:rPrChange w:id="1743" w:author="Abhiram Arali" w:date="2024-10-29T15:31:00Z">
              <w:rPr/>
            </w:rPrChange>
          </w:rPr>
          <w:t>Table</w:t>
        </w:r>
        <w:r w:rsidRPr="009D1129">
          <w:rPr>
            <w:b/>
            <w:bCs w:val="0"/>
            <w:spacing w:val="-3"/>
            <w:rPrChange w:id="1744" w:author="Abhiram Arali" w:date="2024-10-29T15:31:00Z">
              <w:rPr>
                <w:spacing w:val="-3"/>
              </w:rPr>
            </w:rPrChange>
          </w:rPr>
          <w:t xml:space="preserve"> </w:t>
        </w:r>
        <w:r w:rsidRPr="009D1129">
          <w:rPr>
            <w:b/>
            <w:bCs w:val="0"/>
            <w:rPrChange w:id="1745" w:author="Abhiram Arali" w:date="2024-10-29T15:31:00Z">
              <w:rPr/>
            </w:rPrChange>
          </w:rPr>
          <w:t>1.2:</w:t>
        </w:r>
        <w:r>
          <w:rPr>
            <w:spacing w:val="-3"/>
          </w:rPr>
          <w:t xml:space="preserve"> </w:t>
        </w:r>
        <w:r w:rsidRPr="009D1129">
          <w:t>Various</w:t>
        </w:r>
        <w:r>
          <w:t xml:space="preserve"> Components</w:t>
        </w:r>
        <w:r>
          <w:rPr>
            <w:spacing w:val="-1"/>
          </w:rPr>
          <w:t xml:space="preserve"> </w:t>
        </w:r>
        <w:r>
          <w:t>of</w:t>
        </w:r>
        <w:r>
          <w:rPr>
            <w:spacing w:val="-3"/>
          </w:rPr>
          <w:t xml:space="preserve"> </w:t>
        </w:r>
        <w:r>
          <w:t xml:space="preserve">Memory in a </w:t>
        </w:r>
        <w:r>
          <w:rPr>
            <w:spacing w:val="-2"/>
          </w:rPr>
          <w:t>Computer.</w:t>
        </w:r>
      </w:moveTo>
    </w:p>
    <w:moveToRangeEnd w:id="1741"/>
    <w:p w14:paraId="03BF6AEB" w14:textId="77777777" w:rsidR="00301525" w:rsidRDefault="00301525">
      <w:pPr>
        <w:pStyle w:val="NormalBPBHEB"/>
        <w:pPrChange w:id="1746" w:author="Abhiram Arali" w:date="2024-10-29T15:31:00Z">
          <w:pPr>
            <w:pStyle w:val="BodyText"/>
            <w:spacing w:before="24"/>
          </w:pPr>
        </w:pPrChange>
      </w:pPr>
    </w:p>
    <w:p w14:paraId="617558FD" w14:textId="3911F397" w:rsidR="00301525" w:rsidRDefault="008B7718">
      <w:pPr>
        <w:pStyle w:val="Heading2BPBHEB"/>
        <w:pPrChange w:id="1747" w:author="Abhiram Arali" w:date="2024-10-29T15:32:00Z">
          <w:pPr>
            <w:pStyle w:val="Heading2"/>
            <w:numPr>
              <w:numId w:val="10"/>
            </w:numPr>
            <w:tabs>
              <w:tab w:val="left" w:pos="460"/>
            </w:tabs>
            <w:spacing w:before="1"/>
            <w:ind w:left="460" w:hanging="240"/>
            <w:jc w:val="both"/>
          </w:pPr>
        </w:pPrChange>
      </w:pPr>
      <w:r>
        <w:lastRenderedPageBreak/>
        <w:t>Primary</w:t>
      </w:r>
      <w:r>
        <w:rPr>
          <w:spacing w:val="-1"/>
        </w:rPr>
        <w:t xml:space="preserve"> </w:t>
      </w:r>
      <w:r w:rsidR="00D17799">
        <w:rPr>
          <w:spacing w:val="-2"/>
        </w:rPr>
        <w:t>memory</w:t>
      </w:r>
    </w:p>
    <w:p w14:paraId="6DE3D4C6" w14:textId="1B2AE758" w:rsidR="00301525" w:rsidDel="00D17799" w:rsidRDefault="00301525">
      <w:pPr>
        <w:pStyle w:val="BodyText"/>
        <w:spacing w:before="21"/>
        <w:rPr>
          <w:del w:id="1748" w:author="Abhiram Arali" w:date="2024-10-29T15:32:00Z"/>
          <w:b/>
          <w:i/>
        </w:rPr>
      </w:pPr>
    </w:p>
    <w:p w14:paraId="58669B3A" w14:textId="6D7FD49A" w:rsidR="00301525" w:rsidRDefault="008B7718" w:rsidP="00D17799">
      <w:pPr>
        <w:pStyle w:val="NormalBPBHEB"/>
        <w:rPr>
          <w:ins w:id="1749" w:author="Abhiram Arali" w:date="2024-10-29T15:32:00Z"/>
        </w:rPr>
      </w:pPr>
      <w:r>
        <w:t xml:space="preserve">Primary </w:t>
      </w:r>
      <w:r w:rsidR="00687CCF">
        <w:t>memory</w:t>
      </w:r>
      <w:r>
        <w:t>, also known as main memory or volatile memory, is where the CPU stores data</w:t>
      </w:r>
      <w:r>
        <w:rPr>
          <w:spacing w:val="-6"/>
        </w:rPr>
        <w:t xml:space="preserve"> </w:t>
      </w:r>
      <w:r>
        <w:t>and</w:t>
      </w:r>
      <w:r>
        <w:rPr>
          <w:spacing w:val="-6"/>
        </w:rPr>
        <w:t xml:space="preserve"> </w:t>
      </w:r>
      <w:r>
        <w:t>instructions</w:t>
      </w:r>
      <w:r>
        <w:rPr>
          <w:spacing w:val="-6"/>
        </w:rPr>
        <w:t xml:space="preserve"> </w:t>
      </w:r>
      <w:r>
        <w:t>that</w:t>
      </w:r>
      <w:r>
        <w:rPr>
          <w:spacing w:val="-8"/>
        </w:rPr>
        <w:t xml:space="preserve"> </w:t>
      </w:r>
      <w:r>
        <w:t>it</w:t>
      </w:r>
      <w:r>
        <w:rPr>
          <w:spacing w:val="-5"/>
        </w:rPr>
        <w:t xml:space="preserve"> </w:t>
      </w:r>
      <w:r>
        <w:t>is</w:t>
      </w:r>
      <w:r>
        <w:rPr>
          <w:spacing w:val="-5"/>
        </w:rPr>
        <w:t xml:space="preserve"> </w:t>
      </w:r>
      <w:r>
        <w:t>currently</w:t>
      </w:r>
      <w:r>
        <w:rPr>
          <w:spacing w:val="-6"/>
        </w:rPr>
        <w:t xml:space="preserve"> </w:t>
      </w:r>
      <w:r>
        <w:t>processing.</w:t>
      </w:r>
      <w:r>
        <w:rPr>
          <w:spacing w:val="-6"/>
        </w:rPr>
        <w:t xml:space="preserve"> </w:t>
      </w:r>
      <w:r>
        <w:t>The</w:t>
      </w:r>
      <w:r>
        <w:rPr>
          <w:spacing w:val="-7"/>
        </w:rPr>
        <w:t xml:space="preserve"> </w:t>
      </w:r>
      <w:r>
        <w:t>two</w:t>
      </w:r>
      <w:r>
        <w:rPr>
          <w:spacing w:val="-6"/>
        </w:rPr>
        <w:t xml:space="preserve"> </w:t>
      </w:r>
      <w:r>
        <w:t>primary</w:t>
      </w:r>
      <w:r>
        <w:rPr>
          <w:spacing w:val="-7"/>
        </w:rPr>
        <w:t xml:space="preserve"> </w:t>
      </w:r>
      <w:r>
        <w:t>types</w:t>
      </w:r>
      <w:r>
        <w:rPr>
          <w:spacing w:val="-6"/>
        </w:rPr>
        <w:t xml:space="preserve"> </w:t>
      </w:r>
      <w:r>
        <w:t>of</w:t>
      </w:r>
      <w:r>
        <w:rPr>
          <w:spacing w:val="-7"/>
        </w:rPr>
        <w:t xml:space="preserve"> </w:t>
      </w:r>
      <w:r>
        <w:t>primary</w:t>
      </w:r>
      <w:r>
        <w:rPr>
          <w:spacing w:val="-7"/>
        </w:rPr>
        <w:t xml:space="preserve"> </w:t>
      </w:r>
      <w:r>
        <w:t xml:space="preserve">memory are </w:t>
      </w:r>
      <w:del w:id="1750" w:author="Abhiram Arali" w:date="2024-10-29T15:32:00Z">
        <w:r w:rsidDel="004A49D1">
          <w:delText>Random Access Memory (</w:delText>
        </w:r>
      </w:del>
      <w:r>
        <w:t>RAM</w:t>
      </w:r>
      <w:del w:id="1751" w:author="Abhiram Arali" w:date="2024-10-29T15:32:00Z">
        <w:r w:rsidDel="004A49D1">
          <w:delText>)</w:delText>
        </w:r>
      </w:del>
      <w:r>
        <w:t xml:space="preserve"> and </w:t>
      </w:r>
      <w:del w:id="1752" w:author="Abhiram Arali" w:date="2024-10-29T15:32:00Z">
        <w:r w:rsidDel="00B37D26">
          <w:delText>Read-Only Memory (</w:delText>
        </w:r>
      </w:del>
      <w:r>
        <w:t>ROM</w:t>
      </w:r>
      <w:del w:id="1753" w:author="Abhiram Arali" w:date="2024-10-29T15:32:00Z">
        <w:r w:rsidDel="00910A0C">
          <w:delText>)</w:delText>
        </w:r>
      </w:del>
      <w:r>
        <w:t>.</w:t>
      </w:r>
    </w:p>
    <w:p w14:paraId="02474ED3" w14:textId="77777777" w:rsidR="006C3321" w:rsidRDefault="006C3321">
      <w:pPr>
        <w:pStyle w:val="NormalBPBHEB"/>
        <w:pPrChange w:id="1754" w:author="Abhiram Arali" w:date="2024-10-29T15:32:00Z">
          <w:pPr>
            <w:pStyle w:val="BodyText"/>
            <w:spacing w:line="360" w:lineRule="auto"/>
            <w:ind w:left="220" w:right="222"/>
            <w:jc w:val="both"/>
          </w:pPr>
        </w:pPrChange>
      </w:pPr>
    </w:p>
    <w:p w14:paraId="735DDE1A" w14:textId="0AD442F3" w:rsidR="00301525" w:rsidRDefault="008B7718">
      <w:pPr>
        <w:pStyle w:val="Heading3BPBHEB"/>
        <w:pPrChange w:id="1755" w:author="Abhiram Arali" w:date="2024-10-29T15:32:00Z">
          <w:pPr>
            <w:pStyle w:val="ListParagraph"/>
            <w:numPr>
              <w:ilvl w:val="1"/>
              <w:numId w:val="10"/>
            </w:numPr>
            <w:tabs>
              <w:tab w:val="left" w:pos="580"/>
            </w:tabs>
            <w:spacing w:before="160"/>
            <w:ind w:left="580" w:hanging="360"/>
            <w:jc w:val="both"/>
          </w:pPr>
        </w:pPrChange>
      </w:pPr>
      <w:r>
        <w:t>Random</w:t>
      </w:r>
      <w:r>
        <w:rPr>
          <w:spacing w:val="-2"/>
        </w:rPr>
        <w:t xml:space="preserve"> </w:t>
      </w:r>
      <w:r>
        <w:t>Access</w:t>
      </w:r>
      <w:r>
        <w:rPr>
          <w:spacing w:val="-1"/>
        </w:rPr>
        <w:t xml:space="preserve"> </w:t>
      </w:r>
      <w:r>
        <w:t>Memory</w:t>
      </w:r>
      <w:r>
        <w:rPr>
          <w:spacing w:val="-2"/>
        </w:rPr>
        <w:t xml:space="preserve"> </w:t>
      </w:r>
      <w:del w:id="1756" w:author="Abhiram Arali" w:date="2024-10-29T15:32:00Z">
        <w:r w:rsidDel="006C3321">
          <w:rPr>
            <w:spacing w:val="-4"/>
          </w:rPr>
          <w:delText>(RAM)</w:delText>
        </w:r>
      </w:del>
    </w:p>
    <w:p w14:paraId="731E8A12" w14:textId="0907F0CF" w:rsidR="00301525" w:rsidDel="008956B4" w:rsidRDefault="00301525">
      <w:pPr>
        <w:pStyle w:val="BodyText"/>
        <w:spacing w:before="21"/>
        <w:rPr>
          <w:del w:id="1757" w:author="Abhiram Arali" w:date="2024-10-29T15:32:00Z"/>
          <w:i/>
        </w:rPr>
      </w:pPr>
    </w:p>
    <w:p w14:paraId="75A3D3B0" w14:textId="7ABD224E" w:rsidR="00301525" w:rsidDel="009363FD" w:rsidRDefault="008B7718">
      <w:pPr>
        <w:pStyle w:val="NormalBPBHEB"/>
        <w:rPr>
          <w:del w:id="1758" w:author="Abhiram Arali" w:date="2024-10-29T15:32:00Z"/>
        </w:rPr>
        <w:pPrChange w:id="1759" w:author="Abhiram Arali" w:date="2024-10-29T15:32:00Z">
          <w:pPr>
            <w:pStyle w:val="BodyText"/>
            <w:spacing w:before="1" w:line="360" w:lineRule="auto"/>
            <w:ind w:left="220" w:right="215"/>
            <w:jc w:val="both"/>
          </w:pPr>
        </w:pPrChange>
      </w:pPr>
      <w:del w:id="1760" w:author="Abhiram Arali" w:date="2024-10-29T15:32:00Z">
        <w:r w:rsidDel="00EB3EED">
          <w:delText>Random</w:delText>
        </w:r>
        <w:r w:rsidDel="00EB3EED">
          <w:rPr>
            <w:spacing w:val="-8"/>
          </w:rPr>
          <w:delText xml:space="preserve"> </w:delText>
        </w:r>
        <w:r w:rsidDel="00EB3EED">
          <w:delText>Access</w:delText>
        </w:r>
        <w:r w:rsidDel="00EB3EED">
          <w:rPr>
            <w:spacing w:val="-8"/>
          </w:rPr>
          <w:delText xml:space="preserve"> </w:delText>
        </w:r>
        <w:r w:rsidDel="00EB3EED">
          <w:delText>Memory</w:delText>
        </w:r>
        <w:r w:rsidDel="00EB3EED">
          <w:rPr>
            <w:spacing w:val="-6"/>
          </w:rPr>
          <w:delText xml:space="preserve"> </w:delText>
        </w:r>
        <w:r w:rsidDel="00EB3EED">
          <w:delText>(</w:delText>
        </w:r>
      </w:del>
      <w:r>
        <w:t>RAM</w:t>
      </w:r>
      <w:del w:id="1761" w:author="Abhiram Arali" w:date="2024-10-29T15:32:00Z">
        <w:r w:rsidDel="00EB3EED">
          <w:delText>)</w:delText>
        </w:r>
      </w:del>
      <w:r>
        <w:rPr>
          <w:spacing w:val="-9"/>
        </w:rPr>
        <w:t xml:space="preserve"> </w:t>
      </w:r>
      <w:r>
        <w:t>is</w:t>
      </w:r>
      <w:r>
        <w:rPr>
          <w:spacing w:val="-8"/>
        </w:rPr>
        <w:t xml:space="preserve"> </w:t>
      </w:r>
      <w:r>
        <w:t>a</w:t>
      </w:r>
      <w:r>
        <w:rPr>
          <w:spacing w:val="-9"/>
        </w:rPr>
        <w:t xml:space="preserve"> </w:t>
      </w:r>
      <w:r>
        <w:t>crucial</w:t>
      </w:r>
      <w:r>
        <w:rPr>
          <w:spacing w:val="-8"/>
        </w:rPr>
        <w:t xml:space="preserve"> </w:t>
      </w:r>
      <w:r>
        <w:t>component</w:t>
      </w:r>
      <w:r>
        <w:rPr>
          <w:spacing w:val="-8"/>
        </w:rPr>
        <w:t xml:space="preserve"> </w:t>
      </w:r>
      <w:r>
        <w:t>of</w:t>
      </w:r>
      <w:r>
        <w:rPr>
          <w:spacing w:val="-9"/>
        </w:rPr>
        <w:t xml:space="preserve"> </w:t>
      </w:r>
      <w:r>
        <w:t>a</w:t>
      </w:r>
      <w:r>
        <w:rPr>
          <w:spacing w:val="-9"/>
        </w:rPr>
        <w:t xml:space="preserve"> </w:t>
      </w:r>
      <w:r>
        <w:t>computer’s</w:t>
      </w:r>
      <w:r>
        <w:rPr>
          <w:spacing w:val="-8"/>
        </w:rPr>
        <w:t xml:space="preserve"> </w:t>
      </w:r>
      <w:r>
        <w:t>primary</w:t>
      </w:r>
      <w:r>
        <w:rPr>
          <w:spacing w:val="-8"/>
        </w:rPr>
        <w:t xml:space="preserve"> </w:t>
      </w:r>
      <w:r>
        <w:t>memory</w:t>
      </w:r>
      <w:r>
        <w:rPr>
          <w:spacing w:val="-8"/>
        </w:rPr>
        <w:t xml:space="preserve"> </w:t>
      </w:r>
      <w:r>
        <w:t>that plays</w:t>
      </w:r>
      <w:r>
        <w:rPr>
          <w:spacing w:val="-8"/>
        </w:rPr>
        <w:t xml:space="preserve"> </w:t>
      </w:r>
      <w:r>
        <w:t>a</w:t>
      </w:r>
      <w:r>
        <w:rPr>
          <w:spacing w:val="-8"/>
        </w:rPr>
        <w:t xml:space="preserve"> </w:t>
      </w:r>
      <w:r>
        <w:t>significant</w:t>
      </w:r>
      <w:r>
        <w:rPr>
          <w:spacing w:val="-7"/>
        </w:rPr>
        <w:t xml:space="preserve"> </w:t>
      </w:r>
      <w:r>
        <w:t>role</w:t>
      </w:r>
      <w:r>
        <w:rPr>
          <w:spacing w:val="-8"/>
        </w:rPr>
        <w:t xml:space="preserve"> </w:t>
      </w:r>
      <w:r>
        <w:t>in</w:t>
      </w:r>
      <w:r>
        <w:rPr>
          <w:spacing w:val="-5"/>
        </w:rPr>
        <w:t xml:space="preserve"> </w:t>
      </w:r>
      <w:r>
        <w:t>the</w:t>
      </w:r>
      <w:r>
        <w:rPr>
          <w:spacing w:val="-8"/>
        </w:rPr>
        <w:t xml:space="preserve"> </w:t>
      </w:r>
      <w:r>
        <w:t>overall</w:t>
      </w:r>
      <w:r>
        <w:rPr>
          <w:spacing w:val="-7"/>
        </w:rPr>
        <w:t xml:space="preserve"> </w:t>
      </w:r>
      <w:r>
        <w:t>performance</w:t>
      </w:r>
      <w:r>
        <w:rPr>
          <w:spacing w:val="-6"/>
        </w:rPr>
        <w:t xml:space="preserve"> </w:t>
      </w:r>
      <w:r>
        <w:t>of</w:t>
      </w:r>
      <w:r>
        <w:rPr>
          <w:spacing w:val="-8"/>
        </w:rPr>
        <w:t xml:space="preserve"> </w:t>
      </w:r>
      <w:r>
        <w:t>the</w:t>
      </w:r>
      <w:r>
        <w:rPr>
          <w:spacing w:val="-8"/>
        </w:rPr>
        <w:t xml:space="preserve"> </w:t>
      </w:r>
      <w:r>
        <w:t>system.</w:t>
      </w:r>
      <w:r>
        <w:rPr>
          <w:spacing w:val="-7"/>
        </w:rPr>
        <w:t xml:space="preserve"> </w:t>
      </w:r>
      <w:r>
        <w:t>As</w:t>
      </w:r>
      <w:r>
        <w:rPr>
          <w:spacing w:val="-8"/>
        </w:rPr>
        <w:t xml:space="preserve"> </w:t>
      </w:r>
      <w:r>
        <w:t>a</w:t>
      </w:r>
      <w:r>
        <w:rPr>
          <w:spacing w:val="-8"/>
        </w:rPr>
        <w:t xml:space="preserve"> </w:t>
      </w:r>
      <w:r>
        <w:t>type</w:t>
      </w:r>
      <w:r>
        <w:rPr>
          <w:spacing w:val="-5"/>
        </w:rPr>
        <w:t xml:space="preserve"> </w:t>
      </w:r>
      <w:r>
        <w:t>of</w:t>
      </w:r>
      <w:r>
        <w:rPr>
          <w:spacing w:val="-8"/>
        </w:rPr>
        <w:t xml:space="preserve"> </w:t>
      </w:r>
      <w:r>
        <w:t>volatile</w:t>
      </w:r>
      <w:r>
        <w:rPr>
          <w:spacing w:val="-8"/>
        </w:rPr>
        <w:t xml:space="preserve"> </w:t>
      </w:r>
      <w:r>
        <w:t xml:space="preserve">memory, RAM temporarily stores data and instructions that the </w:t>
      </w:r>
      <w:del w:id="1762" w:author="Abhiram Arali" w:date="2024-10-29T15:32:00Z">
        <w:r w:rsidDel="00FF2E59">
          <w:delText>Central Processing Unit (</w:delText>
        </w:r>
      </w:del>
      <w:r>
        <w:t>CPU</w:t>
      </w:r>
      <w:del w:id="1763" w:author="Abhiram Arali" w:date="2024-10-29T15:32:00Z">
        <w:r w:rsidDel="00FF2E59">
          <w:delText>)</w:delText>
        </w:r>
      </w:del>
      <w:r>
        <w:t xml:space="preserve"> is currently using. This means that the information held in RAM is only accessible while the computer is powered on; once the system is shut down or restarted, all data in RAM is lost. This volatility makes RAM an ideal choice for tasks that require quick access to frequently used data, as it allows the CPU to retrieve information rapidly without the delays associated with</w:t>
      </w:r>
      <w:r>
        <w:rPr>
          <w:spacing w:val="-1"/>
        </w:rPr>
        <w:t xml:space="preserve"> </w:t>
      </w:r>
      <w:r>
        <w:t>reading</w:t>
      </w:r>
      <w:r>
        <w:rPr>
          <w:spacing w:val="2"/>
        </w:rPr>
        <w:t xml:space="preserve"> </w:t>
      </w:r>
      <w:r>
        <w:t>from</w:t>
      </w:r>
      <w:r>
        <w:rPr>
          <w:spacing w:val="2"/>
        </w:rPr>
        <w:t xml:space="preserve"> </w:t>
      </w:r>
      <w:r>
        <w:t>slower</w:t>
      </w:r>
      <w:r>
        <w:rPr>
          <w:spacing w:val="2"/>
        </w:rPr>
        <w:t xml:space="preserve"> </w:t>
      </w:r>
      <w:r>
        <w:t>secondary</w:t>
      </w:r>
      <w:r>
        <w:rPr>
          <w:spacing w:val="1"/>
        </w:rPr>
        <w:t xml:space="preserve"> </w:t>
      </w:r>
      <w:r>
        <w:t>storage</w:t>
      </w:r>
      <w:r>
        <w:rPr>
          <w:spacing w:val="1"/>
        </w:rPr>
        <w:t xml:space="preserve"> </w:t>
      </w:r>
      <w:r>
        <w:t>devices</w:t>
      </w:r>
      <w:r>
        <w:rPr>
          <w:spacing w:val="1"/>
        </w:rPr>
        <w:t xml:space="preserve"> </w:t>
      </w:r>
      <w:r>
        <w:t>like</w:t>
      </w:r>
      <w:r>
        <w:rPr>
          <w:spacing w:val="1"/>
        </w:rPr>
        <w:t xml:space="preserve"> </w:t>
      </w:r>
      <w:r>
        <w:t>hard</w:t>
      </w:r>
      <w:r>
        <w:rPr>
          <w:spacing w:val="1"/>
        </w:rPr>
        <w:t xml:space="preserve"> </w:t>
      </w:r>
      <w:r>
        <w:t>drives</w:t>
      </w:r>
      <w:r>
        <w:rPr>
          <w:spacing w:val="1"/>
        </w:rPr>
        <w:t xml:space="preserve"> </w:t>
      </w:r>
      <w:r>
        <w:t>or</w:t>
      </w:r>
      <w:r>
        <w:rPr>
          <w:spacing w:val="1"/>
        </w:rPr>
        <w:t xml:space="preserve"> </w:t>
      </w:r>
      <w:r>
        <w:t>solid-state</w:t>
      </w:r>
      <w:r>
        <w:rPr>
          <w:spacing w:val="1"/>
        </w:rPr>
        <w:t xml:space="preserve"> </w:t>
      </w:r>
      <w:r>
        <w:t>drives.</w:t>
      </w:r>
      <w:r>
        <w:rPr>
          <w:spacing w:val="3"/>
        </w:rPr>
        <w:t xml:space="preserve"> </w:t>
      </w:r>
      <w:r>
        <w:rPr>
          <w:spacing w:val="-5"/>
        </w:rPr>
        <w:t>The</w:t>
      </w:r>
      <w:ins w:id="1764" w:author="Abhiram Arali" w:date="2024-10-29T15:32:00Z">
        <w:r w:rsidR="009363FD">
          <w:rPr>
            <w:spacing w:val="-5"/>
          </w:rPr>
          <w:t xml:space="preserve"> </w:t>
        </w:r>
      </w:ins>
    </w:p>
    <w:p w14:paraId="28FD1095" w14:textId="3B5B58E7" w:rsidR="00301525" w:rsidDel="00A821D4" w:rsidRDefault="00301525">
      <w:pPr>
        <w:spacing w:line="360" w:lineRule="auto"/>
        <w:jc w:val="both"/>
        <w:rPr>
          <w:del w:id="1765" w:author="Abhiram Arali" w:date="2024-10-29T15:32:00Z"/>
        </w:rPr>
        <w:sectPr w:rsidR="00301525" w:rsidDel="00A821D4">
          <w:pgSz w:w="11910" w:h="16840"/>
          <w:pgMar w:top="1540" w:right="1220" w:bottom="1200" w:left="1220" w:header="758" w:footer="1000" w:gutter="0"/>
          <w:cols w:space="720"/>
        </w:sectPr>
      </w:pPr>
    </w:p>
    <w:p w14:paraId="0F71F188" w14:textId="77777777" w:rsidR="00301525" w:rsidRDefault="008B7718">
      <w:pPr>
        <w:pStyle w:val="NormalBPBHEB"/>
        <w:pPrChange w:id="1766" w:author="Abhiram Arali" w:date="2024-10-29T15:32:00Z">
          <w:pPr>
            <w:pStyle w:val="BodyText"/>
            <w:spacing w:before="100" w:line="360" w:lineRule="auto"/>
            <w:ind w:left="220" w:right="216"/>
            <w:jc w:val="both"/>
          </w:pPr>
        </w:pPrChange>
      </w:pPr>
      <w:r>
        <w:t>speed of RAM is a critical factor in enabling smooth multitasking and efficient application performance. With its fast read and write operations, RAM allows multiple programs to run concurrently,</w:t>
      </w:r>
      <w:r>
        <w:rPr>
          <w:spacing w:val="-1"/>
        </w:rPr>
        <w:t xml:space="preserve"> </w:t>
      </w:r>
      <w:r>
        <w:t>ensuring</w:t>
      </w:r>
      <w:r>
        <w:rPr>
          <w:spacing w:val="-1"/>
        </w:rPr>
        <w:t xml:space="preserve"> </w:t>
      </w:r>
      <w:r>
        <w:t>that</w:t>
      </w:r>
      <w:r>
        <w:rPr>
          <w:spacing w:val="-1"/>
        </w:rPr>
        <w:t xml:space="preserve"> </w:t>
      </w:r>
      <w:r>
        <w:t>the</w:t>
      </w:r>
      <w:r>
        <w:rPr>
          <w:spacing w:val="-2"/>
        </w:rPr>
        <w:t xml:space="preserve"> </w:t>
      </w:r>
      <w:r>
        <w:t>CPU</w:t>
      </w:r>
      <w:r>
        <w:rPr>
          <w:spacing w:val="-2"/>
        </w:rPr>
        <w:t xml:space="preserve"> </w:t>
      </w:r>
      <w:r>
        <w:t>can</w:t>
      </w:r>
      <w:r>
        <w:rPr>
          <w:spacing w:val="-1"/>
        </w:rPr>
        <w:t xml:space="preserve"> </w:t>
      </w:r>
      <w:r>
        <w:t>quickly</w:t>
      </w:r>
      <w:r>
        <w:rPr>
          <w:spacing w:val="-1"/>
        </w:rPr>
        <w:t xml:space="preserve"> </w:t>
      </w:r>
      <w:r>
        <w:t>switch</w:t>
      </w:r>
      <w:r>
        <w:rPr>
          <w:spacing w:val="-2"/>
        </w:rPr>
        <w:t xml:space="preserve"> </w:t>
      </w:r>
      <w:r>
        <w:t>between</w:t>
      </w:r>
      <w:r>
        <w:rPr>
          <w:spacing w:val="-1"/>
        </w:rPr>
        <w:t xml:space="preserve"> </w:t>
      </w:r>
      <w:r>
        <w:t>tasks without</w:t>
      </w:r>
      <w:r>
        <w:rPr>
          <w:spacing w:val="-1"/>
        </w:rPr>
        <w:t xml:space="preserve"> </w:t>
      </w:r>
      <w:r>
        <w:t>significant</w:t>
      </w:r>
      <w:r>
        <w:rPr>
          <w:spacing w:val="-1"/>
        </w:rPr>
        <w:t xml:space="preserve"> </w:t>
      </w:r>
      <w:r>
        <w:t>lag. For instance, when a user opens a web browser, word processor, and music player simultaneously, RAM facilitates the swift loading and processing of data from these applications, allowing for a seamless user experience. Additionally, the amount of RAM installed in a system</w:t>
      </w:r>
      <w:r>
        <w:rPr>
          <w:spacing w:val="-1"/>
        </w:rPr>
        <w:t xml:space="preserve"> </w:t>
      </w:r>
      <w:r>
        <w:t>can greatly impact its performance; systems with more</w:t>
      </w:r>
      <w:r>
        <w:rPr>
          <w:spacing w:val="-1"/>
        </w:rPr>
        <w:t xml:space="preserve"> </w:t>
      </w:r>
      <w:r>
        <w:t>RAM can handle larger applications and more simultaneous processes, which is particularly beneficial for demanding tasks like video editing, gaming, or running virtual machines.</w:t>
      </w:r>
    </w:p>
    <w:p w14:paraId="214BBA3C" w14:textId="192C03A1" w:rsidR="00301525" w:rsidRDefault="00E70442">
      <w:pPr>
        <w:pStyle w:val="NormalBPBHEB"/>
        <w:pPrChange w:id="1767" w:author="Abhiram Arali" w:date="2024-10-29T15:33:00Z">
          <w:pPr>
            <w:spacing w:before="161"/>
            <w:ind w:left="220"/>
          </w:pPr>
        </w:pPrChange>
      </w:pPr>
      <w:ins w:id="1768" w:author="Abhiram Arali" w:date="2024-10-29T15:33:00Z">
        <w:r>
          <w:t xml:space="preserve">The </w:t>
        </w:r>
      </w:ins>
      <w:r>
        <w:t>characteristics</w:t>
      </w:r>
      <w:ins w:id="1769" w:author="Abhiram Arali" w:date="2024-10-29T15:33:00Z">
        <w:r>
          <w:t xml:space="preserve"> are as follows</w:t>
        </w:r>
      </w:ins>
      <w:r>
        <w:t>:</w:t>
      </w:r>
    </w:p>
    <w:p w14:paraId="713462BD" w14:textId="274BD833" w:rsidR="00301525" w:rsidRPr="00DC7182" w:rsidDel="00FA75F2" w:rsidRDefault="00301525">
      <w:pPr>
        <w:pStyle w:val="NormalBPBHEB"/>
        <w:numPr>
          <w:ilvl w:val="0"/>
          <w:numId w:val="54"/>
        </w:numPr>
        <w:rPr>
          <w:del w:id="1770" w:author="Abhiram Arali" w:date="2024-10-29T15:33:00Z"/>
        </w:rPr>
        <w:pPrChange w:id="1771" w:author="Abhiram Arali" w:date="2024-10-29T15:33:00Z">
          <w:pPr>
            <w:pStyle w:val="BodyText"/>
            <w:spacing w:before="23"/>
          </w:pPr>
        </w:pPrChange>
      </w:pPr>
    </w:p>
    <w:p w14:paraId="01BCEFCA" w14:textId="77777777" w:rsidR="00301525" w:rsidRPr="00C75658" w:rsidRDefault="008B7718">
      <w:pPr>
        <w:pStyle w:val="NormalBPBHEB"/>
        <w:numPr>
          <w:ilvl w:val="0"/>
          <w:numId w:val="54"/>
        </w:numPr>
        <w:rPr>
          <w:rPrChange w:id="1772" w:author="Abhiram Arali" w:date="2024-10-29T15:33:00Z">
            <w:rPr>
              <w:sz w:val="24"/>
            </w:rPr>
          </w:rPrChange>
        </w:rPr>
        <w:pPrChange w:id="1773" w:author="Abhiram Arali" w:date="2024-10-29T15:33:00Z">
          <w:pPr>
            <w:pStyle w:val="ListParagraph"/>
            <w:numPr>
              <w:ilvl w:val="2"/>
              <w:numId w:val="10"/>
            </w:numPr>
            <w:tabs>
              <w:tab w:val="left" w:pos="940"/>
            </w:tabs>
            <w:spacing w:line="355" w:lineRule="auto"/>
            <w:ind w:left="940" w:right="217" w:hanging="360"/>
            <w:jc w:val="both"/>
          </w:pPr>
        </w:pPrChange>
      </w:pPr>
      <w:r w:rsidRPr="00C75658">
        <w:rPr>
          <w:rPrChange w:id="1774" w:author="Abhiram Arali" w:date="2024-10-29T15:33:00Z">
            <w:rPr>
              <w:sz w:val="24"/>
            </w:rPr>
          </w:rPrChange>
        </w:rPr>
        <w:t>RAM</w:t>
      </w:r>
      <w:r w:rsidRPr="00C75658">
        <w:rPr>
          <w:spacing w:val="-9"/>
          <w:rPrChange w:id="1775" w:author="Abhiram Arali" w:date="2024-10-29T15:33:00Z">
            <w:rPr>
              <w:spacing w:val="-9"/>
              <w:sz w:val="24"/>
            </w:rPr>
          </w:rPrChange>
        </w:rPr>
        <w:t xml:space="preserve"> </w:t>
      </w:r>
      <w:r w:rsidRPr="00C75658">
        <w:rPr>
          <w:rPrChange w:id="1776" w:author="Abhiram Arali" w:date="2024-10-29T15:33:00Z">
            <w:rPr>
              <w:sz w:val="24"/>
            </w:rPr>
          </w:rPrChange>
        </w:rPr>
        <w:t>is</w:t>
      </w:r>
      <w:r w:rsidRPr="00C75658">
        <w:rPr>
          <w:spacing w:val="-8"/>
          <w:rPrChange w:id="1777" w:author="Abhiram Arali" w:date="2024-10-29T15:33:00Z">
            <w:rPr>
              <w:spacing w:val="-8"/>
              <w:sz w:val="24"/>
            </w:rPr>
          </w:rPrChange>
        </w:rPr>
        <w:t xml:space="preserve"> </w:t>
      </w:r>
      <w:r w:rsidRPr="00C75658">
        <w:rPr>
          <w:rPrChange w:id="1778" w:author="Abhiram Arali" w:date="2024-10-29T15:33:00Z">
            <w:rPr>
              <w:sz w:val="24"/>
            </w:rPr>
          </w:rPrChange>
        </w:rPr>
        <w:t>volatile,</w:t>
      </w:r>
      <w:r w:rsidRPr="00C75658">
        <w:rPr>
          <w:spacing w:val="-8"/>
          <w:rPrChange w:id="1779" w:author="Abhiram Arali" w:date="2024-10-29T15:33:00Z">
            <w:rPr>
              <w:spacing w:val="-8"/>
              <w:sz w:val="24"/>
            </w:rPr>
          </w:rPrChange>
        </w:rPr>
        <w:t xml:space="preserve"> </w:t>
      </w:r>
      <w:r w:rsidRPr="00C75658">
        <w:rPr>
          <w:rPrChange w:id="1780" w:author="Abhiram Arali" w:date="2024-10-29T15:33:00Z">
            <w:rPr>
              <w:sz w:val="24"/>
            </w:rPr>
          </w:rPrChange>
        </w:rPr>
        <w:t>meaning</w:t>
      </w:r>
      <w:r w:rsidRPr="00C75658">
        <w:rPr>
          <w:spacing w:val="-8"/>
          <w:rPrChange w:id="1781" w:author="Abhiram Arali" w:date="2024-10-29T15:33:00Z">
            <w:rPr>
              <w:spacing w:val="-8"/>
              <w:sz w:val="24"/>
            </w:rPr>
          </w:rPrChange>
        </w:rPr>
        <w:t xml:space="preserve"> </w:t>
      </w:r>
      <w:r w:rsidRPr="00C75658">
        <w:rPr>
          <w:rPrChange w:id="1782" w:author="Abhiram Arali" w:date="2024-10-29T15:33:00Z">
            <w:rPr>
              <w:sz w:val="24"/>
            </w:rPr>
          </w:rPrChange>
        </w:rPr>
        <w:t>that</w:t>
      </w:r>
      <w:r w:rsidRPr="00C75658">
        <w:rPr>
          <w:spacing w:val="-8"/>
          <w:rPrChange w:id="1783" w:author="Abhiram Arali" w:date="2024-10-29T15:33:00Z">
            <w:rPr>
              <w:spacing w:val="-8"/>
              <w:sz w:val="24"/>
            </w:rPr>
          </w:rPrChange>
        </w:rPr>
        <w:t xml:space="preserve"> </w:t>
      </w:r>
      <w:r w:rsidRPr="00C75658">
        <w:rPr>
          <w:rPrChange w:id="1784" w:author="Abhiram Arali" w:date="2024-10-29T15:33:00Z">
            <w:rPr>
              <w:sz w:val="24"/>
            </w:rPr>
          </w:rPrChange>
        </w:rPr>
        <w:t>all</w:t>
      </w:r>
      <w:r w:rsidRPr="00C75658">
        <w:rPr>
          <w:spacing w:val="-8"/>
          <w:rPrChange w:id="1785" w:author="Abhiram Arali" w:date="2024-10-29T15:33:00Z">
            <w:rPr>
              <w:spacing w:val="-8"/>
              <w:sz w:val="24"/>
            </w:rPr>
          </w:rPrChange>
        </w:rPr>
        <w:t xml:space="preserve"> </w:t>
      </w:r>
      <w:r w:rsidRPr="00C75658">
        <w:rPr>
          <w:rPrChange w:id="1786" w:author="Abhiram Arali" w:date="2024-10-29T15:33:00Z">
            <w:rPr>
              <w:sz w:val="24"/>
            </w:rPr>
          </w:rPrChange>
        </w:rPr>
        <w:t>data</w:t>
      </w:r>
      <w:r w:rsidRPr="00C75658">
        <w:rPr>
          <w:spacing w:val="-9"/>
          <w:rPrChange w:id="1787" w:author="Abhiram Arali" w:date="2024-10-29T15:33:00Z">
            <w:rPr>
              <w:spacing w:val="-9"/>
              <w:sz w:val="24"/>
            </w:rPr>
          </w:rPrChange>
        </w:rPr>
        <w:t xml:space="preserve"> </w:t>
      </w:r>
      <w:r w:rsidRPr="00C75658">
        <w:rPr>
          <w:rPrChange w:id="1788" w:author="Abhiram Arali" w:date="2024-10-29T15:33:00Z">
            <w:rPr>
              <w:sz w:val="24"/>
            </w:rPr>
          </w:rPrChange>
        </w:rPr>
        <w:t>stored</w:t>
      </w:r>
      <w:r w:rsidRPr="00C75658">
        <w:rPr>
          <w:spacing w:val="-8"/>
          <w:rPrChange w:id="1789" w:author="Abhiram Arali" w:date="2024-10-29T15:33:00Z">
            <w:rPr>
              <w:spacing w:val="-8"/>
              <w:sz w:val="24"/>
            </w:rPr>
          </w:rPrChange>
        </w:rPr>
        <w:t xml:space="preserve"> </w:t>
      </w:r>
      <w:r w:rsidRPr="00C75658">
        <w:rPr>
          <w:rPrChange w:id="1790" w:author="Abhiram Arali" w:date="2024-10-29T15:33:00Z">
            <w:rPr>
              <w:sz w:val="24"/>
            </w:rPr>
          </w:rPrChange>
        </w:rPr>
        <w:t>in</w:t>
      </w:r>
      <w:r w:rsidRPr="00C75658">
        <w:rPr>
          <w:spacing w:val="-8"/>
          <w:rPrChange w:id="1791" w:author="Abhiram Arali" w:date="2024-10-29T15:33:00Z">
            <w:rPr>
              <w:spacing w:val="-8"/>
              <w:sz w:val="24"/>
            </w:rPr>
          </w:rPrChange>
        </w:rPr>
        <w:t xml:space="preserve"> </w:t>
      </w:r>
      <w:r w:rsidRPr="00C75658">
        <w:rPr>
          <w:rPrChange w:id="1792" w:author="Abhiram Arali" w:date="2024-10-29T15:33:00Z">
            <w:rPr>
              <w:sz w:val="24"/>
            </w:rPr>
          </w:rPrChange>
        </w:rPr>
        <w:t>it</w:t>
      </w:r>
      <w:r w:rsidRPr="00C75658">
        <w:rPr>
          <w:spacing w:val="-10"/>
          <w:rPrChange w:id="1793" w:author="Abhiram Arali" w:date="2024-10-29T15:33:00Z">
            <w:rPr>
              <w:spacing w:val="-10"/>
              <w:sz w:val="24"/>
            </w:rPr>
          </w:rPrChange>
        </w:rPr>
        <w:t xml:space="preserve"> </w:t>
      </w:r>
      <w:r w:rsidRPr="00C75658">
        <w:rPr>
          <w:rPrChange w:id="1794" w:author="Abhiram Arali" w:date="2024-10-29T15:33:00Z">
            <w:rPr>
              <w:sz w:val="24"/>
            </w:rPr>
          </w:rPrChange>
        </w:rPr>
        <w:t>is</w:t>
      </w:r>
      <w:r w:rsidRPr="00C75658">
        <w:rPr>
          <w:spacing w:val="-5"/>
          <w:rPrChange w:id="1795" w:author="Abhiram Arali" w:date="2024-10-29T15:33:00Z">
            <w:rPr>
              <w:spacing w:val="-5"/>
              <w:sz w:val="24"/>
            </w:rPr>
          </w:rPrChange>
        </w:rPr>
        <w:t xml:space="preserve"> </w:t>
      </w:r>
      <w:r w:rsidRPr="00C75658">
        <w:rPr>
          <w:rPrChange w:id="1796" w:author="Abhiram Arali" w:date="2024-10-29T15:33:00Z">
            <w:rPr>
              <w:sz w:val="24"/>
            </w:rPr>
          </w:rPrChange>
        </w:rPr>
        <w:t>lost</w:t>
      </w:r>
      <w:r w:rsidRPr="00C75658">
        <w:rPr>
          <w:spacing w:val="-7"/>
          <w:rPrChange w:id="1797" w:author="Abhiram Arali" w:date="2024-10-29T15:33:00Z">
            <w:rPr>
              <w:spacing w:val="-7"/>
              <w:sz w:val="24"/>
            </w:rPr>
          </w:rPrChange>
        </w:rPr>
        <w:t xml:space="preserve"> </w:t>
      </w:r>
      <w:r w:rsidRPr="00C75658">
        <w:rPr>
          <w:rPrChange w:id="1798" w:author="Abhiram Arali" w:date="2024-10-29T15:33:00Z">
            <w:rPr>
              <w:sz w:val="24"/>
            </w:rPr>
          </w:rPrChange>
        </w:rPr>
        <w:t>when</w:t>
      </w:r>
      <w:r w:rsidRPr="00C75658">
        <w:rPr>
          <w:spacing w:val="-8"/>
          <w:rPrChange w:id="1799" w:author="Abhiram Arali" w:date="2024-10-29T15:33:00Z">
            <w:rPr>
              <w:spacing w:val="-8"/>
              <w:sz w:val="24"/>
            </w:rPr>
          </w:rPrChange>
        </w:rPr>
        <w:t xml:space="preserve"> </w:t>
      </w:r>
      <w:r w:rsidRPr="00C75658">
        <w:rPr>
          <w:rPrChange w:id="1800" w:author="Abhiram Arali" w:date="2024-10-29T15:33:00Z">
            <w:rPr>
              <w:sz w:val="24"/>
            </w:rPr>
          </w:rPrChange>
        </w:rPr>
        <w:t>the</w:t>
      </w:r>
      <w:r w:rsidRPr="00C75658">
        <w:rPr>
          <w:spacing w:val="-9"/>
          <w:rPrChange w:id="1801" w:author="Abhiram Arali" w:date="2024-10-29T15:33:00Z">
            <w:rPr>
              <w:spacing w:val="-9"/>
              <w:sz w:val="24"/>
            </w:rPr>
          </w:rPrChange>
        </w:rPr>
        <w:t xml:space="preserve"> </w:t>
      </w:r>
      <w:r w:rsidRPr="00C75658">
        <w:rPr>
          <w:rPrChange w:id="1802" w:author="Abhiram Arali" w:date="2024-10-29T15:33:00Z">
            <w:rPr>
              <w:sz w:val="24"/>
            </w:rPr>
          </w:rPrChange>
        </w:rPr>
        <w:t>computer</w:t>
      </w:r>
      <w:r w:rsidRPr="00C75658">
        <w:rPr>
          <w:spacing w:val="-9"/>
          <w:rPrChange w:id="1803" w:author="Abhiram Arali" w:date="2024-10-29T15:33:00Z">
            <w:rPr>
              <w:spacing w:val="-9"/>
              <w:sz w:val="24"/>
            </w:rPr>
          </w:rPrChange>
        </w:rPr>
        <w:t xml:space="preserve"> </w:t>
      </w:r>
      <w:r w:rsidRPr="00C75658">
        <w:rPr>
          <w:rPrChange w:id="1804" w:author="Abhiram Arali" w:date="2024-10-29T15:33:00Z">
            <w:rPr>
              <w:sz w:val="24"/>
            </w:rPr>
          </w:rPrChange>
        </w:rPr>
        <w:t>is</w:t>
      </w:r>
      <w:r w:rsidRPr="00C75658">
        <w:rPr>
          <w:spacing w:val="-8"/>
          <w:rPrChange w:id="1805" w:author="Abhiram Arali" w:date="2024-10-29T15:33:00Z">
            <w:rPr>
              <w:spacing w:val="-8"/>
              <w:sz w:val="24"/>
            </w:rPr>
          </w:rPrChange>
        </w:rPr>
        <w:t xml:space="preserve"> </w:t>
      </w:r>
      <w:r w:rsidRPr="00C75658">
        <w:rPr>
          <w:rPrChange w:id="1806" w:author="Abhiram Arali" w:date="2024-10-29T15:33:00Z">
            <w:rPr>
              <w:sz w:val="24"/>
            </w:rPr>
          </w:rPrChange>
        </w:rPr>
        <w:t>powered off. This makes RAM suitable for temporary data storage during active processes but unsuitable for long-term data retention.</w:t>
      </w:r>
    </w:p>
    <w:p w14:paraId="4847C6EA" w14:textId="77777777" w:rsidR="00301525" w:rsidRPr="00C75658" w:rsidRDefault="008B7718">
      <w:pPr>
        <w:pStyle w:val="NormalBPBHEB"/>
        <w:numPr>
          <w:ilvl w:val="0"/>
          <w:numId w:val="54"/>
        </w:numPr>
        <w:rPr>
          <w:rPrChange w:id="1807" w:author="Abhiram Arali" w:date="2024-10-29T15:33:00Z">
            <w:rPr>
              <w:sz w:val="24"/>
            </w:rPr>
          </w:rPrChange>
        </w:rPr>
        <w:pPrChange w:id="1808" w:author="Abhiram Arali" w:date="2024-10-29T15:33:00Z">
          <w:pPr>
            <w:pStyle w:val="ListParagraph"/>
            <w:numPr>
              <w:ilvl w:val="2"/>
              <w:numId w:val="10"/>
            </w:numPr>
            <w:tabs>
              <w:tab w:val="left" w:pos="940"/>
            </w:tabs>
            <w:spacing w:before="8" w:line="350" w:lineRule="auto"/>
            <w:ind w:left="940" w:right="220" w:hanging="360"/>
            <w:jc w:val="both"/>
          </w:pPr>
        </w:pPrChange>
      </w:pPr>
      <w:r w:rsidRPr="00C75658">
        <w:rPr>
          <w:rPrChange w:id="1809" w:author="Abhiram Arali" w:date="2024-10-29T15:33:00Z">
            <w:rPr>
              <w:sz w:val="24"/>
            </w:rPr>
          </w:rPrChange>
        </w:rPr>
        <w:t>RAM is significantly faster than secondary memory options, allowing the CPU to access data quickly, which enhances overall system performance and responsiveness.</w:t>
      </w:r>
    </w:p>
    <w:p w14:paraId="04A6D123" w14:textId="77777777" w:rsidR="00301525" w:rsidRDefault="008B7718" w:rsidP="00CB5BFD">
      <w:pPr>
        <w:pStyle w:val="NormalBPBHEB"/>
        <w:numPr>
          <w:ilvl w:val="0"/>
          <w:numId w:val="54"/>
        </w:numPr>
        <w:rPr>
          <w:ins w:id="1810" w:author="Abhiram Arali" w:date="2024-10-29T15:33:00Z"/>
        </w:rPr>
      </w:pPr>
      <w:r w:rsidRPr="00C75658">
        <w:rPr>
          <w:rPrChange w:id="1811" w:author="Abhiram Arali" w:date="2024-10-29T15:33:00Z">
            <w:rPr>
              <w:sz w:val="24"/>
            </w:rPr>
          </w:rPrChange>
        </w:rPr>
        <w:t>The capacity of RAM varies, typically ranging from a few gigabytes in basic systems to several terabytes in high-performance computers. The amount of RAM in a system affects its ability to run multiple applications simultaneously.</w:t>
      </w:r>
    </w:p>
    <w:p w14:paraId="4A658AAD" w14:textId="77777777" w:rsidR="003E2611" w:rsidRPr="00C75658" w:rsidRDefault="003E2611">
      <w:pPr>
        <w:pStyle w:val="NormalBPBHEB"/>
        <w:rPr>
          <w:rPrChange w:id="1812" w:author="Abhiram Arali" w:date="2024-10-29T15:33:00Z">
            <w:rPr>
              <w:sz w:val="24"/>
            </w:rPr>
          </w:rPrChange>
        </w:rPr>
        <w:pPrChange w:id="1813" w:author="Abhiram Arali" w:date="2024-10-29T15:33:00Z">
          <w:pPr>
            <w:pStyle w:val="ListParagraph"/>
            <w:numPr>
              <w:ilvl w:val="2"/>
              <w:numId w:val="10"/>
            </w:numPr>
            <w:tabs>
              <w:tab w:val="left" w:pos="940"/>
            </w:tabs>
            <w:spacing w:before="13" w:line="355" w:lineRule="auto"/>
            <w:ind w:left="940" w:right="221" w:hanging="360"/>
            <w:jc w:val="both"/>
          </w:pPr>
        </w:pPrChange>
      </w:pPr>
    </w:p>
    <w:p w14:paraId="0EB1D2D5" w14:textId="135C5197" w:rsidR="00301525" w:rsidRDefault="00870F31">
      <w:pPr>
        <w:pStyle w:val="NormalBPBHEB"/>
        <w:pPrChange w:id="1814" w:author="Abhiram Arali" w:date="2024-10-29T15:33:00Z">
          <w:pPr>
            <w:spacing w:before="165"/>
            <w:ind w:left="220"/>
          </w:pPr>
        </w:pPrChange>
      </w:pPr>
      <w:ins w:id="1815" w:author="Abhiram Arali" w:date="2024-10-29T15:33:00Z">
        <w:r>
          <w:t xml:space="preserve">The </w:t>
        </w:r>
      </w:ins>
      <w:r>
        <w:t>types</w:t>
      </w:r>
      <w:r>
        <w:rPr>
          <w:spacing w:val="-3"/>
        </w:rPr>
        <w:t xml:space="preserve"> </w:t>
      </w:r>
      <w:r>
        <w:t>of</w:t>
      </w:r>
      <w:r>
        <w:rPr>
          <w:spacing w:val="-1"/>
        </w:rPr>
        <w:t xml:space="preserve"> </w:t>
      </w:r>
      <w:r>
        <w:rPr>
          <w:spacing w:val="-4"/>
        </w:rPr>
        <w:t>RAM</w:t>
      </w:r>
      <w:ins w:id="1816" w:author="Abhiram Arali" w:date="2024-10-29T15:33:00Z">
        <w:r>
          <w:rPr>
            <w:spacing w:val="-4"/>
          </w:rPr>
          <w:t xml:space="preserve"> are as follows</w:t>
        </w:r>
      </w:ins>
      <w:r>
        <w:rPr>
          <w:spacing w:val="-4"/>
        </w:rPr>
        <w:t>:</w:t>
      </w:r>
    </w:p>
    <w:p w14:paraId="56F1E1CF" w14:textId="64EBA23F" w:rsidR="00301525" w:rsidRPr="00775E44" w:rsidDel="00C046E8" w:rsidRDefault="00301525">
      <w:pPr>
        <w:pStyle w:val="NormalBPBHEB"/>
        <w:numPr>
          <w:ilvl w:val="0"/>
          <w:numId w:val="55"/>
        </w:numPr>
        <w:rPr>
          <w:del w:id="1817" w:author="Abhiram Arali" w:date="2024-10-29T15:34:00Z"/>
          <w:b/>
          <w:bCs/>
          <w:rPrChange w:id="1818" w:author="Abhiram Arali" w:date="2024-10-29T15:34:00Z">
            <w:rPr>
              <w:del w:id="1819" w:author="Abhiram Arali" w:date="2024-10-29T15:34:00Z"/>
              <w:i/>
            </w:rPr>
          </w:rPrChange>
        </w:rPr>
        <w:pPrChange w:id="1820" w:author="Abhiram Arali" w:date="2024-10-29T15:34:00Z">
          <w:pPr>
            <w:pStyle w:val="BodyText"/>
            <w:spacing w:before="23"/>
          </w:pPr>
        </w:pPrChange>
      </w:pPr>
    </w:p>
    <w:p w14:paraId="1870B764" w14:textId="2FA89D31" w:rsidR="00301525" w:rsidRPr="00775E44" w:rsidDel="005518AA" w:rsidRDefault="008B7718">
      <w:pPr>
        <w:pStyle w:val="NormalBPBHEB"/>
        <w:rPr>
          <w:del w:id="1821" w:author="Abhiram Arali" w:date="2024-10-29T15:34:00Z"/>
          <w:b/>
          <w:bCs/>
          <w:rPrChange w:id="1822" w:author="Abhiram Arali" w:date="2024-10-29T15:34:00Z">
            <w:rPr>
              <w:del w:id="1823" w:author="Abhiram Arali" w:date="2024-10-29T15:34:00Z"/>
            </w:rPr>
          </w:rPrChange>
        </w:rPr>
        <w:pPrChange w:id="1824" w:author="Abhiram Arali" w:date="2024-10-29T15:34:00Z">
          <w:pPr>
            <w:pStyle w:val="BodyText"/>
            <w:spacing w:before="1"/>
            <w:ind w:left="220"/>
          </w:pPr>
        </w:pPrChange>
      </w:pPr>
      <w:r w:rsidRPr="00775E44">
        <w:rPr>
          <w:b/>
          <w:bCs/>
          <w:rPrChange w:id="1825" w:author="Abhiram Arali" w:date="2024-10-29T15:34:00Z">
            <w:rPr/>
          </w:rPrChange>
        </w:rPr>
        <w:t>Dynamic RAM (DRAM):</w:t>
      </w:r>
      <w:ins w:id="1826" w:author="Abhiram Arali" w:date="2024-10-29T15:34:00Z">
        <w:r w:rsidR="008D3AD8">
          <w:rPr>
            <w:b/>
            <w:bCs/>
          </w:rPr>
          <w:t xml:space="preserve"> </w:t>
        </w:r>
      </w:ins>
    </w:p>
    <w:p w14:paraId="37382E1A" w14:textId="60264B74" w:rsidR="00301525" w:rsidRPr="00775E44" w:rsidDel="005518AA" w:rsidRDefault="00301525">
      <w:pPr>
        <w:pStyle w:val="NormalBPBHEB"/>
        <w:rPr>
          <w:del w:id="1827" w:author="Abhiram Arali" w:date="2024-10-29T15:34:00Z"/>
          <w:b/>
          <w:bCs/>
          <w:rPrChange w:id="1828" w:author="Abhiram Arali" w:date="2024-10-29T15:34:00Z">
            <w:rPr>
              <w:del w:id="1829" w:author="Abhiram Arali" w:date="2024-10-29T15:34:00Z"/>
            </w:rPr>
          </w:rPrChange>
        </w:rPr>
        <w:pPrChange w:id="1830" w:author="Abhiram Arali" w:date="2024-10-29T15:34:00Z">
          <w:pPr>
            <w:pStyle w:val="BodyText"/>
            <w:spacing w:before="21"/>
          </w:pPr>
        </w:pPrChange>
      </w:pPr>
    </w:p>
    <w:p w14:paraId="014D6CD2" w14:textId="3338323B" w:rsidR="00301525" w:rsidRPr="005518AA" w:rsidRDefault="008B7718">
      <w:pPr>
        <w:pStyle w:val="NormalBPBHEB"/>
        <w:numPr>
          <w:ilvl w:val="0"/>
          <w:numId w:val="55"/>
        </w:numPr>
        <w:pPrChange w:id="1831" w:author="Abhiram Arali" w:date="2024-10-29T15:34:00Z">
          <w:pPr>
            <w:pStyle w:val="BodyText"/>
            <w:spacing w:line="360" w:lineRule="auto"/>
            <w:ind w:left="220" w:right="215"/>
            <w:jc w:val="both"/>
          </w:pPr>
        </w:pPrChange>
      </w:pPr>
      <w:del w:id="1832" w:author="Abhiram Arali" w:date="2024-10-29T15:34:00Z">
        <w:r w:rsidRPr="005518AA" w:rsidDel="00775E44">
          <w:delText>Dynamic Random Access Memory (</w:delText>
        </w:r>
      </w:del>
      <w:r w:rsidRPr="005518AA">
        <w:t>DRAM</w:t>
      </w:r>
      <w:del w:id="1833" w:author="Abhiram Arali" w:date="2024-10-29T15:34:00Z">
        <w:r w:rsidRPr="005518AA" w:rsidDel="00775E44">
          <w:delText>)</w:delText>
        </w:r>
      </w:del>
      <w:r w:rsidRPr="005518AA">
        <w:t xml:space="preserve"> is a widely used type of RAM in personal computers</w:t>
      </w:r>
      <w:r w:rsidRPr="00C046E8">
        <w:rPr>
          <w:rPrChange w:id="1834" w:author="Abhiram Arali" w:date="2024-10-29T15:34:00Z">
            <w:rPr>
              <w:spacing w:val="-6"/>
            </w:rPr>
          </w:rPrChange>
        </w:rPr>
        <w:t xml:space="preserve"> </w:t>
      </w:r>
      <w:r w:rsidRPr="005518AA">
        <w:t>and</w:t>
      </w:r>
      <w:r w:rsidRPr="00C046E8">
        <w:rPr>
          <w:rPrChange w:id="1835" w:author="Abhiram Arali" w:date="2024-10-29T15:34:00Z">
            <w:rPr>
              <w:spacing w:val="-6"/>
            </w:rPr>
          </w:rPrChange>
        </w:rPr>
        <w:t xml:space="preserve"> </w:t>
      </w:r>
      <w:r w:rsidRPr="005518AA">
        <w:t>other</w:t>
      </w:r>
      <w:r w:rsidRPr="00C046E8">
        <w:rPr>
          <w:rPrChange w:id="1836" w:author="Abhiram Arali" w:date="2024-10-29T15:34:00Z">
            <w:rPr>
              <w:spacing w:val="-6"/>
            </w:rPr>
          </w:rPrChange>
        </w:rPr>
        <w:t xml:space="preserve"> </w:t>
      </w:r>
      <w:r w:rsidRPr="005518AA">
        <w:t>electronic</w:t>
      </w:r>
      <w:r w:rsidRPr="00C046E8">
        <w:rPr>
          <w:rPrChange w:id="1837" w:author="Abhiram Arali" w:date="2024-10-29T15:34:00Z">
            <w:rPr>
              <w:spacing w:val="-6"/>
            </w:rPr>
          </w:rPrChange>
        </w:rPr>
        <w:t xml:space="preserve"> </w:t>
      </w:r>
      <w:r w:rsidRPr="005518AA">
        <w:t>devices.</w:t>
      </w:r>
      <w:r w:rsidRPr="00C046E8">
        <w:rPr>
          <w:rPrChange w:id="1838" w:author="Abhiram Arali" w:date="2024-10-29T15:34:00Z">
            <w:rPr>
              <w:spacing w:val="-3"/>
            </w:rPr>
          </w:rPrChange>
        </w:rPr>
        <w:t xml:space="preserve"> </w:t>
      </w:r>
      <w:r w:rsidRPr="005518AA">
        <w:t>It</w:t>
      </w:r>
      <w:r w:rsidRPr="00C046E8">
        <w:rPr>
          <w:rPrChange w:id="1839" w:author="Abhiram Arali" w:date="2024-10-29T15:34:00Z">
            <w:rPr>
              <w:spacing w:val="-5"/>
            </w:rPr>
          </w:rPrChange>
        </w:rPr>
        <w:t xml:space="preserve"> </w:t>
      </w:r>
      <w:r w:rsidRPr="005518AA">
        <w:t>stores</w:t>
      </w:r>
      <w:r w:rsidRPr="00C046E8">
        <w:rPr>
          <w:rPrChange w:id="1840" w:author="Abhiram Arali" w:date="2024-10-29T15:34:00Z">
            <w:rPr>
              <w:spacing w:val="-6"/>
            </w:rPr>
          </w:rPrChange>
        </w:rPr>
        <w:t xml:space="preserve"> </w:t>
      </w:r>
      <w:r w:rsidRPr="005518AA">
        <w:t>each</w:t>
      </w:r>
      <w:r w:rsidRPr="00C046E8">
        <w:rPr>
          <w:rPrChange w:id="1841" w:author="Abhiram Arali" w:date="2024-10-29T15:34:00Z">
            <w:rPr>
              <w:spacing w:val="-6"/>
            </w:rPr>
          </w:rPrChange>
        </w:rPr>
        <w:t xml:space="preserve"> </w:t>
      </w:r>
      <w:r w:rsidRPr="005518AA">
        <w:t>bit</w:t>
      </w:r>
      <w:r w:rsidRPr="00C046E8">
        <w:rPr>
          <w:rPrChange w:id="1842" w:author="Abhiram Arali" w:date="2024-10-29T15:34:00Z">
            <w:rPr>
              <w:spacing w:val="-5"/>
            </w:rPr>
          </w:rPrChange>
        </w:rPr>
        <w:t xml:space="preserve"> </w:t>
      </w:r>
      <w:r w:rsidRPr="005518AA">
        <w:t>of</w:t>
      </w:r>
      <w:r w:rsidRPr="00C046E8">
        <w:rPr>
          <w:rPrChange w:id="1843" w:author="Abhiram Arali" w:date="2024-10-29T15:34:00Z">
            <w:rPr>
              <w:spacing w:val="-6"/>
            </w:rPr>
          </w:rPrChange>
        </w:rPr>
        <w:t xml:space="preserve"> </w:t>
      </w:r>
      <w:r w:rsidRPr="005518AA">
        <w:t>data</w:t>
      </w:r>
      <w:r w:rsidRPr="00C046E8">
        <w:rPr>
          <w:rPrChange w:id="1844" w:author="Abhiram Arali" w:date="2024-10-29T15:34:00Z">
            <w:rPr>
              <w:spacing w:val="-6"/>
            </w:rPr>
          </w:rPrChange>
        </w:rPr>
        <w:t xml:space="preserve"> </w:t>
      </w:r>
      <w:r w:rsidRPr="005518AA">
        <w:t>in</w:t>
      </w:r>
      <w:r w:rsidRPr="00C046E8">
        <w:rPr>
          <w:rPrChange w:id="1845" w:author="Abhiram Arali" w:date="2024-10-29T15:34:00Z">
            <w:rPr>
              <w:spacing w:val="-5"/>
            </w:rPr>
          </w:rPrChange>
        </w:rPr>
        <w:t xml:space="preserve"> </w:t>
      </w:r>
      <w:r w:rsidRPr="005518AA">
        <w:t>a</w:t>
      </w:r>
      <w:r w:rsidRPr="00C046E8">
        <w:rPr>
          <w:rPrChange w:id="1846" w:author="Abhiram Arali" w:date="2024-10-29T15:34:00Z">
            <w:rPr>
              <w:spacing w:val="-6"/>
            </w:rPr>
          </w:rPrChange>
        </w:rPr>
        <w:t xml:space="preserve"> </w:t>
      </w:r>
      <w:r w:rsidRPr="005518AA">
        <w:t>separate</w:t>
      </w:r>
      <w:r w:rsidRPr="00C046E8">
        <w:rPr>
          <w:rPrChange w:id="1847" w:author="Abhiram Arali" w:date="2024-10-29T15:34:00Z">
            <w:rPr>
              <w:spacing w:val="-6"/>
            </w:rPr>
          </w:rPrChange>
        </w:rPr>
        <w:t xml:space="preserve"> </w:t>
      </w:r>
      <w:r w:rsidRPr="005518AA">
        <w:t>capacitor,</w:t>
      </w:r>
      <w:r w:rsidRPr="00C046E8">
        <w:rPr>
          <w:rPrChange w:id="1848" w:author="Abhiram Arali" w:date="2024-10-29T15:34:00Z">
            <w:rPr>
              <w:spacing w:val="-6"/>
            </w:rPr>
          </w:rPrChange>
        </w:rPr>
        <w:t xml:space="preserve"> </w:t>
      </w:r>
      <w:r w:rsidRPr="005518AA">
        <w:t>which holds</w:t>
      </w:r>
      <w:r w:rsidRPr="00C046E8">
        <w:rPr>
          <w:rPrChange w:id="1849" w:author="Abhiram Arali" w:date="2024-10-29T15:34:00Z">
            <w:rPr>
              <w:spacing w:val="-9"/>
            </w:rPr>
          </w:rPrChange>
        </w:rPr>
        <w:t xml:space="preserve"> </w:t>
      </w:r>
      <w:r w:rsidRPr="005518AA">
        <w:t>an</w:t>
      </w:r>
      <w:r w:rsidRPr="00C046E8">
        <w:rPr>
          <w:rPrChange w:id="1850" w:author="Abhiram Arali" w:date="2024-10-29T15:34:00Z">
            <w:rPr>
              <w:spacing w:val="-10"/>
            </w:rPr>
          </w:rPrChange>
        </w:rPr>
        <w:t xml:space="preserve"> </w:t>
      </w:r>
      <w:r w:rsidRPr="005518AA">
        <w:t>electrical</w:t>
      </w:r>
      <w:r w:rsidRPr="00C046E8">
        <w:rPr>
          <w:rPrChange w:id="1851" w:author="Abhiram Arali" w:date="2024-10-29T15:34:00Z">
            <w:rPr>
              <w:spacing w:val="-7"/>
            </w:rPr>
          </w:rPrChange>
        </w:rPr>
        <w:t xml:space="preserve"> </w:t>
      </w:r>
      <w:r w:rsidRPr="005518AA">
        <w:t>charge</w:t>
      </w:r>
      <w:r w:rsidRPr="00C046E8">
        <w:rPr>
          <w:rPrChange w:id="1852" w:author="Abhiram Arali" w:date="2024-10-29T15:34:00Z">
            <w:rPr>
              <w:spacing w:val="-8"/>
            </w:rPr>
          </w:rPrChange>
        </w:rPr>
        <w:t xml:space="preserve"> </w:t>
      </w:r>
      <w:r w:rsidRPr="005518AA">
        <w:t>representing</w:t>
      </w:r>
      <w:r w:rsidRPr="00C046E8">
        <w:rPr>
          <w:rPrChange w:id="1853" w:author="Abhiram Arali" w:date="2024-10-29T15:34:00Z">
            <w:rPr>
              <w:spacing w:val="-10"/>
            </w:rPr>
          </w:rPrChange>
        </w:rPr>
        <w:t xml:space="preserve"> </w:t>
      </w:r>
      <w:r w:rsidRPr="005518AA">
        <w:t>the</w:t>
      </w:r>
      <w:r w:rsidRPr="00C046E8">
        <w:rPr>
          <w:rPrChange w:id="1854" w:author="Abhiram Arali" w:date="2024-10-29T15:34:00Z">
            <w:rPr>
              <w:spacing w:val="-10"/>
            </w:rPr>
          </w:rPrChange>
        </w:rPr>
        <w:t xml:space="preserve"> </w:t>
      </w:r>
      <w:r w:rsidRPr="005518AA">
        <w:t>binary</w:t>
      </w:r>
      <w:r w:rsidRPr="00C046E8">
        <w:rPr>
          <w:rPrChange w:id="1855" w:author="Abhiram Arali" w:date="2024-10-29T15:34:00Z">
            <w:rPr>
              <w:spacing w:val="-10"/>
            </w:rPr>
          </w:rPrChange>
        </w:rPr>
        <w:t xml:space="preserve"> </w:t>
      </w:r>
      <w:r w:rsidRPr="005518AA">
        <w:t>state</w:t>
      </w:r>
      <w:r w:rsidRPr="00C046E8">
        <w:rPr>
          <w:rPrChange w:id="1856" w:author="Abhiram Arali" w:date="2024-10-29T15:34:00Z">
            <w:rPr>
              <w:spacing w:val="-11"/>
            </w:rPr>
          </w:rPrChange>
        </w:rPr>
        <w:t xml:space="preserve"> </w:t>
      </w:r>
      <w:r w:rsidRPr="005518AA">
        <w:t>of</w:t>
      </w:r>
      <w:r w:rsidRPr="00C046E8">
        <w:rPr>
          <w:rPrChange w:id="1857" w:author="Abhiram Arali" w:date="2024-10-29T15:34:00Z">
            <w:rPr>
              <w:spacing w:val="-10"/>
            </w:rPr>
          </w:rPrChange>
        </w:rPr>
        <w:t xml:space="preserve"> </w:t>
      </w:r>
      <w:r w:rsidRPr="005518AA">
        <w:t>the</w:t>
      </w:r>
      <w:r w:rsidRPr="00C046E8">
        <w:rPr>
          <w:rPrChange w:id="1858" w:author="Abhiram Arali" w:date="2024-10-29T15:34:00Z">
            <w:rPr>
              <w:spacing w:val="-8"/>
            </w:rPr>
          </w:rPrChange>
        </w:rPr>
        <w:t xml:space="preserve"> </w:t>
      </w:r>
      <w:r w:rsidRPr="005518AA">
        <w:t>data</w:t>
      </w:r>
      <w:r w:rsidRPr="00C046E8">
        <w:rPr>
          <w:rPrChange w:id="1859" w:author="Abhiram Arali" w:date="2024-10-29T15:34:00Z">
            <w:rPr>
              <w:spacing w:val="-8"/>
            </w:rPr>
          </w:rPrChange>
        </w:rPr>
        <w:t xml:space="preserve"> </w:t>
      </w:r>
      <w:r w:rsidRPr="005518AA">
        <w:t>(0</w:t>
      </w:r>
      <w:r w:rsidRPr="00C046E8">
        <w:rPr>
          <w:rPrChange w:id="1860" w:author="Abhiram Arali" w:date="2024-10-29T15:34:00Z">
            <w:rPr>
              <w:spacing w:val="-10"/>
            </w:rPr>
          </w:rPrChange>
        </w:rPr>
        <w:t xml:space="preserve"> </w:t>
      </w:r>
      <w:r w:rsidRPr="005518AA">
        <w:t>or</w:t>
      </w:r>
      <w:r w:rsidRPr="00C046E8">
        <w:rPr>
          <w:rPrChange w:id="1861" w:author="Abhiram Arali" w:date="2024-10-29T15:34:00Z">
            <w:rPr>
              <w:spacing w:val="-10"/>
            </w:rPr>
          </w:rPrChange>
        </w:rPr>
        <w:t xml:space="preserve"> </w:t>
      </w:r>
      <w:r w:rsidRPr="005518AA">
        <w:t>1).</w:t>
      </w:r>
      <w:r w:rsidRPr="00C046E8">
        <w:rPr>
          <w:rPrChange w:id="1862" w:author="Abhiram Arali" w:date="2024-10-29T15:34:00Z">
            <w:rPr>
              <w:spacing w:val="-8"/>
            </w:rPr>
          </w:rPrChange>
        </w:rPr>
        <w:t xml:space="preserve"> </w:t>
      </w:r>
      <w:r w:rsidRPr="005518AA">
        <w:t>However,</w:t>
      </w:r>
      <w:r w:rsidRPr="00C046E8">
        <w:rPr>
          <w:rPrChange w:id="1863" w:author="Abhiram Arali" w:date="2024-10-29T15:34:00Z">
            <w:rPr>
              <w:spacing w:val="-8"/>
            </w:rPr>
          </w:rPrChange>
        </w:rPr>
        <w:t xml:space="preserve"> </w:t>
      </w:r>
      <w:r w:rsidRPr="005518AA">
        <w:t>due</w:t>
      </w:r>
      <w:r w:rsidRPr="00C046E8">
        <w:rPr>
          <w:rPrChange w:id="1864" w:author="Abhiram Arali" w:date="2024-10-29T15:34:00Z">
            <w:rPr>
              <w:spacing w:val="-11"/>
            </w:rPr>
          </w:rPrChange>
        </w:rPr>
        <w:t xml:space="preserve"> </w:t>
      </w:r>
      <w:r w:rsidRPr="005518AA">
        <w:t>to</w:t>
      </w:r>
      <w:r w:rsidRPr="00C046E8">
        <w:rPr>
          <w:rPrChange w:id="1865" w:author="Abhiram Arali" w:date="2024-10-29T15:34:00Z">
            <w:rPr>
              <w:spacing w:val="-9"/>
            </w:rPr>
          </w:rPrChange>
        </w:rPr>
        <w:t xml:space="preserve"> </w:t>
      </w:r>
      <w:r w:rsidRPr="005518AA">
        <w:t>the inherent</w:t>
      </w:r>
      <w:r w:rsidRPr="00C046E8">
        <w:rPr>
          <w:rPrChange w:id="1866" w:author="Abhiram Arali" w:date="2024-10-29T15:34:00Z">
            <w:rPr>
              <w:spacing w:val="-4"/>
            </w:rPr>
          </w:rPrChange>
        </w:rPr>
        <w:t xml:space="preserve"> </w:t>
      </w:r>
      <w:r w:rsidRPr="005518AA">
        <w:t>leakage</w:t>
      </w:r>
      <w:r w:rsidRPr="00C046E8">
        <w:rPr>
          <w:rPrChange w:id="1867" w:author="Abhiram Arali" w:date="2024-10-29T15:34:00Z">
            <w:rPr>
              <w:spacing w:val="-4"/>
            </w:rPr>
          </w:rPrChange>
        </w:rPr>
        <w:t xml:space="preserve"> </w:t>
      </w:r>
      <w:r w:rsidRPr="005518AA">
        <w:t>of</w:t>
      </w:r>
      <w:r w:rsidRPr="00C046E8">
        <w:rPr>
          <w:rPrChange w:id="1868" w:author="Abhiram Arali" w:date="2024-10-29T15:34:00Z">
            <w:rPr>
              <w:spacing w:val="-3"/>
            </w:rPr>
          </w:rPrChange>
        </w:rPr>
        <w:t xml:space="preserve"> </w:t>
      </w:r>
      <w:r w:rsidRPr="005518AA">
        <w:t>charge</w:t>
      </w:r>
      <w:r w:rsidRPr="00C046E8">
        <w:rPr>
          <w:rPrChange w:id="1869" w:author="Abhiram Arali" w:date="2024-10-29T15:34:00Z">
            <w:rPr>
              <w:spacing w:val="-6"/>
            </w:rPr>
          </w:rPrChange>
        </w:rPr>
        <w:t xml:space="preserve"> </w:t>
      </w:r>
      <w:r w:rsidRPr="005518AA">
        <w:t>in</w:t>
      </w:r>
      <w:r w:rsidRPr="00C046E8">
        <w:rPr>
          <w:rPrChange w:id="1870" w:author="Abhiram Arali" w:date="2024-10-29T15:34:00Z">
            <w:rPr>
              <w:spacing w:val="-4"/>
            </w:rPr>
          </w:rPrChange>
        </w:rPr>
        <w:t xml:space="preserve"> </w:t>
      </w:r>
      <w:r w:rsidRPr="005518AA">
        <w:t>capacitors,</w:t>
      </w:r>
      <w:r w:rsidRPr="00C046E8">
        <w:rPr>
          <w:rPrChange w:id="1871" w:author="Abhiram Arali" w:date="2024-10-29T15:34:00Z">
            <w:rPr>
              <w:spacing w:val="-5"/>
            </w:rPr>
          </w:rPrChange>
        </w:rPr>
        <w:t xml:space="preserve"> </w:t>
      </w:r>
      <w:r w:rsidRPr="005518AA">
        <w:t>the</w:t>
      </w:r>
      <w:r w:rsidRPr="00C046E8">
        <w:rPr>
          <w:rPrChange w:id="1872" w:author="Abhiram Arali" w:date="2024-10-29T15:34:00Z">
            <w:rPr>
              <w:spacing w:val="-5"/>
            </w:rPr>
          </w:rPrChange>
        </w:rPr>
        <w:t xml:space="preserve"> </w:t>
      </w:r>
      <w:r w:rsidRPr="005518AA">
        <w:t>stored</w:t>
      </w:r>
      <w:r w:rsidRPr="00C046E8">
        <w:rPr>
          <w:rPrChange w:id="1873" w:author="Abhiram Arali" w:date="2024-10-29T15:34:00Z">
            <w:rPr>
              <w:spacing w:val="-3"/>
            </w:rPr>
          </w:rPrChange>
        </w:rPr>
        <w:t xml:space="preserve"> </w:t>
      </w:r>
      <w:r w:rsidRPr="005518AA">
        <w:t>information</w:t>
      </w:r>
      <w:r w:rsidRPr="00C046E8">
        <w:rPr>
          <w:rPrChange w:id="1874" w:author="Abhiram Arali" w:date="2024-10-29T15:34:00Z">
            <w:rPr>
              <w:spacing w:val="-4"/>
            </w:rPr>
          </w:rPrChange>
        </w:rPr>
        <w:t xml:space="preserve"> </w:t>
      </w:r>
      <w:r w:rsidRPr="005518AA">
        <w:t>must</w:t>
      </w:r>
      <w:r w:rsidRPr="00C046E8">
        <w:rPr>
          <w:rPrChange w:id="1875" w:author="Abhiram Arali" w:date="2024-10-29T15:34:00Z">
            <w:rPr>
              <w:spacing w:val="-4"/>
            </w:rPr>
          </w:rPrChange>
        </w:rPr>
        <w:t xml:space="preserve"> </w:t>
      </w:r>
      <w:r w:rsidRPr="005518AA">
        <w:t>be</w:t>
      </w:r>
      <w:r w:rsidRPr="00C046E8">
        <w:rPr>
          <w:rPrChange w:id="1876" w:author="Abhiram Arali" w:date="2024-10-29T15:34:00Z">
            <w:rPr>
              <w:spacing w:val="-4"/>
            </w:rPr>
          </w:rPrChange>
        </w:rPr>
        <w:t xml:space="preserve"> </w:t>
      </w:r>
      <w:r w:rsidRPr="005518AA">
        <w:t>refreshed</w:t>
      </w:r>
      <w:r w:rsidRPr="00C046E8">
        <w:rPr>
          <w:rPrChange w:id="1877" w:author="Abhiram Arali" w:date="2024-10-29T15:34:00Z">
            <w:rPr>
              <w:spacing w:val="-5"/>
            </w:rPr>
          </w:rPrChange>
        </w:rPr>
        <w:t xml:space="preserve"> </w:t>
      </w:r>
      <w:r w:rsidRPr="005518AA">
        <w:lastRenderedPageBreak/>
        <w:t xml:space="preserve">periodically to maintain its integrity; otherwise, the data will be lost. This refreshing process involves reading the data and rewriting it, which adds a slight delay compared to other memory types. Despite this need for refreshing, DRAM remains popular due to its high density and cost- effectiveness, allowing for </w:t>
      </w:r>
      <w:r w:rsidRPr="00C046E8">
        <w:t>larger memory capacities at relatively low prices, making it ideal for applications requiring substantial amounts of temporary storage.</w:t>
      </w:r>
    </w:p>
    <w:p w14:paraId="125471CF" w14:textId="5427CC31" w:rsidR="00301525" w:rsidRPr="007E32FC" w:rsidDel="00DC7182" w:rsidRDefault="008B7718">
      <w:pPr>
        <w:pStyle w:val="NormalBPBHEB"/>
        <w:rPr>
          <w:del w:id="1878" w:author="Abhiram Arali" w:date="2024-10-29T15:33:00Z"/>
          <w:b/>
          <w:bCs/>
          <w:rPrChange w:id="1879" w:author="Abhiram Arali" w:date="2024-10-29T15:34:00Z">
            <w:rPr>
              <w:del w:id="1880" w:author="Abhiram Arali" w:date="2024-10-29T15:33:00Z"/>
            </w:rPr>
          </w:rPrChange>
        </w:rPr>
        <w:pPrChange w:id="1881" w:author="Abhiram Arali" w:date="2024-10-29T15:34:00Z">
          <w:pPr>
            <w:pStyle w:val="BodyText"/>
            <w:spacing w:before="161"/>
            <w:ind w:left="220"/>
          </w:pPr>
        </w:pPrChange>
      </w:pPr>
      <w:r w:rsidRPr="007E32FC">
        <w:rPr>
          <w:b/>
          <w:bCs/>
          <w:rPrChange w:id="1882" w:author="Abhiram Arali" w:date="2024-10-29T15:34:00Z">
            <w:rPr/>
          </w:rPrChange>
        </w:rPr>
        <w:t>Static RAM (SRAM):</w:t>
      </w:r>
      <w:ins w:id="1883" w:author="Abhiram Arali" w:date="2024-10-29T15:34:00Z">
        <w:r w:rsidR="008D3AD8">
          <w:rPr>
            <w:b/>
            <w:bCs/>
          </w:rPr>
          <w:t xml:space="preserve"> </w:t>
        </w:r>
      </w:ins>
    </w:p>
    <w:p w14:paraId="4C9ECA8C" w14:textId="0363E459" w:rsidR="0011658E" w:rsidRPr="0011658E" w:rsidRDefault="0011658E" w:rsidP="0011658E">
      <w:pPr>
        <w:pStyle w:val="NormalBPBHEB"/>
        <w:rPr>
          <w:del w:id="1884" w:author="Abhiram Arali" w:date="2024-10-29T15:33:00Z"/>
          <w:b/>
          <w:bCs/>
          <w:rPrChange w:id="1885" w:author="Abhiram Arali" w:date="2024-10-29T15:34:00Z">
            <w:rPr>
              <w:del w:id="1886" w:author="Abhiram Arali" w:date="2024-10-29T15:33:00Z"/>
            </w:rPr>
          </w:rPrChange>
        </w:rPr>
        <w:sectPr w:rsidR="0011658E" w:rsidRPr="0011658E">
          <w:pgSz w:w="11910" w:h="16840"/>
          <w:pgMar w:top="1540" w:right="1220" w:bottom="1200" w:left="1220" w:header="758" w:footer="1000" w:gutter="0"/>
          <w:cols w:space="720"/>
        </w:sectPr>
        <w:pPrChange w:id="1887" w:author="Abhiram Arali" w:date="2024-10-29T15:34:00Z">
          <w:pPr/>
        </w:pPrChange>
      </w:pPr>
    </w:p>
    <w:p w14:paraId="02CD329E" w14:textId="0DEBC7A5" w:rsidR="00301525" w:rsidRPr="005518AA" w:rsidRDefault="008B7718">
      <w:pPr>
        <w:pStyle w:val="NormalBPBHEB"/>
        <w:numPr>
          <w:ilvl w:val="0"/>
          <w:numId w:val="55"/>
        </w:numPr>
        <w:rPr>
          <w:ins w:id="1888" w:author="Abhiram Arali" w:date="2024-10-29T15:33:00Z"/>
        </w:rPr>
        <w:pPrChange w:id="1889" w:author="Abhiram Arali" w:date="2024-10-29T15:34:00Z">
          <w:pPr>
            <w:pStyle w:val="BodyText"/>
            <w:spacing w:before="100" w:line="360" w:lineRule="auto"/>
            <w:ind w:left="220" w:right="216"/>
            <w:jc w:val="both"/>
          </w:pPr>
        </w:pPrChange>
      </w:pPr>
      <w:del w:id="1890" w:author="Abhiram Arali" w:date="2024-10-29T15:34:00Z">
        <w:r w:rsidRPr="005518AA" w:rsidDel="001358AE">
          <w:delText>Static</w:delText>
        </w:r>
        <w:r w:rsidRPr="00C046E8" w:rsidDel="001358AE">
          <w:rPr>
            <w:rPrChange w:id="1891" w:author="Abhiram Arali" w:date="2024-10-29T15:34:00Z">
              <w:rPr>
                <w:spacing w:val="-8"/>
              </w:rPr>
            </w:rPrChange>
          </w:rPr>
          <w:delText xml:space="preserve"> </w:delText>
        </w:r>
        <w:r w:rsidRPr="005518AA" w:rsidDel="001358AE">
          <w:delText>Random</w:delText>
        </w:r>
        <w:r w:rsidRPr="00C046E8" w:rsidDel="001358AE">
          <w:rPr>
            <w:rPrChange w:id="1892" w:author="Abhiram Arali" w:date="2024-10-29T15:34:00Z">
              <w:rPr>
                <w:spacing w:val="-7"/>
              </w:rPr>
            </w:rPrChange>
          </w:rPr>
          <w:delText xml:space="preserve"> </w:delText>
        </w:r>
        <w:r w:rsidRPr="005518AA" w:rsidDel="001358AE">
          <w:delText>Access</w:delText>
        </w:r>
        <w:r w:rsidRPr="00C046E8" w:rsidDel="001358AE">
          <w:rPr>
            <w:rPrChange w:id="1893" w:author="Abhiram Arali" w:date="2024-10-29T15:34:00Z">
              <w:rPr>
                <w:spacing w:val="-7"/>
              </w:rPr>
            </w:rPrChange>
          </w:rPr>
          <w:delText xml:space="preserve"> </w:delText>
        </w:r>
        <w:r w:rsidRPr="005518AA" w:rsidDel="001358AE">
          <w:delText>Memory</w:delText>
        </w:r>
        <w:r w:rsidRPr="00C046E8" w:rsidDel="001358AE">
          <w:rPr>
            <w:rPrChange w:id="1894" w:author="Abhiram Arali" w:date="2024-10-29T15:34:00Z">
              <w:rPr>
                <w:spacing w:val="-8"/>
              </w:rPr>
            </w:rPrChange>
          </w:rPr>
          <w:delText xml:space="preserve"> </w:delText>
        </w:r>
        <w:r w:rsidRPr="005518AA" w:rsidDel="001358AE">
          <w:delText>(</w:delText>
        </w:r>
      </w:del>
      <w:r w:rsidRPr="005518AA">
        <w:t>SRAM</w:t>
      </w:r>
      <w:del w:id="1895" w:author="Abhiram Arali" w:date="2024-10-29T15:34:00Z">
        <w:r w:rsidRPr="005518AA" w:rsidDel="001358AE">
          <w:delText>)</w:delText>
        </w:r>
      </w:del>
      <w:r w:rsidRPr="00C046E8">
        <w:rPr>
          <w:rPrChange w:id="1896" w:author="Abhiram Arali" w:date="2024-10-29T15:34:00Z">
            <w:rPr>
              <w:spacing w:val="-8"/>
            </w:rPr>
          </w:rPrChange>
        </w:rPr>
        <w:t xml:space="preserve"> </w:t>
      </w:r>
      <w:r w:rsidRPr="005518AA">
        <w:t>is</w:t>
      </w:r>
      <w:r w:rsidRPr="00C046E8">
        <w:rPr>
          <w:rPrChange w:id="1897" w:author="Abhiram Arali" w:date="2024-10-29T15:34:00Z">
            <w:rPr>
              <w:spacing w:val="-4"/>
            </w:rPr>
          </w:rPrChange>
        </w:rPr>
        <w:t xml:space="preserve"> </w:t>
      </w:r>
      <w:r w:rsidRPr="005518AA">
        <w:t>a</w:t>
      </w:r>
      <w:r w:rsidRPr="00C046E8">
        <w:rPr>
          <w:rPrChange w:id="1898" w:author="Abhiram Arali" w:date="2024-10-29T15:34:00Z">
            <w:rPr>
              <w:spacing w:val="-8"/>
            </w:rPr>
          </w:rPrChange>
        </w:rPr>
        <w:t xml:space="preserve"> </w:t>
      </w:r>
      <w:r w:rsidRPr="005518AA">
        <w:t>type</w:t>
      </w:r>
      <w:r w:rsidRPr="00C046E8">
        <w:rPr>
          <w:rPrChange w:id="1899" w:author="Abhiram Arali" w:date="2024-10-29T15:34:00Z">
            <w:rPr>
              <w:spacing w:val="-3"/>
            </w:rPr>
          </w:rPrChange>
        </w:rPr>
        <w:t xml:space="preserve"> </w:t>
      </w:r>
      <w:r w:rsidRPr="005518AA">
        <w:t>of</w:t>
      </w:r>
      <w:r w:rsidRPr="00C046E8">
        <w:rPr>
          <w:rPrChange w:id="1900" w:author="Abhiram Arali" w:date="2024-10-29T15:34:00Z">
            <w:rPr>
              <w:spacing w:val="-8"/>
            </w:rPr>
          </w:rPrChange>
        </w:rPr>
        <w:t xml:space="preserve"> </w:t>
      </w:r>
      <w:r w:rsidRPr="005518AA">
        <w:t>RAM</w:t>
      </w:r>
      <w:r w:rsidRPr="00C046E8">
        <w:rPr>
          <w:rPrChange w:id="1901" w:author="Abhiram Arali" w:date="2024-10-29T15:34:00Z">
            <w:rPr>
              <w:spacing w:val="-8"/>
            </w:rPr>
          </w:rPrChange>
        </w:rPr>
        <w:t xml:space="preserve"> </w:t>
      </w:r>
      <w:r w:rsidRPr="005518AA">
        <w:t>that</w:t>
      </w:r>
      <w:r w:rsidRPr="00C046E8">
        <w:rPr>
          <w:rPrChange w:id="1902" w:author="Abhiram Arali" w:date="2024-10-29T15:34:00Z">
            <w:rPr>
              <w:spacing w:val="-7"/>
            </w:rPr>
          </w:rPrChange>
        </w:rPr>
        <w:t xml:space="preserve"> </w:t>
      </w:r>
      <w:r w:rsidRPr="005518AA">
        <w:t>offers</w:t>
      </w:r>
      <w:r w:rsidRPr="00C046E8">
        <w:rPr>
          <w:rPrChange w:id="1903" w:author="Abhiram Arali" w:date="2024-10-29T15:34:00Z">
            <w:rPr>
              <w:spacing w:val="-8"/>
            </w:rPr>
          </w:rPrChange>
        </w:rPr>
        <w:t xml:space="preserve"> </w:t>
      </w:r>
      <w:r w:rsidRPr="005518AA">
        <w:t>faster</w:t>
      </w:r>
      <w:r w:rsidRPr="00C046E8">
        <w:rPr>
          <w:rPrChange w:id="1904" w:author="Abhiram Arali" w:date="2024-10-29T15:34:00Z">
            <w:rPr>
              <w:spacing w:val="-6"/>
            </w:rPr>
          </w:rPrChange>
        </w:rPr>
        <w:t xml:space="preserve"> </w:t>
      </w:r>
      <w:r w:rsidRPr="005518AA">
        <w:t>access</w:t>
      </w:r>
      <w:r w:rsidRPr="00C046E8">
        <w:rPr>
          <w:rPrChange w:id="1905" w:author="Abhiram Arali" w:date="2024-10-29T15:34:00Z">
            <w:rPr>
              <w:spacing w:val="-7"/>
            </w:rPr>
          </w:rPrChange>
        </w:rPr>
        <w:t xml:space="preserve"> </w:t>
      </w:r>
      <w:r w:rsidRPr="005518AA">
        <w:t>speeds</w:t>
      </w:r>
      <w:r w:rsidRPr="00C046E8">
        <w:rPr>
          <w:rPrChange w:id="1906" w:author="Abhiram Arali" w:date="2024-10-29T15:34:00Z">
            <w:rPr>
              <w:spacing w:val="-5"/>
            </w:rPr>
          </w:rPrChange>
        </w:rPr>
        <w:t xml:space="preserve"> </w:t>
      </w:r>
      <w:r w:rsidRPr="005518AA">
        <w:t xml:space="preserve">and greater stability than </w:t>
      </w:r>
      <w:del w:id="1907" w:author="Abhiram Arali" w:date="2024-10-29T15:34:00Z">
        <w:r w:rsidRPr="005518AA" w:rsidDel="003218F5">
          <w:delText>Dynamic Random Access Memory (</w:delText>
        </w:r>
      </w:del>
      <w:r w:rsidRPr="005518AA">
        <w:t>DRAM</w:t>
      </w:r>
      <w:del w:id="1908" w:author="Abhiram Arali" w:date="2024-10-29T15:34:00Z">
        <w:r w:rsidRPr="005518AA" w:rsidDel="003218F5">
          <w:delText>)</w:delText>
        </w:r>
      </w:del>
      <w:r w:rsidRPr="005518AA">
        <w:t>. Unlike DRAM, which stores each bit of data in a capacitor and requires periodic refreshing to maintain the information,</w:t>
      </w:r>
      <w:r w:rsidRPr="00C046E8">
        <w:rPr>
          <w:rPrChange w:id="1909" w:author="Abhiram Arali" w:date="2024-10-29T15:34:00Z">
            <w:rPr>
              <w:spacing w:val="-15"/>
            </w:rPr>
          </w:rPrChange>
        </w:rPr>
        <w:t xml:space="preserve"> </w:t>
      </w:r>
      <w:r w:rsidRPr="005518AA">
        <w:t>SRAM</w:t>
      </w:r>
      <w:r w:rsidRPr="00C046E8">
        <w:rPr>
          <w:rPrChange w:id="1910" w:author="Abhiram Arali" w:date="2024-10-29T15:34:00Z">
            <w:rPr>
              <w:spacing w:val="-15"/>
            </w:rPr>
          </w:rPrChange>
        </w:rPr>
        <w:t xml:space="preserve"> </w:t>
      </w:r>
      <w:r w:rsidRPr="005518AA">
        <w:t>uses</w:t>
      </w:r>
      <w:r w:rsidRPr="00C046E8">
        <w:rPr>
          <w:rPrChange w:id="1911" w:author="Abhiram Arali" w:date="2024-10-29T15:34:00Z">
            <w:rPr>
              <w:spacing w:val="-15"/>
            </w:rPr>
          </w:rPrChange>
        </w:rPr>
        <w:t xml:space="preserve"> </w:t>
      </w:r>
      <w:r w:rsidRPr="005518AA">
        <w:t>bistable</w:t>
      </w:r>
      <w:r w:rsidRPr="00C046E8">
        <w:rPr>
          <w:rPrChange w:id="1912" w:author="Abhiram Arali" w:date="2024-10-29T15:34:00Z">
            <w:rPr>
              <w:spacing w:val="-15"/>
            </w:rPr>
          </w:rPrChange>
        </w:rPr>
        <w:t xml:space="preserve"> </w:t>
      </w:r>
      <w:r w:rsidRPr="005518AA">
        <w:t>latching</w:t>
      </w:r>
      <w:r w:rsidRPr="00C046E8">
        <w:rPr>
          <w:rPrChange w:id="1913" w:author="Abhiram Arali" w:date="2024-10-29T15:34:00Z">
            <w:rPr>
              <w:spacing w:val="-15"/>
            </w:rPr>
          </w:rPrChange>
        </w:rPr>
        <w:t xml:space="preserve"> </w:t>
      </w:r>
      <w:r w:rsidRPr="005518AA">
        <w:t>circuitry</w:t>
      </w:r>
      <w:r w:rsidRPr="00C046E8">
        <w:rPr>
          <w:rPrChange w:id="1914" w:author="Abhiram Arali" w:date="2024-10-29T15:34:00Z">
            <w:rPr>
              <w:spacing w:val="-15"/>
            </w:rPr>
          </w:rPrChange>
        </w:rPr>
        <w:t xml:space="preserve"> </w:t>
      </w:r>
      <w:r w:rsidRPr="005518AA">
        <w:t>(flip-flops)</w:t>
      </w:r>
      <w:r w:rsidRPr="00C046E8">
        <w:rPr>
          <w:rPrChange w:id="1915" w:author="Abhiram Arali" w:date="2024-10-29T15:34:00Z">
            <w:rPr>
              <w:spacing w:val="-15"/>
            </w:rPr>
          </w:rPrChange>
        </w:rPr>
        <w:t xml:space="preserve"> </w:t>
      </w:r>
      <w:r w:rsidRPr="005518AA">
        <w:t>to</w:t>
      </w:r>
      <w:r w:rsidRPr="00C046E8">
        <w:rPr>
          <w:rPrChange w:id="1916" w:author="Abhiram Arali" w:date="2024-10-29T15:34:00Z">
            <w:rPr>
              <w:spacing w:val="-15"/>
            </w:rPr>
          </w:rPrChange>
        </w:rPr>
        <w:t xml:space="preserve"> </w:t>
      </w:r>
      <w:r w:rsidRPr="005518AA">
        <w:t>store</w:t>
      </w:r>
      <w:r w:rsidRPr="00C046E8">
        <w:rPr>
          <w:rPrChange w:id="1917" w:author="Abhiram Arali" w:date="2024-10-29T15:34:00Z">
            <w:rPr>
              <w:spacing w:val="-15"/>
            </w:rPr>
          </w:rPrChange>
        </w:rPr>
        <w:t xml:space="preserve"> </w:t>
      </w:r>
      <w:r w:rsidRPr="005518AA">
        <w:t>data.</w:t>
      </w:r>
      <w:r w:rsidRPr="00C046E8">
        <w:rPr>
          <w:rPrChange w:id="1918" w:author="Abhiram Arali" w:date="2024-10-29T15:34:00Z">
            <w:rPr>
              <w:spacing w:val="-15"/>
            </w:rPr>
          </w:rPrChange>
        </w:rPr>
        <w:t xml:space="preserve"> </w:t>
      </w:r>
      <w:r w:rsidRPr="005518AA">
        <w:t>This</w:t>
      </w:r>
      <w:r w:rsidRPr="00C046E8">
        <w:rPr>
          <w:rPrChange w:id="1919" w:author="Abhiram Arali" w:date="2024-10-29T15:34:00Z">
            <w:rPr>
              <w:spacing w:val="-15"/>
            </w:rPr>
          </w:rPrChange>
        </w:rPr>
        <w:t xml:space="preserve"> </w:t>
      </w:r>
      <w:r w:rsidRPr="005518AA">
        <w:t>design</w:t>
      </w:r>
      <w:r w:rsidRPr="00C046E8">
        <w:rPr>
          <w:rPrChange w:id="1920" w:author="Abhiram Arali" w:date="2024-10-29T15:34:00Z">
            <w:rPr>
              <w:spacing w:val="-15"/>
            </w:rPr>
          </w:rPrChange>
        </w:rPr>
        <w:t xml:space="preserve"> </w:t>
      </w:r>
      <w:r w:rsidRPr="005518AA">
        <w:t xml:space="preserve">allows SRAM to retain data as long as power is supplied without the need for constant refreshing, resulting in quicker access times and improved performance. Due to its speed and reliability, SRAM is commonly used for cache memory in </w:t>
      </w:r>
      <w:del w:id="1921" w:author="Abhiram Arali" w:date="2024-10-29T15:34:00Z">
        <w:r w:rsidRPr="005518AA" w:rsidDel="00FE1A27">
          <w:delText>Central Processing Units (</w:delText>
        </w:r>
      </w:del>
      <w:r w:rsidRPr="005518AA">
        <w:t>CPUs</w:t>
      </w:r>
      <w:del w:id="1922" w:author="Abhiram Arali" w:date="2024-10-29T15:34:00Z">
        <w:r w:rsidRPr="005518AA" w:rsidDel="00FE1A27">
          <w:delText>)</w:delText>
        </w:r>
      </w:del>
      <w:r w:rsidRPr="005518AA">
        <w:t>. Cache memory serves as a high-speed storage area that provides the CPU with rapid access to frequently used data and instructions, significantly reducing the time it takes to retrieve information</w:t>
      </w:r>
      <w:r w:rsidRPr="00C046E8">
        <w:rPr>
          <w:rPrChange w:id="1923" w:author="Abhiram Arali" w:date="2024-10-29T15:34:00Z">
            <w:rPr>
              <w:spacing w:val="-4"/>
            </w:rPr>
          </w:rPrChange>
        </w:rPr>
        <w:t xml:space="preserve"> </w:t>
      </w:r>
      <w:r w:rsidRPr="005518AA">
        <w:t>compared</w:t>
      </w:r>
      <w:r w:rsidRPr="00C046E8">
        <w:rPr>
          <w:rPrChange w:id="1924" w:author="Abhiram Arali" w:date="2024-10-29T15:34:00Z">
            <w:rPr>
              <w:spacing w:val="-4"/>
            </w:rPr>
          </w:rPrChange>
        </w:rPr>
        <w:t xml:space="preserve"> </w:t>
      </w:r>
      <w:r w:rsidRPr="005518AA">
        <w:t>to</w:t>
      </w:r>
      <w:r w:rsidRPr="00C046E8">
        <w:rPr>
          <w:rPrChange w:id="1925" w:author="Abhiram Arali" w:date="2024-10-29T15:34:00Z">
            <w:rPr>
              <w:spacing w:val="-2"/>
            </w:rPr>
          </w:rPrChange>
        </w:rPr>
        <w:t xml:space="preserve"> </w:t>
      </w:r>
      <w:r w:rsidRPr="005518AA">
        <w:t>accessing</w:t>
      </w:r>
      <w:r w:rsidRPr="00C046E8">
        <w:rPr>
          <w:rPrChange w:id="1926" w:author="Abhiram Arali" w:date="2024-10-29T15:34:00Z">
            <w:rPr>
              <w:spacing w:val="-4"/>
            </w:rPr>
          </w:rPrChange>
        </w:rPr>
        <w:t xml:space="preserve"> </w:t>
      </w:r>
      <w:r w:rsidRPr="005518AA">
        <w:t>data</w:t>
      </w:r>
      <w:r w:rsidRPr="00C046E8">
        <w:rPr>
          <w:rPrChange w:id="1927" w:author="Abhiram Arali" w:date="2024-10-29T15:34:00Z">
            <w:rPr>
              <w:spacing w:val="-4"/>
            </w:rPr>
          </w:rPrChange>
        </w:rPr>
        <w:t xml:space="preserve"> </w:t>
      </w:r>
      <w:r w:rsidRPr="005518AA">
        <w:t>from</w:t>
      </w:r>
      <w:r w:rsidRPr="00C046E8">
        <w:rPr>
          <w:rPrChange w:id="1928" w:author="Abhiram Arali" w:date="2024-10-29T15:34:00Z">
            <w:rPr>
              <w:spacing w:val="-4"/>
            </w:rPr>
          </w:rPrChange>
        </w:rPr>
        <w:t xml:space="preserve"> </w:t>
      </w:r>
      <w:r w:rsidRPr="005518AA">
        <w:t>the</w:t>
      </w:r>
      <w:r w:rsidRPr="00C046E8">
        <w:rPr>
          <w:rPrChange w:id="1929" w:author="Abhiram Arali" w:date="2024-10-29T15:34:00Z">
            <w:rPr>
              <w:spacing w:val="-3"/>
            </w:rPr>
          </w:rPrChange>
        </w:rPr>
        <w:t xml:space="preserve"> </w:t>
      </w:r>
      <w:r w:rsidRPr="005518AA">
        <w:t>main</w:t>
      </w:r>
      <w:r w:rsidRPr="00C046E8">
        <w:rPr>
          <w:rPrChange w:id="1930" w:author="Abhiram Arali" w:date="2024-10-29T15:34:00Z">
            <w:rPr>
              <w:spacing w:val="-4"/>
            </w:rPr>
          </w:rPrChange>
        </w:rPr>
        <w:t xml:space="preserve"> </w:t>
      </w:r>
      <w:r w:rsidRPr="005518AA">
        <w:t>memory</w:t>
      </w:r>
      <w:r w:rsidRPr="00C046E8">
        <w:rPr>
          <w:rPrChange w:id="1931" w:author="Abhiram Arali" w:date="2024-10-29T15:34:00Z">
            <w:rPr>
              <w:spacing w:val="-4"/>
            </w:rPr>
          </w:rPrChange>
        </w:rPr>
        <w:t xml:space="preserve"> </w:t>
      </w:r>
      <w:r w:rsidRPr="005518AA">
        <w:t>(DRAM).</w:t>
      </w:r>
      <w:r w:rsidRPr="00C046E8">
        <w:rPr>
          <w:rPrChange w:id="1932" w:author="Abhiram Arali" w:date="2024-10-29T15:34:00Z">
            <w:rPr>
              <w:spacing w:val="-4"/>
            </w:rPr>
          </w:rPrChange>
        </w:rPr>
        <w:t xml:space="preserve"> </w:t>
      </w:r>
      <w:r w:rsidRPr="005518AA">
        <w:t>Although</w:t>
      </w:r>
      <w:r w:rsidRPr="00C046E8">
        <w:rPr>
          <w:rPrChange w:id="1933" w:author="Abhiram Arali" w:date="2024-10-29T15:34:00Z">
            <w:rPr>
              <w:spacing w:val="-4"/>
            </w:rPr>
          </w:rPrChange>
        </w:rPr>
        <w:t xml:space="preserve"> </w:t>
      </w:r>
      <w:r w:rsidRPr="005518AA">
        <w:t>SRAM</w:t>
      </w:r>
      <w:r w:rsidRPr="00C046E8">
        <w:rPr>
          <w:rPrChange w:id="1934" w:author="Abhiram Arali" w:date="2024-10-29T15:34:00Z">
            <w:rPr>
              <w:spacing w:val="-4"/>
            </w:rPr>
          </w:rPrChange>
        </w:rPr>
        <w:t xml:space="preserve"> </w:t>
      </w:r>
      <w:r w:rsidRPr="005518AA">
        <w:t>is more expensive to produce and has lower density than DRAM, its speed advantages make it an</w:t>
      </w:r>
      <w:r w:rsidRPr="00C046E8">
        <w:rPr>
          <w:rPrChange w:id="1935" w:author="Abhiram Arali" w:date="2024-10-29T15:34:00Z">
            <w:rPr>
              <w:spacing w:val="-3"/>
            </w:rPr>
          </w:rPrChange>
        </w:rPr>
        <w:t xml:space="preserve"> </w:t>
      </w:r>
      <w:r w:rsidRPr="005518AA">
        <w:t>essential</w:t>
      </w:r>
      <w:r w:rsidRPr="00C046E8">
        <w:rPr>
          <w:rPrChange w:id="1936" w:author="Abhiram Arali" w:date="2024-10-29T15:34:00Z">
            <w:rPr>
              <w:spacing w:val="-3"/>
            </w:rPr>
          </w:rPrChange>
        </w:rPr>
        <w:t xml:space="preserve"> </w:t>
      </w:r>
      <w:r w:rsidRPr="005518AA">
        <w:t>component</w:t>
      </w:r>
      <w:r w:rsidRPr="00C046E8">
        <w:rPr>
          <w:rPrChange w:id="1937" w:author="Abhiram Arali" w:date="2024-10-29T15:34:00Z">
            <w:rPr>
              <w:spacing w:val="-3"/>
            </w:rPr>
          </w:rPrChange>
        </w:rPr>
        <w:t xml:space="preserve"> </w:t>
      </w:r>
      <w:r w:rsidRPr="005518AA">
        <w:t>in</w:t>
      </w:r>
      <w:r w:rsidRPr="00C046E8">
        <w:rPr>
          <w:rPrChange w:id="1938" w:author="Abhiram Arali" w:date="2024-10-29T15:34:00Z">
            <w:rPr>
              <w:spacing w:val="-3"/>
            </w:rPr>
          </w:rPrChange>
        </w:rPr>
        <w:t xml:space="preserve"> </w:t>
      </w:r>
      <w:r w:rsidRPr="005518AA">
        <w:t>enhancing</w:t>
      </w:r>
      <w:r w:rsidRPr="00C046E8">
        <w:rPr>
          <w:rPrChange w:id="1939" w:author="Abhiram Arali" w:date="2024-10-29T15:34:00Z">
            <w:rPr>
              <w:spacing w:val="-3"/>
            </w:rPr>
          </w:rPrChange>
        </w:rPr>
        <w:t xml:space="preserve"> </w:t>
      </w:r>
      <w:r w:rsidRPr="005518AA">
        <w:t>the</w:t>
      </w:r>
      <w:r w:rsidRPr="00C046E8">
        <w:rPr>
          <w:rPrChange w:id="1940" w:author="Abhiram Arali" w:date="2024-10-29T15:34:00Z">
            <w:rPr>
              <w:spacing w:val="-4"/>
            </w:rPr>
          </w:rPrChange>
        </w:rPr>
        <w:t xml:space="preserve"> </w:t>
      </w:r>
      <w:r w:rsidRPr="005518AA">
        <w:t>overall</w:t>
      </w:r>
      <w:r w:rsidRPr="00C046E8">
        <w:rPr>
          <w:rPrChange w:id="1941" w:author="Abhiram Arali" w:date="2024-10-29T15:34:00Z">
            <w:rPr>
              <w:spacing w:val="-1"/>
            </w:rPr>
          </w:rPrChange>
        </w:rPr>
        <w:t xml:space="preserve"> </w:t>
      </w:r>
      <w:r w:rsidRPr="005518AA">
        <w:t>efficiency</w:t>
      </w:r>
      <w:r w:rsidRPr="00C046E8">
        <w:rPr>
          <w:rPrChange w:id="1942" w:author="Abhiram Arali" w:date="2024-10-29T15:34:00Z">
            <w:rPr>
              <w:spacing w:val="-3"/>
            </w:rPr>
          </w:rPrChange>
        </w:rPr>
        <w:t xml:space="preserve"> </w:t>
      </w:r>
      <w:r w:rsidRPr="005518AA">
        <w:t>of</w:t>
      </w:r>
      <w:r w:rsidRPr="00C046E8">
        <w:rPr>
          <w:rPrChange w:id="1943" w:author="Abhiram Arali" w:date="2024-10-29T15:34:00Z">
            <w:rPr>
              <w:spacing w:val="-3"/>
            </w:rPr>
          </w:rPrChange>
        </w:rPr>
        <w:t xml:space="preserve"> </w:t>
      </w:r>
      <w:r w:rsidRPr="005518AA">
        <w:t>computing</w:t>
      </w:r>
      <w:r w:rsidRPr="00C046E8">
        <w:rPr>
          <w:rPrChange w:id="1944" w:author="Abhiram Arali" w:date="2024-10-29T15:34:00Z">
            <w:rPr>
              <w:spacing w:val="-3"/>
            </w:rPr>
          </w:rPrChange>
        </w:rPr>
        <w:t xml:space="preserve"> </w:t>
      </w:r>
      <w:r w:rsidRPr="005518AA">
        <w:t>systems,</w:t>
      </w:r>
      <w:r w:rsidRPr="00C046E8">
        <w:rPr>
          <w:rPrChange w:id="1945" w:author="Abhiram Arali" w:date="2024-10-29T15:34:00Z">
            <w:rPr>
              <w:spacing w:val="-3"/>
            </w:rPr>
          </w:rPrChange>
        </w:rPr>
        <w:t xml:space="preserve"> </w:t>
      </w:r>
      <w:r w:rsidRPr="005518AA">
        <w:t>particularly in</w:t>
      </w:r>
      <w:r w:rsidRPr="00C046E8">
        <w:rPr>
          <w:rPrChange w:id="1946" w:author="Abhiram Arali" w:date="2024-10-29T15:34:00Z">
            <w:rPr>
              <w:spacing w:val="-5"/>
            </w:rPr>
          </w:rPrChange>
        </w:rPr>
        <w:t xml:space="preserve"> </w:t>
      </w:r>
      <w:r w:rsidRPr="005518AA">
        <w:t>applications</w:t>
      </w:r>
      <w:r w:rsidRPr="00C046E8">
        <w:rPr>
          <w:rPrChange w:id="1947" w:author="Abhiram Arali" w:date="2024-10-29T15:34:00Z">
            <w:rPr>
              <w:spacing w:val="-6"/>
            </w:rPr>
          </w:rPrChange>
        </w:rPr>
        <w:t xml:space="preserve"> </w:t>
      </w:r>
      <w:r w:rsidRPr="005518AA">
        <w:t>that</w:t>
      </w:r>
      <w:r w:rsidRPr="00C046E8">
        <w:rPr>
          <w:rPrChange w:id="1948" w:author="Abhiram Arali" w:date="2024-10-29T15:34:00Z">
            <w:rPr>
              <w:spacing w:val="-6"/>
            </w:rPr>
          </w:rPrChange>
        </w:rPr>
        <w:t xml:space="preserve"> </w:t>
      </w:r>
      <w:r w:rsidRPr="005518AA">
        <w:t>demand</w:t>
      </w:r>
      <w:r w:rsidRPr="00C046E8">
        <w:rPr>
          <w:rPrChange w:id="1949" w:author="Abhiram Arali" w:date="2024-10-29T15:34:00Z">
            <w:rPr>
              <w:spacing w:val="-6"/>
            </w:rPr>
          </w:rPrChange>
        </w:rPr>
        <w:t xml:space="preserve"> </w:t>
      </w:r>
      <w:r w:rsidRPr="005518AA">
        <w:t>high</w:t>
      </w:r>
      <w:r w:rsidRPr="00C046E8">
        <w:rPr>
          <w:rPrChange w:id="1950" w:author="Abhiram Arali" w:date="2024-10-29T15:34:00Z">
            <w:rPr>
              <w:spacing w:val="-5"/>
            </w:rPr>
          </w:rPrChange>
        </w:rPr>
        <w:t xml:space="preserve"> </w:t>
      </w:r>
      <w:r w:rsidRPr="005518AA">
        <w:t>performance,</w:t>
      </w:r>
      <w:r w:rsidRPr="00C046E8">
        <w:rPr>
          <w:rPrChange w:id="1951" w:author="Abhiram Arali" w:date="2024-10-29T15:34:00Z">
            <w:rPr>
              <w:spacing w:val="-6"/>
            </w:rPr>
          </w:rPrChange>
        </w:rPr>
        <w:t xml:space="preserve"> </w:t>
      </w:r>
      <w:r w:rsidRPr="005518AA">
        <w:t>such</w:t>
      </w:r>
      <w:r w:rsidRPr="00C046E8">
        <w:rPr>
          <w:rPrChange w:id="1952" w:author="Abhiram Arali" w:date="2024-10-29T15:34:00Z">
            <w:rPr>
              <w:spacing w:val="-6"/>
            </w:rPr>
          </w:rPrChange>
        </w:rPr>
        <w:t xml:space="preserve"> </w:t>
      </w:r>
      <w:r w:rsidRPr="005518AA">
        <w:t>as</w:t>
      </w:r>
      <w:r w:rsidRPr="00C046E8">
        <w:rPr>
          <w:rPrChange w:id="1953" w:author="Abhiram Arali" w:date="2024-10-29T15:34:00Z">
            <w:rPr>
              <w:spacing w:val="-6"/>
            </w:rPr>
          </w:rPrChange>
        </w:rPr>
        <w:t xml:space="preserve"> </w:t>
      </w:r>
      <w:r w:rsidRPr="005518AA">
        <w:t>gaming,</w:t>
      </w:r>
      <w:r w:rsidRPr="00C046E8">
        <w:rPr>
          <w:rPrChange w:id="1954" w:author="Abhiram Arali" w:date="2024-10-29T15:34:00Z">
            <w:rPr>
              <w:spacing w:val="-6"/>
            </w:rPr>
          </w:rPrChange>
        </w:rPr>
        <w:t xml:space="preserve"> </w:t>
      </w:r>
      <w:r w:rsidRPr="005518AA">
        <w:t>scientific</w:t>
      </w:r>
      <w:r w:rsidRPr="00C046E8">
        <w:rPr>
          <w:rPrChange w:id="1955" w:author="Abhiram Arali" w:date="2024-10-29T15:34:00Z">
            <w:rPr>
              <w:spacing w:val="-7"/>
            </w:rPr>
          </w:rPrChange>
        </w:rPr>
        <w:t xml:space="preserve"> </w:t>
      </w:r>
      <w:r w:rsidRPr="005518AA">
        <w:t>computing,</w:t>
      </w:r>
      <w:r w:rsidRPr="00C046E8">
        <w:rPr>
          <w:rPrChange w:id="1956" w:author="Abhiram Arali" w:date="2024-10-29T15:34:00Z">
            <w:rPr>
              <w:spacing w:val="-5"/>
            </w:rPr>
          </w:rPrChange>
        </w:rPr>
        <w:t xml:space="preserve"> </w:t>
      </w:r>
      <w:r w:rsidRPr="005518AA">
        <w:t>and</w:t>
      </w:r>
      <w:r w:rsidRPr="00C046E8">
        <w:rPr>
          <w:rPrChange w:id="1957" w:author="Abhiram Arali" w:date="2024-10-29T15:34:00Z">
            <w:rPr>
              <w:spacing w:val="-6"/>
            </w:rPr>
          </w:rPrChange>
        </w:rPr>
        <w:t xml:space="preserve"> </w:t>
      </w:r>
      <w:r w:rsidRPr="005518AA">
        <w:t>real- time data processing.</w:t>
      </w:r>
    </w:p>
    <w:p w14:paraId="176AFA4F" w14:textId="77777777" w:rsidR="00C42107" w:rsidRDefault="00C42107">
      <w:pPr>
        <w:pStyle w:val="NormalBPBHEB"/>
        <w:pPrChange w:id="1958" w:author="Abhiram Arali" w:date="2024-10-29T15:34:00Z">
          <w:pPr>
            <w:pStyle w:val="BodyText"/>
            <w:spacing w:before="100" w:line="360" w:lineRule="auto"/>
            <w:ind w:left="220" w:right="216"/>
            <w:jc w:val="both"/>
          </w:pPr>
        </w:pPrChange>
      </w:pPr>
    </w:p>
    <w:p w14:paraId="151B99CA" w14:textId="0B7F22FF" w:rsidR="00301525" w:rsidRDefault="008B7718">
      <w:pPr>
        <w:pStyle w:val="Heading3BPBHEB"/>
        <w:pPrChange w:id="1959" w:author="Abhiram Arali" w:date="2024-10-29T15:33:00Z">
          <w:pPr>
            <w:pStyle w:val="ListParagraph"/>
            <w:numPr>
              <w:ilvl w:val="1"/>
              <w:numId w:val="10"/>
            </w:numPr>
            <w:tabs>
              <w:tab w:val="left" w:pos="580"/>
            </w:tabs>
            <w:spacing w:before="162"/>
            <w:ind w:left="580" w:hanging="360"/>
            <w:jc w:val="both"/>
          </w:pPr>
        </w:pPrChange>
      </w:pPr>
      <w:r>
        <w:t>Read-Only</w:t>
      </w:r>
      <w:r>
        <w:rPr>
          <w:spacing w:val="-4"/>
        </w:rPr>
        <w:t xml:space="preserve"> </w:t>
      </w:r>
      <w:r>
        <w:t>Memory</w:t>
      </w:r>
      <w:r>
        <w:rPr>
          <w:spacing w:val="-2"/>
        </w:rPr>
        <w:t xml:space="preserve"> </w:t>
      </w:r>
      <w:del w:id="1960" w:author="Abhiram Arali" w:date="2024-10-29T15:35:00Z">
        <w:r w:rsidDel="00486F58">
          <w:rPr>
            <w:spacing w:val="-2"/>
          </w:rPr>
          <w:delText>(ROM)</w:delText>
        </w:r>
      </w:del>
    </w:p>
    <w:p w14:paraId="5EE78B50" w14:textId="2CBBE7F5" w:rsidR="00301525" w:rsidDel="00537F2D" w:rsidRDefault="00301525">
      <w:pPr>
        <w:pStyle w:val="BodyText"/>
        <w:spacing w:before="21"/>
        <w:rPr>
          <w:del w:id="1961" w:author="Abhiram Arali" w:date="2024-10-29T15:35:00Z"/>
          <w:i/>
        </w:rPr>
      </w:pPr>
    </w:p>
    <w:p w14:paraId="73D85DFE" w14:textId="5773A4E9" w:rsidR="00301525" w:rsidRDefault="008B7718">
      <w:pPr>
        <w:pStyle w:val="NormalBPBHEB"/>
        <w:pPrChange w:id="1962" w:author="Abhiram Arali" w:date="2024-10-29T15:35:00Z">
          <w:pPr>
            <w:pStyle w:val="BodyText"/>
            <w:spacing w:before="1" w:line="360" w:lineRule="auto"/>
            <w:ind w:left="220" w:right="216"/>
            <w:jc w:val="both"/>
          </w:pPr>
        </w:pPrChange>
      </w:pPr>
      <w:del w:id="1963" w:author="Abhiram Arali" w:date="2024-10-29T15:35:00Z">
        <w:r w:rsidDel="00A75082">
          <w:delText>Read-Only Memory (</w:delText>
        </w:r>
      </w:del>
      <w:r>
        <w:t>ROM</w:t>
      </w:r>
      <w:del w:id="1964" w:author="Abhiram Arali" w:date="2024-10-29T15:35:00Z">
        <w:r w:rsidDel="00A75082">
          <w:delText>)</w:delText>
        </w:r>
      </w:del>
      <w:r>
        <w:t xml:space="preserve"> is a type of non-volatile memory essential for a computer's operation. Unlike volatile memory like RAM, ROM retains its contents even when the computer is powered off, making it a reliable storage solution for critical data. It primarily holds the firmware, which includes the basic boot-up instructions that the computer needs to initialize</w:t>
      </w:r>
      <w:r>
        <w:rPr>
          <w:spacing w:val="-3"/>
        </w:rPr>
        <w:t xml:space="preserve"> </w:t>
      </w:r>
      <w:r>
        <w:t>hardware</w:t>
      </w:r>
      <w:r>
        <w:rPr>
          <w:spacing w:val="-4"/>
        </w:rPr>
        <w:t xml:space="preserve"> </w:t>
      </w:r>
      <w:r>
        <w:t>components</w:t>
      </w:r>
      <w:r>
        <w:rPr>
          <w:spacing w:val="-2"/>
        </w:rPr>
        <w:t xml:space="preserve"> </w:t>
      </w:r>
      <w:r>
        <w:t>and</w:t>
      </w:r>
      <w:r>
        <w:rPr>
          <w:spacing w:val="-2"/>
        </w:rPr>
        <w:t xml:space="preserve"> </w:t>
      </w:r>
      <w:r>
        <w:t>load</w:t>
      </w:r>
      <w:r>
        <w:rPr>
          <w:spacing w:val="-2"/>
        </w:rPr>
        <w:t xml:space="preserve"> </w:t>
      </w:r>
      <w:r>
        <w:t>the</w:t>
      </w:r>
      <w:r>
        <w:rPr>
          <w:spacing w:val="-2"/>
        </w:rPr>
        <w:t xml:space="preserve"> </w:t>
      </w:r>
      <w:r>
        <w:t>operating</w:t>
      </w:r>
      <w:r>
        <w:rPr>
          <w:spacing w:val="-2"/>
        </w:rPr>
        <w:t xml:space="preserve"> </w:t>
      </w:r>
      <w:r>
        <w:t>system</w:t>
      </w:r>
      <w:r>
        <w:rPr>
          <w:spacing w:val="-2"/>
        </w:rPr>
        <w:t xml:space="preserve"> </w:t>
      </w:r>
      <w:r>
        <w:t>when</w:t>
      </w:r>
      <w:r>
        <w:rPr>
          <w:spacing w:val="-2"/>
        </w:rPr>
        <w:t xml:space="preserve"> </w:t>
      </w:r>
      <w:r>
        <w:t>the</w:t>
      </w:r>
      <w:r>
        <w:rPr>
          <w:spacing w:val="-2"/>
        </w:rPr>
        <w:t xml:space="preserve"> </w:t>
      </w:r>
      <w:r>
        <w:t>device</w:t>
      </w:r>
      <w:r>
        <w:rPr>
          <w:spacing w:val="-4"/>
        </w:rPr>
        <w:t xml:space="preserve"> </w:t>
      </w:r>
      <w:r>
        <w:t>is</w:t>
      </w:r>
      <w:r>
        <w:rPr>
          <w:spacing w:val="-2"/>
        </w:rPr>
        <w:t xml:space="preserve"> </w:t>
      </w:r>
      <w:r>
        <w:t>powered</w:t>
      </w:r>
      <w:r>
        <w:rPr>
          <w:spacing w:val="-2"/>
        </w:rPr>
        <w:t xml:space="preserve"> </w:t>
      </w:r>
      <w:r>
        <w:t>on. This permanent storage ensures that essential system instructions are always available, allowing the computer to start up correctly and function reliably. In addition to boot instructions, ROM may also store other permanent data, such as system firmware updates, diagnostic</w:t>
      </w:r>
      <w:r>
        <w:rPr>
          <w:spacing w:val="-15"/>
        </w:rPr>
        <w:t xml:space="preserve"> </w:t>
      </w:r>
      <w:r>
        <w:t>programs,</w:t>
      </w:r>
      <w:r>
        <w:rPr>
          <w:spacing w:val="-15"/>
        </w:rPr>
        <w:t xml:space="preserve"> </w:t>
      </w:r>
      <w:r>
        <w:t>and</w:t>
      </w:r>
      <w:r>
        <w:rPr>
          <w:spacing w:val="-15"/>
        </w:rPr>
        <w:t xml:space="preserve"> </w:t>
      </w:r>
      <w:r>
        <w:t>hardware</w:t>
      </w:r>
      <w:r>
        <w:rPr>
          <w:spacing w:val="-15"/>
        </w:rPr>
        <w:t xml:space="preserve"> </w:t>
      </w:r>
      <w:r>
        <w:t>configurations.</w:t>
      </w:r>
      <w:r>
        <w:rPr>
          <w:spacing w:val="-14"/>
        </w:rPr>
        <w:t xml:space="preserve"> </w:t>
      </w:r>
      <w:r>
        <w:t>The</w:t>
      </w:r>
      <w:r>
        <w:rPr>
          <w:spacing w:val="-15"/>
        </w:rPr>
        <w:t xml:space="preserve"> </w:t>
      </w:r>
      <w:r>
        <w:t>data</w:t>
      </w:r>
      <w:r>
        <w:rPr>
          <w:spacing w:val="-15"/>
        </w:rPr>
        <w:t xml:space="preserve"> </w:t>
      </w:r>
      <w:r>
        <w:t>in</w:t>
      </w:r>
      <w:r>
        <w:rPr>
          <w:spacing w:val="-15"/>
        </w:rPr>
        <w:t xml:space="preserve"> </w:t>
      </w:r>
      <w:r>
        <w:t>ROM</w:t>
      </w:r>
      <w:r>
        <w:rPr>
          <w:spacing w:val="-15"/>
        </w:rPr>
        <w:t xml:space="preserve"> </w:t>
      </w:r>
      <w:r>
        <w:t>is</w:t>
      </w:r>
      <w:r>
        <w:rPr>
          <w:spacing w:val="-15"/>
        </w:rPr>
        <w:t xml:space="preserve"> </w:t>
      </w:r>
      <w:r>
        <w:t>typically</w:t>
      </w:r>
      <w:r>
        <w:rPr>
          <w:spacing w:val="-14"/>
        </w:rPr>
        <w:t xml:space="preserve"> </w:t>
      </w:r>
      <w:r>
        <w:t>written</w:t>
      </w:r>
      <w:r>
        <w:rPr>
          <w:spacing w:val="-15"/>
        </w:rPr>
        <w:t xml:space="preserve"> </w:t>
      </w:r>
      <w:r>
        <w:t xml:space="preserve">during manufacturing and is not meant to be modified frequently, although certain types of ROM, such as </w:t>
      </w:r>
      <w:ins w:id="1965" w:author="Abhiram Arali" w:date="2024-10-29T15:35:00Z">
        <w:r w:rsidR="009F778B" w:rsidRPr="00DE7AB3">
          <w:rPr>
            <w:b/>
            <w:bCs/>
          </w:rPr>
          <w:t>Electrically Erasable Programmable ROM</w:t>
        </w:r>
        <w:r w:rsidR="009F778B">
          <w:t xml:space="preserve"> </w:t>
        </w:r>
      </w:ins>
      <w:del w:id="1966" w:author="Abhiram Arali" w:date="2024-10-29T15:35:00Z">
        <w:r w:rsidRPr="00A1525F" w:rsidDel="00A1525F">
          <w:rPr>
            <w:b/>
            <w:bCs/>
            <w:rPrChange w:id="1967" w:author="Abhiram Arali" w:date="2024-10-29T15:35:00Z">
              <w:rPr/>
            </w:rPrChange>
          </w:rPr>
          <w:delText>EEPROM</w:delText>
        </w:r>
        <w:r w:rsidDel="00A1525F">
          <w:delText xml:space="preserve"> </w:delText>
        </w:r>
      </w:del>
      <w:r>
        <w:t>(</w:t>
      </w:r>
      <w:ins w:id="1968" w:author="Abhiram Arali" w:date="2024-10-29T15:35:00Z">
        <w:r w:rsidR="00A1525F" w:rsidRPr="00DE7AB3">
          <w:rPr>
            <w:b/>
            <w:bCs/>
          </w:rPr>
          <w:t>EEPROM</w:t>
        </w:r>
      </w:ins>
      <w:del w:id="1969" w:author="Abhiram Arali" w:date="2024-10-29T15:35:00Z">
        <w:r w:rsidRPr="009F778B" w:rsidDel="009F778B">
          <w:rPr>
            <w:b/>
            <w:bCs/>
            <w:rPrChange w:id="1970" w:author="Abhiram Arali" w:date="2024-10-29T15:35:00Z">
              <w:rPr/>
            </w:rPrChange>
          </w:rPr>
          <w:delText>Electrically Erasable Programmable ROM</w:delText>
        </w:r>
      </w:del>
      <w:r>
        <w:t>), can be reprogrammed under specific conditions. The stability and permanence of ROM make it a critical component in embedded systems, consumer electronics, and computing devices, ensuring that essential software and instructions are preserved and accessible when needed.</w:t>
      </w:r>
    </w:p>
    <w:p w14:paraId="4E9AC29F" w14:textId="04A7A027" w:rsidR="00301525" w:rsidRDefault="00F412C5">
      <w:pPr>
        <w:pStyle w:val="NormalBPBHEB"/>
        <w:pPrChange w:id="1971" w:author="Abhiram Arali" w:date="2024-10-29T15:35:00Z">
          <w:pPr>
            <w:pStyle w:val="BodyText"/>
            <w:spacing w:before="160"/>
            <w:ind w:left="220"/>
          </w:pPr>
        </w:pPrChange>
      </w:pPr>
      <w:ins w:id="1972" w:author="Abhiram Arali" w:date="2024-10-29T15:35:00Z">
        <w:r>
          <w:t xml:space="preserve">The </w:t>
        </w:r>
      </w:ins>
      <w:r>
        <w:t>characteristics</w:t>
      </w:r>
      <w:ins w:id="1973" w:author="Abhiram Arali" w:date="2024-10-29T15:35:00Z">
        <w:r>
          <w:t xml:space="preserve"> are as follows</w:t>
        </w:r>
        <w:r w:rsidR="007E091A">
          <w:t>:</w:t>
        </w:r>
      </w:ins>
      <w:del w:id="1974" w:author="Abhiram Arali" w:date="2024-10-29T15:35:00Z">
        <w:r w:rsidDel="00F412C5">
          <w:delText>:</w:delText>
        </w:r>
      </w:del>
    </w:p>
    <w:p w14:paraId="22293670" w14:textId="101F2729" w:rsidR="00301525" w:rsidRPr="00B17137" w:rsidDel="006D16B5" w:rsidRDefault="00301525">
      <w:pPr>
        <w:pStyle w:val="NormalBPBHEB"/>
        <w:numPr>
          <w:ilvl w:val="0"/>
          <w:numId w:val="56"/>
        </w:numPr>
        <w:rPr>
          <w:del w:id="1975" w:author="Abhiram Arali" w:date="2024-10-29T15:35:00Z"/>
        </w:rPr>
        <w:sectPr w:rsidR="00301525" w:rsidRPr="00B17137" w:rsidDel="006D16B5">
          <w:pgSz w:w="11910" w:h="16840"/>
          <w:pgMar w:top="1540" w:right="1220" w:bottom="1200" w:left="1220" w:header="758" w:footer="1000" w:gutter="0"/>
          <w:cols w:space="720"/>
        </w:sectPr>
        <w:pPrChange w:id="1976" w:author="Abhiram Arali" w:date="2024-10-29T15:36:00Z">
          <w:pPr/>
        </w:pPrChange>
      </w:pPr>
    </w:p>
    <w:p w14:paraId="221A3703" w14:textId="77777777" w:rsidR="00301525" w:rsidRPr="009837FB" w:rsidRDefault="008B7718">
      <w:pPr>
        <w:pStyle w:val="NormalBPBHEB"/>
        <w:numPr>
          <w:ilvl w:val="0"/>
          <w:numId w:val="56"/>
        </w:numPr>
        <w:rPr>
          <w:rPrChange w:id="1977" w:author="Abhiram Arali" w:date="2024-10-29T15:36:00Z">
            <w:rPr>
              <w:sz w:val="24"/>
            </w:rPr>
          </w:rPrChange>
        </w:rPr>
        <w:pPrChange w:id="1978" w:author="Abhiram Arali" w:date="2024-10-29T15:36:00Z">
          <w:pPr>
            <w:pStyle w:val="ListParagraph"/>
            <w:numPr>
              <w:ilvl w:val="2"/>
              <w:numId w:val="10"/>
            </w:numPr>
            <w:tabs>
              <w:tab w:val="left" w:pos="940"/>
            </w:tabs>
            <w:spacing w:before="102" w:line="350" w:lineRule="auto"/>
            <w:ind w:left="940" w:right="220" w:hanging="360"/>
          </w:pPr>
        </w:pPrChange>
      </w:pPr>
      <w:r w:rsidRPr="009837FB">
        <w:rPr>
          <w:rPrChange w:id="1979" w:author="Abhiram Arali" w:date="2024-10-29T15:36:00Z">
            <w:rPr>
              <w:sz w:val="24"/>
            </w:rPr>
          </w:rPrChange>
        </w:rPr>
        <w:t>Unlike</w:t>
      </w:r>
      <w:r w:rsidRPr="009837FB">
        <w:rPr>
          <w:spacing w:val="40"/>
          <w:rPrChange w:id="1980" w:author="Abhiram Arali" w:date="2024-10-29T15:36:00Z">
            <w:rPr>
              <w:spacing w:val="40"/>
              <w:sz w:val="24"/>
            </w:rPr>
          </w:rPrChange>
        </w:rPr>
        <w:t xml:space="preserve"> </w:t>
      </w:r>
      <w:r w:rsidRPr="009837FB">
        <w:rPr>
          <w:rPrChange w:id="1981" w:author="Abhiram Arali" w:date="2024-10-29T15:36:00Z">
            <w:rPr>
              <w:sz w:val="24"/>
            </w:rPr>
          </w:rPrChange>
        </w:rPr>
        <w:t>RAM,</w:t>
      </w:r>
      <w:r w:rsidRPr="009837FB">
        <w:rPr>
          <w:spacing w:val="40"/>
          <w:rPrChange w:id="1982" w:author="Abhiram Arali" w:date="2024-10-29T15:36:00Z">
            <w:rPr>
              <w:spacing w:val="40"/>
              <w:sz w:val="24"/>
            </w:rPr>
          </w:rPrChange>
        </w:rPr>
        <w:t xml:space="preserve"> </w:t>
      </w:r>
      <w:r w:rsidRPr="009837FB">
        <w:rPr>
          <w:rPrChange w:id="1983" w:author="Abhiram Arali" w:date="2024-10-29T15:36:00Z">
            <w:rPr>
              <w:sz w:val="24"/>
            </w:rPr>
          </w:rPrChange>
        </w:rPr>
        <w:t>ROM</w:t>
      </w:r>
      <w:r w:rsidRPr="009837FB">
        <w:rPr>
          <w:spacing w:val="40"/>
          <w:rPrChange w:id="1984" w:author="Abhiram Arali" w:date="2024-10-29T15:36:00Z">
            <w:rPr>
              <w:spacing w:val="40"/>
              <w:sz w:val="24"/>
            </w:rPr>
          </w:rPrChange>
        </w:rPr>
        <w:t xml:space="preserve"> </w:t>
      </w:r>
      <w:r w:rsidRPr="009837FB">
        <w:rPr>
          <w:rPrChange w:id="1985" w:author="Abhiram Arali" w:date="2024-10-29T15:36:00Z">
            <w:rPr>
              <w:sz w:val="24"/>
            </w:rPr>
          </w:rPrChange>
        </w:rPr>
        <w:t>retains</w:t>
      </w:r>
      <w:r w:rsidRPr="009837FB">
        <w:rPr>
          <w:spacing w:val="40"/>
          <w:rPrChange w:id="1986" w:author="Abhiram Arali" w:date="2024-10-29T15:36:00Z">
            <w:rPr>
              <w:spacing w:val="40"/>
              <w:sz w:val="24"/>
            </w:rPr>
          </w:rPrChange>
        </w:rPr>
        <w:t xml:space="preserve"> </w:t>
      </w:r>
      <w:r w:rsidRPr="009837FB">
        <w:rPr>
          <w:rPrChange w:id="1987" w:author="Abhiram Arali" w:date="2024-10-29T15:36:00Z">
            <w:rPr>
              <w:sz w:val="24"/>
            </w:rPr>
          </w:rPrChange>
        </w:rPr>
        <w:t>its</w:t>
      </w:r>
      <w:r w:rsidRPr="009837FB">
        <w:rPr>
          <w:spacing w:val="40"/>
          <w:rPrChange w:id="1988" w:author="Abhiram Arali" w:date="2024-10-29T15:36:00Z">
            <w:rPr>
              <w:spacing w:val="40"/>
              <w:sz w:val="24"/>
            </w:rPr>
          </w:rPrChange>
        </w:rPr>
        <w:t xml:space="preserve"> </w:t>
      </w:r>
      <w:r w:rsidRPr="009837FB">
        <w:rPr>
          <w:rPrChange w:id="1989" w:author="Abhiram Arali" w:date="2024-10-29T15:36:00Z">
            <w:rPr>
              <w:sz w:val="24"/>
            </w:rPr>
          </w:rPrChange>
        </w:rPr>
        <w:t>data</w:t>
      </w:r>
      <w:r w:rsidRPr="009837FB">
        <w:rPr>
          <w:spacing w:val="40"/>
          <w:rPrChange w:id="1990" w:author="Abhiram Arali" w:date="2024-10-29T15:36:00Z">
            <w:rPr>
              <w:spacing w:val="40"/>
              <w:sz w:val="24"/>
            </w:rPr>
          </w:rPrChange>
        </w:rPr>
        <w:t xml:space="preserve"> </w:t>
      </w:r>
      <w:r w:rsidRPr="009837FB">
        <w:rPr>
          <w:rPrChange w:id="1991" w:author="Abhiram Arali" w:date="2024-10-29T15:36:00Z">
            <w:rPr>
              <w:sz w:val="24"/>
            </w:rPr>
          </w:rPrChange>
        </w:rPr>
        <w:t>even</w:t>
      </w:r>
      <w:r w:rsidRPr="009837FB">
        <w:rPr>
          <w:spacing w:val="40"/>
          <w:rPrChange w:id="1992" w:author="Abhiram Arali" w:date="2024-10-29T15:36:00Z">
            <w:rPr>
              <w:spacing w:val="40"/>
              <w:sz w:val="24"/>
            </w:rPr>
          </w:rPrChange>
        </w:rPr>
        <w:t xml:space="preserve"> </w:t>
      </w:r>
      <w:r w:rsidRPr="009837FB">
        <w:rPr>
          <w:rPrChange w:id="1993" w:author="Abhiram Arali" w:date="2024-10-29T15:36:00Z">
            <w:rPr>
              <w:sz w:val="24"/>
            </w:rPr>
          </w:rPrChange>
        </w:rPr>
        <w:t>when</w:t>
      </w:r>
      <w:r w:rsidRPr="009837FB">
        <w:rPr>
          <w:spacing w:val="40"/>
          <w:rPrChange w:id="1994" w:author="Abhiram Arali" w:date="2024-10-29T15:36:00Z">
            <w:rPr>
              <w:spacing w:val="40"/>
              <w:sz w:val="24"/>
            </w:rPr>
          </w:rPrChange>
        </w:rPr>
        <w:t xml:space="preserve"> </w:t>
      </w:r>
      <w:r w:rsidRPr="009837FB">
        <w:rPr>
          <w:rPrChange w:id="1995" w:author="Abhiram Arali" w:date="2024-10-29T15:36:00Z">
            <w:rPr>
              <w:sz w:val="24"/>
            </w:rPr>
          </w:rPrChange>
        </w:rPr>
        <w:t>the</w:t>
      </w:r>
      <w:r w:rsidRPr="009837FB">
        <w:rPr>
          <w:spacing w:val="40"/>
          <w:rPrChange w:id="1996" w:author="Abhiram Arali" w:date="2024-10-29T15:36:00Z">
            <w:rPr>
              <w:spacing w:val="40"/>
              <w:sz w:val="24"/>
            </w:rPr>
          </w:rPrChange>
        </w:rPr>
        <w:t xml:space="preserve"> </w:t>
      </w:r>
      <w:r w:rsidRPr="009837FB">
        <w:rPr>
          <w:rPrChange w:id="1997" w:author="Abhiram Arali" w:date="2024-10-29T15:36:00Z">
            <w:rPr>
              <w:sz w:val="24"/>
            </w:rPr>
          </w:rPrChange>
        </w:rPr>
        <w:t>computer</w:t>
      </w:r>
      <w:r w:rsidRPr="009837FB">
        <w:rPr>
          <w:spacing w:val="40"/>
          <w:rPrChange w:id="1998" w:author="Abhiram Arali" w:date="2024-10-29T15:36:00Z">
            <w:rPr>
              <w:spacing w:val="40"/>
              <w:sz w:val="24"/>
            </w:rPr>
          </w:rPrChange>
        </w:rPr>
        <w:t xml:space="preserve"> </w:t>
      </w:r>
      <w:r w:rsidRPr="009837FB">
        <w:rPr>
          <w:rPrChange w:id="1999" w:author="Abhiram Arali" w:date="2024-10-29T15:36:00Z">
            <w:rPr>
              <w:sz w:val="24"/>
            </w:rPr>
          </w:rPrChange>
        </w:rPr>
        <w:t>is</w:t>
      </w:r>
      <w:r w:rsidRPr="009837FB">
        <w:rPr>
          <w:spacing w:val="40"/>
          <w:rPrChange w:id="2000" w:author="Abhiram Arali" w:date="2024-10-29T15:36:00Z">
            <w:rPr>
              <w:spacing w:val="40"/>
              <w:sz w:val="24"/>
            </w:rPr>
          </w:rPrChange>
        </w:rPr>
        <w:t xml:space="preserve"> </w:t>
      </w:r>
      <w:r w:rsidRPr="009837FB">
        <w:rPr>
          <w:rPrChange w:id="2001" w:author="Abhiram Arali" w:date="2024-10-29T15:36:00Z">
            <w:rPr>
              <w:sz w:val="24"/>
            </w:rPr>
          </w:rPrChange>
        </w:rPr>
        <w:t>turned</w:t>
      </w:r>
      <w:r w:rsidRPr="009837FB">
        <w:rPr>
          <w:spacing w:val="40"/>
          <w:rPrChange w:id="2002" w:author="Abhiram Arali" w:date="2024-10-29T15:36:00Z">
            <w:rPr>
              <w:spacing w:val="40"/>
              <w:sz w:val="24"/>
            </w:rPr>
          </w:rPrChange>
        </w:rPr>
        <w:t xml:space="preserve"> </w:t>
      </w:r>
      <w:r w:rsidRPr="009837FB">
        <w:rPr>
          <w:rPrChange w:id="2003" w:author="Abhiram Arali" w:date="2024-10-29T15:36:00Z">
            <w:rPr>
              <w:sz w:val="24"/>
            </w:rPr>
          </w:rPrChange>
        </w:rPr>
        <w:t>off.</w:t>
      </w:r>
      <w:r w:rsidRPr="009837FB">
        <w:rPr>
          <w:spacing w:val="40"/>
          <w:rPrChange w:id="2004" w:author="Abhiram Arali" w:date="2024-10-29T15:36:00Z">
            <w:rPr>
              <w:spacing w:val="40"/>
              <w:sz w:val="24"/>
            </w:rPr>
          </w:rPrChange>
        </w:rPr>
        <w:t xml:space="preserve"> </w:t>
      </w:r>
      <w:r w:rsidRPr="009837FB">
        <w:rPr>
          <w:rPrChange w:id="2005" w:author="Abhiram Arali" w:date="2024-10-29T15:36:00Z">
            <w:rPr>
              <w:sz w:val="24"/>
            </w:rPr>
          </w:rPrChange>
        </w:rPr>
        <w:t>This characteristic makes it suitable for storing essential system instructions.</w:t>
      </w:r>
    </w:p>
    <w:p w14:paraId="62BD3D23" w14:textId="77777777" w:rsidR="00301525" w:rsidRPr="009837FB" w:rsidRDefault="008B7718">
      <w:pPr>
        <w:pStyle w:val="NormalBPBHEB"/>
        <w:numPr>
          <w:ilvl w:val="0"/>
          <w:numId w:val="56"/>
        </w:numPr>
        <w:rPr>
          <w:rPrChange w:id="2006" w:author="Abhiram Arali" w:date="2024-10-29T15:36:00Z">
            <w:rPr>
              <w:sz w:val="24"/>
            </w:rPr>
          </w:rPrChange>
        </w:rPr>
        <w:pPrChange w:id="2007" w:author="Abhiram Arali" w:date="2024-10-29T15:36:00Z">
          <w:pPr>
            <w:pStyle w:val="ListParagraph"/>
            <w:numPr>
              <w:ilvl w:val="2"/>
              <w:numId w:val="10"/>
            </w:numPr>
            <w:tabs>
              <w:tab w:val="left" w:pos="940"/>
            </w:tabs>
            <w:spacing w:before="13" w:line="350" w:lineRule="auto"/>
            <w:ind w:left="940" w:right="223" w:hanging="360"/>
          </w:pPr>
        </w:pPrChange>
      </w:pPr>
      <w:r w:rsidRPr="009837FB">
        <w:rPr>
          <w:rPrChange w:id="2008" w:author="Abhiram Arali" w:date="2024-10-29T15:36:00Z">
            <w:rPr>
              <w:sz w:val="24"/>
            </w:rPr>
          </w:rPrChange>
        </w:rPr>
        <w:t>While slower than RAM, ROM is still faster than secondary storage options when it</w:t>
      </w:r>
      <w:r w:rsidRPr="009837FB">
        <w:rPr>
          <w:spacing w:val="40"/>
          <w:rPrChange w:id="2009" w:author="Abhiram Arali" w:date="2024-10-29T15:36:00Z">
            <w:rPr>
              <w:spacing w:val="40"/>
              <w:sz w:val="24"/>
            </w:rPr>
          </w:rPrChange>
        </w:rPr>
        <w:t xml:space="preserve"> </w:t>
      </w:r>
      <w:r w:rsidRPr="009837FB">
        <w:rPr>
          <w:rPrChange w:id="2010" w:author="Abhiram Arali" w:date="2024-10-29T15:36:00Z">
            <w:rPr>
              <w:sz w:val="24"/>
            </w:rPr>
          </w:rPrChange>
        </w:rPr>
        <w:t>comes to reading data.</w:t>
      </w:r>
    </w:p>
    <w:p w14:paraId="10DF59C2" w14:textId="77777777" w:rsidR="00301525" w:rsidRDefault="008B7718" w:rsidP="009837FB">
      <w:pPr>
        <w:pStyle w:val="NormalBPBHEB"/>
        <w:numPr>
          <w:ilvl w:val="0"/>
          <w:numId w:val="56"/>
        </w:numPr>
        <w:rPr>
          <w:ins w:id="2011" w:author="Abhiram Arali" w:date="2024-10-29T15:36:00Z"/>
        </w:rPr>
      </w:pPr>
      <w:r w:rsidRPr="009837FB">
        <w:rPr>
          <w:rPrChange w:id="2012" w:author="Abhiram Arali" w:date="2024-10-29T15:36:00Z">
            <w:rPr>
              <w:sz w:val="24"/>
            </w:rPr>
          </w:rPrChange>
        </w:rPr>
        <w:lastRenderedPageBreak/>
        <w:t>The</w:t>
      </w:r>
      <w:r w:rsidRPr="009837FB">
        <w:rPr>
          <w:spacing w:val="-8"/>
          <w:rPrChange w:id="2013" w:author="Abhiram Arali" w:date="2024-10-29T15:36:00Z">
            <w:rPr>
              <w:spacing w:val="-8"/>
              <w:sz w:val="24"/>
            </w:rPr>
          </w:rPrChange>
        </w:rPr>
        <w:t xml:space="preserve"> </w:t>
      </w:r>
      <w:r w:rsidRPr="009837FB">
        <w:rPr>
          <w:rPrChange w:id="2014" w:author="Abhiram Arali" w:date="2024-10-29T15:36:00Z">
            <w:rPr>
              <w:sz w:val="24"/>
            </w:rPr>
          </w:rPrChange>
        </w:rPr>
        <w:t>data</w:t>
      </w:r>
      <w:r w:rsidRPr="009837FB">
        <w:rPr>
          <w:spacing w:val="-7"/>
          <w:rPrChange w:id="2015" w:author="Abhiram Arali" w:date="2024-10-29T15:36:00Z">
            <w:rPr>
              <w:spacing w:val="-7"/>
              <w:sz w:val="24"/>
            </w:rPr>
          </w:rPrChange>
        </w:rPr>
        <w:t xml:space="preserve"> </w:t>
      </w:r>
      <w:r w:rsidRPr="009837FB">
        <w:rPr>
          <w:rPrChange w:id="2016" w:author="Abhiram Arali" w:date="2024-10-29T15:36:00Z">
            <w:rPr>
              <w:sz w:val="24"/>
            </w:rPr>
          </w:rPrChange>
        </w:rPr>
        <w:t>stored</w:t>
      </w:r>
      <w:r w:rsidRPr="009837FB">
        <w:rPr>
          <w:spacing w:val="-6"/>
          <w:rPrChange w:id="2017" w:author="Abhiram Arali" w:date="2024-10-29T15:36:00Z">
            <w:rPr>
              <w:spacing w:val="-6"/>
              <w:sz w:val="24"/>
            </w:rPr>
          </w:rPrChange>
        </w:rPr>
        <w:t xml:space="preserve"> </w:t>
      </w:r>
      <w:r w:rsidRPr="009837FB">
        <w:rPr>
          <w:rPrChange w:id="2018" w:author="Abhiram Arali" w:date="2024-10-29T15:36:00Z">
            <w:rPr>
              <w:sz w:val="24"/>
            </w:rPr>
          </w:rPrChange>
        </w:rPr>
        <w:t>in</w:t>
      </w:r>
      <w:r w:rsidRPr="009837FB">
        <w:rPr>
          <w:spacing w:val="-7"/>
          <w:rPrChange w:id="2019" w:author="Abhiram Arali" w:date="2024-10-29T15:36:00Z">
            <w:rPr>
              <w:spacing w:val="-7"/>
              <w:sz w:val="24"/>
            </w:rPr>
          </w:rPrChange>
        </w:rPr>
        <w:t xml:space="preserve"> </w:t>
      </w:r>
      <w:r w:rsidRPr="009837FB">
        <w:rPr>
          <w:rPrChange w:id="2020" w:author="Abhiram Arali" w:date="2024-10-29T15:36:00Z">
            <w:rPr>
              <w:sz w:val="24"/>
            </w:rPr>
          </w:rPrChange>
        </w:rPr>
        <w:t>ROM</w:t>
      </w:r>
      <w:r w:rsidRPr="009837FB">
        <w:rPr>
          <w:spacing w:val="-8"/>
          <w:rPrChange w:id="2021" w:author="Abhiram Arali" w:date="2024-10-29T15:36:00Z">
            <w:rPr>
              <w:spacing w:val="-8"/>
              <w:sz w:val="24"/>
            </w:rPr>
          </w:rPrChange>
        </w:rPr>
        <w:t xml:space="preserve"> </w:t>
      </w:r>
      <w:r w:rsidRPr="009837FB">
        <w:rPr>
          <w:rPrChange w:id="2022" w:author="Abhiram Arali" w:date="2024-10-29T15:36:00Z">
            <w:rPr>
              <w:sz w:val="24"/>
            </w:rPr>
          </w:rPrChange>
        </w:rPr>
        <w:t>is</w:t>
      </w:r>
      <w:r w:rsidRPr="009837FB">
        <w:rPr>
          <w:spacing w:val="-7"/>
          <w:rPrChange w:id="2023" w:author="Abhiram Arali" w:date="2024-10-29T15:36:00Z">
            <w:rPr>
              <w:spacing w:val="-7"/>
              <w:sz w:val="24"/>
            </w:rPr>
          </w:rPrChange>
        </w:rPr>
        <w:t xml:space="preserve"> </w:t>
      </w:r>
      <w:r w:rsidRPr="009837FB">
        <w:rPr>
          <w:rPrChange w:id="2024" w:author="Abhiram Arali" w:date="2024-10-29T15:36:00Z">
            <w:rPr>
              <w:sz w:val="24"/>
            </w:rPr>
          </w:rPrChange>
        </w:rPr>
        <w:t>usually</w:t>
      </w:r>
      <w:r w:rsidRPr="009837FB">
        <w:rPr>
          <w:spacing w:val="-7"/>
          <w:rPrChange w:id="2025" w:author="Abhiram Arali" w:date="2024-10-29T15:36:00Z">
            <w:rPr>
              <w:spacing w:val="-7"/>
              <w:sz w:val="24"/>
            </w:rPr>
          </w:rPrChange>
        </w:rPr>
        <w:t xml:space="preserve"> </w:t>
      </w:r>
      <w:r w:rsidRPr="009837FB">
        <w:rPr>
          <w:rPrChange w:id="2026" w:author="Abhiram Arali" w:date="2024-10-29T15:36:00Z">
            <w:rPr>
              <w:sz w:val="24"/>
            </w:rPr>
          </w:rPrChange>
        </w:rPr>
        <w:t>written</w:t>
      </w:r>
      <w:r w:rsidRPr="009837FB">
        <w:rPr>
          <w:spacing w:val="-8"/>
          <w:rPrChange w:id="2027" w:author="Abhiram Arali" w:date="2024-10-29T15:36:00Z">
            <w:rPr>
              <w:spacing w:val="-8"/>
              <w:sz w:val="24"/>
            </w:rPr>
          </w:rPrChange>
        </w:rPr>
        <w:t xml:space="preserve"> </w:t>
      </w:r>
      <w:r w:rsidRPr="009837FB">
        <w:rPr>
          <w:rPrChange w:id="2028" w:author="Abhiram Arali" w:date="2024-10-29T15:36:00Z">
            <w:rPr>
              <w:sz w:val="24"/>
            </w:rPr>
          </w:rPrChange>
        </w:rPr>
        <w:t>during</w:t>
      </w:r>
      <w:r w:rsidRPr="009837FB">
        <w:rPr>
          <w:spacing w:val="-4"/>
          <w:rPrChange w:id="2029" w:author="Abhiram Arali" w:date="2024-10-29T15:36:00Z">
            <w:rPr>
              <w:spacing w:val="-4"/>
              <w:sz w:val="24"/>
            </w:rPr>
          </w:rPrChange>
        </w:rPr>
        <w:t xml:space="preserve"> </w:t>
      </w:r>
      <w:r w:rsidRPr="009837FB">
        <w:rPr>
          <w:rPrChange w:id="2030" w:author="Abhiram Arali" w:date="2024-10-29T15:36:00Z">
            <w:rPr>
              <w:sz w:val="24"/>
            </w:rPr>
          </w:rPrChange>
        </w:rPr>
        <w:t>manufacturing</w:t>
      </w:r>
      <w:r w:rsidRPr="009837FB">
        <w:rPr>
          <w:spacing w:val="-6"/>
          <w:rPrChange w:id="2031" w:author="Abhiram Arali" w:date="2024-10-29T15:36:00Z">
            <w:rPr>
              <w:spacing w:val="-6"/>
              <w:sz w:val="24"/>
            </w:rPr>
          </w:rPrChange>
        </w:rPr>
        <w:t xml:space="preserve"> </w:t>
      </w:r>
      <w:r w:rsidRPr="009837FB">
        <w:rPr>
          <w:rPrChange w:id="2032" w:author="Abhiram Arali" w:date="2024-10-29T15:36:00Z">
            <w:rPr>
              <w:sz w:val="24"/>
            </w:rPr>
          </w:rPrChange>
        </w:rPr>
        <w:t>and</w:t>
      </w:r>
      <w:r w:rsidRPr="009837FB">
        <w:rPr>
          <w:spacing w:val="-7"/>
          <w:rPrChange w:id="2033" w:author="Abhiram Arali" w:date="2024-10-29T15:36:00Z">
            <w:rPr>
              <w:spacing w:val="-7"/>
              <w:sz w:val="24"/>
            </w:rPr>
          </w:rPrChange>
        </w:rPr>
        <w:t xml:space="preserve"> </w:t>
      </w:r>
      <w:r w:rsidRPr="009837FB">
        <w:rPr>
          <w:rPrChange w:id="2034" w:author="Abhiram Arali" w:date="2024-10-29T15:36:00Z">
            <w:rPr>
              <w:sz w:val="24"/>
            </w:rPr>
          </w:rPrChange>
        </w:rPr>
        <w:t>is</w:t>
      </w:r>
      <w:r w:rsidRPr="009837FB">
        <w:rPr>
          <w:spacing w:val="-7"/>
          <w:rPrChange w:id="2035" w:author="Abhiram Arali" w:date="2024-10-29T15:36:00Z">
            <w:rPr>
              <w:spacing w:val="-7"/>
              <w:sz w:val="24"/>
            </w:rPr>
          </w:rPrChange>
        </w:rPr>
        <w:t xml:space="preserve"> </w:t>
      </w:r>
      <w:r w:rsidRPr="009837FB">
        <w:rPr>
          <w:rPrChange w:id="2036" w:author="Abhiram Arali" w:date="2024-10-29T15:36:00Z">
            <w:rPr>
              <w:sz w:val="24"/>
            </w:rPr>
          </w:rPrChange>
        </w:rPr>
        <w:t>not</w:t>
      </w:r>
      <w:r w:rsidRPr="009837FB">
        <w:rPr>
          <w:spacing w:val="-3"/>
          <w:rPrChange w:id="2037" w:author="Abhiram Arali" w:date="2024-10-29T15:36:00Z">
            <w:rPr>
              <w:spacing w:val="-3"/>
              <w:sz w:val="24"/>
            </w:rPr>
          </w:rPrChange>
        </w:rPr>
        <w:t xml:space="preserve"> </w:t>
      </w:r>
      <w:r w:rsidRPr="009837FB">
        <w:rPr>
          <w:rPrChange w:id="2038" w:author="Abhiram Arali" w:date="2024-10-29T15:36:00Z">
            <w:rPr>
              <w:sz w:val="24"/>
            </w:rPr>
          </w:rPrChange>
        </w:rPr>
        <w:t>meant</w:t>
      </w:r>
      <w:r w:rsidRPr="009837FB">
        <w:rPr>
          <w:spacing w:val="-7"/>
          <w:rPrChange w:id="2039" w:author="Abhiram Arali" w:date="2024-10-29T15:36:00Z">
            <w:rPr>
              <w:spacing w:val="-7"/>
              <w:sz w:val="24"/>
            </w:rPr>
          </w:rPrChange>
        </w:rPr>
        <w:t xml:space="preserve"> </w:t>
      </w:r>
      <w:r w:rsidRPr="009837FB">
        <w:rPr>
          <w:rPrChange w:id="2040" w:author="Abhiram Arali" w:date="2024-10-29T15:36:00Z">
            <w:rPr>
              <w:sz w:val="24"/>
            </w:rPr>
          </w:rPrChange>
        </w:rPr>
        <w:t>to</w:t>
      </w:r>
      <w:r w:rsidRPr="009837FB">
        <w:rPr>
          <w:spacing w:val="-7"/>
          <w:rPrChange w:id="2041" w:author="Abhiram Arali" w:date="2024-10-29T15:36:00Z">
            <w:rPr>
              <w:spacing w:val="-7"/>
              <w:sz w:val="24"/>
            </w:rPr>
          </w:rPrChange>
        </w:rPr>
        <w:t xml:space="preserve"> </w:t>
      </w:r>
      <w:r w:rsidRPr="009837FB">
        <w:rPr>
          <w:rPrChange w:id="2042" w:author="Abhiram Arali" w:date="2024-10-29T15:36:00Z">
            <w:rPr>
              <w:sz w:val="24"/>
            </w:rPr>
          </w:rPrChange>
        </w:rPr>
        <w:t>be altered frequently.</w:t>
      </w:r>
    </w:p>
    <w:p w14:paraId="00B93B21" w14:textId="77777777" w:rsidR="00E90620" w:rsidRPr="009837FB" w:rsidRDefault="00E90620">
      <w:pPr>
        <w:pStyle w:val="NormalBPBHEB"/>
        <w:rPr>
          <w:rPrChange w:id="2043" w:author="Abhiram Arali" w:date="2024-10-29T15:36:00Z">
            <w:rPr>
              <w:sz w:val="24"/>
            </w:rPr>
          </w:rPrChange>
        </w:rPr>
        <w:pPrChange w:id="2044" w:author="Abhiram Arali" w:date="2024-10-29T15:36:00Z">
          <w:pPr>
            <w:pStyle w:val="ListParagraph"/>
            <w:numPr>
              <w:ilvl w:val="2"/>
              <w:numId w:val="10"/>
            </w:numPr>
            <w:tabs>
              <w:tab w:val="left" w:pos="940"/>
            </w:tabs>
            <w:spacing w:before="12" w:line="350" w:lineRule="auto"/>
            <w:ind w:left="940" w:right="219" w:hanging="360"/>
          </w:pPr>
        </w:pPrChange>
      </w:pPr>
    </w:p>
    <w:p w14:paraId="63832C7C" w14:textId="550B0A96" w:rsidR="00301525" w:rsidRDefault="00B17137">
      <w:pPr>
        <w:pStyle w:val="NormalBPBHEB"/>
        <w:pPrChange w:id="2045" w:author="Abhiram Arali" w:date="2024-10-29T15:36:00Z">
          <w:pPr>
            <w:pStyle w:val="Heading1"/>
            <w:spacing w:before="172"/>
          </w:pPr>
        </w:pPrChange>
      </w:pPr>
      <w:ins w:id="2046" w:author="Abhiram Arali" w:date="2024-10-29T15:36:00Z">
        <w:r>
          <w:t xml:space="preserve">The </w:t>
        </w:r>
      </w:ins>
      <w:r>
        <w:t>types</w:t>
      </w:r>
      <w:r>
        <w:rPr>
          <w:spacing w:val="-1"/>
        </w:rPr>
        <w:t xml:space="preserve"> </w:t>
      </w:r>
      <w:r>
        <w:t xml:space="preserve">of </w:t>
      </w:r>
      <w:r>
        <w:rPr>
          <w:spacing w:val="-4"/>
        </w:rPr>
        <w:t>ROM</w:t>
      </w:r>
      <w:ins w:id="2047" w:author="Abhiram Arali" w:date="2024-10-29T15:36:00Z">
        <w:r>
          <w:rPr>
            <w:spacing w:val="-4"/>
          </w:rPr>
          <w:t xml:space="preserve"> are as follows</w:t>
        </w:r>
      </w:ins>
      <w:r>
        <w:rPr>
          <w:spacing w:val="-4"/>
        </w:rPr>
        <w:t>:</w:t>
      </w:r>
    </w:p>
    <w:p w14:paraId="3A4E760D" w14:textId="3B808373" w:rsidR="00301525" w:rsidRPr="00BE123F" w:rsidDel="00BE123F" w:rsidRDefault="00301525">
      <w:pPr>
        <w:pStyle w:val="NormalBPBHEB"/>
        <w:numPr>
          <w:ilvl w:val="0"/>
          <w:numId w:val="57"/>
        </w:numPr>
        <w:rPr>
          <w:del w:id="2048" w:author="Abhiram Arali" w:date="2024-10-29T15:36:00Z"/>
          <w:b/>
          <w:bCs/>
        </w:rPr>
        <w:pPrChange w:id="2049" w:author="Abhiram Arali" w:date="2024-10-29T15:37:00Z">
          <w:pPr>
            <w:pStyle w:val="BodyText"/>
            <w:spacing w:before="21"/>
          </w:pPr>
        </w:pPrChange>
      </w:pPr>
    </w:p>
    <w:p w14:paraId="6F13A4DD" w14:textId="59413A04" w:rsidR="00301525" w:rsidRPr="00BE123F" w:rsidDel="00E85D69" w:rsidRDefault="008B7718">
      <w:pPr>
        <w:pStyle w:val="NormalBPBHEB"/>
        <w:rPr>
          <w:del w:id="2050" w:author="Abhiram Arali" w:date="2024-10-29T15:37:00Z"/>
          <w:b/>
          <w:bCs/>
          <w:rPrChange w:id="2051" w:author="Abhiram Arali" w:date="2024-10-29T15:36:00Z">
            <w:rPr>
              <w:del w:id="2052" w:author="Abhiram Arali" w:date="2024-10-29T15:37:00Z"/>
              <w:i/>
              <w:sz w:val="24"/>
            </w:rPr>
          </w:rPrChange>
        </w:rPr>
        <w:pPrChange w:id="2053" w:author="Abhiram Arali" w:date="2024-10-29T15:36:00Z">
          <w:pPr>
            <w:ind w:left="220"/>
          </w:pPr>
        </w:pPrChange>
      </w:pPr>
      <w:r w:rsidRPr="00BE123F">
        <w:rPr>
          <w:b/>
          <w:bCs/>
          <w:rPrChange w:id="2054" w:author="Abhiram Arali" w:date="2024-10-29T15:36:00Z">
            <w:rPr>
              <w:i/>
              <w:sz w:val="24"/>
            </w:rPr>
          </w:rPrChange>
        </w:rPr>
        <w:t>PROM (Programmable ROM):</w:t>
      </w:r>
    </w:p>
    <w:p w14:paraId="5FA8B1D0" w14:textId="599A9C6F" w:rsidR="00301525" w:rsidRPr="00BE123F" w:rsidDel="00E85D69" w:rsidRDefault="00E85D69">
      <w:pPr>
        <w:pStyle w:val="NormalBPBHEB"/>
        <w:rPr>
          <w:del w:id="2055" w:author="Abhiram Arali" w:date="2024-10-29T15:37:00Z"/>
          <w:rPrChange w:id="2056" w:author="Abhiram Arali" w:date="2024-10-29T15:36:00Z">
            <w:rPr>
              <w:del w:id="2057" w:author="Abhiram Arali" w:date="2024-10-29T15:37:00Z"/>
              <w:i/>
            </w:rPr>
          </w:rPrChange>
        </w:rPr>
        <w:pPrChange w:id="2058" w:author="Abhiram Arali" w:date="2024-10-29T15:36:00Z">
          <w:pPr>
            <w:pStyle w:val="BodyText"/>
            <w:spacing w:before="25"/>
          </w:pPr>
        </w:pPrChange>
      </w:pPr>
      <w:ins w:id="2059" w:author="Abhiram Arali" w:date="2024-10-29T15:37:00Z">
        <w:r>
          <w:t xml:space="preserve"> </w:t>
        </w:r>
      </w:ins>
    </w:p>
    <w:p w14:paraId="65BA583E" w14:textId="501EC539" w:rsidR="00301525" w:rsidRPr="00BE123F" w:rsidRDefault="008B7718">
      <w:pPr>
        <w:pStyle w:val="NormalBPBHEB"/>
        <w:numPr>
          <w:ilvl w:val="0"/>
          <w:numId w:val="57"/>
        </w:numPr>
        <w:pPrChange w:id="2060" w:author="Abhiram Arali" w:date="2024-10-29T15:37:00Z">
          <w:pPr>
            <w:pStyle w:val="BodyText"/>
            <w:spacing w:line="360" w:lineRule="auto"/>
            <w:ind w:left="220" w:right="216"/>
            <w:jc w:val="both"/>
          </w:pPr>
        </w:pPrChange>
      </w:pPr>
      <w:del w:id="2061" w:author="Abhiram Arali" w:date="2024-10-29T15:36:00Z">
        <w:r w:rsidRPr="00BE123F" w:rsidDel="00BE123F">
          <w:delText>Programmable Read-Only Memory (</w:delText>
        </w:r>
      </w:del>
      <w:r w:rsidRPr="00BE123F">
        <w:t>PROM</w:t>
      </w:r>
      <w:del w:id="2062" w:author="Abhiram Arali" w:date="2024-10-29T15:36:00Z">
        <w:r w:rsidRPr="00BE123F" w:rsidDel="00BE123F">
          <w:delText>)</w:delText>
        </w:r>
      </w:del>
      <w:r w:rsidRPr="00BE123F">
        <w:t xml:space="preserve"> is a type of ROM that can be programmed after it</w:t>
      </w:r>
      <w:r w:rsidRPr="00BE123F">
        <w:rPr>
          <w:rPrChange w:id="2063" w:author="Abhiram Arali" w:date="2024-10-29T15:36:00Z">
            <w:rPr>
              <w:spacing w:val="-15"/>
            </w:rPr>
          </w:rPrChange>
        </w:rPr>
        <w:t xml:space="preserve"> </w:t>
      </w:r>
      <w:r w:rsidRPr="00BE123F">
        <w:t>has</w:t>
      </w:r>
      <w:r w:rsidRPr="00BE123F">
        <w:rPr>
          <w:rPrChange w:id="2064" w:author="Abhiram Arali" w:date="2024-10-29T15:36:00Z">
            <w:rPr>
              <w:spacing w:val="-15"/>
            </w:rPr>
          </w:rPrChange>
        </w:rPr>
        <w:t xml:space="preserve"> </w:t>
      </w:r>
      <w:r w:rsidRPr="00BE123F">
        <w:t>been</w:t>
      </w:r>
      <w:r w:rsidRPr="00BE123F">
        <w:rPr>
          <w:rPrChange w:id="2065" w:author="Abhiram Arali" w:date="2024-10-29T15:36:00Z">
            <w:rPr>
              <w:spacing w:val="-15"/>
            </w:rPr>
          </w:rPrChange>
        </w:rPr>
        <w:t xml:space="preserve"> </w:t>
      </w:r>
      <w:r w:rsidRPr="00BE123F">
        <w:t>manufactured,</w:t>
      </w:r>
      <w:r w:rsidRPr="00BE123F">
        <w:rPr>
          <w:rPrChange w:id="2066" w:author="Abhiram Arali" w:date="2024-10-29T15:36:00Z">
            <w:rPr>
              <w:spacing w:val="-13"/>
            </w:rPr>
          </w:rPrChange>
        </w:rPr>
        <w:t xml:space="preserve"> </w:t>
      </w:r>
      <w:r w:rsidRPr="00BE123F">
        <w:t>allowing</w:t>
      </w:r>
      <w:r w:rsidRPr="00BE123F">
        <w:rPr>
          <w:rPrChange w:id="2067" w:author="Abhiram Arali" w:date="2024-10-29T15:36:00Z">
            <w:rPr>
              <w:spacing w:val="-14"/>
            </w:rPr>
          </w:rPrChange>
        </w:rPr>
        <w:t xml:space="preserve"> </w:t>
      </w:r>
      <w:r w:rsidRPr="00BE123F">
        <w:t>users</w:t>
      </w:r>
      <w:r w:rsidRPr="00BE123F">
        <w:rPr>
          <w:rPrChange w:id="2068" w:author="Abhiram Arali" w:date="2024-10-29T15:36:00Z">
            <w:rPr>
              <w:spacing w:val="-15"/>
            </w:rPr>
          </w:rPrChange>
        </w:rPr>
        <w:t xml:space="preserve"> </w:t>
      </w:r>
      <w:r w:rsidRPr="00BE123F">
        <w:t>to</w:t>
      </w:r>
      <w:r w:rsidRPr="00BE123F">
        <w:rPr>
          <w:rPrChange w:id="2069" w:author="Abhiram Arali" w:date="2024-10-29T15:36:00Z">
            <w:rPr>
              <w:spacing w:val="-15"/>
            </w:rPr>
          </w:rPrChange>
        </w:rPr>
        <w:t xml:space="preserve"> </w:t>
      </w:r>
      <w:r w:rsidRPr="00BE123F">
        <w:t>write</w:t>
      </w:r>
      <w:r w:rsidRPr="00BE123F">
        <w:rPr>
          <w:rPrChange w:id="2070" w:author="Abhiram Arali" w:date="2024-10-29T15:36:00Z">
            <w:rPr>
              <w:spacing w:val="-15"/>
            </w:rPr>
          </w:rPrChange>
        </w:rPr>
        <w:t xml:space="preserve"> </w:t>
      </w:r>
      <w:r w:rsidRPr="00BE123F">
        <w:t>data</w:t>
      </w:r>
      <w:r w:rsidRPr="00BE123F">
        <w:rPr>
          <w:rPrChange w:id="2071" w:author="Abhiram Arali" w:date="2024-10-29T15:36:00Z">
            <w:rPr>
              <w:spacing w:val="-15"/>
            </w:rPr>
          </w:rPrChange>
        </w:rPr>
        <w:t xml:space="preserve"> </w:t>
      </w:r>
      <w:r w:rsidRPr="00BE123F">
        <w:t>to</w:t>
      </w:r>
      <w:r w:rsidRPr="00BE123F">
        <w:rPr>
          <w:rPrChange w:id="2072" w:author="Abhiram Arali" w:date="2024-10-29T15:36:00Z">
            <w:rPr>
              <w:spacing w:val="-15"/>
            </w:rPr>
          </w:rPrChange>
        </w:rPr>
        <w:t xml:space="preserve"> </w:t>
      </w:r>
      <w:r w:rsidRPr="00BE123F">
        <w:t>it</w:t>
      </w:r>
      <w:r w:rsidRPr="00BE123F">
        <w:rPr>
          <w:rPrChange w:id="2073" w:author="Abhiram Arali" w:date="2024-10-29T15:36:00Z">
            <w:rPr>
              <w:spacing w:val="-14"/>
            </w:rPr>
          </w:rPrChange>
        </w:rPr>
        <w:t xml:space="preserve"> </w:t>
      </w:r>
      <w:r w:rsidRPr="00BE123F">
        <w:t>just</w:t>
      </w:r>
      <w:r w:rsidRPr="00BE123F">
        <w:rPr>
          <w:rPrChange w:id="2074" w:author="Abhiram Arali" w:date="2024-10-29T15:36:00Z">
            <w:rPr>
              <w:spacing w:val="-15"/>
            </w:rPr>
          </w:rPrChange>
        </w:rPr>
        <w:t xml:space="preserve"> </w:t>
      </w:r>
      <w:r w:rsidRPr="00BE123F">
        <w:t>once.</w:t>
      </w:r>
      <w:r w:rsidRPr="00BE123F">
        <w:rPr>
          <w:rPrChange w:id="2075" w:author="Abhiram Arali" w:date="2024-10-29T15:36:00Z">
            <w:rPr>
              <w:spacing w:val="-15"/>
            </w:rPr>
          </w:rPrChange>
        </w:rPr>
        <w:t xml:space="preserve"> </w:t>
      </w:r>
      <w:r w:rsidRPr="00BE123F">
        <w:t>This</w:t>
      </w:r>
      <w:r w:rsidRPr="00BE123F">
        <w:rPr>
          <w:rPrChange w:id="2076" w:author="Abhiram Arali" w:date="2024-10-29T15:36:00Z">
            <w:rPr>
              <w:spacing w:val="-14"/>
            </w:rPr>
          </w:rPrChange>
        </w:rPr>
        <w:t xml:space="preserve"> </w:t>
      </w:r>
      <w:r w:rsidRPr="00BE123F">
        <w:t>feature</w:t>
      </w:r>
      <w:r w:rsidRPr="00BE123F">
        <w:rPr>
          <w:rPrChange w:id="2077" w:author="Abhiram Arali" w:date="2024-10-29T15:36:00Z">
            <w:rPr>
              <w:spacing w:val="-15"/>
            </w:rPr>
          </w:rPrChange>
        </w:rPr>
        <w:t xml:space="preserve"> </w:t>
      </w:r>
      <w:r w:rsidRPr="00BE123F">
        <w:t>makes</w:t>
      </w:r>
      <w:r w:rsidRPr="00BE123F">
        <w:rPr>
          <w:rPrChange w:id="2078" w:author="Abhiram Arali" w:date="2024-10-29T15:36:00Z">
            <w:rPr>
              <w:spacing w:val="-15"/>
            </w:rPr>
          </w:rPrChange>
        </w:rPr>
        <w:t xml:space="preserve"> </w:t>
      </w:r>
      <w:r w:rsidRPr="00BE123F">
        <w:t>PROM a flexible solution for applications where specific instructions or data need to be stored permanently</w:t>
      </w:r>
      <w:r w:rsidRPr="00BE123F">
        <w:rPr>
          <w:rPrChange w:id="2079" w:author="Abhiram Arali" w:date="2024-10-29T15:36:00Z">
            <w:rPr>
              <w:spacing w:val="-2"/>
            </w:rPr>
          </w:rPrChange>
        </w:rPr>
        <w:t xml:space="preserve"> </w:t>
      </w:r>
      <w:r w:rsidRPr="00BE123F">
        <w:t>after</w:t>
      </w:r>
      <w:r w:rsidRPr="00BE123F">
        <w:rPr>
          <w:rPrChange w:id="2080" w:author="Abhiram Arali" w:date="2024-10-29T15:36:00Z">
            <w:rPr>
              <w:spacing w:val="-3"/>
            </w:rPr>
          </w:rPrChange>
        </w:rPr>
        <w:t xml:space="preserve"> </w:t>
      </w:r>
      <w:r w:rsidRPr="00BE123F">
        <w:t>production.</w:t>
      </w:r>
      <w:r w:rsidRPr="00BE123F">
        <w:rPr>
          <w:rPrChange w:id="2081" w:author="Abhiram Arali" w:date="2024-10-29T15:36:00Z">
            <w:rPr>
              <w:spacing w:val="-5"/>
            </w:rPr>
          </w:rPrChange>
        </w:rPr>
        <w:t xml:space="preserve"> </w:t>
      </w:r>
      <w:r w:rsidRPr="00BE123F">
        <w:t>However,</w:t>
      </w:r>
      <w:r w:rsidRPr="00BE123F">
        <w:rPr>
          <w:rPrChange w:id="2082" w:author="Abhiram Arali" w:date="2024-10-29T15:36:00Z">
            <w:rPr>
              <w:spacing w:val="-6"/>
            </w:rPr>
          </w:rPrChange>
        </w:rPr>
        <w:t xml:space="preserve"> </w:t>
      </w:r>
      <w:r w:rsidRPr="00BE123F">
        <w:t>once</w:t>
      </w:r>
      <w:r w:rsidRPr="00BE123F">
        <w:rPr>
          <w:rPrChange w:id="2083" w:author="Abhiram Arali" w:date="2024-10-29T15:36:00Z">
            <w:rPr>
              <w:spacing w:val="-6"/>
            </w:rPr>
          </w:rPrChange>
        </w:rPr>
        <w:t xml:space="preserve"> </w:t>
      </w:r>
      <w:r w:rsidRPr="00BE123F">
        <w:t>the</w:t>
      </w:r>
      <w:r w:rsidRPr="00BE123F">
        <w:rPr>
          <w:rPrChange w:id="2084" w:author="Abhiram Arali" w:date="2024-10-29T15:36:00Z">
            <w:rPr>
              <w:spacing w:val="-1"/>
            </w:rPr>
          </w:rPrChange>
        </w:rPr>
        <w:t xml:space="preserve"> </w:t>
      </w:r>
      <w:r w:rsidRPr="00BE123F">
        <w:t>data</w:t>
      </w:r>
      <w:r w:rsidRPr="00BE123F">
        <w:rPr>
          <w:rPrChange w:id="2085" w:author="Abhiram Arali" w:date="2024-10-29T15:36:00Z">
            <w:rPr>
              <w:spacing w:val="-2"/>
            </w:rPr>
          </w:rPrChange>
        </w:rPr>
        <w:t xml:space="preserve"> </w:t>
      </w:r>
      <w:r w:rsidRPr="00BE123F">
        <w:t>has</w:t>
      </w:r>
      <w:r w:rsidRPr="00BE123F">
        <w:rPr>
          <w:rPrChange w:id="2086" w:author="Abhiram Arali" w:date="2024-10-29T15:36:00Z">
            <w:rPr>
              <w:spacing w:val="-2"/>
            </w:rPr>
          </w:rPrChange>
        </w:rPr>
        <w:t xml:space="preserve"> </w:t>
      </w:r>
      <w:r w:rsidRPr="00BE123F">
        <w:t>been</w:t>
      </w:r>
      <w:r w:rsidRPr="00BE123F">
        <w:rPr>
          <w:rPrChange w:id="2087" w:author="Abhiram Arali" w:date="2024-10-29T15:36:00Z">
            <w:rPr>
              <w:spacing w:val="-5"/>
            </w:rPr>
          </w:rPrChange>
        </w:rPr>
        <w:t xml:space="preserve"> </w:t>
      </w:r>
      <w:r w:rsidRPr="00BE123F">
        <w:t>written</w:t>
      </w:r>
      <w:r w:rsidRPr="00BE123F">
        <w:rPr>
          <w:rPrChange w:id="2088" w:author="Abhiram Arali" w:date="2024-10-29T15:36:00Z">
            <w:rPr>
              <w:spacing w:val="-5"/>
            </w:rPr>
          </w:rPrChange>
        </w:rPr>
        <w:t xml:space="preserve"> </w:t>
      </w:r>
      <w:r w:rsidRPr="00BE123F">
        <w:t>to</w:t>
      </w:r>
      <w:r w:rsidRPr="00BE123F">
        <w:rPr>
          <w:rPrChange w:id="2089" w:author="Abhiram Arali" w:date="2024-10-29T15:36:00Z">
            <w:rPr>
              <w:spacing w:val="-2"/>
            </w:rPr>
          </w:rPrChange>
        </w:rPr>
        <w:t xml:space="preserve"> </w:t>
      </w:r>
      <w:r w:rsidRPr="00BE123F">
        <w:t>PROM,</w:t>
      </w:r>
      <w:r w:rsidRPr="00BE123F">
        <w:rPr>
          <w:rPrChange w:id="2090" w:author="Abhiram Arali" w:date="2024-10-29T15:36:00Z">
            <w:rPr>
              <w:spacing w:val="-5"/>
            </w:rPr>
          </w:rPrChange>
        </w:rPr>
        <w:t xml:space="preserve"> </w:t>
      </w:r>
      <w:r w:rsidRPr="00BE123F">
        <w:t>it</w:t>
      </w:r>
      <w:r w:rsidRPr="00BE123F">
        <w:rPr>
          <w:rPrChange w:id="2091" w:author="Abhiram Arali" w:date="2024-10-29T15:36:00Z">
            <w:rPr>
              <w:spacing w:val="-4"/>
            </w:rPr>
          </w:rPrChange>
        </w:rPr>
        <w:t xml:space="preserve"> </w:t>
      </w:r>
      <w:r w:rsidRPr="00BE123F">
        <w:t>cannot</w:t>
      </w:r>
      <w:r w:rsidRPr="00BE123F">
        <w:rPr>
          <w:rPrChange w:id="2092" w:author="Abhiram Arali" w:date="2024-10-29T15:36:00Z">
            <w:rPr>
              <w:spacing w:val="-4"/>
            </w:rPr>
          </w:rPrChange>
        </w:rPr>
        <w:t xml:space="preserve"> </w:t>
      </w:r>
      <w:r w:rsidRPr="00BE123F">
        <w:t>be modified</w:t>
      </w:r>
      <w:r w:rsidRPr="00BE123F">
        <w:rPr>
          <w:rPrChange w:id="2093" w:author="Abhiram Arali" w:date="2024-10-29T15:36:00Z">
            <w:rPr>
              <w:spacing w:val="-3"/>
            </w:rPr>
          </w:rPrChange>
        </w:rPr>
        <w:t xml:space="preserve"> </w:t>
      </w:r>
      <w:r w:rsidRPr="00BE123F">
        <w:t>or</w:t>
      </w:r>
      <w:r w:rsidRPr="00BE123F">
        <w:rPr>
          <w:rPrChange w:id="2094" w:author="Abhiram Arali" w:date="2024-10-29T15:36:00Z">
            <w:rPr>
              <w:spacing w:val="-2"/>
            </w:rPr>
          </w:rPrChange>
        </w:rPr>
        <w:t xml:space="preserve"> </w:t>
      </w:r>
      <w:r w:rsidRPr="00BE123F">
        <w:t>erased,</w:t>
      </w:r>
      <w:r w:rsidRPr="00BE123F">
        <w:rPr>
          <w:rPrChange w:id="2095" w:author="Abhiram Arali" w:date="2024-10-29T15:36:00Z">
            <w:rPr>
              <w:spacing w:val="-1"/>
            </w:rPr>
          </w:rPrChange>
        </w:rPr>
        <w:t xml:space="preserve"> </w:t>
      </w:r>
      <w:r w:rsidRPr="00BE123F">
        <w:t>making</w:t>
      </w:r>
      <w:r w:rsidRPr="00BE123F">
        <w:rPr>
          <w:rPrChange w:id="2096" w:author="Abhiram Arali" w:date="2024-10-29T15:36:00Z">
            <w:rPr>
              <w:spacing w:val="-1"/>
            </w:rPr>
          </w:rPrChange>
        </w:rPr>
        <w:t xml:space="preserve"> </w:t>
      </w:r>
      <w:r w:rsidRPr="00BE123F">
        <w:t>it</w:t>
      </w:r>
      <w:r w:rsidRPr="00BE123F">
        <w:rPr>
          <w:rPrChange w:id="2097" w:author="Abhiram Arali" w:date="2024-10-29T15:36:00Z">
            <w:rPr>
              <w:spacing w:val="-3"/>
            </w:rPr>
          </w:rPrChange>
        </w:rPr>
        <w:t xml:space="preserve"> </w:t>
      </w:r>
      <w:r w:rsidRPr="00BE123F">
        <w:t>a</w:t>
      </w:r>
      <w:r w:rsidRPr="00BE123F">
        <w:rPr>
          <w:rPrChange w:id="2098" w:author="Abhiram Arali" w:date="2024-10-29T15:36:00Z">
            <w:rPr>
              <w:spacing w:val="-2"/>
            </w:rPr>
          </w:rPrChange>
        </w:rPr>
        <w:t xml:space="preserve"> </w:t>
      </w:r>
      <w:r w:rsidRPr="00BE123F">
        <w:t>one-time</w:t>
      </w:r>
      <w:r w:rsidRPr="00BE123F">
        <w:rPr>
          <w:rPrChange w:id="2099" w:author="Abhiram Arali" w:date="2024-10-29T15:36:00Z">
            <w:rPr>
              <w:spacing w:val="-2"/>
            </w:rPr>
          </w:rPrChange>
        </w:rPr>
        <w:t xml:space="preserve"> </w:t>
      </w:r>
      <w:r w:rsidRPr="00BE123F">
        <w:t>programmable</w:t>
      </w:r>
      <w:r w:rsidRPr="00BE123F">
        <w:rPr>
          <w:rPrChange w:id="2100" w:author="Abhiram Arali" w:date="2024-10-29T15:36:00Z">
            <w:rPr>
              <w:spacing w:val="-2"/>
            </w:rPr>
          </w:rPrChange>
        </w:rPr>
        <w:t xml:space="preserve"> </w:t>
      </w:r>
      <w:r w:rsidRPr="00BE123F">
        <w:t>memory</w:t>
      </w:r>
      <w:r w:rsidRPr="00BE123F">
        <w:rPr>
          <w:rPrChange w:id="2101" w:author="Abhiram Arali" w:date="2024-10-29T15:36:00Z">
            <w:rPr>
              <w:spacing w:val="-3"/>
            </w:rPr>
          </w:rPrChange>
        </w:rPr>
        <w:t xml:space="preserve"> </w:t>
      </w:r>
      <w:r w:rsidRPr="00BE123F">
        <w:t>option.</w:t>
      </w:r>
      <w:r w:rsidRPr="00BE123F">
        <w:rPr>
          <w:rPrChange w:id="2102" w:author="Abhiram Arali" w:date="2024-10-29T15:36:00Z">
            <w:rPr>
              <w:spacing w:val="-1"/>
            </w:rPr>
          </w:rPrChange>
        </w:rPr>
        <w:t xml:space="preserve"> </w:t>
      </w:r>
      <w:r w:rsidRPr="00BE123F">
        <w:t>PROM</w:t>
      </w:r>
      <w:r w:rsidRPr="00BE123F">
        <w:rPr>
          <w:rPrChange w:id="2103" w:author="Abhiram Arali" w:date="2024-10-29T15:36:00Z">
            <w:rPr>
              <w:spacing w:val="-2"/>
            </w:rPr>
          </w:rPrChange>
        </w:rPr>
        <w:t xml:space="preserve"> </w:t>
      </w:r>
      <w:r w:rsidRPr="00BE123F">
        <w:t>is</w:t>
      </w:r>
      <w:r w:rsidRPr="00BE123F">
        <w:rPr>
          <w:rPrChange w:id="2104" w:author="Abhiram Arali" w:date="2024-10-29T15:36:00Z">
            <w:rPr>
              <w:spacing w:val="-1"/>
            </w:rPr>
          </w:rPrChange>
        </w:rPr>
        <w:t xml:space="preserve"> </w:t>
      </w:r>
      <w:r w:rsidRPr="00BE123F">
        <w:t>commonly used in applications where a fixed set of instructions is required, such as firmware storage in embedded</w:t>
      </w:r>
      <w:r w:rsidRPr="00BE123F">
        <w:rPr>
          <w:rPrChange w:id="2105" w:author="Abhiram Arali" w:date="2024-10-29T15:36:00Z">
            <w:rPr>
              <w:spacing w:val="-10"/>
            </w:rPr>
          </w:rPrChange>
        </w:rPr>
        <w:t xml:space="preserve"> </w:t>
      </w:r>
      <w:r w:rsidRPr="00BE123F">
        <w:t>systems</w:t>
      </w:r>
      <w:r w:rsidRPr="00BE123F">
        <w:rPr>
          <w:rPrChange w:id="2106" w:author="Abhiram Arali" w:date="2024-10-29T15:36:00Z">
            <w:rPr>
              <w:spacing w:val="-7"/>
            </w:rPr>
          </w:rPrChange>
        </w:rPr>
        <w:t xml:space="preserve"> </w:t>
      </w:r>
      <w:r w:rsidRPr="00BE123F">
        <w:t>and</w:t>
      </w:r>
      <w:r w:rsidRPr="00BE123F">
        <w:rPr>
          <w:rPrChange w:id="2107" w:author="Abhiram Arali" w:date="2024-10-29T15:36:00Z">
            <w:rPr>
              <w:spacing w:val="-8"/>
            </w:rPr>
          </w:rPrChange>
        </w:rPr>
        <w:t xml:space="preserve"> </w:t>
      </w:r>
      <w:r w:rsidRPr="00BE123F">
        <w:t>devices</w:t>
      </w:r>
      <w:r w:rsidRPr="00BE123F">
        <w:rPr>
          <w:rPrChange w:id="2108" w:author="Abhiram Arali" w:date="2024-10-29T15:36:00Z">
            <w:rPr>
              <w:spacing w:val="-9"/>
            </w:rPr>
          </w:rPrChange>
        </w:rPr>
        <w:t xml:space="preserve"> </w:t>
      </w:r>
      <w:r w:rsidRPr="00BE123F">
        <w:t>that</w:t>
      </w:r>
      <w:r w:rsidRPr="00BE123F">
        <w:rPr>
          <w:rPrChange w:id="2109" w:author="Abhiram Arali" w:date="2024-10-29T15:36:00Z">
            <w:rPr>
              <w:spacing w:val="-7"/>
            </w:rPr>
          </w:rPrChange>
        </w:rPr>
        <w:t xml:space="preserve"> </w:t>
      </w:r>
      <w:r w:rsidRPr="00BE123F">
        <w:t>do</w:t>
      </w:r>
      <w:r w:rsidRPr="00BE123F">
        <w:rPr>
          <w:rPrChange w:id="2110" w:author="Abhiram Arali" w:date="2024-10-29T15:36:00Z">
            <w:rPr>
              <w:spacing w:val="-10"/>
            </w:rPr>
          </w:rPrChange>
        </w:rPr>
        <w:t xml:space="preserve"> </w:t>
      </w:r>
      <w:r w:rsidRPr="00BE123F">
        <w:t>not</w:t>
      </w:r>
      <w:r w:rsidRPr="00BE123F">
        <w:rPr>
          <w:rPrChange w:id="2111" w:author="Abhiram Arali" w:date="2024-10-29T15:36:00Z">
            <w:rPr>
              <w:spacing w:val="-7"/>
            </w:rPr>
          </w:rPrChange>
        </w:rPr>
        <w:t xml:space="preserve"> </w:t>
      </w:r>
      <w:r w:rsidRPr="00BE123F">
        <w:t>need</w:t>
      </w:r>
      <w:r w:rsidRPr="00BE123F">
        <w:rPr>
          <w:rPrChange w:id="2112" w:author="Abhiram Arali" w:date="2024-10-29T15:36:00Z">
            <w:rPr>
              <w:spacing w:val="-8"/>
            </w:rPr>
          </w:rPrChange>
        </w:rPr>
        <w:t xml:space="preserve"> </w:t>
      </w:r>
      <w:r w:rsidRPr="00BE123F">
        <w:t>to</w:t>
      </w:r>
      <w:r w:rsidRPr="00BE123F">
        <w:rPr>
          <w:rPrChange w:id="2113" w:author="Abhiram Arali" w:date="2024-10-29T15:36:00Z">
            <w:rPr>
              <w:spacing w:val="-7"/>
            </w:rPr>
          </w:rPrChange>
        </w:rPr>
        <w:t xml:space="preserve"> </w:t>
      </w:r>
      <w:r w:rsidRPr="00BE123F">
        <w:t>be</w:t>
      </w:r>
      <w:r w:rsidRPr="00BE123F">
        <w:rPr>
          <w:rPrChange w:id="2114" w:author="Abhiram Arali" w:date="2024-10-29T15:36:00Z">
            <w:rPr>
              <w:spacing w:val="-11"/>
            </w:rPr>
          </w:rPrChange>
        </w:rPr>
        <w:t xml:space="preserve"> </w:t>
      </w:r>
      <w:r w:rsidRPr="00BE123F">
        <w:t>updated</w:t>
      </w:r>
      <w:r w:rsidRPr="00BE123F">
        <w:rPr>
          <w:rPrChange w:id="2115" w:author="Abhiram Arali" w:date="2024-10-29T15:36:00Z">
            <w:rPr>
              <w:spacing w:val="-8"/>
            </w:rPr>
          </w:rPrChange>
        </w:rPr>
        <w:t xml:space="preserve"> </w:t>
      </w:r>
      <w:r w:rsidRPr="00BE123F">
        <w:t>frequently.</w:t>
      </w:r>
      <w:r w:rsidRPr="00BE123F">
        <w:rPr>
          <w:rPrChange w:id="2116" w:author="Abhiram Arali" w:date="2024-10-29T15:36:00Z">
            <w:rPr>
              <w:spacing w:val="-10"/>
            </w:rPr>
          </w:rPrChange>
        </w:rPr>
        <w:t xml:space="preserve"> </w:t>
      </w:r>
      <w:r w:rsidRPr="00BE123F">
        <w:t>The</w:t>
      </w:r>
      <w:r w:rsidRPr="00BE123F">
        <w:rPr>
          <w:rPrChange w:id="2117" w:author="Abhiram Arali" w:date="2024-10-29T15:36:00Z">
            <w:rPr>
              <w:spacing w:val="-11"/>
            </w:rPr>
          </w:rPrChange>
        </w:rPr>
        <w:t xml:space="preserve"> </w:t>
      </w:r>
      <w:r w:rsidRPr="00BE123F">
        <w:t>programming</w:t>
      </w:r>
      <w:r w:rsidRPr="00BE123F">
        <w:rPr>
          <w:rPrChange w:id="2118" w:author="Abhiram Arali" w:date="2024-10-29T15:36:00Z">
            <w:rPr>
              <w:spacing w:val="-9"/>
            </w:rPr>
          </w:rPrChange>
        </w:rPr>
        <w:t xml:space="preserve"> </w:t>
      </w:r>
      <w:r w:rsidRPr="00BE123F">
        <w:t>of PROM typically involves using a special device called a programmer, which applies a higher voltage to specific memory locations to alter their state and encode the desired data. Because PROM is less flexible than other types of memory, such as EEPROM or flash memory, it is best suited for applications where the information is not expected to change after being programmed, ensuring data integrity and reliability over the device's operational lifetime.</w:t>
      </w:r>
    </w:p>
    <w:p w14:paraId="38D84101" w14:textId="08E55CCC" w:rsidR="00301525" w:rsidRPr="00BE123F" w:rsidDel="00C703BB" w:rsidRDefault="008B7718">
      <w:pPr>
        <w:pStyle w:val="NormalBPBHEB"/>
        <w:rPr>
          <w:del w:id="2119" w:author="Abhiram Arali" w:date="2024-10-29T15:37:00Z"/>
          <w:b/>
          <w:bCs/>
          <w:rPrChange w:id="2120" w:author="Abhiram Arali" w:date="2024-10-29T15:36:00Z">
            <w:rPr>
              <w:del w:id="2121" w:author="Abhiram Arali" w:date="2024-10-29T15:37:00Z"/>
              <w:i/>
              <w:sz w:val="24"/>
            </w:rPr>
          </w:rPrChange>
        </w:rPr>
        <w:pPrChange w:id="2122" w:author="Abhiram Arali" w:date="2024-10-29T15:36:00Z">
          <w:pPr>
            <w:spacing w:before="159"/>
            <w:ind w:left="220"/>
          </w:pPr>
        </w:pPrChange>
      </w:pPr>
      <w:r w:rsidRPr="00BE123F">
        <w:rPr>
          <w:b/>
          <w:bCs/>
          <w:rPrChange w:id="2123" w:author="Abhiram Arali" w:date="2024-10-29T15:36:00Z">
            <w:rPr>
              <w:i/>
              <w:sz w:val="24"/>
            </w:rPr>
          </w:rPrChange>
        </w:rPr>
        <w:t>EPROM (Erasable Programmable ROM):</w:t>
      </w:r>
      <w:ins w:id="2124" w:author="Abhiram Arali" w:date="2024-10-29T15:37:00Z">
        <w:r w:rsidR="00C703BB">
          <w:rPr>
            <w:b/>
            <w:bCs/>
          </w:rPr>
          <w:t xml:space="preserve"> </w:t>
        </w:r>
      </w:ins>
    </w:p>
    <w:p w14:paraId="5B428E37" w14:textId="4876073C" w:rsidR="00301525" w:rsidDel="00365F04" w:rsidRDefault="00301525">
      <w:pPr>
        <w:pStyle w:val="BodyText"/>
        <w:spacing w:before="22"/>
        <w:rPr>
          <w:del w:id="2125" w:author="Abhiram Arali" w:date="2024-10-29T15:36:00Z"/>
          <w:i/>
        </w:rPr>
      </w:pPr>
    </w:p>
    <w:p w14:paraId="2356BF6E" w14:textId="3AF225D1" w:rsidR="00301525" w:rsidDel="00365F04" w:rsidRDefault="008B7718">
      <w:pPr>
        <w:pStyle w:val="NormalBPBHEB"/>
        <w:rPr>
          <w:del w:id="2126" w:author="Abhiram Arali" w:date="2024-10-29T15:36:00Z"/>
        </w:rPr>
        <w:pPrChange w:id="2127" w:author="Abhiram Arali" w:date="2024-10-29T15:36:00Z">
          <w:pPr>
            <w:pStyle w:val="BodyText"/>
            <w:spacing w:line="360" w:lineRule="auto"/>
            <w:ind w:left="220" w:right="216"/>
            <w:jc w:val="both"/>
          </w:pPr>
        </w:pPrChange>
      </w:pPr>
      <w:r>
        <w:t>EPROM, or Erasable Programmable Read-Only Memory, is a type of non-volatile memory that</w:t>
      </w:r>
      <w:r>
        <w:rPr>
          <w:spacing w:val="-6"/>
        </w:rPr>
        <w:t xml:space="preserve"> </w:t>
      </w:r>
      <w:r>
        <w:t>retains</w:t>
      </w:r>
      <w:r>
        <w:rPr>
          <w:spacing w:val="-6"/>
        </w:rPr>
        <w:t xml:space="preserve"> </w:t>
      </w:r>
      <w:r>
        <w:t>its</w:t>
      </w:r>
      <w:r>
        <w:rPr>
          <w:spacing w:val="-6"/>
        </w:rPr>
        <w:t xml:space="preserve"> </w:t>
      </w:r>
      <w:r>
        <w:t>contents</w:t>
      </w:r>
      <w:r>
        <w:rPr>
          <w:spacing w:val="-6"/>
        </w:rPr>
        <w:t xml:space="preserve"> </w:t>
      </w:r>
      <w:r>
        <w:t>even</w:t>
      </w:r>
      <w:r>
        <w:rPr>
          <w:spacing w:val="-6"/>
        </w:rPr>
        <w:t xml:space="preserve"> </w:t>
      </w:r>
      <w:r>
        <w:t>when</w:t>
      </w:r>
      <w:r>
        <w:rPr>
          <w:spacing w:val="-6"/>
        </w:rPr>
        <w:t xml:space="preserve"> </w:t>
      </w:r>
      <w:r>
        <w:t>power</w:t>
      </w:r>
      <w:r>
        <w:rPr>
          <w:spacing w:val="-7"/>
        </w:rPr>
        <w:t xml:space="preserve"> </w:t>
      </w:r>
      <w:r>
        <w:t>is</w:t>
      </w:r>
      <w:r>
        <w:rPr>
          <w:spacing w:val="-5"/>
        </w:rPr>
        <w:t xml:space="preserve"> </w:t>
      </w:r>
      <w:r>
        <w:t>turned</w:t>
      </w:r>
      <w:r>
        <w:rPr>
          <w:spacing w:val="-6"/>
        </w:rPr>
        <w:t xml:space="preserve"> </w:t>
      </w:r>
      <w:r>
        <w:t>off.</w:t>
      </w:r>
      <w:r>
        <w:rPr>
          <w:spacing w:val="-6"/>
        </w:rPr>
        <w:t xml:space="preserve"> </w:t>
      </w:r>
      <w:r>
        <w:t>What</w:t>
      </w:r>
      <w:r>
        <w:rPr>
          <w:spacing w:val="-5"/>
        </w:rPr>
        <w:t xml:space="preserve"> </w:t>
      </w:r>
      <w:r>
        <w:t>sets</w:t>
      </w:r>
      <w:r>
        <w:rPr>
          <w:spacing w:val="-5"/>
        </w:rPr>
        <w:t xml:space="preserve"> </w:t>
      </w:r>
      <w:r>
        <w:t>EPROM</w:t>
      </w:r>
      <w:r>
        <w:rPr>
          <w:spacing w:val="-9"/>
        </w:rPr>
        <w:t xml:space="preserve"> </w:t>
      </w:r>
      <w:r>
        <w:t>apart</w:t>
      </w:r>
      <w:r>
        <w:rPr>
          <w:spacing w:val="-6"/>
        </w:rPr>
        <w:t xml:space="preserve"> </w:t>
      </w:r>
      <w:r>
        <w:t>from</w:t>
      </w:r>
      <w:r>
        <w:rPr>
          <w:spacing w:val="-5"/>
        </w:rPr>
        <w:t xml:space="preserve"> </w:t>
      </w:r>
      <w:r>
        <w:t>standard ROM</w:t>
      </w:r>
      <w:r>
        <w:rPr>
          <w:spacing w:val="-1"/>
        </w:rPr>
        <w:t xml:space="preserve"> </w:t>
      </w:r>
      <w:r>
        <w:t>is its ability to be</w:t>
      </w:r>
      <w:r>
        <w:rPr>
          <w:spacing w:val="-1"/>
        </w:rPr>
        <w:t xml:space="preserve"> </w:t>
      </w:r>
      <w:r>
        <w:t>erased and reprogrammed. The</w:t>
      </w:r>
      <w:r>
        <w:rPr>
          <w:spacing w:val="-2"/>
        </w:rPr>
        <w:t xml:space="preserve"> </w:t>
      </w:r>
      <w:r>
        <w:t>erasure</w:t>
      </w:r>
      <w:r>
        <w:rPr>
          <w:spacing w:val="-2"/>
        </w:rPr>
        <w:t xml:space="preserve"> </w:t>
      </w:r>
      <w:r>
        <w:t>process involves</w:t>
      </w:r>
      <w:r>
        <w:rPr>
          <w:spacing w:val="-1"/>
        </w:rPr>
        <w:t xml:space="preserve"> </w:t>
      </w:r>
      <w:r>
        <w:t>exposing the EPROM</w:t>
      </w:r>
      <w:r>
        <w:rPr>
          <w:spacing w:val="-8"/>
        </w:rPr>
        <w:t xml:space="preserve"> </w:t>
      </w:r>
      <w:r>
        <w:t>chip</w:t>
      </w:r>
      <w:r>
        <w:rPr>
          <w:spacing w:val="-7"/>
        </w:rPr>
        <w:t xml:space="preserve"> </w:t>
      </w:r>
      <w:r>
        <w:t>to</w:t>
      </w:r>
      <w:r>
        <w:rPr>
          <w:spacing w:val="-7"/>
        </w:rPr>
        <w:t xml:space="preserve"> </w:t>
      </w:r>
      <w:r w:rsidRPr="00A66836">
        <w:rPr>
          <w:b/>
          <w:bCs/>
          <w:rPrChange w:id="2128" w:author="Abhiram Arali" w:date="2024-10-29T15:37:00Z">
            <w:rPr/>
          </w:rPrChange>
        </w:rPr>
        <w:t>ultraviolet</w:t>
      </w:r>
      <w:r>
        <w:rPr>
          <w:spacing w:val="-7"/>
        </w:rPr>
        <w:t xml:space="preserve"> </w:t>
      </w:r>
      <w:r>
        <w:t>(</w:t>
      </w:r>
      <w:r w:rsidRPr="00A66836">
        <w:rPr>
          <w:b/>
          <w:bCs/>
          <w:rPrChange w:id="2129" w:author="Abhiram Arali" w:date="2024-10-29T15:37:00Z">
            <w:rPr/>
          </w:rPrChange>
        </w:rPr>
        <w:t>UV</w:t>
      </w:r>
      <w:r>
        <w:t>)</w:t>
      </w:r>
      <w:r>
        <w:rPr>
          <w:spacing w:val="-6"/>
        </w:rPr>
        <w:t xml:space="preserve"> </w:t>
      </w:r>
      <w:r>
        <w:t>light,</w:t>
      </w:r>
      <w:r>
        <w:rPr>
          <w:spacing w:val="-7"/>
        </w:rPr>
        <w:t xml:space="preserve"> </w:t>
      </w:r>
      <w:r>
        <w:t>which</w:t>
      </w:r>
      <w:r>
        <w:rPr>
          <w:spacing w:val="-7"/>
        </w:rPr>
        <w:t xml:space="preserve"> </w:t>
      </w:r>
      <w:r>
        <w:t>clears</w:t>
      </w:r>
      <w:r>
        <w:rPr>
          <w:spacing w:val="-7"/>
        </w:rPr>
        <w:t xml:space="preserve"> </w:t>
      </w:r>
      <w:r>
        <w:t>the</w:t>
      </w:r>
      <w:r>
        <w:rPr>
          <w:spacing w:val="-8"/>
        </w:rPr>
        <w:t xml:space="preserve"> </w:t>
      </w:r>
      <w:r>
        <w:t>stored</w:t>
      </w:r>
      <w:r>
        <w:rPr>
          <w:spacing w:val="-7"/>
        </w:rPr>
        <w:t xml:space="preserve"> </w:t>
      </w:r>
      <w:r>
        <w:t>data</w:t>
      </w:r>
      <w:r>
        <w:rPr>
          <w:spacing w:val="-8"/>
        </w:rPr>
        <w:t xml:space="preserve"> </w:t>
      </w:r>
      <w:r>
        <w:t>by</w:t>
      </w:r>
      <w:r>
        <w:rPr>
          <w:spacing w:val="-7"/>
        </w:rPr>
        <w:t xml:space="preserve"> </w:t>
      </w:r>
      <w:r>
        <w:t>displacing</w:t>
      </w:r>
      <w:r>
        <w:rPr>
          <w:spacing w:val="-7"/>
        </w:rPr>
        <w:t xml:space="preserve"> </w:t>
      </w:r>
      <w:r>
        <w:t>the</w:t>
      </w:r>
      <w:r>
        <w:rPr>
          <w:spacing w:val="-5"/>
        </w:rPr>
        <w:t xml:space="preserve"> </w:t>
      </w:r>
      <w:r>
        <w:t>charge</w:t>
      </w:r>
      <w:r>
        <w:rPr>
          <w:spacing w:val="-8"/>
        </w:rPr>
        <w:t xml:space="preserve"> </w:t>
      </w:r>
      <w:r>
        <w:t>in the memory cells. Once erased, the memory can be reprogrammed with new data using a programming device. This capability allows for greater flexibility and adaptability in applications where updates to firmware or configuration settings are necessary, making EPROM particularly useful in embedded systems, firmware updates, and development environments</w:t>
      </w:r>
      <w:r>
        <w:rPr>
          <w:spacing w:val="11"/>
        </w:rPr>
        <w:t xml:space="preserve"> </w:t>
      </w:r>
      <w:r>
        <w:t>where</w:t>
      </w:r>
      <w:r>
        <w:rPr>
          <w:spacing w:val="13"/>
        </w:rPr>
        <w:t xml:space="preserve"> </w:t>
      </w:r>
      <w:r>
        <w:t>code</w:t>
      </w:r>
      <w:r>
        <w:rPr>
          <w:spacing w:val="13"/>
        </w:rPr>
        <w:t xml:space="preserve"> </w:t>
      </w:r>
      <w:r>
        <w:t>iterations</w:t>
      </w:r>
      <w:r>
        <w:rPr>
          <w:spacing w:val="13"/>
        </w:rPr>
        <w:t xml:space="preserve"> </w:t>
      </w:r>
      <w:r>
        <w:t>are</w:t>
      </w:r>
      <w:r>
        <w:rPr>
          <w:spacing w:val="13"/>
        </w:rPr>
        <w:t xml:space="preserve"> </w:t>
      </w:r>
      <w:r>
        <w:t>frequent.</w:t>
      </w:r>
      <w:r>
        <w:rPr>
          <w:spacing w:val="16"/>
        </w:rPr>
        <w:t xml:space="preserve"> </w:t>
      </w:r>
      <w:r>
        <w:t>However,</w:t>
      </w:r>
      <w:r>
        <w:rPr>
          <w:spacing w:val="13"/>
        </w:rPr>
        <w:t xml:space="preserve"> </w:t>
      </w:r>
      <w:r>
        <w:t>the</w:t>
      </w:r>
      <w:r>
        <w:rPr>
          <w:spacing w:val="13"/>
        </w:rPr>
        <w:t xml:space="preserve"> </w:t>
      </w:r>
      <w:r>
        <w:t>requirement</w:t>
      </w:r>
      <w:r>
        <w:rPr>
          <w:spacing w:val="14"/>
        </w:rPr>
        <w:t xml:space="preserve"> </w:t>
      </w:r>
      <w:r>
        <w:t>for</w:t>
      </w:r>
      <w:r>
        <w:rPr>
          <w:spacing w:val="11"/>
        </w:rPr>
        <w:t xml:space="preserve"> </w:t>
      </w:r>
      <w:r>
        <w:t>UV</w:t>
      </w:r>
      <w:r>
        <w:rPr>
          <w:spacing w:val="13"/>
        </w:rPr>
        <w:t xml:space="preserve"> </w:t>
      </w:r>
      <w:r>
        <w:t>light</w:t>
      </w:r>
      <w:r>
        <w:rPr>
          <w:spacing w:val="14"/>
        </w:rPr>
        <w:t xml:space="preserve"> </w:t>
      </w:r>
      <w:r>
        <w:rPr>
          <w:spacing w:val="-5"/>
        </w:rPr>
        <w:t>for</w:t>
      </w:r>
      <w:ins w:id="2130" w:author="Abhiram Arali" w:date="2024-10-29T15:36:00Z">
        <w:r w:rsidR="00365F04">
          <w:rPr>
            <w:spacing w:val="-5"/>
          </w:rPr>
          <w:t xml:space="preserve"> </w:t>
        </w:r>
      </w:ins>
    </w:p>
    <w:p w14:paraId="51FAA492" w14:textId="3EA46757" w:rsidR="00301525" w:rsidDel="00365F04" w:rsidRDefault="00301525">
      <w:pPr>
        <w:spacing w:line="360" w:lineRule="auto"/>
        <w:jc w:val="both"/>
        <w:rPr>
          <w:del w:id="2131" w:author="Abhiram Arali" w:date="2024-10-29T15:36:00Z"/>
        </w:rPr>
        <w:sectPr w:rsidR="00301525" w:rsidDel="00365F04">
          <w:pgSz w:w="11910" w:h="16840"/>
          <w:pgMar w:top="1540" w:right="1220" w:bottom="1200" w:left="1220" w:header="758" w:footer="1000" w:gutter="0"/>
          <w:cols w:space="720"/>
        </w:sectPr>
      </w:pPr>
    </w:p>
    <w:p w14:paraId="17884511" w14:textId="77777777" w:rsidR="00301525" w:rsidRDefault="008B7718">
      <w:pPr>
        <w:pStyle w:val="NormalBPBHEB"/>
        <w:numPr>
          <w:ilvl w:val="0"/>
          <w:numId w:val="57"/>
        </w:numPr>
        <w:pPrChange w:id="2132" w:author="Abhiram Arali" w:date="2024-10-29T15:37:00Z">
          <w:pPr>
            <w:pStyle w:val="BodyText"/>
            <w:spacing w:before="100" w:line="360" w:lineRule="auto"/>
            <w:ind w:left="220" w:right="224"/>
            <w:jc w:val="both"/>
          </w:pPr>
        </w:pPrChange>
      </w:pPr>
      <w:r>
        <w:t>erasure and the relatively slower write speeds compared to modern memory types have made it less common in contemporary applications.</w:t>
      </w:r>
    </w:p>
    <w:p w14:paraId="61CE505A" w14:textId="1F3504A4" w:rsidR="00301525" w:rsidRPr="0090726F" w:rsidDel="00841C7D" w:rsidRDefault="008B7718">
      <w:pPr>
        <w:pStyle w:val="NormalBPBHEB"/>
        <w:rPr>
          <w:del w:id="2133" w:author="Abhiram Arali" w:date="2024-10-29T15:37:00Z"/>
          <w:b/>
          <w:bCs/>
          <w:rPrChange w:id="2134" w:author="Abhiram Arali" w:date="2024-10-29T15:37:00Z">
            <w:rPr>
              <w:del w:id="2135" w:author="Abhiram Arali" w:date="2024-10-29T15:37:00Z"/>
            </w:rPr>
          </w:rPrChange>
        </w:rPr>
        <w:pPrChange w:id="2136" w:author="Abhiram Arali" w:date="2024-10-29T15:37:00Z">
          <w:pPr>
            <w:spacing w:before="161"/>
            <w:ind w:left="220"/>
            <w:jc w:val="both"/>
          </w:pPr>
        </w:pPrChange>
      </w:pPr>
      <w:r w:rsidRPr="0090726F">
        <w:rPr>
          <w:b/>
          <w:bCs/>
          <w:rPrChange w:id="2137" w:author="Abhiram Arali" w:date="2024-10-29T15:37:00Z">
            <w:rPr/>
          </w:rPrChange>
        </w:rPr>
        <w:t>EEPROM</w:t>
      </w:r>
      <w:r w:rsidRPr="0090726F">
        <w:rPr>
          <w:b/>
          <w:bCs/>
          <w:spacing w:val="-3"/>
          <w:rPrChange w:id="2138" w:author="Abhiram Arali" w:date="2024-10-29T15:37:00Z">
            <w:rPr>
              <w:spacing w:val="-3"/>
            </w:rPr>
          </w:rPrChange>
        </w:rPr>
        <w:t xml:space="preserve"> </w:t>
      </w:r>
      <w:r w:rsidRPr="0090726F">
        <w:rPr>
          <w:b/>
          <w:bCs/>
          <w:rPrChange w:id="2139" w:author="Abhiram Arali" w:date="2024-10-29T15:37:00Z">
            <w:rPr/>
          </w:rPrChange>
        </w:rPr>
        <w:t>(Electrically</w:t>
      </w:r>
      <w:r w:rsidRPr="0090726F">
        <w:rPr>
          <w:b/>
          <w:bCs/>
          <w:spacing w:val="-2"/>
          <w:rPrChange w:id="2140" w:author="Abhiram Arali" w:date="2024-10-29T15:37:00Z">
            <w:rPr>
              <w:spacing w:val="-2"/>
            </w:rPr>
          </w:rPrChange>
        </w:rPr>
        <w:t xml:space="preserve"> </w:t>
      </w:r>
      <w:r w:rsidRPr="0090726F">
        <w:rPr>
          <w:b/>
          <w:bCs/>
          <w:rPrChange w:id="2141" w:author="Abhiram Arali" w:date="2024-10-29T15:37:00Z">
            <w:rPr/>
          </w:rPrChange>
        </w:rPr>
        <w:t>Erasable</w:t>
      </w:r>
      <w:r w:rsidRPr="0090726F">
        <w:rPr>
          <w:b/>
          <w:bCs/>
          <w:spacing w:val="-2"/>
          <w:rPrChange w:id="2142" w:author="Abhiram Arali" w:date="2024-10-29T15:37:00Z">
            <w:rPr>
              <w:spacing w:val="-2"/>
            </w:rPr>
          </w:rPrChange>
        </w:rPr>
        <w:t xml:space="preserve"> </w:t>
      </w:r>
      <w:r w:rsidRPr="0090726F">
        <w:rPr>
          <w:b/>
          <w:bCs/>
          <w:rPrChange w:id="2143" w:author="Abhiram Arali" w:date="2024-10-29T15:37:00Z">
            <w:rPr/>
          </w:rPrChange>
        </w:rPr>
        <w:t xml:space="preserve">Programmable </w:t>
      </w:r>
      <w:r w:rsidRPr="0090726F">
        <w:rPr>
          <w:b/>
          <w:bCs/>
          <w:spacing w:val="-2"/>
          <w:rPrChange w:id="2144" w:author="Abhiram Arali" w:date="2024-10-29T15:37:00Z">
            <w:rPr>
              <w:spacing w:val="-2"/>
            </w:rPr>
          </w:rPrChange>
        </w:rPr>
        <w:t>ROM):</w:t>
      </w:r>
      <w:ins w:id="2145" w:author="Abhiram Arali" w:date="2024-10-29T15:37:00Z">
        <w:r w:rsidR="00841C7D">
          <w:rPr>
            <w:b/>
            <w:bCs/>
            <w:spacing w:val="-2"/>
          </w:rPr>
          <w:t xml:space="preserve"> </w:t>
        </w:r>
      </w:ins>
    </w:p>
    <w:p w14:paraId="42ED68DB" w14:textId="11F63A4A" w:rsidR="00301525" w:rsidDel="0090726F" w:rsidRDefault="00301525">
      <w:pPr>
        <w:pStyle w:val="BodyText"/>
        <w:spacing w:before="21"/>
        <w:rPr>
          <w:del w:id="2146" w:author="Abhiram Arali" w:date="2024-10-29T15:37:00Z"/>
          <w:i/>
        </w:rPr>
      </w:pPr>
    </w:p>
    <w:p w14:paraId="28DC836F" w14:textId="5F8FEF6A" w:rsidR="00301525" w:rsidRDefault="008B7718">
      <w:pPr>
        <w:pStyle w:val="NormalBPBHEB"/>
        <w:numPr>
          <w:ilvl w:val="0"/>
          <w:numId w:val="57"/>
        </w:numPr>
        <w:rPr>
          <w:ins w:id="2147" w:author="Abhiram Arali" w:date="2024-10-29T15:37:00Z"/>
        </w:rPr>
        <w:pPrChange w:id="2148" w:author="Abhiram Arali" w:date="2024-10-29T15:37:00Z">
          <w:pPr>
            <w:pStyle w:val="NormalBPBHEB"/>
          </w:pPr>
        </w:pPrChange>
      </w:pPr>
      <w:del w:id="2149" w:author="Abhiram Arali" w:date="2024-10-29T15:37:00Z">
        <w:r w:rsidDel="00CD1E91">
          <w:delText>Erasable Programmable Read-Only Memory (</w:delText>
        </w:r>
      </w:del>
      <w:r>
        <w:t>EPROM</w:t>
      </w:r>
      <w:del w:id="2150" w:author="Abhiram Arali" w:date="2024-10-29T15:37:00Z">
        <w:r w:rsidDel="00CD1E91">
          <w:delText>)</w:delText>
        </w:r>
      </w:del>
      <w:r>
        <w:t xml:space="preserve"> is a type of ROM that provides the capability to erase and reprogram stored data, offering greater flexibility than traditional PROM.</w:t>
      </w:r>
      <w:r>
        <w:rPr>
          <w:spacing w:val="-2"/>
        </w:rPr>
        <w:t xml:space="preserve"> </w:t>
      </w:r>
      <w:r>
        <w:t>EPROM</w:t>
      </w:r>
      <w:r>
        <w:rPr>
          <w:spacing w:val="-2"/>
        </w:rPr>
        <w:t xml:space="preserve"> </w:t>
      </w:r>
      <w:r>
        <w:t>chips</w:t>
      </w:r>
      <w:r>
        <w:rPr>
          <w:spacing w:val="-1"/>
        </w:rPr>
        <w:t xml:space="preserve"> </w:t>
      </w:r>
      <w:r>
        <w:t>can</w:t>
      </w:r>
      <w:r>
        <w:rPr>
          <w:spacing w:val="-1"/>
        </w:rPr>
        <w:t xml:space="preserve"> </w:t>
      </w:r>
      <w:r>
        <w:t>be</w:t>
      </w:r>
      <w:r>
        <w:rPr>
          <w:spacing w:val="-2"/>
        </w:rPr>
        <w:t xml:space="preserve"> </w:t>
      </w:r>
      <w:r>
        <w:t>erased</w:t>
      </w:r>
      <w:r>
        <w:rPr>
          <w:spacing w:val="-1"/>
        </w:rPr>
        <w:t xml:space="preserve"> </w:t>
      </w:r>
      <w:r>
        <w:t>by</w:t>
      </w:r>
      <w:r>
        <w:rPr>
          <w:spacing w:val="-1"/>
        </w:rPr>
        <w:t xml:space="preserve"> </w:t>
      </w:r>
      <w:r>
        <w:t>exposing them</w:t>
      </w:r>
      <w:r>
        <w:rPr>
          <w:spacing w:val="-1"/>
        </w:rPr>
        <w:t xml:space="preserve"> </w:t>
      </w:r>
      <w:r>
        <w:t>to</w:t>
      </w:r>
      <w:r>
        <w:rPr>
          <w:spacing w:val="-1"/>
        </w:rPr>
        <w:t xml:space="preserve"> </w:t>
      </w:r>
      <w:del w:id="2151" w:author="Abhiram Arali" w:date="2024-10-29T15:37:00Z">
        <w:r w:rsidDel="00FE750B">
          <w:delText>ultraviolet</w:delText>
        </w:r>
        <w:r w:rsidDel="00FE750B">
          <w:rPr>
            <w:spacing w:val="-1"/>
          </w:rPr>
          <w:delText xml:space="preserve"> </w:delText>
        </w:r>
        <w:r w:rsidDel="00FE750B">
          <w:delText>(</w:delText>
        </w:r>
      </w:del>
      <w:r>
        <w:t>UV</w:t>
      </w:r>
      <w:del w:id="2152" w:author="Abhiram Arali" w:date="2024-10-29T15:37:00Z">
        <w:r w:rsidDel="00FE750B">
          <w:delText>)</w:delText>
        </w:r>
      </w:del>
      <w:r>
        <w:rPr>
          <w:spacing w:val="-3"/>
        </w:rPr>
        <w:t xml:space="preserve"> </w:t>
      </w:r>
      <w:r>
        <w:t>light,</w:t>
      </w:r>
      <w:r>
        <w:rPr>
          <w:spacing w:val="-1"/>
        </w:rPr>
        <w:t xml:space="preserve"> </w:t>
      </w:r>
      <w:r>
        <w:t>which clears the memory cells, allowing new data to be written to the chip. This erasing process typically requires</w:t>
      </w:r>
      <w:r>
        <w:rPr>
          <w:spacing w:val="-7"/>
        </w:rPr>
        <w:t xml:space="preserve"> </w:t>
      </w:r>
      <w:r>
        <w:t>removing</w:t>
      </w:r>
      <w:r>
        <w:rPr>
          <w:spacing w:val="-10"/>
        </w:rPr>
        <w:t xml:space="preserve"> </w:t>
      </w:r>
      <w:r>
        <w:t>the</w:t>
      </w:r>
      <w:r>
        <w:rPr>
          <w:spacing w:val="-8"/>
        </w:rPr>
        <w:t xml:space="preserve"> </w:t>
      </w:r>
      <w:r>
        <w:t>EPROM</w:t>
      </w:r>
      <w:r>
        <w:rPr>
          <w:spacing w:val="-10"/>
        </w:rPr>
        <w:t xml:space="preserve"> </w:t>
      </w:r>
      <w:r>
        <w:t>from</w:t>
      </w:r>
      <w:r>
        <w:rPr>
          <w:spacing w:val="-9"/>
        </w:rPr>
        <w:t xml:space="preserve"> </w:t>
      </w:r>
      <w:r>
        <w:t>its</w:t>
      </w:r>
      <w:r>
        <w:rPr>
          <w:spacing w:val="-9"/>
        </w:rPr>
        <w:t xml:space="preserve"> </w:t>
      </w:r>
      <w:r>
        <w:t>circuit</w:t>
      </w:r>
      <w:r>
        <w:rPr>
          <w:spacing w:val="-7"/>
        </w:rPr>
        <w:t xml:space="preserve"> </w:t>
      </w:r>
      <w:r>
        <w:t>and</w:t>
      </w:r>
      <w:r>
        <w:rPr>
          <w:spacing w:val="-8"/>
        </w:rPr>
        <w:t xml:space="preserve"> </w:t>
      </w:r>
      <w:r>
        <w:t>placing</w:t>
      </w:r>
      <w:r>
        <w:rPr>
          <w:spacing w:val="-9"/>
        </w:rPr>
        <w:t xml:space="preserve"> </w:t>
      </w:r>
      <w:r>
        <w:t>it</w:t>
      </w:r>
      <w:r>
        <w:rPr>
          <w:spacing w:val="-9"/>
        </w:rPr>
        <w:t xml:space="preserve"> </w:t>
      </w:r>
      <w:r>
        <w:t>in</w:t>
      </w:r>
      <w:r>
        <w:rPr>
          <w:spacing w:val="-9"/>
        </w:rPr>
        <w:t xml:space="preserve"> </w:t>
      </w:r>
      <w:r>
        <w:t>a</w:t>
      </w:r>
      <w:r>
        <w:rPr>
          <w:spacing w:val="-8"/>
        </w:rPr>
        <w:t xml:space="preserve"> </w:t>
      </w:r>
      <w:r>
        <w:t>specialized</w:t>
      </w:r>
      <w:r>
        <w:rPr>
          <w:spacing w:val="-10"/>
        </w:rPr>
        <w:t xml:space="preserve"> </w:t>
      </w:r>
      <w:r>
        <w:t>eraser</w:t>
      </w:r>
      <w:r>
        <w:rPr>
          <w:spacing w:val="-10"/>
        </w:rPr>
        <w:t xml:space="preserve"> </w:t>
      </w:r>
      <w:r>
        <w:t>device</w:t>
      </w:r>
      <w:r>
        <w:rPr>
          <w:spacing w:val="-9"/>
        </w:rPr>
        <w:t xml:space="preserve"> </w:t>
      </w:r>
      <w:r>
        <w:t>that emits UV light for a specified duration. Once the data has been erased, the EPROM can be reprogrammed</w:t>
      </w:r>
      <w:r>
        <w:rPr>
          <w:spacing w:val="-15"/>
        </w:rPr>
        <w:t xml:space="preserve"> </w:t>
      </w:r>
      <w:r>
        <w:t>with</w:t>
      </w:r>
      <w:r>
        <w:rPr>
          <w:spacing w:val="-14"/>
        </w:rPr>
        <w:t xml:space="preserve"> </w:t>
      </w:r>
      <w:r>
        <w:t>new</w:t>
      </w:r>
      <w:r>
        <w:rPr>
          <w:spacing w:val="-14"/>
        </w:rPr>
        <w:t xml:space="preserve"> </w:t>
      </w:r>
      <w:r>
        <w:t>information</w:t>
      </w:r>
      <w:r>
        <w:rPr>
          <w:spacing w:val="-15"/>
        </w:rPr>
        <w:t xml:space="preserve"> </w:t>
      </w:r>
      <w:r>
        <w:t>using</w:t>
      </w:r>
      <w:r>
        <w:rPr>
          <w:spacing w:val="-14"/>
        </w:rPr>
        <w:t xml:space="preserve"> </w:t>
      </w:r>
      <w:r>
        <w:t>a</w:t>
      </w:r>
      <w:r>
        <w:rPr>
          <w:spacing w:val="-15"/>
        </w:rPr>
        <w:t xml:space="preserve"> </w:t>
      </w:r>
      <w:r>
        <w:t>programming</w:t>
      </w:r>
      <w:r>
        <w:rPr>
          <w:spacing w:val="-15"/>
        </w:rPr>
        <w:t xml:space="preserve"> </w:t>
      </w:r>
      <w:r>
        <w:t>device.</w:t>
      </w:r>
      <w:r>
        <w:rPr>
          <w:spacing w:val="-14"/>
        </w:rPr>
        <w:t xml:space="preserve"> </w:t>
      </w:r>
      <w:r>
        <w:t>This</w:t>
      </w:r>
      <w:r>
        <w:rPr>
          <w:spacing w:val="-15"/>
        </w:rPr>
        <w:t xml:space="preserve"> </w:t>
      </w:r>
      <w:r>
        <w:t>ability</w:t>
      </w:r>
      <w:r>
        <w:rPr>
          <w:spacing w:val="-14"/>
        </w:rPr>
        <w:t xml:space="preserve"> </w:t>
      </w:r>
      <w:r>
        <w:t>to</w:t>
      </w:r>
      <w:r>
        <w:rPr>
          <w:spacing w:val="-15"/>
        </w:rPr>
        <w:t xml:space="preserve"> </w:t>
      </w:r>
      <w:r>
        <w:t>update</w:t>
      </w:r>
      <w:r>
        <w:rPr>
          <w:spacing w:val="-15"/>
        </w:rPr>
        <w:t xml:space="preserve"> </w:t>
      </w:r>
      <w:r>
        <w:t>stored data</w:t>
      </w:r>
      <w:r>
        <w:rPr>
          <w:spacing w:val="-6"/>
        </w:rPr>
        <w:t xml:space="preserve"> </w:t>
      </w:r>
      <w:r>
        <w:t>makes</w:t>
      </w:r>
      <w:r>
        <w:rPr>
          <w:spacing w:val="-6"/>
        </w:rPr>
        <w:t xml:space="preserve"> </w:t>
      </w:r>
      <w:r>
        <w:t>EPROM</w:t>
      </w:r>
      <w:r>
        <w:rPr>
          <w:spacing w:val="-6"/>
        </w:rPr>
        <w:t xml:space="preserve"> </w:t>
      </w:r>
      <w:r>
        <w:t>particularly</w:t>
      </w:r>
      <w:r>
        <w:rPr>
          <w:spacing w:val="-5"/>
        </w:rPr>
        <w:t xml:space="preserve"> </w:t>
      </w:r>
      <w:r>
        <w:t>useful</w:t>
      </w:r>
      <w:r>
        <w:rPr>
          <w:spacing w:val="-3"/>
        </w:rPr>
        <w:t xml:space="preserve"> </w:t>
      </w:r>
      <w:r>
        <w:t>for</w:t>
      </w:r>
      <w:r>
        <w:rPr>
          <w:spacing w:val="-3"/>
        </w:rPr>
        <w:t xml:space="preserve"> </w:t>
      </w:r>
      <w:r>
        <w:t>applications</w:t>
      </w:r>
      <w:r>
        <w:rPr>
          <w:spacing w:val="-6"/>
        </w:rPr>
        <w:t xml:space="preserve"> </w:t>
      </w:r>
      <w:r>
        <w:t>where</w:t>
      </w:r>
      <w:r>
        <w:rPr>
          <w:spacing w:val="-7"/>
        </w:rPr>
        <w:t xml:space="preserve"> </w:t>
      </w:r>
      <w:r>
        <w:t>firmware</w:t>
      </w:r>
      <w:r>
        <w:rPr>
          <w:spacing w:val="-6"/>
        </w:rPr>
        <w:t xml:space="preserve"> </w:t>
      </w:r>
      <w:r>
        <w:t>or</w:t>
      </w:r>
      <w:r>
        <w:rPr>
          <w:spacing w:val="-3"/>
        </w:rPr>
        <w:t xml:space="preserve"> </w:t>
      </w:r>
      <w:r>
        <w:t>software</w:t>
      </w:r>
      <w:r>
        <w:rPr>
          <w:spacing w:val="-7"/>
        </w:rPr>
        <w:t xml:space="preserve"> </w:t>
      </w:r>
      <w:r>
        <w:t>may</w:t>
      </w:r>
      <w:r>
        <w:rPr>
          <w:spacing w:val="-6"/>
        </w:rPr>
        <w:t xml:space="preserve"> </w:t>
      </w:r>
      <w:r>
        <w:t xml:space="preserve">need to be revised over time, such as in embedded systems, development boards, and devices requiring frequent updates. However, because the erasing process </w:t>
      </w:r>
      <w:r>
        <w:lastRenderedPageBreak/>
        <w:t>involves physical removal and</w:t>
      </w:r>
      <w:r>
        <w:rPr>
          <w:spacing w:val="-10"/>
        </w:rPr>
        <w:t xml:space="preserve"> </w:t>
      </w:r>
      <w:r>
        <w:t>exposure</w:t>
      </w:r>
      <w:r>
        <w:rPr>
          <w:spacing w:val="-9"/>
        </w:rPr>
        <w:t xml:space="preserve"> </w:t>
      </w:r>
      <w:r>
        <w:t>to</w:t>
      </w:r>
      <w:r>
        <w:rPr>
          <w:spacing w:val="-9"/>
        </w:rPr>
        <w:t xml:space="preserve"> </w:t>
      </w:r>
      <w:r>
        <w:t>UV</w:t>
      </w:r>
      <w:r>
        <w:rPr>
          <w:spacing w:val="-11"/>
        </w:rPr>
        <w:t xml:space="preserve"> </w:t>
      </w:r>
      <w:r>
        <w:t>light,</w:t>
      </w:r>
      <w:r>
        <w:rPr>
          <w:spacing w:val="-9"/>
        </w:rPr>
        <w:t xml:space="preserve"> </w:t>
      </w:r>
      <w:r>
        <w:t>it</w:t>
      </w:r>
      <w:r>
        <w:rPr>
          <w:spacing w:val="-9"/>
        </w:rPr>
        <w:t xml:space="preserve"> </w:t>
      </w:r>
      <w:r>
        <w:t>is</w:t>
      </w:r>
      <w:r>
        <w:rPr>
          <w:spacing w:val="-9"/>
        </w:rPr>
        <w:t xml:space="preserve"> </w:t>
      </w:r>
      <w:r>
        <w:t>less</w:t>
      </w:r>
      <w:r>
        <w:rPr>
          <w:spacing w:val="-10"/>
        </w:rPr>
        <w:t xml:space="preserve"> </w:t>
      </w:r>
      <w:r>
        <w:t>convenient</w:t>
      </w:r>
      <w:r>
        <w:rPr>
          <w:spacing w:val="-10"/>
        </w:rPr>
        <w:t xml:space="preserve"> </w:t>
      </w:r>
      <w:r>
        <w:t>than</w:t>
      </w:r>
      <w:r>
        <w:rPr>
          <w:spacing w:val="-8"/>
        </w:rPr>
        <w:t xml:space="preserve"> </w:t>
      </w:r>
      <w:r>
        <w:t>more</w:t>
      </w:r>
      <w:r>
        <w:rPr>
          <w:spacing w:val="-11"/>
        </w:rPr>
        <w:t xml:space="preserve"> </w:t>
      </w:r>
      <w:r>
        <w:t>modern</w:t>
      </w:r>
      <w:r>
        <w:rPr>
          <w:spacing w:val="-10"/>
        </w:rPr>
        <w:t xml:space="preserve"> </w:t>
      </w:r>
      <w:r>
        <w:t>memory</w:t>
      </w:r>
      <w:r>
        <w:rPr>
          <w:spacing w:val="-8"/>
        </w:rPr>
        <w:t xml:space="preserve"> </w:t>
      </w:r>
      <w:r>
        <w:t>types</w:t>
      </w:r>
      <w:r>
        <w:rPr>
          <w:spacing w:val="-10"/>
        </w:rPr>
        <w:t xml:space="preserve"> </w:t>
      </w:r>
      <w:r>
        <w:t>like</w:t>
      </w:r>
      <w:r>
        <w:rPr>
          <w:spacing w:val="-11"/>
        </w:rPr>
        <w:t xml:space="preserve"> </w:t>
      </w:r>
      <w:r>
        <w:t>EEPROM and flash memory, which allow for in-circuit programming and erasing. Despite these limitations,</w:t>
      </w:r>
      <w:r>
        <w:rPr>
          <w:spacing w:val="-5"/>
        </w:rPr>
        <w:t xml:space="preserve"> </w:t>
      </w:r>
      <w:r>
        <w:t>EPROM</w:t>
      </w:r>
      <w:r>
        <w:rPr>
          <w:spacing w:val="-5"/>
        </w:rPr>
        <w:t xml:space="preserve"> </w:t>
      </w:r>
      <w:r>
        <w:t>remains</w:t>
      </w:r>
      <w:r>
        <w:rPr>
          <w:spacing w:val="-5"/>
        </w:rPr>
        <w:t xml:space="preserve"> </w:t>
      </w:r>
      <w:r>
        <w:t>a</w:t>
      </w:r>
      <w:r>
        <w:rPr>
          <w:spacing w:val="-6"/>
        </w:rPr>
        <w:t xml:space="preserve"> </w:t>
      </w:r>
      <w:r>
        <w:t>valuable</w:t>
      </w:r>
      <w:r>
        <w:rPr>
          <w:spacing w:val="-6"/>
        </w:rPr>
        <w:t xml:space="preserve"> </w:t>
      </w:r>
      <w:r>
        <w:t>option</w:t>
      </w:r>
      <w:r>
        <w:rPr>
          <w:spacing w:val="-5"/>
        </w:rPr>
        <w:t xml:space="preserve"> </w:t>
      </w:r>
      <w:r>
        <w:t>for</w:t>
      </w:r>
      <w:r>
        <w:rPr>
          <w:spacing w:val="-4"/>
        </w:rPr>
        <w:t xml:space="preserve"> </w:t>
      </w:r>
      <w:r>
        <w:t>certain</w:t>
      </w:r>
      <w:r>
        <w:rPr>
          <w:spacing w:val="-2"/>
        </w:rPr>
        <w:t xml:space="preserve"> </w:t>
      </w:r>
      <w:r>
        <w:t>applications,</w:t>
      </w:r>
      <w:r>
        <w:rPr>
          <w:spacing w:val="-5"/>
        </w:rPr>
        <w:t xml:space="preserve"> </w:t>
      </w:r>
      <w:r>
        <w:t>providing</w:t>
      </w:r>
      <w:r>
        <w:rPr>
          <w:spacing w:val="-5"/>
        </w:rPr>
        <w:t xml:space="preserve"> </w:t>
      </w:r>
      <w:r>
        <w:t>a</w:t>
      </w:r>
      <w:r>
        <w:rPr>
          <w:spacing w:val="-6"/>
        </w:rPr>
        <w:t xml:space="preserve"> </w:t>
      </w:r>
      <w:r>
        <w:t>balance</w:t>
      </w:r>
      <w:r>
        <w:rPr>
          <w:spacing w:val="-6"/>
        </w:rPr>
        <w:t xml:space="preserve"> </w:t>
      </w:r>
      <w:r>
        <w:t>of permanence and flexibility in data storage.</w:t>
      </w:r>
    </w:p>
    <w:p w14:paraId="4EFA0AC7" w14:textId="77777777" w:rsidR="00F84A67" w:rsidRDefault="00F84A67">
      <w:pPr>
        <w:pStyle w:val="NormalBPBHEB"/>
        <w:pPrChange w:id="2153" w:author="Abhiram Arali" w:date="2024-10-29T15:37:00Z">
          <w:pPr>
            <w:pStyle w:val="BodyText"/>
            <w:spacing w:before="1" w:line="360" w:lineRule="auto"/>
            <w:ind w:left="220" w:right="215"/>
            <w:jc w:val="both"/>
          </w:pPr>
        </w:pPrChange>
      </w:pPr>
    </w:p>
    <w:p w14:paraId="2EAB060D" w14:textId="3F473588" w:rsidR="00301525" w:rsidRDefault="008B7718">
      <w:pPr>
        <w:pStyle w:val="Heading2BPBHEB"/>
        <w:pPrChange w:id="2154" w:author="Abhiram Arali" w:date="2024-10-29T15:37:00Z">
          <w:pPr>
            <w:pStyle w:val="Heading1"/>
            <w:numPr>
              <w:numId w:val="10"/>
            </w:numPr>
            <w:tabs>
              <w:tab w:val="left" w:pos="460"/>
            </w:tabs>
            <w:spacing w:before="160"/>
            <w:ind w:left="460" w:hanging="240"/>
            <w:jc w:val="both"/>
          </w:pPr>
        </w:pPrChange>
      </w:pPr>
      <w:r>
        <w:t>Secondary</w:t>
      </w:r>
      <w:r>
        <w:rPr>
          <w:spacing w:val="-3"/>
        </w:rPr>
        <w:t xml:space="preserve"> </w:t>
      </w:r>
      <w:r w:rsidR="00B51B2D">
        <w:rPr>
          <w:spacing w:val="-2"/>
        </w:rPr>
        <w:t>memory</w:t>
      </w:r>
    </w:p>
    <w:p w14:paraId="7213FA8F" w14:textId="0869A4FA" w:rsidR="00301525" w:rsidDel="00B51B2D" w:rsidRDefault="00301525">
      <w:pPr>
        <w:pStyle w:val="BodyText"/>
        <w:spacing w:before="23"/>
        <w:rPr>
          <w:del w:id="2155" w:author="Abhiram Arali" w:date="2024-10-29T15:37:00Z"/>
          <w:b/>
        </w:rPr>
      </w:pPr>
    </w:p>
    <w:p w14:paraId="038037FD" w14:textId="2B4166F8" w:rsidR="00301525" w:rsidRDefault="008B7718" w:rsidP="00226F2E">
      <w:pPr>
        <w:pStyle w:val="NormalBPBHEB"/>
        <w:rPr>
          <w:ins w:id="2156" w:author="Abhiram Arali" w:date="2024-10-29T15:38:00Z"/>
        </w:rPr>
      </w:pPr>
      <w:r>
        <w:t>Secondary</w:t>
      </w:r>
      <w:r>
        <w:rPr>
          <w:spacing w:val="-15"/>
        </w:rPr>
        <w:t xml:space="preserve"> </w:t>
      </w:r>
      <w:r w:rsidR="009C6BFE">
        <w:t>memory</w:t>
      </w:r>
      <w:r>
        <w:t>,</w:t>
      </w:r>
      <w:r>
        <w:rPr>
          <w:spacing w:val="-15"/>
        </w:rPr>
        <w:t xml:space="preserve"> </w:t>
      </w:r>
      <w:r>
        <w:t>also</w:t>
      </w:r>
      <w:r>
        <w:rPr>
          <w:spacing w:val="-12"/>
        </w:rPr>
        <w:t xml:space="preserve"> </w:t>
      </w:r>
      <w:r>
        <w:t>known</w:t>
      </w:r>
      <w:r>
        <w:rPr>
          <w:spacing w:val="-15"/>
        </w:rPr>
        <w:t xml:space="preserve"> </w:t>
      </w:r>
      <w:r>
        <w:t>as</w:t>
      </w:r>
      <w:r>
        <w:rPr>
          <w:spacing w:val="-14"/>
        </w:rPr>
        <w:t xml:space="preserve"> </w:t>
      </w:r>
      <w:r>
        <w:t>auxiliary</w:t>
      </w:r>
      <w:r>
        <w:rPr>
          <w:spacing w:val="-14"/>
        </w:rPr>
        <w:t xml:space="preserve"> </w:t>
      </w:r>
      <w:r>
        <w:t>memory</w:t>
      </w:r>
      <w:r>
        <w:rPr>
          <w:spacing w:val="-15"/>
        </w:rPr>
        <w:t xml:space="preserve"> </w:t>
      </w:r>
      <w:r>
        <w:t>or</w:t>
      </w:r>
      <w:r>
        <w:rPr>
          <w:spacing w:val="-15"/>
        </w:rPr>
        <w:t xml:space="preserve"> </w:t>
      </w:r>
      <w:r>
        <w:t>non-volatile</w:t>
      </w:r>
      <w:r>
        <w:rPr>
          <w:spacing w:val="-15"/>
        </w:rPr>
        <w:t xml:space="preserve"> </w:t>
      </w:r>
      <w:r>
        <w:t>memory,</w:t>
      </w:r>
      <w:r>
        <w:rPr>
          <w:spacing w:val="-14"/>
        </w:rPr>
        <w:t xml:space="preserve"> </w:t>
      </w:r>
      <w:r>
        <w:t>is</w:t>
      </w:r>
      <w:r>
        <w:rPr>
          <w:spacing w:val="-14"/>
        </w:rPr>
        <w:t xml:space="preserve"> </w:t>
      </w:r>
      <w:r>
        <w:t>used</w:t>
      </w:r>
      <w:r>
        <w:rPr>
          <w:spacing w:val="-14"/>
        </w:rPr>
        <w:t xml:space="preserve"> </w:t>
      </w:r>
      <w:r>
        <w:t>for</w:t>
      </w:r>
      <w:r>
        <w:rPr>
          <w:spacing w:val="-15"/>
        </w:rPr>
        <w:t xml:space="preserve"> </w:t>
      </w:r>
      <w:r>
        <w:t>long- term data storage. It retains information even when the computer is powered off, making it essential for saving files, applications, and the operating system.</w:t>
      </w:r>
    </w:p>
    <w:p w14:paraId="69148800" w14:textId="77777777" w:rsidR="00876E9F" w:rsidRDefault="00876E9F">
      <w:pPr>
        <w:pStyle w:val="NormalBPBHEB"/>
        <w:pPrChange w:id="2157" w:author="Abhiram Arali" w:date="2024-10-29T15:38:00Z">
          <w:pPr>
            <w:pStyle w:val="BodyText"/>
            <w:spacing w:before="1" w:line="360" w:lineRule="auto"/>
            <w:ind w:left="220" w:right="217"/>
            <w:jc w:val="both"/>
          </w:pPr>
        </w:pPrChange>
      </w:pPr>
    </w:p>
    <w:p w14:paraId="68F097EF" w14:textId="67143126" w:rsidR="00301525" w:rsidRDefault="008B7718">
      <w:pPr>
        <w:pStyle w:val="Heading3BPBHEB"/>
        <w:pPrChange w:id="2158" w:author="Abhiram Arali" w:date="2024-10-29T15:38:00Z">
          <w:pPr>
            <w:pStyle w:val="ListParagraph"/>
            <w:numPr>
              <w:ilvl w:val="1"/>
              <w:numId w:val="10"/>
            </w:numPr>
            <w:tabs>
              <w:tab w:val="left" w:pos="580"/>
            </w:tabs>
            <w:spacing w:before="159"/>
            <w:ind w:left="580" w:hanging="360"/>
            <w:jc w:val="both"/>
          </w:pPr>
        </w:pPrChange>
      </w:pPr>
      <w:r>
        <w:t>Hard</w:t>
      </w:r>
      <w:r>
        <w:rPr>
          <w:spacing w:val="-2"/>
        </w:rPr>
        <w:t xml:space="preserve"> </w:t>
      </w:r>
      <w:r>
        <w:t>Disk</w:t>
      </w:r>
      <w:r>
        <w:rPr>
          <w:spacing w:val="-1"/>
        </w:rPr>
        <w:t xml:space="preserve"> </w:t>
      </w:r>
      <w:r>
        <w:t>Drives</w:t>
      </w:r>
      <w:r>
        <w:rPr>
          <w:spacing w:val="-1"/>
        </w:rPr>
        <w:t xml:space="preserve"> </w:t>
      </w:r>
      <w:del w:id="2159" w:author="Abhiram Arali" w:date="2024-10-29T15:38:00Z">
        <w:r w:rsidDel="004C03E9">
          <w:rPr>
            <w:spacing w:val="-4"/>
          </w:rPr>
          <w:delText>(HDD)</w:delText>
        </w:r>
      </w:del>
    </w:p>
    <w:p w14:paraId="7101A069" w14:textId="177460DD" w:rsidR="00301525" w:rsidDel="00130C82" w:rsidRDefault="00301525">
      <w:pPr>
        <w:pStyle w:val="BodyText"/>
        <w:spacing w:before="22"/>
        <w:rPr>
          <w:del w:id="2160" w:author="Abhiram Arali" w:date="2024-10-29T15:38:00Z"/>
          <w:i/>
        </w:rPr>
      </w:pPr>
    </w:p>
    <w:p w14:paraId="6673CE42" w14:textId="26A24643" w:rsidR="00301525" w:rsidDel="00E55F37" w:rsidRDefault="008B7718">
      <w:pPr>
        <w:pStyle w:val="NormalBPBHEB"/>
        <w:rPr>
          <w:del w:id="2161" w:author="Abhiram Arali" w:date="2024-10-29T15:38:00Z"/>
        </w:rPr>
        <w:pPrChange w:id="2162" w:author="Abhiram Arali" w:date="2024-10-29T15:38:00Z">
          <w:pPr>
            <w:pStyle w:val="BodyText"/>
            <w:spacing w:line="360" w:lineRule="auto"/>
            <w:ind w:left="220" w:right="216"/>
            <w:jc w:val="both"/>
          </w:pPr>
        </w:pPrChange>
      </w:pPr>
      <w:del w:id="2163" w:author="Abhiram Arali" w:date="2024-10-29T15:38:00Z">
        <w:r w:rsidDel="00633D09">
          <w:delText>Hard Disk Drives (</w:delText>
        </w:r>
      </w:del>
      <w:r>
        <w:t>HDDs</w:t>
      </w:r>
      <w:del w:id="2164" w:author="Abhiram Arali" w:date="2024-10-29T15:38:00Z">
        <w:r w:rsidDel="00633D09">
          <w:delText>)</w:delText>
        </w:r>
      </w:del>
      <w:r>
        <w:t xml:space="preserve"> are traditional magnetic storage devices that have been a fundamental</w:t>
      </w:r>
      <w:r>
        <w:rPr>
          <w:spacing w:val="-2"/>
        </w:rPr>
        <w:t xml:space="preserve"> </w:t>
      </w:r>
      <w:r>
        <w:t>part</w:t>
      </w:r>
      <w:r>
        <w:rPr>
          <w:spacing w:val="-2"/>
        </w:rPr>
        <w:t xml:space="preserve"> </w:t>
      </w:r>
      <w:r>
        <w:t>of</w:t>
      </w:r>
      <w:r>
        <w:rPr>
          <w:spacing w:val="-2"/>
        </w:rPr>
        <w:t xml:space="preserve"> </w:t>
      </w:r>
      <w:r>
        <w:t>computing</w:t>
      </w:r>
      <w:r>
        <w:rPr>
          <w:spacing w:val="-2"/>
        </w:rPr>
        <w:t xml:space="preserve"> </w:t>
      </w:r>
      <w:r>
        <w:t>for</w:t>
      </w:r>
      <w:r>
        <w:rPr>
          <w:spacing w:val="-2"/>
        </w:rPr>
        <w:t xml:space="preserve"> </w:t>
      </w:r>
      <w:r>
        <w:t>decades.</w:t>
      </w:r>
      <w:r>
        <w:rPr>
          <w:spacing w:val="-2"/>
        </w:rPr>
        <w:t xml:space="preserve"> </w:t>
      </w:r>
      <w:r>
        <w:t>They operate</w:t>
      </w:r>
      <w:r>
        <w:rPr>
          <w:spacing w:val="-1"/>
        </w:rPr>
        <w:t xml:space="preserve"> </w:t>
      </w:r>
      <w:r>
        <w:t>by</w:t>
      </w:r>
      <w:r>
        <w:rPr>
          <w:spacing w:val="-2"/>
        </w:rPr>
        <w:t xml:space="preserve"> </w:t>
      </w:r>
      <w:r>
        <w:t>using</w:t>
      </w:r>
      <w:r>
        <w:rPr>
          <w:spacing w:val="-2"/>
        </w:rPr>
        <w:t xml:space="preserve"> </w:t>
      </w:r>
      <w:r>
        <w:t>spinning</w:t>
      </w:r>
      <w:r>
        <w:rPr>
          <w:spacing w:val="-2"/>
        </w:rPr>
        <w:t xml:space="preserve"> </w:t>
      </w:r>
      <w:r>
        <w:t>disks</w:t>
      </w:r>
      <w:r>
        <w:rPr>
          <w:spacing w:val="-2"/>
        </w:rPr>
        <w:t xml:space="preserve"> </w:t>
      </w:r>
      <w:r>
        <w:t>coated</w:t>
      </w:r>
      <w:r>
        <w:rPr>
          <w:spacing w:val="-2"/>
        </w:rPr>
        <w:t xml:space="preserve"> </w:t>
      </w:r>
      <w:r>
        <w:t>with a magnetic material, where data is stored in the form of magnetic patterns. The disks, often referred to as platters, spin at high speeds (typically 5400 to 7200 revolutions per minute, or RPM, in consumer devices), allowing read/write heads to access data quickly as they move across the surface of the disks. This mechanical process enables HDDs to read and write vast amounts</w:t>
      </w:r>
      <w:r>
        <w:rPr>
          <w:spacing w:val="-12"/>
        </w:rPr>
        <w:t xml:space="preserve"> </w:t>
      </w:r>
      <w:r>
        <w:t>of</w:t>
      </w:r>
      <w:r>
        <w:rPr>
          <w:spacing w:val="-13"/>
        </w:rPr>
        <w:t xml:space="preserve"> </w:t>
      </w:r>
      <w:r>
        <w:t>data</w:t>
      </w:r>
      <w:r>
        <w:rPr>
          <w:spacing w:val="-13"/>
        </w:rPr>
        <w:t xml:space="preserve"> </w:t>
      </w:r>
      <w:r>
        <w:t>efficiently.</w:t>
      </w:r>
      <w:r>
        <w:rPr>
          <w:spacing w:val="-10"/>
        </w:rPr>
        <w:t xml:space="preserve"> </w:t>
      </w:r>
      <w:r>
        <w:t>One</w:t>
      </w:r>
      <w:r>
        <w:rPr>
          <w:spacing w:val="-14"/>
        </w:rPr>
        <w:t xml:space="preserve"> </w:t>
      </w:r>
      <w:r>
        <w:t>of</w:t>
      </w:r>
      <w:r>
        <w:rPr>
          <w:spacing w:val="-13"/>
        </w:rPr>
        <w:t xml:space="preserve"> </w:t>
      </w:r>
      <w:r>
        <w:t>the</w:t>
      </w:r>
      <w:r>
        <w:rPr>
          <w:spacing w:val="-13"/>
        </w:rPr>
        <w:t xml:space="preserve"> </w:t>
      </w:r>
      <w:r>
        <w:t>primary</w:t>
      </w:r>
      <w:r>
        <w:rPr>
          <w:spacing w:val="-13"/>
        </w:rPr>
        <w:t xml:space="preserve"> </w:t>
      </w:r>
      <w:r>
        <w:t>advantages</w:t>
      </w:r>
      <w:r>
        <w:rPr>
          <w:spacing w:val="-12"/>
        </w:rPr>
        <w:t xml:space="preserve"> </w:t>
      </w:r>
      <w:r>
        <w:t>of</w:t>
      </w:r>
      <w:r>
        <w:rPr>
          <w:spacing w:val="-13"/>
        </w:rPr>
        <w:t xml:space="preserve"> </w:t>
      </w:r>
      <w:r>
        <w:t>HDDs</w:t>
      </w:r>
      <w:r>
        <w:rPr>
          <w:spacing w:val="-12"/>
        </w:rPr>
        <w:t xml:space="preserve"> </w:t>
      </w:r>
      <w:r>
        <w:t>is</w:t>
      </w:r>
      <w:r>
        <w:rPr>
          <w:spacing w:val="-11"/>
        </w:rPr>
        <w:t xml:space="preserve"> </w:t>
      </w:r>
      <w:r>
        <w:t>their</w:t>
      </w:r>
      <w:r>
        <w:rPr>
          <w:spacing w:val="-10"/>
        </w:rPr>
        <w:t xml:space="preserve"> </w:t>
      </w:r>
      <w:r>
        <w:t>cost-effectiveness, especially when it comes to storing large volumes of data. They offer a significant amount of storage</w:t>
      </w:r>
      <w:r>
        <w:rPr>
          <w:spacing w:val="-13"/>
        </w:rPr>
        <w:t xml:space="preserve"> </w:t>
      </w:r>
      <w:r>
        <w:t>capacity</w:t>
      </w:r>
      <w:ins w:id="2165" w:author="Abhiram Arali" w:date="2024-10-29T15:38:00Z">
        <w:r w:rsidR="00707387">
          <w:t xml:space="preserve">, </w:t>
        </w:r>
      </w:ins>
      <w:del w:id="2166" w:author="Abhiram Arali" w:date="2024-10-29T15:38:00Z">
        <w:r w:rsidDel="00707387">
          <w:delText>—</w:delText>
        </w:r>
      </w:del>
      <w:r>
        <w:t>ranging</w:t>
      </w:r>
      <w:r>
        <w:rPr>
          <w:spacing w:val="-9"/>
        </w:rPr>
        <w:t xml:space="preserve"> </w:t>
      </w:r>
      <w:r>
        <w:t>from</w:t>
      </w:r>
      <w:r>
        <w:rPr>
          <w:spacing w:val="-8"/>
        </w:rPr>
        <w:t xml:space="preserve"> </w:t>
      </w:r>
      <w:r>
        <w:t>hundreds</w:t>
      </w:r>
      <w:r>
        <w:rPr>
          <w:spacing w:val="-8"/>
        </w:rPr>
        <w:t xml:space="preserve"> </w:t>
      </w:r>
      <w:r>
        <w:t>of</w:t>
      </w:r>
      <w:r>
        <w:rPr>
          <w:spacing w:val="-9"/>
        </w:rPr>
        <w:t xml:space="preserve"> </w:t>
      </w:r>
      <w:r>
        <w:t>gigabytes</w:t>
      </w:r>
      <w:r>
        <w:rPr>
          <w:spacing w:val="-10"/>
        </w:rPr>
        <w:t xml:space="preserve"> </w:t>
      </w:r>
      <w:r>
        <w:t>to</w:t>
      </w:r>
      <w:r>
        <w:rPr>
          <w:spacing w:val="-8"/>
        </w:rPr>
        <w:t xml:space="preserve"> </w:t>
      </w:r>
      <w:r>
        <w:t>several</w:t>
      </w:r>
      <w:r>
        <w:rPr>
          <w:spacing w:val="-8"/>
        </w:rPr>
        <w:t xml:space="preserve"> </w:t>
      </w:r>
      <w:r>
        <w:t>terabytes—at</w:t>
      </w:r>
      <w:r>
        <w:rPr>
          <w:spacing w:val="-8"/>
        </w:rPr>
        <w:t xml:space="preserve"> </w:t>
      </w:r>
      <w:r>
        <w:t>a</w:t>
      </w:r>
      <w:r>
        <w:rPr>
          <w:spacing w:val="-10"/>
        </w:rPr>
        <w:t xml:space="preserve"> </w:t>
      </w:r>
      <w:r>
        <w:t>relatively</w:t>
      </w:r>
      <w:r>
        <w:rPr>
          <w:spacing w:val="-9"/>
        </w:rPr>
        <w:t xml:space="preserve"> </w:t>
      </w:r>
      <w:r>
        <w:rPr>
          <w:spacing w:val="-5"/>
        </w:rPr>
        <w:t>low</w:t>
      </w:r>
      <w:ins w:id="2167" w:author="Abhiram Arali" w:date="2024-10-29T15:38:00Z">
        <w:r w:rsidR="00E55F37">
          <w:rPr>
            <w:spacing w:val="-5"/>
          </w:rPr>
          <w:t xml:space="preserve"> </w:t>
        </w:r>
      </w:ins>
    </w:p>
    <w:p w14:paraId="03BCAC65" w14:textId="0C846294" w:rsidR="00301525" w:rsidDel="00E55F37" w:rsidRDefault="00301525">
      <w:pPr>
        <w:spacing w:line="360" w:lineRule="auto"/>
        <w:jc w:val="both"/>
        <w:rPr>
          <w:del w:id="2168" w:author="Abhiram Arali" w:date="2024-10-29T15:38:00Z"/>
        </w:rPr>
        <w:sectPr w:rsidR="00301525" w:rsidDel="00E55F37">
          <w:pgSz w:w="11910" w:h="16840"/>
          <w:pgMar w:top="1540" w:right="1220" w:bottom="1200" w:left="1220" w:header="758" w:footer="1000" w:gutter="0"/>
          <w:cols w:space="720"/>
        </w:sectPr>
      </w:pPr>
    </w:p>
    <w:p w14:paraId="782E602D" w14:textId="7259363C" w:rsidR="00301525" w:rsidRDefault="008B7718">
      <w:pPr>
        <w:pStyle w:val="NormalBPBHEB"/>
        <w:pPrChange w:id="2169" w:author="Abhiram Arali" w:date="2024-10-29T15:38:00Z">
          <w:pPr>
            <w:pStyle w:val="BodyText"/>
            <w:spacing w:before="100" w:line="360" w:lineRule="auto"/>
            <w:ind w:left="220" w:right="217"/>
            <w:jc w:val="both"/>
          </w:pPr>
        </w:pPrChange>
      </w:pPr>
      <w:r>
        <w:t xml:space="preserve">price compared to newer storage technologies like </w:t>
      </w:r>
      <w:del w:id="2170" w:author="Abhiram Arali" w:date="2024-10-29T15:39:00Z">
        <w:r w:rsidDel="00387389">
          <w:delText>Solid State Drives (</w:delText>
        </w:r>
      </w:del>
      <w:r>
        <w:t>SSDs</w:t>
      </w:r>
      <w:del w:id="2171" w:author="Abhiram Arali" w:date="2024-10-29T15:39:00Z">
        <w:r w:rsidDel="00387389">
          <w:delText>)</w:delText>
        </w:r>
      </w:del>
      <w:r>
        <w:t>. This makes HDDs a popular choice for applications such as file storage, backups, and archival purposes. However,</w:t>
      </w:r>
      <w:r>
        <w:rPr>
          <w:spacing w:val="-2"/>
        </w:rPr>
        <w:t xml:space="preserve"> </w:t>
      </w:r>
      <w:r>
        <w:t>HDDs</w:t>
      </w:r>
      <w:r>
        <w:rPr>
          <w:spacing w:val="-2"/>
        </w:rPr>
        <w:t xml:space="preserve"> </w:t>
      </w:r>
      <w:r>
        <w:t>are</w:t>
      </w:r>
      <w:r>
        <w:rPr>
          <w:spacing w:val="-3"/>
        </w:rPr>
        <w:t xml:space="preserve"> </w:t>
      </w:r>
      <w:r>
        <w:t>slower</w:t>
      </w:r>
      <w:r>
        <w:rPr>
          <w:spacing w:val="-2"/>
        </w:rPr>
        <w:t xml:space="preserve"> </w:t>
      </w:r>
      <w:r>
        <w:t>than</w:t>
      </w:r>
      <w:r>
        <w:rPr>
          <w:spacing w:val="-2"/>
        </w:rPr>
        <w:t xml:space="preserve"> </w:t>
      </w:r>
      <w:r>
        <w:t>SSDs</w:t>
      </w:r>
      <w:r>
        <w:rPr>
          <w:spacing w:val="-2"/>
        </w:rPr>
        <w:t xml:space="preserve"> </w:t>
      </w:r>
      <w:r>
        <w:t>in</w:t>
      </w:r>
      <w:r>
        <w:rPr>
          <w:spacing w:val="-1"/>
        </w:rPr>
        <w:t xml:space="preserve"> </w:t>
      </w:r>
      <w:r>
        <w:t>terms</w:t>
      </w:r>
      <w:r>
        <w:rPr>
          <w:spacing w:val="-1"/>
        </w:rPr>
        <w:t xml:space="preserve"> </w:t>
      </w:r>
      <w:r>
        <w:t>of</w:t>
      </w:r>
      <w:r>
        <w:rPr>
          <w:spacing w:val="-2"/>
        </w:rPr>
        <w:t xml:space="preserve"> </w:t>
      </w:r>
      <w:r>
        <w:t>data</w:t>
      </w:r>
      <w:r>
        <w:rPr>
          <w:spacing w:val="-2"/>
        </w:rPr>
        <w:t xml:space="preserve"> </w:t>
      </w:r>
      <w:r>
        <w:t>access</w:t>
      </w:r>
      <w:r>
        <w:rPr>
          <w:spacing w:val="-1"/>
        </w:rPr>
        <w:t xml:space="preserve"> </w:t>
      </w:r>
      <w:r>
        <w:t>speed,</w:t>
      </w:r>
      <w:r>
        <w:rPr>
          <w:spacing w:val="-1"/>
        </w:rPr>
        <w:t xml:space="preserve"> </w:t>
      </w:r>
      <w:r>
        <w:t>which</w:t>
      </w:r>
      <w:r>
        <w:rPr>
          <w:spacing w:val="-1"/>
        </w:rPr>
        <w:t xml:space="preserve"> </w:t>
      </w:r>
      <w:r>
        <w:t>can affect</w:t>
      </w:r>
      <w:r>
        <w:rPr>
          <w:spacing w:val="-1"/>
        </w:rPr>
        <w:t xml:space="preserve"> </w:t>
      </w:r>
      <w:r>
        <w:t>overall system performance, especially in applications that require rapid data retrieval. Despite the increasing</w:t>
      </w:r>
      <w:r>
        <w:rPr>
          <w:spacing w:val="-5"/>
        </w:rPr>
        <w:t xml:space="preserve"> </w:t>
      </w:r>
      <w:r>
        <w:t>popularity</w:t>
      </w:r>
      <w:r>
        <w:rPr>
          <w:spacing w:val="-6"/>
        </w:rPr>
        <w:t xml:space="preserve"> </w:t>
      </w:r>
      <w:r>
        <w:t>of</w:t>
      </w:r>
      <w:r>
        <w:rPr>
          <w:spacing w:val="-7"/>
        </w:rPr>
        <w:t xml:space="preserve"> </w:t>
      </w:r>
      <w:r>
        <w:t>SSDs,</w:t>
      </w:r>
      <w:r>
        <w:rPr>
          <w:spacing w:val="-6"/>
        </w:rPr>
        <w:t xml:space="preserve"> </w:t>
      </w:r>
      <w:r>
        <w:t>HDDs</w:t>
      </w:r>
      <w:r>
        <w:rPr>
          <w:spacing w:val="-6"/>
        </w:rPr>
        <w:t xml:space="preserve"> </w:t>
      </w:r>
      <w:r>
        <w:t>continue</w:t>
      </w:r>
      <w:r>
        <w:rPr>
          <w:spacing w:val="-7"/>
        </w:rPr>
        <w:t xml:space="preserve"> </w:t>
      </w:r>
      <w:r>
        <w:t>to</w:t>
      </w:r>
      <w:r>
        <w:rPr>
          <w:spacing w:val="-8"/>
        </w:rPr>
        <w:t xml:space="preserve"> </w:t>
      </w:r>
      <w:r>
        <w:t>be</w:t>
      </w:r>
      <w:r>
        <w:rPr>
          <w:spacing w:val="-7"/>
        </w:rPr>
        <w:t xml:space="preserve"> </w:t>
      </w:r>
      <w:r>
        <w:t>widely</w:t>
      </w:r>
      <w:r>
        <w:rPr>
          <w:spacing w:val="-5"/>
        </w:rPr>
        <w:t xml:space="preserve"> </w:t>
      </w:r>
      <w:r>
        <w:t>used</w:t>
      </w:r>
      <w:r>
        <w:rPr>
          <w:spacing w:val="-6"/>
        </w:rPr>
        <w:t xml:space="preserve"> </w:t>
      </w:r>
      <w:r>
        <w:t>due</w:t>
      </w:r>
      <w:r>
        <w:rPr>
          <w:spacing w:val="-7"/>
        </w:rPr>
        <w:t xml:space="preserve"> </w:t>
      </w:r>
      <w:r>
        <w:t>to</w:t>
      </w:r>
      <w:r>
        <w:rPr>
          <w:spacing w:val="-5"/>
        </w:rPr>
        <w:t xml:space="preserve"> </w:t>
      </w:r>
      <w:r>
        <w:t>their</w:t>
      </w:r>
      <w:r>
        <w:rPr>
          <w:spacing w:val="-6"/>
        </w:rPr>
        <w:t xml:space="preserve"> </w:t>
      </w:r>
      <w:r>
        <w:t>affordability</w:t>
      </w:r>
      <w:r>
        <w:rPr>
          <w:spacing w:val="-6"/>
        </w:rPr>
        <w:t xml:space="preserve"> </w:t>
      </w:r>
      <w:r>
        <w:t>and capacity, particularly in scenarios where speed is less critical than storage space.</w:t>
      </w:r>
    </w:p>
    <w:p w14:paraId="262C951C" w14:textId="384342B3" w:rsidR="00301525" w:rsidRDefault="00B7700D">
      <w:pPr>
        <w:pStyle w:val="NormalBPBHEB"/>
        <w:pPrChange w:id="2172" w:author="Abhiram Arali" w:date="2024-10-29T15:39:00Z">
          <w:pPr>
            <w:pStyle w:val="BodyText"/>
            <w:spacing w:before="161"/>
            <w:ind w:left="220"/>
          </w:pPr>
        </w:pPrChange>
      </w:pPr>
      <w:ins w:id="2173" w:author="Abhiram Arali" w:date="2024-10-29T15:39:00Z">
        <w:r>
          <w:t xml:space="preserve">The </w:t>
        </w:r>
      </w:ins>
      <w:r>
        <w:t>characteristics</w:t>
      </w:r>
      <w:ins w:id="2174" w:author="Abhiram Arali" w:date="2024-10-29T15:39:00Z">
        <w:r>
          <w:t xml:space="preserve"> are as follows</w:t>
        </w:r>
      </w:ins>
      <w:r>
        <w:t>:</w:t>
      </w:r>
    </w:p>
    <w:p w14:paraId="17612944" w14:textId="60608D1B" w:rsidR="00301525" w:rsidRPr="00ED7D1C" w:rsidDel="0063601F" w:rsidRDefault="00301525">
      <w:pPr>
        <w:pStyle w:val="NormalBPBHEB"/>
        <w:numPr>
          <w:ilvl w:val="0"/>
          <w:numId w:val="58"/>
        </w:numPr>
        <w:rPr>
          <w:del w:id="2175" w:author="Abhiram Arali" w:date="2024-10-29T15:39:00Z"/>
        </w:rPr>
        <w:pPrChange w:id="2176" w:author="Abhiram Arali" w:date="2024-10-29T15:39:00Z">
          <w:pPr>
            <w:pStyle w:val="BodyText"/>
            <w:spacing w:before="24"/>
          </w:pPr>
        </w:pPrChange>
      </w:pPr>
    </w:p>
    <w:p w14:paraId="0578E43B" w14:textId="77777777" w:rsidR="00301525" w:rsidRPr="0063601F" w:rsidRDefault="008B7718">
      <w:pPr>
        <w:pStyle w:val="NormalBPBHEB"/>
        <w:numPr>
          <w:ilvl w:val="0"/>
          <w:numId w:val="58"/>
        </w:numPr>
        <w:rPr>
          <w:rPrChange w:id="2177" w:author="Abhiram Arali" w:date="2024-10-29T15:39:00Z">
            <w:rPr>
              <w:sz w:val="24"/>
            </w:rPr>
          </w:rPrChange>
        </w:rPr>
        <w:pPrChange w:id="2178" w:author="Abhiram Arali" w:date="2024-10-29T15:39:00Z">
          <w:pPr>
            <w:pStyle w:val="ListParagraph"/>
            <w:numPr>
              <w:ilvl w:val="2"/>
              <w:numId w:val="10"/>
            </w:numPr>
            <w:tabs>
              <w:tab w:val="left" w:pos="940"/>
            </w:tabs>
            <w:spacing w:line="350" w:lineRule="auto"/>
            <w:ind w:left="940" w:right="216" w:hanging="360"/>
          </w:pPr>
        </w:pPrChange>
      </w:pPr>
      <w:r w:rsidRPr="0063601F">
        <w:rPr>
          <w:rPrChange w:id="2179" w:author="Abhiram Arali" w:date="2024-10-29T15:39:00Z">
            <w:rPr>
              <w:sz w:val="24"/>
            </w:rPr>
          </w:rPrChange>
        </w:rPr>
        <w:t>Data is retained even when the power is off, making HDDs suitable for long-term storage.</w:t>
      </w:r>
    </w:p>
    <w:p w14:paraId="09D86CB3" w14:textId="77777777" w:rsidR="00301525" w:rsidRPr="0063601F" w:rsidRDefault="008B7718">
      <w:pPr>
        <w:pStyle w:val="NormalBPBHEB"/>
        <w:numPr>
          <w:ilvl w:val="0"/>
          <w:numId w:val="58"/>
        </w:numPr>
        <w:rPr>
          <w:rPrChange w:id="2180" w:author="Abhiram Arali" w:date="2024-10-29T15:39:00Z">
            <w:rPr>
              <w:sz w:val="24"/>
            </w:rPr>
          </w:rPrChange>
        </w:rPr>
        <w:pPrChange w:id="2181" w:author="Abhiram Arali" w:date="2024-10-29T15:39:00Z">
          <w:pPr>
            <w:pStyle w:val="ListParagraph"/>
            <w:numPr>
              <w:ilvl w:val="2"/>
              <w:numId w:val="10"/>
            </w:numPr>
            <w:tabs>
              <w:tab w:val="left" w:pos="940"/>
            </w:tabs>
            <w:spacing w:before="13" w:line="350" w:lineRule="auto"/>
            <w:ind w:left="940" w:right="225" w:hanging="360"/>
          </w:pPr>
        </w:pPrChange>
      </w:pPr>
      <w:r w:rsidRPr="0063601F">
        <w:rPr>
          <w:rPrChange w:id="2182" w:author="Abhiram Arali" w:date="2024-10-29T15:39:00Z">
            <w:rPr>
              <w:sz w:val="24"/>
            </w:rPr>
          </w:rPrChange>
        </w:rPr>
        <w:t>HDDs typically offer larger storage capacities compared to other types of storage, ranging from hundreds of gigabytes to several terabytes.</w:t>
      </w:r>
    </w:p>
    <w:p w14:paraId="4ECECA85" w14:textId="77777777" w:rsidR="00301525" w:rsidRDefault="008B7718" w:rsidP="0063601F">
      <w:pPr>
        <w:pStyle w:val="NormalBPBHEB"/>
        <w:numPr>
          <w:ilvl w:val="0"/>
          <w:numId w:val="58"/>
        </w:numPr>
        <w:rPr>
          <w:ins w:id="2183" w:author="Abhiram Arali" w:date="2024-10-29T15:39:00Z"/>
        </w:rPr>
      </w:pPr>
      <w:r w:rsidRPr="0063601F">
        <w:rPr>
          <w:rPrChange w:id="2184" w:author="Abhiram Arali" w:date="2024-10-29T15:39:00Z">
            <w:rPr>
              <w:sz w:val="24"/>
            </w:rPr>
          </w:rPrChange>
        </w:rPr>
        <w:t>HDDs are generally slower than SSDs due to mechanical components involved in reading and writing data.</w:t>
      </w:r>
    </w:p>
    <w:p w14:paraId="0CC44328" w14:textId="77777777" w:rsidR="00064DEB" w:rsidRPr="0063601F" w:rsidRDefault="00064DEB">
      <w:pPr>
        <w:pStyle w:val="NormalBPBHEB"/>
        <w:rPr>
          <w:rPrChange w:id="2185" w:author="Abhiram Arali" w:date="2024-10-29T15:39:00Z">
            <w:rPr>
              <w:sz w:val="24"/>
            </w:rPr>
          </w:rPrChange>
        </w:rPr>
        <w:pPrChange w:id="2186" w:author="Abhiram Arali" w:date="2024-10-29T15:39:00Z">
          <w:pPr>
            <w:pStyle w:val="ListParagraph"/>
            <w:numPr>
              <w:ilvl w:val="2"/>
              <w:numId w:val="10"/>
            </w:numPr>
            <w:tabs>
              <w:tab w:val="left" w:pos="940"/>
            </w:tabs>
            <w:spacing w:before="13" w:line="350" w:lineRule="auto"/>
            <w:ind w:left="940" w:right="220" w:hanging="360"/>
          </w:pPr>
        </w:pPrChange>
      </w:pPr>
    </w:p>
    <w:p w14:paraId="6E3C32B2" w14:textId="1265A409" w:rsidR="00301525" w:rsidRDefault="008B7718">
      <w:pPr>
        <w:pStyle w:val="Heading3BPBHEB"/>
        <w:pPrChange w:id="2187" w:author="Abhiram Arali" w:date="2024-10-29T15:39:00Z">
          <w:pPr>
            <w:pStyle w:val="ListParagraph"/>
            <w:numPr>
              <w:ilvl w:val="1"/>
              <w:numId w:val="10"/>
            </w:numPr>
            <w:tabs>
              <w:tab w:val="left" w:pos="580"/>
            </w:tabs>
            <w:spacing w:before="171"/>
            <w:ind w:left="580" w:hanging="360"/>
          </w:pPr>
        </w:pPrChange>
      </w:pPr>
      <w:r>
        <w:t>Solid</w:t>
      </w:r>
      <w:r>
        <w:rPr>
          <w:spacing w:val="-1"/>
        </w:rPr>
        <w:t xml:space="preserve"> </w:t>
      </w:r>
      <w:r>
        <w:t>State</w:t>
      </w:r>
      <w:r>
        <w:rPr>
          <w:spacing w:val="-2"/>
        </w:rPr>
        <w:t xml:space="preserve"> </w:t>
      </w:r>
      <w:r>
        <w:t xml:space="preserve">Drives </w:t>
      </w:r>
      <w:del w:id="2188" w:author="Abhiram Arali" w:date="2024-10-29T15:39:00Z">
        <w:r w:rsidDel="006A7F46">
          <w:rPr>
            <w:spacing w:val="-4"/>
          </w:rPr>
          <w:delText>(SSD)</w:delText>
        </w:r>
      </w:del>
    </w:p>
    <w:p w14:paraId="1671C376" w14:textId="3BC5ED8E" w:rsidR="00301525" w:rsidDel="00C34F12" w:rsidRDefault="00301525">
      <w:pPr>
        <w:pStyle w:val="BodyText"/>
        <w:spacing w:before="21"/>
        <w:rPr>
          <w:del w:id="2189" w:author="Abhiram Arali" w:date="2024-10-29T15:39:00Z"/>
          <w:i/>
        </w:rPr>
      </w:pPr>
    </w:p>
    <w:p w14:paraId="256455D1" w14:textId="1432F2C3" w:rsidR="00301525" w:rsidRDefault="008B7718">
      <w:pPr>
        <w:pStyle w:val="NormalBPBHEB"/>
        <w:pPrChange w:id="2190" w:author="Abhiram Arali" w:date="2024-10-29T15:39:00Z">
          <w:pPr>
            <w:pStyle w:val="BodyText"/>
            <w:spacing w:before="1" w:line="360" w:lineRule="auto"/>
            <w:ind w:left="220" w:right="215"/>
            <w:jc w:val="both"/>
          </w:pPr>
        </w:pPrChange>
      </w:pPr>
      <w:del w:id="2191" w:author="Abhiram Arali" w:date="2024-10-29T15:39:00Z">
        <w:r w:rsidDel="00ED7D1C">
          <w:delText>Solid</w:delText>
        </w:r>
        <w:r w:rsidDel="00ED7D1C">
          <w:rPr>
            <w:spacing w:val="-6"/>
          </w:rPr>
          <w:delText xml:space="preserve"> </w:delText>
        </w:r>
        <w:r w:rsidDel="00ED7D1C">
          <w:delText>State</w:delText>
        </w:r>
        <w:r w:rsidDel="00ED7D1C">
          <w:rPr>
            <w:spacing w:val="-7"/>
          </w:rPr>
          <w:delText xml:space="preserve"> </w:delText>
        </w:r>
        <w:r w:rsidDel="00ED7D1C">
          <w:delText>Drives</w:delText>
        </w:r>
        <w:r w:rsidDel="00ED7D1C">
          <w:rPr>
            <w:spacing w:val="-6"/>
          </w:rPr>
          <w:delText xml:space="preserve"> </w:delText>
        </w:r>
        <w:r w:rsidDel="00ED7D1C">
          <w:delText>(</w:delText>
        </w:r>
      </w:del>
      <w:r>
        <w:t>SSDs</w:t>
      </w:r>
      <w:del w:id="2192" w:author="Abhiram Arali" w:date="2024-10-29T15:39:00Z">
        <w:r w:rsidDel="00ED7D1C">
          <w:delText>)</w:delText>
        </w:r>
      </w:del>
      <w:r>
        <w:rPr>
          <w:spacing w:val="-7"/>
        </w:rPr>
        <w:t xml:space="preserve"> </w:t>
      </w:r>
      <w:r>
        <w:t>represent</w:t>
      </w:r>
      <w:r>
        <w:rPr>
          <w:spacing w:val="-5"/>
        </w:rPr>
        <w:t xml:space="preserve"> </w:t>
      </w:r>
      <w:r>
        <w:t>a</w:t>
      </w:r>
      <w:r>
        <w:rPr>
          <w:spacing w:val="-7"/>
        </w:rPr>
        <w:t xml:space="preserve"> </w:t>
      </w:r>
      <w:r>
        <w:t>significant</w:t>
      </w:r>
      <w:r>
        <w:rPr>
          <w:spacing w:val="-3"/>
        </w:rPr>
        <w:t xml:space="preserve"> </w:t>
      </w:r>
      <w:r>
        <w:t>advancement</w:t>
      </w:r>
      <w:r>
        <w:rPr>
          <w:spacing w:val="-6"/>
        </w:rPr>
        <w:t xml:space="preserve"> </w:t>
      </w:r>
      <w:r>
        <w:t>in</w:t>
      </w:r>
      <w:r>
        <w:rPr>
          <w:spacing w:val="-5"/>
        </w:rPr>
        <w:t xml:space="preserve"> </w:t>
      </w:r>
      <w:r>
        <w:t>storage</w:t>
      </w:r>
      <w:r>
        <w:rPr>
          <w:spacing w:val="-7"/>
        </w:rPr>
        <w:t xml:space="preserve"> </w:t>
      </w:r>
      <w:r>
        <w:t>technology,</w:t>
      </w:r>
      <w:r>
        <w:rPr>
          <w:spacing w:val="-5"/>
        </w:rPr>
        <w:t xml:space="preserve"> </w:t>
      </w:r>
      <w:r>
        <w:t xml:space="preserve">utilizing flash memory to store data rather than relying on spinning disks like traditional </w:t>
      </w:r>
      <w:del w:id="2193" w:author="Abhiram Arali" w:date="2024-10-29T15:39:00Z">
        <w:r w:rsidDel="006746C3">
          <w:delText>Hard Disk Drives (</w:delText>
        </w:r>
      </w:del>
      <w:r>
        <w:t>HDDs</w:t>
      </w:r>
      <w:del w:id="2194" w:author="Abhiram Arali" w:date="2024-10-29T15:39:00Z">
        <w:r w:rsidDel="006746C3">
          <w:delText>)</w:delText>
        </w:r>
      </w:del>
      <w:r>
        <w:t xml:space="preserve">. This shift from mechanical components to solid-state technology enables SSDs to achieve much faster data access and transfer </w:t>
      </w:r>
      <w:r>
        <w:lastRenderedPageBreak/>
        <w:t>speeds. Unlike HDDs, which have moving parts, SSDs access data almost instantly, resulting in quicker boot times, faster file transfers, and improved overall system performance. The advantages of SSDs extend beyond speed;</w:t>
      </w:r>
      <w:r>
        <w:rPr>
          <w:spacing w:val="-3"/>
        </w:rPr>
        <w:t xml:space="preserve"> </w:t>
      </w:r>
      <w:r>
        <w:t>they</w:t>
      </w:r>
      <w:r>
        <w:rPr>
          <w:spacing w:val="-3"/>
        </w:rPr>
        <w:t xml:space="preserve"> </w:t>
      </w:r>
      <w:r>
        <w:t>are</w:t>
      </w:r>
      <w:r>
        <w:rPr>
          <w:spacing w:val="-5"/>
        </w:rPr>
        <w:t xml:space="preserve"> </w:t>
      </w:r>
      <w:r>
        <w:t>also</w:t>
      </w:r>
      <w:r>
        <w:rPr>
          <w:spacing w:val="-2"/>
        </w:rPr>
        <w:t xml:space="preserve"> </w:t>
      </w:r>
      <w:r>
        <w:t>more</w:t>
      </w:r>
      <w:r>
        <w:rPr>
          <w:spacing w:val="-3"/>
        </w:rPr>
        <w:t xml:space="preserve"> </w:t>
      </w:r>
      <w:r>
        <w:t>durable</w:t>
      </w:r>
      <w:r>
        <w:rPr>
          <w:spacing w:val="-3"/>
        </w:rPr>
        <w:t xml:space="preserve"> </w:t>
      </w:r>
      <w:r>
        <w:t>and</w:t>
      </w:r>
      <w:r>
        <w:rPr>
          <w:spacing w:val="-3"/>
        </w:rPr>
        <w:t xml:space="preserve"> </w:t>
      </w:r>
      <w:r>
        <w:t>reliable</w:t>
      </w:r>
      <w:r>
        <w:rPr>
          <w:spacing w:val="-3"/>
        </w:rPr>
        <w:t xml:space="preserve"> </w:t>
      </w:r>
      <w:r>
        <w:t>than</w:t>
      </w:r>
      <w:r>
        <w:rPr>
          <w:spacing w:val="-1"/>
        </w:rPr>
        <w:t xml:space="preserve"> </w:t>
      </w:r>
      <w:r>
        <w:t>HDDs</w:t>
      </w:r>
      <w:r>
        <w:rPr>
          <w:spacing w:val="-3"/>
        </w:rPr>
        <w:t xml:space="preserve"> </w:t>
      </w:r>
      <w:r>
        <w:t>because</w:t>
      </w:r>
      <w:r>
        <w:rPr>
          <w:spacing w:val="-4"/>
        </w:rPr>
        <w:t xml:space="preserve"> </w:t>
      </w:r>
      <w:r>
        <w:t>they</w:t>
      </w:r>
      <w:r>
        <w:rPr>
          <w:spacing w:val="-3"/>
        </w:rPr>
        <w:t xml:space="preserve"> </w:t>
      </w:r>
      <w:r>
        <w:t>have</w:t>
      </w:r>
      <w:r>
        <w:rPr>
          <w:spacing w:val="-4"/>
        </w:rPr>
        <w:t xml:space="preserve"> </w:t>
      </w:r>
      <w:r>
        <w:t>no</w:t>
      </w:r>
      <w:r>
        <w:rPr>
          <w:spacing w:val="-3"/>
        </w:rPr>
        <w:t xml:space="preserve"> </w:t>
      </w:r>
      <w:r>
        <w:t>moving</w:t>
      </w:r>
      <w:r>
        <w:rPr>
          <w:spacing w:val="-3"/>
        </w:rPr>
        <w:t xml:space="preserve"> </w:t>
      </w:r>
      <w:r>
        <w:t>parts, making them less susceptible to physical damage from shocks or drops. This durability is particularly beneficial for portable devices like laptops and tablets. Additionally, SSDs consume less power, leading to better energy efficiency and longer battery life in mobile devices.</w:t>
      </w:r>
      <w:r>
        <w:rPr>
          <w:spacing w:val="-9"/>
        </w:rPr>
        <w:t xml:space="preserve"> </w:t>
      </w:r>
      <w:r>
        <w:t>While</w:t>
      </w:r>
      <w:r>
        <w:rPr>
          <w:spacing w:val="-13"/>
        </w:rPr>
        <w:t xml:space="preserve"> </w:t>
      </w:r>
      <w:r>
        <w:t>SSDs</w:t>
      </w:r>
      <w:r>
        <w:rPr>
          <w:spacing w:val="-12"/>
        </w:rPr>
        <w:t xml:space="preserve"> </w:t>
      </w:r>
      <w:r>
        <w:t>are</w:t>
      </w:r>
      <w:r>
        <w:rPr>
          <w:spacing w:val="-11"/>
        </w:rPr>
        <w:t xml:space="preserve"> </w:t>
      </w:r>
      <w:r>
        <w:t>generally</w:t>
      </w:r>
      <w:r>
        <w:rPr>
          <w:spacing w:val="-12"/>
        </w:rPr>
        <w:t xml:space="preserve"> </w:t>
      </w:r>
      <w:r>
        <w:t>more</w:t>
      </w:r>
      <w:r>
        <w:rPr>
          <w:spacing w:val="-11"/>
        </w:rPr>
        <w:t xml:space="preserve"> </w:t>
      </w:r>
      <w:r>
        <w:t>expensive</w:t>
      </w:r>
      <w:r>
        <w:rPr>
          <w:spacing w:val="-10"/>
        </w:rPr>
        <w:t xml:space="preserve"> </w:t>
      </w:r>
      <w:r>
        <w:t>per</w:t>
      </w:r>
      <w:r>
        <w:rPr>
          <w:spacing w:val="-13"/>
        </w:rPr>
        <w:t xml:space="preserve"> </w:t>
      </w:r>
      <w:r>
        <w:t>gigabyte</w:t>
      </w:r>
      <w:r>
        <w:rPr>
          <w:spacing w:val="-13"/>
        </w:rPr>
        <w:t xml:space="preserve"> </w:t>
      </w:r>
      <w:r>
        <w:t>than</w:t>
      </w:r>
      <w:r>
        <w:rPr>
          <w:spacing w:val="-10"/>
        </w:rPr>
        <w:t xml:space="preserve"> </w:t>
      </w:r>
      <w:r>
        <w:t>HDDs,</w:t>
      </w:r>
      <w:r>
        <w:rPr>
          <w:spacing w:val="-10"/>
        </w:rPr>
        <w:t xml:space="preserve"> </w:t>
      </w:r>
      <w:r>
        <w:t>their</w:t>
      </w:r>
      <w:r>
        <w:rPr>
          <w:spacing w:val="-13"/>
        </w:rPr>
        <w:t xml:space="preserve"> </w:t>
      </w:r>
      <w:r>
        <w:t>performance benefits have made them increasingly popular for various applications, from consumer electronics to enterprise storage solutions. As technology continues to evolve, SSDs are becoming the preferred choice for many users seeking enhanced speed and reliability in their storage solutions.</w:t>
      </w:r>
    </w:p>
    <w:p w14:paraId="153D0580" w14:textId="2B215E47" w:rsidR="00301525" w:rsidRDefault="004248A0">
      <w:pPr>
        <w:pStyle w:val="NormalBPBHEB"/>
        <w:pPrChange w:id="2195" w:author="Abhiram Arali" w:date="2024-10-29T15:39:00Z">
          <w:pPr>
            <w:pStyle w:val="BodyText"/>
            <w:spacing w:before="161"/>
            <w:ind w:left="220"/>
          </w:pPr>
        </w:pPrChange>
      </w:pPr>
      <w:ins w:id="2196" w:author="Abhiram Arali" w:date="2024-10-29T15:39:00Z">
        <w:r>
          <w:t xml:space="preserve">The </w:t>
        </w:r>
      </w:ins>
      <w:r>
        <w:t>characteristics</w:t>
      </w:r>
      <w:ins w:id="2197" w:author="Abhiram Arali" w:date="2024-10-29T15:39:00Z">
        <w:r>
          <w:t xml:space="preserve"> are as follows</w:t>
        </w:r>
      </w:ins>
      <w:r>
        <w:t>:</w:t>
      </w:r>
    </w:p>
    <w:p w14:paraId="6108B96B" w14:textId="5D76A3F9" w:rsidR="00301525" w:rsidRPr="00792ABC" w:rsidDel="00792ABC" w:rsidRDefault="00301525">
      <w:pPr>
        <w:pStyle w:val="NormalBPBHEB"/>
        <w:numPr>
          <w:ilvl w:val="0"/>
          <w:numId w:val="59"/>
        </w:numPr>
        <w:rPr>
          <w:del w:id="2198" w:author="Abhiram Arali" w:date="2024-10-29T15:39:00Z"/>
        </w:rPr>
        <w:pPrChange w:id="2199" w:author="Abhiram Arali" w:date="2024-10-29T15:40:00Z">
          <w:pPr>
            <w:pStyle w:val="BodyText"/>
            <w:spacing w:before="23"/>
          </w:pPr>
        </w:pPrChange>
      </w:pPr>
    </w:p>
    <w:p w14:paraId="26BE275F" w14:textId="77777777" w:rsidR="00301525" w:rsidRPr="00792ABC" w:rsidRDefault="008B7718">
      <w:pPr>
        <w:pStyle w:val="NormalBPBHEB"/>
        <w:numPr>
          <w:ilvl w:val="0"/>
          <w:numId w:val="59"/>
        </w:numPr>
        <w:rPr>
          <w:rPrChange w:id="2200" w:author="Abhiram Arali" w:date="2024-10-29T15:40:00Z">
            <w:rPr>
              <w:sz w:val="24"/>
            </w:rPr>
          </w:rPrChange>
        </w:rPr>
        <w:pPrChange w:id="2201" w:author="Abhiram Arali" w:date="2024-10-29T15:40:00Z">
          <w:pPr>
            <w:pStyle w:val="ListParagraph"/>
            <w:numPr>
              <w:ilvl w:val="2"/>
              <w:numId w:val="10"/>
            </w:numPr>
            <w:tabs>
              <w:tab w:val="left" w:pos="940"/>
            </w:tabs>
            <w:ind w:left="940" w:hanging="360"/>
          </w:pPr>
        </w:pPrChange>
      </w:pPr>
      <w:r w:rsidRPr="00792ABC">
        <w:rPr>
          <w:rPrChange w:id="2202" w:author="Abhiram Arali" w:date="2024-10-29T15:40:00Z">
            <w:rPr>
              <w:sz w:val="24"/>
            </w:rPr>
          </w:rPrChange>
        </w:rPr>
        <w:t>Like HDDs, SSDs retain data when the power is turned off.</w:t>
      </w:r>
    </w:p>
    <w:p w14:paraId="67F937C2" w14:textId="1802B1F6" w:rsidR="0011658E" w:rsidRPr="0011658E" w:rsidRDefault="0011658E" w:rsidP="0011658E">
      <w:pPr>
        <w:pStyle w:val="NormalBPBHEB"/>
        <w:rPr>
          <w:del w:id="2203" w:author="Abhiram Arali" w:date="2024-10-29T15:39:00Z"/>
          <w:rPrChange w:id="2204" w:author="Abhiram Arali" w:date="2024-10-29T15:40:00Z">
            <w:rPr>
              <w:del w:id="2205" w:author="Abhiram Arali" w:date="2024-10-29T15:39:00Z"/>
              <w:sz w:val="24"/>
            </w:rPr>
          </w:rPrChange>
        </w:rPr>
        <w:sectPr w:rsidR="0011658E" w:rsidRPr="0011658E">
          <w:pgSz w:w="11910" w:h="16840"/>
          <w:pgMar w:top="1540" w:right="1220" w:bottom="1200" w:left="1220" w:header="758" w:footer="1000" w:gutter="0"/>
          <w:cols w:space="720"/>
        </w:sectPr>
        <w:pPrChange w:id="2206" w:author="Abhiram Arali" w:date="2024-10-29T15:40:00Z">
          <w:pPr/>
        </w:pPrChange>
      </w:pPr>
    </w:p>
    <w:p w14:paraId="5EDCFBEB" w14:textId="77777777" w:rsidR="00301525" w:rsidRPr="00792ABC" w:rsidRDefault="008B7718">
      <w:pPr>
        <w:pStyle w:val="NormalBPBHEB"/>
        <w:numPr>
          <w:ilvl w:val="0"/>
          <w:numId w:val="59"/>
        </w:numPr>
        <w:rPr>
          <w:rPrChange w:id="2207" w:author="Abhiram Arali" w:date="2024-10-29T15:40:00Z">
            <w:rPr>
              <w:sz w:val="24"/>
            </w:rPr>
          </w:rPrChange>
        </w:rPr>
        <w:pPrChange w:id="2208" w:author="Abhiram Arali" w:date="2024-10-29T15:40:00Z">
          <w:pPr>
            <w:pStyle w:val="ListParagraph"/>
            <w:numPr>
              <w:ilvl w:val="2"/>
              <w:numId w:val="10"/>
            </w:numPr>
            <w:tabs>
              <w:tab w:val="left" w:pos="940"/>
            </w:tabs>
            <w:spacing w:before="102" w:line="350" w:lineRule="auto"/>
            <w:ind w:left="940" w:right="224" w:hanging="360"/>
            <w:jc w:val="both"/>
          </w:pPr>
        </w:pPrChange>
      </w:pPr>
      <w:r w:rsidRPr="00792ABC">
        <w:rPr>
          <w:rPrChange w:id="2209" w:author="Abhiram Arali" w:date="2024-10-29T15:40:00Z">
            <w:rPr>
              <w:sz w:val="24"/>
            </w:rPr>
          </w:rPrChange>
        </w:rPr>
        <w:t>SSDs are significantly faster than HDDs, providing quicker boot times and faster file transfer rates, which enhances overall system performance.</w:t>
      </w:r>
    </w:p>
    <w:p w14:paraId="5EB95C88" w14:textId="77777777" w:rsidR="00301525" w:rsidRDefault="008B7718" w:rsidP="00792ABC">
      <w:pPr>
        <w:pStyle w:val="NormalBPBHEB"/>
        <w:numPr>
          <w:ilvl w:val="0"/>
          <w:numId w:val="59"/>
        </w:numPr>
        <w:rPr>
          <w:ins w:id="2210" w:author="Abhiram Arali" w:date="2024-10-29T15:40:00Z"/>
        </w:rPr>
      </w:pPr>
      <w:r w:rsidRPr="00792ABC">
        <w:rPr>
          <w:rPrChange w:id="2211" w:author="Abhiram Arali" w:date="2024-10-29T15:40:00Z">
            <w:rPr>
              <w:sz w:val="24"/>
            </w:rPr>
          </w:rPrChange>
        </w:rPr>
        <w:t>Without moving parts, SSDs are more durable and resistant to physical shock compared to HDDs.</w:t>
      </w:r>
    </w:p>
    <w:p w14:paraId="515AC816" w14:textId="77777777" w:rsidR="003B0D1B" w:rsidRPr="00792ABC" w:rsidRDefault="003B0D1B">
      <w:pPr>
        <w:pStyle w:val="NormalBPBHEB"/>
        <w:rPr>
          <w:rPrChange w:id="2212" w:author="Abhiram Arali" w:date="2024-10-29T15:40:00Z">
            <w:rPr>
              <w:sz w:val="24"/>
            </w:rPr>
          </w:rPrChange>
        </w:rPr>
        <w:pPrChange w:id="2213" w:author="Abhiram Arali" w:date="2024-10-29T15:40:00Z">
          <w:pPr>
            <w:pStyle w:val="ListParagraph"/>
            <w:numPr>
              <w:ilvl w:val="2"/>
              <w:numId w:val="10"/>
            </w:numPr>
            <w:tabs>
              <w:tab w:val="left" w:pos="940"/>
            </w:tabs>
            <w:spacing w:before="13" w:line="350" w:lineRule="auto"/>
            <w:ind w:left="940" w:right="223" w:hanging="360"/>
            <w:jc w:val="both"/>
          </w:pPr>
        </w:pPrChange>
      </w:pPr>
    </w:p>
    <w:p w14:paraId="081FB868" w14:textId="3BC61C7F" w:rsidR="00301525" w:rsidRDefault="008B7718">
      <w:pPr>
        <w:pStyle w:val="Heading3BPBHEB"/>
        <w:pPrChange w:id="2214" w:author="Abhiram Arali" w:date="2024-10-29T15:40:00Z">
          <w:pPr>
            <w:pStyle w:val="ListParagraph"/>
            <w:numPr>
              <w:ilvl w:val="1"/>
              <w:numId w:val="10"/>
            </w:numPr>
            <w:tabs>
              <w:tab w:val="left" w:pos="580"/>
            </w:tabs>
            <w:spacing w:before="171"/>
            <w:ind w:left="580" w:hanging="360"/>
          </w:pPr>
        </w:pPrChange>
      </w:pPr>
      <w:r>
        <w:t>Other</w:t>
      </w:r>
      <w:r>
        <w:rPr>
          <w:spacing w:val="-1"/>
        </w:rPr>
        <w:t xml:space="preserve"> </w:t>
      </w:r>
      <w:r w:rsidR="001675D6">
        <w:t>secondary</w:t>
      </w:r>
      <w:r w:rsidR="001675D6">
        <w:rPr>
          <w:spacing w:val="-1"/>
        </w:rPr>
        <w:t xml:space="preserve"> </w:t>
      </w:r>
      <w:r w:rsidR="001675D6">
        <w:t>storage</w:t>
      </w:r>
      <w:r w:rsidR="001675D6">
        <w:rPr>
          <w:spacing w:val="-1"/>
        </w:rPr>
        <w:t xml:space="preserve"> </w:t>
      </w:r>
      <w:r w:rsidR="001675D6">
        <w:rPr>
          <w:spacing w:val="-2"/>
        </w:rPr>
        <w:t>options</w:t>
      </w:r>
    </w:p>
    <w:p w14:paraId="43F22FF1" w14:textId="21609233" w:rsidR="00301525" w:rsidRDefault="00A5296C">
      <w:pPr>
        <w:pStyle w:val="NormalBPBHEB"/>
        <w:pPrChange w:id="2215" w:author="Abhiram Arali" w:date="2024-10-29T15:40:00Z">
          <w:pPr>
            <w:pStyle w:val="BodyText"/>
            <w:spacing w:before="22"/>
          </w:pPr>
        </w:pPrChange>
      </w:pPr>
      <w:ins w:id="2216" w:author="Abhiram Arali" w:date="2024-10-29T15:40:00Z">
        <w:r>
          <w:t>The other secondary storage options are:</w:t>
        </w:r>
      </w:ins>
    </w:p>
    <w:p w14:paraId="3D26194D" w14:textId="2D5351B9" w:rsidR="00301525" w:rsidRPr="00932D81" w:rsidDel="00932D81" w:rsidRDefault="008B7718">
      <w:pPr>
        <w:pStyle w:val="NormalBPBHEB"/>
        <w:numPr>
          <w:ilvl w:val="0"/>
          <w:numId w:val="60"/>
        </w:numPr>
        <w:rPr>
          <w:del w:id="2217" w:author="Abhiram Arali" w:date="2024-10-29T15:40:00Z"/>
        </w:rPr>
        <w:pPrChange w:id="2218" w:author="Abhiram Arali" w:date="2024-10-29T15:40:00Z">
          <w:pPr>
            <w:pStyle w:val="Heading1"/>
            <w:jc w:val="both"/>
          </w:pPr>
        </w:pPrChange>
      </w:pPr>
      <w:r w:rsidRPr="00932D81">
        <w:rPr>
          <w:b/>
          <w:bCs/>
          <w:rPrChange w:id="2219" w:author="Abhiram Arali" w:date="2024-10-29T15:40:00Z">
            <w:rPr/>
          </w:rPrChange>
        </w:rPr>
        <w:t xml:space="preserve">Optical </w:t>
      </w:r>
      <w:r w:rsidR="00932D81" w:rsidRPr="002A080F">
        <w:rPr>
          <w:b/>
          <w:bCs/>
        </w:rPr>
        <w:t>discs</w:t>
      </w:r>
      <w:r w:rsidRPr="00932D81">
        <w:rPr>
          <w:rPrChange w:id="2220" w:author="Abhiram Arali" w:date="2024-10-29T15:40:00Z">
            <w:rPr>
              <w:spacing w:val="-2"/>
            </w:rPr>
          </w:rPrChange>
        </w:rPr>
        <w:t>:</w:t>
      </w:r>
    </w:p>
    <w:p w14:paraId="79A57643" w14:textId="7072F1F5" w:rsidR="00301525" w:rsidRPr="00932D81" w:rsidDel="00932D81" w:rsidRDefault="00301525">
      <w:pPr>
        <w:pStyle w:val="NormalBPBHEB"/>
        <w:numPr>
          <w:ilvl w:val="0"/>
          <w:numId w:val="60"/>
        </w:numPr>
        <w:rPr>
          <w:del w:id="2221" w:author="Abhiram Arali" w:date="2024-10-29T15:40:00Z"/>
          <w:rPrChange w:id="2222" w:author="Abhiram Arali" w:date="2024-10-29T15:40:00Z">
            <w:rPr>
              <w:del w:id="2223" w:author="Abhiram Arali" w:date="2024-10-29T15:40:00Z"/>
              <w:b/>
            </w:rPr>
          </w:rPrChange>
        </w:rPr>
        <w:pPrChange w:id="2224" w:author="Abhiram Arali" w:date="2024-10-29T15:40:00Z">
          <w:pPr>
            <w:pStyle w:val="BodyText"/>
            <w:spacing w:before="21"/>
          </w:pPr>
        </w:pPrChange>
      </w:pPr>
    </w:p>
    <w:p w14:paraId="5BB6D9A1" w14:textId="04B93659" w:rsidR="00301525" w:rsidRPr="002A080F" w:rsidRDefault="00932D81">
      <w:pPr>
        <w:pStyle w:val="NormalBPBHEB"/>
        <w:numPr>
          <w:ilvl w:val="0"/>
          <w:numId w:val="60"/>
        </w:numPr>
        <w:pPrChange w:id="2225" w:author="Abhiram Arali" w:date="2024-10-29T15:40:00Z">
          <w:pPr>
            <w:pStyle w:val="BodyText"/>
            <w:spacing w:line="362" w:lineRule="auto"/>
            <w:ind w:left="220" w:right="219"/>
            <w:jc w:val="both"/>
          </w:pPr>
        </w:pPrChange>
      </w:pPr>
      <w:ins w:id="2226" w:author="Abhiram Arali" w:date="2024-10-29T15:40:00Z">
        <w:r>
          <w:t xml:space="preserve"> </w:t>
        </w:r>
      </w:ins>
      <w:r w:rsidRPr="00932D81">
        <w:t>CDs,</w:t>
      </w:r>
      <w:r w:rsidRPr="00932D81">
        <w:rPr>
          <w:rPrChange w:id="2227" w:author="Abhiram Arali" w:date="2024-10-29T15:40:00Z">
            <w:rPr>
              <w:spacing w:val="-4"/>
            </w:rPr>
          </w:rPrChange>
        </w:rPr>
        <w:t xml:space="preserve"> </w:t>
      </w:r>
      <w:r w:rsidRPr="002A080F">
        <w:t>DVDs,</w:t>
      </w:r>
      <w:r w:rsidRPr="00932D81">
        <w:rPr>
          <w:rPrChange w:id="2228" w:author="Abhiram Arali" w:date="2024-10-29T15:40:00Z">
            <w:rPr>
              <w:spacing w:val="-4"/>
            </w:rPr>
          </w:rPrChange>
        </w:rPr>
        <w:t xml:space="preserve"> </w:t>
      </w:r>
      <w:r w:rsidRPr="002A080F">
        <w:t>and</w:t>
      </w:r>
      <w:r w:rsidRPr="00932D81">
        <w:rPr>
          <w:rPrChange w:id="2229" w:author="Abhiram Arali" w:date="2024-10-29T15:40:00Z">
            <w:rPr>
              <w:spacing w:val="-4"/>
            </w:rPr>
          </w:rPrChange>
        </w:rPr>
        <w:t xml:space="preserve"> </w:t>
      </w:r>
      <w:r w:rsidRPr="002A080F">
        <w:t>Blu-ray</w:t>
      </w:r>
      <w:r w:rsidRPr="00932D81">
        <w:rPr>
          <w:rPrChange w:id="2230" w:author="Abhiram Arali" w:date="2024-10-29T15:40:00Z">
            <w:rPr>
              <w:spacing w:val="-4"/>
            </w:rPr>
          </w:rPrChange>
        </w:rPr>
        <w:t xml:space="preserve"> </w:t>
      </w:r>
      <w:r w:rsidRPr="002A080F">
        <w:t>discs</w:t>
      </w:r>
      <w:r w:rsidRPr="00932D81">
        <w:rPr>
          <w:rPrChange w:id="2231" w:author="Abhiram Arali" w:date="2024-10-29T15:40:00Z">
            <w:rPr>
              <w:spacing w:val="-4"/>
            </w:rPr>
          </w:rPrChange>
        </w:rPr>
        <w:t xml:space="preserve"> </w:t>
      </w:r>
      <w:r w:rsidRPr="002A080F">
        <w:t>are</w:t>
      </w:r>
      <w:r w:rsidRPr="00932D81">
        <w:rPr>
          <w:rPrChange w:id="2232" w:author="Abhiram Arali" w:date="2024-10-29T15:40:00Z">
            <w:rPr>
              <w:spacing w:val="-6"/>
            </w:rPr>
          </w:rPrChange>
        </w:rPr>
        <w:t xml:space="preserve"> </w:t>
      </w:r>
      <w:r w:rsidRPr="002A080F">
        <w:t>used</w:t>
      </w:r>
      <w:r w:rsidRPr="00932D81">
        <w:rPr>
          <w:rPrChange w:id="2233" w:author="Abhiram Arali" w:date="2024-10-29T15:40:00Z">
            <w:rPr>
              <w:spacing w:val="-4"/>
            </w:rPr>
          </w:rPrChange>
        </w:rPr>
        <w:t xml:space="preserve"> </w:t>
      </w:r>
      <w:r w:rsidRPr="002A080F">
        <w:t>for</w:t>
      </w:r>
      <w:r w:rsidRPr="00932D81">
        <w:rPr>
          <w:rPrChange w:id="2234" w:author="Abhiram Arali" w:date="2024-10-29T15:40:00Z">
            <w:rPr>
              <w:spacing w:val="-6"/>
            </w:rPr>
          </w:rPrChange>
        </w:rPr>
        <w:t xml:space="preserve"> </w:t>
      </w:r>
      <w:r w:rsidRPr="002A080F">
        <w:t>media</w:t>
      </w:r>
      <w:r w:rsidRPr="00932D81">
        <w:rPr>
          <w:rPrChange w:id="2235" w:author="Abhiram Arali" w:date="2024-10-29T15:40:00Z">
            <w:rPr>
              <w:spacing w:val="-5"/>
            </w:rPr>
          </w:rPrChange>
        </w:rPr>
        <w:t xml:space="preserve"> </w:t>
      </w:r>
      <w:r w:rsidRPr="002A080F">
        <w:t>storage,</w:t>
      </w:r>
      <w:r w:rsidRPr="00932D81">
        <w:rPr>
          <w:rPrChange w:id="2236" w:author="Abhiram Arali" w:date="2024-10-29T15:40:00Z">
            <w:rPr>
              <w:spacing w:val="-4"/>
            </w:rPr>
          </w:rPrChange>
        </w:rPr>
        <w:t xml:space="preserve"> </w:t>
      </w:r>
      <w:r w:rsidRPr="002A080F">
        <w:t>software</w:t>
      </w:r>
      <w:r w:rsidRPr="00932D81">
        <w:rPr>
          <w:rPrChange w:id="2237" w:author="Abhiram Arali" w:date="2024-10-29T15:40:00Z">
            <w:rPr>
              <w:spacing w:val="-5"/>
            </w:rPr>
          </w:rPrChange>
        </w:rPr>
        <w:t xml:space="preserve"> </w:t>
      </w:r>
      <w:r w:rsidRPr="002A080F">
        <w:t>distribution,</w:t>
      </w:r>
      <w:r w:rsidRPr="00932D81">
        <w:rPr>
          <w:rPrChange w:id="2238" w:author="Abhiram Arali" w:date="2024-10-29T15:40:00Z">
            <w:rPr>
              <w:spacing w:val="-4"/>
            </w:rPr>
          </w:rPrChange>
        </w:rPr>
        <w:t xml:space="preserve"> </w:t>
      </w:r>
      <w:r w:rsidRPr="002A080F">
        <w:t>and</w:t>
      </w:r>
      <w:r w:rsidRPr="00932D81">
        <w:rPr>
          <w:rPrChange w:id="2239" w:author="Abhiram Arali" w:date="2024-10-29T15:40:00Z">
            <w:rPr>
              <w:spacing w:val="-4"/>
            </w:rPr>
          </w:rPrChange>
        </w:rPr>
        <w:t xml:space="preserve"> </w:t>
      </w:r>
      <w:r w:rsidRPr="002A080F">
        <w:t>backups. They are read using laser technology.</w:t>
      </w:r>
    </w:p>
    <w:p w14:paraId="10C7E7E8" w14:textId="00D456AD" w:rsidR="00301525" w:rsidRPr="00932D81" w:rsidDel="00B90BDE" w:rsidRDefault="008B7718">
      <w:pPr>
        <w:pStyle w:val="NormalBPBHEB"/>
        <w:numPr>
          <w:ilvl w:val="0"/>
          <w:numId w:val="60"/>
        </w:numPr>
        <w:rPr>
          <w:del w:id="2240" w:author="Abhiram Arali" w:date="2024-10-29T15:40:00Z"/>
        </w:rPr>
        <w:pPrChange w:id="2241" w:author="Abhiram Arali" w:date="2024-10-29T15:40:00Z">
          <w:pPr>
            <w:pStyle w:val="Heading1"/>
            <w:spacing w:before="156"/>
            <w:jc w:val="both"/>
          </w:pPr>
        </w:pPrChange>
      </w:pPr>
      <w:r w:rsidRPr="00B90BDE">
        <w:rPr>
          <w:b/>
          <w:bCs/>
          <w:rPrChange w:id="2242" w:author="Abhiram Arali" w:date="2024-10-29T15:40:00Z">
            <w:rPr/>
          </w:rPrChange>
        </w:rPr>
        <w:t>USB Flash Drives</w:t>
      </w:r>
      <w:r w:rsidRPr="00932D81">
        <w:rPr>
          <w:rPrChange w:id="2243" w:author="Abhiram Arali" w:date="2024-10-29T15:40:00Z">
            <w:rPr>
              <w:spacing w:val="-2"/>
            </w:rPr>
          </w:rPrChange>
        </w:rPr>
        <w:t>:</w:t>
      </w:r>
    </w:p>
    <w:p w14:paraId="601870C4" w14:textId="6D0DE60A" w:rsidR="00301525" w:rsidRPr="00932D81" w:rsidDel="00B90BDE" w:rsidRDefault="00301525">
      <w:pPr>
        <w:pStyle w:val="NormalBPBHEB"/>
        <w:numPr>
          <w:ilvl w:val="0"/>
          <w:numId w:val="60"/>
        </w:numPr>
        <w:rPr>
          <w:del w:id="2244" w:author="Abhiram Arali" w:date="2024-10-29T15:40:00Z"/>
          <w:rPrChange w:id="2245" w:author="Abhiram Arali" w:date="2024-10-29T15:40:00Z">
            <w:rPr>
              <w:del w:id="2246" w:author="Abhiram Arali" w:date="2024-10-29T15:40:00Z"/>
              <w:b/>
            </w:rPr>
          </w:rPrChange>
        </w:rPr>
        <w:pPrChange w:id="2247" w:author="Abhiram Arali" w:date="2024-10-29T15:40:00Z">
          <w:pPr>
            <w:pStyle w:val="BodyText"/>
            <w:spacing w:before="22"/>
          </w:pPr>
        </w:pPrChange>
      </w:pPr>
    </w:p>
    <w:p w14:paraId="24AB05F7" w14:textId="493EFA81" w:rsidR="00301525" w:rsidRDefault="00B90BDE" w:rsidP="00932D81">
      <w:pPr>
        <w:pStyle w:val="NormalBPBHEB"/>
        <w:numPr>
          <w:ilvl w:val="0"/>
          <w:numId w:val="60"/>
        </w:numPr>
        <w:rPr>
          <w:ins w:id="2248" w:author="Abhiram Arali" w:date="2024-10-29T15:40:00Z"/>
        </w:rPr>
      </w:pPr>
      <w:ins w:id="2249" w:author="Abhiram Arali" w:date="2024-10-29T15:40:00Z">
        <w:r>
          <w:t xml:space="preserve"> </w:t>
        </w:r>
      </w:ins>
      <w:r w:rsidRPr="00B90BDE">
        <w:t>P</w:t>
      </w:r>
      <w:r w:rsidRPr="00932D81">
        <w:t>ortable</w:t>
      </w:r>
      <w:r w:rsidRPr="00932D81">
        <w:rPr>
          <w:rPrChange w:id="2250" w:author="Abhiram Arali" w:date="2024-10-29T15:40:00Z">
            <w:rPr>
              <w:spacing w:val="-3"/>
            </w:rPr>
          </w:rPrChange>
        </w:rPr>
        <w:t xml:space="preserve"> </w:t>
      </w:r>
      <w:r w:rsidRPr="002A080F">
        <w:t>storage</w:t>
      </w:r>
      <w:r w:rsidRPr="00932D81">
        <w:rPr>
          <w:rPrChange w:id="2251" w:author="Abhiram Arali" w:date="2024-10-29T15:40:00Z">
            <w:rPr>
              <w:spacing w:val="-4"/>
            </w:rPr>
          </w:rPrChange>
        </w:rPr>
        <w:t xml:space="preserve"> </w:t>
      </w:r>
      <w:r w:rsidRPr="002A080F">
        <w:t>devices</w:t>
      </w:r>
      <w:r w:rsidRPr="00932D81">
        <w:rPr>
          <w:rPrChange w:id="2252" w:author="Abhiram Arali" w:date="2024-10-29T15:40:00Z">
            <w:rPr>
              <w:spacing w:val="-1"/>
            </w:rPr>
          </w:rPrChange>
        </w:rPr>
        <w:t xml:space="preserve"> </w:t>
      </w:r>
      <w:r w:rsidRPr="002A080F">
        <w:t>that</w:t>
      </w:r>
      <w:r w:rsidRPr="00932D81">
        <w:rPr>
          <w:rPrChange w:id="2253" w:author="Abhiram Arali" w:date="2024-10-29T15:40:00Z">
            <w:rPr>
              <w:spacing w:val="-3"/>
            </w:rPr>
          </w:rPrChange>
        </w:rPr>
        <w:t xml:space="preserve"> </w:t>
      </w:r>
      <w:r w:rsidRPr="002A080F">
        <w:t>use</w:t>
      </w:r>
      <w:r w:rsidRPr="00932D81">
        <w:rPr>
          <w:rPrChange w:id="2254" w:author="Abhiram Arali" w:date="2024-10-29T15:40:00Z">
            <w:rPr>
              <w:spacing w:val="-4"/>
            </w:rPr>
          </w:rPrChange>
        </w:rPr>
        <w:t xml:space="preserve"> </w:t>
      </w:r>
      <w:r w:rsidRPr="002A080F">
        <w:t>flash</w:t>
      </w:r>
      <w:r w:rsidRPr="00932D81">
        <w:rPr>
          <w:rPrChange w:id="2255" w:author="Abhiram Arali" w:date="2024-10-29T15:40:00Z">
            <w:rPr>
              <w:spacing w:val="-3"/>
            </w:rPr>
          </w:rPrChange>
        </w:rPr>
        <w:t xml:space="preserve"> </w:t>
      </w:r>
      <w:r w:rsidRPr="002A080F">
        <w:t>memory</w:t>
      </w:r>
      <w:r w:rsidRPr="00932D81">
        <w:rPr>
          <w:rPrChange w:id="2256" w:author="Abhiram Arali" w:date="2024-10-29T15:40:00Z">
            <w:rPr>
              <w:spacing w:val="-3"/>
            </w:rPr>
          </w:rPrChange>
        </w:rPr>
        <w:t xml:space="preserve"> </w:t>
      </w:r>
      <w:r w:rsidRPr="002A080F">
        <w:t>to</w:t>
      </w:r>
      <w:r w:rsidRPr="00932D81">
        <w:rPr>
          <w:rPrChange w:id="2257" w:author="Abhiram Arali" w:date="2024-10-29T15:40:00Z">
            <w:rPr>
              <w:spacing w:val="-1"/>
            </w:rPr>
          </w:rPrChange>
        </w:rPr>
        <w:t xml:space="preserve"> </w:t>
      </w:r>
      <w:r w:rsidRPr="002A080F">
        <w:t>store</w:t>
      </w:r>
      <w:r w:rsidRPr="00932D81">
        <w:rPr>
          <w:rPrChange w:id="2258" w:author="Abhiram Arali" w:date="2024-10-29T15:40:00Z">
            <w:rPr>
              <w:spacing w:val="-4"/>
            </w:rPr>
          </w:rPrChange>
        </w:rPr>
        <w:t xml:space="preserve"> </w:t>
      </w:r>
      <w:r w:rsidRPr="002A080F">
        <w:t>data.</w:t>
      </w:r>
      <w:r w:rsidRPr="00932D81">
        <w:rPr>
          <w:rPrChange w:id="2259" w:author="Abhiram Arali" w:date="2024-10-29T15:40:00Z">
            <w:rPr>
              <w:spacing w:val="-3"/>
            </w:rPr>
          </w:rPrChange>
        </w:rPr>
        <w:t xml:space="preserve"> </w:t>
      </w:r>
      <w:r w:rsidRPr="002A080F">
        <w:t>They</w:t>
      </w:r>
      <w:r w:rsidRPr="00932D81">
        <w:rPr>
          <w:rPrChange w:id="2260" w:author="Abhiram Arali" w:date="2024-10-29T15:40:00Z">
            <w:rPr>
              <w:spacing w:val="-3"/>
            </w:rPr>
          </w:rPrChange>
        </w:rPr>
        <w:t xml:space="preserve"> </w:t>
      </w:r>
      <w:r w:rsidRPr="002A080F">
        <w:t>are</w:t>
      </w:r>
      <w:r w:rsidRPr="00932D81">
        <w:rPr>
          <w:rPrChange w:id="2261" w:author="Abhiram Arali" w:date="2024-10-29T15:40:00Z">
            <w:rPr>
              <w:spacing w:val="-4"/>
            </w:rPr>
          </w:rPrChange>
        </w:rPr>
        <w:t xml:space="preserve"> </w:t>
      </w:r>
      <w:r w:rsidRPr="002A080F">
        <w:t>commonly</w:t>
      </w:r>
      <w:r w:rsidRPr="00932D81">
        <w:rPr>
          <w:rPrChange w:id="2262" w:author="Abhiram Arali" w:date="2024-10-29T15:40:00Z">
            <w:rPr>
              <w:spacing w:val="-3"/>
            </w:rPr>
          </w:rPrChange>
        </w:rPr>
        <w:t xml:space="preserve"> </w:t>
      </w:r>
      <w:r w:rsidRPr="002A080F">
        <w:t>used</w:t>
      </w:r>
      <w:r w:rsidRPr="00932D81">
        <w:rPr>
          <w:rPrChange w:id="2263" w:author="Abhiram Arali" w:date="2024-10-29T15:40:00Z">
            <w:rPr>
              <w:spacing w:val="-3"/>
            </w:rPr>
          </w:rPrChange>
        </w:rPr>
        <w:t xml:space="preserve"> </w:t>
      </w:r>
      <w:r w:rsidRPr="002A080F">
        <w:t>for</w:t>
      </w:r>
      <w:r w:rsidRPr="00932D81">
        <w:rPr>
          <w:rPrChange w:id="2264" w:author="Abhiram Arali" w:date="2024-10-29T15:40:00Z">
            <w:rPr>
              <w:spacing w:val="-5"/>
            </w:rPr>
          </w:rPrChange>
        </w:rPr>
        <w:t xml:space="preserve"> </w:t>
      </w:r>
      <w:r w:rsidRPr="002A080F">
        <w:t>file transfers and backups due to their convenience and portability.</w:t>
      </w:r>
    </w:p>
    <w:p w14:paraId="7BF211A6" w14:textId="77777777" w:rsidR="006E0678" w:rsidRPr="006E0678" w:rsidRDefault="006E0678">
      <w:pPr>
        <w:pStyle w:val="NormalBPBHEB"/>
        <w:pPrChange w:id="2265" w:author="Abhiram Arali" w:date="2024-10-29T15:40:00Z">
          <w:pPr>
            <w:pStyle w:val="BodyText"/>
            <w:spacing w:line="360" w:lineRule="auto"/>
            <w:ind w:left="220" w:right="222"/>
            <w:jc w:val="both"/>
          </w:pPr>
        </w:pPrChange>
      </w:pPr>
    </w:p>
    <w:p w14:paraId="5010AABF" w14:textId="4D1B0A6F" w:rsidR="00301525" w:rsidRDefault="008B7718">
      <w:pPr>
        <w:pStyle w:val="Heading2BPBHEB"/>
        <w:pPrChange w:id="2266" w:author="Abhiram Arali" w:date="2024-10-29T15:40:00Z">
          <w:pPr>
            <w:pStyle w:val="Heading1"/>
            <w:numPr>
              <w:numId w:val="16"/>
            </w:numPr>
            <w:tabs>
              <w:tab w:val="left" w:pos="939"/>
            </w:tabs>
            <w:spacing w:before="161"/>
            <w:ind w:left="939" w:hanging="359"/>
          </w:pPr>
        </w:pPrChange>
      </w:pPr>
      <w:r>
        <w:t>Output</w:t>
      </w:r>
      <w:r>
        <w:rPr>
          <w:spacing w:val="-1"/>
        </w:rPr>
        <w:t xml:space="preserve"> </w:t>
      </w:r>
      <w:r w:rsidR="00073134">
        <w:rPr>
          <w:spacing w:val="-4"/>
        </w:rPr>
        <w:t>unit</w:t>
      </w:r>
    </w:p>
    <w:p w14:paraId="2A734F4F" w14:textId="12CFDEA6" w:rsidR="00301525" w:rsidDel="00073134" w:rsidRDefault="00301525">
      <w:pPr>
        <w:pStyle w:val="BodyText"/>
        <w:spacing w:before="21"/>
        <w:rPr>
          <w:del w:id="2267" w:author="Abhiram Arali" w:date="2024-10-29T15:40:00Z"/>
          <w:b/>
        </w:rPr>
      </w:pPr>
    </w:p>
    <w:p w14:paraId="24B64F16" w14:textId="77777777" w:rsidR="00301525" w:rsidRDefault="008B7718">
      <w:pPr>
        <w:pStyle w:val="NormalBPBHEB"/>
        <w:pPrChange w:id="2268" w:author="Abhiram Arali" w:date="2024-10-29T15:40:00Z">
          <w:pPr>
            <w:pStyle w:val="BodyText"/>
            <w:spacing w:before="1" w:line="360" w:lineRule="auto"/>
            <w:ind w:left="220" w:right="221"/>
            <w:jc w:val="both"/>
          </w:pPr>
        </w:pPrChange>
      </w:pPr>
      <w:r>
        <w:t>The output unit is a critical component of a computer system responsible for conveying processed data from the CPU to the user in a human-readable format. After the CPU has executed instructions and processed data, the output unit takes this information and translates it into a form that can be easily understood and utilized by the user. This function is essential for</w:t>
      </w:r>
      <w:r>
        <w:rPr>
          <w:spacing w:val="-6"/>
        </w:rPr>
        <w:t xml:space="preserve"> </w:t>
      </w:r>
      <w:r>
        <w:t>user</w:t>
      </w:r>
      <w:r>
        <w:rPr>
          <w:spacing w:val="-6"/>
        </w:rPr>
        <w:t xml:space="preserve"> </w:t>
      </w:r>
      <w:r>
        <w:t>interaction</w:t>
      </w:r>
      <w:r>
        <w:rPr>
          <w:spacing w:val="-4"/>
        </w:rPr>
        <w:t xml:space="preserve"> </w:t>
      </w:r>
      <w:r>
        <w:t>with</w:t>
      </w:r>
      <w:r>
        <w:rPr>
          <w:spacing w:val="-4"/>
        </w:rPr>
        <w:t xml:space="preserve"> </w:t>
      </w:r>
      <w:r>
        <w:t>the</w:t>
      </w:r>
      <w:r>
        <w:rPr>
          <w:spacing w:val="-6"/>
        </w:rPr>
        <w:t xml:space="preserve"> </w:t>
      </w:r>
      <w:r>
        <w:t>computer,</w:t>
      </w:r>
      <w:r>
        <w:rPr>
          <w:spacing w:val="-3"/>
        </w:rPr>
        <w:t xml:space="preserve"> </w:t>
      </w:r>
      <w:r>
        <w:t>allowing</w:t>
      </w:r>
      <w:r>
        <w:rPr>
          <w:spacing w:val="-5"/>
        </w:rPr>
        <w:t xml:space="preserve"> </w:t>
      </w:r>
      <w:r>
        <w:t>individuals</w:t>
      </w:r>
      <w:r>
        <w:rPr>
          <w:spacing w:val="-4"/>
        </w:rPr>
        <w:t xml:space="preserve"> </w:t>
      </w:r>
      <w:r>
        <w:t>to</w:t>
      </w:r>
      <w:r>
        <w:rPr>
          <w:spacing w:val="-4"/>
        </w:rPr>
        <w:t xml:space="preserve"> </w:t>
      </w:r>
      <w:r>
        <w:t>see</w:t>
      </w:r>
      <w:r>
        <w:rPr>
          <w:spacing w:val="-6"/>
        </w:rPr>
        <w:t xml:space="preserve"> </w:t>
      </w:r>
      <w:r>
        <w:t>the</w:t>
      </w:r>
      <w:r>
        <w:rPr>
          <w:spacing w:val="-6"/>
        </w:rPr>
        <w:t xml:space="preserve"> </w:t>
      </w:r>
      <w:r>
        <w:t>results</w:t>
      </w:r>
      <w:r>
        <w:rPr>
          <w:spacing w:val="-5"/>
        </w:rPr>
        <w:t xml:space="preserve"> </w:t>
      </w:r>
      <w:r>
        <w:t>of</w:t>
      </w:r>
      <w:r>
        <w:rPr>
          <w:spacing w:val="-6"/>
        </w:rPr>
        <w:t xml:space="preserve"> </w:t>
      </w:r>
      <w:r>
        <w:t>computations, view documents, hear sounds, or produce physical copies of digital content.</w:t>
      </w:r>
    </w:p>
    <w:p w14:paraId="0104BA1D" w14:textId="77777777" w:rsidR="00301525" w:rsidRDefault="008B7718">
      <w:pPr>
        <w:pStyle w:val="NormalBPBHEB"/>
        <w:pPrChange w:id="2269" w:author="Abhiram Arali" w:date="2024-10-29T15:41:00Z">
          <w:pPr>
            <w:pStyle w:val="ListParagraph"/>
            <w:numPr>
              <w:ilvl w:val="1"/>
              <w:numId w:val="16"/>
            </w:numPr>
            <w:tabs>
              <w:tab w:val="left" w:pos="940"/>
            </w:tabs>
            <w:spacing w:before="161" w:line="360" w:lineRule="auto"/>
            <w:ind w:left="940" w:right="226" w:hanging="360"/>
            <w:jc w:val="both"/>
          </w:pPr>
        </w:pPrChange>
      </w:pPr>
      <w:r>
        <w:t>Output devices can be categorized into several types based on the nature of the data they present:</w:t>
      </w:r>
    </w:p>
    <w:p w14:paraId="2D64AA13" w14:textId="2751B522" w:rsidR="00301525" w:rsidRPr="00C34503" w:rsidRDefault="008B7718">
      <w:pPr>
        <w:pStyle w:val="NormalBPBHEB"/>
        <w:numPr>
          <w:ilvl w:val="0"/>
          <w:numId w:val="61"/>
        </w:numPr>
        <w:rPr>
          <w:b/>
          <w:bCs/>
          <w:rPrChange w:id="2270" w:author="Abhiram Arali" w:date="2024-10-29T15:41:00Z">
            <w:rPr/>
          </w:rPrChange>
        </w:rPr>
        <w:pPrChange w:id="2271" w:author="Abhiram Arali" w:date="2024-10-29T15:41:00Z">
          <w:pPr>
            <w:pStyle w:val="Heading1"/>
            <w:spacing w:before="158"/>
            <w:jc w:val="both"/>
          </w:pPr>
        </w:pPrChange>
      </w:pPr>
      <w:r w:rsidRPr="00C34503">
        <w:rPr>
          <w:b/>
          <w:bCs/>
          <w:rPrChange w:id="2272" w:author="Abhiram Arali" w:date="2024-10-29T15:41:00Z">
            <w:rPr/>
          </w:rPrChange>
        </w:rPr>
        <w:t xml:space="preserve">Visual </w:t>
      </w:r>
      <w:r w:rsidR="00C34503" w:rsidRPr="00C34503">
        <w:rPr>
          <w:b/>
          <w:bCs/>
        </w:rPr>
        <w:t>output devices:</w:t>
      </w:r>
    </w:p>
    <w:p w14:paraId="09DD75F2" w14:textId="304A6E9B" w:rsidR="00301525" w:rsidRPr="000B5A5F" w:rsidDel="00BB6997" w:rsidRDefault="00301525">
      <w:pPr>
        <w:pStyle w:val="NormalBPBHEB"/>
        <w:numPr>
          <w:ilvl w:val="0"/>
          <w:numId w:val="62"/>
        </w:numPr>
        <w:rPr>
          <w:del w:id="2273" w:author="Abhiram Arali" w:date="2024-10-29T15:41:00Z"/>
          <w:b/>
          <w:bCs/>
        </w:rPr>
        <w:pPrChange w:id="2274" w:author="Abhiram Arali" w:date="2024-10-29T15:41:00Z">
          <w:pPr>
            <w:pStyle w:val="BodyText"/>
            <w:spacing w:before="22"/>
          </w:pPr>
        </w:pPrChange>
      </w:pPr>
    </w:p>
    <w:p w14:paraId="10027821" w14:textId="77777777" w:rsidR="00301525" w:rsidRPr="000B5A5F" w:rsidRDefault="008B7718">
      <w:pPr>
        <w:pStyle w:val="NormalBPBHEB"/>
        <w:numPr>
          <w:ilvl w:val="0"/>
          <w:numId w:val="62"/>
        </w:numPr>
        <w:pPrChange w:id="2275" w:author="Abhiram Arali" w:date="2024-10-29T15:41:00Z">
          <w:pPr>
            <w:pStyle w:val="BodyText"/>
            <w:spacing w:line="360" w:lineRule="auto"/>
            <w:ind w:left="220" w:right="222"/>
            <w:jc w:val="both"/>
          </w:pPr>
        </w:pPrChange>
      </w:pPr>
      <w:r w:rsidRPr="001F6E33">
        <w:rPr>
          <w:b/>
          <w:bCs/>
          <w:rPrChange w:id="2276" w:author="Abhiram Arali" w:date="2024-10-29T15:41:00Z">
            <w:rPr>
              <w:i/>
            </w:rPr>
          </w:rPrChange>
        </w:rPr>
        <w:t>Monitors</w:t>
      </w:r>
      <w:r w:rsidRPr="00BB6997">
        <w:rPr>
          <w:rPrChange w:id="2277" w:author="Abhiram Arali" w:date="2024-10-29T15:41:00Z">
            <w:rPr>
              <w:i/>
            </w:rPr>
          </w:rPrChange>
        </w:rPr>
        <w:t xml:space="preserve">: </w:t>
      </w:r>
      <w:r w:rsidRPr="000B5A5F">
        <w:t xml:space="preserve">The most common output device, monitors display graphical user interfaces, text, and images. They come in various technologies, including LCD, LED, and OLED, </w:t>
      </w:r>
      <w:r w:rsidRPr="000B5A5F">
        <w:lastRenderedPageBreak/>
        <w:t>each offering different benefits in terms of color accuracy, refresh rates, and energy consumption.</w:t>
      </w:r>
    </w:p>
    <w:p w14:paraId="49C75674" w14:textId="77777777" w:rsidR="00301525" w:rsidRPr="000B5A5F" w:rsidRDefault="008B7718">
      <w:pPr>
        <w:pStyle w:val="NormalBPBHEB"/>
        <w:numPr>
          <w:ilvl w:val="0"/>
          <w:numId w:val="62"/>
        </w:numPr>
        <w:pPrChange w:id="2278" w:author="Abhiram Arali" w:date="2024-10-29T15:41:00Z">
          <w:pPr>
            <w:pStyle w:val="BodyText"/>
            <w:spacing w:before="160" w:line="360" w:lineRule="auto"/>
            <w:ind w:left="220" w:right="223"/>
            <w:jc w:val="both"/>
          </w:pPr>
        </w:pPrChange>
      </w:pPr>
      <w:r w:rsidRPr="001F6E33">
        <w:rPr>
          <w:b/>
          <w:bCs/>
          <w:rPrChange w:id="2279" w:author="Abhiram Arali" w:date="2024-10-29T15:41:00Z">
            <w:rPr>
              <w:i/>
            </w:rPr>
          </w:rPrChange>
        </w:rPr>
        <w:t>Projectors</w:t>
      </w:r>
      <w:r w:rsidRPr="00BB6997">
        <w:rPr>
          <w:rPrChange w:id="2280" w:author="Abhiram Arali" w:date="2024-10-29T15:41:00Z">
            <w:rPr>
              <w:i/>
            </w:rPr>
          </w:rPrChange>
        </w:rPr>
        <w:t xml:space="preserve">: </w:t>
      </w:r>
      <w:r w:rsidRPr="000B5A5F">
        <w:t>These devices project visual information onto larger screens, making them ideal for presentations and classroom settings.</w:t>
      </w:r>
    </w:p>
    <w:p w14:paraId="7F4C74C5" w14:textId="6C759C8E" w:rsidR="00301525" w:rsidRPr="00131C4B" w:rsidRDefault="008B7718">
      <w:pPr>
        <w:pStyle w:val="NormalBPBHEB"/>
        <w:numPr>
          <w:ilvl w:val="0"/>
          <w:numId w:val="63"/>
        </w:numPr>
        <w:rPr>
          <w:b/>
          <w:bCs/>
          <w:rPrChange w:id="2281" w:author="Abhiram Arali" w:date="2024-10-29T15:41:00Z">
            <w:rPr/>
          </w:rPrChange>
        </w:rPr>
        <w:pPrChange w:id="2282" w:author="Abhiram Arali" w:date="2024-10-29T15:41:00Z">
          <w:pPr>
            <w:pStyle w:val="Heading1"/>
            <w:spacing w:before="161"/>
            <w:jc w:val="both"/>
          </w:pPr>
        </w:pPrChange>
      </w:pPr>
      <w:r w:rsidRPr="00131C4B">
        <w:rPr>
          <w:b/>
          <w:bCs/>
          <w:rPrChange w:id="2283" w:author="Abhiram Arali" w:date="2024-10-29T15:41:00Z">
            <w:rPr/>
          </w:rPrChange>
        </w:rPr>
        <w:t xml:space="preserve">Audio </w:t>
      </w:r>
      <w:r w:rsidR="00131C4B" w:rsidRPr="00131C4B">
        <w:rPr>
          <w:b/>
          <w:bCs/>
        </w:rPr>
        <w:t>output devices</w:t>
      </w:r>
      <w:r w:rsidRPr="00131C4B">
        <w:rPr>
          <w:b/>
          <w:bCs/>
          <w:rPrChange w:id="2284" w:author="Abhiram Arali" w:date="2024-10-29T15:41:00Z">
            <w:rPr>
              <w:spacing w:val="-2"/>
            </w:rPr>
          </w:rPrChange>
        </w:rPr>
        <w:t>:</w:t>
      </w:r>
    </w:p>
    <w:p w14:paraId="33289CE2" w14:textId="3FE9C499" w:rsidR="0011658E" w:rsidRPr="0011658E" w:rsidRDefault="0011658E" w:rsidP="0011658E">
      <w:pPr>
        <w:pStyle w:val="NormalBPBHEB"/>
        <w:numPr>
          <w:ilvl w:val="0"/>
          <w:numId w:val="64"/>
        </w:numPr>
        <w:rPr>
          <w:del w:id="2285" w:author="Abhiram Arali" w:date="2024-10-29T15:41:00Z"/>
          <w:b/>
          <w:bCs/>
          <w:rPrChange w:id="2286" w:author="Abhiram Arali" w:date="2024-10-29T15:42:00Z">
            <w:rPr>
              <w:del w:id="2287" w:author="Abhiram Arali" w:date="2024-10-29T15:41:00Z"/>
            </w:rPr>
          </w:rPrChange>
        </w:rPr>
        <w:sectPr w:rsidR="0011658E" w:rsidRPr="0011658E">
          <w:pgSz w:w="11910" w:h="16840"/>
          <w:pgMar w:top="1540" w:right="1220" w:bottom="1200" w:left="1220" w:header="758" w:footer="1000" w:gutter="0"/>
          <w:cols w:space="720"/>
        </w:sectPr>
        <w:pPrChange w:id="2288" w:author="Abhiram Arali" w:date="2024-10-29T15:42:00Z">
          <w:pPr>
            <w:jc w:val="both"/>
          </w:pPr>
        </w:pPrChange>
      </w:pPr>
    </w:p>
    <w:p w14:paraId="3817528F" w14:textId="77777777" w:rsidR="00301525" w:rsidRPr="000B5A5F" w:rsidRDefault="008B7718">
      <w:pPr>
        <w:pStyle w:val="NormalBPBHEB"/>
        <w:numPr>
          <w:ilvl w:val="0"/>
          <w:numId w:val="64"/>
        </w:numPr>
        <w:pPrChange w:id="2289" w:author="Abhiram Arali" w:date="2024-10-29T15:42:00Z">
          <w:pPr>
            <w:pStyle w:val="BodyText"/>
            <w:spacing w:before="100" w:line="360" w:lineRule="auto"/>
            <w:ind w:left="220"/>
          </w:pPr>
        </w:pPrChange>
      </w:pPr>
      <w:r w:rsidRPr="00BE43B1">
        <w:rPr>
          <w:b/>
          <w:bCs/>
          <w:rPrChange w:id="2290" w:author="Abhiram Arali" w:date="2024-10-29T15:42:00Z">
            <w:rPr>
              <w:i/>
            </w:rPr>
          </w:rPrChange>
        </w:rPr>
        <w:t>Speakers</w:t>
      </w:r>
      <w:r w:rsidRPr="000B5A5F">
        <w:rPr>
          <w:rPrChange w:id="2291" w:author="Abhiram Arali" w:date="2024-10-29T15:41:00Z">
            <w:rPr>
              <w:i/>
            </w:rPr>
          </w:rPrChange>
        </w:rPr>
        <w:t xml:space="preserve">: </w:t>
      </w:r>
      <w:r w:rsidRPr="000B5A5F">
        <w:t>Speakers</w:t>
      </w:r>
      <w:r w:rsidRPr="000B5A5F">
        <w:rPr>
          <w:rPrChange w:id="2292" w:author="Abhiram Arali" w:date="2024-10-29T15:41:00Z">
            <w:rPr>
              <w:spacing w:val="31"/>
            </w:rPr>
          </w:rPrChange>
        </w:rPr>
        <w:t xml:space="preserve"> </w:t>
      </w:r>
      <w:r w:rsidRPr="000B5A5F">
        <w:t>convert</w:t>
      </w:r>
      <w:r w:rsidRPr="000B5A5F">
        <w:rPr>
          <w:rPrChange w:id="2293" w:author="Abhiram Arali" w:date="2024-10-29T15:41:00Z">
            <w:rPr>
              <w:spacing w:val="31"/>
            </w:rPr>
          </w:rPrChange>
        </w:rPr>
        <w:t xml:space="preserve"> </w:t>
      </w:r>
      <w:r w:rsidRPr="000B5A5F">
        <w:t>digital</w:t>
      </w:r>
      <w:r w:rsidRPr="000B5A5F">
        <w:rPr>
          <w:rPrChange w:id="2294" w:author="Abhiram Arali" w:date="2024-10-29T15:41:00Z">
            <w:rPr>
              <w:spacing w:val="31"/>
            </w:rPr>
          </w:rPrChange>
        </w:rPr>
        <w:t xml:space="preserve"> </w:t>
      </w:r>
      <w:r w:rsidRPr="000B5A5F">
        <w:t>audio</w:t>
      </w:r>
      <w:r w:rsidRPr="000B5A5F">
        <w:rPr>
          <w:rPrChange w:id="2295" w:author="Abhiram Arali" w:date="2024-10-29T15:41:00Z">
            <w:rPr>
              <w:spacing w:val="32"/>
            </w:rPr>
          </w:rPrChange>
        </w:rPr>
        <w:t xml:space="preserve"> </w:t>
      </w:r>
      <w:r w:rsidRPr="000B5A5F">
        <w:t>signals</w:t>
      </w:r>
      <w:r w:rsidRPr="000B5A5F">
        <w:rPr>
          <w:rPrChange w:id="2296" w:author="Abhiram Arali" w:date="2024-10-29T15:41:00Z">
            <w:rPr>
              <w:spacing w:val="32"/>
            </w:rPr>
          </w:rPrChange>
        </w:rPr>
        <w:t xml:space="preserve"> </w:t>
      </w:r>
      <w:r w:rsidRPr="000B5A5F">
        <w:t>into</w:t>
      </w:r>
      <w:r w:rsidRPr="000B5A5F">
        <w:rPr>
          <w:rPrChange w:id="2297" w:author="Abhiram Arali" w:date="2024-10-29T15:41:00Z">
            <w:rPr>
              <w:spacing w:val="31"/>
            </w:rPr>
          </w:rPrChange>
        </w:rPr>
        <w:t xml:space="preserve"> </w:t>
      </w:r>
      <w:r w:rsidRPr="000B5A5F">
        <w:t>sound</w:t>
      </w:r>
      <w:r w:rsidRPr="000B5A5F">
        <w:rPr>
          <w:rPrChange w:id="2298" w:author="Abhiram Arali" w:date="2024-10-29T15:41:00Z">
            <w:rPr>
              <w:spacing w:val="29"/>
            </w:rPr>
          </w:rPrChange>
        </w:rPr>
        <w:t xml:space="preserve"> </w:t>
      </w:r>
      <w:r w:rsidRPr="000B5A5F">
        <w:t>waves,</w:t>
      </w:r>
      <w:r w:rsidRPr="000B5A5F">
        <w:rPr>
          <w:rPrChange w:id="2299" w:author="Abhiram Arali" w:date="2024-10-29T15:41:00Z">
            <w:rPr>
              <w:spacing w:val="32"/>
            </w:rPr>
          </w:rPrChange>
        </w:rPr>
        <w:t xml:space="preserve"> </w:t>
      </w:r>
      <w:r w:rsidRPr="000B5A5F">
        <w:t>allowing</w:t>
      </w:r>
      <w:r w:rsidRPr="000B5A5F">
        <w:rPr>
          <w:rPrChange w:id="2300" w:author="Abhiram Arali" w:date="2024-10-29T15:41:00Z">
            <w:rPr>
              <w:spacing w:val="31"/>
            </w:rPr>
          </w:rPrChange>
        </w:rPr>
        <w:t xml:space="preserve"> </w:t>
      </w:r>
      <w:r w:rsidRPr="000B5A5F">
        <w:t>users</w:t>
      </w:r>
      <w:r w:rsidRPr="000B5A5F">
        <w:rPr>
          <w:rPrChange w:id="2301" w:author="Abhiram Arali" w:date="2024-10-29T15:41:00Z">
            <w:rPr>
              <w:spacing w:val="31"/>
            </w:rPr>
          </w:rPrChange>
        </w:rPr>
        <w:t xml:space="preserve"> </w:t>
      </w:r>
      <w:r w:rsidRPr="000B5A5F">
        <w:t>to</w:t>
      </w:r>
      <w:r w:rsidRPr="000B5A5F">
        <w:rPr>
          <w:rPrChange w:id="2302" w:author="Abhiram Arali" w:date="2024-10-29T15:41:00Z">
            <w:rPr>
              <w:spacing w:val="32"/>
            </w:rPr>
          </w:rPrChange>
        </w:rPr>
        <w:t xml:space="preserve"> </w:t>
      </w:r>
      <w:r w:rsidRPr="000B5A5F">
        <w:t>hear music, system alerts, and other audio outputs generated by the computer.</w:t>
      </w:r>
    </w:p>
    <w:p w14:paraId="71C70439" w14:textId="77777777" w:rsidR="00301525" w:rsidRPr="000B5A5F" w:rsidRDefault="008B7718">
      <w:pPr>
        <w:pStyle w:val="NormalBPBHEB"/>
        <w:numPr>
          <w:ilvl w:val="0"/>
          <w:numId w:val="64"/>
        </w:numPr>
        <w:pPrChange w:id="2303" w:author="Abhiram Arali" w:date="2024-10-29T15:42:00Z">
          <w:pPr>
            <w:pStyle w:val="BodyText"/>
            <w:spacing w:before="161" w:line="360" w:lineRule="auto"/>
            <w:ind w:left="220" w:right="5"/>
          </w:pPr>
        </w:pPrChange>
      </w:pPr>
      <w:r w:rsidRPr="00BE43B1">
        <w:rPr>
          <w:b/>
          <w:bCs/>
          <w:rPrChange w:id="2304" w:author="Abhiram Arali" w:date="2024-10-29T15:42:00Z">
            <w:rPr>
              <w:i/>
            </w:rPr>
          </w:rPrChange>
        </w:rPr>
        <w:t>Headphones</w:t>
      </w:r>
      <w:r w:rsidRPr="000B5A5F">
        <w:rPr>
          <w:rPrChange w:id="2305" w:author="Abhiram Arali" w:date="2024-10-29T15:41:00Z">
            <w:rPr>
              <w:i/>
            </w:rPr>
          </w:rPrChange>
        </w:rPr>
        <w:t xml:space="preserve">: </w:t>
      </w:r>
      <w:r w:rsidRPr="000B5A5F">
        <w:t>Similar</w:t>
      </w:r>
      <w:r w:rsidRPr="000B5A5F">
        <w:rPr>
          <w:rPrChange w:id="2306" w:author="Abhiram Arali" w:date="2024-10-29T15:41:00Z">
            <w:rPr>
              <w:spacing w:val="74"/>
            </w:rPr>
          </w:rPrChange>
        </w:rPr>
        <w:t xml:space="preserve"> </w:t>
      </w:r>
      <w:r w:rsidRPr="000B5A5F">
        <w:t>to</w:t>
      </w:r>
      <w:r w:rsidRPr="000B5A5F">
        <w:rPr>
          <w:rPrChange w:id="2307" w:author="Abhiram Arali" w:date="2024-10-29T15:41:00Z">
            <w:rPr>
              <w:spacing w:val="77"/>
            </w:rPr>
          </w:rPrChange>
        </w:rPr>
        <w:t xml:space="preserve"> </w:t>
      </w:r>
      <w:r w:rsidRPr="000B5A5F">
        <w:t>speakers,</w:t>
      </w:r>
      <w:r w:rsidRPr="000B5A5F">
        <w:rPr>
          <w:rPrChange w:id="2308" w:author="Abhiram Arali" w:date="2024-10-29T15:41:00Z">
            <w:rPr>
              <w:spacing w:val="74"/>
            </w:rPr>
          </w:rPrChange>
        </w:rPr>
        <w:t xml:space="preserve"> </w:t>
      </w:r>
      <w:r w:rsidRPr="000B5A5F">
        <w:t>headphones</w:t>
      </w:r>
      <w:r w:rsidRPr="000B5A5F">
        <w:rPr>
          <w:rPrChange w:id="2309" w:author="Abhiram Arali" w:date="2024-10-29T15:41:00Z">
            <w:rPr>
              <w:spacing w:val="77"/>
            </w:rPr>
          </w:rPrChange>
        </w:rPr>
        <w:t xml:space="preserve"> </w:t>
      </w:r>
      <w:r w:rsidRPr="000B5A5F">
        <w:t>provide</w:t>
      </w:r>
      <w:r w:rsidRPr="000B5A5F">
        <w:rPr>
          <w:rPrChange w:id="2310" w:author="Abhiram Arali" w:date="2024-10-29T15:41:00Z">
            <w:rPr>
              <w:spacing w:val="73"/>
            </w:rPr>
          </w:rPrChange>
        </w:rPr>
        <w:t xml:space="preserve"> </w:t>
      </w:r>
      <w:r w:rsidRPr="000B5A5F">
        <w:t>a</w:t>
      </w:r>
      <w:r w:rsidRPr="000B5A5F">
        <w:rPr>
          <w:rPrChange w:id="2311" w:author="Abhiram Arali" w:date="2024-10-29T15:41:00Z">
            <w:rPr>
              <w:spacing w:val="74"/>
            </w:rPr>
          </w:rPrChange>
        </w:rPr>
        <w:t xml:space="preserve"> </w:t>
      </w:r>
      <w:r w:rsidRPr="000B5A5F">
        <w:t>personal</w:t>
      </w:r>
      <w:r w:rsidRPr="000B5A5F">
        <w:rPr>
          <w:rPrChange w:id="2312" w:author="Abhiram Arali" w:date="2024-10-29T15:41:00Z">
            <w:rPr>
              <w:spacing w:val="75"/>
            </w:rPr>
          </w:rPrChange>
        </w:rPr>
        <w:t xml:space="preserve"> </w:t>
      </w:r>
      <w:r w:rsidRPr="000B5A5F">
        <w:t>listening</w:t>
      </w:r>
      <w:r w:rsidRPr="000B5A5F">
        <w:rPr>
          <w:rPrChange w:id="2313" w:author="Abhiram Arali" w:date="2024-10-29T15:41:00Z">
            <w:rPr>
              <w:spacing w:val="75"/>
            </w:rPr>
          </w:rPrChange>
        </w:rPr>
        <w:t xml:space="preserve"> </w:t>
      </w:r>
      <w:r w:rsidRPr="000B5A5F">
        <w:t>experience, allowing users to hear sound without disturbing others.</w:t>
      </w:r>
    </w:p>
    <w:p w14:paraId="7AF9FB76" w14:textId="4BAB014C" w:rsidR="00301525" w:rsidRPr="00486EF8" w:rsidRDefault="008B7718">
      <w:pPr>
        <w:pStyle w:val="NormalBPBHEB"/>
        <w:numPr>
          <w:ilvl w:val="0"/>
          <w:numId w:val="65"/>
        </w:numPr>
        <w:rPr>
          <w:b/>
          <w:bCs/>
          <w:rPrChange w:id="2314" w:author="Abhiram Arali" w:date="2024-10-29T15:42:00Z">
            <w:rPr/>
          </w:rPrChange>
        </w:rPr>
        <w:pPrChange w:id="2315" w:author="Abhiram Arali" w:date="2024-10-29T15:42:00Z">
          <w:pPr>
            <w:pStyle w:val="BodyText"/>
            <w:spacing w:before="158"/>
            <w:ind w:left="220"/>
          </w:pPr>
        </w:pPrChange>
      </w:pPr>
      <w:r w:rsidRPr="00486EF8">
        <w:rPr>
          <w:b/>
          <w:bCs/>
          <w:rPrChange w:id="2316" w:author="Abhiram Arali" w:date="2024-10-29T15:42:00Z">
            <w:rPr/>
          </w:rPrChange>
        </w:rPr>
        <w:t xml:space="preserve">Hard </w:t>
      </w:r>
      <w:r w:rsidR="00486EF8" w:rsidRPr="00486EF8">
        <w:rPr>
          <w:b/>
          <w:bCs/>
        </w:rPr>
        <w:t>copy output devices:</w:t>
      </w:r>
    </w:p>
    <w:p w14:paraId="6330C857" w14:textId="5AE6B9A9" w:rsidR="00301525" w:rsidRPr="00486EF8" w:rsidDel="00486EF8" w:rsidRDefault="00301525">
      <w:pPr>
        <w:pStyle w:val="NormalBPBHEB"/>
        <w:numPr>
          <w:ilvl w:val="0"/>
          <w:numId w:val="66"/>
        </w:numPr>
        <w:rPr>
          <w:del w:id="2317" w:author="Abhiram Arali" w:date="2024-10-29T15:42:00Z"/>
          <w:b/>
          <w:bCs/>
          <w:rPrChange w:id="2318" w:author="Abhiram Arali" w:date="2024-10-29T15:42:00Z">
            <w:rPr>
              <w:del w:id="2319" w:author="Abhiram Arali" w:date="2024-10-29T15:42:00Z"/>
            </w:rPr>
          </w:rPrChange>
        </w:rPr>
        <w:pPrChange w:id="2320" w:author="Abhiram Arali" w:date="2024-10-29T15:42:00Z">
          <w:pPr>
            <w:pStyle w:val="BodyText"/>
            <w:spacing w:before="24"/>
          </w:pPr>
        </w:pPrChange>
      </w:pPr>
    </w:p>
    <w:p w14:paraId="61828FCA" w14:textId="77777777" w:rsidR="00301525" w:rsidRPr="000B5A5F" w:rsidRDefault="008B7718">
      <w:pPr>
        <w:pStyle w:val="NormalBPBHEB"/>
        <w:numPr>
          <w:ilvl w:val="0"/>
          <w:numId w:val="66"/>
        </w:numPr>
        <w:pPrChange w:id="2321" w:author="Abhiram Arali" w:date="2024-10-29T15:42:00Z">
          <w:pPr>
            <w:pStyle w:val="BodyText"/>
            <w:spacing w:before="1" w:line="360" w:lineRule="auto"/>
            <w:ind w:left="220" w:right="222"/>
            <w:jc w:val="both"/>
          </w:pPr>
        </w:pPrChange>
      </w:pPr>
      <w:r w:rsidRPr="00486EF8">
        <w:rPr>
          <w:b/>
          <w:bCs/>
          <w:rPrChange w:id="2322" w:author="Abhiram Arali" w:date="2024-10-29T15:42:00Z">
            <w:rPr>
              <w:i/>
            </w:rPr>
          </w:rPrChange>
        </w:rPr>
        <w:t>Printers</w:t>
      </w:r>
      <w:r w:rsidRPr="000B5A5F">
        <w:rPr>
          <w:rPrChange w:id="2323" w:author="Abhiram Arali" w:date="2024-10-29T15:41:00Z">
            <w:rPr>
              <w:i/>
            </w:rPr>
          </w:rPrChange>
        </w:rPr>
        <w:t xml:space="preserve">: </w:t>
      </w:r>
      <w:r w:rsidRPr="000B5A5F">
        <w:t>Printers produce physical copies of documents and images. There are</w:t>
      </w:r>
      <w:r w:rsidRPr="000B5A5F">
        <w:rPr>
          <w:rPrChange w:id="2324" w:author="Abhiram Arali" w:date="2024-10-29T15:41:00Z">
            <w:rPr>
              <w:spacing w:val="-1"/>
            </w:rPr>
          </w:rPrChange>
        </w:rPr>
        <w:t xml:space="preserve"> </w:t>
      </w:r>
      <w:r w:rsidRPr="000B5A5F">
        <w:t>various types, including inkjet, laser, and dot-matrix printers, each suited for different printing needs and quality requirements.</w:t>
      </w:r>
    </w:p>
    <w:p w14:paraId="68D31E95" w14:textId="77777777" w:rsidR="00301525" w:rsidRPr="000B5A5F" w:rsidRDefault="008B7718">
      <w:pPr>
        <w:pStyle w:val="NormalBPBHEB"/>
        <w:numPr>
          <w:ilvl w:val="0"/>
          <w:numId w:val="66"/>
        </w:numPr>
        <w:pPrChange w:id="2325" w:author="Abhiram Arali" w:date="2024-10-29T15:42:00Z">
          <w:pPr>
            <w:pStyle w:val="BodyText"/>
            <w:spacing w:before="160" w:line="360" w:lineRule="auto"/>
            <w:ind w:left="220" w:right="219"/>
            <w:jc w:val="both"/>
          </w:pPr>
        </w:pPrChange>
      </w:pPr>
      <w:r w:rsidRPr="00486EF8">
        <w:rPr>
          <w:b/>
          <w:bCs/>
          <w:rPrChange w:id="2326" w:author="Abhiram Arali" w:date="2024-10-29T15:42:00Z">
            <w:rPr>
              <w:i/>
            </w:rPr>
          </w:rPrChange>
        </w:rPr>
        <w:t>Plotters</w:t>
      </w:r>
      <w:r w:rsidRPr="000B5A5F">
        <w:rPr>
          <w:rPrChange w:id="2327" w:author="Abhiram Arali" w:date="2024-10-29T15:41:00Z">
            <w:rPr>
              <w:i/>
            </w:rPr>
          </w:rPrChange>
        </w:rPr>
        <w:t xml:space="preserve">: </w:t>
      </w:r>
      <w:r w:rsidRPr="000B5A5F">
        <w:t>Specialized printers that create large-scale graphics and engineering drawings by moving a pen across the surface of a material.</w:t>
      </w:r>
    </w:p>
    <w:p w14:paraId="0649310B" w14:textId="37423BE2" w:rsidR="00301525" w:rsidRPr="00486EF8" w:rsidRDefault="008B7718">
      <w:pPr>
        <w:pStyle w:val="NormalBPBHEB"/>
        <w:numPr>
          <w:ilvl w:val="0"/>
          <w:numId w:val="67"/>
        </w:numPr>
        <w:rPr>
          <w:b/>
          <w:bCs/>
          <w:rPrChange w:id="2328" w:author="Abhiram Arali" w:date="2024-10-29T15:42:00Z">
            <w:rPr/>
          </w:rPrChange>
        </w:rPr>
        <w:pPrChange w:id="2329" w:author="Abhiram Arali" w:date="2024-10-29T15:42:00Z">
          <w:pPr>
            <w:pStyle w:val="BodyText"/>
            <w:spacing w:before="158"/>
            <w:ind w:left="220"/>
            <w:jc w:val="both"/>
          </w:pPr>
        </w:pPrChange>
      </w:pPr>
      <w:r w:rsidRPr="00486EF8">
        <w:rPr>
          <w:b/>
          <w:bCs/>
          <w:rPrChange w:id="2330" w:author="Abhiram Arali" w:date="2024-10-29T15:42:00Z">
            <w:rPr/>
          </w:rPrChange>
        </w:rPr>
        <w:t>Other</w:t>
      </w:r>
      <w:r w:rsidRPr="00486EF8">
        <w:rPr>
          <w:b/>
          <w:bCs/>
          <w:spacing w:val="-2"/>
          <w:rPrChange w:id="2331" w:author="Abhiram Arali" w:date="2024-10-29T15:42:00Z">
            <w:rPr>
              <w:spacing w:val="-2"/>
            </w:rPr>
          </w:rPrChange>
        </w:rPr>
        <w:t xml:space="preserve"> </w:t>
      </w:r>
      <w:r w:rsidR="00332463" w:rsidRPr="00332463">
        <w:rPr>
          <w:b/>
          <w:bCs/>
        </w:rPr>
        <w:t>output</w:t>
      </w:r>
      <w:r w:rsidR="00332463" w:rsidRPr="008B46AF">
        <w:rPr>
          <w:b/>
          <w:bCs/>
          <w:spacing w:val="-1"/>
        </w:rPr>
        <w:t xml:space="preserve"> </w:t>
      </w:r>
      <w:r w:rsidR="00332463" w:rsidRPr="008B46AF">
        <w:rPr>
          <w:b/>
          <w:bCs/>
          <w:spacing w:val="-2"/>
        </w:rPr>
        <w:t>devi</w:t>
      </w:r>
      <w:r w:rsidR="00332463" w:rsidRPr="00332463">
        <w:rPr>
          <w:b/>
          <w:bCs/>
          <w:spacing w:val="-2"/>
        </w:rPr>
        <w:t>ces:</w:t>
      </w:r>
    </w:p>
    <w:p w14:paraId="40EB3096" w14:textId="61C5492B" w:rsidR="00301525" w:rsidRPr="00332463" w:rsidDel="00332463" w:rsidRDefault="00301525">
      <w:pPr>
        <w:pStyle w:val="NormalBPBHEB"/>
        <w:numPr>
          <w:ilvl w:val="0"/>
          <w:numId w:val="68"/>
        </w:numPr>
        <w:rPr>
          <w:del w:id="2332" w:author="Abhiram Arali" w:date="2024-10-29T15:42:00Z"/>
          <w:b/>
          <w:bCs/>
          <w:rPrChange w:id="2333" w:author="Abhiram Arali" w:date="2024-10-29T15:42:00Z">
            <w:rPr>
              <w:del w:id="2334" w:author="Abhiram Arali" w:date="2024-10-29T15:42:00Z"/>
            </w:rPr>
          </w:rPrChange>
        </w:rPr>
        <w:pPrChange w:id="2335" w:author="Abhiram Arali" w:date="2024-10-29T15:42:00Z">
          <w:pPr>
            <w:pStyle w:val="BodyText"/>
            <w:spacing w:before="22"/>
          </w:pPr>
        </w:pPrChange>
      </w:pPr>
    </w:p>
    <w:p w14:paraId="19B3D02C" w14:textId="3DC89528" w:rsidR="00301525" w:rsidRPr="008B46AF" w:rsidRDefault="008B7718">
      <w:pPr>
        <w:pStyle w:val="NormalBPBHEB"/>
        <w:numPr>
          <w:ilvl w:val="0"/>
          <w:numId w:val="68"/>
        </w:numPr>
        <w:pPrChange w:id="2336" w:author="Abhiram Arali" w:date="2024-10-29T15:42:00Z">
          <w:pPr>
            <w:pStyle w:val="BodyText"/>
            <w:spacing w:line="360" w:lineRule="auto"/>
            <w:ind w:left="220" w:right="220"/>
            <w:jc w:val="both"/>
          </w:pPr>
        </w:pPrChange>
      </w:pPr>
      <w:r w:rsidRPr="00332463">
        <w:rPr>
          <w:b/>
          <w:bCs/>
          <w:rPrChange w:id="2337" w:author="Abhiram Arali" w:date="2024-10-29T15:42:00Z">
            <w:rPr>
              <w:i/>
            </w:rPr>
          </w:rPrChange>
        </w:rPr>
        <w:t xml:space="preserve">Braille </w:t>
      </w:r>
      <w:r w:rsidR="00332463" w:rsidRPr="008B46AF">
        <w:rPr>
          <w:b/>
          <w:bCs/>
        </w:rPr>
        <w:t>displays</w:t>
      </w:r>
      <w:r w:rsidRPr="00332463">
        <w:rPr>
          <w:rPrChange w:id="2338" w:author="Abhiram Arali" w:date="2024-10-29T15:42:00Z">
            <w:rPr>
              <w:i/>
            </w:rPr>
          </w:rPrChange>
        </w:rPr>
        <w:t xml:space="preserve">: </w:t>
      </w:r>
      <w:r w:rsidRPr="008B46AF">
        <w:t>These</w:t>
      </w:r>
      <w:r w:rsidRPr="00332463">
        <w:rPr>
          <w:rPrChange w:id="2339" w:author="Abhiram Arali" w:date="2024-10-29T15:42:00Z">
            <w:rPr>
              <w:spacing w:val="-15"/>
            </w:rPr>
          </w:rPrChange>
        </w:rPr>
        <w:t xml:space="preserve"> </w:t>
      </w:r>
      <w:r w:rsidRPr="008B46AF">
        <w:t>devices</w:t>
      </w:r>
      <w:r w:rsidRPr="00332463">
        <w:rPr>
          <w:rPrChange w:id="2340" w:author="Abhiram Arali" w:date="2024-10-29T15:42:00Z">
            <w:rPr>
              <w:spacing w:val="-15"/>
            </w:rPr>
          </w:rPrChange>
        </w:rPr>
        <w:t xml:space="preserve"> </w:t>
      </w:r>
      <w:r w:rsidRPr="008B46AF">
        <w:t>convert</w:t>
      </w:r>
      <w:r w:rsidRPr="00332463">
        <w:rPr>
          <w:rPrChange w:id="2341" w:author="Abhiram Arali" w:date="2024-10-29T15:42:00Z">
            <w:rPr>
              <w:spacing w:val="-15"/>
            </w:rPr>
          </w:rPrChange>
        </w:rPr>
        <w:t xml:space="preserve"> </w:t>
      </w:r>
      <w:r w:rsidRPr="008B46AF">
        <w:t>text</w:t>
      </w:r>
      <w:r w:rsidRPr="00332463">
        <w:rPr>
          <w:rPrChange w:id="2342" w:author="Abhiram Arali" w:date="2024-10-29T15:42:00Z">
            <w:rPr>
              <w:spacing w:val="-15"/>
            </w:rPr>
          </w:rPrChange>
        </w:rPr>
        <w:t xml:space="preserve"> </w:t>
      </w:r>
      <w:r w:rsidRPr="008B46AF">
        <w:t>to</w:t>
      </w:r>
      <w:r w:rsidRPr="00332463">
        <w:rPr>
          <w:rPrChange w:id="2343" w:author="Abhiram Arali" w:date="2024-10-29T15:42:00Z">
            <w:rPr>
              <w:spacing w:val="-15"/>
            </w:rPr>
          </w:rPrChange>
        </w:rPr>
        <w:t xml:space="preserve"> </w:t>
      </w:r>
      <w:r w:rsidRPr="008B46AF">
        <w:t>Braille,</w:t>
      </w:r>
      <w:r w:rsidRPr="00332463">
        <w:rPr>
          <w:rPrChange w:id="2344" w:author="Abhiram Arali" w:date="2024-10-29T15:42:00Z">
            <w:rPr>
              <w:spacing w:val="-15"/>
            </w:rPr>
          </w:rPrChange>
        </w:rPr>
        <w:t xml:space="preserve"> </w:t>
      </w:r>
      <w:r w:rsidRPr="008B46AF">
        <w:t>allowing</w:t>
      </w:r>
      <w:r w:rsidRPr="00332463">
        <w:rPr>
          <w:rPrChange w:id="2345" w:author="Abhiram Arali" w:date="2024-10-29T15:42:00Z">
            <w:rPr>
              <w:spacing w:val="-15"/>
            </w:rPr>
          </w:rPrChange>
        </w:rPr>
        <w:t xml:space="preserve"> </w:t>
      </w:r>
      <w:r w:rsidRPr="008B46AF">
        <w:t>visually</w:t>
      </w:r>
      <w:r w:rsidRPr="00332463">
        <w:rPr>
          <w:rPrChange w:id="2346" w:author="Abhiram Arali" w:date="2024-10-29T15:42:00Z">
            <w:rPr>
              <w:spacing w:val="-15"/>
            </w:rPr>
          </w:rPrChange>
        </w:rPr>
        <w:t xml:space="preserve"> </w:t>
      </w:r>
      <w:r w:rsidRPr="008B46AF">
        <w:t>impaired</w:t>
      </w:r>
      <w:r w:rsidRPr="00332463">
        <w:rPr>
          <w:rPrChange w:id="2347" w:author="Abhiram Arali" w:date="2024-10-29T15:42:00Z">
            <w:rPr>
              <w:spacing w:val="-15"/>
            </w:rPr>
          </w:rPrChange>
        </w:rPr>
        <w:t xml:space="preserve"> </w:t>
      </w:r>
      <w:r w:rsidRPr="008B46AF">
        <w:t>users</w:t>
      </w:r>
      <w:r w:rsidRPr="00332463">
        <w:rPr>
          <w:rPrChange w:id="2348" w:author="Abhiram Arali" w:date="2024-10-29T15:42:00Z">
            <w:rPr>
              <w:spacing w:val="-15"/>
            </w:rPr>
          </w:rPrChange>
        </w:rPr>
        <w:t xml:space="preserve"> </w:t>
      </w:r>
      <w:r w:rsidRPr="008B46AF">
        <w:t>to</w:t>
      </w:r>
      <w:r w:rsidRPr="00332463">
        <w:rPr>
          <w:rPrChange w:id="2349" w:author="Abhiram Arali" w:date="2024-10-29T15:42:00Z">
            <w:rPr>
              <w:spacing w:val="-15"/>
            </w:rPr>
          </w:rPrChange>
        </w:rPr>
        <w:t xml:space="preserve"> </w:t>
      </w:r>
      <w:r w:rsidRPr="008B46AF">
        <w:t>read the output using tactile methods.</w:t>
      </w:r>
    </w:p>
    <w:p w14:paraId="2245EE1F" w14:textId="51693093" w:rsidR="00301525" w:rsidRDefault="008B7718" w:rsidP="00332463">
      <w:pPr>
        <w:pStyle w:val="NormalBPBHEB"/>
        <w:numPr>
          <w:ilvl w:val="0"/>
          <w:numId w:val="68"/>
        </w:numPr>
        <w:rPr>
          <w:ins w:id="2350" w:author="Abhiram Arali" w:date="2024-10-29T15:42:00Z"/>
        </w:rPr>
      </w:pPr>
      <w:r w:rsidRPr="00332463">
        <w:rPr>
          <w:b/>
          <w:bCs/>
          <w:rPrChange w:id="2351" w:author="Abhiram Arali" w:date="2024-10-29T15:42:00Z">
            <w:rPr>
              <w:i/>
            </w:rPr>
          </w:rPrChange>
        </w:rPr>
        <w:t xml:space="preserve">LED </w:t>
      </w:r>
      <w:r w:rsidR="00332463" w:rsidRPr="008B46AF">
        <w:rPr>
          <w:b/>
          <w:bCs/>
        </w:rPr>
        <w:t>displays</w:t>
      </w:r>
      <w:r w:rsidRPr="00332463">
        <w:rPr>
          <w:rPrChange w:id="2352" w:author="Abhiram Arali" w:date="2024-10-29T15:42:00Z">
            <w:rPr>
              <w:i/>
            </w:rPr>
          </w:rPrChange>
        </w:rPr>
        <w:t xml:space="preserve">: </w:t>
      </w:r>
      <w:r w:rsidRPr="008B46AF">
        <w:t>Used in various applications, from simple indicator lights to complex screens displaying dynamic information.</w:t>
      </w:r>
    </w:p>
    <w:p w14:paraId="7E782D04" w14:textId="77777777" w:rsidR="005A5CC8" w:rsidRPr="005A5CC8" w:rsidRDefault="005A5CC8">
      <w:pPr>
        <w:pStyle w:val="NormalBPBHEB"/>
        <w:pPrChange w:id="2353" w:author="Abhiram Arali" w:date="2024-10-29T15:42:00Z">
          <w:pPr>
            <w:pStyle w:val="BodyText"/>
            <w:spacing w:before="161" w:line="360" w:lineRule="auto"/>
            <w:ind w:left="220" w:right="225"/>
            <w:jc w:val="both"/>
          </w:pPr>
        </w:pPrChange>
      </w:pPr>
    </w:p>
    <w:p w14:paraId="6FCCCF56" w14:textId="77777777" w:rsidR="00301525" w:rsidRDefault="008B7718" w:rsidP="00022FEC">
      <w:pPr>
        <w:pStyle w:val="NormalBPBHEB"/>
        <w:rPr>
          <w:ins w:id="2354" w:author="Abhiram Arali" w:date="2024-10-29T15:42:00Z"/>
        </w:rPr>
      </w:pPr>
      <w:r>
        <w:t>The output unit serves as the final step in the computer's processing cycle, transforming raw data into meaningful information. This transformation is crucial for user engagement and decision-making. For example, after a user runs a calculation in a spreadsheet program, the output unit enables them to view the results on the screen, print a report, or export the data to another application for further analysis. By facilitating effective communication between the computer and the user, the output unit enhances the overall functionality and usability of the computing experience.</w:t>
      </w:r>
    </w:p>
    <w:p w14:paraId="03FE62E4" w14:textId="77777777" w:rsidR="00712389" w:rsidRDefault="00712389">
      <w:pPr>
        <w:pStyle w:val="NormalBPBHEB"/>
        <w:pPrChange w:id="2355" w:author="Abhiram Arali" w:date="2024-10-29T15:42:00Z">
          <w:pPr>
            <w:pStyle w:val="BodyText"/>
            <w:spacing w:before="161" w:line="360" w:lineRule="auto"/>
            <w:ind w:left="220" w:right="217"/>
            <w:jc w:val="both"/>
          </w:pPr>
        </w:pPrChange>
      </w:pPr>
    </w:p>
    <w:p w14:paraId="1F3AF94D" w14:textId="2A7B32F0" w:rsidR="00301525" w:rsidDel="00410135" w:rsidRDefault="00301525">
      <w:pPr>
        <w:spacing w:line="360" w:lineRule="auto"/>
        <w:jc w:val="both"/>
        <w:rPr>
          <w:del w:id="2356" w:author="Abhiram Arali" w:date="2024-10-29T15:41:00Z"/>
        </w:rPr>
        <w:sectPr w:rsidR="00301525" w:rsidDel="00410135">
          <w:pgSz w:w="11910" w:h="16840"/>
          <w:pgMar w:top="1540" w:right="1220" w:bottom="1200" w:left="1220" w:header="758" w:footer="1000" w:gutter="0"/>
          <w:cols w:space="720"/>
        </w:sectPr>
      </w:pPr>
    </w:p>
    <w:p w14:paraId="347AB765" w14:textId="2A7007CC" w:rsidR="00301525" w:rsidRDefault="008B7718">
      <w:pPr>
        <w:pStyle w:val="Heading1BPBHEB"/>
        <w:pPrChange w:id="2357" w:author="Abhiram Arali" w:date="2024-10-29T15:41:00Z">
          <w:pPr>
            <w:spacing w:before="100"/>
            <w:ind w:left="230" w:right="227"/>
            <w:jc w:val="center"/>
          </w:pPr>
        </w:pPrChange>
      </w:pPr>
      <w:r>
        <w:t>Number</w:t>
      </w:r>
      <w:r>
        <w:rPr>
          <w:spacing w:val="-1"/>
        </w:rPr>
        <w:t xml:space="preserve"> </w:t>
      </w:r>
      <w:r w:rsidR="00840B6E">
        <w:rPr>
          <w:spacing w:val="-2"/>
        </w:rPr>
        <w:t>systems</w:t>
      </w:r>
    </w:p>
    <w:p w14:paraId="62DA6EE9" w14:textId="77B950D6" w:rsidR="00301525" w:rsidDel="006869B5" w:rsidRDefault="00301525">
      <w:pPr>
        <w:pStyle w:val="NormalBPBHEB"/>
        <w:rPr>
          <w:del w:id="2358" w:author="Abhiram Arali" w:date="2024-10-29T15:43:00Z"/>
        </w:rPr>
        <w:pPrChange w:id="2359" w:author="Abhiram Arali" w:date="2024-10-29T15:42:00Z">
          <w:pPr>
            <w:pStyle w:val="BodyText"/>
            <w:spacing w:before="22"/>
          </w:pPr>
        </w:pPrChange>
      </w:pPr>
    </w:p>
    <w:p w14:paraId="70DDDCF3" w14:textId="77777777" w:rsidR="00301525" w:rsidRDefault="008B7718">
      <w:pPr>
        <w:pStyle w:val="NormalBPBHEB"/>
        <w:pPrChange w:id="2360" w:author="Abhiram Arali" w:date="2024-10-29T15:43:00Z">
          <w:pPr>
            <w:pStyle w:val="BodyText"/>
            <w:spacing w:line="360" w:lineRule="auto"/>
            <w:ind w:left="220" w:right="214" w:firstLine="60"/>
            <w:jc w:val="both"/>
          </w:pPr>
        </w:pPrChange>
      </w:pPr>
      <w:r>
        <w:t>Number systems are a fundamental concept in mathematics and computer science, providing a way to represent and manipulate numbers in various forms. Different number systems are used for various applications, each with its own rules, symbols, and base. The most common number systems include decimal, binary, octal, and hexadecimal. Understanding number systems is crucial for working with computers and programming, as they provide the foundation</w:t>
      </w:r>
      <w:r>
        <w:rPr>
          <w:spacing w:val="-12"/>
        </w:rPr>
        <w:t xml:space="preserve"> </w:t>
      </w:r>
      <w:r>
        <w:t>for</w:t>
      </w:r>
      <w:r>
        <w:rPr>
          <w:spacing w:val="-14"/>
        </w:rPr>
        <w:t xml:space="preserve"> </w:t>
      </w:r>
      <w:r>
        <w:t>data</w:t>
      </w:r>
      <w:r>
        <w:rPr>
          <w:spacing w:val="-13"/>
        </w:rPr>
        <w:t xml:space="preserve"> </w:t>
      </w:r>
      <w:r>
        <w:lastRenderedPageBreak/>
        <w:t>representation</w:t>
      </w:r>
      <w:r>
        <w:rPr>
          <w:spacing w:val="-12"/>
        </w:rPr>
        <w:t xml:space="preserve"> </w:t>
      </w:r>
      <w:r>
        <w:t>and</w:t>
      </w:r>
      <w:r>
        <w:rPr>
          <w:spacing w:val="-12"/>
        </w:rPr>
        <w:t xml:space="preserve"> </w:t>
      </w:r>
      <w:r>
        <w:t>manipulation.</w:t>
      </w:r>
      <w:r>
        <w:rPr>
          <w:spacing w:val="-12"/>
        </w:rPr>
        <w:t xml:space="preserve"> </w:t>
      </w:r>
      <w:r>
        <w:t>Each</w:t>
      </w:r>
      <w:r>
        <w:rPr>
          <w:spacing w:val="-12"/>
        </w:rPr>
        <w:t xml:space="preserve"> </w:t>
      </w:r>
      <w:r>
        <w:t>system</w:t>
      </w:r>
      <w:r>
        <w:rPr>
          <w:spacing w:val="-12"/>
        </w:rPr>
        <w:t xml:space="preserve"> </w:t>
      </w:r>
      <w:r>
        <w:t>has</w:t>
      </w:r>
      <w:r>
        <w:rPr>
          <w:spacing w:val="-12"/>
        </w:rPr>
        <w:t xml:space="preserve"> </w:t>
      </w:r>
      <w:r>
        <w:t>its</w:t>
      </w:r>
      <w:r>
        <w:rPr>
          <w:spacing w:val="-12"/>
        </w:rPr>
        <w:t xml:space="preserve"> </w:t>
      </w:r>
      <w:r>
        <w:t>unique</w:t>
      </w:r>
      <w:r>
        <w:rPr>
          <w:spacing w:val="-13"/>
        </w:rPr>
        <w:t xml:space="preserve"> </w:t>
      </w:r>
      <w:r>
        <w:t>characteristics and applications, making them valuable tools for various tasks in mathematics, computer science, and digital electronics.</w:t>
      </w:r>
    </w:p>
    <w:p w14:paraId="0A723D3B" w14:textId="77777777" w:rsidR="00301525" w:rsidRDefault="008B7718">
      <w:pPr>
        <w:pStyle w:val="NormalBPBHEB"/>
        <w:pPrChange w:id="2361" w:author="Abhiram Arali" w:date="2024-10-29T15:43:00Z">
          <w:pPr>
            <w:pStyle w:val="ListParagraph"/>
            <w:numPr>
              <w:ilvl w:val="1"/>
              <w:numId w:val="16"/>
            </w:numPr>
            <w:tabs>
              <w:tab w:val="left" w:pos="939"/>
            </w:tabs>
            <w:spacing w:before="161"/>
            <w:ind w:left="939" w:hanging="359"/>
            <w:jc w:val="both"/>
          </w:pPr>
        </w:pPrChange>
      </w:pPr>
      <w:r>
        <w:t>The</w:t>
      </w:r>
      <w:r>
        <w:rPr>
          <w:spacing w:val="-5"/>
        </w:rPr>
        <w:t xml:space="preserve"> </w:t>
      </w:r>
      <w:r>
        <w:t>most</w:t>
      </w:r>
      <w:r>
        <w:rPr>
          <w:spacing w:val="-1"/>
        </w:rPr>
        <w:t xml:space="preserve"> </w:t>
      </w:r>
      <w:r>
        <w:t>common</w:t>
      </w:r>
      <w:r>
        <w:rPr>
          <w:spacing w:val="-1"/>
        </w:rPr>
        <w:t xml:space="preserve"> </w:t>
      </w:r>
      <w:r>
        <w:t>number</w:t>
      </w:r>
      <w:r>
        <w:rPr>
          <w:spacing w:val="-3"/>
        </w:rPr>
        <w:t xml:space="preserve"> </w:t>
      </w:r>
      <w:r>
        <w:t>systems</w:t>
      </w:r>
      <w:r>
        <w:rPr>
          <w:spacing w:val="-1"/>
        </w:rPr>
        <w:t xml:space="preserve"> </w:t>
      </w:r>
      <w:r>
        <w:t>include</w:t>
      </w:r>
      <w:r>
        <w:rPr>
          <w:spacing w:val="-1"/>
        </w:rPr>
        <w:t xml:space="preserve"> </w:t>
      </w:r>
      <w:r>
        <w:t>decimal,</w:t>
      </w:r>
      <w:r>
        <w:rPr>
          <w:spacing w:val="-1"/>
        </w:rPr>
        <w:t xml:space="preserve"> </w:t>
      </w:r>
      <w:r>
        <w:t>binary,</w:t>
      </w:r>
      <w:r>
        <w:rPr>
          <w:spacing w:val="-1"/>
        </w:rPr>
        <w:t xml:space="preserve"> </w:t>
      </w:r>
      <w:r>
        <w:t>octal,</w:t>
      </w:r>
      <w:r>
        <w:rPr>
          <w:spacing w:val="-1"/>
        </w:rPr>
        <w:t xml:space="preserve"> </w:t>
      </w:r>
      <w:r>
        <w:t xml:space="preserve">and </w:t>
      </w:r>
      <w:r>
        <w:rPr>
          <w:spacing w:val="-2"/>
        </w:rPr>
        <w:t>hexadecimal.</w:t>
      </w:r>
    </w:p>
    <w:p w14:paraId="5BA3C9F0" w14:textId="51D1EFEF" w:rsidR="00301525" w:rsidDel="006822A9" w:rsidRDefault="00301525">
      <w:pPr>
        <w:pStyle w:val="BodyText"/>
        <w:spacing w:before="22"/>
        <w:rPr>
          <w:del w:id="2362" w:author="Abhiram Arali" w:date="2024-10-29T15:43:00Z"/>
        </w:rPr>
      </w:pPr>
    </w:p>
    <w:p w14:paraId="3586DD4C" w14:textId="358F6974" w:rsidR="00301525" w:rsidRPr="002A798F" w:rsidDel="00A34BA4" w:rsidRDefault="008B7718">
      <w:pPr>
        <w:pStyle w:val="NormalBPBHEB"/>
        <w:numPr>
          <w:ilvl w:val="0"/>
          <w:numId w:val="69"/>
        </w:numPr>
        <w:spacing w:before="22"/>
        <w:rPr>
          <w:del w:id="2363" w:author="Abhiram Arali" w:date="2024-10-29T15:44:00Z"/>
          <w:b/>
          <w:bCs/>
          <w:rPrChange w:id="2364" w:author="Abhiram Arali" w:date="2024-10-29T15:43:00Z">
            <w:rPr>
              <w:del w:id="2365" w:author="Abhiram Arali" w:date="2024-10-29T15:44:00Z"/>
            </w:rPr>
          </w:rPrChange>
        </w:rPr>
        <w:pPrChange w:id="2366" w:author="Abhiram Arali" w:date="2024-10-29T15:44:00Z">
          <w:pPr>
            <w:pStyle w:val="Heading1"/>
            <w:numPr>
              <w:numId w:val="9"/>
            </w:numPr>
            <w:tabs>
              <w:tab w:val="left" w:pos="460"/>
            </w:tabs>
            <w:ind w:left="460" w:hanging="240"/>
          </w:pPr>
        </w:pPrChange>
      </w:pPr>
      <w:r w:rsidRPr="00A34BA4">
        <w:rPr>
          <w:b/>
          <w:bCs/>
          <w:rPrChange w:id="2367" w:author="Abhiram Arali" w:date="2024-10-29T15:44:00Z">
            <w:rPr/>
          </w:rPrChange>
        </w:rPr>
        <w:t>Decimal</w:t>
      </w:r>
      <w:r w:rsidRPr="00A34BA4">
        <w:rPr>
          <w:b/>
          <w:bCs/>
          <w:spacing w:val="-2"/>
          <w:rPrChange w:id="2368" w:author="Abhiram Arali" w:date="2024-10-29T15:44:00Z">
            <w:rPr>
              <w:spacing w:val="-2"/>
            </w:rPr>
          </w:rPrChange>
        </w:rPr>
        <w:t xml:space="preserve"> </w:t>
      </w:r>
      <w:r w:rsidR="00F056DD" w:rsidRPr="00F056DD">
        <w:rPr>
          <w:b/>
          <w:bCs/>
        </w:rPr>
        <w:t>number</w:t>
      </w:r>
      <w:r w:rsidR="00F056DD" w:rsidRPr="00FA520D">
        <w:rPr>
          <w:b/>
          <w:bCs/>
          <w:spacing w:val="-3"/>
        </w:rPr>
        <w:t xml:space="preserve"> </w:t>
      </w:r>
      <w:r w:rsidR="00F056DD" w:rsidRPr="00FA520D">
        <w:rPr>
          <w:b/>
          <w:bCs/>
        </w:rPr>
        <w:t>system</w:t>
      </w:r>
      <w:r w:rsidR="00F056DD" w:rsidRPr="00FA520D">
        <w:rPr>
          <w:b/>
          <w:bCs/>
          <w:spacing w:val="-1"/>
        </w:rPr>
        <w:t xml:space="preserve"> </w:t>
      </w:r>
      <w:r w:rsidRPr="00A34BA4">
        <w:rPr>
          <w:b/>
          <w:bCs/>
          <w:rPrChange w:id="2369" w:author="Abhiram Arali" w:date="2024-10-29T15:44:00Z">
            <w:rPr/>
          </w:rPrChange>
        </w:rPr>
        <w:t>(Base</w:t>
      </w:r>
      <w:r w:rsidRPr="00A34BA4">
        <w:rPr>
          <w:b/>
          <w:bCs/>
          <w:spacing w:val="-2"/>
          <w:rPrChange w:id="2370" w:author="Abhiram Arali" w:date="2024-10-29T15:44:00Z">
            <w:rPr>
              <w:spacing w:val="-2"/>
            </w:rPr>
          </w:rPrChange>
        </w:rPr>
        <w:t xml:space="preserve"> </w:t>
      </w:r>
      <w:r w:rsidRPr="00A34BA4">
        <w:rPr>
          <w:b/>
          <w:bCs/>
          <w:spacing w:val="-5"/>
          <w:rPrChange w:id="2371" w:author="Abhiram Arali" w:date="2024-10-29T15:44:00Z">
            <w:rPr>
              <w:spacing w:val="-5"/>
            </w:rPr>
          </w:rPrChange>
        </w:rPr>
        <w:t>10)</w:t>
      </w:r>
      <w:ins w:id="2372" w:author="Abhiram Arali" w:date="2024-10-29T15:44:00Z">
        <w:r w:rsidR="00A34BA4" w:rsidRPr="000A549B">
          <w:rPr>
            <w:b/>
            <w:bCs/>
            <w:spacing w:val="-5"/>
          </w:rPr>
          <w:t xml:space="preserve">: </w:t>
        </w:r>
      </w:ins>
    </w:p>
    <w:p w14:paraId="11E46FAC" w14:textId="3108B4E9" w:rsidR="00301525" w:rsidRPr="000A549B" w:rsidDel="00E652F9" w:rsidRDefault="00301525">
      <w:pPr>
        <w:pStyle w:val="NormalBPBHEB"/>
        <w:numPr>
          <w:ilvl w:val="0"/>
          <w:numId w:val="69"/>
        </w:numPr>
        <w:spacing w:before="22"/>
        <w:rPr>
          <w:del w:id="2373" w:author="Abhiram Arali" w:date="2024-10-29T15:44:00Z"/>
          <w:b/>
        </w:rPr>
        <w:pPrChange w:id="2374" w:author="Abhiram Arali" w:date="2024-10-29T15:44:00Z">
          <w:pPr>
            <w:pStyle w:val="BodyText"/>
            <w:spacing w:before="22"/>
          </w:pPr>
        </w:pPrChange>
      </w:pPr>
    </w:p>
    <w:p w14:paraId="039CE2C5" w14:textId="77777777" w:rsidR="00301525" w:rsidRDefault="008B7718">
      <w:pPr>
        <w:pStyle w:val="NormalBPBHEB"/>
        <w:numPr>
          <w:ilvl w:val="0"/>
          <w:numId w:val="70"/>
        </w:numPr>
        <w:pPrChange w:id="2375" w:author="Abhiram Arali" w:date="2024-10-29T15:44:00Z">
          <w:pPr>
            <w:pStyle w:val="BodyText"/>
            <w:spacing w:line="360" w:lineRule="auto"/>
            <w:ind w:left="220" w:right="224"/>
            <w:jc w:val="both"/>
          </w:pPr>
        </w:pPrChange>
      </w:pPr>
      <w:r>
        <w:t>The decimal number system is the most widely used number system, primarily in everyday life. It is based on ten digits: 0, 1, 2, 3, 4, 5, 6, 7, 8, and 9. Each position in a decimal number represents a power of ten, depending on its place value:</w:t>
      </w:r>
    </w:p>
    <w:p w14:paraId="34B44568" w14:textId="77777777" w:rsidR="00301525" w:rsidRDefault="008B7718">
      <w:pPr>
        <w:pStyle w:val="NormalBPBHEB"/>
        <w:numPr>
          <w:ilvl w:val="0"/>
          <w:numId w:val="71"/>
        </w:numPr>
        <w:ind w:left="1080"/>
        <w:pPrChange w:id="2376" w:author="Abhiram Arali" w:date="2024-10-29T15:44:00Z">
          <w:pPr>
            <w:pStyle w:val="ListParagraph"/>
            <w:numPr>
              <w:ilvl w:val="1"/>
              <w:numId w:val="9"/>
            </w:numPr>
            <w:tabs>
              <w:tab w:val="left" w:pos="939"/>
            </w:tabs>
            <w:spacing w:before="159"/>
            <w:ind w:left="939" w:hanging="359"/>
            <w:jc w:val="both"/>
          </w:pPr>
        </w:pPrChange>
      </w:pPr>
      <w:r>
        <w:t>The</w:t>
      </w:r>
      <w:r>
        <w:rPr>
          <w:spacing w:val="-3"/>
        </w:rPr>
        <w:t xml:space="preserve"> </w:t>
      </w:r>
      <w:r>
        <w:t>rightmost digit</w:t>
      </w:r>
      <w:r>
        <w:rPr>
          <w:spacing w:val="-1"/>
        </w:rPr>
        <w:t xml:space="preserve"> </w:t>
      </w:r>
      <w:r>
        <w:t>represents</w:t>
      </w:r>
      <w:r>
        <w:rPr>
          <w:spacing w:val="2"/>
        </w:rPr>
        <w:t xml:space="preserve"> </w:t>
      </w:r>
      <w:r>
        <w:t>10</w:t>
      </w:r>
      <w:r>
        <w:rPr>
          <w:vertAlign w:val="superscript"/>
        </w:rPr>
        <w:t>0</w:t>
      </w:r>
      <w:r>
        <w:t xml:space="preserve"> </w:t>
      </w:r>
      <w:r>
        <w:rPr>
          <w:spacing w:val="-2"/>
        </w:rPr>
        <w:t>(units).</w:t>
      </w:r>
    </w:p>
    <w:p w14:paraId="02D77636" w14:textId="3A7B2CD6" w:rsidR="00301525" w:rsidDel="005C22D3" w:rsidRDefault="00301525">
      <w:pPr>
        <w:pStyle w:val="NormalBPBHEB"/>
        <w:ind w:left="360"/>
        <w:rPr>
          <w:del w:id="2377" w:author="Abhiram Arali" w:date="2024-10-29T15:44:00Z"/>
        </w:rPr>
        <w:pPrChange w:id="2378" w:author="Abhiram Arali" w:date="2024-10-29T15:44:00Z">
          <w:pPr>
            <w:pStyle w:val="BodyText"/>
            <w:spacing w:before="22"/>
          </w:pPr>
        </w:pPrChange>
      </w:pPr>
    </w:p>
    <w:p w14:paraId="1EDE976A" w14:textId="77777777" w:rsidR="00301525" w:rsidRDefault="008B7718">
      <w:pPr>
        <w:pStyle w:val="NormalBPBHEB"/>
        <w:numPr>
          <w:ilvl w:val="0"/>
          <w:numId w:val="71"/>
        </w:numPr>
        <w:ind w:left="1080"/>
        <w:pPrChange w:id="2379" w:author="Abhiram Arali" w:date="2024-10-29T15:44:00Z">
          <w:pPr>
            <w:pStyle w:val="ListParagraph"/>
            <w:numPr>
              <w:ilvl w:val="1"/>
              <w:numId w:val="9"/>
            </w:numPr>
            <w:tabs>
              <w:tab w:val="left" w:pos="939"/>
            </w:tabs>
            <w:spacing w:before="1"/>
            <w:ind w:left="939" w:hanging="359"/>
            <w:jc w:val="both"/>
          </w:pPr>
        </w:pPrChange>
      </w:pPr>
      <w:r>
        <w:t>The</w:t>
      </w:r>
      <w:r>
        <w:rPr>
          <w:spacing w:val="-3"/>
        </w:rPr>
        <w:t xml:space="preserve"> </w:t>
      </w:r>
      <w:r>
        <w:t>next</w:t>
      </w:r>
      <w:r>
        <w:rPr>
          <w:spacing w:val="-1"/>
        </w:rPr>
        <w:t xml:space="preserve"> </w:t>
      </w:r>
      <w:r>
        <w:t>digit to</w:t>
      </w:r>
      <w:r>
        <w:rPr>
          <w:spacing w:val="-1"/>
        </w:rPr>
        <w:t xml:space="preserve"> </w:t>
      </w:r>
      <w:r>
        <w:t>the</w:t>
      </w:r>
      <w:r>
        <w:rPr>
          <w:spacing w:val="-2"/>
        </w:rPr>
        <w:t xml:space="preserve"> </w:t>
      </w:r>
      <w:r>
        <w:t>left represents</w:t>
      </w:r>
      <w:r>
        <w:rPr>
          <w:spacing w:val="1"/>
        </w:rPr>
        <w:t xml:space="preserve"> </w:t>
      </w:r>
      <w:r>
        <w:t>10</w:t>
      </w:r>
      <w:r>
        <w:rPr>
          <w:vertAlign w:val="superscript"/>
        </w:rPr>
        <w:t>1</w:t>
      </w:r>
      <w:r>
        <w:t xml:space="preserve"> </w:t>
      </w:r>
      <w:r>
        <w:rPr>
          <w:spacing w:val="-2"/>
        </w:rPr>
        <w:t>(tens).</w:t>
      </w:r>
    </w:p>
    <w:p w14:paraId="5C636DEA" w14:textId="502FB4B5" w:rsidR="00301525" w:rsidDel="005C22D3" w:rsidRDefault="00301525">
      <w:pPr>
        <w:pStyle w:val="NormalBPBHEB"/>
        <w:ind w:left="360"/>
        <w:rPr>
          <w:del w:id="2380" w:author="Abhiram Arali" w:date="2024-10-29T15:44:00Z"/>
        </w:rPr>
        <w:pPrChange w:id="2381" w:author="Abhiram Arali" w:date="2024-10-29T15:44:00Z">
          <w:pPr>
            <w:pStyle w:val="BodyText"/>
            <w:spacing w:before="23"/>
          </w:pPr>
        </w:pPrChange>
      </w:pPr>
    </w:p>
    <w:p w14:paraId="2364D03E" w14:textId="77777777" w:rsidR="00E658A0" w:rsidRPr="00E658A0" w:rsidRDefault="008B7718" w:rsidP="00E658A0">
      <w:pPr>
        <w:pStyle w:val="NormalBPBHEB"/>
        <w:numPr>
          <w:ilvl w:val="0"/>
          <w:numId w:val="71"/>
        </w:numPr>
        <w:ind w:left="1080"/>
        <w:rPr>
          <w:ins w:id="2382" w:author="Abhiram Arali" w:date="2024-10-29T16:14:00Z"/>
          <w:rPrChange w:id="2383" w:author="Abhiram Arali" w:date="2024-10-29T16:14:00Z">
            <w:rPr>
              <w:ins w:id="2384" w:author="Abhiram Arali" w:date="2024-10-29T16:14:00Z"/>
              <w:spacing w:val="-5"/>
            </w:rPr>
          </w:rPrChange>
        </w:rPr>
      </w:pPr>
      <w:r>
        <w:t>The</w:t>
      </w:r>
      <w:r>
        <w:rPr>
          <w:spacing w:val="-3"/>
        </w:rPr>
        <w:t xml:space="preserve"> </w:t>
      </w:r>
      <w:r>
        <w:t>next</w:t>
      </w:r>
      <w:r>
        <w:rPr>
          <w:spacing w:val="-1"/>
        </w:rPr>
        <w:t xml:space="preserve"> </w:t>
      </w:r>
      <w:r>
        <w:t>represents</w:t>
      </w:r>
      <w:r>
        <w:rPr>
          <w:spacing w:val="-1"/>
        </w:rPr>
        <w:t xml:space="preserve"> </w:t>
      </w:r>
      <w:r>
        <w:t>10</w:t>
      </w:r>
      <w:r>
        <w:rPr>
          <w:vertAlign w:val="superscript"/>
        </w:rPr>
        <w:t>2</w:t>
      </w:r>
      <w:r>
        <w:rPr>
          <w:spacing w:val="1"/>
        </w:rPr>
        <w:t xml:space="preserve"> </w:t>
      </w:r>
      <w:r>
        <w:t>(hundreds),</w:t>
      </w:r>
      <w:r>
        <w:rPr>
          <w:spacing w:val="-1"/>
        </w:rPr>
        <w:t xml:space="preserve"> </w:t>
      </w:r>
      <w:r>
        <w:t>and</w:t>
      </w:r>
      <w:r>
        <w:rPr>
          <w:spacing w:val="-1"/>
        </w:rPr>
        <w:t xml:space="preserve"> </w:t>
      </w:r>
      <w:r>
        <w:t>so</w:t>
      </w:r>
      <w:r>
        <w:rPr>
          <w:spacing w:val="-1"/>
        </w:rPr>
        <w:t xml:space="preserve"> </w:t>
      </w:r>
      <w:r>
        <w:rPr>
          <w:spacing w:val="-5"/>
        </w:rPr>
        <w:t>on.</w:t>
      </w:r>
    </w:p>
    <w:p w14:paraId="33ABF490" w14:textId="34971747" w:rsidR="00F72404" w:rsidRDefault="00F72404">
      <w:pPr>
        <w:pStyle w:val="NormalBPBHEB"/>
        <w:numPr>
          <w:ilvl w:val="0"/>
          <w:numId w:val="71"/>
        </w:numPr>
        <w:ind w:left="1080"/>
        <w:rPr>
          <w:ins w:id="2385" w:author="Hii" w:date="2024-11-08T14:02:00Z"/>
        </w:rPr>
        <w:pPrChange w:id="2386" w:author="Abhiram Arali" w:date="2024-10-29T16:14:00Z">
          <w:pPr>
            <w:pStyle w:val="ListParagraph"/>
            <w:numPr>
              <w:numId w:val="71"/>
            </w:numPr>
            <w:ind w:hanging="360"/>
          </w:pPr>
        </w:pPrChange>
      </w:pPr>
      <w:ins w:id="2387" w:author="Abhiram Arali" w:date="2024-10-29T16:14:00Z">
        <w:r w:rsidRPr="00E658A0">
          <w:t>For example, in the number 237, the value is calculated as:</w:t>
        </w:r>
      </w:ins>
    </w:p>
    <w:p w14:paraId="771691EE" w14:textId="484A1657" w:rsidR="000110AD" w:rsidRPr="00737892" w:rsidRDefault="000110AD" w:rsidP="000110AD">
      <w:pPr>
        <w:pStyle w:val="NormalBPBHEB"/>
        <w:rPr>
          <w:ins w:id="2388" w:author="Abhiram Arali" w:date="2024-10-29T16:14:00Z"/>
        </w:rPr>
        <w:pPrChange w:id="2389" w:author="Hii" w:date="2024-11-08T14:02:00Z">
          <w:pPr>
            <w:pStyle w:val="ListParagraph"/>
            <w:numPr>
              <w:numId w:val="71"/>
            </w:numPr>
            <w:ind w:hanging="360"/>
          </w:pPr>
        </w:pPrChange>
      </w:pPr>
      <w:ins w:id="2390" w:author="Hii" w:date="2024-11-08T14:02:00Z">
        <w:r>
          <w:t>Eqn -</w:t>
        </w:r>
      </w:ins>
      <w:ins w:id="2391" w:author="Hii" w:date="2024-11-08T14:03:00Z">
        <w:r w:rsidRPr="000110AD">
          <w:rPr>
            <w:rFonts w:asciiTheme="minorHAnsi" w:eastAsiaTheme="minorHAnsi" w:hAnsiTheme="minorHAnsi" w:cstheme="minorBidi"/>
          </w:rPr>
          <w:t xml:space="preserve"> </w:t>
        </w:r>
        <w:r w:rsidRPr="000110AD">
          <w:t>n=d</w:t>
        </w:r>
        <w:r w:rsidRPr="000110AD">
          <w:rPr>
            <w:vertAlign w:val="subscript"/>
            <w:rPrChange w:id="2392" w:author="Hii" w:date="2024-11-08T14:03:00Z">
              <w:rPr/>
            </w:rPrChange>
          </w:rPr>
          <w:t>k</w:t>
        </w:r>
        <w:r w:rsidRPr="000110AD">
          <w:t>​×10</w:t>
        </w:r>
        <w:r w:rsidRPr="000110AD">
          <w:rPr>
            <w:vertAlign w:val="superscript"/>
            <w:rPrChange w:id="2393" w:author="Hii" w:date="2024-11-08T14:03:00Z">
              <w:rPr/>
            </w:rPrChange>
          </w:rPr>
          <w:t>k</w:t>
        </w:r>
        <w:r w:rsidRPr="000110AD">
          <w:t>+d</w:t>
        </w:r>
        <w:r w:rsidRPr="000110AD">
          <w:rPr>
            <w:vertAlign w:val="subscript"/>
            <w:rPrChange w:id="2394" w:author="Hii" w:date="2024-11-08T14:03:00Z">
              <w:rPr/>
            </w:rPrChange>
          </w:rPr>
          <w:t>k−1​×</w:t>
        </w:r>
        <w:r w:rsidRPr="000110AD">
          <w:t>10</w:t>
        </w:r>
        <w:r w:rsidRPr="000110AD">
          <w:rPr>
            <w:vertAlign w:val="superscript"/>
            <w:rPrChange w:id="2395" w:author="Hii" w:date="2024-11-08T14:03:00Z">
              <w:rPr/>
            </w:rPrChange>
          </w:rPr>
          <w:t>k−1</w:t>
        </w:r>
        <w:r w:rsidRPr="000110AD">
          <w:t>+</w:t>
        </w:r>
        <w:r w:rsidRPr="000110AD">
          <w:rPr>
            <w:rFonts w:ascii="Cambria Math" w:hAnsi="Cambria Math" w:cs="Cambria Math"/>
          </w:rPr>
          <w:t>⋯</w:t>
        </w:r>
        <w:r w:rsidRPr="000110AD">
          <w:t>+d</w:t>
        </w:r>
        <w:r w:rsidRPr="000110AD">
          <w:rPr>
            <w:vertAlign w:val="subscript"/>
            <w:rPrChange w:id="2396" w:author="Hii" w:date="2024-11-08T14:04:00Z">
              <w:rPr/>
            </w:rPrChange>
          </w:rPr>
          <w:t>1</w:t>
        </w:r>
        <w:r w:rsidRPr="000110AD">
          <w:t>​×10</w:t>
        </w:r>
        <w:r w:rsidRPr="000110AD">
          <w:rPr>
            <w:vertAlign w:val="superscript"/>
            <w:rPrChange w:id="2397" w:author="Hii" w:date="2024-11-08T14:04:00Z">
              <w:rPr/>
            </w:rPrChange>
          </w:rPr>
          <w:t>1</w:t>
        </w:r>
        <w:r w:rsidRPr="000110AD">
          <w:t>+d</w:t>
        </w:r>
        <w:r w:rsidRPr="000110AD">
          <w:rPr>
            <w:vertAlign w:val="subscript"/>
            <w:rPrChange w:id="2398" w:author="Hii" w:date="2024-11-08T14:04:00Z">
              <w:rPr/>
            </w:rPrChange>
          </w:rPr>
          <w:t>0</w:t>
        </w:r>
        <w:r w:rsidRPr="000110AD">
          <w:t>​×10</w:t>
        </w:r>
        <w:r w:rsidRPr="000110AD">
          <w:rPr>
            <w:vertAlign w:val="superscript"/>
            <w:rPrChange w:id="2399" w:author="Hii" w:date="2024-11-08T14:04:00Z">
              <w:rPr/>
            </w:rPrChange>
          </w:rPr>
          <w:t>0</w:t>
        </w:r>
      </w:ins>
    </w:p>
    <w:p w14:paraId="259AA56F" w14:textId="11C82FD2" w:rsidR="00F72404" w:rsidDel="00E658A0" w:rsidRDefault="00F72404">
      <w:pPr>
        <w:pStyle w:val="NormalBPBHEB"/>
        <w:numPr>
          <w:ilvl w:val="0"/>
          <w:numId w:val="71"/>
        </w:numPr>
        <w:ind w:left="1080"/>
        <w:rPr>
          <w:del w:id="2400" w:author="Abhiram Arali" w:date="2024-10-29T16:14:00Z"/>
        </w:rPr>
        <w:pPrChange w:id="2401" w:author="Abhiram Arali" w:date="2024-10-29T15:44:00Z">
          <w:pPr>
            <w:pStyle w:val="ListParagraph"/>
            <w:numPr>
              <w:ilvl w:val="1"/>
              <w:numId w:val="9"/>
            </w:numPr>
            <w:tabs>
              <w:tab w:val="left" w:pos="939"/>
            </w:tabs>
            <w:spacing w:before="1"/>
            <w:ind w:left="939" w:hanging="359"/>
            <w:jc w:val="both"/>
          </w:pPr>
        </w:pPrChange>
      </w:pPr>
    </w:p>
    <w:p w14:paraId="5C81D183" w14:textId="699B8EEF" w:rsidR="00301525" w:rsidDel="005C22D3" w:rsidRDefault="00301525">
      <w:pPr>
        <w:pStyle w:val="BodyText"/>
        <w:spacing w:before="21"/>
        <w:rPr>
          <w:del w:id="2402" w:author="Abhiram Arali" w:date="2024-10-29T15:44:00Z"/>
        </w:rPr>
      </w:pPr>
    </w:p>
    <w:p w14:paraId="7B4F74B7" w14:textId="352248BB" w:rsidR="00301525" w:rsidDel="00F72404" w:rsidRDefault="008B7718">
      <w:pPr>
        <w:pStyle w:val="NormalBPBHEB"/>
        <w:numPr>
          <w:ilvl w:val="1"/>
          <w:numId w:val="71"/>
        </w:numPr>
        <w:rPr>
          <w:del w:id="2403" w:author="Abhiram Arali" w:date="2024-10-29T16:14:00Z"/>
        </w:rPr>
        <w:pPrChange w:id="2404" w:author="Abhiram Arali" w:date="2024-10-29T16:14:00Z">
          <w:pPr>
            <w:pStyle w:val="BodyText"/>
            <w:ind w:left="220"/>
            <w:jc w:val="both"/>
          </w:pPr>
        </w:pPrChange>
      </w:pPr>
      <w:del w:id="2405" w:author="Abhiram Arali" w:date="2024-10-29T16:14:00Z">
        <w:r w:rsidDel="00F72404">
          <w:delText>For</w:delText>
        </w:r>
        <w:r w:rsidDel="00F72404">
          <w:rPr>
            <w:spacing w:val="-1"/>
          </w:rPr>
          <w:delText xml:space="preserve"> </w:delText>
        </w:r>
        <w:r w:rsidDel="00F72404">
          <w:delText>example,</w:delText>
        </w:r>
        <w:r w:rsidDel="00F72404">
          <w:rPr>
            <w:spacing w:val="-1"/>
          </w:rPr>
          <w:delText xml:space="preserve"> </w:delText>
        </w:r>
        <w:r w:rsidDel="00F72404">
          <w:delText>in</w:delText>
        </w:r>
        <w:r w:rsidDel="00F72404">
          <w:rPr>
            <w:spacing w:val="-1"/>
          </w:rPr>
          <w:delText xml:space="preserve"> </w:delText>
        </w:r>
        <w:r w:rsidDel="00F72404">
          <w:delText>the</w:delText>
        </w:r>
        <w:r w:rsidDel="00F72404">
          <w:rPr>
            <w:spacing w:val="-2"/>
          </w:rPr>
          <w:delText xml:space="preserve"> </w:delText>
        </w:r>
        <w:r w:rsidDel="00F72404">
          <w:delText>number</w:delText>
        </w:r>
        <w:r w:rsidDel="00F72404">
          <w:rPr>
            <w:spacing w:val="-2"/>
          </w:rPr>
          <w:delText xml:space="preserve"> </w:delText>
        </w:r>
        <w:r w:rsidDel="00F72404">
          <w:delText>237,</w:delText>
        </w:r>
        <w:r w:rsidDel="00F72404">
          <w:rPr>
            <w:spacing w:val="-1"/>
          </w:rPr>
          <w:delText xml:space="preserve"> </w:delText>
        </w:r>
        <w:r w:rsidDel="00F72404">
          <w:delText>the</w:delText>
        </w:r>
        <w:r w:rsidDel="00F72404">
          <w:rPr>
            <w:spacing w:val="-1"/>
          </w:rPr>
          <w:delText xml:space="preserve"> </w:delText>
        </w:r>
        <w:r w:rsidDel="00F72404">
          <w:delText>value</w:delText>
        </w:r>
        <w:r w:rsidDel="00F72404">
          <w:rPr>
            <w:spacing w:val="-1"/>
          </w:rPr>
          <w:delText xml:space="preserve"> </w:delText>
        </w:r>
        <w:r w:rsidDel="00F72404">
          <w:delText>is</w:delText>
        </w:r>
        <w:r w:rsidDel="00F72404">
          <w:rPr>
            <w:spacing w:val="1"/>
          </w:rPr>
          <w:delText xml:space="preserve"> </w:delText>
        </w:r>
        <w:r w:rsidDel="00F72404">
          <w:delText xml:space="preserve">calculated </w:delText>
        </w:r>
        <w:r w:rsidDel="00F72404">
          <w:rPr>
            <w:spacing w:val="-5"/>
          </w:rPr>
          <w:delText>as:</w:delText>
        </w:r>
      </w:del>
    </w:p>
    <w:p w14:paraId="323D806D" w14:textId="22C3ECDE" w:rsidR="00301525" w:rsidDel="00C938D9" w:rsidRDefault="00301525">
      <w:pPr>
        <w:pStyle w:val="BodyText"/>
        <w:spacing w:before="22"/>
        <w:rPr>
          <w:del w:id="2406" w:author="Abhiram Arali" w:date="2024-10-29T15:44:00Z"/>
        </w:rPr>
      </w:pPr>
    </w:p>
    <w:p w14:paraId="7C74974E" w14:textId="77777777" w:rsidR="00301525" w:rsidRDefault="008B7718">
      <w:pPr>
        <w:pStyle w:val="NormalBPBHEB"/>
        <w:jc w:val="center"/>
        <w:pPrChange w:id="2407" w:author="Abhiram Arali" w:date="2024-10-29T15:44:00Z">
          <w:pPr>
            <w:pStyle w:val="BodyText"/>
            <w:ind w:left="230" w:right="230"/>
            <w:jc w:val="center"/>
          </w:pPr>
        </w:pPrChange>
      </w:pPr>
      <w:r>
        <w:t>2</w:t>
      </w:r>
      <w:r>
        <w:rPr>
          <w:spacing w:val="-1"/>
        </w:rPr>
        <w:t xml:space="preserve"> </w:t>
      </w:r>
      <w:r>
        <w:t>×</w:t>
      </w:r>
      <w:r>
        <w:rPr>
          <w:spacing w:val="-1"/>
        </w:rPr>
        <w:t xml:space="preserve"> </w:t>
      </w:r>
      <w:r>
        <w:t>10</w:t>
      </w:r>
      <w:r>
        <w:rPr>
          <w:vertAlign w:val="superscript"/>
        </w:rPr>
        <w:t>2</w:t>
      </w:r>
      <w:r>
        <w:rPr>
          <w:spacing w:val="-18"/>
        </w:rPr>
        <w:t xml:space="preserve"> </w:t>
      </w:r>
      <w:r>
        <w:t>+3×10</w:t>
      </w:r>
      <w:r>
        <w:rPr>
          <w:vertAlign w:val="superscript"/>
        </w:rPr>
        <w:t>1</w:t>
      </w:r>
      <w:r>
        <w:rPr>
          <w:spacing w:val="1"/>
        </w:rPr>
        <w:t xml:space="preserve"> </w:t>
      </w:r>
      <w:r>
        <w:t>+7×10</w:t>
      </w:r>
      <w:r>
        <w:rPr>
          <w:vertAlign w:val="superscript"/>
        </w:rPr>
        <w:t>0</w:t>
      </w:r>
      <w:r>
        <w:t>=200+30+7=</w:t>
      </w:r>
      <w:commentRangeStart w:id="2408"/>
      <w:r>
        <w:t>237</w:t>
      </w:r>
      <w:commentRangeEnd w:id="2408"/>
      <w:r w:rsidR="003A2827">
        <w:rPr>
          <w:rStyle w:val="CommentReference"/>
          <w:rFonts w:asciiTheme="minorHAnsi" w:eastAsiaTheme="minorHAnsi" w:hAnsiTheme="minorHAnsi" w:cstheme="minorBidi"/>
        </w:rPr>
        <w:commentReference w:id="2408"/>
      </w:r>
    </w:p>
    <w:p w14:paraId="1FDD9701" w14:textId="351255E6" w:rsidR="00301525" w:rsidRPr="00104E70" w:rsidDel="009E2048" w:rsidRDefault="008B7718">
      <w:pPr>
        <w:pStyle w:val="BodyText"/>
        <w:spacing w:before="187"/>
        <w:jc w:val="center"/>
        <w:rPr>
          <w:del w:id="2409" w:author="Hii" w:date="2024-11-08T14:18:00Z"/>
          <w:rStyle w:val="NormalBPBHEBChar"/>
          <w:rPrChange w:id="2410" w:author="Abhiram Arali" w:date="2024-10-29T15:45:00Z">
            <w:rPr>
              <w:del w:id="2411" w:author="Hii" w:date="2024-11-08T14:18:00Z"/>
              <w:sz w:val="20"/>
            </w:rPr>
          </w:rPrChange>
        </w:rPr>
        <w:pPrChange w:id="2412" w:author="Abhiram Arali" w:date="2024-10-29T15:45:00Z">
          <w:pPr>
            <w:pStyle w:val="BodyText"/>
            <w:spacing w:before="187"/>
          </w:pPr>
        </w:pPrChange>
      </w:pPr>
      <w:del w:id="2413" w:author="Hii" w:date="2024-11-08T14:18:00Z">
        <w:r w:rsidDel="009E2048">
          <w:rPr>
            <w:noProof/>
            <w:lang w:val="en-IN" w:eastAsia="en-IN"/>
          </w:rPr>
          <w:drawing>
            <wp:inline distT="0" distB="0" distL="0" distR="0" wp14:anchorId="3D66E862" wp14:editId="5A7B2FFB">
              <wp:extent cx="2049995" cy="986123"/>
              <wp:effectExtent l="0" t="0" r="0" b="508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49995" cy="986123"/>
                      </a:xfrm>
                      <a:prstGeom prst="rect">
                        <a:avLst/>
                      </a:prstGeom>
                    </pic:spPr>
                  </pic:pic>
                </a:graphicData>
              </a:graphic>
            </wp:inline>
          </w:drawing>
        </w:r>
      </w:del>
    </w:p>
    <w:p w14:paraId="12F6CB05" w14:textId="7D4EEB96" w:rsidR="00301525" w:rsidDel="00104E70" w:rsidRDefault="00301525">
      <w:pPr>
        <w:pStyle w:val="NormalBPBHEB"/>
        <w:rPr>
          <w:del w:id="2414" w:author="Abhiram Arali" w:date="2024-10-29T15:45:00Z"/>
        </w:rPr>
        <w:pPrChange w:id="2415" w:author="Abhiram Arali" w:date="2024-10-29T15:45:00Z">
          <w:pPr>
            <w:pStyle w:val="BodyText"/>
          </w:pPr>
        </w:pPrChange>
      </w:pPr>
    </w:p>
    <w:p w14:paraId="20D74780" w14:textId="60539379" w:rsidR="00301525" w:rsidDel="00104E70" w:rsidRDefault="00301525">
      <w:pPr>
        <w:pStyle w:val="NormalBPBHEB"/>
        <w:rPr>
          <w:del w:id="2416" w:author="Abhiram Arali" w:date="2024-10-29T15:45:00Z"/>
        </w:rPr>
        <w:pPrChange w:id="2417" w:author="Abhiram Arali" w:date="2024-10-29T15:45:00Z">
          <w:pPr>
            <w:pStyle w:val="BodyText"/>
            <w:spacing w:before="60"/>
          </w:pPr>
        </w:pPrChange>
      </w:pPr>
    </w:p>
    <w:p w14:paraId="7DDEB451" w14:textId="728A0881" w:rsidR="00301525" w:rsidRPr="00104E70" w:rsidDel="00104E70" w:rsidRDefault="008B7718">
      <w:pPr>
        <w:pStyle w:val="NormalBPBHEB"/>
        <w:numPr>
          <w:ilvl w:val="0"/>
          <w:numId w:val="73"/>
        </w:numPr>
        <w:rPr>
          <w:del w:id="2418" w:author="Abhiram Arali" w:date="2024-10-29T15:45:00Z"/>
          <w:b/>
          <w:bCs/>
          <w:rPrChange w:id="2419" w:author="Abhiram Arali" w:date="2024-10-29T15:45:00Z">
            <w:rPr>
              <w:del w:id="2420" w:author="Abhiram Arali" w:date="2024-10-29T15:45:00Z"/>
            </w:rPr>
          </w:rPrChange>
        </w:rPr>
        <w:pPrChange w:id="2421" w:author="Abhiram Arali" w:date="2024-10-29T15:45:00Z">
          <w:pPr>
            <w:pStyle w:val="Heading1"/>
            <w:numPr>
              <w:numId w:val="9"/>
            </w:numPr>
            <w:tabs>
              <w:tab w:val="left" w:pos="460"/>
            </w:tabs>
            <w:spacing w:before="1"/>
            <w:ind w:left="460" w:hanging="240"/>
          </w:pPr>
        </w:pPrChange>
      </w:pPr>
      <w:r w:rsidRPr="00104E70">
        <w:rPr>
          <w:b/>
          <w:bCs/>
          <w:rPrChange w:id="2422" w:author="Abhiram Arali" w:date="2024-10-29T15:45:00Z">
            <w:rPr/>
          </w:rPrChange>
        </w:rPr>
        <w:t>Binary</w:t>
      </w:r>
      <w:r w:rsidRPr="00104E70">
        <w:rPr>
          <w:b/>
          <w:bCs/>
          <w:spacing w:val="-1"/>
          <w:rPrChange w:id="2423" w:author="Abhiram Arali" w:date="2024-10-29T15:45:00Z">
            <w:rPr>
              <w:spacing w:val="-1"/>
            </w:rPr>
          </w:rPrChange>
        </w:rPr>
        <w:t xml:space="preserve"> </w:t>
      </w:r>
      <w:r w:rsidR="00F056DD" w:rsidRPr="00F056DD">
        <w:rPr>
          <w:b/>
          <w:bCs/>
        </w:rPr>
        <w:t>number</w:t>
      </w:r>
      <w:r w:rsidR="00F056DD" w:rsidRPr="00FA520D">
        <w:rPr>
          <w:b/>
          <w:bCs/>
          <w:spacing w:val="-2"/>
        </w:rPr>
        <w:t xml:space="preserve"> </w:t>
      </w:r>
      <w:r w:rsidR="00F056DD" w:rsidRPr="00FA520D">
        <w:rPr>
          <w:b/>
          <w:bCs/>
        </w:rPr>
        <w:t>system (</w:t>
      </w:r>
      <w:r w:rsidRPr="00104E70">
        <w:rPr>
          <w:b/>
          <w:bCs/>
          <w:rPrChange w:id="2424" w:author="Abhiram Arali" w:date="2024-10-29T15:45:00Z">
            <w:rPr/>
          </w:rPrChange>
        </w:rPr>
        <w:t>Base</w:t>
      </w:r>
      <w:r w:rsidRPr="00104E70">
        <w:rPr>
          <w:b/>
          <w:bCs/>
          <w:spacing w:val="-1"/>
          <w:rPrChange w:id="2425" w:author="Abhiram Arali" w:date="2024-10-29T15:45:00Z">
            <w:rPr>
              <w:spacing w:val="-1"/>
            </w:rPr>
          </w:rPrChange>
        </w:rPr>
        <w:t xml:space="preserve"> </w:t>
      </w:r>
      <w:r w:rsidRPr="00104E70">
        <w:rPr>
          <w:b/>
          <w:bCs/>
          <w:spacing w:val="-5"/>
          <w:rPrChange w:id="2426" w:author="Abhiram Arali" w:date="2024-10-29T15:45:00Z">
            <w:rPr>
              <w:spacing w:val="-5"/>
            </w:rPr>
          </w:rPrChange>
        </w:rPr>
        <w:t>2)</w:t>
      </w:r>
      <w:ins w:id="2427" w:author="Abhiram Arali" w:date="2024-10-29T15:45:00Z">
        <w:r w:rsidR="00104E70" w:rsidRPr="00FA520D">
          <w:rPr>
            <w:b/>
            <w:bCs/>
            <w:spacing w:val="-5"/>
          </w:rPr>
          <w:t xml:space="preserve">: </w:t>
        </w:r>
      </w:ins>
    </w:p>
    <w:p w14:paraId="63B877D1" w14:textId="3F944E1B" w:rsidR="00301525" w:rsidRPr="00104E70" w:rsidDel="00104E70" w:rsidRDefault="00301525">
      <w:pPr>
        <w:pStyle w:val="BodyText"/>
        <w:numPr>
          <w:ilvl w:val="0"/>
          <w:numId w:val="72"/>
        </w:numPr>
        <w:spacing w:before="21"/>
        <w:rPr>
          <w:del w:id="2428" w:author="Abhiram Arali" w:date="2024-10-29T15:45:00Z"/>
          <w:b/>
        </w:rPr>
        <w:pPrChange w:id="2429" w:author="Abhiram Arali" w:date="2024-10-29T15:45:00Z">
          <w:pPr>
            <w:pStyle w:val="BodyText"/>
            <w:spacing w:before="21"/>
          </w:pPr>
        </w:pPrChange>
      </w:pPr>
    </w:p>
    <w:p w14:paraId="36D97873" w14:textId="77777777" w:rsidR="00301525" w:rsidRDefault="008B7718">
      <w:pPr>
        <w:pStyle w:val="NormalBPBHEB"/>
        <w:numPr>
          <w:ilvl w:val="0"/>
          <w:numId w:val="73"/>
        </w:numPr>
        <w:pPrChange w:id="2430" w:author="Abhiram Arali" w:date="2024-10-29T15:45:00Z">
          <w:pPr>
            <w:pStyle w:val="BodyText"/>
            <w:spacing w:line="360" w:lineRule="auto"/>
            <w:ind w:left="220" w:right="227"/>
            <w:jc w:val="both"/>
          </w:pPr>
        </w:pPrChange>
      </w:pPr>
      <w:r>
        <w:t>The binary number system is the foundation of modern computing. It uses only two digits: 0 and 1. Each digit, or bit, represents a power of two:</w:t>
      </w:r>
    </w:p>
    <w:p w14:paraId="4FEEA05A" w14:textId="77777777" w:rsidR="00301525" w:rsidRDefault="008B7718">
      <w:pPr>
        <w:pStyle w:val="NormalBPBHEB"/>
        <w:numPr>
          <w:ilvl w:val="0"/>
          <w:numId w:val="74"/>
        </w:numPr>
        <w:pPrChange w:id="2431" w:author="Abhiram Arali" w:date="2024-10-29T15:45:00Z">
          <w:pPr>
            <w:pStyle w:val="ListParagraph"/>
            <w:numPr>
              <w:ilvl w:val="1"/>
              <w:numId w:val="9"/>
            </w:numPr>
            <w:tabs>
              <w:tab w:val="left" w:pos="939"/>
            </w:tabs>
            <w:spacing w:before="159"/>
            <w:ind w:left="939" w:hanging="359"/>
            <w:jc w:val="both"/>
          </w:pPr>
        </w:pPrChange>
      </w:pPr>
      <w:r>
        <w:t>The</w:t>
      </w:r>
      <w:r>
        <w:rPr>
          <w:spacing w:val="-3"/>
        </w:rPr>
        <w:t xml:space="preserve"> </w:t>
      </w:r>
      <w:r>
        <w:t>rightmost</w:t>
      </w:r>
      <w:r>
        <w:rPr>
          <w:spacing w:val="-1"/>
        </w:rPr>
        <w:t xml:space="preserve"> </w:t>
      </w:r>
      <w:r>
        <w:t>digit</w:t>
      </w:r>
      <w:r>
        <w:rPr>
          <w:spacing w:val="-1"/>
        </w:rPr>
        <w:t xml:space="preserve"> </w:t>
      </w:r>
      <w:r>
        <w:t>represents</w:t>
      </w:r>
      <w:r>
        <w:rPr>
          <w:spacing w:val="1"/>
        </w:rPr>
        <w:t xml:space="preserve"> </w:t>
      </w:r>
      <w:r>
        <w:rPr>
          <w:rFonts w:ascii="Calibri" w:hAnsi="Calibri"/>
        </w:rPr>
        <w:t>2</w:t>
      </w:r>
      <w:r>
        <w:rPr>
          <w:rFonts w:ascii="Calibri" w:hAnsi="Calibri"/>
          <w:vertAlign w:val="superscript"/>
        </w:rPr>
        <w:t>0</w:t>
      </w:r>
      <w:r>
        <w:rPr>
          <w:rFonts w:ascii="Calibri" w:hAnsi="Calibri"/>
          <w:spacing w:val="-2"/>
        </w:rPr>
        <w:t xml:space="preserve"> </w:t>
      </w:r>
      <w:r>
        <w:rPr>
          <w:rFonts w:ascii="Calibri" w:hAnsi="Calibri"/>
          <w:spacing w:val="-4"/>
        </w:rPr>
        <w:t>(1)</w:t>
      </w:r>
      <w:r>
        <w:rPr>
          <w:spacing w:val="-4"/>
        </w:rPr>
        <w:t>.</w:t>
      </w:r>
    </w:p>
    <w:p w14:paraId="108A8EF7" w14:textId="50410553" w:rsidR="00301525" w:rsidDel="004C7507" w:rsidRDefault="00301525">
      <w:pPr>
        <w:pStyle w:val="NormalBPBHEB"/>
        <w:rPr>
          <w:del w:id="2432" w:author="Abhiram Arali" w:date="2024-10-29T15:45:00Z"/>
        </w:rPr>
        <w:sectPr w:rsidR="00301525" w:rsidDel="004C7507">
          <w:pgSz w:w="11910" w:h="16840"/>
          <w:pgMar w:top="1540" w:right="1220" w:bottom="1200" w:left="1220" w:header="758" w:footer="1000" w:gutter="0"/>
          <w:cols w:space="720"/>
        </w:sectPr>
        <w:pPrChange w:id="2433" w:author="Abhiram Arali" w:date="2024-10-29T15:45:00Z">
          <w:pPr>
            <w:jc w:val="both"/>
          </w:pPr>
        </w:pPrChange>
      </w:pPr>
    </w:p>
    <w:p w14:paraId="2E9B4D48" w14:textId="77777777" w:rsidR="00301525" w:rsidRDefault="008B7718">
      <w:pPr>
        <w:pStyle w:val="NormalBPBHEB"/>
        <w:numPr>
          <w:ilvl w:val="0"/>
          <w:numId w:val="74"/>
        </w:numPr>
        <w:pPrChange w:id="2434" w:author="Abhiram Arali" w:date="2024-10-29T15:45:00Z">
          <w:pPr>
            <w:pStyle w:val="ListParagraph"/>
            <w:numPr>
              <w:ilvl w:val="1"/>
              <w:numId w:val="9"/>
            </w:numPr>
            <w:tabs>
              <w:tab w:val="left" w:pos="940"/>
            </w:tabs>
            <w:spacing w:before="100"/>
            <w:ind w:left="940" w:hanging="360"/>
          </w:pPr>
        </w:pPrChange>
      </w:pPr>
      <w:r>
        <w:t>The</w:t>
      </w:r>
      <w:r>
        <w:rPr>
          <w:spacing w:val="-3"/>
        </w:rPr>
        <w:t xml:space="preserve"> </w:t>
      </w:r>
      <w:r>
        <w:t>next</w:t>
      </w:r>
      <w:r>
        <w:rPr>
          <w:spacing w:val="-1"/>
        </w:rPr>
        <w:t xml:space="preserve"> </w:t>
      </w:r>
      <w:r>
        <w:t>digit to</w:t>
      </w:r>
      <w:r>
        <w:rPr>
          <w:spacing w:val="-1"/>
        </w:rPr>
        <w:t xml:space="preserve"> </w:t>
      </w:r>
      <w:r>
        <w:t>the</w:t>
      </w:r>
      <w:r>
        <w:rPr>
          <w:spacing w:val="-2"/>
        </w:rPr>
        <w:t xml:space="preserve"> </w:t>
      </w:r>
      <w:r>
        <w:t>left represents</w:t>
      </w:r>
      <w:r>
        <w:rPr>
          <w:spacing w:val="1"/>
        </w:rPr>
        <w:t xml:space="preserve"> </w:t>
      </w:r>
      <w:r>
        <w:t>2</w:t>
      </w:r>
      <w:r>
        <w:rPr>
          <w:vertAlign w:val="superscript"/>
        </w:rPr>
        <w:t>1</w:t>
      </w:r>
      <w:r>
        <w:t xml:space="preserve"> </w:t>
      </w:r>
      <w:r>
        <w:rPr>
          <w:spacing w:val="-4"/>
        </w:rPr>
        <w:t>(2).</w:t>
      </w:r>
    </w:p>
    <w:p w14:paraId="16F09BCD" w14:textId="75CFD2CD" w:rsidR="00301525" w:rsidDel="00E264E7" w:rsidRDefault="00301525">
      <w:pPr>
        <w:pStyle w:val="BodyText"/>
        <w:spacing w:before="22"/>
        <w:rPr>
          <w:del w:id="2435" w:author="Abhiram Arali" w:date="2024-10-29T15:45:00Z"/>
        </w:rPr>
      </w:pPr>
    </w:p>
    <w:p w14:paraId="2795B661" w14:textId="77777777" w:rsidR="00301525" w:rsidRDefault="008B7718">
      <w:pPr>
        <w:pStyle w:val="NormalBPBHEB"/>
        <w:numPr>
          <w:ilvl w:val="0"/>
          <w:numId w:val="74"/>
        </w:numPr>
        <w:pPrChange w:id="2436" w:author="Abhiram Arali" w:date="2024-10-29T15:45:00Z">
          <w:pPr>
            <w:pStyle w:val="ListParagraph"/>
            <w:numPr>
              <w:ilvl w:val="1"/>
              <w:numId w:val="9"/>
            </w:numPr>
            <w:tabs>
              <w:tab w:val="left" w:pos="940"/>
            </w:tabs>
            <w:ind w:left="940" w:hanging="360"/>
          </w:pPr>
        </w:pPrChange>
      </w:pPr>
      <w:r>
        <w:t>The</w:t>
      </w:r>
      <w:r>
        <w:rPr>
          <w:spacing w:val="-3"/>
        </w:rPr>
        <w:t xml:space="preserve"> </w:t>
      </w:r>
      <w:r>
        <w:t>next</w:t>
      </w:r>
      <w:r>
        <w:rPr>
          <w:spacing w:val="-1"/>
        </w:rPr>
        <w:t xml:space="preserve"> </w:t>
      </w:r>
      <w:r>
        <w:t>represents</w:t>
      </w:r>
      <w:r>
        <w:rPr>
          <w:spacing w:val="1"/>
        </w:rPr>
        <w:t xml:space="preserve"> </w:t>
      </w:r>
      <w:r>
        <w:t>2</w:t>
      </w:r>
      <w:r>
        <w:rPr>
          <w:vertAlign w:val="superscript"/>
        </w:rPr>
        <w:t>2</w:t>
      </w:r>
      <w:r>
        <w:t xml:space="preserve"> (4), and</w:t>
      </w:r>
      <w:r>
        <w:rPr>
          <w:spacing w:val="-1"/>
        </w:rPr>
        <w:t xml:space="preserve"> </w:t>
      </w:r>
      <w:r>
        <w:t>so</w:t>
      </w:r>
      <w:r>
        <w:rPr>
          <w:spacing w:val="-1"/>
        </w:rPr>
        <w:t xml:space="preserve"> </w:t>
      </w:r>
      <w:r>
        <w:rPr>
          <w:spacing w:val="-5"/>
        </w:rPr>
        <w:t>on.</w:t>
      </w:r>
    </w:p>
    <w:p w14:paraId="358275D7" w14:textId="055E5769" w:rsidR="00301525" w:rsidRPr="00737892" w:rsidDel="00F022B1" w:rsidRDefault="00301525">
      <w:pPr>
        <w:pStyle w:val="NormalBPBHEB"/>
        <w:numPr>
          <w:ilvl w:val="1"/>
          <w:numId w:val="75"/>
        </w:numPr>
        <w:rPr>
          <w:del w:id="2437" w:author="Abhiram Arali" w:date="2024-10-29T15:46:00Z"/>
          <w:bCs/>
          <w:iCs/>
        </w:rPr>
        <w:pPrChange w:id="2438" w:author="Abhiram Arali" w:date="2024-10-29T15:46:00Z">
          <w:pPr>
            <w:pStyle w:val="BodyText"/>
            <w:spacing w:before="21"/>
          </w:pPr>
        </w:pPrChange>
      </w:pPr>
    </w:p>
    <w:p w14:paraId="68EF8156" w14:textId="67058D37" w:rsidR="00301525" w:rsidRDefault="008B7718">
      <w:pPr>
        <w:pStyle w:val="NormalBPBHEB"/>
        <w:numPr>
          <w:ilvl w:val="0"/>
          <w:numId w:val="75"/>
        </w:numPr>
        <w:pPrChange w:id="2439" w:author="Abhiram Arali" w:date="2024-10-29T15:46:00Z">
          <w:pPr>
            <w:pStyle w:val="BodyText"/>
            <w:spacing w:line="501" w:lineRule="auto"/>
            <w:ind w:left="220"/>
          </w:pPr>
        </w:pPrChange>
      </w:pPr>
      <w:r w:rsidRPr="00737892">
        <w:rPr>
          <w:bCs/>
          <w:iCs/>
          <w:rPrChange w:id="2440" w:author="Abhiram Arali" w:date="2024-10-29T16:14:00Z">
            <w:rPr>
              <w:b/>
              <w:i/>
            </w:rPr>
          </w:rPrChange>
        </w:rPr>
        <w:t>For</w:t>
      </w:r>
      <w:r w:rsidRPr="00737892">
        <w:rPr>
          <w:bCs/>
          <w:iCs/>
          <w:spacing w:val="-3"/>
          <w:rPrChange w:id="2441" w:author="Abhiram Arali" w:date="2024-10-29T16:14:00Z">
            <w:rPr>
              <w:b/>
              <w:i/>
              <w:spacing w:val="-3"/>
            </w:rPr>
          </w:rPrChange>
        </w:rPr>
        <w:t xml:space="preserve"> </w:t>
      </w:r>
      <w:r w:rsidRPr="00737892">
        <w:rPr>
          <w:bCs/>
          <w:iCs/>
          <w:rPrChange w:id="2442" w:author="Abhiram Arali" w:date="2024-10-29T16:14:00Z">
            <w:rPr>
              <w:b/>
              <w:i/>
            </w:rPr>
          </w:rPrChange>
        </w:rPr>
        <w:t>example</w:t>
      </w:r>
      <w:del w:id="2443" w:author="Abhiram Arali" w:date="2024-10-29T16:16:00Z">
        <w:r w:rsidRPr="00737892" w:rsidDel="00D5141E">
          <w:rPr>
            <w:bCs/>
            <w:iCs/>
            <w:spacing w:val="-4"/>
            <w:rPrChange w:id="2444" w:author="Abhiram Arali" w:date="2024-10-29T16:14:00Z">
              <w:rPr>
                <w:b/>
                <w:i/>
                <w:spacing w:val="-4"/>
              </w:rPr>
            </w:rPrChange>
          </w:rPr>
          <w:delText xml:space="preserve"> </w:delText>
        </w:r>
        <w:r w:rsidRPr="00737892" w:rsidDel="00D5141E">
          <w:rPr>
            <w:bCs/>
            <w:iCs/>
            <w:rPrChange w:id="2445" w:author="Abhiram Arali" w:date="2024-10-29T16:14:00Z">
              <w:rPr>
                <w:b/>
                <w:i/>
              </w:rPr>
            </w:rPrChange>
          </w:rPr>
          <w:delText>1</w:delText>
        </w:r>
      </w:del>
      <w:r>
        <w:t>,</w:t>
      </w:r>
      <w:r>
        <w:rPr>
          <w:spacing w:val="-3"/>
        </w:rPr>
        <w:t xml:space="preserve"> </w:t>
      </w:r>
      <w:r>
        <w:t>in</w:t>
      </w:r>
      <w:r>
        <w:rPr>
          <w:spacing w:val="-3"/>
        </w:rPr>
        <w:t xml:space="preserve"> </w:t>
      </w:r>
      <w:r>
        <w:t>the</w:t>
      </w:r>
      <w:r>
        <w:rPr>
          <w:spacing w:val="-4"/>
        </w:rPr>
        <w:t xml:space="preserve"> </w:t>
      </w:r>
      <w:r>
        <w:t>binary</w:t>
      </w:r>
      <w:r>
        <w:rPr>
          <w:spacing w:val="-3"/>
        </w:rPr>
        <w:t xml:space="preserve"> </w:t>
      </w:r>
      <w:r>
        <w:t>number</w:t>
      </w:r>
      <w:r>
        <w:rPr>
          <w:spacing w:val="-5"/>
        </w:rPr>
        <w:t xml:space="preserve"> </w:t>
      </w:r>
      <w:r>
        <w:t>1011,</w:t>
      </w:r>
      <w:r>
        <w:rPr>
          <w:spacing w:val="-3"/>
        </w:rPr>
        <w:t xml:space="preserve"> </w:t>
      </w:r>
      <w:r>
        <w:t>the</w:t>
      </w:r>
      <w:r>
        <w:rPr>
          <w:spacing w:val="-3"/>
        </w:rPr>
        <w:t xml:space="preserve"> </w:t>
      </w:r>
      <w:r>
        <w:t>value</w:t>
      </w:r>
      <w:r>
        <w:rPr>
          <w:spacing w:val="-3"/>
        </w:rPr>
        <w:t xml:space="preserve"> </w:t>
      </w:r>
      <w:r>
        <w:t>is</w:t>
      </w:r>
      <w:r>
        <w:rPr>
          <w:spacing w:val="-3"/>
        </w:rPr>
        <w:t xml:space="preserve"> </w:t>
      </w:r>
      <w:r>
        <w:t>calculated</w:t>
      </w:r>
      <w:r>
        <w:rPr>
          <w:spacing w:val="-3"/>
        </w:rPr>
        <w:t xml:space="preserve"> </w:t>
      </w:r>
      <w:r>
        <w:t>as: 1×2</w:t>
      </w:r>
      <w:r>
        <w:rPr>
          <w:vertAlign w:val="superscript"/>
        </w:rPr>
        <w:t>3</w:t>
      </w:r>
      <w:r>
        <w:t>+0×2</w:t>
      </w:r>
      <w:r>
        <w:rPr>
          <w:vertAlign w:val="superscript"/>
        </w:rPr>
        <w:t>2</w:t>
      </w:r>
      <w:r>
        <w:t>+1×2</w:t>
      </w:r>
      <w:r>
        <w:rPr>
          <w:vertAlign w:val="superscript"/>
        </w:rPr>
        <w:t>1</w:t>
      </w:r>
      <w:r>
        <w:t>+1×2</w:t>
      </w:r>
      <w:r>
        <w:rPr>
          <w:vertAlign w:val="superscript"/>
        </w:rPr>
        <w:t>0</w:t>
      </w:r>
      <w:r>
        <w:t>=8+0+2+1=11 (in decimal)</w:t>
      </w:r>
    </w:p>
    <w:p w14:paraId="47419DFA" w14:textId="25A79039" w:rsidR="00301525" w:rsidRPr="009E2048" w:rsidRDefault="008B7718">
      <w:pPr>
        <w:pStyle w:val="NormalBPBHEB"/>
        <w:numPr>
          <w:ilvl w:val="0"/>
          <w:numId w:val="75"/>
        </w:numPr>
        <w:rPr>
          <w:ins w:id="2446" w:author="Hii" w:date="2024-11-08T14:17:00Z"/>
          <w:rPrChange w:id="2447" w:author="Hii" w:date="2024-11-08T14:17:00Z">
            <w:rPr>
              <w:ins w:id="2448" w:author="Hii" w:date="2024-11-08T14:17:00Z"/>
              <w:spacing w:val="-10"/>
            </w:rPr>
          </w:rPrChange>
        </w:rPr>
        <w:pPrChange w:id="2449" w:author="Abhiram Arali" w:date="2024-10-29T15:46:00Z">
          <w:pPr>
            <w:pStyle w:val="Heading2"/>
            <w:spacing w:line="272" w:lineRule="exact"/>
          </w:pPr>
        </w:pPrChange>
      </w:pPr>
      <w:r w:rsidRPr="00737892">
        <w:t>For</w:t>
      </w:r>
      <w:r w:rsidRPr="002B2547">
        <w:rPr>
          <w:spacing w:val="-1"/>
        </w:rPr>
        <w:t xml:space="preserve"> </w:t>
      </w:r>
      <w:commentRangeStart w:id="2450"/>
      <w:r w:rsidRPr="002B2547">
        <w:t>example</w:t>
      </w:r>
      <w:commentRangeEnd w:id="2450"/>
      <w:r w:rsidR="000316AD">
        <w:rPr>
          <w:rStyle w:val="CommentReference"/>
          <w:rFonts w:asciiTheme="minorHAnsi" w:eastAsiaTheme="minorHAnsi" w:hAnsiTheme="minorHAnsi" w:cstheme="minorBidi"/>
        </w:rPr>
        <w:commentReference w:id="2450"/>
      </w:r>
      <w:del w:id="2451" w:author="Abhiram Arali" w:date="2024-10-29T16:16:00Z">
        <w:r w:rsidRPr="002B2547" w:rsidDel="00D5141E">
          <w:rPr>
            <w:spacing w:val="-1"/>
          </w:rPr>
          <w:delText xml:space="preserve"> </w:delText>
        </w:r>
        <w:r w:rsidRPr="002B2547" w:rsidDel="00D5141E">
          <w:rPr>
            <w:spacing w:val="-10"/>
          </w:rPr>
          <w:delText>2</w:delText>
        </w:r>
      </w:del>
      <w:ins w:id="2452" w:author="Abhiram Arali" w:date="2024-10-29T15:46:00Z">
        <w:r w:rsidR="008671C3" w:rsidRPr="00737892">
          <w:rPr>
            <w:spacing w:val="-10"/>
            <w:rPrChange w:id="2453" w:author="Abhiram Arali" w:date="2024-10-29T16:15:00Z">
              <w:rPr>
                <w:b/>
                <w:bCs/>
                <w:spacing w:val="-10"/>
              </w:rPr>
            </w:rPrChange>
          </w:rPr>
          <w:t>:</w:t>
        </w:r>
      </w:ins>
    </w:p>
    <w:p w14:paraId="6C4FC9BB" w14:textId="77777777" w:rsidR="009E2048" w:rsidRPr="00C62347" w:rsidRDefault="009E2048" w:rsidP="009E2048">
      <w:pPr>
        <w:jc w:val="center"/>
        <w:rPr>
          <w:ins w:id="2454" w:author="Hii" w:date="2024-11-08T14:23:00Z"/>
          <w:rFonts w:ascii="Times New Roman" w:hAnsi="Times New Roman" w:cs="Times New Roman"/>
          <w:sz w:val="24"/>
        </w:rPr>
        <w:pPrChange w:id="2455" w:author="Hii" w:date="2024-11-08T14:23:00Z">
          <w:pPr/>
        </w:pPrChange>
      </w:pPr>
      <w:ins w:id="2456" w:author="Hii" w:date="2024-11-08T14:17:00Z">
        <w:r>
          <w:rPr>
            <w:spacing w:val="-10"/>
          </w:rPr>
          <w:t xml:space="preserve">Eqn- </w:t>
        </w:r>
      </w:ins>
      <w:ins w:id="2457" w:author="Hii" w:date="2024-11-08T14:23:00Z">
        <w:r w:rsidRPr="00C62347">
          <w:rPr>
            <w:rStyle w:val="mord"/>
            <w:rFonts w:ascii="Times New Roman" w:hAnsi="Times New Roman" w:cs="Times New Roman"/>
            <w:sz w:val="24"/>
          </w:rPr>
          <w:t>b</w:t>
        </w:r>
        <w:r w:rsidRPr="00C62347">
          <w:rPr>
            <w:rStyle w:val="mrel"/>
            <w:rFonts w:ascii="Times New Roman" w:hAnsi="Times New Roman" w:cs="Times New Roman"/>
            <w:sz w:val="24"/>
          </w:rPr>
          <w:t>=</w:t>
        </w:r>
        <w:r w:rsidRPr="00C62347">
          <w:rPr>
            <w:rStyle w:val="mord"/>
            <w:rFonts w:ascii="Times New Roman" w:hAnsi="Times New Roman" w:cs="Times New Roman"/>
            <w:sz w:val="24"/>
          </w:rPr>
          <w:t>b</w:t>
        </w:r>
        <w:r w:rsidRPr="00C62347">
          <w:rPr>
            <w:rStyle w:val="mord"/>
            <w:rFonts w:ascii="Times New Roman" w:hAnsi="Times New Roman" w:cs="Times New Roman"/>
            <w:sz w:val="24"/>
            <w:vertAlign w:val="subscript"/>
          </w:rPr>
          <w:t>n</w:t>
        </w:r>
        <w:r w:rsidRPr="00C62347">
          <w:rPr>
            <w:rStyle w:val="vlist-s"/>
            <w:rFonts w:ascii="Times New Roman" w:hAnsi="Times New Roman" w:cs="Times New Roman"/>
            <w:sz w:val="24"/>
          </w:rPr>
          <w:t>​</w:t>
        </w:r>
        <w:r w:rsidRPr="00C62347">
          <w:rPr>
            <w:rStyle w:val="mbin"/>
            <w:rFonts w:ascii="Times New Roman" w:hAnsi="Times New Roman" w:cs="Times New Roman"/>
            <w:sz w:val="24"/>
          </w:rPr>
          <w:t>×</w:t>
        </w:r>
        <w:r w:rsidRPr="00C62347">
          <w:rPr>
            <w:rStyle w:val="mord"/>
            <w:rFonts w:ascii="Times New Roman" w:hAnsi="Times New Roman" w:cs="Times New Roman"/>
            <w:sz w:val="24"/>
          </w:rPr>
          <w:t>2</w:t>
        </w:r>
        <w:r w:rsidRPr="00C62347">
          <w:rPr>
            <w:rStyle w:val="mord"/>
            <w:rFonts w:ascii="Times New Roman" w:hAnsi="Times New Roman" w:cs="Times New Roman"/>
            <w:sz w:val="24"/>
            <w:vertAlign w:val="superscript"/>
          </w:rPr>
          <w:t>n</w:t>
        </w:r>
        <w:r w:rsidRPr="00C62347">
          <w:rPr>
            <w:rStyle w:val="mbin"/>
            <w:rFonts w:ascii="Times New Roman" w:hAnsi="Times New Roman" w:cs="Times New Roman"/>
            <w:sz w:val="24"/>
          </w:rPr>
          <w:t>+</w:t>
        </w:r>
        <w:r w:rsidRPr="00C62347">
          <w:rPr>
            <w:rStyle w:val="mord"/>
            <w:rFonts w:ascii="Times New Roman" w:hAnsi="Times New Roman" w:cs="Times New Roman"/>
            <w:sz w:val="24"/>
          </w:rPr>
          <w:t>b</w:t>
        </w:r>
        <w:r w:rsidRPr="00C62347">
          <w:rPr>
            <w:rStyle w:val="mord"/>
            <w:rFonts w:ascii="Times New Roman" w:hAnsi="Times New Roman" w:cs="Times New Roman"/>
            <w:sz w:val="24"/>
            <w:vertAlign w:val="subscript"/>
          </w:rPr>
          <w:t>n</w:t>
        </w:r>
        <w:r w:rsidRPr="00C62347">
          <w:rPr>
            <w:rStyle w:val="mbin"/>
            <w:rFonts w:ascii="Times New Roman" w:hAnsi="Times New Roman" w:cs="Times New Roman"/>
            <w:sz w:val="24"/>
            <w:vertAlign w:val="subscript"/>
          </w:rPr>
          <w:t>−</w:t>
        </w:r>
        <w:r w:rsidRPr="00C62347">
          <w:rPr>
            <w:rStyle w:val="mord"/>
            <w:rFonts w:ascii="Times New Roman" w:hAnsi="Times New Roman" w:cs="Times New Roman"/>
            <w:sz w:val="24"/>
            <w:vertAlign w:val="subscript"/>
          </w:rPr>
          <w:t>1</w:t>
        </w:r>
        <w:r w:rsidRPr="00C62347">
          <w:rPr>
            <w:rStyle w:val="vlist-s"/>
            <w:rFonts w:ascii="Times New Roman" w:hAnsi="Times New Roman" w:cs="Times New Roman"/>
            <w:sz w:val="24"/>
          </w:rPr>
          <w:t>​</w:t>
        </w:r>
        <w:r w:rsidRPr="00C62347">
          <w:rPr>
            <w:rStyle w:val="mbin"/>
            <w:rFonts w:ascii="Times New Roman" w:hAnsi="Times New Roman" w:cs="Times New Roman"/>
            <w:sz w:val="24"/>
          </w:rPr>
          <w:t>×</w:t>
        </w:r>
        <w:r w:rsidRPr="00C62347">
          <w:rPr>
            <w:rStyle w:val="mord"/>
            <w:rFonts w:ascii="Times New Roman" w:hAnsi="Times New Roman" w:cs="Times New Roman"/>
            <w:sz w:val="24"/>
          </w:rPr>
          <w:t>2</w:t>
        </w:r>
        <w:r w:rsidRPr="00C62347">
          <w:rPr>
            <w:rStyle w:val="mord"/>
            <w:rFonts w:ascii="Times New Roman" w:hAnsi="Times New Roman" w:cs="Times New Roman"/>
            <w:sz w:val="24"/>
            <w:vertAlign w:val="superscript"/>
          </w:rPr>
          <w:t>n</w:t>
        </w:r>
        <w:r w:rsidRPr="00C62347">
          <w:rPr>
            <w:rStyle w:val="mbin"/>
            <w:rFonts w:ascii="Times New Roman" w:hAnsi="Times New Roman" w:cs="Times New Roman"/>
            <w:sz w:val="24"/>
            <w:vertAlign w:val="superscript"/>
          </w:rPr>
          <w:t>−</w:t>
        </w:r>
        <w:r w:rsidRPr="00C62347">
          <w:rPr>
            <w:rStyle w:val="mord"/>
            <w:rFonts w:ascii="Times New Roman" w:hAnsi="Times New Roman" w:cs="Times New Roman"/>
            <w:sz w:val="24"/>
            <w:vertAlign w:val="superscript"/>
          </w:rPr>
          <w:t>1</w:t>
        </w:r>
        <w:r w:rsidRPr="00C62347">
          <w:rPr>
            <w:rStyle w:val="mbin"/>
            <w:rFonts w:ascii="Times New Roman" w:hAnsi="Times New Roman" w:cs="Times New Roman"/>
            <w:sz w:val="24"/>
          </w:rPr>
          <w:t>+</w:t>
        </w:r>
        <w:r w:rsidRPr="00C62347">
          <w:rPr>
            <w:rStyle w:val="minner"/>
            <w:rFonts w:ascii="Cambria Math" w:hAnsi="Cambria Math" w:cs="Cambria Math"/>
            <w:sz w:val="24"/>
          </w:rPr>
          <w:t>⋯</w:t>
        </w:r>
        <w:r w:rsidRPr="00C62347">
          <w:rPr>
            <w:rStyle w:val="mbin"/>
            <w:rFonts w:ascii="Times New Roman" w:hAnsi="Times New Roman" w:cs="Times New Roman"/>
            <w:sz w:val="24"/>
          </w:rPr>
          <w:t>+</w:t>
        </w:r>
        <w:r w:rsidRPr="00C62347">
          <w:rPr>
            <w:rStyle w:val="mord"/>
            <w:rFonts w:ascii="Times New Roman" w:hAnsi="Times New Roman" w:cs="Times New Roman"/>
            <w:sz w:val="24"/>
          </w:rPr>
          <w:t>b</w:t>
        </w:r>
        <w:r w:rsidRPr="00C62347">
          <w:rPr>
            <w:rStyle w:val="mord"/>
            <w:rFonts w:ascii="Times New Roman" w:hAnsi="Times New Roman" w:cs="Times New Roman"/>
            <w:sz w:val="24"/>
            <w:vertAlign w:val="subscript"/>
          </w:rPr>
          <w:t>1</w:t>
        </w:r>
        <w:r w:rsidRPr="00C62347">
          <w:rPr>
            <w:rStyle w:val="vlist-s"/>
            <w:rFonts w:ascii="Times New Roman" w:hAnsi="Times New Roman" w:cs="Times New Roman"/>
            <w:sz w:val="24"/>
          </w:rPr>
          <w:t>​</w:t>
        </w:r>
        <w:r w:rsidRPr="00C62347">
          <w:rPr>
            <w:rStyle w:val="mbin"/>
            <w:rFonts w:ascii="Times New Roman" w:hAnsi="Times New Roman" w:cs="Times New Roman"/>
            <w:sz w:val="24"/>
          </w:rPr>
          <w:t>×</w:t>
        </w:r>
        <w:r w:rsidRPr="00C62347">
          <w:rPr>
            <w:rStyle w:val="mord"/>
            <w:rFonts w:ascii="Times New Roman" w:hAnsi="Times New Roman" w:cs="Times New Roman"/>
            <w:sz w:val="24"/>
          </w:rPr>
          <w:t>2</w:t>
        </w:r>
        <w:r w:rsidRPr="00C62347">
          <w:rPr>
            <w:rStyle w:val="mord"/>
            <w:rFonts w:ascii="Times New Roman" w:hAnsi="Times New Roman" w:cs="Times New Roman"/>
            <w:sz w:val="24"/>
            <w:vertAlign w:val="superscript"/>
          </w:rPr>
          <w:t>1</w:t>
        </w:r>
        <w:r w:rsidRPr="00C62347">
          <w:rPr>
            <w:rStyle w:val="mbin"/>
            <w:rFonts w:ascii="Times New Roman" w:hAnsi="Times New Roman" w:cs="Times New Roman"/>
            <w:sz w:val="24"/>
          </w:rPr>
          <w:t>+</w:t>
        </w:r>
        <w:r w:rsidRPr="00C62347">
          <w:rPr>
            <w:rStyle w:val="mord"/>
            <w:rFonts w:ascii="Times New Roman" w:hAnsi="Times New Roman" w:cs="Times New Roman"/>
            <w:sz w:val="24"/>
          </w:rPr>
          <w:t>b</w:t>
        </w:r>
        <w:r w:rsidRPr="00C62347">
          <w:rPr>
            <w:rStyle w:val="mord"/>
            <w:rFonts w:ascii="Times New Roman" w:hAnsi="Times New Roman" w:cs="Times New Roman"/>
            <w:sz w:val="24"/>
            <w:vertAlign w:val="subscript"/>
          </w:rPr>
          <w:t>0</w:t>
        </w:r>
        <w:r w:rsidRPr="00C62347">
          <w:rPr>
            <w:rStyle w:val="vlist-s"/>
            <w:rFonts w:ascii="Times New Roman" w:hAnsi="Times New Roman" w:cs="Times New Roman"/>
            <w:sz w:val="24"/>
          </w:rPr>
          <w:t>​</w:t>
        </w:r>
        <w:r w:rsidRPr="00C62347">
          <w:rPr>
            <w:rStyle w:val="mbin"/>
            <w:rFonts w:ascii="Times New Roman" w:hAnsi="Times New Roman" w:cs="Times New Roman"/>
            <w:sz w:val="24"/>
          </w:rPr>
          <w:t>×</w:t>
        </w:r>
        <w:r w:rsidRPr="00C62347">
          <w:rPr>
            <w:rStyle w:val="mord"/>
            <w:rFonts w:ascii="Times New Roman" w:hAnsi="Times New Roman" w:cs="Times New Roman"/>
            <w:sz w:val="24"/>
          </w:rPr>
          <w:t>2</w:t>
        </w:r>
        <w:r w:rsidRPr="00C62347">
          <w:rPr>
            <w:rStyle w:val="mord"/>
            <w:rFonts w:ascii="Times New Roman" w:hAnsi="Times New Roman" w:cs="Times New Roman"/>
            <w:sz w:val="24"/>
            <w:vertAlign w:val="superscript"/>
          </w:rPr>
          <w:t>0</w:t>
        </w:r>
      </w:ins>
    </w:p>
    <w:p w14:paraId="2D64AF2E" w14:textId="4BFAF3FC" w:rsidR="009E2048" w:rsidRPr="002B2547" w:rsidDel="009E2048" w:rsidRDefault="009E2048" w:rsidP="009E2048">
      <w:pPr>
        <w:pStyle w:val="NormalBPBHEB"/>
        <w:jc w:val="center"/>
        <w:rPr>
          <w:del w:id="2458" w:author="Hii" w:date="2024-11-08T14:23:00Z"/>
        </w:rPr>
        <w:pPrChange w:id="2459" w:author="Hii" w:date="2024-11-08T14:17:00Z">
          <w:pPr>
            <w:pStyle w:val="Heading2"/>
            <w:spacing w:line="272" w:lineRule="exact"/>
          </w:pPr>
        </w:pPrChange>
      </w:pPr>
    </w:p>
    <w:p w14:paraId="0F0967A6" w14:textId="77777777" w:rsidR="009E2048" w:rsidRPr="009E2048" w:rsidRDefault="009E2048" w:rsidP="009E2048">
      <w:pPr>
        <w:pStyle w:val="BodyText"/>
        <w:spacing w:before="176"/>
        <w:jc w:val="center"/>
        <w:rPr>
          <w:ins w:id="2460" w:author="Hii" w:date="2024-11-08T14:21:00Z"/>
          <w:sz w:val="20"/>
        </w:rPr>
      </w:pPr>
      <w:ins w:id="2461" w:author="Hii" w:date="2024-11-08T14:21:00Z">
        <w:r w:rsidRPr="009E2048">
          <w:rPr>
            <w:sz w:val="20"/>
          </w:rPr>
          <w:t>1101=(1×23 )+(1×22 )+(0×21 )+(1×20 )</w:t>
        </w:r>
      </w:ins>
    </w:p>
    <w:p w14:paraId="76DA0E70" w14:textId="77777777" w:rsidR="009E2048" w:rsidRPr="009E2048" w:rsidRDefault="009E2048" w:rsidP="009E2048">
      <w:pPr>
        <w:pStyle w:val="BodyText"/>
        <w:spacing w:before="176"/>
        <w:jc w:val="center"/>
        <w:rPr>
          <w:ins w:id="2462" w:author="Hii" w:date="2024-11-08T14:21:00Z"/>
          <w:sz w:val="20"/>
        </w:rPr>
      </w:pPr>
      <w:ins w:id="2463" w:author="Hii" w:date="2024-11-08T14:21:00Z">
        <w:r w:rsidRPr="009E2048">
          <w:rPr>
            <w:sz w:val="20"/>
          </w:rPr>
          <w:t>=(1×8)+(1×4)+(0×2)+(1×1)</w:t>
        </w:r>
      </w:ins>
    </w:p>
    <w:p w14:paraId="2668D54D" w14:textId="77777777" w:rsidR="009E2048" w:rsidRPr="009E2048" w:rsidRDefault="009E2048" w:rsidP="009E2048">
      <w:pPr>
        <w:pStyle w:val="BodyText"/>
        <w:spacing w:before="176"/>
        <w:jc w:val="center"/>
        <w:rPr>
          <w:ins w:id="2464" w:author="Hii" w:date="2024-11-08T14:21:00Z"/>
          <w:sz w:val="20"/>
        </w:rPr>
      </w:pPr>
      <w:ins w:id="2465" w:author="Hii" w:date="2024-11-08T14:21:00Z">
        <w:r w:rsidRPr="009E2048">
          <w:rPr>
            <w:sz w:val="20"/>
          </w:rPr>
          <w:t>=8+4+0+1=13</w:t>
        </w:r>
      </w:ins>
    </w:p>
    <w:p w14:paraId="39E64E83" w14:textId="1ECBB322" w:rsidR="009E2048" w:rsidRPr="009E2048" w:rsidRDefault="009E2048" w:rsidP="009E2048">
      <w:pPr>
        <w:pStyle w:val="BodyText"/>
        <w:spacing w:before="176"/>
        <w:jc w:val="center"/>
        <w:rPr>
          <w:ins w:id="2466" w:author="Hii" w:date="2024-11-08T14:19:00Z"/>
          <w:sz w:val="20"/>
          <w:rPrChange w:id="2467" w:author="Hii" w:date="2024-11-08T14:21:00Z">
            <w:rPr>
              <w:ins w:id="2468" w:author="Hii" w:date="2024-11-08T14:19:00Z"/>
              <w:b/>
              <w:i/>
              <w:sz w:val="20"/>
            </w:rPr>
          </w:rPrChange>
        </w:rPr>
        <w:pPrChange w:id="2469" w:author="Abhiram Arali" w:date="2024-10-29T15:46:00Z">
          <w:pPr>
            <w:pStyle w:val="BodyText"/>
            <w:spacing w:before="260"/>
          </w:pPr>
        </w:pPrChange>
      </w:pPr>
      <w:ins w:id="2470" w:author="Hii" w:date="2024-11-08T14:21:00Z">
        <w:r w:rsidRPr="009E2048">
          <w:rPr>
            <w:sz w:val="20"/>
          </w:rPr>
          <w:t>Therefore, the binary number 1101 is equivalent to the decimal number 13.</w:t>
        </w:r>
      </w:ins>
    </w:p>
    <w:p w14:paraId="3B566294" w14:textId="1B761A6B" w:rsidR="00301525" w:rsidDel="008B4D5C" w:rsidRDefault="008B7718" w:rsidP="009E2048">
      <w:pPr>
        <w:pStyle w:val="BodyText"/>
        <w:spacing w:before="176"/>
        <w:jc w:val="both"/>
        <w:rPr>
          <w:del w:id="2471" w:author="Abhiram Arali" w:date="2024-10-29T15:46:00Z"/>
          <w:b/>
          <w:i/>
          <w:sz w:val="20"/>
        </w:rPr>
        <w:pPrChange w:id="2472" w:author="Hii" w:date="2024-11-08T14:19:00Z">
          <w:pPr>
            <w:pStyle w:val="BodyText"/>
            <w:spacing w:before="176"/>
          </w:pPr>
        </w:pPrChange>
      </w:pPr>
      <w:del w:id="2473" w:author="Hii" w:date="2024-11-08T14:19:00Z">
        <w:r w:rsidDel="009E2048">
          <w:rPr>
            <w:noProof/>
            <w:lang w:val="en-IN" w:eastAsia="en-IN"/>
          </w:rPr>
          <w:drawing>
            <wp:inline distT="0" distB="0" distL="0" distR="0" wp14:anchorId="4E6F516A" wp14:editId="42ECA718">
              <wp:extent cx="2646068" cy="1063466"/>
              <wp:effectExtent l="0" t="0" r="0" b="381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6068" cy="1063466"/>
                      </a:xfrm>
                      <a:prstGeom prst="rect">
                        <a:avLst/>
                      </a:prstGeom>
                    </pic:spPr>
                  </pic:pic>
                </a:graphicData>
              </a:graphic>
            </wp:inline>
          </w:drawing>
        </w:r>
      </w:del>
    </w:p>
    <w:p w14:paraId="7C108AAC" w14:textId="77777777" w:rsidR="00301525" w:rsidRDefault="00301525" w:rsidP="009E2048">
      <w:pPr>
        <w:pStyle w:val="BodyText"/>
        <w:spacing w:before="176"/>
        <w:jc w:val="both"/>
        <w:rPr>
          <w:b/>
          <w:i/>
        </w:rPr>
        <w:pPrChange w:id="2474" w:author="Hii" w:date="2024-11-08T14:19:00Z">
          <w:pPr>
            <w:pStyle w:val="BodyText"/>
            <w:spacing w:before="260"/>
          </w:pPr>
        </w:pPrChange>
      </w:pPr>
    </w:p>
    <w:p w14:paraId="21A4F08E" w14:textId="77777777" w:rsidR="00301525" w:rsidRDefault="008B7718">
      <w:pPr>
        <w:pStyle w:val="NormalBPBHEB"/>
        <w:ind w:left="720"/>
        <w:pPrChange w:id="2475" w:author="Abhiram Arali" w:date="2024-10-29T15:46:00Z">
          <w:pPr>
            <w:pStyle w:val="BodyText"/>
            <w:spacing w:line="360" w:lineRule="auto"/>
            <w:ind w:left="220" w:right="5"/>
          </w:pPr>
        </w:pPrChange>
      </w:pPr>
      <w:r>
        <w:t>Binary</w:t>
      </w:r>
      <w:r>
        <w:rPr>
          <w:spacing w:val="-1"/>
        </w:rPr>
        <w:t xml:space="preserve"> </w:t>
      </w:r>
      <w:r>
        <w:t>is</w:t>
      </w:r>
      <w:r>
        <w:rPr>
          <w:spacing w:val="-1"/>
        </w:rPr>
        <w:t xml:space="preserve"> </w:t>
      </w:r>
      <w:r>
        <w:t>essential</w:t>
      </w:r>
      <w:r>
        <w:rPr>
          <w:spacing w:val="-1"/>
        </w:rPr>
        <w:t xml:space="preserve"> </w:t>
      </w:r>
      <w:r>
        <w:t>for</w:t>
      </w:r>
      <w:r>
        <w:rPr>
          <w:spacing w:val="-3"/>
        </w:rPr>
        <w:t xml:space="preserve"> </w:t>
      </w:r>
      <w:r>
        <w:t>digital</w:t>
      </w:r>
      <w:r>
        <w:rPr>
          <w:spacing w:val="-1"/>
        </w:rPr>
        <w:t xml:space="preserve"> </w:t>
      </w:r>
      <w:r>
        <w:t>systems,</w:t>
      </w:r>
      <w:r>
        <w:rPr>
          <w:spacing w:val="-1"/>
        </w:rPr>
        <w:t xml:space="preserve"> </w:t>
      </w:r>
      <w:r>
        <w:t>as</w:t>
      </w:r>
      <w:r>
        <w:rPr>
          <w:spacing w:val="-1"/>
        </w:rPr>
        <w:t xml:space="preserve"> </w:t>
      </w:r>
      <w:r>
        <w:t>it</w:t>
      </w:r>
      <w:r>
        <w:rPr>
          <w:spacing w:val="-3"/>
        </w:rPr>
        <w:t xml:space="preserve"> </w:t>
      </w:r>
      <w:r>
        <w:t>directly</w:t>
      </w:r>
      <w:r>
        <w:rPr>
          <w:spacing w:val="-1"/>
        </w:rPr>
        <w:t xml:space="preserve"> </w:t>
      </w:r>
      <w:r>
        <w:t>corresponds</w:t>
      </w:r>
      <w:r>
        <w:rPr>
          <w:spacing w:val="-1"/>
        </w:rPr>
        <w:t xml:space="preserve"> </w:t>
      </w:r>
      <w:r>
        <w:t>to</w:t>
      </w:r>
      <w:r>
        <w:rPr>
          <w:spacing w:val="-1"/>
        </w:rPr>
        <w:t xml:space="preserve"> </w:t>
      </w:r>
      <w:r>
        <w:t>the</w:t>
      </w:r>
      <w:r>
        <w:rPr>
          <w:spacing w:val="-2"/>
        </w:rPr>
        <w:t xml:space="preserve"> </w:t>
      </w:r>
      <w:r>
        <w:t>two</w:t>
      </w:r>
      <w:r>
        <w:rPr>
          <w:spacing w:val="-1"/>
        </w:rPr>
        <w:t xml:space="preserve"> </w:t>
      </w:r>
      <w:r>
        <w:t>states</w:t>
      </w:r>
      <w:r>
        <w:rPr>
          <w:spacing w:val="-1"/>
        </w:rPr>
        <w:t xml:space="preserve"> </w:t>
      </w:r>
      <w:r>
        <w:t>of</w:t>
      </w:r>
      <w:r>
        <w:rPr>
          <w:spacing w:val="-2"/>
        </w:rPr>
        <w:t xml:space="preserve"> </w:t>
      </w:r>
      <w:r>
        <w:t>electronic devices (on/off).</w:t>
      </w:r>
    </w:p>
    <w:p w14:paraId="4FAD4C08" w14:textId="796FF613" w:rsidR="00301525" w:rsidRPr="00DC167C" w:rsidDel="004E2CA4" w:rsidRDefault="008B7718">
      <w:pPr>
        <w:pStyle w:val="NormalBPBHEB"/>
        <w:numPr>
          <w:ilvl w:val="0"/>
          <w:numId w:val="77"/>
        </w:numPr>
        <w:rPr>
          <w:del w:id="2476" w:author="Abhiram Arali" w:date="2024-10-29T15:46:00Z"/>
          <w:b/>
          <w:bCs/>
          <w:rPrChange w:id="2477" w:author="Abhiram Arali" w:date="2024-10-29T15:46:00Z">
            <w:rPr>
              <w:del w:id="2478" w:author="Abhiram Arali" w:date="2024-10-29T15:46:00Z"/>
            </w:rPr>
          </w:rPrChange>
        </w:rPr>
        <w:pPrChange w:id="2479" w:author="Abhiram Arali" w:date="2024-10-29T15:47:00Z">
          <w:pPr>
            <w:pStyle w:val="Heading1"/>
            <w:numPr>
              <w:numId w:val="9"/>
            </w:numPr>
            <w:tabs>
              <w:tab w:val="left" w:pos="460"/>
            </w:tabs>
            <w:spacing w:before="159"/>
            <w:ind w:left="460" w:hanging="240"/>
          </w:pPr>
        </w:pPrChange>
      </w:pPr>
      <w:r w:rsidRPr="004E2CA4">
        <w:rPr>
          <w:b/>
          <w:bCs/>
          <w:rPrChange w:id="2480" w:author="Abhiram Arali" w:date="2024-10-29T15:46:00Z">
            <w:rPr/>
          </w:rPrChange>
        </w:rPr>
        <w:t>Octal</w:t>
      </w:r>
      <w:r w:rsidRPr="004E2CA4">
        <w:rPr>
          <w:b/>
          <w:bCs/>
          <w:spacing w:val="-1"/>
          <w:rPrChange w:id="2481" w:author="Abhiram Arali" w:date="2024-10-29T15:46:00Z">
            <w:rPr>
              <w:spacing w:val="-1"/>
            </w:rPr>
          </w:rPrChange>
        </w:rPr>
        <w:t xml:space="preserve"> </w:t>
      </w:r>
      <w:r w:rsidR="003E0468" w:rsidRPr="003E0468">
        <w:rPr>
          <w:b/>
          <w:bCs/>
        </w:rPr>
        <w:t>number</w:t>
      </w:r>
      <w:r w:rsidR="003E0468" w:rsidRPr="00F72404">
        <w:rPr>
          <w:b/>
          <w:bCs/>
          <w:spacing w:val="-2"/>
        </w:rPr>
        <w:t xml:space="preserve"> </w:t>
      </w:r>
      <w:r w:rsidR="003E0468" w:rsidRPr="00F72404">
        <w:rPr>
          <w:b/>
          <w:bCs/>
        </w:rPr>
        <w:t>syste</w:t>
      </w:r>
      <w:r w:rsidRPr="004E2CA4">
        <w:rPr>
          <w:b/>
          <w:bCs/>
          <w:rPrChange w:id="2482" w:author="Abhiram Arali" w:date="2024-10-29T15:46:00Z">
            <w:rPr/>
          </w:rPrChange>
        </w:rPr>
        <w:t>m</w:t>
      </w:r>
      <w:r w:rsidRPr="004E2CA4">
        <w:rPr>
          <w:b/>
          <w:bCs/>
          <w:spacing w:val="-1"/>
          <w:rPrChange w:id="2483" w:author="Abhiram Arali" w:date="2024-10-29T15:46:00Z">
            <w:rPr>
              <w:spacing w:val="-1"/>
            </w:rPr>
          </w:rPrChange>
        </w:rPr>
        <w:t xml:space="preserve"> </w:t>
      </w:r>
      <w:r w:rsidRPr="004E2CA4">
        <w:rPr>
          <w:b/>
          <w:bCs/>
          <w:rPrChange w:id="2484" w:author="Abhiram Arali" w:date="2024-10-29T15:46:00Z">
            <w:rPr/>
          </w:rPrChange>
        </w:rPr>
        <w:t>(Base</w:t>
      </w:r>
      <w:r w:rsidRPr="004E2CA4">
        <w:rPr>
          <w:b/>
          <w:bCs/>
          <w:spacing w:val="-1"/>
          <w:rPrChange w:id="2485" w:author="Abhiram Arali" w:date="2024-10-29T15:46:00Z">
            <w:rPr>
              <w:spacing w:val="-1"/>
            </w:rPr>
          </w:rPrChange>
        </w:rPr>
        <w:t xml:space="preserve"> </w:t>
      </w:r>
      <w:r w:rsidRPr="004E2CA4">
        <w:rPr>
          <w:b/>
          <w:bCs/>
          <w:spacing w:val="-5"/>
          <w:rPrChange w:id="2486" w:author="Abhiram Arali" w:date="2024-10-29T15:46:00Z">
            <w:rPr>
              <w:spacing w:val="-5"/>
            </w:rPr>
          </w:rPrChange>
        </w:rPr>
        <w:t>8)</w:t>
      </w:r>
      <w:ins w:id="2487" w:author="Abhiram Arali" w:date="2024-10-29T15:46:00Z">
        <w:r w:rsidR="004E2CA4" w:rsidRPr="002053E7">
          <w:rPr>
            <w:b/>
            <w:bCs/>
            <w:spacing w:val="-5"/>
          </w:rPr>
          <w:t xml:space="preserve">: </w:t>
        </w:r>
      </w:ins>
    </w:p>
    <w:p w14:paraId="464A9D95" w14:textId="7366CD37" w:rsidR="00301525" w:rsidRPr="004E2CA4" w:rsidDel="00DC167C" w:rsidRDefault="00301525">
      <w:pPr>
        <w:pStyle w:val="BodyText"/>
        <w:numPr>
          <w:ilvl w:val="0"/>
          <w:numId w:val="76"/>
        </w:numPr>
        <w:spacing w:before="21"/>
        <w:rPr>
          <w:del w:id="2488" w:author="Abhiram Arali" w:date="2024-10-29T15:46:00Z"/>
          <w:b/>
        </w:rPr>
        <w:pPrChange w:id="2489" w:author="Abhiram Arali" w:date="2024-10-29T15:46:00Z">
          <w:pPr>
            <w:pStyle w:val="BodyText"/>
            <w:spacing w:before="21"/>
          </w:pPr>
        </w:pPrChange>
      </w:pPr>
    </w:p>
    <w:p w14:paraId="378C2C54" w14:textId="77777777" w:rsidR="00301525" w:rsidRDefault="008B7718">
      <w:pPr>
        <w:pStyle w:val="NormalBPBHEB"/>
        <w:numPr>
          <w:ilvl w:val="0"/>
          <w:numId w:val="77"/>
        </w:numPr>
        <w:pPrChange w:id="2490" w:author="Abhiram Arali" w:date="2024-10-29T15:47:00Z">
          <w:pPr>
            <w:pStyle w:val="BodyText"/>
            <w:spacing w:line="362" w:lineRule="auto"/>
            <w:ind w:left="220" w:right="5"/>
          </w:pPr>
        </w:pPrChange>
      </w:pPr>
      <w:r>
        <w:t>The octal number system uses eight digits: 0, 1, 2, 3, 4, 5, 6, and 7. Each position in an octal number represents a power of eight:</w:t>
      </w:r>
    </w:p>
    <w:p w14:paraId="178D6C22" w14:textId="77777777" w:rsidR="00301525" w:rsidRPr="002B2547" w:rsidRDefault="008B7718">
      <w:pPr>
        <w:pStyle w:val="NormalBPBHEB"/>
        <w:numPr>
          <w:ilvl w:val="0"/>
          <w:numId w:val="78"/>
        </w:numPr>
        <w:rPr>
          <w:rPrChange w:id="2491" w:author="Abhiram Arali" w:date="2024-10-29T16:16:00Z">
            <w:rPr>
              <w:sz w:val="24"/>
            </w:rPr>
          </w:rPrChange>
        </w:rPr>
        <w:pPrChange w:id="2492" w:author="Abhiram Arali" w:date="2024-10-29T16:16:00Z">
          <w:pPr>
            <w:pStyle w:val="ListParagraph"/>
            <w:numPr>
              <w:ilvl w:val="1"/>
              <w:numId w:val="9"/>
            </w:numPr>
            <w:tabs>
              <w:tab w:val="left" w:pos="940"/>
            </w:tabs>
            <w:spacing w:before="156"/>
            <w:ind w:left="940" w:hanging="360"/>
          </w:pPr>
        </w:pPrChange>
      </w:pPr>
      <w:r w:rsidRPr="002B2547">
        <w:rPr>
          <w:rPrChange w:id="2493" w:author="Abhiram Arali" w:date="2024-10-29T16:16:00Z">
            <w:rPr>
              <w:sz w:val="24"/>
            </w:rPr>
          </w:rPrChange>
        </w:rPr>
        <w:t>The rightmost digit represents 80 (1).</w:t>
      </w:r>
    </w:p>
    <w:p w14:paraId="277A111F" w14:textId="5D32026D" w:rsidR="00301525" w:rsidRPr="002B2547" w:rsidDel="002053E7" w:rsidRDefault="00301525">
      <w:pPr>
        <w:pStyle w:val="NormalBPBHEB"/>
        <w:rPr>
          <w:del w:id="2494" w:author="Abhiram Arali" w:date="2024-10-29T15:47:00Z"/>
        </w:rPr>
        <w:pPrChange w:id="2495" w:author="Abhiram Arali" w:date="2024-10-29T16:16:00Z">
          <w:pPr>
            <w:pStyle w:val="BodyText"/>
            <w:spacing w:before="22"/>
          </w:pPr>
        </w:pPrChange>
      </w:pPr>
    </w:p>
    <w:p w14:paraId="10EF91A7" w14:textId="77777777" w:rsidR="00301525" w:rsidRPr="002B2547" w:rsidRDefault="008B7718">
      <w:pPr>
        <w:pStyle w:val="NormalBPBHEB"/>
        <w:numPr>
          <w:ilvl w:val="0"/>
          <w:numId w:val="78"/>
        </w:numPr>
        <w:rPr>
          <w:rPrChange w:id="2496" w:author="Abhiram Arali" w:date="2024-10-29T16:16:00Z">
            <w:rPr>
              <w:sz w:val="24"/>
            </w:rPr>
          </w:rPrChange>
        </w:rPr>
        <w:pPrChange w:id="2497" w:author="Abhiram Arali" w:date="2024-10-29T16:16:00Z">
          <w:pPr>
            <w:pStyle w:val="ListParagraph"/>
            <w:numPr>
              <w:ilvl w:val="1"/>
              <w:numId w:val="9"/>
            </w:numPr>
            <w:tabs>
              <w:tab w:val="left" w:pos="940"/>
            </w:tabs>
            <w:ind w:left="940" w:hanging="360"/>
          </w:pPr>
        </w:pPrChange>
      </w:pPr>
      <w:r w:rsidRPr="002B2547">
        <w:rPr>
          <w:rPrChange w:id="2498" w:author="Abhiram Arali" w:date="2024-10-29T16:16:00Z">
            <w:rPr>
              <w:sz w:val="24"/>
            </w:rPr>
          </w:rPrChange>
        </w:rPr>
        <w:t>The next digit to the left represents 81 (8).</w:t>
      </w:r>
    </w:p>
    <w:p w14:paraId="51B380C5" w14:textId="393F91A6" w:rsidR="00301525" w:rsidRPr="00D5141E" w:rsidDel="002053E7" w:rsidRDefault="00301525">
      <w:pPr>
        <w:pStyle w:val="NormalBPBHEB"/>
        <w:rPr>
          <w:del w:id="2499" w:author="Abhiram Arali" w:date="2024-10-29T15:47:00Z"/>
        </w:rPr>
        <w:pPrChange w:id="2500" w:author="Abhiram Arali" w:date="2024-10-29T16:16:00Z">
          <w:pPr>
            <w:pStyle w:val="BodyText"/>
            <w:spacing w:before="21"/>
          </w:pPr>
        </w:pPrChange>
      </w:pPr>
    </w:p>
    <w:p w14:paraId="6E5FDBE2" w14:textId="77777777" w:rsidR="00301525" w:rsidRPr="002B2547" w:rsidRDefault="008B7718">
      <w:pPr>
        <w:pStyle w:val="NormalBPBHEB"/>
        <w:numPr>
          <w:ilvl w:val="0"/>
          <w:numId w:val="78"/>
        </w:numPr>
        <w:rPr>
          <w:rPrChange w:id="2501" w:author="Abhiram Arali" w:date="2024-10-29T16:16:00Z">
            <w:rPr>
              <w:sz w:val="24"/>
            </w:rPr>
          </w:rPrChange>
        </w:rPr>
        <w:pPrChange w:id="2502" w:author="Abhiram Arali" w:date="2024-10-29T16:16:00Z">
          <w:pPr>
            <w:pStyle w:val="ListParagraph"/>
            <w:numPr>
              <w:ilvl w:val="1"/>
              <w:numId w:val="9"/>
            </w:numPr>
            <w:tabs>
              <w:tab w:val="left" w:pos="940"/>
            </w:tabs>
            <w:ind w:left="940" w:hanging="360"/>
          </w:pPr>
        </w:pPrChange>
      </w:pPr>
      <w:r w:rsidRPr="002B2547">
        <w:rPr>
          <w:rPrChange w:id="2503" w:author="Abhiram Arali" w:date="2024-10-29T16:16:00Z">
            <w:rPr>
              <w:sz w:val="24"/>
            </w:rPr>
          </w:rPrChange>
        </w:rPr>
        <w:t>The next represents 82 (64), and so on.</w:t>
      </w:r>
    </w:p>
    <w:p w14:paraId="6E835087" w14:textId="5BCB6876" w:rsidR="00301525" w:rsidRPr="002B2547" w:rsidDel="002053E7" w:rsidRDefault="00301525">
      <w:pPr>
        <w:pStyle w:val="NormalBPBHEB"/>
        <w:rPr>
          <w:del w:id="2504" w:author="Abhiram Arali" w:date="2024-10-29T15:47:00Z"/>
        </w:rPr>
        <w:pPrChange w:id="2505" w:author="Abhiram Arali" w:date="2024-10-29T16:16:00Z">
          <w:pPr>
            <w:pStyle w:val="BodyText"/>
            <w:spacing w:before="24"/>
          </w:pPr>
        </w:pPrChange>
      </w:pPr>
    </w:p>
    <w:p w14:paraId="3EB54CBF" w14:textId="57D5F453" w:rsidR="00301525" w:rsidRPr="00D5141E" w:rsidRDefault="008B7718">
      <w:pPr>
        <w:pStyle w:val="NormalBPBHEB"/>
        <w:numPr>
          <w:ilvl w:val="0"/>
          <w:numId w:val="78"/>
        </w:numPr>
        <w:pPrChange w:id="2506" w:author="Abhiram Arali" w:date="2024-10-29T16:16:00Z">
          <w:pPr>
            <w:pStyle w:val="BodyText"/>
            <w:ind w:left="220"/>
          </w:pPr>
        </w:pPrChange>
      </w:pPr>
      <w:r w:rsidRPr="00D5141E">
        <w:t>For</w:t>
      </w:r>
      <w:r w:rsidRPr="002B2547">
        <w:rPr>
          <w:rPrChange w:id="2507" w:author="Abhiram Arali" w:date="2024-10-29T16:16:00Z">
            <w:rPr>
              <w:spacing w:val="-2"/>
            </w:rPr>
          </w:rPrChange>
        </w:rPr>
        <w:t xml:space="preserve"> </w:t>
      </w:r>
      <w:r w:rsidR="00CD6653" w:rsidRPr="00D5141E">
        <w:t>exa</w:t>
      </w:r>
      <w:r w:rsidR="00CD6653" w:rsidRPr="00CD6653">
        <w:t>mple</w:t>
      </w:r>
      <w:del w:id="2508" w:author="Abhiram Arali" w:date="2024-10-29T16:16:00Z">
        <w:r w:rsidR="00CD6653" w:rsidRPr="00CD6653" w:rsidDel="00CC7E5D">
          <w:delText xml:space="preserve"> </w:delText>
        </w:r>
        <w:r w:rsidRPr="002B2547" w:rsidDel="00CC7E5D">
          <w:rPr>
            <w:rPrChange w:id="2509" w:author="Abhiram Arali" w:date="2024-10-29T16:16:00Z">
              <w:rPr>
                <w:b/>
              </w:rPr>
            </w:rPrChange>
          </w:rPr>
          <w:delText>1</w:delText>
        </w:r>
      </w:del>
      <w:r w:rsidRPr="00D5141E">
        <w:t>,</w:t>
      </w:r>
      <w:r w:rsidRPr="002B2547">
        <w:rPr>
          <w:rPrChange w:id="2510" w:author="Abhiram Arali" w:date="2024-10-29T16:16:00Z">
            <w:rPr>
              <w:spacing w:val="-1"/>
            </w:rPr>
          </w:rPrChange>
        </w:rPr>
        <w:t xml:space="preserve"> </w:t>
      </w:r>
      <w:r w:rsidRPr="00D5141E">
        <w:t>in the</w:t>
      </w:r>
      <w:r w:rsidRPr="002B2547">
        <w:rPr>
          <w:rPrChange w:id="2511" w:author="Abhiram Arali" w:date="2024-10-29T16:16:00Z">
            <w:rPr>
              <w:spacing w:val="-2"/>
            </w:rPr>
          </w:rPrChange>
        </w:rPr>
        <w:t xml:space="preserve"> </w:t>
      </w:r>
      <w:r w:rsidRPr="00D5141E">
        <w:t>octal number</w:t>
      </w:r>
      <w:r w:rsidRPr="002B2547">
        <w:rPr>
          <w:rPrChange w:id="2512" w:author="Abhiram Arali" w:date="2024-10-29T16:16:00Z">
            <w:rPr>
              <w:spacing w:val="-2"/>
            </w:rPr>
          </w:rPrChange>
        </w:rPr>
        <w:t xml:space="preserve"> </w:t>
      </w:r>
      <w:r w:rsidRPr="00D5141E">
        <w:t>57,</w:t>
      </w:r>
      <w:r w:rsidRPr="002B2547">
        <w:rPr>
          <w:rPrChange w:id="2513" w:author="Abhiram Arali" w:date="2024-10-29T16:16:00Z">
            <w:rPr>
              <w:spacing w:val="-1"/>
            </w:rPr>
          </w:rPrChange>
        </w:rPr>
        <w:t xml:space="preserve"> </w:t>
      </w:r>
      <w:r w:rsidRPr="00D5141E">
        <w:t>the value</w:t>
      </w:r>
      <w:r w:rsidRPr="002B2547">
        <w:rPr>
          <w:rPrChange w:id="2514" w:author="Abhiram Arali" w:date="2024-10-29T16:16:00Z">
            <w:rPr>
              <w:spacing w:val="-1"/>
            </w:rPr>
          </w:rPrChange>
        </w:rPr>
        <w:t xml:space="preserve"> </w:t>
      </w:r>
      <w:r w:rsidRPr="00D5141E">
        <w:t>is calculated</w:t>
      </w:r>
      <w:r w:rsidRPr="002B2547">
        <w:rPr>
          <w:rPrChange w:id="2515" w:author="Abhiram Arali" w:date="2024-10-29T16:16:00Z">
            <w:rPr>
              <w:spacing w:val="1"/>
            </w:rPr>
          </w:rPrChange>
        </w:rPr>
        <w:t xml:space="preserve"> as:</w:t>
      </w:r>
    </w:p>
    <w:p w14:paraId="4C4DFF0C" w14:textId="3B273683" w:rsidR="00301525" w:rsidDel="000A2BB5" w:rsidRDefault="00301525">
      <w:pPr>
        <w:pStyle w:val="BodyText"/>
        <w:spacing w:before="22"/>
        <w:rPr>
          <w:del w:id="2516" w:author="Abhiram Arali" w:date="2024-10-29T16:16:00Z"/>
        </w:rPr>
      </w:pPr>
    </w:p>
    <w:p w14:paraId="673E4A05" w14:textId="77777777" w:rsidR="00301525" w:rsidRDefault="008B7718">
      <w:pPr>
        <w:pStyle w:val="NormalBPBHEB"/>
        <w:jc w:val="center"/>
        <w:pPrChange w:id="2517" w:author="Abhiram Arali" w:date="2024-10-29T16:16:00Z">
          <w:pPr>
            <w:pStyle w:val="BodyText"/>
            <w:ind w:left="230" w:right="230"/>
            <w:jc w:val="center"/>
          </w:pPr>
        </w:pPrChange>
      </w:pPr>
      <w:r>
        <w:t>5×8</w:t>
      </w:r>
      <w:r>
        <w:rPr>
          <w:vertAlign w:val="superscript"/>
        </w:rPr>
        <w:t>1</w:t>
      </w:r>
      <w:r>
        <w:t>+7×8</w:t>
      </w:r>
      <w:r>
        <w:rPr>
          <w:vertAlign w:val="superscript"/>
        </w:rPr>
        <w:t>0</w:t>
      </w:r>
      <w:r>
        <w:t>=40+7=47</w:t>
      </w:r>
    </w:p>
    <w:p w14:paraId="5BAA99C6" w14:textId="36B7E0FF" w:rsidR="00301525" w:rsidDel="000A2BB5" w:rsidRDefault="00301525" w:rsidP="009E2048">
      <w:pPr>
        <w:pStyle w:val="BodyText"/>
        <w:spacing w:before="22"/>
        <w:rPr>
          <w:del w:id="2518" w:author="Abhiram Arali" w:date="2024-10-29T16:16:00Z"/>
        </w:rPr>
        <w:pPrChange w:id="2519" w:author="Hii" w:date="2024-11-08T14:24:00Z">
          <w:pPr>
            <w:pStyle w:val="BodyText"/>
            <w:spacing w:before="22"/>
          </w:pPr>
        </w:pPrChange>
      </w:pPr>
    </w:p>
    <w:p w14:paraId="3ADA39B7" w14:textId="7273896F" w:rsidR="00301525" w:rsidRDefault="008B7718" w:rsidP="009E2048">
      <w:pPr>
        <w:pStyle w:val="NormalBPBHEB"/>
        <w:pPrChange w:id="2520" w:author="Hii" w:date="2024-11-08T14:24:00Z">
          <w:pPr>
            <w:pStyle w:val="Heading1"/>
          </w:pPr>
        </w:pPrChange>
      </w:pPr>
      <w:del w:id="2521" w:author="Hii" w:date="2024-11-08T14:24:00Z">
        <w:r w:rsidDel="009E2048">
          <w:delText>For</w:delText>
        </w:r>
        <w:r w:rsidDel="009E2048">
          <w:rPr>
            <w:spacing w:val="-2"/>
          </w:rPr>
          <w:delText xml:space="preserve"> </w:delText>
        </w:r>
        <w:commentRangeStart w:id="2522"/>
        <w:r w:rsidR="006054E2" w:rsidDel="009E2048">
          <w:delText>example</w:delText>
        </w:r>
        <w:commentRangeEnd w:id="2522"/>
        <w:r w:rsidR="000316AD" w:rsidDel="009E2048">
          <w:rPr>
            <w:rStyle w:val="CommentReference"/>
            <w:rFonts w:asciiTheme="minorHAnsi" w:eastAsiaTheme="minorHAnsi" w:hAnsiTheme="minorHAnsi" w:cstheme="minorBidi"/>
          </w:rPr>
          <w:commentReference w:id="2522"/>
        </w:r>
      </w:del>
      <w:ins w:id="2523" w:author="Abhiram Arali" w:date="2024-10-29T16:17:00Z">
        <w:del w:id="2524" w:author="Hii" w:date="2024-11-08T14:24:00Z">
          <w:r w:rsidR="006054E2" w:rsidDel="009E2048">
            <w:rPr>
              <w:spacing w:val="-10"/>
            </w:rPr>
            <w:delText>:</w:delText>
          </w:r>
        </w:del>
      </w:ins>
      <w:del w:id="2525" w:author="Hii" w:date="2024-11-08T14:24:00Z">
        <w:r w:rsidR="006054E2" w:rsidDel="009E2048">
          <w:rPr>
            <w:spacing w:val="1"/>
          </w:rPr>
          <w:delText xml:space="preserve"> </w:delText>
        </w:r>
        <w:r w:rsidDel="009E2048">
          <w:rPr>
            <w:spacing w:val="-10"/>
          </w:rPr>
          <w:delText>2</w:delText>
        </w:r>
      </w:del>
      <w:ins w:id="2526" w:author="Hii" w:date="2024-11-08T14:24:00Z">
        <w:r w:rsidR="009E2048">
          <w:t>Eqn-</w:t>
        </w:r>
      </w:ins>
    </w:p>
    <w:p w14:paraId="60E4F3D3" w14:textId="58BC3DB6" w:rsidR="00301525" w:rsidRPr="009E2048" w:rsidDel="002053E7" w:rsidRDefault="009E2048">
      <w:pPr>
        <w:rPr>
          <w:del w:id="2527" w:author="Abhiram Arali" w:date="2024-10-29T15:47:00Z"/>
          <w:rFonts w:ascii="Times New Roman" w:hAnsi="Times New Roman" w:cs="Times New Roman"/>
          <w:sz w:val="24"/>
          <w:szCs w:val="24"/>
          <w:rPrChange w:id="2528" w:author="Hii" w:date="2024-11-08T14:25:00Z">
            <w:rPr>
              <w:del w:id="2529" w:author="Abhiram Arali" w:date="2024-10-29T15:47:00Z"/>
            </w:rPr>
          </w:rPrChange>
        </w:rPr>
        <w:sectPr w:rsidR="00301525" w:rsidRPr="009E2048" w:rsidDel="002053E7">
          <w:pgSz w:w="11910" w:h="16840"/>
          <w:pgMar w:top="1540" w:right="1220" w:bottom="1200" w:left="1220" w:header="758" w:footer="1000" w:gutter="0"/>
          <w:cols w:space="720"/>
        </w:sectPr>
      </w:pPr>
      <w:ins w:id="2530" w:author="Hii" w:date="2024-11-08T14:25:00Z">
        <w:r w:rsidRPr="009E2048">
          <w:rPr>
            <w:rFonts w:ascii="Times New Roman" w:hAnsi="Times New Roman" w:cs="Times New Roman"/>
            <w:sz w:val="24"/>
            <w:szCs w:val="24"/>
            <w:rPrChange w:id="2531" w:author="Hii" w:date="2024-11-08T14:25:00Z">
              <w:rPr/>
            </w:rPrChange>
          </w:rPr>
          <w:t>o=o</w:t>
        </w:r>
        <w:r w:rsidRPr="009E2048">
          <w:rPr>
            <w:rFonts w:ascii="Times New Roman" w:hAnsi="Times New Roman" w:cs="Times New Roman"/>
            <w:sz w:val="24"/>
            <w:szCs w:val="24"/>
            <w:vertAlign w:val="subscript"/>
            <w:rPrChange w:id="2532" w:author="Hii" w:date="2024-11-08T14:25:00Z">
              <w:rPr/>
            </w:rPrChange>
          </w:rPr>
          <w:t>n</w:t>
        </w:r>
        <w:r w:rsidRPr="009E2048">
          <w:rPr>
            <w:rFonts w:ascii="Times New Roman" w:hAnsi="Times New Roman" w:cs="Times New Roman"/>
            <w:sz w:val="24"/>
            <w:szCs w:val="24"/>
            <w:rPrChange w:id="2533" w:author="Hii" w:date="2024-11-08T14:25:00Z">
              <w:rPr/>
            </w:rPrChange>
          </w:rPr>
          <w:t>​×8</w:t>
        </w:r>
        <w:r w:rsidRPr="009E2048">
          <w:rPr>
            <w:rFonts w:ascii="Times New Roman" w:hAnsi="Times New Roman" w:cs="Times New Roman"/>
            <w:sz w:val="24"/>
            <w:szCs w:val="24"/>
            <w:vertAlign w:val="superscript"/>
            <w:rPrChange w:id="2534" w:author="Hii" w:date="2024-11-08T14:25:00Z">
              <w:rPr/>
            </w:rPrChange>
          </w:rPr>
          <w:t>n</w:t>
        </w:r>
        <w:r w:rsidRPr="009E2048">
          <w:rPr>
            <w:rFonts w:ascii="Times New Roman" w:hAnsi="Times New Roman" w:cs="Times New Roman"/>
            <w:sz w:val="24"/>
            <w:szCs w:val="24"/>
            <w:rPrChange w:id="2535" w:author="Hii" w:date="2024-11-08T14:25:00Z">
              <w:rPr/>
            </w:rPrChange>
          </w:rPr>
          <w:t>+o</w:t>
        </w:r>
        <w:r w:rsidRPr="009E2048">
          <w:rPr>
            <w:rFonts w:ascii="Times New Roman" w:hAnsi="Times New Roman" w:cs="Times New Roman"/>
            <w:sz w:val="24"/>
            <w:szCs w:val="24"/>
            <w:vertAlign w:val="subscript"/>
            <w:rPrChange w:id="2536" w:author="Hii" w:date="2024-11-08T14:25:00Z">
              <w:rPr/>
            </w:rPrChange>
          </w:rPr>
          <w:t>n−1</w:t>
        </w:r>
        <w:r w:rsidRPr="009E2048">
          <w:rPr>
            <w:rFonts w:ascii="Times New Roman" w:hAnsi="Times New Roman" w:cs="Times New Roman"/>
            <w:sz w:val="24"/>
            <w:szCs w:val="24"/>
            <w:rPrChange w:id="2537" w:author="Hii" w:date="2024-11-08T14:25:00Z">
              <w:rPr/>
            </w:rPrChange>
          </w:rPr>
          <w:t>​×8</w:t>
        </w:r>
        <w:r w:rsidRPr="009E2048">
          <w:rPr>
            <w:rFonts w:ascii="Times New Roman" w:hAnsi="Times New Roman" w:cs="Times New Roman"/>
            <w:sz w:val="24"/>
            <w:szCs w:val="24"/>
            <w:vertAlign w:val="superscript"/>
            <w:rPrChange w:id="2538" w:author="Hii" w:date="2024-11-08T14:25:00Z">
              <w:rPr/>
            </w:rPrChange>
          </w:rPr>
          <w:t>n−1</w:t>
        </w:r>
        <w:r w:rsidRPr="009E2048">
          <w:rPr>
            <w:rFonts w:ascii="Times New Roman" w:hAnsi="Times New Roman" w:cs="Times New Roman"/>
            <w:sz w:val="24"/>
            <w:szCs w:val="24"/>
            <w:rPrChange w:id="2539" w:author="Hii" w:date="2024-11-08T14:25:00Z">
              <w:rPr/>
            </w:rPrChange>
          </w:rPr>
          <w:t>+</w:t>
        </w:r>
        <w:r w:rsidRPr="009E2048">
          <w:rPr>
            <w:rFonts w:ascii="Cambria Math" w:hAnsi="Cambria Math" w:cs="Cambria Math"/>
            <w:sz w:val="24"/>
            <w:szCs w:val="24"/>
            <w:rPrChange w:id="2540" w:author="Hii" w:date="2024-11-08T14:25:00Z">
              <w:rPr>
                <w:rFonts w:ascii="Cambria Math" w:hAnsi="Cambria Math" w:cs="Cambria Math"/>
              </w:rPr>
            </w:rPrChange>
          </w:rPr>
          <w:t>⋯</w:t>
        </w:r>
        <w:r w:rsidRPr="009E2048">
          <w:rPr>
            <w:rFonts w:ascii="Times New Roman" w:hAnsi="Times New Roman" w:cs="Times New Roman"/>
            <w:sz w:val="24"/>
            <w:szCs w:val="24"/>
            <w:rPrChange w:id="2541" w:author="Hii" w:date="2024-11-08T14:25:00Z">
              <w:rPr/>
            </w:rPrChange>
          </w:rPr>
          <w:t>+o</w:t>
        </w:r>
        <w:r w:rsidRPr="009E2048">
          <w:rPr>
            <w:rFonts w:ascii="Times New Roman" w:hAnsi="Times New Roman" w:cs="Times New Roman"/>
            <w:sz w:val="24"/>
            <w:szCs w:val="24"/>
            <w:vertAlign w:val="subscript"/>
            <w:rPrChange w:id="2542" w:author="Hii" w:date="2024-11-08T14:25:00Z">
              <w:rPr/>
            </w:rPrChange>
          </w:rPr>
          <w:t>1</w:t>
        </w:r>
        <w:r w:rsidRPr="009E2048">
          <w:rPr>
            <w:rFonts w:ascii="Times New Roman" w:hAnsi="Times New Roman" w:cs="Times New Roman"/>
            <w:sz w:val="24"/>
            <w:szCs w:val="24"/>
            <w:rPrChange w:id="2543" w:author="Hii" w:date="2024-11-08T14:25:00Z">
              <w:rPr/>
            </w:rPrChange>
          </w:rPr>
          <w:t>​×8</w:t>
        </w:r>
        <w:r w:rsidRPr="009E2048">
          <w:rPr>
            <w:rFonts w:ascii="Times New Roman" w:hAnsi="Times New Roman" w:cs="Times New Roman"/>
            <w:sz w:val="24"/>
            <w:szCs w:val="24"/>
            <w:vertAlign w:val="superscript"/>
            <w:rPrChange w:id="2544" w:author="Hii" w:date="2024-11-08T14:26:00Z">
              <w:rPr/>
            </w:rPrChange>
          </w:rPr>
          <w:t>1</w:t>
        </w:r>
        <w:r w:rsidRPr="009E2048">
          <w:rPr>
            <w:rFonts w:ascii="Times New Roman" w:hAnsi="Times New Roman" w:cs="Times New Roman"/>
            <w:sz w:val="24"/>
            <w:szCs w:val="24"/>
            <w:rPrChange w:id="2545" w:author="Hii" w:date="2024-11-08T14:25:00Z">
              <w:rPr/>
            </w:rPrChange>
          </w:rPr>
          <w:t>+o</w:t>
        </w:r>
        <w:r w:rsidRPr="009E2048">
          <w:rPr>
            <w:rFonts w:ascii="Times New Roman" w:hAnsi="Times New Roman" w:cs="Times New Roman"/>
            <w:sz w:val="24"/>
            <w:szCs w:val="24"/>
            <w:vertAlign w:val="subscript"/>
            <w:rPrChange w:id="2546" w:author="Hii" w:date="2024-11-08T14:26:00Z">
              <w:rPr/>
            </w:rPrChange>
          </w:rPr>
          <w:t>0</w:t>
        </w:r>
        <w:r w:rsidRPr="009E2048">
          <w:rPr>
            <w:rFonts w:ascii="Times New Roman" w:hAnsi="Times New Roman" w:cs="Times New Roman"/>
            <w:sz w:val="24"/>
            <w:szCs w:val="24"/>
            <w:rPrChange w:id="2547" w:author="Hii" w:date="2024-11-08T14:25:00Z">
              <w:rPr/>
            </w:rPrChange>
          </w:rPr>
          <w:t>​×8</w:t>
        </w:r>
        <w:r w:rsidRPr="009E2048">
          <w:rPr>
            <w:rFonts w:ascii="Times New Roman" w:hAnsi="Times New Roman" w:cs="Times New Roman"/>
            <w:sz w:val="24"/>
            <w:szCs w:val="24"/>
            <w:vertAlign w:val="superscript"/>
            <w:rPrChange w:id="2548" w:author="Hii" w:date="2024-11-08T14:26:00Z">
              <w:rPr/>
            </w:rPrChange>
          </w:rPr>
          <w:t>0</w:t>
        </w:r>
      </w:ins>
    </w:p>
    <w:p w14:paraId="4A6AD765" w14:textId="3373C4B1" w:rsidR="00301525" w:rsidDel="000316AD" w:rsidRDefault="00301525">
      <w:pPr>
        <w:pStyle w:val="BodyText"/>
        <w:spacing w:before="51"/>
        <w:rPr>
          <w:del w:id="2549" w:author="Abhiram Arali" w:date="2024-10-29T16:17:00Z"/>
          <w:b/>
          <w:sz w:val="20"/>
        </w:rPr>
      </w:pPr>
    </w:p>
    <w:p w14:paraId="7FD60D30" w14:textId="2610D090" w:rsidR="00301525" w:rsidDel="002D4A4E" w:rsidRDefault="008B7718">
      <w:pPr>
        <w:pStyle w:val="FigureCaptionBPBHEB"/>
        <w:rPr>
          <w:del w:id="2550" w:author="Abhiram Arali" w:date="2024-10-29T16:17:00Z"/>
        </w:rPr>
        <w:pPrChange w:id="2551" w:author="Abhiram Arali" w:date="2024-10-29T16:17:00Z">
          <w:pPr>
            <w:pStyle w:val="BodyText"/>
            <w:ind w:left="2533"/>
          </w:pPr>
        </w:pPrChange>
      </w:pPr>
      <w:del w:id="2552" w:author="Hii" w:date="2024-11-08T14:24:00Z">
        <w:r w:rsidDel="009E2048">
          <w:rPr>
            <w:noProof/>
            <w:lang w:val="en-IN" w:eastAsia="en-IN"/>
          </w:rPr>
          <w:drawing>
            <wp:inline distT="0" distB="0" distL="0" distR="0" wp14:anchorId="6F4F22D7" wp14:editId="0BD327AD">
              <wp:extent cx="2418683" cy="1301877"/>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0" cstate="print"/>
                      <a:stretch>
                        <a:fillRect/>
                      </a:stretch>
                    </pic:blipFill>
                    <pic:spPr>
                      <a:xfrm>
                        <a:off x="0" y="0"/>
                        <a:ext cx="2418683" cy="1301877"/>
                      </a:xfrm>
                      <a:prstGeom prst="rect">
                        <a:avLst/>
                      </a:prstGeom>
                    </pic:spPr>
                  </pic:pic>
                </a:graphicData>
              </a:graphic>
            </wp:inline>
          </w:drawing>
        </w:r>
      </w:del>
    </w:p>
    <w:p w14:paraId="51C4DFED" w14:textId="77777777" w:rsidR="00301525" w:rsidRDefault="00301525">
      <w:pPr>
        <w:pStyle w:val="FigureCaptionBPBHEB"/>
        <w:pPrChange w:id="2553" w:author="Abhiram Arali" w:date="2024-10-29T16:17:00Z">
          <w:pPr>
            <w:pStyle w:val="BodyText"/>
          </w:pPr>
        </w:pPrChange>
      </w:pPr>
    </w:p>
    <w:p w14:paraId="08CF59BF" w14:textId="77777777" w:rsidR="00301525" w:rsidRDefault="00301525">
      <w:pPr>
        <w:pStyle w:val="NormalBPBHEB"/>
        <w:pPrChange w:id="2554" w:author="Abhiram Arali" w:date="2024-10-29T16:17:00Z">
          <w:pPr>
            <w:pStyle w:val="BodyText"/>
            <w:spacing w:before="74"/>
          </w:pPr>
        </w:pPrChange>
      </w:pPr>
    </w:p>
    <w:p w14:paraId="15B2B547" w14:textId="77777777" w:rsidR="00301525" w:rsidRDefault="008B7718">
      <w:pPr>
        <w:pStyle w:val="NormalBPBHEB"/>
        <w:ind w:left="720"/>
        <w:pPrChange w:id="2555" w:author="Abhiram Arali" w:date="2024-10-29T16:17:00Z">
          <w:pPr>
            <w:pStyle w:val="BodyText"/>
            <w:spacing w:line="360" w:lineRule="auto"/>
            <w:ind w:left="220" w:right="220"/>
            <w:jc w:val="both"/>
          </w:pPr>
        </w:pPrChange>
      </w:pPr>
      <w:r>
        <w:t>Octal</w:t>
      </w:r>
      <w:r>
        <w:rPr>
          <w:spacing w:val="-7"/>
        </w:rPr>
        <w:t xml:space="preserve"> </w:t>
      </w:r>
      <w:r>
        <w:t>is</w:t>
      </w:r>
      <w:r>
        <w:rPr>
          <w:spacing w:val="-6"/>
        </w:rPr>
        <w:t xml:space="preserve"> </w:t>
      </w:r>
      <w:r>
        <w:t>less</w:t>
      </w:r>
      <w:r>
        <w:rPr>
          <w:spacing w:val="-7"/>
        </w:rPr>
        <w:t xml:space="preserve"> </w:t>
      </w:r>
      <w:r>
        <w:t>commonly</w:t>
      </w:r>
      <w:r>
        <w:rPr>
          <w:spacing w:val="-6"/>
        </w:rPr>
        <w:t xml:space="preserve"> </w:t>
      </w:r>
      <w:r>
        <w:t>used</w:t>
      </w:r>
      <w:r>
        <w:rPr>
          <w:spacing w:val="-7"/>
        </w:rPr>
        <w:t xml:space="preserve"> </w:t>
      </w:r>
      <w:r>
        <w:t>today</w:t>
      </w:r>
      <w:r>
        <w:rPr>
          <w:spacing w:val="-7"/>
        </w:rPr>
        <w:t xml:space="preserve"> </w:t>
      </w:r>
      <w:r>
        <w:t>but</w:t>
      </w:r>
      <w:r>
        <w:rPr>
          <w:spacing w:val="-6"/>
        </w:rPr>
        <w:t xml:space="preserve"> </w:t>
      </w:r>
      <w:r>
        <w:t>was</w:t>
      </w:r>
      <w:r>
        <w:rPr>
          <w:spacing w:val="-7"/>
        </w:rPr>
        <w:t xml:space="preserve"> </w:t>
      </w:r>
      <w:r>
        <w:t>significant</w:t>
      </w:r>
      <w:r>
        <w:rPr>
          <w:spacing w:val="-6"/>
        </w:rPr>
        <w:t xml:space="preserve"> </w:t>
      </w:r>
      <w:r>
        <w:t>in</w:t>
      </w:r>
      <w:r>
        <w:rPr>
          <w:spacing w:val="-6"/>
        </w:rPr>
        <w:t xml:space="preserve"> </w:t>
      </w:r>
      <w:r>
        <w:t>early</w:t>
      </w:r>
      <w:r>
        <w:rPr>
          <w:spacing w:val="-7"/>
        </w:rPr>
        <w:t xml:space="preserve"> </w:t>
      </w:r>
      <w:r>
        <w:t>computing,</w:t>
      </w:r>
      <w:r>
        <w:rPr>
          <w:spacing w:val="-6"/>
        </w:rPr>
        <w:t xml:space="preserve"> </w:t>
      </w:r>
      <w:r>
        <w:t>especially</w:t>
      </w:r>
      <w:r>
        <w:rPr>
          <w:spacing w:val="-6"/>
        </w:rPr>
        <w:t xml:space="preserve"> </w:t>
      </w:r>
      <w:r>
        <w:t>in</w:t>
      </w:r>
      <w:r>
        <w:rPr>
          <w:spacing w:val="-6"/>
        </w:rPr>
        <w:t xml:space="preserve"> </w:t>
      </w:r>
      <w:r>
        <w:t>systems where grouping binary digits (3 bits) was convenient.</w:t>
      </w:r>
    </w:p>
    <w:p w14:paraId="03E123D0" w14:textId="73E2C73B" w:rsidR="00301525" w:rsidRPr="00894FBC" w:rsidDel="0013600C" w:rsidRDefault="008B7718">
      <w:pPr>
        <w:pStyle w:val="NormalBPBHEB"/>
        <w:numPr>
          <w:ilvl w:val="0"/>
          <w:numId w:val="80"/>
        </w:numPr>
        <w:rPr>
          <w:del w:id="2556" w:author="Abhiram Arali" w:date="2024-10-29T16:18:00Z"/>
          <w:b/>
          <w:bCs/>
          <w:rPrChange w:id="2557" w:author="Abhiram Arali" w:date="2024-10-29T16:17:00Z">
            <w:rPr>
              <w:del w:id="2558" w:author="Abhiram Arali" w:date="2024-10-29T16:18:00Z"/>
            </w:rPr>
          </w:rPrChange>
        </w:rPr>
        <w:pPrChange w:id="2559" w:author="Abhiram Arali" w:date="2024-10-29T16:17:00Z">
          <w:pPr>
            <w:pStyle w:val="Heading1"/>
            <w:numPr>
              <w:numId w:val="9"/>
            </w:numPr>
            <w:tabs>
              <w:tab w:val="left" w:pos="460"/>
            </w:tabs>
            <w:spacing w:before="162"/>
            <w:ind w:left="460" w:hanging="240"/>
          </w:pPr>
        </w:pPrChange>
      </w:pPr>
      <w:r w:rsidRPr="0013600C">
        <w:rPr>
          <w:b/>
          <w:bCs/>
          <w:rPrChange w:id="2560" w:author="Abhiram Arali" w:date="2024-10-29T16:18:00Z">
            <w:rPr/>
          </w:rPrChange>
        </w:rPr>
        <w:t>Hexadecimal</w:t>
      </w:r>
      <w:r w:rsidRPr="0013600C">
        <w:rPr>
          <w:b/>
          <w:bCs/>
          <w:spacing w:val="-2"/>
          <w:rPrChange w:id="2561" w:author="Abhiram Arali" w:date="2024-10-29T16:18:00Z">
            <w:rPr>
              <w:spacing w:val="-2"/>
            </w:rPr>
          </w:rPrChange>
        </w:rPr>
        <w:t xml:space="preserve"> </w:t>
      </w:r>
      <w:r w:rsidR="008E1225" w:rsidRPr="005763BB">
        <w:rPr>
          <w:b/>
          <w:bCs/>
        </w:rPr>
        <w:t>number</w:t>
      </w:r>
      <w:r w:rsidR="008E1225" w:rsidRPr="00454BF9">
        <w:rPr>
          <w:b/>
          <w:bCs/>
          <w:spacing w:val="-2"/>
        </w:rPr>
        <w:t xml:space="preserve"> </w:t>
      </w:r>
      <w:r w:rsidR="008E1225" w:rsidRPr="00454BF9">
        <w:rPr>
          <w:b/>
          <w:bCs/>
        </w:rPr>
        <w:t xml:space="preserve">system </w:t>
      </w:r>
      <w:r w:rsidRPr="0013600C">
        <w:rPr>
          <w:b/>
          <w:bCs/>
          <w:rPrChange w:id="2562" w:author="Abhiram Arali" w:date="2024-10-29T16:18:00Z">
            <w:rPr/>
          </w:rPrChange>
        </w:rPr>
        <w:t>(Base</w:t>
      </w:r>
      <w:r w:rsidRPr="0013600C">
        <w:rPr>
          <w:b/>
          <w:bCs/>
          <w:spacing w:val="-2"/>
          <w:rPrChange w:id="2563" w:author="Abhiram Arali" w:date="2024-10-29T16:18:00Z">
            <w:rPr>
              <w:spacing w:val="-2"/>
            </w:rPr>
          </w:rPrChange>
        </w:rPr>
        <w:t xml:space="preserve"> </w:t>
      </w:r>
      <w:r w:rsidRPr="0013600C">
        <w:rPr>
          <w:b/>
          <w:bCs/>
          <w:spacing w:val="-5"/>
          <w:rPrChange w:id="2564" w:author="Abhiram Arali" w:date="2024-10-29T16:18:00Z">
            <w:rPr>
              <w:spacing w:val="-5"/>
            </w:rPr>
          </w:rPrChange>
        </w:rPr>
        <w:t>16)</w:t>
      </w:r>
      <w:ins w:id="2565" w:author="Abhiram Arali" w:date="2024-10-29T16:18:00Z">
        <w:r w:rsidR="0013600C" w:rsidRPr="00454BF9">
          <w:rPr>
            <w:b/>
            <w:bCs/>
            <w:spacing w:val="-5"/>
          </w:rPr>
          <w:t xml:space="preserve">: </w:t>
        </w:r>
      </w:ins>
    </w:p>
    <w:p w14:paraId="6F278CD2" w14:textId="570EA49B" w:rsidR="00301525" w:rsidRPr="00E55F62" w:rsidDel="00894FBC" w:rsidRDefault="00301525">
      <w:pPr>
        <w:pStyle w:val="BodyText"/>
        <w:numPr>
          <w:ilvl w:val="0"/>
          <w:numId w:val="80"/>
        </w:numPr>
        <w:spacing w:before="21"/>
        <w:rPr>
          <w:del w:id="2566" w:author="Abhiram Arali" w:date="2024-10-29T16:18:00Z"/>
          <w:b/>
        </w:rPr>
        <w:pPrChange w:id="2567" w:author="Abhiram Arali" w:date="2024-10-29T16:18:00Z">
          <w:pPr>
            <w:pStyle w:val="BodyText"/>
            <w:spacing w:before="21"/>
          </w:pPr>
        </w:pPrChange>
      </w:pPr>
    </w:p>
    <w:p w14:paraId="5B523F36" w14:textId="77777777" w:rsidR="00301525" w:rsidRDefault="008B7718">
      <w:pPr>
        <w:pStyle w:val="NormalBPBHEB"/>
        <w:numPr>
          <w:ilvl w:val="0"/>
          <w:numId w:val="81"/>
        </w:numPr>
        <w:pPrChange w:id="2568" w:author="Abhiram Arali" w:date="2024-10-29T16:18:00Z">
          <w:pPr>
            <w:pStyle w:val="BodyText"/>
            <w:spacing w:before="1" w:line="360" w:lineRule="auto"/>
            <w:ind w:left="220" w:right="223"/>
            <w:jc w:val="both"/>
          </w:pPr>
        </w:pPrChange>
      </w:pPr>
      <w:r>
        <w:t>The hexadecimal number system uses sixteen distinct symbols: 0, 1, 2, 3, 4, 5, 6, 7, 8, 9, and the letters A, B, C, D, E, and F, which represent the values 10 through 15, respectively. Each position represents a power of sixteen:</w:t>
      </w:r>
    </w:p>
    <w:p w14:paraId="7D4FDC3F" w14:textId="77777777" w:rsidR="00301525" w:rsidRDefault="008B7718">
      <w:pPr>
        <w:pStyle w:val="NormalBPBHEB"/>
        <w:numPr>
          <w:ilvl w:val="0"/>
          <w:numId w:val="83"/>
        </w:numPr>
        <w:pPrChange w:id="2569" w:author="Abhiram Arali" w:date="2024-10-29T16:18:00Z">
          <w:pPr>
            <w:pStyle w:val="ListParagraph"/>
            <w:numPr>
              <w:ilvl w:val="1"/>
              <w:numId w:val="9"/>
            </w:numPr>
            <w:tabs>
              <w:tab w:val="left" w:pos="939"/>
            </w:tabs>
            <w:spacing w:before="159"/>
            <w:ind w:left="939" w:hanging="359"/>
            <w:jc w:val="both"/>
          </w:pPr>
        </w:pPrChange>
      </w:pPr>
      <w:r>
        <w:t>The</w:t>
      </w:r>
      <w:r>
        <w:rPr>
          <w:spacing w:val="-3"/>
        </w:rPr>
        <w:t xml:space="preserve"> </w:t>
      </w:r>
      <w:r>
        <w:t>rightmost</w:t>
      </w:r>
      <w:r>
        <w:rPr>
          <w:spacing w:val="-1"/>
        </w:rPr>
        <w:t xml:space="preserve"> </w:t>
      </w:r>
      <w:r>
        <w:t>digit represents</w:t>
      </w:r>
      <w:r>
        <w:rPr>
          <w:spacing w:val="1"/>
        </w:rPr>
        <w:t xml:space="preserve"> </w:t>
      </w:r>
      <w:r>
        <w:t>16</w:t>
      </w:r>
      <w:r>
        <w:rPr>
          <w:vertAlign w:val="superscript"/>
        </w:rPr>
        <w:t>0</w:t>
      </w:r>
      <w:r>
        <w:rPr>
          <w:spacing w:val="-18"/>
        </w:rPr>
        <w:t xml:space="preserve"> </w:t>
      </w:r>
      <w:r>
        <w:rPr>
          <w:spacing w:val="-4"/>
        </w:rPr>
        <w:t>(1).</w:t>
      </w:r>
    </w:p>
    <w:p w14:paraId="7BC150B9" w14:textId="74FA351E" w:rsidR="00301525" w:rsidDel="00160F19" w:rsidRDefault="00301525">
      <w:pPr>
        <w:pStyle w:val="NormalBPBHEB"/>
        <w:rPr>
          <w:del w:id="2570" w:author="Abhiram Arali" w:date="2024-10-29T16:18:00Z"/>
        </w:rPr>
        <w:pPrChange w:id="2571" w:author="Abhiram Arali" w:date="2024-10-29T16:18:00Z">
          <w:pPr>
            <w:pStyle w:val="BodyText"/>
            <w:spacing w:before="22"/>
          </w:pPr>
        </w:pPrChange>
      </w:pPr>
    </w:p>
    <w:p w14:paraId="4242C25E" w14:textId="77777777" w:rsidR="00301525" w:rsidRDefault="008B7718">
      <w:pPr>
        <w:pStyle w:val="NormalBPBHEB"/>
        <w:numPr>
          <w:ilvl w:val="0"/>
          <w:numId w:val="83"/>
        </w:numPr>
        <w:pPrChange w:id="2572" w:author="Abhiram Arali" w:date="2024-10-29T16:18:00Z">
          <w:pPr>
            <w:pStyle w:val="ListParagraph"/>
            <w:numPr>
              <w:ilvl w:val="1"/>
              <w:numId w:val="9"/>
            </w:numPr>
            <w:tabs>
              <w:tab w:val="left" w:pos="939"/>
            </w:tabs>
            <w:ind w:left="939" w:hanging="359"/>
            <w:jc w:val="both"/>
          </w:pPr>
        </w:pPrChange>
      </w:pPr>
      <w:r>
        <w:t>The</w:t>
      </w:r>
      <w:r>
        <w:rPr>
          <w:spacing w:val="-4"/>
        </w:rPr>
        <w:t xml:space="preserve"> </w:t>
      </w:r>
      <w:r>
        <w:t>next digit</w:t>
      </w:r>
      <w:r>
        <w:rPr>
          <w:spacing w:val="-1"/>
        </w:rPr>
        <w:t xml:space="preserve"> </w:t>
      </w:r>
      <w:r>
        <w:t>to</w:t>
      </w:r>
      <w:r>
        <w:rPr>
          <w:spacing w:val="-1"/>
        </w:rPr>
        <w:t xml:space="preserve"> </w:t>
      </w:r>
      <w:r>
        <w:t>the</w:t>
      </w:r>
      <w:r>
        <w:rPr>
          <w:spacing w:val="-1"/>
        </w:rPr>
        <w:t xml:space="preserve"> </w:t>
      </w:r>
      <w:r>
        <w:t>left</w:t>
      </w:r>
      <w:r>
        <w:rPr>
          <w:spacing w:val="-1"/>
        </w:rPr>
        <w:t xml:space="preserve"> </w:t>
      </w:r>
      <w:r>
        <w:t>represents</w:t>
      </w:r>
      <w:r>
        <w:rPr>
          <w:spacing w:val="1"/>
        </w:rPr>
        <w:t xml:space="preserve"> </w:t>
      </w:r>
      <w:r>
        <w:t>16</w:t>
      </w:r>
      <w:r>
        <w:rPr>
          <w:vertAlign w:val="superscript"/>
        </w:rPr>
        <w:t>1</w:t>
      </w:r>
      <w:r>
        <w:rPr>
          <w:spacing w:val="-18"/>
        </w:rPr>
        <w:t xml:space="preserve"> </w:t>
      </w:r>
      <w:r>
        <w:rPr>
          <w:spacing w:val="-2"/>
        </w:rPr>
        <w:t>(16).</w:t>
      </w:r>
    </w:p>
    <w:p w14:paraId="16275F0D" w14:textId="4610AB5E" w:rsidR="00301525" w:rsidDel="00160F19" w:rsidRDefault="00301525">
      <w:pPr>
        <w:pStyle w:val="NormalBPBHEB"/>
        <w:rPr>
          <w:del w:id="2573" w:author="Abhiram Arali" w:date="2024-10-29T16:18:00Z"/>
        </w:rPr>
        <w:pPrChange w:id="2574" w:author="Abhiram Arali" w:date="2024-10-29T16:18:00Z">
          <w:pPr>
            <w:pStyle w:val="BodyText"/>
            <w:spacing w:before="22"/>
          </w:pPr>
        </w:pPrChange>
      </w:pPr>
    </w:p>
    <w:p w14:paraId="7F763376" w14:textId="77777777" w:rsidR="00301525" w:rsidRDefault="008B7718">
      <w:pPr>
        <w:pStyle w:val="NormalBPBHEB"/>
        <w:numPr>
          <w:ilvl w:val="0"/>
          <w:numId w:val="83"/>
        </w:numPr>
        <w:pPrChange w:id="2575" w:author="Abhiram Arali" w:date="2024-10-29T16:18:00Z">
          <w:pPr>
            <w:pStyle w:val="ListParagraph"/>
            <w:numPr>
              <w:ilvl w:val="1"/>
              <w:numId w:val="9"/>
            </w:numPr>
            <w:tabs>
              <w:tab w:val="left" w:pos="939"/>
            </w:tabs>
            <w:ind w:left="939" w:hanging="359"/>
            <w:jc w:val="both"/>
          </w:pPr>
        </w:pPrChange>
      </w:pPr>
      <w:r>
        <w:t>The</w:t>
      </w:r>
      <w:r>
        <w:rPr>
          <w:spacing w:val="-3"/>
        </w:rPr>
        <w:t xml:space="preserve"> </w:t>
      </w:r>
      <w:r>
        <w:t>next represents 16</w:t>
      </w:r>
      <w:r>
        <w:rPr>
          <w:vertAlign w:val="superscript"/>
        </w:rPr>
        <w:t>2</w:t>
      </w:r>
      <w:r>
        <w:t>(256),</w:t>
      </w:r>
      <w:r>
        <w:rPr>
          <w:spacing w:val="-1"/>
        </w:rPr>
        <w:t xml:space="preserve"> </w:t>
      </w:r>
      <w:r>
        <w:t>and so</w:t>
      </w:r>
      <w:r>
        <w:rPr>
          <w:spacing w:val="-1"/>
        </w:rPr>
        <w:t xml:space="preserve"> </w:t>
      </w:r>
      <w:r>
        <w:rPr>
          <w:spacing w:val="-5"/>
        </w:rPr>
        <w:t>on.</w:t>
      </w:r>
    </w:p>
    <w:p w14:paraId="74A1297B" w14:textId="7513C35D" w:rsidR="00301525" w:rsidDel="003F3E40" w:rsidRDefault="00301525">
      <w:pPr>
        <w:pStyle w:val="NormalBPBHEB"/>
        <w:rPr>
          <w:del w:id="2576" w:author="Abhiram Arali" w:date="2024-10-29T16:18:00Z"/>
        </w:rPr>
        <w:pPrChange w:id="2577" w:author="Abhiram Arali" w:date="2024-10-29T16:18:00Z">
          <w:pPr>
            <w:pStyle w:val="BodyText"/>
            <w:spacing w:before="21"/>
          </w:pPr>
        </w:pPrChange>
      </w:pPr>
    </w:p>
    <w:p w14:paraId="65C13803" w14:textId="77777777" w:rsidR="00301525" w:rsidRDefault="008B7718">
      <w:pPr>
        <w:pStyle w:val="NormalBPBHEB"/>
        <w:numPr>
          <w:ilvl w:val="0"/>
          <w:numId w:val="83"/>
        </w:numPr>
        <w:pPrChange w:id="2578" w:author="Abhiram Arali" w:date="2024-10-29T16:18:00Z">
          <w:pPr>
            <w:pStyle w:val="BodyText"/>
            <w:spacing w:before="1"/>
            <w:ind w:left="220"/>
            <w:jc w:val="both"/>
          </w:pPr>
        </w:pPrChange>
      </w:pPr>
      <w:r>
        <w:t>For</w:t>
      </w:r>
      <w:r>
        <w:rPr>
          <w:spacing w:val="-2"/>
        </w:rPr>
        <w:t xml:space="preserve"> </w:t>
      </w:r>
      <w:r w:rsidRPr="003F3E40">
        <w:rPr>
          <w:bCs/>
          <w:rPrChange w:id="2579" w:author="Abhiram Arali" w:date="2024-10-29T16:18:00Z">
            <w:rPr>
              <w:b/>
            </w:rPr>
          </w:rPrChange>
        </w:rPr>
        <w:t>example</w:t>
      </w:r>
      <w:del w:id="2580" w:author="Abhiram Arali" w:date="2024-10-29T16:18:00Z">
        <w:r w:rsidDel="003F3E40">
          <w:rPr>
            <w:b/>
            <w:spacing w:val="-1"/>
          </w:rPr>
          <w:delText xml:space="preserve"> </w:delText>
        </w:r>
        <w:r w:rsidDel="003F3E40">
          <w:rPr>
            <w:b/>
          </w:rPr>
          <w:delText>2</w:delText>
        </w:r>
      </w:del>
      <w:r>
        <w:t>, in</w:t>
      </w:r>
      <w:r>
        <w:rPr>
          <w:spacing w:val="-1"/>
        </w:rPr>
        <w:t xml:space="preserve"> </w:t>
      </w:r>
      <w:r>
        <w:t>the</w:t>
      </w:r>
      <w:r>
        <w:rPr>
          <w:spacing w:val="-2"/>
        </w:rPr>
        <w:t xml:space="preserve"> </w:t>
      </w:r>
      <w:r>
        <w:t>hexadecimal number</w:t>
      </w:r>
      <w:r>
        <w:rPr>
          <w:spacing w:val="-1"/>
        </w:rPr>
        <w:t xml:space="preserve"> </w:t>
      </w:r>
      <w:r>
        <w:t>2F,</w:t>
      </w:r>
      <w:r>
        <w:rPr>
          <w:spacing w:val="-1"/>
        </w:rPr>
        <w:t xml:space="preserve"> </w:t>
      </w:r>
      <w:r>
        <w:t>the</w:t>
      </w:r>
      <w:r>
        <w:rPr>
          <w:spacing w:val="-1"/>
        </w:rPr>
        <w:t xml:space="preserve"> </w:t>
      </w:r>
      <w:r>
        <w:t>value</w:t>
      </w:r>
      <w:r>
        <w:rPr>
          <w:spacing w:val="-1"/>
        </w:rPr>
        <w:t xml:space="preserve"> </w:t>
      </w:r>
      <w:r>
        <w:t>is</w:t>
      </w:r>
      <w:r>
        <w:rPr>
          <w:spacing w:val="-1"/>
        </w:rPr>
        <w:t xml:space="preserve"> </w:t>
      </w:r>
      <w:r>
        <w:t xml:space="preserve">calculated </w:t>
      </w:r>
      <w:r>
        <w:rPr>
          <w:spacing w:val="-5"/>
        </w:rPr>
        <w:t>as:</w:t>
      </w:r>
    </w:p>
    <w:p w14:paraId="408EAD52" w14:textId="6F64FCBF" w:rsidR="00301525" w:rsidDel="00D94571" w:rsidRDefault="00301525">
      <w:pPr>
        <w:pStyle w:val="BodyText"/>
        <w:spacing w:before="21"/>
        <w:rPr>
          <w:del w:id="2581" w:author="Abhiram Arali" w:date="2024-10-29T16:18:00Z"/>
        </w:rPr>
      </w:pPr>
    </w:p>
    <w:p w14:paraId="3C9C01A6" w14:textId="77777777" w:rsidR="00301525" w:rsidRDefault="008B7718">
      <w:pPr>
        <w:pStyle w:val="NormalBPBHEB"/>
        <w:jc w:val="center"/>
        <w:pPrChange w:id="2582" w:author="Abhiram Arali" w:date="2024-10-29T16:18:00Z">
          <w:pPr>
            <w:pStyle w:val="BodyText"/>
            <w:ind w:left="230" w:right="226"/>
            <w:jc w:val="center"/>
          </w:pPr>
        </w:pPrChange>
      </w:pPr>
      <w:r>
        <w:t>2×16</w:t>
      </w:r>
      <w:r>
        <w:rPr>
          <w:vertAlign w:val="superscript"/>
        </w:rPr>
        <w:t>1</w:t>
      </w:r>
      <w:r>
        <w:t>+15×16</w:t>
      </w:r>
      <w:r>
        <w:rPr>
          <w:vertAlign w:val="superscript"/>
        </w:rPr>
        <w:t>0</w:t>
      </w:r>
      <w:r>
        <w:t>=32+15=47</w:t>
      </w:r>
    </w:p>
    <w:p w14:paraId="47F8157F" w14:textId="25B2ED8A" w:rsidR="00301525" w:rsidDel="00D94571" w:rsidRDefault="00301525">
      <w:pPr>
        <w:pStyle w:val="BodyText"/>
        <w:spacing w:before="24"/>
        <w:rPr>
          <w:del w:id="2583" w:author="Abhiram Arali" w:date="2024-10-29T16:18:00Z"/>
        </w:rPr>
      </w:pPr>
    </w:p>
    <w:p w14:paraId="135D7AF6" w14:textId="54833E79" w:rsidR="00301525" w:rsidDel="009E2048" w:rsidRDefault="008B7718">
      <w:pPr>
        <w:pStyle w:val="NormalBPBHEB"/>
        <w:numPr>
          <w:ilvl w:val="0"/>
          <w:numId w:val="84"/>
        </w:numPr>
        <w:rPr>
          <w:del w:id="2584" w:author="Hii" w:date="2024-11-08T14:26:00Z"/>
        </w:rPr>
        <w:pPrChange w:id="2585" w:author="Abhiram Arali" w:date="2024-10-29T16:18:00Z">
          <w:pPr>
            <w:pStyle w:val="Heading1"/>
            <w:jc w:val="both"/>
          </w:pPr>
        </w:pPrChange>
      </w:pPr>
      <w:del w:id="2586" w:author="Hii" w:date="2024-11-08T14:26:00Z">
        <w:r w:rsidDel="009E2048">
          <w:delText>For</w:delText>
        </w:r>
        <w:r w:rsidDel="009E2048">
          <w:rPr>
            <w:spacing w:val="-2"/>
          </w:rPr>
          <w:delText xml:space="preserve"> </w:delText>
        </w:r>
        <w:r w:rsidR="00D94571" w:rsidDel="009E2048">
          <w:delText>example</w:delText>
        </w:r>
        <w:r w:rsidR="00D94571" w:rsidDel="009E2048">
          <w:rPr>
            <w:spacing w:val="1"/>
          </w:rPr>
          <w:delText xml:space="preserve"> </w:delText>
        </w:r>
        <w:commentRangeStart w:id="2587"/>
        <w:r w:rsidDel="009E2048">
          <w:rPr>
            <w:spacing w:val="-10"/>
          </w:rPr>
          <w:delText>2</w:delText>
        </w:r>
        <w:commentRangeEnd w:id="2587"/>
        <w:r w:rsidR="00D06CE2" w:rsidDel="009E2048">
          <w:rPr>
            <w:rStyle w:val="CommentReference"/>
            <w:rFonts w:asciiTheme="minorHAnsi" w:eastAsiaTheme="minorHAnsi" w:hAnsiTheme="minorHAnsi" w:cstheme="minorBidi"/>
          </w:rPr>
          <w:commentReference w:id="2587"/>
        </w:r>
      </w:del>
      <w:ins w:id="2588" w:author="Abhiram Arali" w:date="2024-10-29T16:18:00Z">
        <w:del w:id="2589" w:author="Hii" w:date="2024-11-08T14:26:00Z">
          <w:r w:rsidR="00D94571" w:rsidDel="009E2048">
            <w:rPr>
              <w:spacing w:val="-10"/>
            </w:rPr>
            <w:delText>:</w:delText>
          </w:r>
        </w:del>
      </w:ins>
    </w:p>
    <w:p w14:paraId="0442F056" w14:textId="73661A79" w:rsidR="00301525" w:rsidDel="00BC451F" w:rsidRDefault="008B7718">
      <w:pPr>
        <w:pStyle w:val="BodyText"/>
        <w:spacing w:before="193"/>
        <w:jc w:val="center"/>
        <w:rPr>
          <w:del w:id="2590" w:author="Abhiram Arali" w:date="2024-10-29T16:18:00Z"/>
          <w:b/>
          <w:sz w:val="20"/>
        </w:rPr>
        <w:pPrChange w:id="2591" w:author="Abhiram Arali" w:date="2024-10-29T16:18:00Z">
          <w:pPr>
            <w:pStyle w:val="BodyText"/>
            <w:spacing w:before="193"/>
          </w:pPr>
        </w:pPrChange>
      </w:pPr>
      <w:del w:id="2592" w:author="Hii" w:date="2024-11-08T14:26:00Z">
        <w:r w:rsidDel="009E2048">
          <w:rPr>
            <w:noProof/>
            <w:lang w:val="en-IN" w:eastAsia="en-IN"/>
          </w:rPr>
          <w:drawing>
            <wp:inline distT="0" distB="0" distL="0" distR="0" wp14:anchorId="5FE3B483" wp14:editId="3EA5D72A">
              <wp:extent cx="2795877" cy="131464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95877" cy="1314640"/>
                      </a:xfrm>
                      <a:prstGeom prst="rect">
                        <a:avLst/>
                      </a:prstGeom>
                    </pic:spPr>
                  </pic:pic>
                </a:graphicData>
              </a:graphic>
            </wp:inline>
          </w:drawing>
        </w:r>
      </w:del>
    </w:p>
    <w:p w14:paraId="170AB2DD" w14:textId="4A009760" w:rsidR="00301525" w:rsidDel="009E2048" w:rsidRDefault="00301525">
      <w:pPr>
        <w:pStyle w:val="BodyText"/>
        <w:spacing w:before="193"/>
        <w:jc w:val="center"/>
        <w:rPr>
          <w:del w:id="2593" w:author="Hii" w:date="2024-11-08T14:26:00Z"/>
          <w:b/>
        </w:rPr>
        <w:pPrChange w:id="2594" w:author="Abhiram Arali" w:date="2024-10-29T16:18:00Z">
          <w:pPr>
            <w:pStyle w:val="BodyText"/>
          </w:pPr>
        </w:pPrChange>
      </w:pPr>
    </w:p>
    <w:p w14:paraId="107C94CA" w14:textId="13BC1B8A" w:rsidR="00301525" w:rsidDel="009E2048" w:rsidRDefault="00301525">
      <w:pPr>
        <w:pStyle w:val="NormalBPBHEB"/>
        <w:rPr>
          <w:del w:id="2595" w:author="Hii" w:date="2024-11-08T14:26:00Z"/>
        </w:rPr>
        <w:pPrChange w:id="2596" w:author="Abhiram Arali" w:date="2024-10-29T16:18:00Z">
          <w:pPr>
            <w:pStyle w:val="BodyText"/>
            <w:spacing w:before="27"/>
          </w:pPr>
        </w:pPrChange>
      </w:pPr>
    </w:p>
    <w:p w14:paraId="1664CE52" w14:textId="77777777" w:rsidR="00301525" w:rsidRDefault="008B7718">
      <w:pPr>
        <w:pStyle w:val="NormalBPBHEB"/>
        <w:ind w:left="720"/>
        <w:pPrChange w:id="2597" w:author="Abhiram Arali" w:date="2024-10-29T16:18:00Z">
          <w:pPr>
            <w:pStyle w:val="BodyText"/>
            <w:spacing w:line="360" w:lineRule="auto"/>
            <w:ind w:left="220" w:right="224"/>
            <w:jc w:val="both"/>
          </w:pPr>
        </w:pPrChange>
      </w:pPr>
      <w:r>
        <w:t>Hexadecimal is widely used in computer programming and digital electronics because it provides a more compact representation of binary numbers. Each hexadecimal digit corresponds to four binary digits (bits), making it</w:t>
      </w:r>
      <w:r>
        <w:rPr>
          <w:spacing w:val="-2"/>
        </w:rPr>
        <w:t xml:space="preserve"> </w:t>
      </w:r>
      <w:r>
        <w:t>easier</w:t>
      </w:r>
      <w:r>
        <w:rPr>
          <w:spacing w:val="-1"/>
        </w:rPr>
        <w:t xml:space="preserve"> </w:t>
      </w:r>
      <w:r>
        <w:t>to read and write</w:t>
      </w:r>
      <w:r>
        <w:rPr>
          <w:spacing w:val="-1"/>
        </w:rPr>
        <w:t xml:space="preserve"> </w:t>
      </w:r>
      <w:r>
        <w:t>large</w:t>
      </w:r>
      <w:r>
        <w:rPr>
          <w:spacing w:val="-2"/>
        </w:rPr>
        <w:t xml:space="preserve"> </w:t>
      </w:r>
      <w:r>
        <w:t>binary values.</w:t>
      </w:r>
    </w:p>
    <w:p w14:paraId="344BD776" w14:textId="40F9A76D" w:rsidR="00301525" w:rsidRDefault="008B7718">
      <w:pPr>
        <w:pStyle w:val="Heading2BPBHEB"/>
        <w:pPrChange w:id="2598" w:author="Abhiram Arali" w:date="2024-10-29T16:19:00Z">
          <w:pPr>
            <w:pStyle w:val="Heading1"/>
            <w:spacing w:before="160"/>
            <w:jc w:val="both"/>
          </w:pPr>
        </w:pPrChange>
      </w:pPr>
      <w:r>
        <w:t>Conversion</w:t>
      </w:r>
      <w:r>
        <w:rPr>
          <w:spacing w:val="-3"/>
        </w:rPr>
        <w:t xml:space="preserve"> </w:t>
      </w:r>
      <w:r>
        <w:t>between</w:t>
      </w:r>
      <w:r>
        <w:rPr>
          <w:spacing w:val="-2"/>
        </w:rPr>
        <w:t xml:space="preserve"> </w:t>
      </w:r>
      <w:r w:rsidR="009470A3">
        <w:t>number</w:t>
      </w:r>
      <w:r w:rsidR="009470A3">
        <w:rPr>
          <w:spacing w:val="-2"/>
        </w:rPr>
        <w:t xml:space="preserve"> systems</w:t>
      </w:r>
    </w:p>
    <w:p w14:paraId="5C95A222" w14:textId="3E09AC92" w:rsidR="00301525" w:rsidDel="0042613D" w:rsidRDefault="00301525">
      <w:pPr>
        <w:jc w:val="both"/>
        <w:rPr>
          <w:del w:id="2599" w:author="Abhiram Arali" w:date="2024-10-29T16:19:00Z"/>
        </w:rPr>
        <w:sectPr w:rsidR="00301525" w:rsidDel="0042613D">
          <w:pgSz w:w="11910" w:h="16840"/>
          <w:pgMar w:top="1540" w:right="1220" w:bottom="1200" w:left="1220" w:header="758" w:footer="1000" w:gutter="0"/>
          <w:cols w:space="720"/>
        </w:sectPr>
      </w:pPr>
    </w:p>
    <w:p w14:paraId="7379CB24" w14:textId="7AFB4F5D" w:rsidR="00301525" w:rsidRDefault="008B7718" w:rsidP="009470A3">
      <w:pPr>
        <w:pStyle w:val="NormalBPBHEB"/>
        <w:rPr>
          <w:ins w:id="2600" w:author="Abhiram Arali" w:date="2024-10-29T16:19:00Z"/>
        </w:rPr>
      </w:pPr>
      <w:r>
        <w:t>Conversion</w:t>
      </w:r>
      <w:r>
        <w:rPr>
          <w:spacing w:val="-15"/>
        </w:rPr>
        <w:t xml:space="preserve"> </w:t>
      </w:r>
      <w:r>
        <w:t>between</w:t>
      </w:r>
      <w:r>
        <w:rPr>
          <w:spacing w:val="-15"/>
        </w:rPr>
        <w:t xml:space="preserve"> </w:t>
      </w:r>
      <w:r>
        <w:t>number</w:t>
      </w:r>
      <w:r>
        <w:rPr>
          <w:spacing w:val="-15"/>
        </w:rPr>
        <w:t xml:space="preserve"> </w:t>
      </w:r>
      <w:r>
        <w:t>systems</w:t>
      </w:r>
      <w:r>
        <w:rPr>
          <w:spacing w:val="-15"/>
        </w:rPr>
        <w:t xml:space="preserve"> </w:t>
      </w:r>
      <w:r>
        <w:t>is</w:t>
      </w:r>
      <w:r>
        <w:rPr>
          <w:spacing w:val="-15"/>
        </w:rPr>
        <w:t xml:space="preserve"> </w:t>
      </w:r>
      <w:r>
        <w:t>an</w:t>
      </w:r>
      <w:r>
        <w:rPr>
          <w:spacing w:val="-12"/>
        </w:rPr>
        <w:t xml:space="preserve"> </w:t>
      </w:r>
      <w:r>
        <w:t>essential</w:t>
      </w:r>
      <w:r>
        <w:rPr>
          <w:spacing w:val="-15"/>
        </w:rPr>
        <w:t xml:space="preserve"> </w:t>
      </w:r>
      <w:r>
        <w:t>skill</w:t>
      </w:r>
      <w:r>
        <w:rPr>
          <w:spacing w:val="-15"/>
        </w:rPr>
        <w:t xml:space="preserve"> </w:t>
      </w:r>
      <w:r>
        <w:t>in</w:t>
      </w:r>
      <w:r>
        <w:rPr>
          <w:spacing w:val="-15"/>
        </w:rPr>
        <w:t xml:space="preserve"> </w:t>
      </w:r>
      <w:r>
        <w:t>mathematics</w:t>
      </w:r>
      <w:r>
        <w:rPr>
          <w:spacing w:val="-15"/>
        </w:rPr>
        <w:t xml:space="preserve"> </w:t>
      </w:r>
      <w:r>
        <w:t>and</w:t>
      </w:r>
      <w:r>
        <w:rPr>
          <w:spacing w:val="-15"/>
        </w:rPr>
        <w:t xml:space="preserve"> </w:t>
      </w:r>
      <w:r>
        <w:t>computer</w:t>
      </w:r>
      <w:r>
        <w:rPr>
          <w:spacing w:val="-15"/>
        </w:rPr>
        <w:t xml:space="preserve"> </w:t>
      </w:r>
      <w:r>
        <w:t>science, enabling the translation of values from one base to another. Understanding how to perform these conversions is crucial for various applications, including programming, digital circuit design,</w:t>
      </w:r>
      <w:r>
        <w:rPr>
          <w:spacing w:val="-3"/>
        </w:rPr>
        <w:t xml:space="preserve"> </w:t>
      </w:r>
      <w:r>
        <w:t>and</w:t>
      </w:r>
      <w:r>
        <w:rPr>
          <w:spacing w:val="-3"/>
        </w:rPr>
        <w:t xml:space="preserve"> </w:t>
      </w:r>
      <w:r>
        <w:t>data</w:t>
      </w:r>
      <w:r>
        <w:rPr>
          <w:spacing w:val="-2"/>
        </w:rPr>
        <w:t xml:space="preserve"> </w:t>
      </w:r>
      <w:r>
        <w:t>representation.</w:t>
      </w:r>
      <w:r>
        <w:rPr>
          <w:spacing w:val="-3"/>
        </w:rPr>
        <w:t xml:space="preserve"> </w:t>
      </w:r>
      <w:del w:id="2601" w:author="Abhiram Arali" w:date="2024-10-29T16:19:00Z">
        <w:r w:rsidDel="00454BF9">
          <w:delText>Below</w:delText>
        </w:r>
      </w:del>
      <w:ins w:id="2602" w:author="Abhiram Arali" w:date="2024-10-29T16:19:00Z">
        <w:r w:rsidR="00454BF9">
          <w:t>In this section</w:t>
        </w:r>
      </w:ins>
      <w:r>
        <w:t>,</w:t>
      </w:r>
      <w:r>
        <w:rPr>
          <w:spacing w:val="-3"/>
        </w:rPr>
        <w:t xml:space="preserve"> </w:t>
      </w:r>
      <w:r>
        <w:t>we</w:t>
      </w:r>
      <w:r>
        <w:rPr>
          <w:spacing w:val="-5"/>
        </w:rPr>
        <w:t xml:space="preserve"> </w:t>
      </w:r>
      <w:r>
        <w:t>explore</w:t>
      </w:r>
      <w:r>
        <w:rPr>
          <w:spacing w:val="-4"/>
        </w:rPr>
        <w:t xml:space="preserve"> </w:t>
      </w:r>
      <w:r>
        <w:t>how</w:t>
      </w:r>
      <w:r>
        <w:rPr>
          <w:spacing w:val="-3"/>
        </w:rPr>
        <w:t xml:space="preserve"> </w:t>
      </w:r>
      <w:r>
        <w:t>to</w:t>
      </w:r>
      <w:r>
        <w:rPr>
          <w:spacing w:val="-3"/>
        </w:rPr>
        <w:t xml:space="preserve"> </w:t>
      </w:r>
      <w:r>
        <w:t>convert</w:t>
      </w:r>
      <w:r>
        <w:rPr>
          <w:spacing w:val="-3"/>
        </w:rPr>
        <w:t xml:space="preserve"> </w:t>
      </w:r>
      <w:r>
        <w:t>numbers</w:t>
      </w:r>
      <w:r>
        <w:rPr>
          <w:spacing w:val="-3"/>
        </w:rPr>
        <w:t xml:space="preserve"> </w:t>
      </w:r>
      <w:r>
        <w:t>between</w:t>
      </w:r>
      <w:r>
        <w:rPr>
          <w:spacing w:val="-3"/>
        </w:rPr>
        <w:t xml:space="preserve"> </w:t>
      </w:r>
      <w:r>
        <w:t>decimal, binary, octal, and hexadecimal systems.</w:t>
      </w:r>
    </w:p>
    <w:p w14:paraId="05BAC40B" w14:textId="77777777" w:rsidR="0018716C" w:rsidRDefault="0018716C">
      <w:pPr>
        <w:pStyle w:val="NormalBPBHEB"/>
        <w:pPrChange w:id="2603" w:author="Abhiram Arali" w:date="2024-10-29T16:19:00Z">
          <w:pPr>
            <w:pStyle w:val="BodyText"/>
            <w:spacing w:before="100" w:line="360" w:lineRule="auto"/>
            <w:ind w:left="220" w:right="221"/>
            <w:jc w:val="both"/>
          </w:pPr>
        </w:pPrChange>
      </w:pPr>
    </w:p>
    <w:p w14:paraId="22730749" w14:textId="151A4E9C" w:rsidR="00301525" w:rsidRDefault="008B7718">
      <w:pPr>
        <w:pStyle w:val="Heading3BPBHEB"/>
        <w:pPrChange w:id="2604" w:author="Abhiram Arali" w:date="2024-10-29T16:19:00Z">
          <w:pPr>
            <w:pStyle w:val="Heading1"/>
            <w:numPr>
              <w:numId w:val="8"/>
            </w:numPr>
            <w:tabs>
              <w:tab w:val="left" w:pos="939"/>
            </w:tabs>
            <w:spacing w:before="160"/>
            <w:ind w:left="939" w:hanging="359"/>
            <w:jc w:val="both"/>
          </w:pPr>
        </w:pPrChange>
      </w:pPr>
      <w:r>
        <w:t>Decimal</w:t>
      </w:r>
      <w:r>
        <w:rPr>
          <w:spacing w:val="-1"/>
        </w:rPr>
        <w:t xml:space="preserve"> </w:t>
      </w:r>
      <w:r>
        <w:t>to</w:t>
      </w:r>
      <w:r>
        <w:rPr>
          <w:spacing w:val="-1"/>
        </w:rPr>
        <w:t xml:space="preserve"> </w:t>
      </w:r>
      <w:r w:rsidR="008B7447">
        <w:t>binary</w:t>
      </w:r>
      <w:r w:rsidR="008B7447">
        <w:rPr>
          <w:spacing w:val="-1"/>
        </w:rPr>
        <w:t xml:space="preserve"> </w:t>
      </w:r>
      <w:r w:rsidR="008B7447">
        <w:rPr>
          <w:spacing w:val="-2"/>
        </w:rPr>
        <w:t>conversion</w:t>
      </w:r>
    </w:p>
    <w:p w14:paraId="31EB41E1" w14:textId="0FE269F4" w:rsidR="00301525" w:rsidDel="008B7447" w:rsidRDefault="00301525">
      <w:pPr>
        <w:pStyle w:val="BodyText"/>
        <w:spacing w:before="21"/>
        <w:rPr>
          <w:del w:id="2605" w:author="Abhiram Arali" w:date="2024-10-29T16:19:00Z"/>
          <w:b/>
        </w:rPr>
      </w:pPr>
    </w:p>
    <w:p w14:paraId="294B1DB8" w14:textId="77777777" w:rsidR="00301525" w:rsidRDefault="008B7718">
      <w:pPr>
        <w:pStyle w:val="NormalBPBHEB"/>
        <w:pPrChange w:id="2606" w:author="Abhiram Arali" w:date="2024-10-29T16:19:00Z">
          <w:pPr>
            <w:pStyle w:val="BodyText"/>
            <w:spacing w:before="1" w:line="360" w:lineRule="auto"/>
            <w:ind w:left="220" w:right="214"/>
            <w:jc w:val="both"/>
          </w:pPr>
        </w:pPrChange>
      </w:pPr>
      <w:r>
        <w:t>To convert a decimal number to binary, you can use the method of successive division by 2. This</w:t>
      </w:r>
      <w:r>
        <w:rPr>
          <w:spacing w:val="-8"/>
        </w:rPr>
        <w:t xml:space="preserve"> </w:t>
      </w:r>
      <w:r>
        <w:t>involves</w:t>
      </w:r>
      <w:r>
        <w:rPr>
          <w:spacing w:val="-8"/>
        </w:rPr>
        <w:t xml:space="preserve"> </w:t>
      </w:r>
      <w:r>
        <w:t>dividing</w:t>
      </w:r>
      <w:r>
        <w:rPr>
          <w:spacing w:val="-8"/>
        </w:rPr>
        <w:t xml:space="preserve"> </w:t>
      </w:r>
      <w:r>
        <w:t>the</w:t>
      </w:r>
      <w:r>
        <w:rPr>
          <w:spacing w:val="-9"/>
        </w:rPr>
        <w:t xml:space="preserve"> </w:t>
      </w:r>
      <w:r>
        <w:t>decimal</w:t>
      </w:r>
      <w:r>
        <w:rPr>
          <w:spacing w:val="-8"/>
        </w:rPr>
        <w:t xml:space="preserve"> </w:t>
      </w:r>
      <w:r>
        <w:t>number</w:t>
      </w:r>
      <w:r>
        <w:rPr>
          <w:spacing w:val="-9"/>
        </w:rPr>
        <w:t xml:space="preserve"> </w:t>
      </w:r>
      <w:r>
        <w:t>by</w:t>
      </w:r>
      <w:r>
        <w:rPr>
          <w:spacing w:val="-8"/>
        </w:rPr>
        <w:t xml:space="preserve"> </w:t>
      </w:r>
      <w:r>
        <w:t>2,</w:t>
      </w:r>
      <w:r>
        <w:rPr>
          <w:spacing w:val="-8"/>
        </w:rPr>
        <w:t xml:space="preserve"> </w:t>
      </w:r>
      <w:r>
        <w:t>recording</w:t>
      </w:r>
      <w:r>
        <w:rPr>
          <w:spacing w:val="-9"/>
        </w:rPr>
        <w:t xml:space="preserve"> </w:t>
      </w:r>
      <w:r>
        <w:t>the</w:t>
      </w:r>
      <w:r>
        <w:rPr>
          <w:spacing w:val="-9"/>
        </w:rPr>
        <w:t xml:space="preserve"> </w:t>
      </w:r>
      <w:r>
        <w:t>quotient</w:t>
      </w:r>
      <w:r>
        <w:rPr>
          <w:spacing w:val="-8"/>
        </w:rPr>
        <w:t xml:space="preserve"> </w:t>
      </w:r>
      <w:r>
        <w:t>and</w:t>
      </w:r>
      <w:r>
        <w:rPr>
          <w:spacing w:val="-8"/>
        </w:rPr>
        <w:t xml:space="preserve"> </w:t>
      </w:r>
      <w:r>
        <w:t>the</w:t>
      </w:r>
      <w:r>
        <w:rPr>
          <w:spacing w:val="-9"/>
        </w:rPr>
        <w:t xml:space="preserve"> </w:t>
      </w:r>
      <w:r>
        <w:t>remainder,</w:t>
      </w:r>
      <w:r>
        <w:rPr>
          <w:spacing w:val="-9"/>
        </w:rPr>
        <w:t xml:space="preserve"> </w:t>
      </w:r>
      <w:r>
        <w:t>and repeating this process with the quotient until it reaches zero. The binary equivalent is then obtained by reading the</w:t>
      </w:r>
      <w:r>
        <w:rPr>
          <w:spacing w:val="-1"/>
        </w:rPr>
        <w:t xml:space="preserve"> </w:t>
      </w:r>
      <w:r>
        <w:t>remainders</w:t>
      </w:r>
      <w:r>
        <w:rPr>
          <w:spacing w:val="-1"/>
        </w:rPr>
        <w:t xml:space="preserve"> </w:t>
      </w:r>
      <w:r>
        <w:t>in reverse order,</w:t>
      </w:r>
      <w:r>
        <w:rPr>
          <w:spacing w:val="-1"/>
        </w:rPr>
        <w:t xml:space="preserve"> </w:t>
      </w:r>
      <w:r>
        <w:t>starting from the last remainder</w:t>
      </w:r>
      <w:r>
        <w:rPr>
          <w:spacing w:val="-1"/>
        </w:rPr>
        <w:t xml:space="preserve"> </w:t>
      </w:r>
      <w:r>
        <w:t>obtained to the first.</w:t>
      </w:r>
    </w:p>
    <w:p w14:paraId="41BFF289" w14:textId="5736587F" w:rsidR="00301525" w:rsidRDefault="0049472E">
      <w:pPr>
        <w:pStyle w:val="NormalBPBHEB"/>
        <w:pPrChange w:id="2607" w:author="Abhiram Arali" w:date="2024-10-29T16:19:00Z">
          <w:pPr>
            <w:pStyle w:val="Heading1"/>
            <w:spacing w:before="160"/>
          </w:pPr>
        </w:pPrChange>
      </w:pPr>
      <w:ins w:id="2608" w:author="Abhiram Arali" w:date="2024-10-29T16:19:00Z">
        <w:r>
          <w:t xml:space="preserve">The </w:t>
        </w:r>
      </w:ins>
      <w:r w:rsidRPr="0049472E">
        <w:t>steps</w:t>
      </w:r>
      <w:ins w:id="2609" w:author="Abhiram Arali" w:date="2024-10-29T16:19:00Z">
        <w:r>
          <w:t xml:space="preserve"> are as fol</w:t>
        </w:r>
      </w:ins>
      <w:ins w:id="2610" w:author="Abhiram Arali" w:date="2024-10-29T16:20:00Z">
        <w:r>
          <w:t>lows</w:t>
        </w:r>
      </w:ins>
      <w:r>
        <w:rPr>
          <w:spacing w:val="-2"/>
        </w:rPr>
        <w:t>:</w:t>
      </w:r>
    </w:p>
    <w:p w14:paraId="7BC851AD" w14:textId="069D6A39" w:rsidR="00301525" w:rsidRPr="004B2076" w:rsidDel="004B2076" w:rsidRDefault="00301525">
      <w:pPr>
        <w:pStyle w:val="NormalBPBHEB"/>
        <w:numPr>
          <w:ilvl w:val="0"/>
          <w:numId w:val="85"/>
        </w:numPr>
        <w:rPr>
          <w:del w:id="2611" w:author="Abhiram Arali" w:date="2024-10-29T16:20:00Z"/>
          <w:rPrChange w:id="2612" w:author="Abhiram Arali" w:date="2024-10-29T16:20:00Z">
            <w:rPr>
              <w:del w:id="2613" w:author="Abhiram Arali" w:date="2024-10-29T16:20:00Z"/>
              <w:b/>
            </w:rPr>
          </w:rPrChange>
        </w:rPr>
        <w:pPrChange w:id="2614" w:author="Abhiram Arali" w:date="2024-10-29T16:20:00Z">
          <w:pPr>
            <w:pStyle w:val="BodyText"/>
            <w:spacing w:before="26"/>
          </w:pPr>
        </w:pPrChange>
      </w:pPr>
    </w:p>
    <w:p w14:paraId="4EF246DE" w14:textId="77777777" w:rsidR="00301525" w:rsidRPr="004B2076" w:rsidRDefault="008B7718">
      <w:pPr>
        <w:pStyle w:val="NormalBPBHEB"/>
        <w:numPr>
          <w:ilvl w:val="0"/>
          <w:numId w:val="85"/>
        </w:numPr>
        <w:rPr>
          <w:rPrChange w:id="2615" w:author="Abhiram Arali" w:date="2024-10-29T16:20:00Z">
            <w:rPr>
              <w:rFonts w:ascii="Symbol" w:hAnsi="Symbol"/>
              <w:sz w:val="24"/>
            </w:rPr>
          </w:rPrChange>
        </w:rPr>
        <w:pPrChange w:id="2616" w:author="Abhiram Arali" w:date="2024-10-29T16:20:00Z">
          <w:pPr>
            <w:pStyle w:val="ListParagraph"/>
            <w:numPr>
              <w:ilvl w:val="1"/>
              <w:numId w:val="8"/>
            </w:numPr>
            <w:tabs>
              <w:tab w:val="left" w:pos="940"/>
            </w:tabs>
            <w:ind w:left="940" w:hanging="360"/>
          </w:pPr>
        </w:pPrChange>
      </w:pPr>
      <w:r w:rsidRPr="004B2076">
        <w:rPr>
          <w:rPrChange w:id="2617" w:author="Abhiram Arali" w:date="2024-10-29T16:20:00Z">
            <w:rPr>
              <w:sz w:val="24"/>
            </w:rPr>
          </w:rPrChange>
        </w:rPr>
        <w:t>Divide the decimal number by 2.</w:t>
      </w:r>
    </w:p>
    <w:p w14:paraId="3F959794" w14:textId="77777777" w:rsidR="00301525" w:rsidRPr="004B2076" w:rsidRDefault="008B7718">
      <w:pPr>
        <w:pStyle w:val="NormalBPBHEB"/>
        <w:numPr>
          <w:ilvl w:val="0"/>
          <w:numId w:val="85"/>
        </w:numPr>
        <w:rPr>
          <w:rPrChange w:id="2618" w:author="Abhiram Arali" w:date="2024-10-29T16:20:00Z">
            <w:rPr>
              <w:rFonts w:ascii="Symbol" w:hAnsi="Symbol"/>
              <w:sz w:val="24"/>
            </w:rPr>
          </w:rPrChange>
        </w:rPr>
        <w:pPrChange w:id="2619" w:author="Abhiram Arali" w:date="2024-10-29T16:20:00Z">
          <w:pPr>
            <w:pStyle w:val="ListParagraph"/>
            <w:numPr>
              <w:ilvl w:val="1"/>
              <w:numId w:val="8"/>
            </w:numPr>
            <w:tabs>
              <w:tab w:val="left" w:pos="940"/>
            </w:tabs>
            <w:spacing w:before="136"/>
            <w:ind w:left="940" w:hanging="360"/>
          </w:pPr>
        </w:pPrChange>
      </w:pPr>
      <w:r w:rsidRPr="004B2076">
        <w:rPr>
          <w:rPrChange w:id="2620" w:author="Abhiram Arali" w:date="2024-10-29T16:20:00Z">
            <w:rPr>
              <w:sz w:val="24"/>
            </w:rPr>
          </w:rPrChange>
        </w:rPr>
        <w:lastRenderedPageBreak/>
        <w:t>Record the quotient and the remainder.</w:t>
      </w:r>
    </w:p>
    <w:p w14:paraId="68E4D5F1" w14:textId="77777777" w:rsidR="00301525" w:rsidRPr="004B2076" w:rsidRDefault="008B7718">
      <w:pPr>
        <w:pStyle w:val="NormalBPBHEB"/>
        <w:numPr>
          <w:ilvl w:val="0"/>
          <w:numId w:val="85"/>
        </w:numPr>
        <w:rPr>
          <w:rPrChange w:id="2621" w:author="Abhiram Arali" w:date="2024-10-29T16:20:00Z">
            <w:rPr>
              <w:rFonts w:ascii="Symbol" w:hAnsi="Symbol"/>
              <w:sz w:val="24"/>
            </w:rPr>
          </w:rPrChange>
        </w:rPr>
        <w:pPrChange w:id="2622" w:author="Abhiram Arali" w:date="2024-10-29T16:20:00Z">
          <w:pPr>
            <w:pStyle w:val="ListParagraph"/>
            <w:numPr>
              <w:ilvl w:val="1"/>
              <w:numId w:val="8"/>
            </w:numPr>
            <w:tabs>
              <w:tab w:val="left" w:pos="940"/>
            </w:tabs>
            <w:spacing w:before="138"/>
            <w:ind w:left="940" w:hanging="360"/>
          </w:pPr>
        </w:pPrChange>
      </w:pPr>
      <w:r w:rsidRPr="004B2076">
        <w:rPr>
          <w:rPrChange w:id="2623" w:author="Abhiram Arali" w:date="2024-10-29T16:20:00Z">
            <w:rPr>
              <w:sz w:val="24"/>
            </w:rPr>
          </w:rPrChange>
        </w:rPr>
        <w:t>Continue dividing the quotient by 2 until it reaches zero.</w:t>
      </w:r>
    </w:p>
    <w:p w14:paraId="2DF05BD7" w14:textId="77777777" w:rsidR="00301525" w:rsidRPr="004B2076" w:rsidRDefault="008B7718">
      <w:pPr>
        <w:pStyle w:val="NormalBPBHEB"/>
        <w:numPr>
          <w:ilvl w:val="0"/>
          <w:numId w:val="85"/>
        </w:numPr>
        <w:rPr>
          <w:rPrChange w:id="2624" w:author="Abhiram Arali" w:date="2024-10-29T16:20:00Z">
            <w:rPr>
              <w:rFonts w:ascii="Symbol" w:hAnsi="Symbol"/>
              <w:sz w:val="24"/>
            </w:rPr>
          </w:rPrChange>
        </w:rPr>
        <w:pPrChange w:id="2625" w:author="Abhiram Arali" w:date="2024-10-29T16:20:00Z">
          <w:pPr>
            <w:pStyle w:val="ListParagraph"/>
            <w:numPr>
              <w:ilvl w:val="1"/>
              <w:numId w:val="8"/>
            </w:numPr>
            <w:tabs>
              <w:tab w:val="left" w:pos="940"/>
            </w:tabs>
            <w:spacing w:before="137"/>
            <w:ind w:left="940" w:hanging="360"/>
          </w:pPr>
        </w:pPrChange>
      </w:pPr>
      <w:r w:rsidRPr="004B2076">
        <w:rPr>
          <w:rPrChange w:id="2626" w:author="Abhiram Arali" w:date="2024-10-29T16:20:00Z">
            <w:rPr>
              <w:sz w:val="24"/>
            </w:rPr>
          </w:rPrChange>
        </w:rPr>
        <w:t>The binary equivalent is the remainders read in reverse order (from bottom to top).</w:t>
      </w:r>
    </w:p>
    <w:p w14:paraId="7900000C" w14:textId="77777777" w:rsidR="00301525" w:rsidRDefault="00301525">
      <w:pPr>
        <w:pStyle w:val="NormalBPBHEB"/>
        <w:pPrChange w:id="2627" w:author="Abhiram Arali" w:date="2024-10-29T16:20:00Z">
          <w:pPr>
            <w:pStyle w:val="BodyText"/>
            <w:spacing w:before="19"/>
          </w:pPr>
        </w:pPrChange>
      </w:pPr>
    </w:p>
    <w:p w14:paraId="100ECE5D" w14:textId="77777777" w:rsidR="00301525" w:rsidRDefault="008B7718">
      <w:pPr>
        <w:pStyle w:val="NormalBPBHEB"/>
        <w:pPrChange w:id="2628" w:author="Abhiram Arali" w:date="2024-10-29T16:20:00Z">
          <w:pPr>
            <w:pStyle w:val="BodyText"/>
            <w:spacing w:line="360" w:lineRule="auto"/>
            <w:ind w:left="220" w:right="225"/>
            <w:jc w:val="both"/>
          </w:pPr>
        </w:pPrChange>
      </w:pPr>
      <w:r>
        <w:t>For example, to convert</w:t>
      </w:r>
      <w:r>
        <w:rPr>
          <w:spacing w:val="-1"/>
        </w:rPr>
        <w:t xml:space="preserve"> </w:t>
      </w:r>
      <w:r>
        <w:t>the</w:t>
      </w:r>
      <w:r>
        <w:rPr>
          <w:spacing w:val="-1"/>
        </w:rPr>
        <w:t xml:space="preserve"> </w:t>
      </w:r>
      <w:r>
        <w:t>decimal number</w:t>
      </w:r>
      <w:r>
        <w:rPr>
          <w:spacing w:val="-2"/>
        </w:rPr>
        <w:t xml:space="preserve"> </w:t>
      </w:r>
      <w:r>
        <w:t>13 to binary, you divide</w:t>
      </w:r>
      <w:r>
        <w:rPr>
          <w:spacing w:val="-1"/>
        </w:rPr>
        <w:t xml:space="preserve"> </w:t>
      </w:r>
      <w:r>
        <w:t>it by 2, yielding a</w:t>
      </w:r>
      <w:r>
        <w:rPr>
          <w:spacing w:val="-1"/>
        </w:rPr>
        <w:t xml:space="preserve"> </w:t>
      </w:r>
      <w:r>
        <w:t>series of quotients and remainders:</w:t>
      </w:r>
    </w:p>
    <w:p w14:paraId="230F7EF5" w14:textId="77777777" w:rsidR="00301525" w:rsidRDefault="008B7718">
      <w:pPr>
        <w:pStyle w:val="NormalBPBHEB"/>
        <w:numPr>
          <w:ilvl w:val="0"/>
          <w:numId w:val="86"/>
        </w:numPr>
        <w:pPrChange w:id="2629" w:author="Abhiram Arali" w:date="2024-10-29T16:20:00Z">
          <w:pPr>
            <w:pStyle w:val="BodyText"/>
            <w:spacing w:before="161"/>
            <w:ind w:left="220"/>
          </w:pPr>
        </w:pPrChange>
      </w:pPr>
      <w:r>
        <w:t>6÷2=3</w:t>
      </w:r>
      <w:r>
        <w:rPr>
          <w:spacing w:val="-2"/>
        </w:rPr>
        <w:t xml:space="preserve"> </w:t>
      </w:r>
      <w:r>
        <w:t>(remainder</w:t>
      </w:r>
      <w:r>
        <w:rPr>
          <w:spacing w:val="-1"/>
        </w:rPr>
        <w:t xml:space="preserve"> </w:t>
      </w:r>
      <w:r>
        <w:rPr>
          <w:spacing w:val="-5"/>
        </w:rPr>
        <w:t>0),</w:t>
      </w:r>
    </w:p>
    <w:p w14:paraId="2486472F" w14:textId="63007D8C" w:rsidR="00301525" w:rsidDel="00FD595E" w:rsidRDefault="00301525">
      <w:pPr>
        <w:pStyle w:val="NormalBPBHEB"/>
        <w:rPr>
          <w:del w:id="2630" w:author="Abhiram Arali" w:date="2024-10-29T16:20:00Z"/>
        </w:rPr>
        <w:pPrChange w:id="2631" w:author="Abhiram Arali" w:date="2024-10-29T16:20:00Z">
          <w:pPr>
            <w:pStyle w:val="BodyText"/>
            <w:spacing w:before="22"/>
          </w:pPr>
        </w:pPrChange>
      </w:pPr>
    </w:p>
    <w:p w14:paraId="4E65A92B" w14:textId="77777777" w:rsidR="00301525" w:rsidRDefault="008B7718">
      <w:pPr>
        <w:pStyle w:val="NormalBPBHEB"/>
        <w:numPr>
          <w:ilvl w:val="0"/>
          <w:numId w:val="86"/>
        </w:numPr>
        <w:pPrChange w:id="2632" w:author="Abhiram Arali" w:date="2024-10-29T16:20:00Z">
          <w:pPr>
            <w:pStyle w:val="BodyText"/>
            <w:ind w:left="220"/>
          </w:pPr>
        </w:pPrChange>
      </w:pPr>
      <w:r>
        <w:t>13÷2=6</w:t>
      </w:r>
      <w:r>
        <w:rPr>
          <w:spacing w:val="-2"/>
        </w:rPr>
        <w:t xml:space="preserve"> </w:t>
      </w:r>
      <w:r>
        <w:t>(remainder</w:t>
      </w:r>
      <w:r>
        <w:rPr>
          <w:spacing w:val="-1"/>
        </w:rPr>
        <w:t xml:space="preserve"> </w:t>
      </w:r>
      <w:r>
        <w:rPr>
          <w:spacing w:val="-5"/>
        </w:rPr>
        <w:t>1),</w:t>
      </w:r>
    </w:p>
    <w:p w14:paraId="2D17C152" w14:textId="4BCE839D" w:rsidR="00301525" w:rsidDel="00FD595E" w:rsidRDefault="00301525">
      <w:pPr>
        <w:pStyle w:val="NormalBPBHEB"/>
        <w:rPr>
          <w:del w:id="2633" w:author="Abhiram Arali" w:date="2024-10-29T16:20:00Z"/>
        </w:rPr>
        <w:pPrChange w:id="2634" w:author="Abhiram Arali" w:date="2024-10-29T16:20:00Z">
          <w:pPr>
            <w:pStyle w:val="BodyText"/>
            <w:spacing w:before="21"/>
          </w:pPr>
        </w:pPrChange>
      </w:pPr>
    </w:p>
    <w:p w14:paraId="03603372" w14:textId="77777777" w:rsidR="00301525" w:rsidRDefault="008B7718">
      <w:pPr>
        <w:pStyle w:val="NormalBPBHEB"/>
        <w:numPr>
          <w:ilvl w:val="0"/>
          <w:numId w:val="86"/>
        </w:numPr>
        <w:pPrChange w:id="2635" w:author="Abhiram Arali" w:date="2024-10-29T16:20:00Z">
          <w:pPr>
            <w:pStyle w:val="BodyText"/>
            <w:ind w:left="220"/>
          </w:pPr>
        </w:pPrChange>
      </w:pPr>
      <w:r>
        <w:t>3÷2=1</w:t>
      </w:r>
      <w:r>
        <w:rPr>
          <w:spacing w:val="-2"/>
        </w:rPr>
        <w:t xml:space="preserve"> </w:t>
      </w:r>
      <w:r>
        <w:t>(remainder</w:t>
      </w:r>
      <w:r>
        <w:rPr>
          <w:spacing w:val="-1"/>
        </w:rPr>
        <w:t xml:space="preserve"> </w:t>
      </w:r>
      <w:r>
        <w:rPr>
          <w:spacing w:val="-5"/>
        </w:rPr>
        <w:t>1),</w:t>
      </w:r>
    </w:p>
    <w:p w14:paraId="1CA248ED" w14:textId="40F9B402" w:rsidR="00301525" w:rsidDel="00FE4A51" w:rsidRDefault="00301525">
      <w:pPr>
        <w:pStyle w:val="NormalBPBHEB"/>
        <w:rPr>
          <w:del w:id="2636" w:author="Abhiram Arali" w:date="2024-10-29T16:20:00Z"/>
        </w:rPr>
        <w:pPrChange w:id="2637" w:author="Abhiram Arali" w:date="2024-10-29T16:20:00Z">
          <w:pPr>
            <w:pStyle w:val="BodyText"/>
            <w:spacing w:before="22"/>
          </w:pPr>
        </w:pPrChange>
      </w:pPr>
    </w:p>
    <w:p w14:paraId="18D45B88" w14:textId="77777777" w:rsidR="00301525" w:rsidRDefault="008B7718">
      <w:pPr>
        <w:pStyle w:val="NormalBPBHEB"/>
        <w:numPr>
          <w:ilvl w:val="0"/>
          <w:numId w:val="87"/>
        </w:numPr>
        <w:pPrChange w:id="2638" w:author="Abhiram Arali" w:date="2024-10-29T16:20:00Z">
          <w:pPr>
            <w:pStyle w:val="Heading1"/>
          </w:pPr>
        </w:pPrChange>
      </w:pPr>
      <w:r>
        <w:t>And,</w:t>
      </w:r>
    </w:p>
    <w:p w14:paraId="25C8230F" w14:textId="7921670F" w:rsidR="00301525" w:rsidDel="00E2380F" w:rsidRDefault="00301525">
      <w:pPr>
        <w:pStyle w:val="BodyText"/>
        <w:spacing w:before="22"/>
        <w:ind w:left="720"/>
        <w:rPr>
          <w:del w:id="2639" w:author="Abhiram Arali" w:date="2024-10-29T16:20:00Z"/>
          <w:b/>
        </w:rPr>
        <w:pPrChange w:id="2640" w:author="Abhiram Arali" w:date="2024-10-29T16:20:00Z">
          <w:pPr>
            <w:pStyle w:val="BodyText"/>
            <w:spacing w:before="22"/>
          </w:pPr>
        </w:pPrChange>
      </w:pPr>
    </w:p>
    <w:p w14:paraId="09F5C833" w14:textId="77777777" w:rsidR="00301525" w:rsidRDefault="008B7718">
      <w:pPr>
        <w:pStyle w:val="NormalBPBHEB"/>
        <w:ind w:left="720"/>
        <w:pPrChange w:id="2641" w:author="Abhiram Arali" w:date="2024-10-29T16:20:00Z">
          <w:pPr>
            <w:pStyle w:val="BodyText"/>
            <w:ind w:left="220"/>
          </w:pPr>
        </w:pPrChange>
      </w:pPr>
      <w:r>
        <w:t>1÷2=0</w:t>
      </w:r>
      <w:r>
        <w:rPr>
          <w:spacing w:val="-2"/>
        </w:rPr>
        <w:t xml:space="preserve"> </w:t>
      </w:r>
      <w:r>
        <w:t>(remainder</w:t>
      </w:r>
      <w:r>
        <w:rPr>
          <w:spacing w:val="-1"/>
        </w:rPr>
        <w:t xml:space="preserve"> </w:t>
      </w:r>
      <w:r>
        <w:rPr>
          <w:spacing w:val="-5"/>
        </w:rPr>
        <w:t>1)</w:t>
      </w:r>
    </w:p>
    <w:p w14:paraId="350E0686" w14:textId="77777777" w:rsidR="00301525" w:rsidRDefault="00301525">
      <w:pPr>
        <w:pStyle w:val="NormalBPBHEB"/>
        <w:pPrChange w:id="2642" w:author="Abhiram Arali" w:date="2024-10-29T16:20:00Z">
          <w:pPr>
            <w:pStyle w:val="BodyText"/>
            <w:spacing w:before="22"/>
          </w:pPr>
        </w:pPrChange>
      </w:pPr>
    </w:p>
    <w:p w14:paraId="761D0CC8" w14:textId="4EEB6EEE" w:rsidR="00301525" w:rsidRDefault="008B7718">
      <w:pPr>
        <w:pStyle w:val="NormalBPBHEB"/>
        <w:pPrChange w:id="2643" w:author="Abhiram Arali" w:date="2024-10-29T16:20:00Z">
          <w:pPr>
            <w:pStyle w:val="BodyText"/>
            <w:ind w:left="220"/>
          </w:pPr>
        </w:pPrChange>
      </w:pPr>
      <w:r>
        <w:t>Reading</w:t>
      </w:r>
      <w:r>
        <w:rPr>
          <w:spacing w:val="-1"/>
        </w:rPr>
        <w:t xml:space="preserve"> </w:t>
      </w:r>
      <w:r>
        <w:t>the</w:t>
      </w:r>
      <w:r>
        <w:rPr>
          <w:spacing w:val="-2"/>
        </w:rPr>
        <w:t xml:space="preserve"> </w:t>
      </w:r>
      <w:r>
        <w:t>remainders</w:t>
      </w:r>
      <w:r>
        <w:rPr>
          <w:spacing w:val="-1"/>
        </w:rPr>
        <w:t xml:space="preserve"> </w:t>
      </w:r>
      <w:r>
        <w:t>from</w:t>
      </w:r>
      <w:r>
        <w:rPr>
          <w:spacing w:val="-1"/>
        </w:rPr>
        <w:t xml:space="preserve"> </w:t>
      </w:r>
      <w:r>
        <w:t>bottom</w:t>
      </w:r>
      <w:r>
        <w:rPr>
          <w:spacing w:val="-1"/>
        </w:rPr>
        <w:t xml:space="preserve"> </w:t>
      </w:r>
      <w:r>
        <w:t>to top</w:t>
      </w:r>
      <w:r>
        <w:rPr>
          <w:spacing w:val="-1"/>
        </w:rPr>
        <w:t xml:space="preserve"> </w:t>
      </w:r>
      <w:r>
        <w:t>gives</w:t>
      </w:r>
      <w:r>
        <w:rPr>
          <w:spacing w:val="-1"/>
        </w:rPr>
        <w:t xml:space="preserve"> </w:t>
      </w:r>
      <w:r>
        <w:t>the</w:t>
      </w:r>
      <w:r>
        <w:rPr>
          <w:spacing w:val="1"/>
        </w:rPr>
        <w:t xml:space="preserve"> </w:t>
      </w:r>
      <w:r>
        <w:t>binary</w:t>
      </w:r>
      <w:r>
        <w:rPr>
          <w:spacing w:val="-1"/>
        </w:rPr>
        <w:t xml:space="preserve"> </w:t>
      </w:r>
      <w:r>
        <w:t xml:space="preserve">representation </w:t>
      </w:r>
      <w:r>
        <w:rPr>
          <w:spacing w:val="-4"/>
        </w:rPr>
        <w:t>1101</w:t>
      </w:r>
      <w:ins w:id="2644" w:author="Abhiram Arali" w:date="2024-10-29T16:20:00Z">
        <w:r w:rsidR="00985A21">
          <w:rPr>
            <w:spacing w:val="-4"/>
          </w:rPr>
          <w:t>.</w:t>
        </w:r>
      </w:ins>
    </w:p>
    <w:p w14:paraId="53804725" w14:textId="77777777" w:rsidR="00301525" w:rsidRDefault="00301525">
      <w:pPr>
        <w:pStyle w:val="NormalBPBHEB"/>
        <w:pPrChange w:id="2645" w:author="Abhiram Arali" w:date="2024-10-29T16:20:00Z">
          <w:pPr>
            <w:pStyle w:val="BodyText"/>
            <w:spacing w:before="21"/>
          </w:pPr>
        </w:pPrChange>
      </w:pPr>
    </w:p>
    <w:p w14:paraId="7B364542" w14:textId="46E0DD74" w:rsidR="00301525" w:rsidRDefault="008B7718">
      <w:pPr>
        <w:pStyle w:val="Heading3BPBHEB"/>
        <w:pPrChange w:id="2646" w:author="Abhiram Arali" w:date="2024-10-29T16:20:00Z">
          <w:pPr>
            <w:pStyle w:val="Heading1"/>
            <w:numPr>
              <w:numId w:val="8"/>
            </w:numPr>
            <w:tabs>
              <w:tab w:val="left" w:pos="939"/>
            </w:tabs>
            <w:spacing w:before="1"/>
            <w:ind w:left="939" w:hanging="359"/>
          </w:pPr>
        </w:pPrChange>
      </w:pPr>
      <w:r>
        <w:t>Binary</w:t>
      </w:r>
      <w:r>
        <w:rPr>
          <w:spacing w:val="-3"/>
        </w:rPr>
        <w:t xml:space="preserve"> </w:t>
      </w:r>
      <w:r>
        <w:t>to</w:t>
      </w:r>
      <w:r>
        <w:rPr>
          <w:spacing w:val="-1"/>
        </w:rPr>
        <w:t xml:space="preserve"> </w:t>
      </w:r>
      <w:r w:rsidR="004710F4">
        <w:t>decimal</w:t>
      </w:r>
      <w:r w:rsidR="004710F4">
        <w:rPr>
          <w:spacing w:val="-1"/>
        </w:rPr>
        <w:t xml:space="preserve"> </w:t>
      </w:r>
      <w:r w:rsidR="004710F4">
        <w:rPr>
          <w:spacing w:val="-2"/>
        </w:rPr>
        <w:t>conversion</w:t>
      </w:r>
    </w:p>
    <w:p w14:paraId="6C0BE79D" w14:textId="769C786A" w:rsidR="00301525" w:rsidDel="00227C7C" w:rsidRDefault="00301525">
      <w:pPr>
        <w:pStyle w:val="NormalBPBHEB"/>
        <w:rPr>
          <w:del w:id="2647" w:author="Abhiram Arali" w:date="2024-10-29T16:20:00Z"/>
        </w:rPr>
        <w:pPrChange w:id="2648" w:author="Abhiram Arali" w:date="2024-10-29T16:20:00Z">
          <w:pPr>
            <w:pStyle w:val="BodyText"/>
            <w:spacing w:before="24"/>
          </w:pPr>
        </w:pPrChange>
      </w:pPr>
    </w:p>
    <w:p w14:paraId="1FC16ECB" w14:textId="3B754AFD" w:rsidR="00301525" w:rsidDel="00E47D7E" w:rsidRDefault="008B7718">
      <w:pPr>
        <w:pStyle w:val="NormalBPBHEB"/>
        <w:rPr>
          <w:del w:id="2649" w:author="Abhiram Arali" w:date="2024-10-29T16:20:00Z"/>
        </w:rPr>
        <w:pPrChange w:id="2650" w:author="Abhiram Arali" w:date="2024-10-29T16:20:00Z">
          <w:pPr>
            <w:pStyle w:val="BodyText"/>
            <w:spacing w:line="360" w:lineRule="auto"/>
            <w:ind w:left="220" w:right="221"/>
            <w:jc w:val="both"/>
          </w:pPr>
        </w:pPrChange>
      </w:pPr>
      <w:r>
        <w:t>To convert a binary number to decimal, you can use the positional method, which involves assigning</w:t>
      </w:r>
      <w:r>
        <w:rPr>
          <w:spacing w:val="-5"/>
        </w:rPr>
        <w:t xml:space="preserve"> </w:t>
      </w:r>
      <w:r>
        <w:t>powers</w:t>
      </w:r>
      <w:r>
        <w:rPr>
          <w:spacing w:val="-2"/>
        </w:rPr>
        <w:t xml:space="preserve"> </w:t>
      </w:r>
      <w:r>
        <w:t>of</w:t>
      </w:r>
      <w:r>
        <w:rPr>
          <w:spacing w:val="-4"/>
        </w:rPr>
        <w:t xml:space="preserve"> </w:t>
      </w:r>
      <w:r>
        <w:t>2</w:t>
      </w:r>
      <w:r>
        <w:rPr>
          <w:spacing w:val="-2"/>
        </w:rPr>
        <w:t xml:space="preserve"> </w:t>
      </w:r>
      <w:r>
        <w:t>to each</w:t>
      </w:r>
      <w:r>
        <w:rPr>
          <w:spacing w:val="-2"/>
        </w:rPr>
        <w:t xml:space="preserve"> </w:t>
      </w:r>
      <w:r>
        <w:t>digit</w:t>
      </w:r>
      <w:r>
        <w:rPr>
          <w:spacing w:val="-2"/>
        </w:rPr>
        <w:t xml:space="preserve"> </w:t>
      </w:r>
      <w:r>
        <w:t>based</w:t>
      </w:r>
      <w:r>
        <w:rPr>
          <w:spacing w:val="-2"/>
        </w:rPr>
        <w:t xml:space="preserve"> </w:t>
      </w:r>
      <w:r>
        <w:t>on</w:t>
      </w:r>
      <w:r>
        <w:rPr>
          <w:spacing w:val="-4"/>
        </w:rPr>
        <w:t xml:space="preserve"> </w:t>
      </w:r>
      <w:r>
        <w:t>its</w:t>
      </w:r>
      <w:r>
        <w:rPr>
          <w:spacing w:val="-3"/>
        </w:rPr>
        <w:t xml:space="preserve"> </w:t>
      </w:r>
      <w:r>
        <w:t>position.</w:t>
      </w:r>
      <w:r>
        <w:rPr>
          <w:spacing w:val="-3"/>
        </w:rPr>
        <w:t xml:space="preserve"> </w:t>
      </w:r>
      <w:r>
        <w:t>Starting</w:t>
      </w:r>
      <w:r>
        <w:rPr>
          <w:spacing w:val="-3"/>
        </w:rPr>
        <w:t xml:space="preserve"> </w:t>
      </w:r>
      <w:r>
        <w:t>from</w:t>
      </w:r>
      <w:r>
        <w:rPr>
          <w:spacing w:val="-3"/>
        </w:rPr>
        <w:t xml:space="preserve"> </w:t>
      </w:r>
      <w:r>
        <w:t>the</w:t>
      </w:r>
      <w:r>
        <w:rPr>
          <w:spacing w:val="-1"/>
        </w:rPr>
        <w:t xml:space="preserve"> </w:t>
      </w:r>
      <w:r>
        <w:t>rightmost</w:t>
      </w:r>
      <w:r>
        <w:rPr>
          <w:spacing w:val="-3"/>
        </w:rPr>
        <w:t xml:space="preserve"> </w:t>
      </w:r>
      <w:r>
        <w:t>digit</w:t>
      </w:r>
      <w:r>
        <w:rPr>
          <w:spacing w:val="-2"/>
        </w:rPr>
        <w:t xml:space="preserve"> </w:t>
      </w:r>
      <w:r>
        <w:rPr>
          <w:spacing w:val="-4"/>
        </w:rPr>
        <w:t>(the</w:t>
      </w:r>
      <w:ins w:id="2651" w:author="Abhiram Arali" w:date="2024-10-29T16:20:00Z">
        <w:r w:rsidR="00E47D7E">
          <w:rPr>
            <w:spacing w:val="-4"/>
          </w:rPr>
          <w:t xml:space="preserve"> </w:t>
        </w:r>
      </w:ins>
    </w:p>
    <w:p w14:paraId="5AC425DB" w14:textId="4C336F43" w:rsidR="00301525" w:rsidDel="00E47D7E" w:rsidRDefault="00301525">
      <w:pPr>
        <w:spacing w:line="360" w:lineRule="auto"/>
        <w:jc w:val="both"/>
        <w:rPr>
          <w:del w:id="2652" w:author="Abhiram Arali" w:date="2024-10-29T16:20:00Z"/>
        </w:rPr>
        <w:sectPr w:rsidR="00301525" w:rsidDel="00E47D7E">
          <w:pgSz w:w="11910" w:h="16840"/>
          <w:pgMar w:top="1540" w:right="1220" w:bottom="1200" w:left="1220" w:header="758" w:footer="1000" w:gutter="0"/>
          <w:cols w:space="720"/>
        </w:sectPr>
      </w:pPr>
    </w:p>
    <w:p w14:paraId="31ED20AB" w14:textId="77777777" w:rsidR="00301525" w:rsidRDefault="008B7718">
      <w:pPr>
        <w:pStyle w:val="NormalBPBHEB"/>
        <w:pPrChange w:id="2653" w:author="Abhiram Arali" w:date="2024-10-29T16:20:00Z">
          <w:pPr>
            <w:pStyle w:val="BodyText"/>
            <w:spacing w:before="100" w:line="360" w:lineRule="auto"/>
            <w:ind w:left="220"/>
          </w:pPr>
        </w:pPrChange>
      </w:pPr>
      <w:r>
        <w:t>least</w:t>
      </w:r>
      <w:r>
        <w:rPr>
          <w:spacing w:val="-12"/>
        </w:rPr>
        <w:t xml:space="preserve"> </w:t>
      </w:r>
      <w:r>
        <w:t>significant</w:t>
      </w:r>
      <w:r>
        <w:rPr>
          <w:spacing w:val="-13"/>
        </w:rPr>
        <w:t xml:space="preserve"> </w:t>
      </w:r>
      <w:r>
        <w:t>bit),</w:t>
      </w:r>
      <w:r>
        <w:rPr>
          <w:spacing w:val="-14"/>
        </w:rPr>
        <w:t xml:space="preserve"> </w:t>
      </w:r>
      <w:r>
        <w:t>which</w:t>
      </w:r>
      <w:r>
        <w:rPr>
          <w:spacing w:val="-13"/>
        </w:rPr>
        <w:t xml:space="preserve"> </w:t>
      </w:r>
      <w:r>
        <w:t>represents</w:t>
      </w:r>
      <w:r>
        <w:rPr>
          <w:spacing w:val="-12"/>
        </w:rPr>
        <w:t xml:space="preserve"> </w:t>
      </w:r>
      <w:r>
        <w:t>2</w:t>
      </w:r>
      <w:r>
        <w:rPr>
          <w:vertAlign w:val="superscript"/>
        </w:rPr>
        <w:t>0</w:t>
      </w:r>
      <w:r>
        <w:t>,</w:t>
      </w:r>
      <w:r>
        <w:rPr>
          <w:spacing w:val="-13"/>
        </w:rPr>
        <w:t xml:space="preserve"> </w:t>
      </w:r>
      <w:r>
        <w:t>each</w:t>
      </w:r>
      <w:r>
        <w:rPr>
          <w:spacing w:val="-13"/>
        </w:rPr>
        <w:t xml:space="preserve"> </w:t>
      </w:r>
      <w:r>
        <w:t>subsequent</w:t>
      </w:r>
      <w:r>
        <w:rPr>
          <w:spacing w:val="-13"/>
        </w:rPr>
        <w:t xml:space="preserve"> </w:t>
      </w:r>
      <w:r>
        <w:t>digit</w:t>
      </w:r>
      <w:r>
        <w:rPr>
          <w:spacing w:val="-13"/>
        </w:rPr>
        <w:t xml:space="preserve"> </w:t>
      </w:r>
      <w:r>
        <w:t>to</w:t>
      </w:r>
      <w:r>
        <w:rPr>
          <w:spacing w:val="-13"/>
        </w:rPr>
        <w:t xml:space="preserve"> </w:t>
      </w:r>
      <w:r>
        <w:t>the</w:t>
      </w:r>
      <w:r>
        <w:rPr>
          <w:spacing w:val="-14"/>
        </w:rPr>
        <w:t xml:space="preserve"> </w:t>
      </w:r>
      <w:r>
        <w:t>left</w:t>
      </w:r>
      <w:r>
        <w:rPr>
          <w:spacing w:val="-13"/>
        </w:rPr>
        <w:t xml:space="preserve"> </w:t>
      </w:r>
      <w:r>
        <w:t>represents</w:t>
      </w:r>
      <w:r>
        <w:rPr>
          <w:spacing w:val="-12"/>
        </w:rPr>
        <w:t xml:space="preserve"> </w:t>
      </w:r>
      <w:r>
        <w:t>increasing powers of 2.</w:t>
      </w:r>
    </w:p>
    <w:p w14:paraId="710B1F5A" w14:textId="03904948" w:rsidR="00301525" w:rsidRDefault="008A3F64">
      <w:pPr>
        <w:pStyle w:val="NormalBPBHEB"/>
        <w:pPrChange w:id="2654" w:author="Abhiram Arali" w:date="2024-10-29T16:20:00Z">
          <w:pPr>
            <w:pStyle w:val="Heading1"/>
            <w:spacing w:before="161"/>
          </w:pPr>
        </w:pPrChange>
      </w:pPr>
      <w:ins w:id="2655" w:author="Abhiram Arali" w:date="2024-10-29T16:20:00Z">
        <w:r>
          <w:t xml:space="preserve">The </w:t>
        </w:r>
      </w:ins>
      <w:r>
        <w:t>steps</w:t>
      </w:r>
      <w:ins w:id="2656" w:author="Abhiram Arali" w:date="2024-10-29T16:21:00Z">
        <w:r>
          <w:t xml:space="preserve"> are as follows</w:t>
        </w:r>
      </w:ins>
      <w:r>
        <w:t>:</w:t>
      </w:r>
    </w:p>
    <w:p w14:paraId="52BEBABA" w14:textId="1F4EBA1E" w:rsidR="00301525" w:rsidRPr="006911A2" w:rsidDel="00E023FC" w:rsidRDefault="00301525">
      <w:pPr>
        <w:pStyle w:val="NormalBPBHEB"/>
        <w:numPr>
          <w:ilvl w:val="0"/>
          <w:numId w:val="88"/>
        </w:numPr>
        <w:rPr>
          <w:del w:id="2657" w:author="Abhiram Arali" w:date="2024-10-29T16:21:00Z"/>
        </w:rPr>
        <w:pPrChange w:id="2658" w:author="Abhiram Arali" w:date="2024-10-29T16:21:00Z">
          <w:pPr>
            <w:pStyle w:val="BodyText"/>
            <w:spacing w:before="23"/>
          </w:pPr>
        </w:pPrChange>
      </w:pPr>
    </w:p>
    <w:p w14:paraId="7A0E5526" w14:textId="77777777" w:rsidR="00301525" w:rsidRPr="006911A2" w:rsidRDefault="008B7718">
      <w:pPr>
        <w:pStyle w:val="NormalBPBHEB"/>
        <w:numPr>
          <w:ilvl w:val="0"/>
          <w:numId w:val="88"/>
        </w:numPr>
        <w:rPr>
          <w:rPrChange w:id="2659" w:author="Abhiram Arali" w:date="2024-10-29T16:21:00Z">
            <w:rPr>
              <w:rFonts w:ascii="Symbol" w:hAnsi="Symbol"/>
              <w:sz w:val="24"/>
            </w:rPr>
          </w:rPrChange>
        </w:rPr>
        <w:pPrChange w:id="2660" w:author="Abhiram Arali" w:date="2024-10-29T16:21:00Z">
          <w:pPr>
            <w:pStyle w:val="ListParagraph"/>
            <w:numPr>
              <w:ilvl w:val="1"/>
              <w:numId w:val="8"/>
            </w:numPr>
            <w:tabs>
              <w:tab w:val="left" w:pos="940"/>
            </w:tabs>
            <w:spacing w:before="1" w:line="350" w:lineRule="auto"/>
            <w:ind w:left="940" w:right="220" w:hanging="360"/>
          </w:pPr>
        </w:pPrChange>
      </w:pPr>
      <w:r w:rsidRPr="006911A2">
        <w:rPr>
          <w:rPrChange w:id="2661" w:author="Abhiram Arali" w:date="2024-10-29T16:21:00Z">
            <w:rPr>
              <w:sz w:val="24"/>
            </w:rPr>
          </w:rPrChange>
        </w:rPr>
        <w:t>Start from the rightmost digit, which represents 20, and assign powers of 2 to each digit as you move left.</w:t>
      </w:r>
    </w:p>
    <w:p w14:paraId="12E57C02" w14:textId="77777777" w:rsidR="00301525" w:rsidRPr="006911A2" w:rsidRDefault="008B7718">
      <w:pPr>
        <w:pStyle w:val="NormalBPBHEB"/>
        <w:numPr>
          <w:ilvl w:val="0"/>
          <w:numId w:val="88"/>
        </w:numPr>
        <w:rPr>
          <w:rPrChange w:id="2662" w:author="Abhiram Arali" w:date="2024-10-29T16:21:00Z">
            <w:rPr>
              <w:rFonts w:ascii="Symbol" w:hAnsi="Symbol"/>
              <w:sz w:val="24"/>
            </w:rPr>
          </w:rPrChange>
        </w:rPr>
        <w:pPrChange w:id="2663" w:author="Abhiram Arali" w:date="2024-10-29T16:21:00Z">
          <w:pPr>
            <w:pStyle w:val="ListParagraph"/>
            <w:numPr>
              <w:ilvl w:val="1"/>
              <w:numId w:val="8"/>
            </w:numPr>
            <w:tabs>
              <w:tab w:val="left" w:pos="940"/>
            </w:tabs>
            <w:spacing w:before="12"/>
            <w:ind w:left="940" w:hanging="360"/>
          </w:pPr>
        </w:pPrChange>
      </w:pPr>
      <w:r w:rsidRPr="006911A2">
        <w:rPr>
          <w:rPrChange w:id="2664" w:author="Abhiram Arali" w:date="2024-10-29T16:21:00Z">
            <w:rPr>
              <w:sz w:val="24"/>
            </w:rPr>
          </w:rPrChange>
        </w:rPr>
        <w:t>Sum the values of the digits that are equal to 1.</w:t>
      </w:r>
    </w:p>
    <w:p w14:paraId="08D30D1B" w14:textId="41708422" w:rsidR="00301525" w:rsidRPr="00747AD0" w:rsidDel="00747AD0" w:rsidRDefault="00301525">
      <w:pPr>
        <w:pStyle w:val="BodyText"/>
        <w:spacing w:before="138"/>
        <w:rPr>
          <w:del w:id="2665" w:author="Abhiram Arali" w:date="2024-10-29T16:21:00Z"/>
          <w:b/>
          <w:bCs/>
          <w:rPrChange w:id="2666" w:author="Abhiram Arali" w:date="2024-10-29T16:21:00Z">
            <w:rPr>
              <w:del w:id="2667" w:author="Abhiram Arali" w:date="2024-10-29T16:21:00Z"/>
            </w:rPr>
          </w:rPrChange>
        </w:rPr>
      </w:pPr>
    </w:p>
    <w:p w14:paraId="23AA7703" w14:textId="77777777" w:rsidR="00301525" w:rsidDel="00747AD0" w:rsidRDefault="008B7718">
      <w:pPr>
        <w:pStyle w:val="NormalBPBHEB"/>
        <w:rPr>
          <w:del w:id="2668" w:author="Abhiram Arali" w:date="2024-10-29T16:21:00Z"/>
        </w:rPr>
        <w:pPrChange w:id="2669" w:author="Abhiram Arali" w:date="2024-10-29T16:21:00Z">
          <w:pPr>
            <w:pStyle w:val="Heading1"/>
            <w:spacing w:before="1"/>
          </w:pPr>
        </w:pPrChange>
      </w:pPr>
      <w:r w:rsidRPr="00747AD0">
        <w:rPr>
          <w:b/>
          <w:bCs/>
          <w:rPrChange w:id="2670" w:author="Abhiram Arali" w:date="2024-10-29T16:21:00Z">
            <w:rPr/>
          </w:rPrChange>
        </w:rPr>
        <w:t>Example</w:t>
      </w:r>
      <w:r>
        <w:t>:</w:t>
      </w:r>
      <w:r>
        <w:rPr>
          <w:spacing w:val="-3"/>
        </w:rPr>
        <w:t xml:space="preserve"> </w:t>
      </w:r>
      <w:r>
        <w:t>Convert</w:t>
      </w:r>
      <w:r>
        <w:rPr>
          <w:spacing w:val="-1"/>
        </w:rPr>
        <w:t xml:space="preserve"> </w:t>
      </w:r>
      <w:r>
        <w:t>1101</w:t>
      </w:r>
      <w:r>
        <w:rPr>
          <w:spacing w:val="1"/>
        </w:rPr>
        <w:t xml:space="preserve"> </w:t>
      </w:r>
      <w:r>
        <w:t>to</w:t>
      </w:r>
      <w:r>
        <w:rPr>
          <w:spacing w:val="-1"/>
        </w:rPr>
        <w:t xml:space="preserve"> </w:t>
      </w:r>
      <w:commentRangeStart w:id="2671"/>
      <w:r>
        <w:rPr>
          <w:spacing w:val="-2"/>
        </w:rPr>
        <w:t>decimal</w:t>
      </w:r>
      <w:commentRangeEnd w:id="2671"/>
      <w:r w:rsidR="00747AD0">
        <w:rPr>
          <w:rStyle w:val="CommentReference"/>
          <w:rFonts w:asciiTheme="minorHAnsi" w:eastAsiaTheme="minorHAnsi" w:hAnsiTheme="minorHAnsi" w:cstheme="minorBidi"/>
        </w:rPr>
        <w:commentReference w:id="2671"/>
      </w:r>
      <w:r>
        <w:rPr>
          <w:spacing w:val="-2"/>
        </w:rPr>
        <w:t>.</w:t>
      </w:r>
    </w:p>
    <w:p w14:paraId="5DA47C63" w14:textId="3E52C4E8" w:rsidR="00301525" w:rsidDel="00747AD0" w:rsidRDefault="00301525">
      <w:pPr>
        <w:pStyle w:val="BodyText"/>
        <w:rPr>
          <w:del w:id="2672" w:author="Abhiram Arali" w:date="2024-10-29T16:21:00Z"/>
          <w:b/>
          <w:sz w:val="20"/>
        </w:rPr>
      </w:pPr>
    </w:p>
    <w:p w14:paraId="0A44DB0D" w14:textId="3C848C49" w:rsidR="00301525" w:rsidRDefault="008B7718">
      <w:pPr>
        <w:pStyle w:val="NormalBPBHEB"/>
        <w:rPr>
          <w:ins w:id="2673" w:author="Hii" w:date="2024-11-08T14:29:00Z"/>
          <w:sz w:val="20"/>
        </w:rPr>
        <w:pPrChange w:id="2674" w:author="Abhiram Arali" w:date="2024-10-29T16:21:00Z">
          <w:pPr>
            <w:pStyle w:val="BodyText"/>
            <w:spacing w:before="126"/>
          </w:pPr>
        </w:pPrChange>
      </w:pPr>
      <w:del w:id="2675" w:author="Hii" w:date="2024-11-08T14:29:00Z">
        <w:r w:rsidDel="001A0082">
          <w:rPr>
            <w:noProof/>
            <w:lang w:val="en-IN" w:eastAsia="en-IN"/>
          </w:rPr>
          <w:drawing>
            <wp:anchor distT="0" distB="0" distL="0" distR="0" simplePos="0" relativeHeight="487582208" behindDoc="1" locked="0" layoutInCell="1" allowOverlap="1" wp14:anchorId="7EF435C9" wp14:editId="7B3C2C63">
              <wp:simplePos x="0" y="0"/>
              <wp:positionH relativeFrom="page">
                <wp:posOffset>1276350</wp:posOffset>
              </wp:positionH>
              <wp:positionV relativeFrom="paragraph">
                <wp:posOffset>241362</wp:posOffset>
              </wp:positionV>
              <wp:extent cx="4345830" cy="18507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2" cstate="print"/>
                      <a:stretch>
                        <a:fillRect/>
                      </a:stretch>
                    </pic:blipFill>
                    <pic:spPr>
                      <a:xfrm>
                        <a:off x="0" y="0"/>
                        <a:ext cx="4345830" cy="185070"/>
                      </a:xfrm>
                      <a:prstGeom prst="rect">
                        <a:avLst/>
                      </a:prstGeom>
                    </pic:spPr>
                  </pic:pic>
                </a:graphicData>
              </a:graphic>
            </wp:anchor>
          </w:drawing>
        </w:r>
      </w:del>
    </w:p>
    <w:p w14:paraId="4C34BF99" w14:textId="4DF99EC4" w:rsidR="001A0082" w:rsidRDefault="001A0082" w:rsidP="001A0082">
      <w:pPr>
        <w:pStyle w:val="NormalBPBHEB"/>
        <w:jc w:val="center"/>
        <w:rPr>
          <w:ins w:id="2676" w:author="Hii" w:date="2024-11-08T14:30:00Z"/>
          <w:sz w:val="20"/>
        </w:rPr>
        <w:pPrChange w:id="2677" w:author="Hii" w:date="2024-11-08T14:30:00Z">
          <w:pPr>
            <w:pStyle w:val="BodyText"/>
            <w:spacing w:before="126"/>
          </w:pPr>
        </w:pPrChange>
      </w:pPr>
      <w:ins w:id="2678" w:author="Hii" w:date="2024-11-08T14:29:00Z">
        <w:r w:rsidRPr="001A0082">
          <w:rPr>
            <w:sz w:val="20"/>
          </w:rPr>
          <w:t>1101=(1×2</w:t>
        </w:r>
        <w:r w:rsidRPr="001A0082">
          <w:rPr>
            <w:sz w:val="20"/>
            <w:vertAlign w:val="superscript"/>
            <w:rPrChange w:id="2679" w:author="Hii" w:date="2024-11-08T14:30:00Z">
              <w:rPr>
                <w:sz w:val="20"/>
              </w:rPr>
            </w:rPrChange>
          </w:rPr>
          <w:t>3</w:t>
        </w:r>
        <w:r w:rsidRPr="001A0082">
          <w:rPr>
            <w:sz w:val="20"/>
          </w:rPr>
          <w:t>)+(1×2</w:t>
        </w:r>
        <w:r w:rsidRPr="001A0082">
          <w:rPr>
            <w:sz w:val="20"/>
            <w:vertAlign w:val="superscript"/>
            <w:rPrChange w:id="2680" w:author="Hii" w:date="2024-11-08T14:30:00Z">
              <w:rPr>
                <w:sz w:val="20"/>
              </w:rPr>
            </w:rPrChange>
          </w:rPr>
          <w:t>2</w:t>
        </w:r>
        <w:r w:rsidRPr="001A0082">
          <w:rPr>
            <w:sz w:val="20"/>
          </w:rPr>
          <w:t>)+(0×2</w:t>
        </w:r>
        <w:r w:rsidRPr="001A0082">
          <w:rPr>
            <w:sz w:val="20"/>
            <w:vertAlign w:val="superscript"/>
            <w:rPrChange w:id="2681" w:author="Hii" w:date="2024-11-08T14:30:00Z">
              <w:rPr>
                <w:sz w:val="20"/>
              </w:rPr>
            </w:rPrChange>
          </w:rPr>
          <w:t>1</w:t>
        </w:r>
        <w:r w:rsidRPr="001A0082">
          <w:rPr>
            <w:sz w:val="20"/>
          </w:rPr>
          <w:t>)+(1×2</w:t>
        </w:r>
        <w:r w:rsidRPr="001A0082">
          <w:rPr>
            <w:sz w:val="20"/>
            <w:vertAlign w:val="superscript"/>
            <w:rPrChange w:id="2682" w:author="Hii" w:date="2024-11-08T14:30:00Z">
              <w:rPr>
                <w:sz w:val="20"/>
              </w:rPr>
            </w:rPrChange>
          </w:rPr>
          <w:t>0</w:t>
        </w:r>
        <w:r w:rsidRPr="001A0082">
          <w:rPr>
            <w:sz w:val="20"/>
          </w:rPr>
          <w:t>)</w:t>
        </w:r>
      </w:ins>
    </w:p>
    <w:p w14:paraId="246404D0" w14:textId="57D29F2F" w:rsidR="001A0082" w:rsidRDefault="001A0082" w:rsidP="001A0082">
      <w:pPr>
        <w:pStyle w:val="NormalBPBHEB"/>
        <w:jc w:val="center"/>
        <w:rPr>
          <w:ins w:id="2683" w:author="Hii" w:date="2024-11-08T14:30:00Z"/>
          <w:sz w:val="20"/>
        </w:rPr>
        <w:pPrChange w:id="2684" w:author="Hii" w:date="2024-11-08T14:30:00Z">
          <w:pPr>
            <w:pStyle w:val="BodyText"/>
            <w:spacing w:before="126"/>
          </w:pPr>
        </w:pPrChange>
      </w:pPr>
      <w:ins w:id="2685" w:author="Hii" w:date="2024-11-08T14:30:00Z">
        <w:r w:rsidRPr="001A0082">
          <w:rPr>
            <w:sz w:val="20"/>
          </w:rPr>
          <w:t>=(1×8)+(1×4)+(0×2)+(1×1)</w:t>
        </w:r>
      </w:ins>
    </w:p>
    <w:p w14:paraId="7AA1A690" w14:textId="64D7303B" w:rsidR="001A0082" w:rsidRDefault="001A0082" w:rsidP="001A0082">
      <w:pPr>
        <w:pStyle w:val="NormalBPBHEB"/>
        <w:jc w:val="center"/>
        <w:rPr>
          <w:ins w:id="2686" w:author="Hii" w:date="2024-11-08T14:30:00Z"/>
          <w:sz w:val="20"/>
        </w:rPr>
        <w:pPrChange w:id="2687" w:author="Hii" w:date="2024-11-08T14:30:00Z">
          <w:pPr>
            <w:pStyle w:val="BodyText"/>
            <w:spacing w:before="126"/>
          </w:pPr>
        </w:pPrChange>
      </w:pPr>
      <w:ins w:id="2688" w:author="Hii" w:date="2024-11-08T14:30:00Z">
        <w:r w:rsidRPr="001A0082">
          <w:rPr>
            <w:sz w:val="20"/>
          </w:rPr>
          <w:t>=8+4+0+1=13</w:t>
        </w:r>
      </w:ins>
    </w:p>
    <w:p w14:paraId="2E6226F8" w14:textId="2CBEFA16" w:rsidR="001A0082" w:rsidRDefault="001A0082" w:rsidP="001A0082">
      <w:pPr>
        <w:pStyle w:val="NormalBPBHEB"/>
        <w:jc w:val="center"/>
        <w:rPr>
          <w:sz w:val="20"/>
        </w:rPr>
        <w:pPrChange w:id="2689" w:author="Hii" w:date="2024-11-08T14:30:00Z">
          <w:pPr>
            <w:pStyle w:val="BodyText"/>
            <w:spacing w:before="126"/>
          </w:pPr>
        </w:pPrChange>
      </w:pPr>
      <w:ins w:id="2690" w:author="Hii" w:date="2024-11-08T14:30:00Z">
        <w:r w:rsidRPr="001A0082">
          <w:rPr>
            <w:sz w:val="20"/>
          </w:rPr>
          <w:t>Thus, the binary number 1101 is equivalent to the decimal number 13.</w:t>
        </w:r>
      </w:ins>
    </w:p>
    <w:p w14:paraId="0E944995" w14:textId="778A48CA" w:rsidR="00301525" w:rsidDel="00747AD0" w:rsidRDefault="00301525">
      <w:pPr>
        <w:pStyle w:val="BodyText"/>
        <w:rPr>
          <w:del w:id="2691" w:author="Abhiram Arali" w:date="2024-10-29T16:21:00Z"/>
          <w:b/>
        </w:rPr>
      </w:pPr>
    </w:p>
    <w:p w14:paraId="69D79405" w14:textId="77777777" w:rsidR="00301525" w:rsidRDefault="00301525">
      <w:pPr>
        <w:pStyle w:val="NormalBPBHEB"/>
        <w:pPrChange w:id="2692" w:author="Abhiram Arali" w:date="2024-10-29T16:21:00Z">
          <w:pPr>
            <w:pStyle w:val="BodyText"/>
            <w:spacing w:before="44"/>
          </w:pPr>
        </w:pPrChange>
      </w:pPr>
    </w:p>
    <w:p w14:paraId="0E567B2E" w14:textId="54F92304" w:rsidR="00301525" w:rsidRDefault="008B7718">
      <w:pPr>
        <w:pStyle w:val="Heading3BPBHEB"/>
        <w:pPrChange w:id="2693" w:author="Abhiram Arali" w:date="2024-10-29T16:21:00Z">
          <w:pPr>
            <w:pStyle w:val="ListParagraph"/>
            <w:numPr>
              <w:numId w:val="8"/>
            </w:numPr>
            <w:tabs>
              <w:tab w:val="left" w:pos="939"/>
            </w:tabs>
            <w:ind w:left="939" w:hanging="359"/>
          </w:pPr>
        </w:pPrChange>
      </w:pPr>
      <w:r>
        <w:t>Decimal</w:t>
      </w:r>
      <w:r>
        <w:rPr>
          <w:spacing w:val="-2"/>
        </w:rPr>
        <w:t xml:space="preserve"> </w:t>
      </w:r>
      <w:r>
        <w:t>to</w:t>
      </w:r>
      <w:r>
        <w:rPr>
          <w:spacing w:val="-1"/>
        </w:rPr>
        <w:t xml:space="preserve"> </w:t>
      </w:r>
      <w:r w:rsidR="009C1485">
        <w:t>octal</w:t>
      </w:r>
      <w:r w:rsidR="009C1485">
        <w:rPr>
          <w:spacing w:val="-1"/>
        </w:rPr>
        <w:t xml:space="preserve"> </w:t>
      </w:r>
      <w:r w:rsidR="009C1485">
        <w:rPr>
          <w:spacing w:val="-2"/>
        </w:rPr>
        <w:t>conversion</w:t>
      </w:r>
    </w:p>
    <w:p w14:paraId="26C054C0" w14:textId="3B154887" w:rsidR="00301525" w:rsidDel="00F640F4" w:rsidRDefault="00301525">
      <w:pPr>
        <w:pStyle w:val="BodyText"/>
        <w:spacing w:before="22"/>
        <w:rPr>
          <w:del w:id="2694" w:author="Abhiram Arali" w:date="2024-10-29T16:21:00Z"/>
          <w:b/>
        </w:rPr>
      </w:pPr>
    </w:p>
    <w:p w14:paraId="3B8016B4" w14:textId="77777777" w:rsidR="00301525" w:rsidRDefault="008B7718">
      <w:pPr>
        <w:pStyle w:val="NormalBPBHEB"/>
        <w:pPrChange w:id="2695" w:author="Abhiram Arali" w:date="2024-10-29T16:21:00Z">
          <w:pPr>
            <w:pStyle w:val="BodyText"/>
            <w:spacing w:line="360" w:lineRule="auto"/>
            <w:ind w:left="220" w:right="219"/>
            <w:jc w:val="both"/>
          </w:pPr>
        </w:pPrChange>
      </w:pPr>
      <w:r>
        <w:t>To</w:t>
      </w:r>
      <w:r>
        <w:rPr>
          <w:spacing w:val="-11"/>
        </w:rPr>
        <w:t xml:space="preserve"> </w:t>
      </w:r>
      <w:r>
        <w:t>convert</w:t>
      </w:r>
      <w:r>
        <w:rPr>
          <w:spacing w:val="-9"/>
        </w:rPr>
        <w:t xml:space="preserve"> </w:t>
      </w:r>
      <w:r>
        <w:t>a</w:t>
      </w:r>
      <w:r>
        <w:rPr>
          <w:spacing w:val="-12"/>
        </w:rPr>
        <w:t xml:space="preserve"> </w:t>
      </w:r>
      <w:r>
        <w:t>decimal</w:t>
      </w:r>
      <w:r>
        <w:rPr>
          <w:spacing w:val="-11"/>
        </w:rPr>
        <w:t xml:space="preserve"> </w:t>
      </w:r>
      <w:r>
        <w:t>number</w:t>
      </w:r>
      <w:r>
        <w:rPr>
          <w:spacing w:val="-12"/>
        </w:rPr>
        <w:t xml:space="preserve"> </w:t>
      </w:r>
      <w:r>
        <w:t>to</w:t>
      </w:r>
      <w:r>
        <w:rPr>
          <w:spacing w:val="-11"/>
        </w:rPr>
        <w:t xml:space="preserve"> </w:t>
      </w:r>
      <w:r>
        <w:t>octal,</w:t>
      </w:r>
      <w:r>
        <w:rPr>
          <w:spacing w:val="-11"/>
        </w:rPr>
        <w:t xml:space="preserve"> </w:t>
      </w:r>
      <w:r>
        <w:t>you</w:t>
      </w:r>
      <w:r>
        <w:rPr>
          <w:spacing w:val="-9"/>
        </w:rPr>
        <w:t xml:space="preserve"> </w:t>
      </w:r>
      <w:r>
        <w:t>can</w:t>
      </w:r>
      <w:r>
        <w:rPr>
          <w:spacing w:val="-11"/>
        </w:rPr>
        <w:t xml:space="preserve"> </w:t>
      </w:r>
      <w:r>
        <w:t>use</w:t>
      </w:r>
      <w:r>
        <w:rPr>
          <w:spacing w:val="-12"/>
        </w:rPr>
        <w:t xml:space="preserve"> </w:t>
      </w:r>
      <w:r>
        <w:t>the</w:t>
      </w:r>
      <w:r>
        <w:rPr>
          <w:spacing w:val="-12"/>
        </w:rPr>
        <w:t xml:space="preserve"> </w:t>
      </w:r>
      <w:r>
        <w:t>method</w:t>
      </w:r>
      <w:r>
        <w:rPr>
          <w:spacing w:val="-11"/>
        </w:rPr>
        <w:t xml:space="preserve"> </w:t>
      </w:r>
      <w:r>
        <w:t>of</w:t>
      </w:r>
      <w:r>
        <w:rPr>
          <w:spacing w:val="-12"/>
        </w:rPr>
        <w:t xml:space="preserve"> </w:t>
      </w:r>
      <w:r>
        <w:t>successive</w:t>
      </w:r>
      <w:r>
        <w:rPr>
          <w:spacing w:val="-12"/>
        </w:rPr>
        <w:t xml:space="preserve"> </w:t>
      </w:r>
      <w:r>
        <w:t>division</w:t>
      </w:r>
      <w:r>
        <w:rPr>
          <w:spacing w:val="-10"/>
        </w:rPr>
        <w:t xml:space="preserve"> </w:t>
      </w:r>
      <w:r>
        <w:t>by</w:t>
      </w:r>
      <w:r>
        <w:rPr>
          <w:spacing w:val="-11"/>
        </w:rPr>
        <w:t xml:space="preserve"> </w:t>
      </w:r>
      <w:r>
        <w:t>8.</w:t>
      </w:r>
      <w:r>
        <w:rPr>
          <w:spacing w:val="-11"/>
        </w:rPr>
        <w:t xml:space="preserve"> </w:t>
      </w:r>
      <w:r>
        <w:t>This involves dividing the decimal number by 8, recording the quotient and the remainder, and repeating this process with the quotient until it reaches zero. The octal equivalent is then obtained by reading the</w:t>
      </w:r>
      <w:r>
        <w:rPr>
          <w:spacing w:val="-1"/>
        </w:rPr>
        <w:t xml:space="preserve"> </w:t>
      </w:r>
      <w:r>
        <w:t>remainders</w:t>
      </w:r>
      <w:r>
        <w:rPr>
          <w:spacing w:val="-1"/>
        </w:rPr>
        <w:t xml:space="preserve"> </w:t>
      </w:r>
      <w:r>
        <w:t>in reverse order,</w:t>
      </w:r>
      <w:r>
        <w:rPr>
          <w:spacing w:val="-1"/>
        </w:rPr>
        <w:t xml:space="preserve"> </w:t>
      </w:r>
      <w:r>
        <w:t>starting from the last remainder</w:t>
      </w:r>
      <w:r>
        <w:rPr>
          <w:spacing w:val="-1"/>
        </w:rPr>
        <w:t xml:space="preserve"> </w:t>
      </w:r>
      <w:r>
        <w:t>obtained to the first.</w:t>
      </w:r>
    </w:p>
    <w:p w14:paraId="3BF3BFC6" w14:textId="49D7ED78" w:rsidR="00301525" w:rsidDel="00C22681" w:rsidRDefault="00112009">
      <w:pPr>
        <w:pStyle w:val="NormalBPBHEB"/>
        <w:rPr>
          <w:del w:id="2696" w:author="Abhiram Arali" w:date="2024-10-29T16:22:00Z"/>
        </w:rPr>
        <w:pPrChange w:id="2697" w:author="Abhiram Arali" w:date="2024-10-29T16:22:00Z">
          <w:pPr>
            <w:pStyle w:val="Heading1"/>
            <w:spacing w:before="160"/>
          </w:pPr>
        </w:pPrChange>
      </w:pPr>
      <w:ins w:id="2698" w:author="Abhiram Arali" w:date="2024-10-29T16:22:00Z">
        <w:r>
          <w:lastRenderedPageBreak/>
          <w:t xml:space="preserve">For the </w:t>
        </w:r>
      </w:ins>
      <w:r w:rsidR="003016C9">
        <w:t>steps</w:t>
      </w:r>
      <w:ins w:id="2699" w:author="Abhiram Arali" w:date="2024-10-29T16:22:00Z">
        <w:r w:rsidR="00C22681">
          <w:t xml:space="preserve">, </w:t>
        </w:r>
      </w:ins>
      <w:del w:id="2700" w:author="Abhiram Arali" w:date="2024-10-29T16:22:00Z">
        <w:r w:rsidR="003016C9" w:rsidDel="00C22681">
          <w:delText>:</w:delText>
        </w:r>
      </w:del>
    </w:p>
    <w:p w14:paraId="1110D43E" w14:textId="2280043A" w:rsidR="00301525" w:rsidDel="006C326F" w:rsidRDefault="00301525">
      <w:pPr>
        <w:pStyle w:val="BodyText"/>
        <w:spacing w:before="22"/>
        <w:rPr>
          <w:del w:id="2701" w:author="Abhiram Arali" w:date="2024-10-29T16:22:00Z"/>
          <w:b/>
        </w:rPr>
      </w:pPr>
    </w:p>
    <w:p w14:paraId="4DAB02AC" w14:textId="339FC6AA" w:rsidR="00301525" w:rsidRDefault="008B7718">
      <w:pPr>
        <w:pStyle w:val="NormalBPBHEB"/>
        <w:pPrChange w:id="2702" w:author="Abhiram Arali" w:date="2024-10-29T16:22:00Z">
          <w:pPr>
            <w:pStyle w:val="BodyText"/>
            <w:ind w:left="220"/>
          </w:pPr>
        </w:pPrChange>
      </w:pPr>
      <w:del w:id="2703" w:author="Abhiram Arali" w:date="2024-10-29T16:22:00Z">
        <w:r w:rsidDel="00C22681">
          <w:delText>T</w:delText>
        </w:r>
      </w:del>
      <w:ins w:id="2704" w:author="Abhiram Arali" w:date="2024-10-29T16:22:00Z">
        <w:r w:rsidR="00C22681">
          <w:t>t</w:t>
        </w:r>
      </w:ins>
      <w:r>
        <w:t>he</w:t>
      </w:r>
      <w:r>
        <w:rPr>
          <w:spacing w:val="-3"/>
        </w:rPr>
        <w:t xml:space="preserve"> </w:t>
      </w:r>
      <w:r>
        <w:t>process is</w:t>
      </w:r>
      <w:r>
        <w:rPr>
          <w:spacing w:val="-1"/>
        </w:rPr>
        <w:t xml:space="preserve"> </w:t>
      </w:r>
      <w:r>
        <w:t>similar</w:t>
      </w:r>
      <w:r>
        <w:rPr>
          <w:spacing w:val="-2"/>
        </w:rPr>
        <w:t xml:space="preserve"> </w:t>
      </w:r>
      <w:r>
        <w:t>to</w:t>
      </w:r>
      <w:r>
        <w:rPr>
          <w:spacing w:val="2"/>
        </w:rPr>
        <w:t xml:space="preserve"> </w:t>
      </w:r>
      <w:r>
        <w:t>decimal</w:t>
      </w:r>
      <w:r>
        <w:rPr>
          <w:spacing w:val="-1"/>
        </w:rPr>
        <w:t xml:space="preserve"> </w:t>
      </w:r>
      <w:r>
        <w:t>to binary</w:t>
      </w:r>
      <w:r>
        <w:rPr>
          <w:spacing w:val="-1"/>
        </w:rPr>
        <w:t xml:space="preserve"> </w:t>
      </w:r>
      <w:r>
        <w:t>conversion, but you</w:t>
      </w:r>
      <w:r>
        <w:rPr>
          <w:spacing w:val="-1"/>
        </w:rPr>
        <w:t xml:space="preserve"> </w:t>
      </w:r>
      <w:r>
        <w:t xml:space="preserve">divide by </w:t>
      </w:r>
      <w:r>
        <w:rPr>
          <w:spacing w:val="-5"/>
        </w:rPr>
        <w:t>8:</w:t>
      </w:r>
    </w:p>
    <w:p w14:paraId="34926A82" w14:textId="776BA489" w:rsidR="00301525" w:rsidRPr="001657CF" w:rsidDel="00D8655F" w:rsidRDefault="00301525">
      <w:pPr>
        <w:pStyle w:val="NormalBPBHEB"/>
        <w:numPr>
          <w:ilvl w:val="0"/>
          <w:numId w:val="89"/>
        </w:numPr>
        <w:rPr>
          <w:del w:id="2705" w:author="Abhiram Arali" w:date="2024-10-29T16:22:00Z"/>
        </w:rPr>
        <w:pPrChange w:id="2706" w:author="Abhiram Arali" w:date="2024-10-29T16:22:00Z">
          <w:pPr>
            <w:pStyle w:val="BodyText"/>
            <w:spacing w:before="23"/>
          </w:pPr>
        </w:pPrChange>
      </w:pPr>
    </w:p>
    <w:p w14:paraId="700CD7E3" w14:textId="77777777" w:rsidR="00301525" w:rsidRPr="001657CF" w:rsidRDefault="008B7718">
      <w:pPr>
        <w:pStyle w:val="NormalBPBHEB"/>
        <w:numPr>
          <w:ilvl w:val="0"/>
          <w:numId w:val="89"/>
        </w:numPr>
        <w:rPr>
          <w:rFonts w:ascii="Symbol" w:hAnsi="Symbol"/>
          <w:rPrChange w:id="2707" w:author="Abhiram Arali" w:date="2024-10-29T16:22:00Z">
            <w:rPr>
              <w:rFonts w:ascii="Symbol" w:hAnsi="Symbol"/>
              <w:sz w:val="24"/>
            </w:rPr>
          </w:rPrChange>
        </w:rPr>
        <w:pPrChange w:id="2708" w:author="Abhiram Arali" w:date="2024-10-29T16:22:00Z">
          <w:pPr>
            <w:pStyle w:val="ListParagraph"/>
            <w:numPr>
              <w:ilvl w:val="1"/>
              <w:numId w:val="8"/>
            </w:numPr>
            <w:tabs>
              <w:tab w:val="left" w:pos="940"/>
            </w:tabs>
            <w:ind w:left="940" w:hanging="360"/>
          </w:pPr>
        </w:pPrChange>
      </w:pPr>
      <w:r w:rsidRPr="001657CF">
        <w:rPr>
          <w:rPrChange w:id="2709" w:author="Abhiram Arali" w:date="2024-10-29T16:22:00Z">
            <w:rPr>
              <w:sz w:val="24"/>
            </w:rPr>
          </w:rPrChange>
        </w:rPr>
        <w:t>Divide</w:t>
      </w:r>
      <w:r w:rsidRPr="001657CF">
        <w:rPr>
          <w:spacing w:val="-1"/>
          <w:rPrChange w:id="2710" w:author="Abhiram Arali" w:date="2024-10-29T16:22:00Z">
            <w:rPr>
              <w:spacing w:val="-1"/>
              <w:sz w:val="24"/>
            </w:rPr>
          </w:rPrChange>
        </w:rPr>
        <w:t xml:space="preserve"> </w:t>
      </w:r>
      <w:r w:rsidRPr="001657CF">
        <w:rPr>
          <w:rPrChange w:id="2711" w:author="Abhiram Arali" w:date="2024-10-29T16:22:00Z">
            <w:rPr>
              <w:sz w:val="24"/>
            </w:rPr>
          </w:rPrChange>
        </w:rPr>
        <w:t>the</w:t>
      </w:r>
      <w:r w:rsidRPr="001657CF">
        <w:rPr>
          <w:spacing w:val="-1"/>
          <w:rPrChange w:id="2712" w:author="Abhiram Arali" w:date="2024-10-29T16:22:00Z">
            <w:rPr>
              <w:spacing w:val="-1"/>
              <w:sz w:val="24"/>
            </w:rPr>
          </w:rPrChange>
        </w:rPr>
        <w:t xml:space="preserve"> </w:t>
      </w:r>
      <w:r w:rsidRPr="001657CF">
        <w:rPr>
          <w:rPrChange w:id="2713" w:author="Abhiram Arali" w:date="2024-10-29T16:22:00Z">
            <w:rPr>
              <w:sz w:val="24"/>
            </w:rPr>
          </w:rPrChange>
        </w:rPr>
        <w:t>decimal number</w:t>
      </w:r>
      <w:r w:rsidRPr="001657CF">
        <w:rPr>
          <w:spacing w:val="-1"/>
          <w:rPrChange w:id="2714" w:author="Abhiram Arali" w:date="2024-10-29T16:22:00Z">
            <w:rPr>
              <w:spacing w:val="-1"/>
              <w:sz w:val="24"/>
            </w:rPr>
          </w:rPrChange>
        </w:rPr>
        <w:t xml:space="preserve"> </w:t>
      </w:r>
      <w:r w:rsidRPr="001657CF">
        <w:rPr>
          <w:rPrChange w:id="2715" w:author="Abhiram Arali" w:date="2024-10-29T16:22:00Z">
            <w:rPr>
              <w:sz w:val="24"/>
            </w:rPr>
          </w:rPrChange>
        </w:rPr>
        <w:t>by 8</w:t>
      </w:r>
      <w:r w:rsidRPr="001657CF">
        <w:rPr>
          <w:spacing w:val="-1"/>
          <w:rPrChange w:id="2716" w:author="Abhiram Arali" w:date="2024-10-29T16:22:00Z">
            <w:rPr>
              <w:spacing w:val="-1"/>
              <w:sz w:val="24"/>
            </w:rPr>
          </w:rPrChange>
        </w:rPr>
        <w:t xml:space="preserve"> </w:t>
      </w:r>
      <w:r w:rsidRPr="001657CF">
        <w:rPr>
          <w:rPrChange w:id="2717" w:author="Abhiram Arali" w:date="2024-10-29T16:22:00Z">
            <w:rPr>
              <w:sz w:val="24"/>
            </w:rPr>
          </w:rPrChange>
        </w:rPr>
        <w:t>and</w:t>
      </w:r>
      <w:r w:rsidRPr="001657CF">
        <w:rPr>
          <w:spacing w:val="-1"/>
          <w:rPrChange w:id="2718" w:author="Abhiram Arali" w:date="2024-10-29T16:22:00Z">
            <w:rPr>
              <w:spacing w:val="-1"/>
              <w:sz w:val="24"/>
            </w:rPr>
          </w:rPrChange>
        </w:rPr>
        <w:t xml:space="preserve"> </w:t>
      </w:r>
      <w:r w:rsidRPr="001657CF">
        <w:rPr>
          <w:rPrChange w:id="2719" w:author="Abhiram Arali" w:date="2024-10-29T16:22:00Z">
            <w:rPr>
              <w:sz w:val="24"/>
            </w:rPr>
          </w:rPrChange>
        </w:rPr>
        <w:t>record</w:t>
      </w:r>
      <w:r w:rsidRPr="001657CF">
        <w:rPr>
          <w:spacing w:val="1"/>
          <w:rPrChange w:id="2720" w:author="Abhiram Arali" w:date="2024-10-29T16:22:00Z">
            <w:rPr>
              <w:spacing w:val="1"/>
              <w:sz w:val="24"/>
            </w:rPr>
          </w:rPrChange>
        </w:rPr>
        <w:t xml:space="preserve"> </w:t>
      </w:r>
      <w:r w:rsidRPr="001657CF">
        <w:rPr>
          <w:rPrChange w:id="2721" w:author="Abhiram Arali" w:date="2024-10-29T16:22:00Z">
            <w:rPr>
              <w:sz w:val="24"/>
            </w:rPr>
          </w:rPrChange>
        </w:rPr>
        <w:t>the quotient</w:t>
      </w:r>
      <w:r w:rsidRPr="001657CF">
        <w:rPr>
          <w:spacing w:val="-1"/>
          <w:rPrChange w:id="2722" w:author="Abhiram Arali" w:date="2024-10-29T16:22:00Z">
            <w:rPr>
              <w:spacing w:val="-1"/>
              <w:sz w:val="24"/>
            </w:rPr>
          </w:rPrChange>
        </w:rPr>
        <w:t xml:space="preserve"> </w:t>
      </w:r>
      <w:r w:rsidRPr="001657CF">
        <w:rPr>
          <w:rPrChange w:id="2723" w:author="Abhiram Arali" w:date="2024-10-29T16:22:00Z">
            <w:rPr>
              <w:sz w:val="24"/>
            </w:rPr>
          </w:rPrChange>
        </w:rPr>
        <w:t>and the</w:t>
      </w:r>
      <w:r w:rsidRPr="001657CF">
        <w:rPr>
          <w:spacing w:val="-1"/>
          <w:rPrChange w:id="2724" w:author="Abhiram Arali" w:date="2024-10-29T16:22:00Z">
            <w:rPr>
              <w:spacing w:val="-1"/>
              <w:sz w:val="24"/>
            </w:rPr>
          </w:rPrChange>
        </w:rPr>
        <w:t xml:space="preserve"> </w:t>
      </w:r>
      <w:r w:rsidRPr="001657CF">
        <w:rPr>
          <w:spacing w:val="-2"/>
          <w:rPrChange w:id="2725" w:author="Abhiram Arali" w:date="2024-10-29T16:22:00Z">
            <w:rPr>
              <w:spacing w:val="-2"/>
              <w:sz w:val="24"/>
            </w:rPr>
          </w:rPrChange>
        </w:rPr>
        <w:t>remainder.</w:t>
      </w:r>
    </w:p>
    <w:p w14:paraId="37C3176D" w14:textId="77777777" w:rsidR="00301525" w:rsidRPr="001657CF" w:rsidRDefault="008B7718">
      <w:pPr>
        <w:pStyle w:val="NormalBPBHEB"/>
        <w:numPr>
          <w:ilvl w:val="0"/>
          <w:numId w:val="89"/>
        </w:numPr>
        <w:rPr>
          <w:rFonts w:ascii="Symbol" w:hAnsi="Symbol"/>
          <w:rPrChange w:id="2726" w:author="Abhiram Arali" w:date="2024-10-29T16:22:00Z">
            <w:rPr>
              <w:rFonts w:ascii="Symbol" w:hAnsi="Symbol"/>
              <w:sz w:val="24"/>
            </w:rPr>
          </w:rPrChange>
        </w:rPr>
        <w:pPrChange w:id="2727" w:author="Abhiram Arali" w:date="2024-10-29T16:22:00Z">
          <w:pPr>
            <w:pStyle w:val="ListParagraph"/>
            <w:numPr>
              <w:ilvl w:val="1"/>
              <w:numId w:val="8"/>
            </w:numPr>
            <w:tabs>
              <w:tab w:val="left" w:pos="940"/>
            </w:tabs>
            <w:spacing w:before="138"/>
            <w:ind w:left="940" w:hanging="360"/>
          </w:pPr>
        </w:pPrChange>
      </w:pPr>
      <w:r w:rsidRPr="001657CF">
        <w:rPr>
          <w:rPrChange w:id="2728" w:author="Abhiram Arali" w:date="2024-10-29T16:22:00Z">
            <w:rPr>
              <w:sz w:val="24"/>
            </w:rPr>
          </w:rPrChange>
        </w:rPr>
        <w:t>Continue</w:t>
      </w:r>
      <w:r w:rsidRPr="001657CF">
        <w:rPr>
          <w:spacing w:val="-4"/>
          <w:rPrChange w:id="2729" w:author="Abhiram Arali" w:date="2024-10-29T16:22:00Z">
            <w:rPr>
              <w:spacing w:val="-4"/>
              <w:sz w:val="24"/>
            </w:rPr>
          </w:rPrChange>
        </w:rPr>
        <w:t xml:space="preserve"> </w:t>
      </w:r>
      <w:r w:rsidRPr="001657CF">
        <w:rPr>
          <w:rPrChange w:id="2730" w:author="Abhiram Arali" w:date="2024-10-29T16:22:00Z">
            <w:rPr>
              <w:sz w:val="24"/>
            </w:rPr>
          </w:rPrChange>
        </w:rPr>
        <w:t>dividing</w:t>
      </w:r>
      <w:r w:rsidRPr="001657CF">
        <w:rPr>
          <w:spacing w:val="-1"/>
          <w:rPrChange w:id="2731" w:author="Abhiram Arali" w:date="2024-10-29T16:22:00Z">
            <w:rPr>
              <w:spacing w:val="-1"/>
              <w:sz w:val="24"/>
            </w:rPr>
          </w:rPrChange>
        </w:rPr>
        <w:t xml:space="preserve"> </w:t>
      </w:r>
      <w:r w:rsidRPr="001657CF">
        <w:rPr>
          <w:rPrChange w:id="2732" w:author="Abhiram Arali" w:date="2024-10-29T16:22:00Z">
            <w:rPr>
              <w:sz w:val="24"/>
            </w:rPr>
          </w:rPrChange>
        </w:rPr>
        <w:t>until</w:t>
      </w:r>
      <w:r w:rsidRPr="001657CF">
        <w:rPr>
          <w:spacing w:val="-1"/>
          <w:rPrChange w:id="2733" w:author="Abhiram Arali" w:date="2024-10-29T16:22:00Z">
            <w:rPr>
              <w:spacing w:val="-1"/>
              <w:sz w:val="24"/>
            </w:rPr>
          </w:rPrChange>
        </w:rPr>
        <w:t xml:space="preserve"> </w:t>
      </w:r>
      <w:r w:rsidRPr="001657CF">
        <w:rPr>
          <w:rPrChange w:id="2734" w:author="Abhiram Arali" w:date="2024-10-29T16:22:00Z">
            <w:rPr>
              <w:sz w:val="24"/>
            </w:rPr>
          </w:rPrChange>
        </w:rPr>
        <w:t>the</w:t>
      </w:r>
      <w:r w:rsidRPr="001657CF">
        <w:rPr>
          <w:spacing w:val="-2"/>
          <w:rPrChange w:id="2735" w:author="Abhiram Arali" w:date="2024-10-29T16:22:00Z">
            <w:rPr>
              <w:spacing w:val="-2"/>
              <w:sz w:val="24"/>
            </w:rPr>
          </w:rPrChange>
        </w:rPr>
        <w:t xml:space="preserve"> </w:t>
      </w:r>
      <w:r w:rsidRPr="001657CF">
        <w:rPr>
          <w:rPrChange w:id="2736" w:author="Abhiram Arali" w:date="2024-10-29T16:22:00Z">
            <w:rPr>
              <w:sz w:val="24"/>
            </w:rPr>
          </w:rPrChange>
        </w:rPr>
        <w:t>quotient</w:t>
      </w:r>
      <w:r w:rsidRPr="001657CF">
        <w:rPr>
          <w:spacing w:val="-1"/>
          <w:rPrChange w:id="2737" w:author="Abhiram Arali" w:date="2024-10-29T16:22:00Z">
            <w:rPr>
              <w:spacing w:val="-1"/>
              <w:sz w:val="24"/>
            </w:rPr>
          </w:rPrChange>
        </w:rPr>
        <w:t xml:space="preserve"> </w:t>
      </w:r>
      <w:r w:rsidRPr="001657CF">
        <w:rPr>
          <w:rPrChange w:id="2738" w:author="Abhiram Arali" w:date="2024-10-29T16:22:00Z">
            <w:rPr>
              <w:sz w:val="24"/>
            </w:rPr>
          </w:rPrChange>
        </w:rPr>
        <w:t xml:space="preserve">is </w:t>
      </w:r>
      <w:r w:rsidRPr="001657CF">
        <w:rPr>
          <w:spacing w:val="-2"/>
          <w:rPrChange w:id="2739" w:author="Abhiram Arali" w:date="2024-10-29T16:22:00Z">
            <w:rPr>
              <w:spacing w:val="-2"/>
              <w:sz w:val="24"/>
            </w:rPr>
          </w:rPrChange>
        </w:rPr>
        <w:t>zero.</w:t>
      </w:r>
    </w:p>
    <w:p w14:paraId="52668318" w14:textId="77777777" w:rsidR="00301525" w:rsidRPr="001657CF" w:rsidRDefault="008B7718">
      <w:pPr>
        <w:pStyle w:val="NormalBPBHEB"/>
        <w:numPr>
          <w:ilvl w:val="0"/>
          <w:numId w:val="89"/>
        </w:numPr>
        <w:rPr>
          <w:rFonts w:ascii="Symbol" w:hAnsi="Symbol"/>
          <w:rPrChange w:id="2740" w:author="Abhiram Arali" w:date="2024-10-29T16:22:00Z">
            <w:rPr>
              <w:rFonts w:ascii="Symbol" w:hAnsi="Symbol"/>
              <w:sz w:val="24"/>
            </w:rPr>
          </w:rPrChange>
        </w:rPr>
        <w:pPrChange w:id="2741" w:author="Abhiram Arali" w:date="2024-10-29T16:22:00Z">
          <w:pPr>
            <w:pStyle w:val="ListParagraph"/>
            <w:numPr>
              <w:ilvl w:val="1"/>
              <w:numId w:val="8"/>
            </w:numPr>
            <w:tabs>
              <w:tab w:val="left" w:pos="940"/>
            </w:tabs>
            <w:spacing w:before="138"/>
            <w:ind w:left="940" w:hanging="360"/>
          </w:pPr>
        </w:pPrChange>
      </w:pPr>
      <w:r w:rsidRPr="001657CF">
        <w:rPr>
          <w:rPrChange w:id="2742" w:author="Abhiram Arali" w:date="2024-10-29T16:22:00Z">
            <w:rPr>
              <w:sz w:val="24"/>
            </w:rPr>
          </w:rPrChange>
        </w:rPr>
        <w:t>The</w:t>
      </w:r>
      <w:r w:rsidRPr="001657CF">
        <w:rPr>
          <w:spacing w:val="-3"/>
          <w:rPrChange w:id="2743" w:author="Abhiram Arali" w:date="2024-10-29T16:22:00Z">
            <w:rPr>
              <w:spacing w:val="-3"/>
              <w:sz w:val="24"/>
            </w:rPr>
          </w:rPrChange>
        </w:rPr>
        <w:t xml:space="preserve"> </w:t>
      </w:r>
      <w:r w:rsidRPr="001657CF">
        <w:rPr>
          <w:rPrChange w:id="2744" w:author="Abhiram Arali" w:date="2024-10-29T16:22:00Z">
            <w:rPr>
              <w:sz w:val="24"/>
            </w:rPr>
          </w:rPrChange>
        </w:rPr>
        <w:t>octal equivalent is</w:t>
      </w:r>
      <w:r w:rsidRPr="001657CF">
        <w:rPr>
          <w:spacing w:val="-1"/>
          <w:rPrChange w:id="2745" w:author="Abhiram Arali" w:date="2024-10-29T16:22:00Z">
            <w:rPr>
              <w:spacing w:val="-1"/>
              <w:sz w:val="24"/>
            </w:rPr>
          </w:rPrChange>
        </w:rPr>
        <w:t xml:space="preserve"> </w:t>
      </w:r>
      <w:r w:rsidRPr="001657CF">
        <w:rPr>
          <w:rPrChange w:id="2746" w:author="Abhiram Arali" w:date="2024-10-29T16:22:00Z">
            <w:rPr>
              <w:sz w:val="24"/>
            </w:rPr>
          </w:rPrChange>
        </w:rPr>
        <w:t>the remainders read</w:t>
      </w:r>
      <w:r w:rsidRPr="001657CF">
        <w:rPr>
          <w:spacing w:val="-1"/>
          <w:rPrChange w:id="2747" w:author="Abhiram Arali" w:date="2024-10-29T16:22:00Z">
            <w:rPr>
              <w:spacing w:val="-1"/>
              <w:sz w:val="24"/>
            </w:rPr>
          </w:rPrChange>
        </w:rPr>
        <w:t xml:space="preserve"> </w:t>
      </w:r>
      <w:r w:rsidRPr="001657CF">
        <w:rPr>
          <w:rPrChange w:id="2748" w:author="Abhiram Arali" w:date="2024-10-29T16:22:00Z">
            <w:rPr>
              <w:sz w:val="24"/>
            </w:rPr>
          </w:rPrChange>
        </w:rPr>
        <w:t>in reverse</w:t>
      </w:r>
      <w:r w:rsidRPr="001657CF">
        <w:rPr>
          <w:spacing w:val="-2"/>
          <w:rPrChange w:id="2749" w:author="Abhiram Arali" w:date="2024-10-29T16:22:00Z">
            <w:rPr>
              <w:spacing w:val="-2"/>
              <w:sz w:val="24"/>
            </w:rPr>
          </w:rPrChange>
        </w:rPr>
        <w:t xml:space="preserve"> order.</w:t>
      </w:r>
    </w:p>
    <w:p w14:paraId="41C00909" w14:textId="77777777" w:rsidR="00301525" w:rsidRDefault="00301525">
      <w:pPr>
        <w:pStyle w:val="NormalBPBHEB"/>
        <w:pPrChange w:id="2750" w:author="Abhiram Arali" w:date="2024-10-29T16:22:00Z">
          <w:pPr>
            <w:pStyle w:val="BodyText"/>
            <w:spacing w:before="19"/>
          </w:pPr>
        </w:pPrChange>
      </w:pPr>
    </w:p>
    <w:p w14:paraId="7F276586" w14:textId="7FE7C3FF" w:rsidR="00301525" w:rsidRDefault="008B7718">
      <w:pPr>
        <w:pStyle w:val="NormalBPBHEB"/>
        <w:pPrChange w:id="2751" w:author="Abhiram Arali" w:date="2024-10-29T16:22:00Z">
          <w:pPr>
            <w:pStyle w:val="BodyText"/>
            <w:ind w:left="220"/>
          </w:pPr>
        </w:pPrChange>
      </w:pPr>
      <w:r w:rsidRPr="004A52F1">
        <w:rPr>
          <w:b/>
          <w:bCs/>
          <w:rPrChange w:id="2752" w:author="Abhiram Arali" w:date="2024-10-29T16:22:00Z">
            <w:rPr/>
          </w:rPrChange>
        </w:rPr>
        <w:t>Example</w:t>
      </w:r>
      <w:r>
        <w:t>:</w:t>
      </w:r>
      <w:r>
        <w:rPr>
          <w:spacing w:val="-1"/>
        </w:rPr>
        <w:t xml:space="preserve"> </w:t>
      </w:r>
      <w:r>
        <w:t>Convert</w:t>
      </w:r>
      <w:r>
        <w:rPr>
          <w:spacing w:val="-1"/>
        </w:rPr>
        <w:t xml:space="preserve"> </w:t>
      </w:r>
      <w:r>
        <w:t>65</w:t>
      </w:r>
      <w:r>
        <w:rPr>
          <w:spacing w:val="-1"/>
        </w:rPr>
        <w:t xml:space="preserve"> </w:t>
      </w:r>
      <w:r>
        <w:t>to</w:t>
      </w:r>
      <w:r>
        <w:rPr>
          <w:spacing w:val="-1"/>
        </w:rPr>
        <w:t xml:space="preserve"> </w:t>
      </w:r>
      <w:commentRangeStart w:id="2753"/>
      <w:r>
        <w:rPr>
          <w:spacing w:val="-2"/>
        </w:rPr>
        <w:t>octal</w:t>
      </w:r>
      <w:commentRangeEnd w:id="2753"/>
      <w:r w:rsidR="004B3510">
        <w:rPr>
          <w:rStyle w:val="CommentReference"/>
          <w:rFonts w:asciiTheme="minorHAnsi" w:eastAsiaTheme="minorHAnsi" w:hAnsiTheme="minorHAnsi" w:cstheme="minorBidi"/>
        </w:rPr>
        <w:commentReference w:id="2753"/>
      </w:r>
      <w:ins w:id="2754" w:author="Abhiram Arali" w:date="2024-10-29T16:22:00Z">
        <w:r w:rsidR="00347613">
          <w:rPr>
            <w:spacing w:val="-2"/>
          </w:rPr>
          <w:t>:</w:t>
        </w:r>
      </w:ins>
    </w:p>
    <w:p w14:paraId="5C8E49AA" w14:textId="34618EBE" w:rsidR="009E2048" w:rsidRPr="001A0082" w:rsidRDefault="009E2048" w:rsidP="001A0082">
      <w:pPr>
        <w:pStyle w:val="ListParagraph"/>
        <w:spacing w:after="0" w:line="240" w:lineRule="auto"/>
        <w:jc w:val="center"/>
        <w:rPr>
          <w:ins w:id="2755" w:author="Hii" w:date="2024-11-08T14:27:00Z"/>
          <w:rFonts w:ascii="Times New Roman" w:eastAsia="Times New Roman" w:hAnsi="Times New Roman" w:cs="Times New Roman"/>
          <w:sz w:val="24"/>
          <w:szCs w:val="24"/>
          <w:lang w:val="en-IN" w:eastAsia="en-IN"/>
          <w:rPrChange w:id="2756" w:author="Hii" w:date="2024-11-08T14:28:00Z">
            <w:rPr>
              <w:ins w:id="2757" w:author="Hii" w:date="2024-11-08T14:27:00Z"/>
              <w:lang w:val="en-IN" w:eastAsia="en-IN"/>
            </w:rPr>
          </w:rPrChange>
        </w:rPr>
        <w:pPrChange w:id="2758" w:author="Hii" w:date="2024-11-08T14:28:00Z">
          <w:pPr>
            <w:spacing w:after="0" w:line="240" w:lineRule="auto"/>
          </w:pPr>
        </w:pPrChange>
      </w:pPr>
      <w:ins w:id="2759" w:author="Hii" w:date="2024-11-08T14:27:00Z">
        <w:r w:rsidRPr="001A0082">
          <w:rPr>
            <w:rFonts w:ascii="Times New Roman" w:eastAsia="Times New Roman" w:hAnsi="Times New Roman" w:cs="Times New Roman"/>
            <w:sz w:val="24"/>
            <w:szCs w:val="24"/>
            <w:lang w:val="en-IN" w:eastAsia="en-IN"/>
            <w:rPrChange w:id="2760" w:author="Hii" w:date="2024-11-08T14:28:00Z">
              <w:rPr>
                <w:lang w:val="en-IN" w:eastAsia="en-IN"/>
              </w:rPr>
            </w:rPrChange>
          </w:rPr>
          <w:t xml:space="preserve">65÷8=8 with a remainder of </w:t>
        </w:r>
        <w:r w:rsidRPr="001A0082">
          <w:rPr>
            <w:rFonts w:ascii="Times New Roman" w:eastAsia="Times New Roman" w:hAnsi="Times New Roman" w:cs="Times New Roman"/>
            <w:b/>
            <w:bCs/>
            <w:sz w:val="24"/>
            <w:szCs w:val="24"/>
            <w:lang w:val="en-IN" w:eastAsia="en-IN"/>
            <w:rPrChange w:id="2761" w:author="Hii" w:date="2024-11-08T14:28:00Z">
              <w:rPr>
                <w:b/>
                <w:bCs/>
                <w:lang w:val="en-IN" w:eastAsia="en-IN"/>
              </w:rPr>
            </w:rPrChange>
          </w:rPr>
          <w:t>1</w:t>
        </w:r>
      </w:ins>
    </w:p>
    <w:p w14:paraId="59ACE4F5" w14:textId="57E1C6B1" w:rsidR="009E2048" w:rsidRPr="001A0082" w:rsidRDefault="009E2048" w:rsidP="001A0082">
      <w:pPr>
        <w:pStyle w:val="ListParagraph"/>
        <w:spacing w:after="0" w:line="240" w:lineRule="auto"/>
        <w:jc w:val="center"/>
        <w:rPr>
          <w:ins w:id="2762" w:author="Hii" w:date="2024-11-08T14:27:00Z"/>
          <w:rFonts w:ascii="Times New Roman" w:eastAsia="Times New Roman" w:hAnsi="Times New Roman" w:cs="Times New Roman"/>
          <w:sz w:val="24"/>
          <w:szCs w:val="24"/>
          <w:lang w:val="en-IN" w:eastAsia="en-IN"/>
          <w:rPrChange w:id="2763" w:author="Hii" w:date="2024-11-08T14:28:00Z">
            <w:rPr>
              <w:ins w:id="2764" w:author="Hii" w:date="2024-11-08T14:27:00Z"/>
              <w:lang w:val="en-IN" w:eastAsia="en-IN"/>
            </w:rPr>
          </w:rPrChange>
        </w:rPr>
        <w:pPrChange w:id="2765" w:author="Hii" w:date="2024-11-08T14:28:00Z">
          <w:pPr>
            <w:spacing w:after="0" w:line="240" w:lineRule="auto"/>
          </w:pPr>
        </w:pPrChange>
      </w:pPr>
      <w:ins w:id="2766" w:author="Hii" w:date="2024-11-08T14:27:00Z">
        <w:r w:rsidRPr="001A0082">
          <w:rPr>
            <w:rFonts w:ascii="Times New Roman" w:eastAsia="Times New Roman" w:hAnsi="Times New Roman" w:cs="Times New Roman"/>
            <w:sz w:val="24"/>
            <w:szCs w:val="24"/>
            <w:lang w:val="en-IN" w:eastAsia="en-IN"/>
            <w:rPrChange w:id="2767" w:author="Hii" w:date="2024-11-08T14:28:00Z">
              <w:rPr>
                <w:lang w:val="en-IN" w:eastAsia="en-IN"/>
              </w:rPr>
            </w:rPrChange>
          </w:rPr>
          <w:t xml:space="preserve">8÷8=18 with a remainder of </w:t>
        </w:r>
        <w:r w:rsidRPr="001A0082">
          <w:rPr>
            <w:rFonts w:ascii="Times New Roman" w:eastAsia="Times New Roman" w:hAnsi="Times New Roman" w:cs="Times New Roman"/>
            <w:b/>
            <w:bCs/>
            <w:sz w:val="24"/>
            <w:szCs w:val="24"/>
            <w:lang w:val="en-IN" w:eastAsia="en-IN"/>
            <w:rPrChange w:id="2768" w:author="Hii" w:date="2024-11-08T14:28:00Z">
              <w:rPr>
                <w:b/>
                <w:bCs/>
                <w:lang w:val="en-IN" w:eastAsia="en-IN"/>
              </w:rPr>
            </w:rPrChange>
          </w:rPr>
          <w:t>0</w:t>
        </w:r>
      </w:ins>
    </w:p>
    <w:p w14:paraId="256EBBEB" w14:textId="54D330F8" w:rsidR="00301525" w:rsidDel="004B3510" w:rsidRDefault="001A0082" w:rsidP="001A0082">
      <w:pPr>
        <w:pStyle w:val="BodyText"/>
        <w:spacing w:before="192"/>
        <w:jc w:val="center"/>
        <w:rPr>
          <w:del w:id="2769" w:author="Abhiram Arali" w:date="2024-10-29T16:22:00Z"/>
          <w:sz w:val="20"/>
        </w:rPr>
        <w:pPrChange w:id="2770" w:author="Hii" w:date="2024-11-08T14:28:00Z">
          <w:pPr>
            <w:pStyle w:val="BodyText"/>
            <w:spacing w:before="192"/>
          </w:pPr>
        </w:pPrChange>
      </w:pPr>
      <w:ins w:id="2771" w:author="Hii" w:date="2024-11-08T14:27:00Z">
        <w:r>
          <w:rPr>
            <w:lang w:val="en-IN" w:eastAsia="en-IN"/>
          </w:rPr>
          <w:t>1÷8=</w:t>
        </w:r>
        <w:r w:rsidR="009E2048" w:rsidRPr="009E2048">
          <w:rPr>
            <w:lang w:val="en-IN" w:eastAsia="en-IN"/>
          </w:rPr>
          <w:t xml:space="preserve">0 with a remainder of </w:t>
        </w:r>
        <w:r w:rsidR="009E2048" w:rsidRPr="009E2048">
          <w:rPr>
            <w:b/>
            <w:bCs/>
            <w:lang w:val="en-IN" w:eastAsia="en-IN"/>
          </w:rPr>
          <w:t>1</w:t>
        </w:r>
      </w:ins>
      <w:del w:id="2772" w:author="Hii" w:date="2024-11-08T14:27:00Z">
        <w:r w:rsidR="008B7718" w:rsidDel="009E2048">
          <w:rPr>
            <w:noProof/>
            <w:lang w:val="en-IN" w:eastAsia="en-IN"/>
          </w:rPr>
          <w:drawing>
            <wp:anchor distT="0" distB="0" distL="0" distR="0" simplePos="0" relativeHeight="487582720" behindDoc="1" locked="0" layoutInCell="1" allowOverlap="1" wp14:anchorId="64DC1501" wp14:editId="4E7FD2C4">
              <wp:simplePos x="0" y="0"/>
              <wp:positionH relativeFrom="page">
                <wp:posOffset>2476619</wp:posOffset>
              </wp:positionH>
              <wp:positionV relativeFrom="paragraph">
                <wp:posOffset>283194</wp:posOffset>
              </wp:positionV>
              <wp:extent cx="2028810" cy="872394"/>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3" cstate="print"/>
                      <a:stretch>
                        <a:fillRect/>
                      </a:stretch>
                    </pic:blipFill>
                    <pic:spPr>
                      <a:xfrm>
                        <a:off x="0" y="0"/>
                        <a:ext cx="2028810" cy="872394"/>
                      </a:xfrm>
                      <a:prstGeom prst="rect">
                        <a:avLst/>
                      </a:prstGeom>
                    </pic:spPr>
                  </pic:pic>
                </a:graphicData>
              </a:graphic>
            </wp:anchor>
          </w:drawing>
        </w:r>
      </w:del>
    </w:p>
    <w:p w14:paraId="242BF1FA" w14:textId="77777777" w:rsidR="00301525" w:rsidRDefault="00301525" w:rsidP="001A0082">
      <w:pPr>
        <w:pStyle w:val="BodyText"/>
        <w:spacing w:before="192"/>
        <w:jc w:val="center"/>
        <w:pPrChange w:id="2773" w:author="Hii" w:date="2024-11-08T14:28:00Z">
          <w:pPr>
            <w:pStyle w:val="BodyText"/>
          </w:pPr>
        </w:pPrChange>
      </w:pPr>
    </w:p>
    <w:p w14:paraId="44EEC1DC" w14:textId="16B530F3" w:rsidR="00301525" w:rsidDel="001A0082" w:rsidRDefault="00301525">
      <w:pPr>
        <w:pStyle w:val="NormalBPBHEB"/>
        <w:rPr>
          <w:del w:id="2774" w:author="Hii" w:date="2024-11-08T14:28:00Z"/>
        </w:rPr>
        <w:pPrChange w:id="2775" w:author="Abhiram Arali" w:date="2024-10-29T16:23:00Z">
          <w:pPr>
            <w:pStyle w:val="BodyText"/>
            <w:spacing w:before="24"/>
          </w:pPr>
        </w:pPrChange>
      </w:pPr>
    </w:p>
    <w:p w14:paraId="168FFE0D" w14:textId="77777777" w:rsidR="00301525" w:rsidRDefault="008B7718" w:rsidP="00B357C4">
      <w:pPr>
        <w:pStyle w:val="NormalBPBHEB"/>
        <w:rPr>
          <w:ins w:id="2776" w:author="Abhiram Arali" w:date="2024-10-29T16:23:00Z"/>
          <w:spacing w:val="-2"/>
        </w:rPr>
      </w:pPr>
      <w:r>
        <w:t>Reading</w:t>
      </w:r>
      <w:r>
        <w:rPr>
          <w:spacing w:val="-1"/>
        </w:rPr>
        <w:t xml:space="preserve"> </w:t>
      </w:r>
      <w:r>
        <w:t>the</w:t>
      </w:r>
      <w:r>
        <w:rPr>
          <w:spacing w:val="-1"/>
        </w:rPr>
        <w:t xml:space="preserve"> </w:t>
      </w:r>
      <w:r>
        <w:t>remainders</w:t>
      </w:r>
      <w:r>
        <w:rPr>
          <w:spacing w:val="-1"/>
        </w:rPr>
        <w:t xml:space="preserve"> </w:t>
      </w:r>
      <w:r>
        <w:t>from bottom</w:t>
      </w:r>
      <w:r>
        <w:rPr>
          <w:spacing w:val="-1"/>
        </w:rPr>
        <w:t xml:space="preserve"> </w:t>
      </w:r>
      <w:r>
        <w:t>to top,</w:t>
      </w:r>
      <w:r>
        <w:rPr>
          <w:spacing w:val="-1"/>
        </w:rPr>
        <w:t xml:space="preserve"> </w:t>
      </w:r>
      <w:r>
        <w:t>65 in</w:t>
      </w:r>
      <w:r>
        <w:rPr>
          <w:spacing w:val="-4"/>
        </w:rPr>
        <w:t xml:space="preserve"> </w:t>
      </w:r>
      <w:r>
        <w:t>decimal is</w:t>
      </w:r>
      <w:r>
        <w:rPr>
          <w:spacing w:val="-1"/>
        </w:rPr>
        <w:t xml:space="preserve"> </w:t>
      </w:r>
      <w:r>
        <w:t xml:space="preserve">101 in </w:t>
      </w:r>
      <w:r>
        <w:rPr>
          <w:spacing w:val="-2"/>
        </w:rPr>
        <w:t>octal.</w:t>
      </w:r>
    </w:p>
    <w:p w14:paraId="1BDA2246" w14:textId="77777777" w:rsidR="00213D00" w:rsidRDefault="00213D00">
      <w:pPr>
        <w:pStyle w:val="NormalBPBHEB"/>
        <w:pPrChange w:id="2777" w:author="Abhiram Arali" w:date="2024-10-29T16:23:00Z">
          <w:pPr>
            <w:pStyle w:val="BodyText"/>
            <w:ind w:left="220"/>
          </w:pPr>
        </w:pPrChange>
      </w:pPr>
    </w:p>
    <w:p w14:paraId="2D11E621" w14:textId="275CD466" w:rsidR="00301525" w:rsidDel="006952D7" w:rsidRDefault="00301525">
      <w:pPr>
        <w:rPr>
          <w:del w:id="2778" w:author="Abhiram Arali" w:date="2024-10-29T16:23:00Z"/>
        </w:rPr>
        <w:sectPr w:rsidR="00301525" w:rsidDel="006952D7">
          <w:pgSz w:w="11910" w:h="16840"/>
          <w:pgMar w:top="1540" w:right="1220" w:bottom="1200" w:left="1220" w:header="758" w:footer="1000" w:gutter="0"/>
          <w:cols w:space="720"/>
        </w:sectPr>
      </w:pPr>
    </w:p>
    <w:p w14:paraId="22B65CAD" w14:textId="62CB6F12" w:rsidR="00301525" w:rsidRDefault="008B7718">
      <w:pPr>
        <w:pStyle w:val="Heading3BPBHEB"/>
        <w:pPrChange w:id="2779" w:author="Abhiram Arali" w:date="2024-10-29T16:23:00Z">
          <w:pPr>
            <w:pStyle w:val="Heading1"/>
            <w:numPr>
              <w:numId w:val="8"/>
            </w:numPr>
            <w:tabs>
              <w:tab w:val="left" w:pos="939"/>
            </w:tabs>
            <w:spacing w:before="100"/>
            <w:ind w:left="939" w:hanging="359"/>
          </w:pPr>
        </w:pPrChange>
      </w:pPr>
      <w:r>
        <w:t>Octal</w:t>
      </w:r>
      <w:r>
        <w:rPr>
          <w:spacing w:val="-3"/>
        </w:rPr>
        <w:t xml:space="preserve"> </w:t>
      </w:r>
      <w:r>
        <w:t>to</w:t>
      </w:r>
      <w:r>
        <w:rPr>
          <w:spacing w:val="-1"/>
        </w:rPr>
        <w:t xml:space="preserve"> </w:t>
      </w:r>
      <w:r w:rsidR="00065AD9">
        <w:t xml:space="preserve">decimal </w:t>
      </w:r>
      <w:r w:rsidR="00065AD9">
        <w:rPr>
          <w:spacing w:val="-2"/>
        </w:rPr>
        <w:t>conversion</w:t>
      </w:r>
    </w:p>
    <w:p w14:paraId="490E26C6" w14:textId="1DB8269D" w:rsidR="00301525" w:rsidDel="00065AD9" w:rsidRDefault="00301525">
      <w:pPr>
        <w:pStyle w:val="BodyText"/>
        <w:spacing w:before="22"/>
        <w:rPr>
          <w:del w:id="2780" w:author="Abhiram Arali" w:date="2024-10-29T16:23:00Z"/>
          <w:b/>
        </w:rPr>
      </w:pPr>
    </w:p>
    <w:p w14:paraId="3EF2502C" w14:textId="77777777" w:rsidR="00301525" w:rsidRDefault="008B7718">
      <w:pPr>
        <w:pStyle w:val="NormalBPBHEB"/>
        <w:pPrChange w:id="2781" w:author="Abhiram Arali" w:date="2024-10-29T16:23:00Z">
          <w:pPr>
            <w:pStyle w:val="BodyText"/>
            <w:spacing w:line="360" w:lineRule="auto"/>
            <w:ind w:left="220" w:right="219"/>
            <w:jc w:val="both"/>
          </w:pPr>
        </w:pPrChange>
      </w:pPr>
      <w:r>
        <w:t>To</w:t>
      </w:r>
      <w:r>
        <w:rPr>
          <w:spacing w:val="-5"/>
        </w:rPr>
        <w:t xml:space="preserve"> </w:t>
      </w:r>
      <w:r>
        <w:t>convert</w:t>
      </w:r>
      <w:r>
        <w:rPr>
          <w:spacing w:val="-5"/>
        </w:rPr>
        <w:t xml:space="preserve"> </w:t>
      </w:r>
      <w:r>
        <w:t>an</w:t>
      </w:r>
      <w:r>
        <w:rPr>
          <w:spacing w:val="-5"/>
        </w:rPr>
        <w:t xml:space="preserve"> </w:t>
      </w:r>
      <w:r>
        <w:t>octal</w:t>
      </w:r>
      <w:r>
        <w:rPr>
          <w:spacing w:val="-5"/>
        </w:rPr>
        <w:t xml:space="preserve"> </w:t>
      </w:r>
      <w:r>
        <w:t>number</w:t>
      </w:r>
      <w:r>
        <w:rPr>
          <w:spacing w:val="-6"/>
        </w:rPr>
        <w:t xml:space="preserve"> </w:t>
      </w:r>
      <w:r>
        <w:t>to</w:t>
      </w:r>
      <w:r>
        <w:rPr>
          <w:spacing w:val="-4"/>
        </w:rPr>
        <w:t xml:space="preserve"> </w:t>
      </w:r>
      <w:r>
        <w:t>decimal,</w:t>
      </w:r>
      <w:r>
        <w:rPr>
          <w:spacing w:val="-4"/>
        </w:rPr>
        <w:t xml:space="preserve"> </w:t>
      </w:r>
      <w:r>
        <w:t>you</w:t>
      </w:r>
      <w:r>
        <w:rPr>
          <w:spacing w:val="-5"/>
        </w:rPr>
        <w:t xml:space="preserve"> </w:t>
      </w:r>
      <w:r>
        <w:t>can</w:t>
      </w:r>
      <w:r>
        <w:rPr>
          <w:spacing w:val="-5"/>
        </w:rPr>
        <w:t xml:space="preserve"> </w:t>
      </w:r>
      <w:r>
        <w:t>use</w:t>
      </w:r>
      <w:r>
        <w:rPr>
          <w:spacing w:val="-6"/>
        </w:rPr>
        <w:t xml:space="preserve"> </w:t>
      </w:r>
      <w:r>
        <w:t>the</w:t>
      </w:r>
      <w:r>
        <w:rPr>
          <w:spacing w:val="-5"/>
        </w:rPr>
        <w:t xml:space="preserve"> </w:t>
      </w:r>
      <w:r>
        <w:t>positional</w:t>
      </w:r>
      <w:r>
        <w:rPr>
          <w:spacing w:val="-4"/>
        </w:rPr>
        <w:t xml:space="preserve"> </w:t>
      </w:r>
      <w:r>
        <w:t>method,</w:t>
      </w:r>
      <w:r>
        <w:rPr>
          <w:spacing w:val="-5"/>
        </w:rPr>
        <w:t xml:space="preserve"> </w:t>
      </w:r>
      <w:r>
        <w:t>where</w:t>
      </w:r>
      <w:r>
        <w:rPr>
          <w:spacing w:val="-4"/>
        </w:rPr>
        <w:t xml:space="preserve"> </w:t>
      </w:r>
      <w:r>
        <w:t>each</w:t>
      </w:r>
      <w:r>
        <w:rPr>
          <w:spacing w:val="-3"/>
        </w:rPr>
        <w:t xml:space="preserve"> </w:t>
      </w:r>
      <w:r>
        <w:t>digit</w:t>
      </w:r>
      <w:r>
        <w:rPr>
          <w:spacing w:val="-4"/>
        </w:rPr>
        <w:t xml:space="preserve"> </w:t>
      </w:r>
      <w:r>
        <w:t>in the</w:t>
      </w:r>
      <w:r>
        <w:rPr>
          <w:spacing w:val="-10"/>
        </w:rPr>
        <w:t xml:space="preserve"> </w:t>
      </w:r>
      <w:r>
        <w:t>octal</w:t>
      </w:r>
      <w:r>
        <w:rPr>
          <w:spacing w:val="-10"/>
        </w:rPr>
        <w:t xml:space="preserve"> </w:t>
      </w:r>
      <w:r>
        <w:t>number</w:t>
      </w:r>
      <w:r>
        <w:rPr>
          <w:spacing w:val="-11"/>
        </w:rPr>
        <w:t xml:space="preserve"> </w:t>
      </w:r>
      <w:r>
        <w:t>is</w:t>
      </w:r>
      <w:r>
        <w:rPr>
          <w:spacing w:val="-9"/>
        </w:rPr>
        <w:t xml:space="preserve"> </w:t>
      </w:r>
      <w:r>
        <w:t>multiplied</w:t>
      </w:r>
      <w:r>
        <w:rPr>
          <w:spacing w:val="-10"/>
        </w:rPr>
        <w:t xml:space="preserve"> </w:t>
      </w:r>
      <w:r>
        <w:t>by</w:t>
      </w:r>
      <w:r>
        <w:rPr>
          <w:spacing w:val="-10"/>
        </w:rPr>
        <w:t xml:space="preserve"> </w:t>
      </w:r>
      <w:r>
        <w:t>powers</w:t>
      </w:r>
      <w:r>
        <w:rPr>
          <w:spacing w:val="-10"/>
        </w:rPr>
        <w:t xml:space="preserve"> </w:t>
      </w:r>
      <w:r>
        <w:t>of</w:t>
      </w:r>
      <w:r>
        <w:rPr>
          <w:spacing w:val="-10"/>
        </w:rPr>
        <w:t xml:space="preserve"> </w:t>
      </w:r>
      <w:r>
        <w:t>8</w:t>
      </w:r>
      <w:r>
        <w:rPr>
          <w:spacing w:val="-8"/>
        </w:rPr>
        <w:t xml:space="preserve"> </w:t>
      </w:r>
      <w:r>
        <w:t>based</w:t>
      </w:r>
      <w:r>
        <w:rPr>
          <w:spacing w:val="-10"/>
        </w:rPr>
        <w:t xml:space="preserve"> </w:t>
      </w:r>
      <w:r>
        <w:t>on</w:t>
      </w:r>
      <w:r>
        <w:rPr>
          <w:spacing w:val="-10"/>
        </w:rPr>
        <w:t xml:space="preserve"> </w:t>
      </w:r>
      <w:r>
        <w:t>its</w:t>
      </w:r>
      <w:r>
        <w:rPr>
          <w:spacing w:val="-9"/>
        </w:rPr>
        <w:t xml:space="preserve"> </w:t>
      </w:r>
      <w:r>
        <w:t>position.</w:t>
      </w:r>
      <w:r>
        <w:rPr>
          <w:spacing w:val="-10"/>
        </w:rPr>
        <w:t xml:space="preserve"> </w:t>
      </w:r>
      <w:r>
        <w:t>Starting</w:t>
      </w:r>
      <w:r>
        <w:rPr>
          <w:spacing w:val="-10"/>
        </w:rPr>
        <w:t xml:space="preserve"> </w:t>
      </w:r>
      <w:r>
        <w:t>from</w:t>
      </w:r>
      <w:r>
        <w:rPr>
          <w:spacing w:val="-9"/>
        </w:rPr>
        <w:t xml:space="preserve"> </w:t>
      </w:r>
      <w:r>
        <w:t>the</w:t>
      </w:r>
      <w:r>
        <w:rPr>
          <w:spacing w:val="-10"/>
        </w:rPr>
        <w:t xml:space="preserve"> </w:t>
      </w:r>
      <w:r>
        <w:t>rightmost digit</w:t>
      </w:r>
      <w:r>
        <w:rPr>
          <w:spacing w:val="-15"/>
        </w:rPr>
        <w:t xml:space="preserve"> </w:t>
      </w:r>
      <w:r>
        <w:t>(the</w:t>
      </w:r>
      <w:r>
        <w:rPr>
          <w:spacing w:val="-15"/>
        </w:rPr>
        <w:t xml:space="preserve"> </w:t>
      </w:r>
      <w:r>
        <w:t>least</w:t>
      </w:r>
      <w:r>
        <w:rPr>
          <w:spacing w:val="-15"/>
        </w:rPr>
        <w:t xml:space="preserve"> </w:t>
      </w:r>
      <w:r>
        <w:t>significant</w:t>
      </w:r>
      <w:r>
        <w:rPr>
          <w:spacing w:val="-15"/>
        </w:rPr>
        <w:t xml:space="preserve"> </w:t>
      </w:r>
      <w:r>
        <w:t>digit),</w:t>
      </w:r>
      <w:r>
        <w:rPr>
          <w:spacing w:val="-15"/>
        </w:rPr>
        <w:t xml:space="preserve"> </w:t>
      </w:r>
      <w:r>
        <w:t>which</w:t>
      </w:r>
      <w:r>
        <w:rPr>
          <w:spacing w:val="-15"/>
        </w:rPr>
        <w:t xml:space="preserve"> </w:t>
      </w:r>
      <w:r>
        <w:t>represents</w:t>
      </w:r>
      <w:r>
        <w:rPr>
          <w:spacing w:val="-15"/>
        </w:rPr>
        <w:t xml:space="preserve"> </w:t>
      </w:r>
      <w:r>
        <w:t>8</w:t>
      </w:r>
      <w:r>
        <w:rPr>
          <w:vertAlign w:val="superscript"/>
        </w:rPr>
        <w:t>0</w:t>
      </w:r>
      <w:r>
        <w:t>,</w:t>
      </w:r>
      <w:r>
        <w:rPr>
          <w:spacing w:val="-15"/>
        </w:rPr>
        <w:t xml:space="preserve"> </w:t>
      </w:r>
      <w:r>
        <w:t>each</w:t>
      </w:r>
      <w:r>
        <w:rPr>
          <w:spacing w:val="-15"/>
        </w:rPr>
        <w:t xml:space="preserve"> </w:t>
      </w:r>
      <w:r>
        <w:t>subsequent</w:t>
      </w:r>
      <w:r>
        <w:rPr>
          <w:spacing w:val="-15"/>
        </w:rPr>
        <w:t xml:space="preserve"> </w:t>
      </w:r>
      <w:r>
        <w:t>digit</w:t>
      </w:r>
      <w:r>
        <w:rPr>
          <w:spacing w:val="-15"/>
        </w:rPr>
        <w:t xml:space="preserve"> </w:t>
      </w:r>
      <w:r>
        <w:t>to</w:t>
      </w:r>
      <w:r>
        <w:rPr>
          <w:spacing w:val="-15"/>
        </w:rPr>
        <w:t xml:space="preserve"> </w:t>
      </w:r>
      <w:r>
        <w:t>the</w:t>
      </w:r>
      <w:r>
        <w:rPr>
          <w:spacing w:val="-15"/>
        </w:rPr>
        <w:t xml:space="preserve"> </w:t>
      </w:r>
      <w:r>
        <w:t>left</w:t>
      </w:r>
      <w:r>
        <w:rPr>
          <w:spacing w:val="-15"/>
        </w:rPr>
        <w:t xml:space="preserve"> </w:t>
      </w:r>
      <w:r>
        <w:t>represents increasing powers of 8.</w:t>
      </w:r>
    </w:p>
    <w:p w14:paraId="70FA8471" w14:textId="2C625615" w:rsidR="00301525" w:rsidDel="002E2507" w:rsidRDefault="002E2507">
      <w:pPr>
        <w:pStyle w:val="NormalBPBHEB"/>
        <w:rPr>
          <w:del w:id="2782" w:author="Abhiram Arali" w:date="2024-10-29T16:24:00Z"/>
        </w:rPr>
        <w:pPrChange w:id="2783" w:author="Abhiram Arali" w:date="2024-10-29T16:24:00Z">
          <w:pPr>
            <w:pStyle w:val="Heading1"/>
            <w:spacing w:before="161"/>
          </w:pPr>
        </w:pPrChange>
      </w:pPr>
      <w:ins w:id="2784" w:author="Abhiram Arali" w:date="2024-10-29T16:24:00Z">
        <w:r>
          <w:t>For t</w:t>
        </w:r>
        <w:r w:rsidR="00020B63">
          <w:t xml:space="preserve">he </w:t>
        </w:r>
      </w:ins>
      <w:r w:rsidR="00020B63">
        <w:t>steps</w:t>
      </w:r>
      <w:ins w:id="2785" w:author="Abhiram Arali" w:date="2024-10-29T16:24:00Z">
        <w:r w:rsidR="00020B63">
          <w:t xml:space="preserve"> </w:t>
        </w:r>
      </w:ins>
      <w:del w:id="2786" w:author="Abhiram Arali" w:date="2024-10-29T16:24:00Z">
        <w:r w:rsidR="00020B63" w:rsidDel="002E2507">
          <w:delText>:</w:delText>
        </w:r>
      </w:del>
    </w:p>
    <w:p w14:paraId="55B7E8CC" w14:textId="5FBEBCB0" w:rsidR="00301525" w:rsidDel="002E2507" w:rsidRDefault="00301525">
      <w:pPr>
        <w:pStyle w:val="NormalBPBHEB"/>
        <w:rPr>
          <w:del w:id="2787" w:author="Abhiram Arali" w:date="2024-10-29T16:24:00Z"/>
          <w:b/>
        </w:rPr>
        <w:pPrChange w:id="2788" w:author="Abhiram Arali" w:date="2024-10-29T16:24:00Z">
          <w:pPr>
            <w:pStyle w:val="BodyText"/>
            <w:spacing w:before="21"/>
          </w:pPr>
        </w:pPrChange>
      </w:pPr>
    </w:p>
    <w:p w14:paraId="0B6ABCCB" w14:textId="1A286DAD" w:rsidR="00301525" w:rsidRDefault="002E2507">
      <w:pPr>
        <w:pStyle w:val="NormalBPBHEB"/>
        <w:pPrChange w:id="2789" w:author="Abhiram Arali" w:date="2024-10-29T16:24:00Z">
          <w:pPr>
            <w:pStyle w:val="BodyText"/>
            <w:ind w:left="220"/>
          </w:pPr>
        </w:pPrChange>
      </w:pPr>
      <w:r>
        <w:t>to</w:t>
      </w:r>
      <w:r>
        <w:rPr>
          <w:spacing w:val="-1"/>
        </w:rPr>
        <w:t xml:space="preserve"> </w:t>
      </w:r>
      <w:r>
        <w:t>convert</w:t>
      </w:r>
      <w:r>
        <w:rPr>
          <w:spacing w:val="-1"/>
        </w:rPr>
        <w:t xml:space="preserve"> </w:t>
      </w:r>
      <w:r>
        <w:t>octal to</w:t>
      </w:r>
      <w:r>
        <w:rPr>
          <w:spacing w:val="-1"/>
        </w:rPr>
        <w:t xml:space="preserve"> </w:t>
      </w:r>
      <w:r>
        <w:t>decimal,</w:t>
      </w:r>
      <w:r>
        <w:rPr>
          <w:spacing w:val="-1"/>
        </w:rPr>
        <w:t xml:space="preserve"> </w:t>
      </w:r>
      <w:r>
        <w:t>use</w:t>
      </w:r>
      <w:r>
        <w:rPr>
          <w:spacing w:val="-1"/>
        </w:rPr>
        <w:t xml:space="preserve"> </w:t>
      </w:r>
      <w:r>
        <w:t>the</w:t>
      </w:r>
      <w:r>
        <w:rPr>
          <w:spacing w:val="-1"/>
        </w:rPr>
        <w:t xml:space="preserve"> </w:t>
      </w:r>
      <w:r>
        <w:t xml:space="preserve">positional </w:t>
      </w:r>
      <w:r>
        <w:rPr>
          <w:spacing w:val="-2"/>
        </w:rPr>
        <w:t>method:</w:t>
      </w:r>
    </w:p>
    <w:p w14:paraId="18D973B1" w14:textId="3ACB0A3C" w:rsidR="00301525" w:rsidDel="00BB216F" w:rsidRDefault="00301525">
      <w:pPr>
        <w:pStyle w:val="BodyText"/>
        <w:spacing w:before="24"/>
        <w:rPr>
          <w:del w:id="2790" w:author="Abhiram Arali" w:date="2024-10-29T16:24:00Z"/>
        </w:rPr>
      </w:pPr>
    </w:p>
    <w:p w14:paraId="69380CC3" w14:textId="77777777" w:rsidR="00301525" w:rsidRDefault="008B7718">
      <w:pPr>
        <w:pStyle w:val="NormalBPBHEB"/>
        <w:numPr>
          <w:ilvl w:val="0"/>
          <w:numId w:val="90"/>
        </w:numPr>
        <w:rPr>
          <w:rFonts w:ascii="Symbol" w:hAnsi="Symbol"/>
        </w:rPr>
        <w:pPrChange w:id="2791" w:author="Abhiram Arali" w:date="2024-10-29T16:24:00Z">
          <w:pPr>
            <w:pStyle w:val="ListParagraph"/>
            <w:numPr>
              <w:ilvl w:val="1"/>
              <w:numId w:val="8"/>
            </w:numPr>
            <w:tabs>
              <w:tab w:val="left" w:pos="940"/>
            </w:tabs>
            <w:spacing w:before="1"/>
            <w:ind w:left="940" w:hanging="360"/>
          </w:pPr>
        </w:pPrChange>
      </w:pPr>
      <w:r>
        <w:t>Each</w:t>
      </w:r>
      <w:r>
        <w:rPr>
          <w:spacing w:val="-1"/>
        </w:rPr>
        <w:t xml:space="preserve"> </w:t>
      </w:r>
      <w:r>
        <w:t>digit</w:t>
      </w:r>
      <w:r>
        <w:rPr>
          <w:spacing w:val="-1"/>
        </w:rPr>
        <w:t xml:space="preserve"> </w:t>
      </w:r>
      <w:r>
        <w:t>represents</w:t>
      </w:r>
      <w:r>
        <w:rPr>
          <w:spacing w:val="-1"/>
        </w:rPr>
        <w:t xml:space="preserve"> </w:t>
      </w:r>
      <w:r>
        <w:t>a</w:t>
      </w:r>
      <w:r>
        <w:rPr>
          <w:spacing w:val="-1"/>
        </w:rPr>
        <w:t xml:space="preserve"> </w:t>
      </w:r>
      <w:r>
        <w:t>power</w:t>
      </w:r>
      <w:r>
        <w:rPr>
          <w:spacing w:val="-1"/>
        </w:rPr>
        <w:t xml:space="preserve"> </w:t>
      </w:r>
      <w:r>
        <w:t>of</w:t>
      </w:r>
      <w:r>
        <w:rPr>
          <w:spacing w:val="-2"/>
        </w:rPr>
        <w:t xml:space="preserve"> </w:t>
      </w:r>
      <w:r>
        <w:t>8,</w:t>
      </w:r>
      <w:r>
        <w:rPr>
          <w:spacing w:val="-1"/>
        </w:rPr>
        <w:t xml:space="preserve"> </w:t>
      </w:r>
      <w:r>
        <w:t>starting</w:t>
      </w:r>
      <w:r>
        <w:rPr>
          <w:spacing w:val="-1"/>
        </w:rPr>
        <w:t xml:space="preserve"> </w:t>
      </w:r>
      <w:r>
        <w:t>from</w:t>
      </w:r>
      <w:r>
        <w:rPr>
          <w:spacing w:val="-1"/>
        </w:rPr>
        <w:t xml:space="preserve"> </w:t>
      </w:r>
      <w:r>
        <w:t>the</w:t>
      </w:r>
      <w:r>
        <w:rPr>
          <w:spacing w:val="-1"/>
        </w:rPr>
        <w:t xml:space="preserve"> </w:t>
      </w:r>
      <w:r>
        <w:rPr>
          <w:spacing w:val="-2"/>
        </w:rPr>
        <w:t>right.</w:t>
      </w:r>
    </w:p>
    <w:p w14:paraId="264E8F46" w14:textId="77777777" w:rsidR="00301525" w:rsidRDefault="00301525">
      <w:pPr>
        <w:pStyle w:val="NormalBPBHEB"/>
        <w:pPrChange w:id="2792" w:author="Abhiram Arali" w:date="2024-10-29T16:24:00Z">
          <w:pPr>
            <w:pStyle w:val="BodyText"/>
            <w:spacing w:before="20"/>
          </w:pPr>
        </w:pPrChange>
      </w:pPr>
    </w:p>
    <w:p w14:paraId="2EDB42A1" w14:textId="77777777" w:rsidR="00301525" w:rsidRDefault="008B7718">
      <w:pPr>
        <w:pStyle w:val="NormalBPBHEB"/>
        <w:pPrChange w:id="2793" w:author="Abhiram Arali" w:date="2024-10-29T16:24:00Z">
          <w:pPr>
            <w:ind w:left="220"/>
          </w:pPr>
        </w:pPrChange>
      </w:pPr>
      <w:r>
        <w:rPr>
          <w:b/>
        </w:rPr>
        <w:t>Example:</w:t>
      </w:r>
      <w:r>
        <w:rPr>
          <w:b/>
          <w:spacing w:val="-2"/>
        </w:rPr>
        <w:t xml:space="preserve"> </w:t>
      </w:r>
      <w:r>
        <w:t>Convert 101</w:t>
      </w:r>
      <w:r>
        <w:rPr>
          <w:spacing w:val="-1"/>
        </w:rPr>
        <w:t xml:space="preserve"> </w:t>
      </w:r>
      <w:r>
        <w:t xml:space="preserve">to </w:t>
      </w:r>
      <w:commentRangeStart w:id="2794"/>
      <w:r>
        <w:rPr>
          <w:spacing w:val="-2"/>
        </w:rPr>
        <w:t>decimal</w:t>
      </w:r>
      <w:commentRangeEnd w:id="2794"/>
      <w:r w:rsidR="0062440C">
        <w:rPr>
          <w:rStyle w:val="CommentReference"/>
          <w:rFonts w:asciiTheme="minorHAnsi" w:eastAsiaTheme="minorHAnsi" w:hAnsiTheme="minorHAnsi" w:cstheme="minorBidi"/>
        </w:rPr>
        <w:commentReference w:id="2794"/>
      </w:r>
      <w:r>
        <w:rPr>
          <w:spacing w:val="-2"/>
        </w:rPr>
        <w:t>.</w:t>
      </w:r>
    </w:p>
    <w:p w14:paraId="5BCAAF3F" w14:textId="77777777" w:rsidR="001A0082" w:rsidRDefault="001A0082" w:rsidP="001A0082">
      <w:pPr>
        <w:pStyle w:val="BodyText"/>
        <w:spacing w:before="224"/>
        <w:jc w:val="center"/>
        <w:rPr>
          <w:ins w:id="2795" w:author="Hii" w:date="2024-11-08T14:31:00Z"/>
          <w:sz w:val="20"/>
        </w:rPr>
        <w:pPrChange w:id="2796" w:author="Hii" w:date="2024-11-08T14:31:00Z">
          <w:pPr>
            <w:pStyle w:val="BodyText"/>
            <w:spacing w:before="224"/>
          </w:pPr>
        </w:pPrChange>
      </w:pPr>
      <w:ins w:id="2797" w:author="Hii" w:date="2024-11-08T14:31:00Z">
        <w:r w:rsidRPr="001A0082">
          <w:rPr>
            <w:sz w:val="20"/>
          </w:rPr>
          <w:t>101=(1×8</w:t>
        </w:r>
        <w:r w:rsidRPr="001A0082">
          <w:rPr>
            <w:sz w:val="20"/>
            <w:vertAlign w:val="superscript"/>
            <w:rPrChange w:id="2798" w:author="Hii" w:date="2024-11-08T14:31:00Z">
              <w:rPr>
                <w:sz w:val="20"/>
              </w:rPr>
            </w:rPrChange>
          </w:rPr>
          <w:t>2</w:t>
        </w:r>
        <w:r w:rsidRPr="001A0082">
          <w:rPr>
            <w:sz w:val="20"/>
          </w:rPr>
          <w:t>)+(0×8</w:t>
        </w:r>
        <w:r w:rsidRPr="001A0082">
          <w:rPr>
            <w:sz w:val="20"/>
            <w:vertAlign w:val="superscript"/>
            <w:rPrChange w:id="2799" w:author="Hii" w:date="2024-11-08T14:31:00Z">
              <w:rPr>
                <w:sz w:val="20"/>
              </w:rPr>
            </w:rPrChange>
          </w:rPr>
          <w:t>1</w:t>
        </w:r>
        <w:r w:rsidRPr="001A0082">
          <w:rPr>
            <w:sz w:val="20"/>
          </w:rPr>
          <w:t>)+(1×8</w:t>
        </w:r>
        <w:r w:rsidRPr="001A0082">
          <w:rPr>
            <w:sz w:val="20"/>
            <w:vertAlign w:val="superscript"/>
            <w:rPrChange w:id="2800" w:author="Hii" w:date="2024-11-08T14:31:00Z">
              <w:rPr>
                <w:sz w:val="20"/>
              </w:rPr>
            </w:rPrChange>
          </w:rPr>
          <w:t>0</w:t>
        </w:r>
        <w:r w:rsidRPr="001A0082">
          <w:rPr>
            <w:sz w:val="20"/>
          </w:rPr>
          <w:t>)</w:t>
        </w:r>
      </w:ins>
    </w:p>
    <w:p w14:paraId="407D5011" w14:textId="77777777" w:rsidR="001A0082" w:rsidRDefault="001A0082" w:rsidP="001A0082">
      <w:pPr>
        <w:pStyle w:val="BodyText"/>
        <w:spacing w:before="224"/>
        <w:jc w:val="center"/>
        <w:rPr>
          <w:ins w:id="2801" w:author="Hii" w:date="2024-11-08T14:31:00Z"/>
          <w:sz w:val="20"/>
        </w:rPr>
        <w:pPrChange w:id="2802" w:author="Hii" w:date="2024-11-08T14:31:00Z">
          <w:pPr>
            <w:pStyle w:val="BodyText"/>
          </w:pPr>
        </w:pPrChange>
      </w:pPr>
      <w:ins w:id="2803" w:author="Hii" w:date="2024-11-08T14:31:00Z">
        <w:r w:rsidRPr="001A0082">
          <w:rPr>
            <w:sz w:val="20"/>
          </w:rPr>
          <w:t>=(1×64)+(0×8)+(1×1)</w:t>
        </w:r>
      </w:ins>
    </w:p>
    <w:p w14:paraId="3B67FC12" w14:textId="77777777" w:rsidR="001A0082" w:rsidRPr="001A0082" w:rsidRDefault="001A0082" w:rsidP="001A0082">
      <w:pPr>
        <w:pStyle w:val="BodyText"/>
        <w:spacing w:before="224"/>
        <w:jc w:val="center"/>
        <w:rPr>
          <w:ins w:id="2804" w:author="Hii" w:date="2024-11-08T14:31:00Z"/>
          <w:sz w:val="20"/>
        </w:rPr>
        <w:pPrChange w:id="2805" w:author="Hii" w:date="2024-11-08T14:31:00Z">
          <w:pPr>
            <w:pStyle w:val="BodyText"/>
            <w:spacing w:before="224"/>
          </w:pPr>
        </w:pPrChange>
      </w:pPr>
      <w:ins w:id="2806" w:author="Hii" w:date="2024-11-08T14:31:00Z">
        <w:r w:rsidRPr="001A0082">
          <w:rPr>
            <w:sz w:val="20"/>
          </w:rPr>
          <w:t>=64+0+1=65</w:t>
        </w:r>
      </w:ins>
    </w:p>
    <w:p w14:paraId="2C97D7EE" w14:textId="1F3E257E" w:rsidR="00301525" w:rsidDel="0062440C" w:rsidRDefault="001A0082" w:rsidP="001A0082">
      <w:pPr>
        <w:pStyle w:val="BodyText"/>
        <w:spacing w:before="224"/>
        <w:jc w:val="center"/>
        <w:rPr>
          <w:del w:id="2807" w:author="Abhiram Arali" w:date="2024-10-29T16:24:00Z"/>
          <w:sz w:val="20"/>
        </w:rPr>
        <w:pPrChange w:id="2808" w:author="Hii" w:date="2024-11-08T14:31:00Z">
          <w:pPr>
            <w:pStyle w:val="BodyText"/>
            <w:spacing w:before="224"/>
          </w:pPr>
        </w:pPrChange>
      </w:pPr>
      <w:ins w:id="2809" w:author="Hii" w:date="2024-11-08T14:31:00Z">
        <w:r w:rsidRPr="001A0082">
          <w:rPr>
            <w:sz w:val="20"/>
          </w:rPr>
          <w:t>Thus, the octal number 101 is equivalent to the decimal number 65.</w:t>
        </w:r>
      </w:ins>
      <w:del w:id="2810" w:author="Hii" w:date="2024-11-08T14:31:00Z">
        <w:r w:rsidR="008B7718" w:rsidDel="001A0082">
          <w:rPr>
            <w:noProof/>
            <w:lang w:val="en-IN" w:eastAsia="en-IN"/>
          </w:rPr>
          <w:drawing>
            <wp:anchor distT="0" distB="0" distL="0" distR="0" simplePos="0" relativeHeight="487583232" behindDoc="1" locked="0" layoutInCell="1" allowOverlap="1" wp14:anchorId="39176024" wp14:editId="18C58C56">
              <wp:simplePos x="0" y="0"/>
              <wp:positionH relativeFrom="page">
                <wp:posOffset>1257300</wp:posOffset>
              </wp:positionH>
              <wp:positionV relativeFrom="paragraph">
                <wp:posOffset>303556</wp:posOffset>
              </wp:positionV>
              <wp:extent cx="3398369" cy="18507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4" cstate="print"/>
                      <a:stretch>
                        <a:fillRect/>
                      </a:stretch>
                    </pic:blipFill>
                    <pic:spPr>
                      <a:xfrm>
                        <a:off x="0" y="0"/>
                        <a:ext cx="3398369" cy="185070"/>
                      </a:xfrm>
                      <a:prstGeom prst="rect">
                        <a:avLst/>
                      </a:prstGeom>
                    </pic:spPr>
                  </pic:pic>
                </a:graphicData>
              </a:graphic>
            </wp:anchor>
          </w:drawing>
        </w:r>
      </w:del>
    </w:p>
    <w:p w14:paraId="58439D33" w14:textId="77777777" w:rsidR="00301525" w:rsidRDefault="00301525" w:rsidP="001A0082">
      <w:pPr>
        <w:pStyle w:val="BodyText"/>
        <w:spacing w:before="224"/>
        <w:jc w:val="center"/>
        <w:pPrChange w:id="2811" w:author="Hii" w:date="2024-11-08T14:31:00Z">
          <w:pPr>
            <w:pStyle w:val="BodyText"/>
          </w:pPr>
        </w:pPrChange>
      </w:pPr>
    </w:p>
    <w:p w14:paraId="34F2A244" w14:textId="2E311C48" w:rsidR="00301525" w:rsidDel="001A0082" w:rsidRDefault="00301525" w:rsidP="001A0082">
      <w:pPr>
        <w:pStyle w:val="NormalBPBHEB"/>
        <w:rPr>
          <w:del w:id="2812" w:author="Hii" w:date="2024-11-08T14:31:00Z"/>
        </w:rPr>
        <w:pPrChange w:id="2813" w:author="Hii" w:date="2024-11-08T14:31:00Z">
          <w:pPr>
            <w:pStyle w:val="BodyText"/>
            <w:spacing w:before="124"/>
          </w:pPr>
        </w:pPrChange>
      </w:pPr>
    </w:p>
    <w:p w14:paraId="5B47E464" w14:textId="38060F91" w:rsidR="00301525" w:rsidRDefault="008B7718">
      <w:pPr>
        <w:pStyle w:val="Heading3BPBHEB"/>
        <w:pPrChange w:id="2814" w:author="Abhiram Arali" w:date="2024-10-29T16:24:00Z">
          <w:pPr>
            <w:pStyle w:val="Heading1"/>
            <w:numPr>
              <w:numId w:val="8"/>
            </w:numPr>
            <w:tabs>
              <w:tab w:val="left" w:pos="939"/>
            </w:tabs>
            <w:ind w:left="939" w:hanging="359"/>
          </w:pPr>
        </w:pPrChange>
      </w:pPr>
      <w:r>
        <w:t>Decimal</w:t>
      </w:r>
      <w:r>
        <w:rPr>
          <w:spacing w:val="-2"/>
        </w:rPr>
        <w:t xml:space="preserve"> </w:t>
      </w:r>
      <w:r>
        <w:t>to</w:t>
      </w:r>
      <w:r>
        <w:rPr>
          <w:spacing w:val="-1"/>
        </w:rPr>
        <w:t xml:space="preserve"> </w:t>
      </w:r>
      <w:r w:rsidR="0062440C">
        <w:t>hexadecimal</w:t>
      </w:r>
      <w:r w:rsidR="0062440C">
        <w:rPr>
          <w:spacing w:val="-1"/>
        </w:rPr>
        <w:t xml:space="preserve"> </w:t>
      </w:r>
      <w:r w:rsidR="0062440C">
        <w:rPr>
          <w:spacing w:val="-2"/>
        </w:rPr>
        <w:t>conversion</w:t>
      </w:r>
    </w:p>
    <w:p w14:paraId="7011BA6D" w14:textId="12276D90" w:rsidR="00301525" w:rsidDel="000318AE" w:rsidRDefault="00301525">
      <w:pPr>
        <w:pStyle w:val="BodyText"/>
        <w:spacing w:before="21"/>
        <w:rPr>
          <w:del w:id="2815" w:author="Abhiram Arali" w:date="2024-10-29T16:24:00Z"/>
          <w:b/>
        </w:rPr>
      </w:pPr>
    </w:p>
    <w:p w14:paraId="7329C93A" w14:textId="77777777" w:rsidR="00301525" w:rsidRDefault="008B7718">
      <w:pPr>
        <w:pStyle w:val="NormalBPBHEB"/>
        <w:pPrChange w:id="2816" w:author="Abhiram Arali" w:date="2024-10-29T16:25:00Z">
          <w:pPr>
            <w:pStyle w:val="BodyText"/>
            <w:spacing w:line="360" w:lineRule="auto"/>
            <w:ind w:left="220" w:right="219"/>
            <w:jc w:val="both"/>
          </w:pPr>
        </w:pPrChange>
      </w:pPr>
      <w:r>
        <w:t>To convert a decimal number to hexadecimal, you can use the method of successive division by 16. This involves dividing the decimal number by 16, recording the quotient and the remainder,</w:t>
      </w:r>
      <w:r>
        <w:rPr>
          <w:spacing w:val="-1"/>
        </w:rPr>
        <w:t xml:space="preserve"> </w:t>
      </w:r>
      <w:r>
        <w:t>and repeating this process with</w:t>
      </w:r>
      <w:r>
        <w:rPr>
          <w:spacing w:val="-2"/>
        </w:rPr>
        <w:t xml:space="preserve"> </w:t>
      </w:r>
      <w:r>
        <w:t>the quotient until</w:t>
      </w:r>
      <w:r>
        <w:rPr>
          <w:spacing w:val="-2"/>
        </w:rPr>
        <w:t xml:space="preserve"> </w:t>
      </w:r>
      <w:r>
        <w:t>it</w:t>
      </w:r>
      <w:r>
        <w:rPr>
          <w:spacing w:val="-1"/>
        </w:rPr>
        <w:t xml:space="preserve"> </w:t>
      </w:r>
      <w:r>
        <w:t>reaches zero. The</w:t>
      </w:r>
      <w:r>
        <w:rPr>
          <w:spacing w:val="-1"/>
        </w:rPr>
        <w:t xml:space="preserve"> </w:t>
      </w:r>
      <w:r>
        <w:t>hexadecimal equivalent is then obtained by reading the remainders in reverse order, starting from the last remainder obtained to the first. For example, to convert the decimal number 254 to hexadecimal, you divide it by 16, yielding.</w:t>
      </w:r>
    </w:p>
    <w:p w14:paraId="2519A9FD" w14:textId="25874CA8" w:rsidR="00301525" w:rsidDel="00F9122E" w:rsidRDefault="00F9122E">
      <w:pPr>
        <w:pStyle w:val="NormalBPBHEB"/>
        <w:rPr>
          <w:del w:id="2817" w:author="Abhiram Arali" w:date="2024-10-29T17:00:00Z"/>
        </w:rPr>
        <w:pPrChange w:id="2818" w:author="Abhiram Arali" w:date="2024-10-29T17:00:00Z">
          <w:pPr>
            <w:pStyle w:val="Heading1"/>
            <w:spacing w:before="162"/>
          </w:pPr>
        </w:pPrChange>
      </w:pPr>
      <w:ins w:id="2819" w:author="Abhiram Arali" w:date="2024-10-29T17:00:00Z">
        <w:r>
          <w:t xml:space="preserve">The </w:t>
        </w:r>
      </w:ins>
      <w:r>
        <w:t>steps</w:t>
      </w:r>
      <w:ins w:id="2820" w:author="Abhiram Arali" w:date="2024-10-29T17:00:00Z">
        <w:r w:rsidR="00093259">
          <w:t xml:space="preserve"> </w:t>
        </w:r>
      </w:ins>
      <w:del w:id="2821" w:author="Abhiram Arali" w:date="2024-10-29T17:00:00Z">
        <w:r w:rsidDel="00F9122E">
          <w:delText>:</w:delText>
        </w:r>
      </w:del>
    </w:p>
    <w:p w14:paraId="649B0262" w14:textId="479B24D8" w:rsidR="00301525" w:rsidDel="00F9122E" w:rsidRDefault="00301525">
      <w:pPr>
        <w:pStyle w:val="NormalBPBHEB"/>
        <w:rPr>
          <w:del w:id="2822" w:author="Abhiram Arali" w:date="2024-10-29T17:00:00Z"/>
          <w:b/>
        </w:rPr>
        <w:pPrChange w:id="2823" w:author="Abhiram Arali" w:date="2024-10-29T17:00:00Z">
          <w:pPr>
            <w:pStyle w:val="BodyText"/>
            <w:spacing w:before="21"/>
          </w:pPr>
        </w:pPrChange>
      </w:pPr>
    </w:p>
    <w:p w14:paraId="29B761A3" w14:textId="17FDB0DD" w:rsidR="00301525" w:rsidRDefault="00093259">
      <w:pPr>
        <w:pStyle w:val="NormalBPBHEB"/>
        <w:pPrChange w:id="2824" w:author="Abhiram Arali" w:date="2024-10-29T17:00:00Z">
          <w:pPr>
            <w:pStyle w:val="BodyText"/>
            <w:ind w:left="220"/>
          </w:pPr>
        </w:pPrChange>
      </w:pPr>
      <w:r>
        <w:t>for</w:t>
      </w:r>
      <w:r>
        <w:rPr>
          <w:spacing w:val="-1"/>
        </w:rPr>
        <w:t xml:space="preserve"> </w:t>
      </w:r>
      <w:r>
        <w:t>decimal</w:t>
      </w:r>
      <w:r>
        <w:rPr>
          <w:spacing w:val="-1"/>
        </w:rPr>
        <w:t xml:space="preserve"> </w:t>
      </w:r>
      <w:r>
        <w:t>to hexadecimal,</w:t>
      </w:r>
      <w:r>
        <w:rPr>
          <w:spacing w:val="-1"/>
        </w:rPr>
        <w:t xml:space="preserve"> </w:t>
      </w:r>
      <w:r>
        <w:t>divide</w:t>
      </w:r>
      <w:r>
        <w:rPr>
          <w:spacing w:val="-2"/>
        </w:rPr>
        <w:t xml:space="preserve"> </w:t>
      </w:r>
      <w:r>
        <w:t xml:space="preserve">by </w:t>
      </w:r>
      <w:r>
        <w:rPr>
          <w:spacing w:val="-5"/>
        </w:rPr>
        <w:t>16:</w:t>
      </w:r>
    </w:p>
    <w:p w14:paraId="7B29839A" w14:textId="28F1C2D8" w:rsidR="00301525" w:rsidRPr="00670C79" w:rsidDel="00670C79" w:rsidRDefault="00301525">
      <w:pPr>
        <w:pStyle w:val="NormalBPBHEB"/>
        <w:numPr>
          <w:ilvl w:val="0"/>
          <w:numId w:val="91"/>
        </w:numPr>
        <w:rPr>
          <w:del w:id="2825" w:author="Abhiram Arali" w:date="2024-10-29T17:00:00Z"/>
        </w:rPr>
        <w:pPrChange w:id="2826" w:author="Abhiram Arali" w:date="2024-10-29T17:00:00Z">
          <w:pPr>
            <w:pStyle w:val="BodyText"/>
            <w:spacing w:before="24"/>
          </w:pPr>
        </w:pPrChange>
      </w:pPr>
    </w:p>
    <w:p w14:paraId="02AA9F8A" w14:textId="77777777" w:rsidR="00301525" w:rsidRPr="00670C79" w:rsidRDefault="008B7718">
      <w:pPr>
        <w:pStyle w:val="NormalBPBHEB"/>
        <w:numPr>
          <w:ilvl w:val="0"/>
          <w:numId w:val="91"/>
        </w:numPr>
        <w:rPr>
          <w:rPrChange w:id="2827" w:author="Abhiram Arali" w:date="2024-10-29T17:00:00Z">
            <w:rPr>
              <w:rFonts w:ascii="Symbol" w:hAnsi="Symbol"/>
              <w:sz w:val="24"/>
            </w:rPr>
          </w:rPrChange>
        </w:rPr>
        <w:pPrChange w:id="2828" w:author="Abhiram Arali" w:date="2024-10-29T17:00:00Z">
          <w:pPr>
            <w:pStyle w:val="ListParagraph"/>
            <w:numPr>
              <w:ilvl w:val="1"/>
              <w:numId w:val="8"/>
            </w:numPr>
            <w:tabs>
              <w:tab w:val="left" w:pos="940"/>
            </w:tabs>
            <w:ind w:left="940" w:hanging="360"/>
          </w:pPr>
        </w:pPrChange>
      </w:pPr>
      <w:r w:rsidRPr="00670C79">
        <w:rPr>
          <w:rPrChange w:id="2829" w:author="Abhiram Arali" w:date="2024-10-29T17:00:00Z">
            <w:rPr>
              <w:sz w:val="24"/>
            </w:rPr>
          </w:rPrChange>
        </w:rPr>
        <w:t>Divide the decimal number by 16 and record the quotient and the remainder.</w:t>
      </w:r>
    </w:p>
    <w:p w14:paraId="66B71685" w14:textId="77777777" w:rsidR="00301525" w:rsidRPr="00670C79" w:rsidRDefault="008B7718">
      <w:pPr>
        <w:pStyle w:val="NormalBPBHEB"/>
        <w:numPr>
          <w:ilvl w:val="0"/>
          <w:numId w:val="91"/>
        </w:numPr>
        <w:rPr>
          <w:rPrChange w:id="2830" w:author="Abhiram Arali" w:date="2024-10-29T17:00:00Z">
            <w:rPr>
              <w:rFonts w:ascii="Symbol" w:hAnsi="Symbol"/>
              <w:sz w:val="24"/>
            </w:rPr>
          </w:rPrChange>
        </w:rPr>
        <w:pPrChange w:id="2831" w:author="Abhiram Arali" w:date="2024-10-29T17:00:00Z">
          <w:pPr>
            <w:pStyle w:val="ListParagraph"/>
            <w:numPr>
              <w:ilvl w:val="1"/>
              <w:numId w:val="8"/>
            </w:numPr>
            <w:tabs>
              <w:tab w:val="left" w:pos="940"/>
            </w:tabs>
            <w:spacing w:before="139"/>
            <w:ind w:left="940" w:hanging="360"/>
          </w:pPr>
        </w:pPrChange>
      </w:pPr>
      <w:r w:rsidRPr="00670C79">
        <w:rPr>
          <w:rPrChange w:id="2832" w:author="Abhiram Arali" w:date="2024-10-29T17:00:00Z">
            <w:rPr>
              <w:sz w:val="24"/>
            </w:rPr>
          </w:rPrChange>
        </w:rPr>
        <w:lastRenderedPageBreak/>
        <w:t>Continue dividing until the quotient is zero.</w:t>
      </w:r>
    </w:p>
    <w:p w14:paraId="18E7DEA9" w14:textId="77777777" w:rsidR="00301525" w:rsidRDefault="008B7718" w:rsidP="00670C79">
      <w:pPr>
        <w:pStyle w:val="NormalBPBHEB"/>
        <w:numPr>
          <w:ilvl w:val="0"/>
          <w:numId w:val="91"/>
        </w:numPr>
        <w:rPr>
          <w:ins w:id="2833" w:author="Abhiram Arali" w:date="2024-10-29T17:00:00Z"/>
        </w:rPr>
      </w:pPr>
      <w:r w:rsidRPr="00670C79">
        <w:rPr>
          <w:rPrChange w:id="2834" w:author="Abhiram Arali" w:date="2024-10-29T17:00:00Z">
            <w:rPr>
              <w:sz w:val="24"/>
            </w:rPr>
          </w:rPrChange>
        </w:rPr>
        <w:t>The hexadecimal equivalent is the remainders read in reverse order, where remainders 10-15 are represented as A-F.</w:t>
      </w:r>
    </w:p>
    <w:p w14:paraId="72F41FDE" w14:textId="77777777" w:rsidR="004B1368" w:rsidRPr="00670C79" w:rsidRDefault="004B1368">
      <w:pPr>
        <w:pStyle w:val="NormalBPBHEB"/>
        <w:rPr>
          <w:rPrChange w:id="2835" w:author="Abhiram Arali" w:date="2024-10-29T17:00:00Z">
            <w:rPr>
              <w:rFonts w:ascii="Symbol" w:hAnsi="Symbol"/>
              <w:sz w:val="24"/>
            </w:rPr>
          </w:rPrChange>
        </w:rPr>
        <w:pPrChange w:id="2836" w:author="Abhiram Arali" w:date="2024-10-29T17:00:00Z">
          <w:pPr>
            <w:pStyle w:val="ListParagraph"/>
            <w:numPr>
              <w:ilvl w:val="1"/>
              <w:numId w:val="8"/>
            </w:numPr>
            <w:tabs>
              <w:tab w:val="left" w:pos="940"/>
            </w:tabs>
            <w:spacing w:before="135" w:line="350" w:lineRule="auto"/>
            <w:ind w:left="940" w:right="226" w:hanging="360"/>
          </w:pPr>
        </w:pPrChange>
      </w:pPr>
    </w:p>
    <w:p w14:paraId="1255CAEB" w14:textId="77777777" w:rsidR="00301525" w:rsidRDefault="008B7718">
      <w:pPr>
        <w:pStyle w:val="NormalBPBHEB"/>
        <w:pPrChange w:id="2837" w:author="Abhiram Arali" w:date="2024-10-29T17:01:00Z">
          <w:pPr>
            <w:pStyle w:val="BodyText"/>
            <w:spacing w:before="172"/>
            <w:ind w:left="220"/>
          </w:pPr>
        </w:pPrChange>
      </w:pPr>
      <w:r w:rsidRPr="004B1368">
        <w:rPr>
          <w:b/>
          <w:bCs/>
          <w:rPrChange w:id="2838" w:author="Abhiram Arali" w:date="2024-10-29T17:00:00Z">
            <w:rPr/>
          </w:rPrChange>
        </w:rPr>
        <w:t>Example</w:t>
      </w:r>
      <w:r>
        <w:t>:</w:t>
      </w:r>
      <w:r>
        <w:rPr>
          <w:spacing w:val="-1"/>
        </w:rPr>
        <w:t xml:space="preserve"> </w:t>
      </w:r>
      <w:r>
        <w:t>Convert</w:t>
      </w:r>
      <w:r>
        <w:rPr>
          <w:spacing w:val="-1"/>
        </w:rPr>
        <w:t xml:space="preserve"> </w:t>
      </w:r>
      <w:r>
        <w:t>255</w:t>
      </w:r>
      <w:r>
        <w:rPr>
          <w:spacing w:val="-1"/>
        </w:rPr>
        <w:t xml:space="preserve"> </w:t>
      </w:r>
      <w:r>
        <w:t>to</w:t>
      </w:r>
      <w:r>
        <w:rPr>
          <w:spacing w:val="-1"/>
        </w:rPr>
        <w:t xml:space="preserve"> </w:t>
      </w:r>
      <w:r>
        <w:rPr>
          <w:spacing w:val="-2"/>
        </w:rPr>
        <w:t>hexadecimal.</w:t>
      </w:r>
    </w:p>
    <w:p w14:paraId="005664D4" w14:textId="6EC3B6E1" w:rsidR="00301525" w:rsidRPr="00DB4464" w:rsidDel="00DB4464" w:rsidRDefault="00301525">
      <w:pPr>
        <w:pStyle w:val="NormalBPBHEB"/>
        <w:numPr>
          <w:ilvl w:val="0"/>
          <w:numId w:val="92"/>
        </w:numPr>
        <w:rPr>
          <w:del w:id="2839" w:author="Abhiram Arali" w:date="2024-10-29T17:01:00Z"/>
        </w:rPr>
        <w:pPrChange w:id="2840" w:author="Abhiram Arali" w:date="2024-10-29T17:01:00Z">
          <w:pPr>
            <w:pStyle w:val="BodyText"/>
            <w:spacing w:before="23"/>
          </w:pPr>
        </w:pPrChange>
      </w:pPr>
    </w:p>
    <w:p w14:paraId="0D66C91F" w14:textId="77777777" w:rsidR="00301525" w:rsidRPr="00DB4464" w:rsidRDefault="008B7718">
      <w:pPr>
        <w:pStyle w:val="NormalBPBHEB"/>
        <w:numPr>
          <w:ilvl w:val="0"/>
          <w:numId w:val="92"/>
        </w:numPr>
        <w:rPr>
          <w:rFonts w:ascii="Symbol" w:hAnsi="Symbol"/>
          <w:rPrChange w:id="2841" w:author="Abhiram Arali" w:date="2024-10-29T17:01:00Z">
            <w:rPr>
              <w:rFonts w:ascii="Symbol" w:hAnsi="Symbol"/>
              <w:sz w:val="24"/>
            </w:rPr>
          </w:rPrChange>
        </w:rPr>
        <w:pPrChange w:id="2842" w:author="Abhiram Arali" w:date="2024-10-29T17:01:00Z">
          <w:pPr>
            <w:pStyle w:val="ListParagraph"/>
            <w:numPr>
              <w:ilvl w:val="1"/>
              <w:numId w:val="8"/>
            </w:numPr>
            <w:tabs>
              <w:tab w:val="left" w:pos="940"/>
            </w:tabs>
            <w:ind w:left="940" w:hanging="360"/>
          </w:pPr>
        </w:pPrChange>
      </w:pPr>
      <w:r w:rsidRPr="00DB4464">
        <w:rPr>
          <w:rPrChange w:id="2843" w:author="Abhiram Arali" w:date="2024-10-29T17:01:00Z">
            <w:rPr>
              <w:sz w:val="24"/>
            </w:rPr>
          </w:rPrChange>
        </w:rPr>
        <w:t>255÷16=15</w:t>
      </w:r>
      <w:r w:rsidRPr="00DB4464">
        <w:rPr>
          <w:spacing w:val="-1"/>
          <w:rPrChange w:id="2844" w:author="Abhiram Arali" w:date="2024-10-29T17:01:00Z">
            <w:rPr>
              <w:spacing w:val="-1"/>
              <w:sz w:val="24"/>
            </w:rPr>
          </w:rPrChange>
        </w:rPr>
        <w:t xml:space="preserve"> </w:t>
      </w:r>
      <w:r w:rsidRPr="00DB4464">
        <w:rPr>
          <w:rPrChange w:id="2845" w:author="Abhiram Arali" w:date="2024-10-29T17:01:00Z">
            <w:rPr>
              <w:sz w:val="24"/>
            </w:rPr>
          </w:rPrChange>
        </w:rPr>
        <w:t>remainder</w:t>
      </w:r>
      <w:r w:rsidRPr="00DB4464">
        <w:rPr>
          <w:spacing w:val="-1"/>
          <w:rPrChange w:id="2846" w:author="Abhiram Arali" w:date="2024-10-29T17:01:00Z">
            <w:rPr>
              <w:spacing w:val="-1"/>
              <w:sz w:val="24"/>
            </w:rPr>
          </w:rPrChange>
        </w:rPr>
        <w:t xml:space="preserve"> </w:t>
      </w:r>
      <w:r w:rsidRPr="00DB4464">
        <w:rPr>
          <w:rPrChange w:id="2847" w:author="Abhiram Arali" w:date="2024-10-29T17:01:00Z">
            <w:rPr>
              <w:sz w:val="24"/>
            </w:rPr>
          </w:rPrChange>
        </w:rPr>
        <w:t>15 (which</w:t>
      </w:r>
      <w:r w:rsidRPr="00DB4464">
        <w:rPr>
          <w:spacing w:val="-1"/>
          <w:rPrChange w:id="2848" w:author="Abhiram Arali" w:date="2024-10-29T17:01:00Z">
            <w:rPr>
              <w:spacing w:val="-1"/>
              <w:sz w:val="24"/>
            </w:rPr>
          </w:rPrChange>
        </w:rPr>
        <w:t xml:space="preserve"> </w:t>
      </w:r>
      <w:r w:rsidRPr="00DB4464">
        <w:rPr>
          <w:rPrChange w:id="2849" w:author="Abhiram Arali" w:date="2024-10-29T17:01:00Z">
            <w:rPr>
              <w:sz w:val="24"/>
            </w:rPr>
          </w:rPrChange>
        </w:rPr>
        <w:t xml:space="preserve">is </w:t>
      </w:r>
      <w:r w:rsidRPr="00DB4464">
        <w:rPr>
          <w:spacing w:val="-5"/>
          <w:rPrChange w:id="2850" w:author="Abhiram Arali" w:date="2024-10-29T17:01:00Z">
            <w:rPr>
              <w:spacing w:val="-5"/>
              <w:sz w:val="24"/>
            </w:rPr>
          </w:rPrChange>
        </w:rPr>
        <w:t>F)</w:t>
      </w:r>
    </w:p>
    <w:p w14:paraId="3B3E7544" w14:textId="77777777" w:rsidR="00301525" w:rsidRPr="00DB4464" w:rsidRDefault="008B7718">
      <w:pPr>
        <w:pStyle w:val="NormalBPBHEB"/>
        <w:numPr>
          <w:ilvl w:val="0"/>
          <w:numId w:val="92"/>
        </w:numPr>
        <w:rPr>
          <w:rFonts w:ascii="Symbol" w:hAnsi="Symbol"/>
          <w:rPrChange w:id="2851" w:author="Abhiram Arali" w:date="2024-10-29T17:01:00Z">
            <w:rPr>
              <w:rFonts w:ascii="Symbol" w:hAnsi="Symbol"/>
              <w:sz w:val="24"/>
            </w:rPr>
          </w:rPrChange>
        </w:rPr>
        <w:pPrChange w:id="2852" w:author="Abhiram Arali" w:date="2024-10-29T17:01:00Z">
          <w:pPr>
            <w:pStyle w:val="ListParagraph"/>
            <w:numPr>
              <w:ilvl w:val="1"/>
              <w:numId w:val="8"/>
            </w:numPr>
            <w:tabs>
              <w:tab w:val="left" w:pos="940"/>
            </w:tabs>
            <w:spacing w:before="138"/>
            <w:ind w:left="940" w:hanging="360"/>
          </w:pPr>
        </w:pPrChange>
      </w:pPr>
      <w:r w:rsidRPr="00DB4464">
        <w:rPr>
          <w:rPrChange w:id="2853" w:author="Abhiram Arali" w:date="2024-10-29T17:01:00Z">
            <w:rPr>
              <w:sz w:val="24"/>
            </w:rPr>
          </w:rPrChange>
        </w:rPr>
        <w:t>15÷16=0</w:t>
      </w:r>
      <w:r w:rsidRPr="00DB4464">
        <w:rPr>
          <w:spacing w:val="-3"/>
          <w:rPrChange w:id="2854" w:author="Abhiram Arali" w:date="2024-10-29T17:01:00Z">
            <w:rPr>
              <w:spacing w:val="-3"/>
              <w:sz w:val="24"/>
            </w:rPr>
          </w:rPrChange>
        </w:rPr>
        <w:t xml:space="preserve"> </w:t>
      </w:r>
      <w:r w:rsidRPr="00DB4464">
        <w:rPr>
          <w:rPrChange w:id="2855" w:author="Abhiram Arali" w:date="2024-10-29T17:01:00Z">
            <w:rPr>
              <w:sz w:val="24"/>
            </w:rPr>
          </w:rPrChange>
        </w:rPr>
        <w:t>remainder</w:t>
      </w:r>
      <w:r w:rsidRPr="00DB4464">
        <w:rPr>
          <w:spacing w:val="-1"/>
          <w:rPrChange w:id="2856" w:author="Abhiram Arali" w:date="2024-10-29T17:01:00Z">
            <w:rPr>
              <w:spacing w:val="-1"/>
              <w:sz w:val="24"/>
            </w:rPr>
          </w:rPrChange>
        </w:rPr>
        <w:t xml:space="preserve"> </w:t>
      </w:r>
      <w:r w:rsidRPr="00DB4464">
        <w:rPr>
          <w:rPrChange w:id="2857" w:author="Abhiram Arali" w:date="2024-10-29T17:01:00Z">
            <w:rPr>
              <w:sz w:val="24"/>
            </w:rPr>
          </w:rPrChange>
        </w:rPr>
        <w:t>15 (which</w:t>
      </w:r>
      <w:r w:rsidRPr="00DB4464">
        <w:rPr>
          <w:spacing w:val="-1"/>
          <w:rPrChange w:id="2858" w:author="Abhiram Arali" w:date="2024-10-29T17:01:00Z">
            <w:rPr>
              <w:spacing w:val="-1"/>
              <w:sz w:val="24"/>
            </w:rPr>
          </w:rPrChange>
        </w:rPr>
        <w:t xml:space="preserve"> </w:t>
      </w:r>
      <w:r w:rsidRPr="00DB4464">
        <w:rPr>
          <w:rPrChange w:id="2859" w:author="Abhiram Arali" w:date="2024-10-29T17:01:00Z">
            <w:rPr>
              <w:sz w:val="24"/>
            </w:rPr>
          </w:rPrChange>
        </w:rPr>
        <w:t xml:space="preserve">is </w:t>
      </w:r>
      <w:r w:rsidRPr="00DB4464">
        <w:rPr>
          <w:spacing w:val="-5"/>
          <w:rPrChange w:id="2860" w:author="Abhiram Arali" w:date="2024-10-29T17:01:00Z">
            <w:rPr>
              <w:spacing w:val="-5"/>
              <w:sz w:val="24"/>
            </w:rPr>
          </w:rPrChange>
        </w:rPr>
        <w:t>F)</w:t>
      </w:r>
    </w:p>
    <w:p w14:paraId="66259317" w14:textId="5364BF51" w:rsidR="00301525" w:rsidDel="00DB4464" w:rsidRDefault="00301525">
      <w:pPr>
        <w:rPr>
          <w:del w:id="2861" w:author="Abhiram Arali" w:date="2024-10-29T17:01:00Z"/>
          <w:rFonts w:ascii="Symbol" w:hAnsi="Symbol"/>
          <w:sz w:val="24"/>
        </w:rPr>
        <w:sectPr w:rsidR="00301525" w:rsidDel="00DB4464">
          <w:pgSz w:w="11910" w:h="16840"/>
          <w:pgMar w:top="1540" w:right="1220" w:bottom="1200" w:left="1220" w:header="758" w:footer="1000" w:gutter="0"/>
          <w:cols w:space="720"/>
        </w:sectPr>
      </w:pPr>
    </w:p>
    <w:p w14:paraId="4A88C028" w14:textId="77777777" w:rsidR="00301525" w:rsidRDefault="008B7718">
      <w:pPr>
        <w:pStyle w:val="NormalBPBHEB"/>
        <w:pPrChange w:id="2862" w:author="Abhiram Arali" w:date="2024-10-29T17:01:00Z">
          <w:pPr>
            <w:pStyle w:val="BodyText"/>
            <w:spacing w:before="100"/>
            <w:ind w:left="220"/>
          </w:pPr>
        </w:pPrChange>
      </w:pPr>
      <w:r>
        <w:t>Reading</w:t>
      </w:r>
      <w:r>
        <w:rPr>
          <w:spacing w:val="-3"/>
        </w:rPr>
        <w:t xml:space="preserve"> </w:t>
      </w:r>
      <w:r>
        <w:t>the</w:t>
      </w:r>
      <w:r>
        <w:rPr>
          <w:spacing w:val="-2"/>
        </w:rPr>
        <w:t xml:space="preserve"> </w:t>
      </w:r>
      <w:r>
        <w:t>remainders</w:t>
      </w:r>
      <w:r>
        <w:rPr>
          <w:spacing w:val="-1"/>
        </w:rPr>
        <w:t xml:space="preserve"> </w:t>
      </w:r>
      <w:r>
        <w:t>from</w:t>
      </w:r>
      <w:r>
        <w:rPr>
          <w:spacing w:val="-1"/>
        </w:rPr>
        <w:t xml:space="preserve"> </w:t>
      </w:r>
      <w:r>
        <w:t>bottom to</w:t>
      </w:r>
      <w:r>
        <w:rPr>
          <w:spacing w:val="-1"/>
        </w:rPr>
        <w:t xml:space="preserve"> </w:t>
      </w:r>
      <w:r>
        <w:t>top,</w:t>
      </w:r>
      <w:r>
        <w:rPr>
          <w:spacing w:val="-1"/>
        </w:rPr>
        <w:t xml:space="preserve"> </w:t>
      </w:r>
      <w:r>
        <w:t>255</w:t>
      </w:r>
      <w:r>
        <w:rPr>
          <w:spacing w:val="-1"/>
        </w:rPr>
        <w:t xml:space="preserve"> </w:t>
      </w:r>
      <w:r>
        <w:t>in decimal</w:t>
      </w:r>
      <w:r>
        <w:rPr>
          <w:spacing w:val="-1"/>
        </w:rPr>
        <w:t xml:space="preserve"> </w:t>
      </w:r>
      <w:r>
        <w:t>is</w:t>
      </w:r>
      <w:r>
        <w:rPr>
          <w:spacing w:val="-1"/>
        </w:rPr>
        <w:t xml:space="preserve"> </w:t>
      </w:r>
      <w:r>
        <w:t>FF</w:t>
      </w:r>
      <w:r>
        <w:rPr>
          <w:spacing w:val="-3"/>
        </w:rPr>
        <w:t xml:space="preserve"> </w:t>
      </w:r>
      <w:r>
        <w:t xml:space="preserve">in </w:t>
      </w:r>
      <w:r>
        <w:rPr>
          <w:spacing w:val="-2"/>
        </w:rPr>
        <w:t>hexadecimal.</w:t>
      </w:r>
    </w:p>
    <w:p w14:paraId="7B40A076" w14:textId="77777777" w:rsidR="00301525" w:rsidRDefault="00301525">
      <w:pPr>
        <w:pStyle w:val="NormalBPBHEB"/>
        <w:pPrChange w:id="2863" w:author="Abhiram Arali" w:date="2024-10-29T17:01:00Z">
          <w:pPr>
            <w:pStyle w:val="BodyText"/>
            <w:spacing w:before="22"/>
          </w:pPr>
        </w:pPrChange>
      </w:pPr>
    </w:p>
    <w:p w14:paraId="7958B837" w14:textId="322D9A29" w:rsidR="00301525" w:rsidRDefault="008B7718">
      <w:pPr>
        <w:pStyle w:val="Heading3BPBHEB"/>
        <w:pPrChange w:id="2864" w:author="Abhiram Arali" w:date="2024-10-29T17:01:00Z">
          <w:pPr>
            <w:pStyle w:val="Heading1"/>
            <w:numPr>
              <w:numId w:val="8"/>
            </w:numPr>
            <w:tabs>
              <w:tab w:val="left" w:pos="939"/>
            </w:tabs>
            <w:ind w:left="939" w:hanging="359"/>
          </w:pPr>
        </w:pPrChange>
      </w:pPr>
      <w:r>
        <w:t>Hexadecimal</w:t>
      </w:r>
      <w:r>
        <w:rPr>
          <w:spacing w:val="-3"/>
        </w:rPr>
        <w:t xml:space="preserve"> </w:t>
      </w:r>
      <w:r>
        <w:t>to</w:t>
      </w:r>
      <w:r>
        <w:rPr>
          <w:spacing w:val="-1"/>
        </w:rPr>
        <w:t xml:space="preserve"> </w:t>
      </w:r>
      <w:r w:rsidR="00614480">
        <w:t>decimal</w:t>
      </w:r>
      <w:r w:rsidR="00614480">
        <w:rPr>
          <w:spacing w:val="-1"/>
        </w:rPr>
        <w:t xml:space="preserve"> </w:t>
      </w:r>
      <w:r w:rsidR="00614480">
        <w:rPr>
          <w:spacing w:val="-2"/>
        </w:rPr>
        <w:t>conversion</w:t>
      </w:r>
    </w:p>
    <w:p w14:paraId="5B9FFEA7" w14:textId="19CC2818" w:rsidR="00301525" w:rsidDel="00614480" w:rsidRDefault="00301525">
      <w:pPr>
        <w:pStyle w:val="BodyText"/>
        <w:spacing w:before="21"/>
        <w:rPr>
          <w:del w:id="2865" w:author="Abhiram Arali" w:date="2024-10-29T17:01:00Z"/>
          <w:b/>
        </w:rPr>
      </w:pPr>
    </w:p>
    <w:p w14:paraId="23F9436E" w14:textId="77777777" w:rsidR="00301525" w:rsidRDefault="008B7718">
      <w:pPr>
        <w:pStyle w:val="NormalBPBHEB"/>
        <w:pPrChange w:id="2866" w:author="Abhiram Arali" w:date="2024-10-29T17:01:00Z">
          <w:pPr>
            <w:pStyle w:val="BodyText"/>
            <w:spacing w:line="360" w:lineRule="auto"/>
            <w:ind w:left="220" w:right="217"/>
            <w:jc w:val="both"/>
          </w:pPr>
        </w:pPrChange>
      </w:pPr>
      <w:r>
        <w:t>To convert a hexadecimal number to decimal, you can use the positional method, where each digit in the hexadecimal number is multiplied by powers of 16 based on its position. Starting from</w:t>
      </w:r>
      <w:r>
        <w:rPr>
          <w:spacing w:val="-15"/>
        </w:rPr>
        <w:t xml:space="preserve"> </w:t>
      </w:r>
      <w:r>
        <w:t>the</w:t>
      </w:r>
      <w:r>
        <w:rPr>
          <w:spacing w:val="-15"/>
        </w:rPr>
        <w:t xml:space="preserve"> </w:t>
      </w:r>
      <w:r>
        <w:t>rightmost</w:t>
      </w:r>
      <w:r>
        <w:rPr>
          <w:spacing w:val="-15"/>
        </w:rPr>
        <w:t xml:space="preserve"> </w:t>
      </w:r>
      <w:r>
        <w:t>digit</w:t>
      </w:r>
      <w:r>
        <w:rPr>
          <w:spacing w:val="-15"/>
        </w:rPr>
        <w:t xml:space="preserve"> </w:t>
      </w:r>
      <w:r>
        <w:t>(the</w:t>
      </w:r>
      <w:r>
        <w:rPr>
          <w:spacing w:val="-15"/>
        </w:rPr>
        <w:t xml:space="preserve"> </w:t>
      </w:r>
      <w:r>
        <w:t>least</w:t>
      </w:r>
      <w:r>
        <w:rPr>
          <w:spacing w:val="-15"/>
        </w:rPr>
        <w:t xml:space="preserve"> </w:t>
      </w:r>
      <w:r>
        <w:t>significant</w:t>
      </w:r>
      <w:r>
        <w:rPr>
          <w:spacing w:val="-15"/>
        </w:rPr>
        <w:t xml:space="preserve"> </w:t>
      </w:r>
      <w:r>
        <w:t>digit),</w:t>
      </w:r>
      <w:r>
        <w:rPr>
          <w:spacing w:val="-15"/>
        </w:rPr>
        <w:t xml:space="preserve"> </w:t>
      </w:r>
      <w:r>
        <w:t>which</w:t>
      </w:r>
      <w:r>
        <w:rPr>
          <w:spacing w:val="-15"/>
        </w:rPr>
        <w:t xml:space="preserve"> </w:t>
      </w:r>
      <w:r>
        <w:t>represents</w:t>
      </w:r>
      <w:r>
        <w:rPr>
          <w:spacing w:val="-15"/>
        </w:rPr>
        <w:t xml:space="preserve"> </w:t>
      </w:r>
      <w:r>
        <w:t>16</w:t>
      </w:r>
      <w:r>
        <w:rPr>
          <w:vertAlign w:val="superscript"/>
        </w:rPr>
        <w:t>0</w:t>
      </w:r>
      <w:r>
        <w:t>,</w:t>
      </w:r>
      <w:r>
        <w:rPr>
          <w:spacing w:val="-15"/>
        </w:rPr>
        <w:t xml:space="preserve"> </w:t>
      </w:r>
      <w:r>
        <w:t>each</w:t>
      </w:r>
      <w:r>
        <w:rPr>
          <w:spacing w:val="-15"/>
        </w:rPr>
        <w:t xml:space="preserve"> </w:t>
      </w:r>
      <w:r>
        <w:t>subsequent</w:t>
      </w:r>
      <w:r>
        <w:rPr>
          <w:spacing w:val="-15"/>
        </w:rPr>
        <w:t xml:space="preserve"> </w:t>
      </w:r>
      <w:r>
        <w:t>digit to the left represents increasing powers of 16.</w:t>
      </w:r>
    </w:p>
    <w:p w14:paraId="2C9CA8FB" w14:textId="549B0D37" w:rsidR="00301525" w:rsidDel="00B25ED7" w:rsidRDefault="00B25ED7">
      <w:pPr>
        <w:pStyle w:val="NormalBPBHEB"/>
        <w:rPr>
          <w:del w:id="2867" w:author="Abhiram Arali" w:date="2024-10-29T17:01:00Z"/>
        </w:rPr>
        <w:pPrChange w:id="2868" w:author="Abhiram Arali" w:date="2024-10-29T17:01:00Z">
          <w:pPr>
            <w:pStyle w:val="Heading1"/>
            <w:spacing w:before="161"/>
          </w:pPr>
        </w:pPrChange>
      </w:pPr>
      <w:ins w:id="2869" w:author="Abhiram Arali" w:date="2024-10-29T17:01:00Z">
        <w:r>
          <w:t xml:space="preserve">In the </w:t>
        </w:r>
      </w:ins>
      <w:r>
        <w:t>step</w:t>
      </w:r>
    </w:p>
    <w:p w14:paraId="110B6CBE" w14:textId="6B986A69" w:rsidR="00301525" w:rsidDel="00B25ED7" w:rsidRDefault="00301525">
      <w:pPr>
        <w:pStyle w:val="NormalBPBHEB"/>
        <w:rPr>
          <w:del w:id="2870" w:author="Abhiram Arali" w:date="2024-10-29T17:01:00Z"/>
          <w:b/>
        </w:rPr>
        <w:pPrChange w:id="2871" w:author="Abhiram Arali" w:date="2024-10-29T17:01:00Z">
          <w:pPr>
            <w:pStyle w:val="BodyText"/>
            <w:spacing w:before="22"/>
          </w:pPr>
        </w:pPrChange>
      </w:pPr>
    </w:p>
    <w:p w14:paraId="7E577A67" w14:textId="297648A6" w:rsidR="00301525" w:rsidRDefault="008B7718">
      <w:pPr>
        <w:pStyle w:val="NormalBPBHEB"/>
        <w:pPrChange w:id="2872" w:author="Abhiram Arali" w:date="2024-10-29T17:01:00Z">
          <w:pPr>
            <w:pStyle w:val="BodyText"/>
            <w:spacing w:before="1"/>
            <w:ind w:left="220"/>
          </w:pPr>
        </w:pPrChange>
      </w:pPr>
      <w:del w:id="2873" w:author="Abhiram Arali" w:date="2024-10-29T17:01:00Z">
        <w:r w:rsidDel="00B25ED7">
          <w:delText>T</w:delText>
        </w:r>
      </w:del>
      <w:ins w:id="2874" w:author="Abhiram Arali" w:date="2024-10-29T17:01:00Z">
        <w:r w:rsidR="00B25ED7">
          <w:t xml:space="preserve"> t</w:t>
        </w:r>
      </w:ins>
      <w:r>
        <w:t>o</w:t>
      </w:r>
      <w:r>
        <w:rPr>
          <w:spacing w:val="-2"/>
        </w:rPr>
        <w:t xml:space="preserve"> </w:t>
      </w:r>
      <w:r>
        <w:t>convert</w:t>
      </w:r>
      <w:r>
        <w:rPr>
          <w:spacing w:val="-1"/>
        </w:rPr>
        <w:t xml:space="preserve"> </w:t>
      </w:r>
      <w:r>
        <w:t>hexadecimal</w:t>
      </w:r>
      <w:r>
        <w:rPr>
          <w:spacing w:val="-1"/>
        </w:rPr>
        <w:t xml:space="preserve"> </w:t>
      </w:r>
      <w:r>
        <w:t>to</w:t>
      </w:r>
      <w:r>
        <w:rPr>
          <w:spacing w:val="-1"/>
        </w:rPr>
        <w:t xml:space="preserve"> </w:t>
      </w:r>
      <w:r>
        <w:t>decimal,</w:t>
      </w:r>
      <w:r>
        <w:rPr>
          <w:spacing w:val="-1"/>
        </w:rPr>
        <w:t xml:space="preserve"> </w:t>
      </w:r>
      <w:r>
        <w:t>use</w:t>
      </w:r>
      <w:r>
        <w:rPr>
          <w:spacing w:val="-1"/>
        </w:rPr>
        <w:t xml:space="preserve"> </w:t>
      </w:r>
      <w:r>
        <w:t>the</w:t>
      </w:r>
      <w:r>
        <w:rPr>
          <w:spacing w:val="-2"/>
        </w:rPr>
        <w:t xml:space="preserve"> </w:t>
      </w:r>
      <w:r>
        <w:t>positional</w:t>
      </w:r>
      <w:r>
        <w:rPr>
          <w:spacing w:val="-1"/>
        </w:rPr>
        <w:t xml:space="preserve"> </w:t>
      </w:r>
      <w:r>
        <w:rPr>
          <w:spacing w:val="-2"/>
        </w:rPr>
        <w:t>method:</w:t>
      </w:r>
    </w:p>
    <w:p w14:paraId="7CFFC942" w14:textId="5969DD2D" w:rsidR="00301525" w:rsidDel="00EC328C" w:rsidRDefault="00301525">
      <w:pPr>
        <w:pStyle w:val="BodyText"/>
        <w:spacing w:before="23"/>
        <w:rPr>
          <w:del w:id="2875" w:author="Abhiram Arali" w:date="2024-10-29T17:01:00Z"/>
        </w:rPr>
      </w:pPr>
    </w:p>
    <w:p w14:paraId="7BD8F550" w14:textId="77777777" w:rsidR="00301525" w:rsidRDefault="008B7718">
      <w:pPr>
        <w:pStyle w:val="NormalBPBHEB"/>
        <w:numPr>
          <w:ilvl w:val="0"/>
          <w:numId w:val="93"/>
        </w:numPr>
        <w:rPr>
          <w:rFonts w:ascii="Symbol" w:hAnsi="Symbol"/>
        </w:rPr>
        <w:pPrChange w:id="2876" w:author="Abhiram Arali" w:date="2024-10-29T17:01:00Z">
          <w:pPr>
            <w:pStyle w:val="ListParagraph"/>
            <w:numPr>
              <w:ilvl w:val="1"/>
              <w:numId w:val="8"/>
            </w:numPr>
            <w:tabs>
              <w:tab w:val="left" w:pos="940"/>
            </w:tabs>
            <w:ind w:left="940" w:hanging="360"/>
          </w:pPr>
        </w:pPrChange>
      </w:pPr>
      <w:r>
        <w:t>Each</w:t>
      </w:r>
      <w:r>
        <w:rPr>
          <w:spacing w:val="-2"/>
        </w:rPr>
        <w:t xml:space="preserve"> </w:t>
      </w:r>
      <w:r>
        <w:t>digit</w:t>
      </w:r>
      <w:r>
        <w:rPr>
          <w:spacing w:val="-1"/>
        </w:rPr>
        <w:t xml:space="preserve"> </w:t>
      </w:r>
      <w:r>
        <w:t>represents</w:t>
      </w:r>
      <w:r>
        <w:rPr>
          <w:spacing w:val="-1"/>
        </w:rPr>
        <w:t xml:space="preserve"> </w:t>
      </w:r>
      <w:r>
        <w:t>a</w:t>
      </w:r>
      <w:r>
        <w:rPr>
          <w:spacing w:val="-1"/>
        </w:rPr>
        <w:t xml:space="preserve"> </w:t>
      </w:r>
      <w:r>
        <w:t>power</w:t>
      </w:r>
      <w:r>
        <w:rPr>
          <w:spacing w:val="-1"/>
        </w:rPr>
        <w:t xml:space="preserve"> </w:t>
      </w:r>
      <w:r>
        <w:t>of</w:t>
      </w:r>
      <w:r>
        <w:rPr>
          <w:spacing w:val="-3"/>
        </w:rPr>
        <w:t xml:space="preserve"> </w:t>
      </w:r>
      <w:r>
        <w:rPr>
          <w:spacing w:val="-5"/>
        </w:rPr>
        <w:t>16.</w:t>
      </w:r>
    </w:p>
    <w:p w14:paraId="4D480682" w14:textId="77777777" w:rsidR="00301525" w:rsidRDefault="00301525">
      <w:pPr>
        <w:pStyle w:val="NormalBPBHEB"/>
        <w:pPrChange w:id="2877" w:author="Abhiram Arali" w:date="2024-10-29T17:01:00Z">
          <w:pPr>
            <w:pStyle w:val="BodyText"/>
            <w:spacing w:before="21"/>
          </w:pPr>
        </w:pPrChange>
      </w:pPr>
    </w:p>
    <w:p w14:paraId="5F2E7A39" w14:textId="77777777" w:rsidR="00301525" w:rsidRDefault="008B7718">
      <w:pPr>
        <w:pStyle w:val="NormalBPBHEB"/>
        <w:pPrChange w:id="2878" w:author="Abhiram Arali" w:date="2024-10-29T17:01:00Z">
          <w:pPr>
            <w:pStyle w:val="BodyText"/>
            <w:ind w:left="220"/>
          </w:pPr>
        </w:pPrChange>
      </w:pPr>
      <w:r w:rsidRPr="00B776F2">
        <w:rPr>
          <w:b/>
          <w:bCs/>
          <w:rPrChange w:id="2879" w:author="Abhiram Arali" w:date="2024-10-29T17:01:00Z">
            <w:rPr/>
          </w:rPrChange>
        </w:rPr>
        <w:t>Example</w:t>
      </w:r>
      <w:r>
        <w:t>:</w:t>
      </w:r>
      <w:r>
        <w:rPr>
          <w:spacing w:val="-1"/>
        </w:rPr>
        <w:t xml:space="preserve"> </w:t>
      </w:r>
      <w:r>
        <w:t>Convert</w:t>
      </w:r>
      <w:r>
        <w:rPr>
          <w:spacing w:val="-1"/>
        </w:rPr>
        <w:t xml:space="preserve"> </w:t>
      </w:r>
      <w:r>
        <w:t>2F</w:t>
      </w:r>
      <w:r>
        <w:rPr>
          <w:spacing w:val="-3"/>
        </w:rPr>
        <w:t xml:space="preserve"> </w:t>
      </w:r>
      <w:r>
        <w:t>to</w:t>
      </w:r>
      <w:r>
        <w:rPr>
          <w:spacing w:val="1"/>
        </w:rPr>
        <w:t xml:space="preserve"> </w:t>
      </w:r>
      <w:commentRangeStart w:id="2880"/>
      <w:r>
        <w:rPr>
          <w:spacing w:val="-2"/>
        </w:rPr>
        <w:t>decimal</w:t>
      </w:r>
      <w:commentRangeEnd w:id="2880"/>
      <w:r w:rsidR="004E0081">
        <w:rPr>
          <w:rStyle w:val="CommentReference"/>
          <w:rFonts w:asciiTheme="minorHAnsi" w:eastAsiaTheme="minorHAnsi" w:hAnsiTheme="minorHAnsi" w:cstheme="minorBidi"/>
        </w:rPr>
        <w:commentReference w:id="2880"/>
      </w:r>
      <w:r>
        <w:rPr>
          <w:spacing w:val="-2"/>
        </w:rPr>
        <w:t>.</w:t>
      </w:r>
    </w:p>
    <w:p w14:paraId="5A8FE469" w14:textId="77777777" w:rsidR="001A0082" w:rsidRPr="001A0082" w:rsidRDefault="001A0082" w:rsidP="001A0082">
      <w:pPr>
        <w:pStyle w:val="NormalBPBHEB"/>
        <w:rPr>
          <w:ins w:id="2881" w:author="Hii" w:date="2024-11-08T14:32:00Z"/>
          <w:sz w:val="20"/>
          <w:lang w:val="en-IN"/>
        </w:rPr>
      </w:pPr>
      <w:ins w:id="2882" w:author="Hii" w:date="2024-11-08T14:32:00Z">
        <w:r w:rsidRPr="001A0082">
          <w:rPr>
            <w:sz w:val="20"/>
            <w:lang w:val="en-IN"/>
          </w:rPr>
          <w:t xml:space="preserve">  </w:t>
        </w:r>
        <w:r w:rsidRPr="001A0082">
          <w:rPr>
            <w:b/>
            <w:bCs/>
            <w:sz w:val="20"/>
            <w:lang w:val="en-IN"/>
          </w:rPr>
          <w:t>Hexadecimal digits</w:t>
        </w:r>
        <w:r w:rsidRPr="001A0082">
          <w:rPr>
            <w:sz w:val="20"/>
            <w:lang w:val="en-IN"/>
          </w:rPr>
          <w:t xml:space="preserve"> are mapped to their decimal equivalents:</w:t>
        </w:r>
      </w:ins>
    </w:p>
    <w:p w14:paraId="5D3A85DB" w14:textId="77777777" w:rsidR="001A0082" w:rsidRPr="001A0082" w:rsidRDefault="001A0082" w:rsidP="001A0082">
      <w:pPr>
        <w:pStyle w:val="NormalBPBHEB"/>
        <w:numPr>
          <w:ilvl w:val="0"/>
          <w:numId w:val="122"/>
        </w:numPr>
        <w:rPr>
          <w:ins w:id="2883" w:author="Hii" w:date="2024-11-08T14:32:00Z"/>
          <w:sz w:val="20"/>
          <w:lang w:val="en-IN"/>
        </w:rPr>
      </w:pPr>
      <w:ins w:id="2884" w:author="Hii" w:date="2024-11-08T14:32:00Z">
        <w:r w:rsidRPr="001A0082">
          <w:rPr>
            <w:b/>
            <w:bCs/>
            <w:sz w:val="20"/>
            <w:lang w:val="en-IN"/>
          </w:rPr>
          <w:t>2</w:t>
        </w:r>
        <w:r w:rsidRPr="001A0082">
          <w:rPr>
            <w:sz w:val="20"/>
            <w:lang w:val="en-IN"/>
          </w:rPr>
          <w:t xml:space="preserve"> is </w:t>
        </w:r>
        <w:r w:rsidRPr="001A0082">
          <w:rPr>
            <w:b/>
            <w:bCs/>
            <w:sz w:val="20"/>
            <w:lang w:val="en-IN"/>
          </w:rPr>
          <w:t>2</w:t>
        </w:r>
        <w:r w:rsidRPr="001A0082">
          <w:rPr>
            <w:sz w:val="20"/>
            <w:lang w:val="en-IN"/>
          </w:rPr>
          <w:t xml:space="preserve"> in decimal</w:t>
        </w:r>
      </w:ins>
    </w:p>
    <w:p w14:paraId="292E0A1C" w14:textId="77777777" w:rsidR="001A0082" w:rsidRPr="001A0082" w:rsidRDefault="001A0082" w:rsidP="001A0082">
      <w:pPr>
        <w:pStyle w:val="NormalBPBHEB"/>
        <w:numPr>
          <w:ilvl w:val="0"/>
          <w:numId w:val="122"/>
        </w:numPr>
        <w:rPr>
          <w:ins w:id="2885" w:author="Hii" w:date="2024-11-08T14:32:00Z"/>
          <w:sz w:val="20"/>
          <w:lang w:val="en-IN"/>
        </w:rPr>
      </w:pPr>
      <w:ins w:id="2886" w:author="Hii" w:date="2024-11-08T14:32:00Z">
        <w:r w:rsidRPr="001A0082">
          <w:rPr>
            <w:b/>
            <w:bCs/>
            <w:sz w:val="20"/>
            <w:lang w:val="en-IN"/>
          </w:rPr>
          <w:t>F</w:t>
        </w:r>
        <w:r w:rsidRPr="001A0082">
          <w:rPr>
            <w:sz w:val="20"/>
            <w:lang w:val="en-IN"/>
          </w:rPr>
          <w:t xml:space="preserve"> is </w:t>
        </w:r>
        <w:r w:rsidRPr="001A0082">
          <w:rPr>
            <w:b/>
            <w:bCs/>
            <w:sz w:val="20"/>
            <w:lang w:val="en-IN"/>
          </w:rPr>
          <w:t>15</w:t>
        </w:r>
        <w:r w:rsidRPr="001A0082">
          <w:rPr>
            <w:sz w:val="20"/>
            <w:lang w:val="en-IN"/>
          </w:rPr>
          <w:t xml:space="preserve"> in decimal (F represents the value 15 in the hexadecimal system).</w:t>
        </w:r>
      </w:ins>
    </w:p>
    <w:p w14:paraId="6646AF0F" w14:textId="77777777" w:rsidR="001A0082" w:rsidRPr="001A0082" w:rsidRDefault="001A0082" w:rsidP="001A0082">
      <w:pPr>
        <w:pStyle w:val="NormalBPBHEB"/>
        <w:rPr>
          <w:ins w:id="2887" w:author="Hii" w:date="2024-11-08T14:32:00Z"/>
          <w:sz w:val="20"/>
          <w:lang w:val="en-IN"/>
        </w:rPr>
      </w:pPr>
      <w:ins w:id="2888" w:author="Hii" w:date="2024-11-08T14:32:00Z">
        <w:r w:rsidRPr="001A0082">
          <w:rPr>
            <w:sz w:val="20"/>
            <w:lang w:val="en-IN"/>
          </w:rPr>
          <w:t xml:space="preserve">  </w:t>
        </w:r>
        <w:r w:rsidRPr="001A0082">
          <w:rPr>
            <w:b/>
            <w:bCs/>
            <w:sz w:val="20"/>
            <w:lang w:val="en-IN"/>
          </w:rPr>
          <w:t>Assign powers of 16</w:t>
        </w:r>
        <w:r w:rsidRPr="001A0082">
          <w:rPr>
            <w:sz w:val="20"/>
            <w:lang w:val="en-IN"/>
          </w:rPr>
          <w:t xml:space="preserve"> to each digit, starting from the right:</w:t>
        </w:r>
      </w:ins>
    </w:p>
    <w:p w14:paraId="40B6B8F4" w14:textId="128D0437" w:rsidR="001A0082" w:rsidRPr="001A0082" w:rsidRDefault="001A0082" w:rsidP="001A0082">
      <w:pPr>
        <w:pStyle w:val="NormalBPBHEB"/>
        <w:rPr>
          <w:ins w:id="2889" w:author="Hii" w:date="2024-11-08T14:32:00Z"/>
          <w:sz w:val="20"/>
          <w:lang w:val="en-IN"/>
        </w:rPr>
      </w:pPr>
      <w:ins w:id="2890" w:author="Hii" w:date="2024-11-08T14:32:00Z">
        <w:r w:rsidRPr="001A0082">
          <w:rPr>
            <w:sz w:val="20"/>
            <w:lang w:val="en-IN"/>
          </w:rPr>
          <w:t>2F=(2×16</w:t>
        </w:r>
        <w:r w:rsidRPr="001A0082">
          <w:rPr>
            <w:sz w:val="20"/>
            <w:vertAlign w:val="superscript"/>
            <w:lang w:val="en-IN"/>
            <w:rPrChange w:id="2891" w:author="Hii" w:date="2024-11-08T14:32:00Z">
              <w:rPr>
                <w:sz w:val="20"/>
                <w:lang w:val="en-IN"/>
              </w:rPr>
            </w:rPrChange>
          </w:rPr>
          <w:t>1</w:t>
        </w:r>
        <w:r w:rsidRPr="001A0082">
          <w:rPr>
            <w:sz w:val="20"/>
            <w:lang w:val="en-IN"/>
          </w:rPr>
          <w:t>)+(15×16</w:t>
        </w:r>
        <w:r w:rsidRPr="001A0082">
          <w:rPr>
            <w:sz w:val="20"/>
            <w:vertAlign w:val="superscript"/>
            <w:lang w:val="en-IN"/>
            <w:rPrChange w:id="2892" w:author="Hii" w:date="2024-11-08T14:32:00Z">
              <w:rPr>
                <w:sz w:val="20"/>
                <w:lang w:val="en-IN"/>
              </w:rPr>
            </w:rPrChange>
          </w:rPr>
          <w:t>0</w:t>
        </w:r>
        <w:r w:rsidRPr="001A0082">
          <w:rPr>
            <w:sz w:val="20"/>
            <w:lang w:val="en-IN"/>
          </w:rPr>
          <w:t>)</w:t>
        </w:r>
      </w:ins>
    </w:p>
    <w:p w14:paraId="3CE22EB3" w14:textId="77777777" w:rsidR="001A0082" w:rsidRPr="001A0082" w:rsidRDefault="001A0082" w:rsidP="001A0082">
      <w:pPr>
        <w:pStyle w:val="NormalBPBHEB"/>
        <w:rPr>
          <w:ins w:id="2893" w:author="Hii" w:date="2024-11-08T14:32:00Z"/>
          <w:sz w:val="20"/>
          <w:lang w:val="en-IN"/>
        </w:rPr>
      </w:pPr>
      <w:ins w:id="2894" w:author="Hii" w:date="2024-11-08T14:32:00Z">
        <w:r w:rsidRPr="001A0082">
          <w:rPr>
            <w:sz w:val="20"/>
            <w:lang w:val="en-IN"/>
          </w:rPr>
          <w:t xml:space="preserve">  </w:t>
        </w:r>
        <w:r w:rsidRPr="001A0082">
          <w:rPr>
            <w:b/>
            <w:bCs/>
            <w:sz w:val="20"/>
            <w:lang w:val="en-IN"/>
          </w:rPr>
          <w:t>Calculate each term</w:t>
        </w:r>
        <w:r w:rsidRPr="001A0082">
          <w:rPr>
            <w:sz w:val="20"/>
            <w:lang w:val="en-IN"/>
          </w:rPr>
          <w:t>:</w:t>
        </w:r>
      </w:ins>
    </w:p>
    <w:p w14:paraId="4C265C7F" w14:textId="07496FD1" w:rsidR="001A0082" w:rsidRPr="001A0082" w:rsidRDefault="001A0082" w:rsidP="001A0082">
      <w:pPr>
        <w:pStyle w:val="NormalBPBHEB"/>
        <w:rPr>
          <w:ins w:id="2895" w:author="Hii" w:date="2024-11-08T14:32:00Z"/>
          <w:sz w:val="20"/>
          <w:lang w:val="en-IN"/>
        </w:rPr>
      </w:pPr>
      <w:ins w:id="2896" w:author="Hii" w:date="2024-11-08T14:32:00Z">
        <w:r w:rsidRPr="001A0082">
          <w:rPr>
            <w:sz w:val="20"/>
            <w:lang w:val="en-IN"/>
          </w:rPr>
          <w:t>=(2×16)+(15×1)= 32+15</w:t>
        </w:r>
      </w:ins>
    </w:p>
    <w:p w14:paraId="76B75B4F" w14:textId="77777777" w:rsidR="001A0082" w:rsidRPr="001A0082" w:rsidRDefault="001A0082" w:rsidP="001A0082">
      <w:pPr>
        <w:pStyle w:val="NormalBPBHEB"/>
        <w:rPr>
          <w:ins w:id="2897" w:author="Hii" w:date="2024-11-08T14:32:00Z"/>
          <w:sz w:val="20"/>
          <w:lang w:val="en-IN"/>
        </w:rPr>
      </w:pPr>
      <w:ins w:id="2898" w:author="Hii" w:date="2024-11-08T14:32:00Z">
        <w:r w:rsidRPr="001A0082">
          <w:rPr>
            <w:sz w:val="20"/>
            <w:lang w:val="en-IN"/>
          </w:rPr>
          <w:t xml:space="preserve">  </w:t>
        </w:r>
        <w:r w:rsidRPr="001A0082">
          <w:rPr>
            <w:b/>
            <w:bCs/>
            <w:sz w:val="20"/>
            <w:lang w:val="en-IN"/>
          </w:rPr>
          <w:t>Sum the values</w:t>
        </w:r>
        <w:r w:rsidRPr="001A0082">
          <w:rPr>
            <w:sz w:val="20"/>
            <w:lang w:val="en-IN"/>
          </w:rPr>
          <w:t>:</w:t>
        </w:r>
      </w:ins>
    </w:p>
    <w:p w14:paraId="1513C41C" w14:textId="441FB155" w:rsidR="00301525" w:rsidDel="004E0081" w:rsidRDefault="001A0082" w:rsidP="001A0082">
      <w:pPr>
        <w:pStyle w:val="NormalBPBHEB"/>
        <w:rPr>
          <w:del w:id="2899" w:author="Abhiram Arali" w:date="2024-10-29T17:01:00Z"/>
          <w:sz w:val="20"/>
        </w:rPr>
        <w:pPrChange w:id="2900" w:author="Abhiram Arali" w:date="2024-10-29T17:01:00Z">
          <w:pPr>
            <w:pStyle w:val="BodyText"/>
            <w:spacing w:before="183"/>
          </w:pPr>
        </w:pPrChange>
      </w:pPr>
      <w:ins w:id="2901" w:author="Hii" w:date="2024-11-08T14:32:00Z">
        <w:r w:rsidRPr="001A0082">
          <w:rPr>
            <w:sz w:val="20"/>
            <w:lang w:val="en-IN"/>
          </w:rPr>
          <w:t>47</w:t>
        </w:r>
      </w:ins>
      <w:del w:id="2902" w:author="Hii" w:date="2024-11-08T14:32:00Z">
        <w:r w:rsidR="008B7718" w:rsidDel="001A0082">
          <w:rPr>
            <w:noProof/>
            <w:lang w:val="en-IN" w:eastAsia="en-IN"/>
          </w:rPr>
          <w:drawing>
            <wp:anchor distT="0" distB="0" distL="0" distR="0" simplePos="0" relativeHeight="487583744" behindDoc="1" locked="0" layoutInCell="1" allowOverlap="1" wp14:anchorId="5CEE1BA5" wp14:editId="6DA57EA1">
              <wp:simplePos x="0" y="0"/>
              <wp:positionH relativeFrom="page">
                <wp:posOffset>1149350</wp:posOffset>
              </wp:positionH>
              <wp:positionV relativeFrom="paragraph">
                <wp:posOffset>278009</wp:posOffset>
              </wp:positionV>
              <wp:extent cx="4195566" cy="18507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5" cstate="print"/>
                      <a:stretch>
                        <a:fillRect/>
                      </a:stretch>
                    </pic:blipFill>
                    <pic:spPr>
                      <a:xfrm>
                        <a:off x="0" y="0"/>
                        <a:ext cx="4195566" cy="185070"/>
                      </a:xfrm>
                      <a:prstGeom prst="rect">
                        <a:avLst/>
                      </a:prstGeom>
                    </pic:spPr>
                  </pic:pic>
                </a:graphicData>
              </a:graphic>
            </wp:anchor>
          </w:drawing>
        </w:r>
      </w:del>
    </w:p>
    <w:p w14:paraId="32573320" w14:textId="77777777" w:rsidR="00301525" w:rsidRDefault="00301525">
      <w:pPr>
        <w:pStyle w:val="NormalBPBHEB"/>
        <w:pPrChange w:id="2903" w:author="Abhiram Arali" w:date="2024-10-29T17:01:00Z">
          <w:pPr>
            <w:pStyle w:val="BodyText"/>
          </w:pPr>
        </w:pPrChange>
      </w:pPr>
    </w:p>
    <w:p w14:paraId="56511B01" w14:textId="77777777" w:rsidR="00301525" w:rsidRDefault="00301525">
      <w:pPr>
        <w:pStyle w:val="NormalBPBHEB"/>
        <w:pPrChange w:id="2904" w:author="Abhiram Arali" w:date="2024-10-29T17:01:00Z">
          <w:pPr>
            <w:pStyle w:val="BodyText"/>
            <w:spacing w:before="15"/>
          </w:pPr>
        </w:pPrChange>
      </w:pPr>
    </w:p>
    <w:p w14:paraId="0085E10A" w14:textId="23CC5D5C" w:rsidR="00301525" w:rsidRDefault="008B7718">
      <w:pPr>
        <w:pStyle w:val="Heading3BPBHEB"/>
        <w:pPrChange w:id="2905" w:author="Abhiram Arali" w:date="2024-10-29T17:02:00Z">
          <w:pPr>
            <w:pStyle w:val="Heading1"/>
            <w:numPr>
              <w:numId w:val="8"/>
            </w:numPr>
            <w:tabs>
              <w:tab w:val="left" w:pos="939"/>
            </w:tabs>
            <w:ind w:left="939" w:hanging="359"/>
          </w:pPr>
        </w:pPrChange>
      </w:pPr>
      <w:r>
        <w:t>Binary</w:t>
      </w:r>
      <w:r>
        <w:rPr>
          <w:spacing w:val="-1"/>
        </w:rPr>
        <w:t xml:space="preserve"> </w:t>
      </w:r>
      <w:r>
        <w:t xml:space="preserve">to </w:t>
      </w:r>
      <w:r w:rsidR="00BC0951">
        <w:t>octal</w:t>
      </w:r>
      <w:r w:rsidR="00BC0951">
        <w:rPr>
          <w:spacing w:val="-1"/>
        </w:rPr>
        <w:t xml:space="preserve"> </w:t>
      </w:r>
      <w:r w:rsidR="00BC0951">
        <w:t xml:space="preserve">and </w:t>
      </w:r>
      <w:r w:rsidR="00BC0951">
        <w:rPr>
          <w:spacing w:val="-2"/>
        </w:rPr>
        <w:t>hexadecimal</w:t>
      </w:r>
    </w:p>
    <w:p w14:paraId="2B16F0C9" w14:textId="094E2C30" w:rsidR="00301525" w:rsidDel="00BC0951" w:rsidRDefault="00301525">
      <w:pPr>
        <w:pStyle w:val="BodyText"/>
        <w:spacing w:before="21"/>
        <w:rPr>
          <w:del w:id="2906" w:author="Abhiram Arali" w:date="2024-10-29T17:02:00Z"/>
          <w:b/>
        </w:rPr>
      </w:pPr>
    </w:p>
    <w:p w14:paraId="2A2012AF" w14:textId="77777777" w:rsidR="00301525" w:rsidRDefault="008B7718">
      <w:pPr>
        <w:pStyle w:val="NormalBPBHEB"/>
        <w:pPrChange w:id="2907" w:author="Abhiram Arali" w:date="2024-10-29T17:02:00Z">
          <w:pPr>
            <w:pStyle w:val="BodyText"/>
            <w:spacing w:before="1" w:line="360" w:lineRule="auto"/>
            <w:ind w:left="220" w:right="223"/>
            <w:jc w:val="both"/>
          </w:pPr>
        </w:pPrChange>
      </w:pPr>
      <w:r>
        <w:t>To</w:t>
      </w:r>
      <w:r>
        <w:rPr>
          <w:spacing w:val="-2"/>
        </w:rPr>
        <w:t xml:space="preserve"> </w:t>
      </w:r>
      <w:r>
        <w:t>convert</w:t>
      </w:r>
      <w:r>
        <w:rPr>
          <w:spacing w:val="-2"/>
        </w:rPr>
        <w:t xml:space="preserve"> </w:t>
      </w:r>
      <w:r>
        <w:t>from</w:t>
      </w:r>
      <w:r>
        <w:rPr>
          <w:spacing w:val="-2"/>
        </w:rPr>
        <w:t xml:space="preserve"> </w:t>
      </w:r>
      <w:r>
        <w:t>binary</w:t>
      </w:r>
      <w:r>
        <w:rPr>
          <w:spacing w:val="-2"/>
        </w:rPr>
        <w:t xml:space="preserve"> </w:t>
      </w:r>
      <w:r>
        <w:t>to</w:t>
      </w:r>
      <w:r>
        <w:rPr>
          <w:spacing w:val="-2"/>
        </w:rPr>
        <w:t xml:space="preserve"> </w:t>
      </w:r>
      <w:r>
        <w:t>octal,</w:t>
      </w:r>
      <w:r>
        <w:rPr>
          <w:spacing w:val="-2"/>
        </w:rPr>
        <w:t xml:space="preserve"> </w:t>
      </w:r>
      <w:r>
        <w:t>group</w:t>
      </w:r>
      <w:r>
        <w:rPr>
          <w:spacing w:val="-2"/>
        </w:rPr>
        <w:t xml:space="preserve"> </w:t>
      </w:r>
      <w:r>
        <w:t>the</w:t>
      </w:r>
      <w:r>
        <w:rPr>
          <w:spacing w:val="-2"/>
        </w:rPr>
        <w:t xml:space="preserve"> </w:t>
      </w:r>
      <w:r>
        <w:t>binary</w:t>
      </w:r>
      <w:r>
        <w:rPr>
          <w:spacing w:val="-1"/>
        </w:rPr>
        <w:t xml:space="preserve"> </w:t>
      </w:r>
      <w:r>
        <w:t>digits</w:t>
      </w:r>
      <w:r>
        <w:rPr>
          <w:spacing w:val="-2"/>
        </w:rPr>
        <w:t xml:space="preserve"> </w:t>
      </w:r>
      <w:r>
        <w:t>in</w:t>
      </w:r>
      <w:r>
        <w:rPr>
          <w:spacing w:val="-2"/>
        </w:rPr>
        <w:t xml:space="preserve"> </w:t>
      </w:r>
      <w:r>
        <w:t>sets</w:t>
      </w:r>
      <w:r>
        <w:rPr>
          <w:spacing w:val="-2"/>
        </w:rPr>
        <w:t xml:space="preserve"> </w:t>
      </w:r>
      <w:r>
        <w:t>of</w:t>
      </w:r>
      <w:r>
        <w:rPr>
          <w:spacing w:val="-2"/>
        </w:rPr>
        <w:t xml:space="preserve"> </w:t>
      </w:r>
      <w:r>
        <w:t>three</w:t>
      </w:r>
      <w:r>
        <w:rPr>
          <w:spacing w:val="-2"/>
        </w:rPr>
        <w:t xml:space="preserve"> </w:t>
      </w:r>
      <w:r>
        <w:t>(from</w:t>
      </w:r>
      <w:r>
        <w:rPr>
          <w:spacing w:val="-2"/>
        </w:rPr>
        <w:t xml:space="preserve"> </w:t>
      </w:r>
      <w:r>
        <w:t>right</w:t>
      </w:r>
      <w:r>
        <w:rPr>
          <w:spacing w:val="-2"/>
        </w:rPr>
        <w:t xml:space="preserve"> </w:t>
      </w:r>
      <w:r>
        <w:t>to</w:t>
      </w:r>
      <w:r>
        <w:rPr>
          <w:spacing w:val="-2"/>
        </w:rPr>
        <w:t xml:space="preserve"> </w:t>
      </w:r>
      <w:r>
        <w:t>left)</w:t>
      </w:r>
      <w:r>
        <w:rPr>
          <w:spacing w:val="-3"/>
        </w:rPr>
        <w:t xml:space="preserve"> </w:t>
      </w:r>
      <w:r>
        <w:t>and convert each group to its octal equivalent. To convert from binary to hexadecimal, group the binary digits in sets of four and convert each group to its hexadecimal equivalent.</w:t>
      </w:r>
    </w:p>
    <w:p w14:paraId="2B798361" w14:textId="77777777" w:rsidR="00301525" w:rsidRDefault="008B7718">
      <w:pPr>
        <w:pStyle w:val="NormalBPBHEB"/>
        <w:pPrChange w:id="2908" w:author="Abhiram Arali" w:date="2024-10-29T17:02:00Z">
          <w:pPr>
            <w:pStyle w:val="BodyText"/>
            <w:spacing w:before="160"/>
            <w:ind w:left="220"/>
            <w:jc w:val="both"/>
          </w:pPr>
        </w:pPrChange>
      </w:pPr>
      <w:r w:rsidRPr="00E83A53">
        <w:rPr>
          <w:b/>
          <w:bCs/>
          <w:rPrChange w:id="2909" w:author="Abhiram Arali" w:date="2024-10-29T17:02:00Z">
            <w:rPr/>
          </w:rPrChange>
        </w:rPr>
        <w:t>Example</w:t>
      </w:r>
      <w:r>
        <w:t>:</w:t>
      </w:r>
      <w:r>
        <w:rPr>
          <w:spacing w:val="-1"/>
        </w:rPr>
        <w:t xml:space="preserve"> </w:t>
      </w:r>
      <w:r>
        <w:t>Convert</w:t>
      </w:r>
      <w:r>
        <w:rPr>
          <w:spacing w:val="-1"/>
        </w:rPr>
        <w:t xml:space="preserve"> </w:t>
      </w:r>
      <w:r>
        <w:t>11010101</w:t>
      </w:r>
      <w:r>
        <w:rPr>
          <w:spacing w:val="-1"/>
        </w:rPr>
        <w:t xml:space="preserve"> </w:t>
      </w:r>
      <w:r>
        <w:t>to</w:t>
      </w:r>
      <w:r>
        <w:rPr>
          <w:spacing w:val="-1"/>
        </w:rPr>
        <w:t xml:space="preserve"> </w:t>
      </w:r>
      <w:r>
        <w:rPr>
          <w:spacing w:val="-2"/>
        </w:rPr>
        <w:t>octal.</w:t>
      </w:r>
    </w:p>
    <w:p w14:paraId="6FB1DA1E" w14:textId="5F66822A" w:rsidR="00301525" w:rsidRPr="0046275B" w:rsidDel="00E83A53" w:rsidRDefault="00301525">
      <w:pPr>
        <w:pStyle w:val="NormalBPBHEB"/>
        <w:numPr>
          <w:ilvl w:val="0"/>
          <w:numId w:val="94"/>
        </w:numPr>
        <w:rPr>
          <w:del w:id="2910" w:author="Abhiram Arali" w:date="2024-10-29T17:02:00Z"/>
        </w:rPr>
        <w:pPrChange w:id="2911" w:author="Abhiram Arali" w:date="2024-10-29T17:02:00Z">
          <w:pPr>
            <w:pStyle w:val="BodyText"/>
            <w:spacing w:before="23"/>
          </w:pPr>
        </w:pPrChange>
      </w:pPr>
    </w:p>
    <w:p w14:paraId="1509AA19" w14:textId="77777777" w:rsidR="00301525" w:rsidRPr="00E83A53" w:rsidRDefault="008B7718">
      <w:pPr>
        <w:pStyle w:val="NormalBPBHEB"/>
        <w:numPr>
          <w:ilvl w:val="0"/>
          <w:numId w:val="94"/>
        </w:numPr>
        <w:rPr>
          <w:rPrChange w:id="2912" w:author="Abhiram Arali" w:date="2024-10-29T17:02:00Z">
            <w:rPr>
              <w:rFonts w:ascii="Symbol" w:hAnsi="Symbol"/>
              <w:sz w:val="24"/>
            </w:rPr>
          </w:rPrChange>
        </w:rPr>
        <w:pPrChange w:id="2913" w:author="Abhiram Arali" w:date="2024-10-29T17:02:00Z">
          <w:pPr>
            <w:pStyle w:val="ListParagraph"/>
            <w:numPr>
              <w:ilvl w:val="1"/>
              <w:numId w:val="8"/>
            </w:numPr>
            <w:tabs>
              <w:tab w:val="left" w:pos="940"/>
            </w:tabs>
            <w:spacing w:line="350" w:lineRule="auto"/>
            <w:ind w:left="940" w:right="216" w:hanging="360"/>
          </w:pPr>
        </w:pPrChange>
      </w:pPr>
      <w:r w:rsidRPr="00E83A53">
        <w:rPr>
          <w:rPrChange w:id="2914" w:author="Abhiram Arali" w:date="2024-10-29T17:02:00Z">
            <w:rPr>
              <w:sz w:val="24"/>
            </w:rPr>
          </w:rPrChange>
        </w:rPr>
        <w:t>Group into sets of three: 1 101 010 1 (add leading zeros to make complete groups: 001 101 010 001)</w:t>
      </w:r>
    </w:p>
    <w:p w14:paraId="2ECF403F" w14:textId="77777777" w:rsidR="00301525" w:rsidRPr="00E83A53" w:rsidRDefault="008B7718">
      <w:pPr>
        <w:pStyle w:val="NormalBPBHEB"/>
        <w:numPr>
          <w:ilvl w:val="0"/>
          <w:numId w:val="94"/>
        </w:numPr>
        <w:rPr>
          <w:rPrChange w:id="2915" w:author="Abhiram Arali" w:date="2024-10-29T17:02:00Z">
            <w:rPr>
              <w:rFonts w:ascii="Symbol" w:hAnsi="Symbol"/>
              <w:sz w:val="24"/>
            </w:rPr>
          </w:rPrChange>
        </w:rPr>
        <w:pPrChange w:id="2916" w:author="Abhiram Arali" w:date="2024-10-29T17:02:00Z">
          <w:pPr>
            <w:pStyle w:val="ListParagraph"/>
            <w:numPr>
              <w:ilvl w:val="1"/>
              <w:numId w:val="8"/>
            </w:numPr>
            <w:tabs>
              <w:tab w:val="left" w:pos="940"/>
            </w:tabs>
            <w:spacing w:before="13"/>
            <w:ind w:left="940" w:hanging="360"/>
          </w:pPr>
        </w:pPrChange>
      </w:pPr>
      <w:r w:rsidRPr="00E83A53">
        <w:rPr>
          <w:rPrChange w:id="2917" w:author="Abhiram Arali" w:date="2024-10-29T17:02:00Z">
            <w:rPr>
              <w:sz w:val="24"/>
            </w:rPr>
          </w:rPrChange>
        </w:rPr>
        <w:t>Convert each group: 001001001 = 1, 101101101 = 5, 010010010 = 2, 001001001 = 1</w:t>
      </w:r>
    </w:p>
    <w:p w14:paraId="5FE08F72" w14:textId="77777777" w:rsidR="00301525" w:rsidRDefault="00301525">
      <w:pPr>
        <w:pStyle w:val="NormalBPBHEB"/>
        <w:pPrChange w:id="2918" w:author="Abhiram Arali" w:date="2024-10-29T17:02:00Z">
          <w:pPr>
            <w:pStyle w:val="BodyText"/>
            <w:spacing w:before="273"/>
          </w:pPr>
        </w:pPrChange>
      </w:pPr>
    </w:p>
    <w:p w14:paraId="44EBEB18" w14:textId="19E1222E" w:rsidR="00301525" w:rsidRDefault="008B7718">
      <w:pPr>
        <w:pStyle w:val="Heading3BPBHEB"/>
        <w:pPrChange w:id="2919" w:author="Abhiram Arali" w:date="2024-10-29T17:02:00Z">
          <w:pPr>
            <w:pStyle w:val="Heading1"/>
            <w:numPr>
              <w:numId w:val="8"/>
            </w:numPr>
            <w:tabs>
              <w:tab w:val="left" w:pos="939"/>
            </w:tabs>
            <w:ind w:left="939" w:hanging="359"/>
          </w:pPr>
        </w:pPrChange>
      </w:pPr>
      <w:r>
        <w:t>Octal</w:t>
      </w:r>
      <w:r>
        <w:rPr>
          <w:spacing w:val="-1"/>
        </w:rPr>
        <w:t xml:space="preserve"> </w:t>
      </w:r>
      <w:r>
        <w:t xml:space="preserve">and </w:t>
      </w:r>
      <w:r w:rsidR="000D5FA5">
        <w:t>hexadecimal</w:t>
      </w:r>
      <w:r w:rsidR="000D5FA5">
        <w:rPr>
          <w:spacing w:val="-3"/>
        </w:rPr>
        <w:t xml:space="preserve"> </w:t>
      </w:r>
      <w:r w:rsidR="000D5FA5">
        <w:t xml:space="preserve">to </w:t>
      </w:r>
      <w:r w:rsidR="000D5FA5">
        <w:rPr>
          <w:spacing w:val="-2"/>
        </w:rPr>
        <w:t>binary</w:t>
      </w:r>
    </w:p>
    <w:p w14:paraId="29A6DA07" w14:textId="4FFAC4FB" w:rsidR="00301525" w:rsidDel="000D5FA5" w:rsidRDefault="00301525">
      <w:pPr>
        <w:pStyle w:val="BodyText"/>
        <w:spacing w:before="144"/>
        <w:rPr>
          <w:del w:id="2920" w:author="Abhiram Arali" w:date="2024-10-29T17:02:00Z"/>
          <w:b/>
        </w:rPr>
      </w:pPr>
    </w:p>
    <w:p w14:paraId="0106FE03" w14:textId="77777777" w:rsidR="00301525" w:rsidRDefault="008B7718">
      <w:pPr>
        <w:pStyle w:val="NormalBPBHEB"/>
        <w:pPrChange w:id="2921" w:author="Abhiram Arali" w:date="2024-10-29T17:02:00Z">
          <w:pPr>
            <w:pStyle w:val="BodyText"/>
            <w:spacing w:line="360" w:lineRule="auto"/>
            <w:ind w:left="220" w:right="216"/>
            <w:jc w:val="both"/>
          </w:pPr>
        </w:pPrChange>
      </w:pPr>
      <w:r>
        <w:t>To</w:t>
      </w:r>
      <w:r>
        <w:rPr>
          <w:spacing w:val="-2"/>
        </w:rPr>
        <w:t xml:space="preserve"> </w:t>
      </w:r>
      <w:r>
        <w:t>convert</w:t>
      </w:r>
      <w:r>
        <w:rPr>
          <w:spacing w:val="-2"/>
        </w:rPr>
        <w:t xml:space="preserve"> </w:t>
      </w:r>
      <w:r>
        <w:t>octal</w:t>
      </w:r>
      <w:r>
        <w:rPr>
          <w:spacing w:val="-2"/>
        </w:rPr>
        <w:t xml:space="preserve"> </w:t>
      </w:r>
      <w:r>
        <w:t>to</w:t>
      </w:r>
      <w:r>
        <w:rPr>
          <w:spacing w:val="-2"/>
        </w:rPr>
        <w:t xml:space="preserve"> </w:t>
      </w:r>
      <w:r>
        <w:t>binary,</w:t>
      </w:r>
      <w:r>
        <w:rPr>
          <w:spacing w:val="-2"/>
        </w:rPr>
        <w:t xml:space="preserve"> </w:t>
      </w:r>
      <w:r>
        <w:t>replace</w:t>
      </w:r>
      <w:r>
        <w:rPr>
          <w:spacing w:val="-1"/>
        </w:rPr>
        <w:t xml:space="preserve"> </w:t>
      </w:r>
      <w:r>
        <w:t>each octal</w:t>
      </w:r>
      <w:r>
        <w:rPr>
          <w:spacing w:val="-2"/>
        </w:rPr>
        <w:t xml:space="preserve"> </w:t>
      </w:r>
      <w:r>
        <w:t>digit</w:t>
      </w:r>
      <w:r>
        <w:rPr>
          <w:spacing w:val="-2"/>
        </w:rPr>
        <w:t xml:space="preserve"> </w:t>
      </w:r>
      <w:r>
        <w:t>with</w:t>
      </w:r>
      <w:r>
        <w:rPr>
          <w:spacing w:val="-2"/>
        </w:rPr>
        <w:t xml:space="preserve"> </w:t>
      </w:r>
      <w:r>
        <w:t>its</w:t>
      </w:r>
      <w:r>
        <w:rPr>
          <w:spacing w:val="-2"/>
        </w:rPr>
        <w:t xml:space="preserve"> </w:t>
      </w:r>
      <w:r>
        <w:t>3-bit</w:t>
      </w:r>
      <w:r>
        <w:rPr>
          <w:spacing w:val="-2"/>
        </w:rPr>
        <w:t xml:space="preserve"> </w:t>
      </w:r>
      <w:r>
        <w:t>binary</w:t>
      </w:r>
      <w:r>
        <w:rPr>
          <w:spacing w:val="-2"/>
        </w:rPr>
        <w:t xml:space="preserve"> </w:t>
      </w:r>
      <w:r>
        <w:t>equivalent.</w:t>
      </w:r>
      <w:r>
        <w:rPr>
          <w:spacing w:val="-1"/>
        </w:rPr>
        <w:t xml:space="preserve"> </w:t>
      </w:r>
      <w:r>
        <w:t>To</w:t>
      </w:r>
      <w:r>
        <w:rPr>
          <w:spacing w:val="-2"/>
        </w:rPr>
        <w:t xml:space="preserve"> </w:t>
      </w:r>
      <w:r>
        <w:t>convert hexadecimal to binary, replace each hexadecimal digit with its 4-bit binary equivalent.</w:t>
      </w:r>
    </w:p>
    <w:p w14:paraId="044B66CD" w14:textId="77777777" w:rsidR="00301525" w:rsidRDefault="00301525">
      <w:pPr>
        <w:pStyle w:val="NormalBPBHEB"/>
        <w:pPrChange w:id="2922" w:author="Abhiram Arali" w:date="2024-10-29T17:02:00Z">
          <w:pPr>
            <w:pStyle w:val="BodyText"/>
            <w:spacing w:before="3"/>
          </w:pPr>
        </w:pPrChange>
      </w:pPr>
    </w:p>
    <w:p w14:paraId="5BB3724E" w14:textId="77777777" w:rsidR="00301525" w:rsidRDefault="008B7718">
      <w:pPr>
        <w:pStyle w:val="NormalBPBHEB"/>
        <w:pPrChange w:id="2923" w:author="Abhiram Arali" w:date="2024-10-29T17:02:00Z">
          <w:pPr>
            <w:pStyle w:val="Heading1"/>
            <w:jc w:val="both"/>
          </w:pPr>
        </w:pPrChange>
      </w:pPr>
      <w:r w:rsidRPr="00D2425B">
        <w:rPr>
          <w:b/>
          <w:bCs/>
          <w:rPrChange w:id="2924" w:author="Abhiram Arali" w:date="2024-10-29T17:02:00Z">
            <w:rPr/>
          </w:rPrChange>
        </w:rPr>
        <w:t>Example</w:t>
      </w:r>
      <w:r>
        <w:t>:</w:t>
      </w:r>
      <w:r>
        <w:rPr>
          <w:spacing w:val="-3"/>
        </w:rPr>
        <w:t xml:space="preserve"> </w:t>
      </w:r>
      <w:r>
        <w:t>Convert</w:t>
      </w:r>
      <w:r>
        <w:rPr>
          <w:spacing w:val="-1"/>
        </w:rPr>
        <w:t xml:space="preserve"> </w:t>
      </w:r>
      <w:r>
        <w:t>27</w:t>
      </w:r>
      <w:r>
        <w:rPr>
          <w:spacing w:val="-1"/>
        </w:rPr>
        <w:t xml:space="preserve"> </w:t>
      </w:r>
      <w:r>
        <w:t>in</w:t>
      </w:r>
      <w:r>
        <w:rPr>
          <w:spacing w:val="-1"/>
        </w:rPr>
        <w:t xml:space="preserve"> </w:t>
      </w:r>
      <w:r>
        <w:t>octal</w:t>
      </w:r>
      <w:r>
        <w:rPr>
          <w:spacing w:val="-1"/>
        </w:rPr>
        <w:t xml:space="preserve"> </w:t>
      </w:r>
      <w:r>
        <w:t xml:space="preserve">to </w:t>
      </w:r>
      <w:r>
        <w:rPr>
          <w:spacing w:val="-2"/>
        </w:rPr>
        <w:t>binary.</w:t>
      </w:r>
    </w:p>
    <w:p w14:paraId="0E3509A5" w14:textId="3EA95C7A" w:rsidR="00301525" w:rsidRPr="0046275B" w:rsidDel="009B5FFA" w:rsidRDefault="00301525">
      <w:pPr>
        <w:pStyle w:val="NormalBPBHEB"/>
        <w:numPr>
          <w:ilvl w:val="0"/>
          <w:numId w:val="95"/>
        </w:numPr>
        <w:rPr>
          <w:del w:id="2925" w:author="Abhiram Arali" w:date="2024-10-29T17:02:00Z"/>
        </w:rPr>
        <w:pPrChange w:id="2926" w:author="Abhiram Arali" w:date="2024-10-29T17:02:00Z">
          <w:pPr>
            <w:pStyle w:val="BodyText"/>
            <w:spacing w:before="141"/>
          </w:pPr>
        </w:pPrChange>
      </w:pPr>
    </w:p>
    <w:p w14:paraId="23BFBF02" w14:textId="77777777" w:rsidR="00301525" w:rsidRPr="009B5FFA" w:rsidRDefault="008B7718">
      <w:pPr>
        <w:pStyle w:val="NormalBPBHEB"/>
        <w:numPr>
          <w:ilvl w:val="0"/>
          <w:numId w:val="95"/>
        </w:numPr>
        <w:rPr>
          <w:rPrChange w:id="2927" w:author="Abhiram Arali" w:date="2024-10-29T17:02:00Z">
            <w:rPr>
              <w:rFonts w:ascii="Symbol" w:hAnsi="Symbol"/>
              <w:sz w:val="20"/>
            </w:rPr>
          </w:rPrChange>
        </w:rPr>
        <w:pPrChange w:id="2928" w:author="Abhiram Arali" w:date="2024-10-29T17:02:00Z">
          <w:pPr>
            <w:pStyle w:val="ListParagraph"/>
            <w:numPr>
              <w:ilvl w:val="1"/>
              <w:numId w:val="8"/>
            </w:numPr>
            <w:tabs>
              <w:tab w:val="left" w:pos="940"/>
            </w:tabs>
            <w:ind w:left="940" w:hanging="360"/>
          </w:pPr>
        </w:pPrChange>
      </w:pPr>
      <w:r w:rsidRPr="009B5FFA">
        <w:rPr>
          <w:rPrChange w:id="2929" w:author="Abhiram Arali" w:date="2024-10-29T17:02:00Z">
            <w:rPr>
              <w:sz w:val="24"/>
            </w:rPr>
          </w:rPrChange>
        </w:rPr>
        <w:t>222 = 010, 777 = 111</w:t>
      </w:r>
    </w:p>
    <w:p w14:paraId="0E0F6ED2" w14:textId="77777777" w:rsidR="00301525" w:rsidRDefault="008B7718" w:rsidP="009B5FFA">
      <w:pPr>
        <w:pStyle w:val="NormalBPBHEB"/>
        <w:numPr>
          <w:ilvl w:val="0"/>
          <w:numId w:val="95"/>
        </w:numPr>
        <w:rPr>
          <w:ins w:id="2930" w:author="Abhiram Arali" w:date="2024-10-29T17:03:00Z"/>
        </w:rPr>
      </w:pPr>
      <w:r w:rsidRPr="009B5FFA">
        <w:rPr>
          <w:rPrChange w:id="2931" w:author="Abhiram Arali" w:date="2024-10-29T17:02:00Z">
            <w:rPr>
              <w:sz w:val="24"/>
            </w:rPr>
          </w:rPrChange>
        </w:rPr>
        <w:t>Thus, 27 in octal is 010111 in binary.</w:t>
      </w:r>
    </w:p>
    <w:p w14:paraId="1ABEB8BD" w14:textId="77777777" w:rsidR="00BC294C" w:rsidRPr="009B5FFA" w:rsidRDefault="00BC294C">
      <w:pPr>
        <w:pStyle w:val="NormalBPBHEB"/>
        <w:rPr>
          <w:rPrChange w:id="2932" w:author="Abhiram Arali" w:date="2024-10-29T17:02:00Z">
            <w:rPr>
              <w:rFonts w:ascii="Symbol" w:hAnsi="Symbol"/>
              <w:sz w:val="20"/>
            </w:rPr>
          </w:rPrChange>
        </w:rPr>
        <w:pPrChange w:id="2933" w:author="Abhiram Arali" w:date="2024-10-29T17:03:00Z">
          <w:pPr>
            <w:pStyle w:val="ListParagraph"/>
            <w:numPr>
              <w:ilvl w:val="1"/>
              <w:numId w:val="8"/>
            </w:numPr>
            <w:tabs>
              <w:tab w:val="left" w:pos="940"/>
            </w:tabs>
            <w:spacing w:before="140"/>
            <w:ind w:left="940" w:hanging="360"/>
          </w:pPr>
        </w:pPrChange>
      </w:pPr>
    </w:p>
    <w:p w14:paraId="011B1F85" w14:textId="10A633F4" w:rsidR="00301525" w:rsidDel="009B5FFA" w:rsidRDefault="00301525">
      <w:pPr>
        <w:rPr>
          <w:del w:id="2934" w:author="Abhiram Arali" w:date="2024-10-29T17:02:00Z"/>
          <w:rFonts w:ascii="Symbol" w:hAnsi="Symbol"/>
          <w:sz w:val="20"/>
        </w:rPr>
        <w:sectPr w:rsidR="00301525" w:rsidDel="009B5FFA">
          <w:pgSz w:w="11910" w:h="16840"/>
          <w:pgMar w:top="1540" w:right="1220" w:bottom="1200" w:left="1220" w:header="758" w:footer="1000" w:gutter="0"/>
          <w:cols w:space="720"/>
        </w:sectPr>
      </w:pPr>
    </w:p>
    <w:p w14:paraId="0894F1C2" w14:textId="77777777" w:rsidR="00301525" w:rsidRDefault="008B7718" w:rsidP="00DF7254">
      <w:pPr>
        <w:pStyle w:val="NormalBPBHEB"/>
        <w:rPr>
          <w:ins w:id="2935" w:author="Abhiram Arali" w:date="2024-10-29T17:03:00Z"/>
          <w:spacing w:val="-2"/>
        </w:rPr>
      </w:pPr>
      <w:r>
        <w:t>Converting between number systems involves understanding the base values and positional values</w:t>
      </w:r>
      <w:r>
        <w:rPr>
          <w:spacing w:val="-11"/>
        </w:rPr>
        <w:t xml:space="preserve"> </w:t>
      </w:r>
      <w:r>
        <w:t>associated</w:t>
      </w:r>
      <w:r>
        <w:rPr>
          <w:spacing w:val="-11"/>
        </w:rPr>
        <w:t xml:space="preserve"> </w:t>
      </w:r>
      <w:r>
        <w:t>with</w:t>
      </w:r>
      <w:r>
        <w:rPr>
          <w:spacing w:val="-10"/>
        </w:rPr>
        <w:t xml:space="preserve"> </w:t>
      </w:r>
      <w:r>
        <w:t>each</w:t>
      </w:r>
      <w:r>
        <w:rPr>
          <w:spacing w:val="-11"/>
        </w:rPr>
        <w:t xml:space="preserve"> </w:t>
      </w:r>
      <w:r>
        <w:t>system.</w:t>
      </w:r>
      <w:r>
        <w:rPr>
          <w:spacing w:val="-10"/>
        </w:rPr>
        <w:t xml:space="preserve"> </w:t>
      </w:r>
      <w:r>
        <w:t>Mastery</w:t>
      </w:r>
      <w:r>
        <w:rPr>
          <w:spacing w:val="-11"/>
        </w:rPr>
        <w:t xml:space="preserve"> </w:t>
      </w:r>
      <w:r>
        <w:t>of</w:t>
      </w:r>
      <w:r>
        <w:rPr>
          <w:spacing w:val="-11"/>
        </w:rPr>
        <w:t xml:space="preserve"> </w:t>
      </w:r>
      <w:r>
        <w:t>these</w:t>
      </w:r>
      <w:r>
        <w:rPr>
          <w:spacing w:val="-11"/>
        </w:rPr>
        <w:t xml:space="preserve"> </w:t>
      </w:r>
      <w:r>
        <w:t>conversion</w:t>
      </w:r>
      <w:r>
        <w:rPr>
          <w:spacing w:val="-11"/>
        </w:rPr>
        <w:t xml:space="preserve"> </w:t>
      </w:r>
      <w:r>
        <w:t>techniques</w:t>
      </w:r>
      <w:r>
        <w:rPr>
          <w:spacing w:val="-9"/>
        </w:rPr>
        <w:t xml:space="preserve"> </w:t>
      </w:r>
      <w:r>
        <w:t>is</w:t>
      </w:r>
      <w:r>
        <w:rPr>
          <w:spacing w:val="-10"/>
        </w:rPr>
        <w:t xml:space="preserve"> </w:t>
      </w:r>
      <w:r>
        <w:t>fundamental</w:t>
      </w:r>
      <w:r>
        <w:rPr>
          <w:spacing w:val="-10"/>
        </w:rPr>
        <w:t xml:space="preserve"> </w:t>
      </w:r>
      <w:r>
        <w:t xml:space="preserve">for working in fields that rely on binary computation, such as computer science and digital </w:t>
      </w:r>
      <w:r>
        <w:rPr>
          <w:spacing w:val="-2"/>
        </w:rPr>
        <w:t>electronics.</w:t>
      </w:r>
    </w:p>
    <w:p w14:paraId="388A40EF" w14:textId="77777777" w:rsidR="00B91DDF" w:rsidRDefault="00B91DDF">
      <w:pPr>
        <w:pStyle w:val="NormalBPBHEB"/>
        <w:pPrChange w:id="2936" w:author="Abhiram Arali" w:date="2024-10-29T17:03:00Z">
          <w:pPr>
            <w:pStyle w:val="BodyText"/>
            <w:spacing w:before="100" w:line="360" w:lineRule="auto"/>
            <w:ind w:left="220" w:right="217"/>
            <w:jc w:val="both"/>
          </w:pPr>
        </w:pPrChange>
      </w:pPr>
    </w:p>
    <w:p w14:paraId="550B5B0B" w14:textId="77777777" w:rsidR="00301525" w:rsidRDefault="008B7718">
      <w:pPr>
        <w:pStyle w:val="Heading2BPBHEB"/>
        <w:pPrChange w:id="2937" w:author="Abhiram Arali" w:date="2024-10-29T17:03:00Z">
          <w:pPr>
            <w:spacing w:before="161"/>
            <w:ind w:left="220"/>
            <w:jc w:val="both"/>
          </w:pPr>
        </w:pPrChange>
      </w:pPr>
      <w:r>
        <w:t>Arithmetic</w:t>
      </w:r>
      <w:r>
        <w:rPr>
          <w:spacing w:val="-3"/>
        </w:rPr>
        <w:t xml:space="preserve"> </w:t>
      </w:r>
      <w:r>
        <w:t>of</w:t>
      </w:r>
      <w:r>
        <w:rPr>
          <w:spacing w:val="-1"/>
        </w:rPr>
        <w:t xml:space="preserve"> </w:t>
      </w:r>
      <w:r>
        <w:t>number</w:t>
      </w:r>
      <w:r>
        <w:rPr>
          <w:spacing w:val="-1"/>
        </w:rPr>
        <w:t xml:space="preserve"> </w:t>
      </w:r>
      <w:r>
        <w:rPr>
          <w:spacing w:val="-2"/>
        </w:rPr>
        <w:t>systems</w:t>
      </w:r>
    </w:p>
    <w:p w14:paraId="2FB0A9D9" w14:textId="1334A5C2" w:rsidR="00301525" w:rsidDel="00A536DB" w:rsidRDefault="00301525">
      <w:pPr>
        <w:pStyle w:val="BodyText"/>
        <w:spacing w:before="142"/>
        <w:rPr>
          <w:del w:id="2938" w:author="Abhiram Arali" w:date="2024-10-29T17:03:00Z"/>
          <w:b/>
        </w:rPr>
      </w:pPr>
    </w:p>
    <w:p w14:paraId="2770BAD5" w14:textId="77777777" w:rsidR="00301525" w:rsidRDefault="008B7718">
      <w:pPr>
        <w:pStyle w:val="NormalBPBHEB"/>
        <w:pPrChange w:id="2939" w:author="Abhiram Arali" w:date="2024-10-29T17:03:00Z">
          <w:pPr>
            <w:pStyle w:val="BodyText"/>
            <w:spacing w:line="360" w:lineRule="auto"/>
            <w:ind w:left="220" w:right="219"/>
            <w:jc w:val="both"/>
          </w:pPr>
        </w:pPrChange>
      </w:pPr>
      <w:r>
        <w:t>Arithmetic</w:t>
      </w:r>
      <w:r>
        <w:rPr>
          <w:spacing w:val="-2"/>
        </w:rPr>
        <w:t xml:space="preserve"> </w:t>
      </w:r>
      <w:r>
        <w:t>in</w:t>
      </w:r>
      <w:r>
        <w:rPr>
          <w:spacing w:val="-1"/>
        </w:rPr>
        <w:t xml:space="preserve"> </w:t>
      </w:r>
      <w:r>
        <w:t>number systems</w:t>
      </w:r>
      <w:r>
        <w:rPr>
          <w:spacing w:val="-1"/>
        </w:rPr>
        <w:t xml:space="preserve"> </w:t>
      </w:r>
      <w:r>
        <w:t>involves</w:t>
      </w:r>
      <w:r>
        <w:rPr>
          <w:spacing w:val="-1"/>
        </w:rPr>
        <w:t xml:space="preserve"> </w:t>
      </w:r>
      <w:r>
        <w:t>performing mathematical operations</w:t>
      </w:r>
      <w:r>
        <w:rPr>
          <w:spacing w:val="-1"/>
        </w:rPr>
        <w:t xml:space="preserve"> </w:t>
      </w:r>
      <w:r>
        <w:t>such as</w:t>
      </w:r>
      <w:r>
        <w:rPr>
          <w:spacing w:val="-1"/>
        </w:rPr>
        <w:t xml:space="preserve"> </w:t>
      </w:r>
      <w:r>
        <w:t>addition, subtraction, multiplication, and division within various number systems, including binary, octal, decimal, and hexadecimal. Each system has its own rules and methods for carrying out these</w:t>
      </w:r>
      <w:r>
        <w:rPr>
          <w:spacing w:val="-9"/>
        </w:rPr>
        <w:t xml:space="preserve"> </w:t>
      </w:r>
      <w:r>
        <w:t>operations,</w:t>
      </w:r>
      <w:r>
        <w:rPr>
          <w:spacing w:val="-8"/>
        </w:rPr>
        <w:t xml:space="preserve"> </w:t>
      </w:r>
      <w:r>
        <w:t>often</w:t>
      </w:r>
      <w:r>
        <w:rPr>
          <w:spacing w:val="-8"/>
        </w:rPr>
        <w:t xml:space="preserve"> </w:t>
      </w:r>
      <w:r>
        <w:t>influenced</w:t>
      </w:r>
      <w:r>
        <w:rPr>
          <w:spacing w:val="-8"/>
        </w:rPr>
        <w:t xml:space="preserve"> </w:t>
      </w:r>
      <w:r>
        <w:t>by</w:t>
      </w:r>
      <w:r>
        <w:rPr>
          <w:spacing w:val="-6"/>
        </w:rPr>
        <w:t xml:space="preserve"> </w:t>
      </w:r>
      <w:r>
        <w:t>the</w:t>
      </w:r>
      <w:r>
        <w:rPr>
          <w:spacing w:val="-9"/>
        </w:rPr>
        <w:t xml:space="preserve"> </w:t>
      </w:r>
      <w:r>
        <w:t>base</w:t>
      </w:r>
      <w:r>
        <w:rPr>
          <w:spacing w:val="-9"/>
        </w:rPr>
        <w:t xml:space="preserve"> </w:t>
      </w:r>
      <w:r>
        <w:t>of</w:t>
      </w:r>
      <w:r>
        <w:rPr>
          <w:spacing w:val="-7"/>
        </w:rPr>
        <w:t xml:space="preserve"> </w:t>
      </w:r>
      <w:r>
        <w:t>the</w:t>
      </w:r>
      <w:r>
        <w:rPr>
          <w:spacing w:val="-9"/>
        </w:rPr>
        <w:t xml:space="preserve"> </w:t>
      </w:r>
      <w:r>
        <w:t>number</w:t>
      </w:r>
      <w:r>
        <w:rPr>
          <w:spacing w:val="-9"/>
        </w:rPr>
        <w:t xml:space="preserve"> </w:t>
      </w:r>
      <w:r>
        <w:t>system.</w:t>
      </w:r>
      <w:r>
        <w:rPr>
          <w:spacing w:val="-4"/>
        </w:rPr>
        <w:t xml:space="preserve"> </w:t>
      </w:r>
      <w:r>
        <w:t>Understanding</w:t>
      </w:r>
      <w:r>
        <w:rPr>
          <w:spacing w:val="-8"/>
        </w:rPr>
        <w:t xml:space="preserve"> </w:t>
      </w:r>
      <w:r>
        <w:t>arithmetic across different number systems is essential in computer science, programming, and digital electronics,</w:t>
      </w:r>
      <w:r>
        <w:rPr>
          <w:spacing w:val="-11"/>
        </w:rPr>
        <w:t xml:space="preserve"> </w:t>
      </w:r>
      <w:r>
        <w:t>as</w:t>
      </w:r>
      <w:r>
        <w:rPr>
          <w:spacing w:val="-13"/>
        </w:rPr>
        <w:t xml:space="preserve"> </w:t>
      </w:r>
      <w:r>
        <w:t>computers</w:t>
      </w:r>
      <w:r>
        <w:rPr>
          <w:spacing w:val="-12"/>
        </w:rPr>
        <w:t xml:space="preserve"> </w:t>
      </w:r>
      <w:r>
        <w:t>operate</w:t>
      </w:r>
      <w:r>
        <w:rPr>
          <w:spacing w:val="-12"/>
        </w:rPr>
        <w:t xml:space="preserve"> </w:t>
      </w:r>
      <w:r>
        <w:t>primarily</w:t>
      </w:r>
      <w:r>
        <w:rPr>
          <w:spacing w:val="-13"/>
        </w:rPr>
        <w:t xml:space="preserve"> </w:t>
      </w:r>
      <w:r>
        <w:t>using</w:t>
      </w:r>
      <w:r>
        <w:rPr>
          <w:spacing w:val="-13"/>
        </w:rPr>
        <w:t xml:space="preserve"> </w:t>
      </w:r>
      <w:r>
        <w:t>binary,</w:t>
      </w:r>
      <w:r>
        <w:rPr>
          <w:spacing w:val="-13"/>
        </w:rPr>
        <w:t xml:space="preserve"> </w:t>
      </w:r>
      <w:r>
        <w:t>while</w:t>
      </w:r>
      <w:r>
        <w:rPr>
          <w:spacing w:val="-14"/>
        </w:rPr>
        <w:t xml:space="preserve"> </w:t>
      </w:r>
      <w:r>
        <w:t>hexadecimal</w:t>
      </w:r>
      <w:r>
        <w:rPr>
          <w:spacing w:val="-11"/>
        </w:rPr>
        <w:t xml:space="preserve"> </w:t>
      </w:r>
      <w:r>
        <w:t>is</w:t>
      </w:r>
      <w:r>
        <w:rPr>
          <w:spacing w:val="-13"/>
        </w:rPr>
        <w:t xml:space="preserve"> </w:t>
      </w:r>
      <w:r>
        <w:t>commonly</w:t>
      </w:r>
      <w:r>
        <w:rPr>
          <w:spacing w:val="-13"/>
        </w:rPr>
        <w:t xml:space="preserve"> </w:t>
      </w:r>
      <w:r>
        <w:t>used in programming and debugging. Each number system's unique rules for arithmetic operations highlight</w:t>
      </w:r>
      <w:r>
        <w:rPr>
          <w:spacing w:val="-6"/>
        </w:rPr>
        <w:t xml:space="preserve"> </w:t>
      </w:r>
      <w:r>
        <w:t>their</w:t>
      </w:r>
      <w:r>
        <w:rPr>
          <w:spacing w:val="-5"/>
        </w:rPr>
        <w:t xml:space="preserve"> </w:t>
      </w:r>
      <w:r>
        <w:t>respective</w:t>
      </w:r>
      <w:r>
        <w:rPr>
          <w:spacing w:val="-2"/>
        </w:rPr>
        <w:t xml:space="preserve"> </w:t>
      </w:r>
      <w:r>
        <w:t>bases</w:t>
      </w:r>
      <w:r>
        <w:rPr>
          <w:spacing w:val="-4"/>
        </w:rPr>
        <w:t xml:space="preserve"> </w:t>
      </w:r>
      <w:r>
        <w:t>and</w:t>
      </w:r>
      <w:r>
        <w:rPr>
          <w:spacing w:val="-4"/>
        </w:rPr>
        <w:t xml:space="preserve"> </w:t>
      </w:r>
      <w:r>
        <w:t>offer</w:t>
      </w:r>
      <w:r>
        <w:rPr>
          <w:spacing w:val="-5"/>
        </w:rPr>
        <w:t xml:space="preserve"> </w:t>
      </w:r>
      <w:r>
        <w:t>insight</w:t>
      </w:r>
      <w:r>
        <w:rPr>
          <w:spacing w:val="-4"/>
        </w:rPr>
        <w:t xml:space="preserve"> </w:t>
      </w:r>
      <w:r>
        <w:t>into</w:t>
      </w:r>
      <w:r>
        <w:rPr>
          <w:spacing w:val="-4"/>
        </w:rPr>
        <w:t xml:space="preserve"> </w:t>
      </w:r>
      <w:r>
        <w:t>their</w:t>
      </w:r>
      <w:r>
        <w:rPr>
          <w:spacing w:val="-5"/>
        </w:rPr>
        <w:t xml:space="preserve"> </w:t>
      </w:r>
      <w:r>
        <w:t>practical</w:t>
      </w:r>
      <w:r>
        <w:rPr>
          <w:spacing w:val="-3"/>
        </w:rPr>
        <w:t xml:space="preserve"> </w:t>
      </w:r>
      <w:r>
        <w:t>applications</w:t>
      </w:r>
      <w:r>
        <w:rPr>
          <w:spacing w:val="-4"/>
        </w:rPr>
        <w:t xml:space="preserve"> </w:t>
      </w:r>
      <w:r>
        <w:t>in</w:t>
      </w:r>
      <w:r>
        <w:rPr>
          <w:spacing w:val="-3"/>
        </w:rPr>
        <w:t xml:space="preserve"> </w:t>
      </w:r>
      <w:r>
        <w:rPr>
          <w:spacing w:val="-2"/>
        </w:rPr>
        <w:t>computing.</w:t>
      </w:r>
    </w:p>
    <w:p w14:paraId="2ABC3E6B" w14:textId="77777777" w:rsidR="00301525" w:rsidRDefault="00301525">
      <w:pPr>
        <w:pStyle w:val="NormalBPBHEB"/>
        <w:pPrChange w:id="2940" w:author="Abhiram Arali" w:date="2024-10-29T17:03:00Z">
          <w:pPr>
            <w:pStyle w:val="BodyText"/>
            <w:spacing w:before="3"/>
          </w:pPr>
        </w:pPrChange>
      </w:pPr>
    </w:p>
    <w:p w14:paraId="12B35BD3" w14:textId="77777777" w:rsidR="00301525" w:rsidRDefault="008B7718" w:rsidP="009E4B5A">
      <w:pPr>
        <w:pStyle w:val="Heading3BPBHEB"/>
        <w:rPr>
          <w:ins w:id="2941" w:author="Abhiram Arali" w:date="2024-10-29T17:04:00Z"/>
        </w:rPr>
      </w:pPr>
      <w:r>
        <w:t>Addition</w:t>
      </w:r>
    </w:p>
    <w:p w14:paraId="1999BE90" w14:textId="5E59B200" w:rsidR="007F3C29" w:rsidRDefault="007F3C29">
      <w:pPr>
        <w:pStyle w:val="NormalBPBHEB"/>
        <w:pPrChange w:id="2942" w:author="Abhiram Arali" w:date="2024-10-29T17:04:00Z">
          <w:pPr>
            <w:pStyle w:val="Heading1"/>
            <w:numPr>
              <w:numId w:val="7"/>
            </w:numPr>
            <w:tabs>
              <w:tab w:val="left" w:pos="939"/>
            </w:tabs>
            <w:ind w:left="939" w:hanging="359"/>
          </w:pPr>
        </w:pPrChange>
      </w:pPr>
      <w:ins w:id="2943" w:author="Abhiram Arali" w:date="2024-10-29T17:04:00Z">
        <w:r>
          <w:t>The types of addition are:</w:t>
        </w:r>
      </w:ins>
    </w:p>
    <w:p w14:paraId="05D67609" w14:textId="6FACB48A" w:rsidR="00301525" w:rsidDel="008A6936" w:rsidRDefault="00301525">
      <w:pPr>
        <w:pStyle w:val="BodyText"/>
        <w:spacing w:before="24"/>
        <w:rPr>
          <w:del w:id="2944" w:author="Abhiram Arali" w:date="2024-10-29T17:03:00Z"/>
          <w:b/>
        </w:rPr>
      </w:pPr>
    </w:p>
    <w:p w14:paraId="19071957" w14:textId="77777777" w:rsidR="003F2E57" w:rsidRDefault="008B7718" w:rsidP="003F2E57">
      <w:pPr>
        <w:pStyle w:val="NormalBPBHEB"/>
        <w:numPr>
          <w:ilvl w:val="0"/>
          <w:numId w:val="97"/>
        </w:numPr>
        <w:rPr>
          <w:ins w:id="2945" w:author="Hii" w:date="2024-11-08T14:44:00Z"/>
        </w:rPr>
        <w:pPrChange w:id="2946" w:author="Hii" w:date="2024-11-08T14:43:00Z">
          <w:pPr>
            <w:pStyle w:val="BodyText"/>
            <w:spacing w:before="1" w:line="360" w:lineRule="auto"/>
            <w:ind w:left="220" w:right="222"/>
            <w:jc w:val="both"/>
          </w:pPr>
        </w:pPrChange>
      </w:pPr>
      <w:r>
        <w:rPr>
          <w:b/>
        </w:rPr>
        <w:t>Binary</w:t>
      </w:r>
      <w:r>
        <w:rPr>
          <w:b/>
          <w:spacing w:val="-5"/>
        </w:rPr>
        <w:t xml:space="preserve"> </w:t>
      </w:r>
      <w:r w:rsidR="000A012C">
        <w:rPr>
          <w:b/>
        </w:rPr>
        <w:t>addition</w:t>
      </w:r>
      <w:r>
        <w:t>:</w:t>
      </w:r>
    </w:p>
    <w:p w14:paraId="3AA1ACBB" w14:textId="77777777" w:rsidR="003F2E57" w:rsidRDefault="003F2E57" w:rsidP="003F2E57">
      <w:pPr>
        <w:pStyle w:val="NormalBPBHEB"/>
        <w:rPr>
          <w:ins w:id="2947" w:author="Hii" w:date="2024-11-08T14:45:00Z"/>
          <w:spacing w:val="-4"/>
        </w:rPr>
        <w:pPrChange w:id="2948" w:author="Hii" w:date="2024-11-08T14:44:00Z">
          <w:pPr>
            <w:pStyle w:val="BodyText"/>
            <w:spacing w:before="1" w:line="360" w:lineRule="auto"/>
            <w:ind w:left="220" w:right="222"/>
            <w:jc w:val="both"/>
          </w:pPr>
        </w:pPrChange>
      </w:pPr>
      <w:ins w:id="2949" w:author="Hii" w:date="2024-11-08T14:44:00Z">
        <w:r w:rsidRPr="003F2E57">
          <w:rPr>
            <w:spacing w:val="-4"/>
          </w:rPr>
          <w:t>Binary addition works similarly to decimal addition but uses only two digits: 0 and 1. When adding binary numbers, each corresponding pair of bits is added, and if the sum exceeds 1, it results in a carry-over to the next higher bit. For example, adding 1101 (13 in decimal) and 1011 (11 in decimal):</w:t>
        </w:r>
      </w:ins>
    </w:p>
    <w:p w14:paraId="1FA6E992" w14:textId="31233480" w:rsidR="003F2E57" w:rsidRPr="003F2E57" w:rsidRDefault="003F2E57" w:rsidP="003F2E57">
      <w:pPr>
        <w:pStyle w:val="NormalBPBHEB"/>
        <w:numPr>
          <w:ilvl w:val="0"/>
          <w:numId w:val="124"/>
        </w:numPr>
        <w:jc w:val="left"/>
        <w:rPr>
          <w:ins w:id="2950" w:author="Hii" w:date="2024-11-08T14:45:00Z"/>
          <w:spacing w:val="-4"/>
          <w:lang w:val="en-IN"/>
        </w:rPr>
        <w:pPrChange w:id="2951" w:author="Hii" w:date="2024-11-08T14:45:00Z">
          <w:pPr>
            <w:pStyle w:val="NormalBPBHEB"/>
            <w:numPr>
              <w:numId w:val="124"/>
            </w:numPr>
            <w:tabs>
              <w:tab w:val="num" w:pos="720"/>
            </w:tabs>
            <w:ind w:left="720" w:hanging="360"/>
          </w:pPr>
        </w:pPrChange>
      </w:pPr>
      <w:ins w:id="2952" w:author="Hii" w:date="2024-11-08T14:45:00Z">
        <w:r w:rsidRPr="003F2E57">
          <w:rPr>
            <w:spacing w:val="-4"/>
            <w:lang w:val="en-IN"/>
          </w:rPr>
          <w:t>Start from the rightmost bits:</w:t>
        </w:r>
        <w:r w:rsidRPr="003F2E57">
          <w:rPr>
            <w:spacing w:val="-4"/>
            <w:lang w:val="en-IN"/>
          </w:rPr>
          <w:br/>
        </w:r>
        <w:r>
          <w:rPr>
            <w:spacing w:val="-4"/>
            <w:lang w:val="en-IN"/>
          </w:rPr>
          <w:t>1+1=10</w:t>
        </w:r>
        <w:r w:rsidRPr="003F2E57">
          <w:rPr>
            <w:spacing w:val="-4"/>
            <w:lang w:val="en-IN"/>
          </w:rPr>
          <w:t>(write 0, carry 1).</w:t>
        </w:r>
      </w:ins>
    </w:p>
    <w:p w14:paraId="615B4FC4" w14:textId="23F7F4B3" w:rsidR="003F2E57" w:rsidRPr="003F2E57" w:rsidRDefault="003F2E57" w:rsidP="003F2E57">
      <w:pPr>
        <w:pStyle w:val="NormalBPBHEB"/>
        <w:numPr>
          <w:ilvl w:val="0"/>
          <w:numId w:val="124"/>
        </w:numPr>
        <w:jc w:val="left"/>
        <w:rPr>
          <w:ins w:id="2953" w:author="Hii" w:date="2024-11-08T14:45:00Z"/>
          <w:spacing w:val="-4"/>
          <w:lang w:val="en-IN"/>
        </w:rPr>
        <w:pPrChange w:id="2954" w:author="Hii" w:date="2024-11-08T14:45:00Z">
          <w:pPr>
            <w:pStyle w:val="NormalBPBHEB"/>
            <w:numPr>
              <w:numId w:val="124"/>
            </w:numPr>
            <w:tabs>
              <w:tab w:val="num" w:pos="720"/>
            </w:tabs>
            <w:ind w:left="720" w:hanging="360"/>
          </w:pPr>
        </w:pPrChange>
      </w:pPr>
      <w:ins w:id="2955" w:author="Hii" w:date="2024-11-08T14:45:00Z">
        <w:r w:rsidRPr="003F2E57">
          <w:rPr>
            <w:spacing w:val="-4"/>
            <w:lang w:val="en-IN"/>
          </w:rPr>
          <w:lastRenderedPageBreak/>
          <w:t>Move to the next bits:</w:t>
        </w:r>
        <w:r w:rsidRPr="003F2E57">
          <w:rPr>
            <w:spacing w:val="-4"/>
            <w:lang w:val="en-IN"/>
          </w:rPr>
          <w:br/>
        </w:r>
        <w:r>
          <w:rPr>
            <w:spacing w:val="-4"/>
            <w:lang w:val="en-IN"/>
          </w:rPr>
          <w:t>0+1+1</w:t>
        </w:r>
        <w:r w:rsidRPr="003F2E57">
          <w:rPr>
            <w:spacing w:val="-4"/>
            <w:lang w:val="en-IN"/>
          </w:rPr>
          <w:t xml:space="preserve"> (carry) = 10 (write 0, carry 1).</w:t>
        </w:r>
      </w:ins>
    </w:p>
    <w:p w14:paraId="07100838" w14:textId="1FED0C67" w:rsidR="003F2E57" w:rsidRPr="003F2E57" w:rsidRDefault="003F2E57" w:rsidP="003F2E57">
      <w:pPr>
        <w:pStyle w:val="NormalBPBHEB"/>
        <w:numPr>
          <w:ilvl w:val="0"/>
          <w:numId w:val="124"/>
        </w:numPr>
        <w:rPr>
          <w:ins w:id="2956" w:author="Hii" w:date="2024-11-08T14:45:00Z"/>
          <w:spacing w:val="-4"/>
          <w:lang w:val="en-IN"/>
        </w:rPr>
      </w:pPr>
      <w:ins w:id="2957" w:author="Hii" w:date="2024-11-08T14:45:00Z">
        <w:r w:rsidRPr="003F2E57">
          <w:rPr>
            <w:spacing w:val="-4"/>
            <w:lang w:val="en-IN"/>
          </w:rPr>
          <w:t>Continue:</w:t>
        </w:r>
        <w:r w:rsidRPr="003F2E57">
          <w:rPr>
            <w:spacing w:val="-4"/>
            <w:lang w:val="en-IN"/>
          </w:rPr>
          <w:br/>
          <w:t>1+0+1 (carry) = 10 (write 0, carry 1).</w:t>
        </w:r>
      </w:ins>
    </w:p>
    <w:p w14:paraId="0D18030B" w14:textId="45B53A10" w:rsidR="003F2E57" w:rsidRPr="003F2E57" w:rsidRDefault="003F2E57" w:rsidP="003F2E57">
      <w:pPr>
        <w:pStyle w:val="NormalBPBHEB"/>
        <w:numPr>
          <w:ilvl w:val="0"/>
          <w:numId w:val="124"/>
        </w:numPr>
        <w:rPr>
          <w:ins w:id="2958" w:author="Hii" w:date="2024-11-08T14:45:00Z"/>
          <w:spacing w:val="-4"/>
          <w:lang w:val="en-IN"/>
        </w:rPr>
      </w:pPr>
      <w:ins w:id="2959" w:author="Hii" w:date="2024-11-08T14:45:00Z">
        <w:r w:rsidRPr="003F2E57">
          <w:rPr>
            <w:spacing w:val="-4"/>
            <w:lang w:val="en-IN"/>
          </w:rPr>
          <w:t>Finally:</w:t>
        </w:r>
        <w:r w:rsidRPr="003F2E57">
          <w:rPr>
            <w:spacing w:val="-4"/>
            <w:lang w:val="en-IN"/>
          </w:rPr>
          <w:br/>
        </w:r>
        <w:r>
          <w:rPr>
            <w:spacing w:val="-4"/>
            <w:lang w:val="en-IN"/>
          </w:rPr>
          <w:t>1+1+1</w:t>
        </w:r>
        <w:r w:rsidRPr="003F2E57">
          <w:rPr>
            <w:spacing w:val="-4"/>
            <w:lang w:val="en-IN"/>
          </w:rPr>
          <w:t xml:space="preserve"> (carry) = 11 (write 1, carry 1).</w:t>
        </w:r>
      </w:ins>
    </w:p>
    <w:p w14:paraId="6D398766" w14:textId="77777777" w:rsidR="003F2E57" w:rsidRPr="003F2E57" w:rsidRDefault="003F2E57" w:rsidP="003F2E57">
      <w:pPr>
        <w:pStyle w:val="NormalBPBHEB"/>
        <w:rPr>
          <w:ins w:id="2960" w:author="Hii" w:date="2024-11-08T14:45:00Z"/>
          <w:spacing w:val="-4"/>
          <w:lang w:val="en-IN"/>
        </w:rPr>
      </w:pPr>
      <w:ins w:id="2961" w:author="Hii" w:date="2024-11-08T14:45:00Z">
        <w:r w:rsidRPr="003F2E57">
          <w:rPr>
            <w:spacing w:val="-4"/>
            <w:lang w:val="en-IN"/>
          </w:rPr>
          <w:t xml:space="preserve">The result is </w:t>
        </w:r>
        <w:r w:rsidRPr="003F2E57">
          <w:rPr>
            <w:b/>
            <w:bCs/>
            <w:spacing w:val="-4"/>
            <w:lang w:val="en-IN"/>
          </w:rPr>
          <w:t>11000</w:t>
        </w:r>
        <w:r w:rsidRPr="003F2E57">
          <w:rPr>
            <w:spacing w:val="-4"/>
            <w:lang w:val="en-IN"/>
          </w:rPr>
          <w:t xml:space="preserve"> (24 in decimal).</w:t>
        </w:r>
      </w:ins>
    </w:p>
    <w:p w14:paraId="530C3C0E" w14:textId="77777777" w:rsidR="003F2E57" w:rsidRPr="003F2E57" w:rsidRDefault="003F2E57" w:rsidP="003F2E57">
      <w:pPr>
        <w:pStyle w:val="NormalBPBHEB"/>
        <w:rPr>
          <w:ins w:id="2962" w:author="Hii" w:date="2024-11-08T14:45:00Z"/>
          <w:spacing w:val="-4"/>
          <w:lang w:val="en-IN"/>
        </w:rPr>
      </w:pPr>
      <w:ins w:id="2963" w:author="Hii" w:date="2024-11-08T14:45:00Z">
        <w:r w:rsidRPr="003F2E57">
          <w:rPr>
            <w:spacing w:val="-4"/>
            <w:lang w:val="en-IN"/>
          </w:rPr>
          <w:t xml:space="preserve">Thus, </w:t>
        </w:r>
        <w:r w:rsidRPr="003F2E57">
          <w:rPr>
            <w:b/>
            <w:bCs/>
            <w:spacing w:val="-4"/>
            <w:lang w:val="en-IN"/>
          </w:rPr>
          <w:t>1101 + 1011 = 11000</w:t>
        </w:r>
        <w:r w:rsidRPr="003F2E57">
          <w:rPr>
            <w:spacing w:val="-4"/>
            <w:lang w:val="en-IN"/>
          </w:rPr>
          <w:t xml:space="preserve"> in binary.</w:t>
        </w:r>
      </w:ins>
    </w:p>
    <w:p w14:paraId="0F7AFC95" w14:textId="676C6476" w:rsidR="00301525" w:rsidDel="003F2E57" w:rsidRDefault="008B7718" w:rsidP="003F2E57">
      <w:pPr>
        <w:pStyle w:val="NormalBPBHEB"/>
        <w:numPr>
          <w:ilvl w:val="0"/>
          <w:numId w:val="97"/>
        </w:numPr>
        <w:rPr>
          <w:del w:id="2964" w:author="Hii" w:date="2024-11-08T14:43:00Z"/>
        </w:rPr>
        <w:pPrChange w:id="2965" w:author="Hii" w:date="2024-11-08T14:44:00Z">
          <w:pPr>
            <w:pStyle w:val="BodyText"/>
            <w:spacing w:line="360" w:lineRule="auto"/>
            <w:ind w:left="220" w:right="217"/>
            <w:jc w:val="both"/>
          </w:pPr>
        </w:pPrChange>
      </w:pPr>
      <w:del w:id="2966" w:author="Hii" w:date="2024-11-08T14:43:00Z">
        <w:r w:rsidDel="003F2E57">
          <w:rPr>
            <w:spacing w:val="-4"/>
          </w:rPr>
          <w:delText xml:space="preserve"> </w:delText>
        </w:r>
        <w:r w:rsidDel="003F2E57">
          <w:delText>In</w:delText>
        </w:r>
        <w:r w:rsidDel="003F2E57">
          <w:rPr>
            <w:spacing w:val="-5"/>
          </w:rPr>
          <w:delText xml:space="preserve"> </w:delText>
        </w:r>
        <w:r w:rsidDel="003F2E57">
          <w:delText>binary,</w:delText>
        </w:r>
        <w:r w:rsidDel="003F2E57">
          <w:rPr>
            <w:spacing w:val="-6"/>
          </w:rPr>
          <w:delText xml:space="preserve"> </w:delText>
        </w:r>
        <w:r w:rsidDel="003F2E57">
          <w:delText>the</w:delText>
        </w:r>
        <w:r w:rsidDel="003F2E57">
          <w:rPr>
            <w:spacing w:val="-5"/>
          </w:rPr>
          <w:delText xml:space="preserve"> </w:delText>
        </w:r>
        <w:r w:rsidDel="003F2E57">
          <w:delText>basic</w:delText>
        </w:r>
        <w:r w:rsidDel="003F2E57">
          <w:rPr>
            <w:spacing w:val="-5"/>
          </w:rPr>
          <w:delText xml:space="preserve"> </w:delText>
        </w:r>
        <w:r w:rsidDel="003F2E57">
          <w:delText>rules</w:delText>
        </w:r>
        <w:r w:rsidDel="003F2E57">
          <w:rPr>
            <w:spacing w:val="-5"/>
          </w:rPr>
          <w:delText xml:space="preserve"> </w:delText>
        </w:r>
        <w:r w:rsidDel="003F2E57">
          <w:delText>are</w:delText>
        </w:r>
        <w:r w:rsidDel="003F2E57">
          <w:rPr>
            <w:spacing w:val="-6"/>
          </w:rPr>
          <w:delText xml:space="preserve"> </w:delText>
        </w:r>
        <w:r w:rsidDel="003F2E57">
          <w:delText>similar</w:delText>
        </w:r>
        <w:r w:rsidDel="003F2E57">
          <w:rPr>
            <w:spacing w:val="-6"/>
          </w:rPr>
          <w:delText xml:space="preserve"> </w:delText>
        </w:r>
        <w:r w:rsidDel="003F2E57">
          <w:delText>to</w:delText>
        </w:r>
        <w:r w:rsidDel="003F2E57">
          <w:rPr>
            <w:spacing w:val="-1"/>
          </w:rPr>
          <w:delText xml:space="preserve"> </w:delText>
        </w:r>
        <w:r w:rsidDel="003F2E57">
          <w:delText>decimal</w:delText>
        </w:r>
        <w:r w:rsidDel="003F2E57">
          <w:rPr>
            <w:spacing w:val="-4"/>
          </w:rPr>
          <w:delText xml:space="preserve"> </w:delText>
        </w:r>
        <w:r w:rsidDel="003F2E57">
          <w:delText>addition</w:delText>
        </w:r>
        <w:r w:rsidDel="003F2E57">
          <w:rPr>
            <w:spacing w:val="-2"/>
          </w:rPr>
          <w:delText xml:space="preserve"> </w:delText>
        </w:r>
        <w:r w:rsidDel="003F2E57">
          <w:delText>but</w:delText>
        </w:r>
        <w:r w:rsidDel="003F2E57">
          <w:rPr>
            <w:spacing w:val="-4"/>
          </w:rPr>
          <w:delText xml:space="preserve"> </w:delText>
        </w:r>
        <w:r w:rsidDel="003F2E57">
          <w:delText>simplified.</w:delText>
        </w:r>
        <w:r w:rsidDel="003F2E57">
          <w:rPr>
            <w:spacing w:val="-5"/>
          </w:rPr>
          <w:delText xml:space="preserve"> </w:delText>
        </w:r>
        <w:r w:rsidDel="003F2E57">
          <w:delText>The possible</w:delText>
        </w:r>
        <w:r w:rsidDel="003F2E57">
          <w:rPr>
            <w:spacing w:val="5"/>
          </w:rPr>
          <w:delText xml:space="preserve"> </w:delText>
        </w:r>
        <w:r w:rsidDel="003F2E57">
          <w:delText>sums</w:delText>
        </w:r>
        <w:r w:rsidDel="003F2E57">
          <w:rPr>
            <w:spacing w:val="10"/>
          </w:rPr>
          <w:delText xml:space="preserve"> </w:delText>
        </w:r>
        <w:r w:rsidDel="003F2E57">
          <w:delText>are</w:delText>
        </w:r>
        <w:r w:rsidDel="003F2E57">
          <w:rPr>
            <w:spacing w:val="6"/>
          </w:rPr>
          <w:delText xml:space="preserve"> </w:delText>
        </w:r>
        <w:r w:rsidDel="003F2E57">
          <w:delText>0+0=00</w:delText>
        </w:r>
        <w:r w:rsidDel="003F2E57">
          <w:rPr>
            <w:spacing w:val="9"/>
          </w:rPr>
          <w:delText xml:space="preserve"> </w:delText>
        </w:r>
        <w:r w:rsidDel="003F2E57">
          <w:delText>+</w:delText>
        </w:r>
        <w:r w:rsidDel="003F2E57">
          <w:rPr>
            <w:spacing w:val="8"/>
          </w:rPr>
          <w:delText xml:space="preserve"> </w:delText>
        </w:r>
        <w:r w:rsidDel="003F2E57">
          <w:delText>0</w:delText>
        </w:r>
        <w:r w:rsidDel="003F2E57">
          <w:rPr>
            <w:spacing w:val="8"/>
          </w:rPr>
          <w:delText xml:space="preserve"> </w:delText>
        </w:r>
        <w:r w:rsidDel="003F2E57">
          <w:delText>=</w:delText>
        </w:r>
        <w:r w:rsidDel="003F2E57">
          <w:rPr>
            <w:spacing w:val="8"/>
          </w:rPr>
          <w:delText xml:space="preserve"> </w:delText>
        </w:r>
        <w:r w:rsidDel="003F2E57">
          <w:delText>00+0=0,</w:delText>
        </w:r>
        <w:r w:rsidDel="003F2E57">
          <w:rPr>
            <w:spacing w:val="8"/>
          </w:rPr>
          <w:delText xml:space="preserve"> </w:delText>
        </w:r>
        <w:r w:rsidDel="003F2E57">
          <w:delText>0+1=10</w:delText>
        </w:r>
        <w:r w:rsidDel="003F2E57">
          <w:rPr>
            <w:spacing w:val="11"/>
          </w:rPr>
          <w:delText xml:space="preserve"> </w:delText>
        </w:r>
        <w:r w:rsidDel="003F2E57">
          <w:delText>+</w:delText>
        </w:r>
        <w:r w:rsidDel="003F2E57">
          <w:rPr>
            <w:spacing w:val="8"/>
          </w:rPr>
          <w:delText xml:space="preserve"> </w:delText>
        </w:r>
        <w:r w:rsidDel="003F2E57">
          <w:delText>1</w:delText>
        </w:r>
        <w:r w:rsidDel="003F2E57">
          <w:rPr>
            <w:spacing w:val="8"/>
          </w:rPr>
          <w:delText xml:space="preserve"> </w:delText>
        </w:r>
        <w:r w:rsidDel="003F2E57">
          <w:delText>=</w:delText>
        </w:r>
        <w:r w:rsidDel="003F2E57">
          <w:rPr>
            <w:spacing w:val="8"/>
          </w:rPr>
          <w:delText xml:space="preserve"> </w:delText>
        </w:r>
        <w:r w:rsidDel="003F2E57">
          <w:delText>10+1=1,</w:delText>
        </w:r>
        <w:r w:rsidDel="003F2E57">
          <w:rPr>
            <w:spacing w:val="8"/>
          </w:rPr>
          <w:delText xml:space="preserve"> </w:delText>
        </w:r>
        <w:r w:rsidDel="003F2E57">
          <w:delText>1+0=11</w:delText>
        </w:r>
        <w:r w:rsidDel="003F2E57">
          <w:rPr>
            <w:spacing w:val="11"/>
          </w:rPr>
          <w:delText xml:space="preserve"> </w:delText>
        </w:r>
        <w:r w:rsidDel="003F2E57">
          <w:delText>+</w:delText>
        </w:r>
        <w:r w:rsidDel="003F2E57">
          <w:rPr>
            <w:spacing w:val="8"/>
          </w:rPr>
          <w:delText xml:space="preserve"> </w:delText>
        </w:r>
        <w:r w:rsidDel="003F2E57">
          <w:delText>0</w:delText>
        </w:r>
        <w:r w:rsidDel="003F2E57">
          <w:rPr>
            <w:spacing w:val="8"/>
          </w:rPr>
          <w:delText xml:space="preserve"> </w:delText>
        </w:r>
        <w:r w:rsidDel="003F2E57">
          <w:delText>=</w:delText>
        </w:r>
        <w:r w:rsidDel="003F2E57">
          <w:rPr>
            <w:spacing w:val="8"/>
          </w:rPr>
          <w:delText xml:space="preserve"> </w:delText>
        </w:r>
        <w:r w:rsidDel="003F2E57">
          <w:delText>11+0=1,</w:delText>
        </w:r>
        <w:r w:rsidDel="003F2E57">
          <w:rPr>
            <w:spacing w:val="11"/>
          </w:rPr>
          <w:delText xml:space="preserve"> </w:delText>
        </w:r>
        <w:r w:rsidDel="003F2E57">
          <w:rPr>
            <w:spacing w:val="-5"/>
          </w:rPr>
          <w:delText>and</w:delText>
        </w:r>
      </w:del>
    </w:p>
    <w:p w14:paraId="7C389447" w14:textId="1D99BB0C" w:rsidR="00301525" w:rsidDel="003F2E57" w:rsidRDefault="008B7718" w:rsidP="003F2E57">
      <w:pPr>
        <w:pStyle w:val="NormalBPBHEB"/>
        <w:rPr>
          <w:del w:id="2967" w:author="Hii" w:date="2024-11-08T14:46:00Z"/>
        </w:rPr>
        <w:pPrChange w:id="2968" w:author="Hii" w:date="2024-11-08T14:44:00Z">
          <w:pPr>
            <w:pStyle w:val="BodyText"/>
            <w:spacing w:before="1" w:line="360" w:lineRule="auto"/>
            <w:ind w:left="220" w:right="222"/>
            <w:jc w:val="both"/>
          </w:pPr>
        </w:pPrChange>
      </w:pPr>
      <w:del w:id="2969" w:author="Hii" w:date="2024-11-08T14:43:00Z">
        <w:r w:rsidDel="003F2E57">
          <w:delText xml:space="preserve">1+1=101 + 1 = 101+1=10 (which carries over 1 to the next higher bit). For example, adding 101110111011 (11 in decimal) and 110111011101 (13 in decimal) involves adding each bit from right to left and carrying when </w:delText>
        </w:r>
        <w:commentRangeStart w:id="2970"/>
        <w:r w:rsidDel="003F2E57">
          <w:delText>necessary</w:delText>
        </w:r>
        <w:commentRangeEnd w:id="2970"/>
        <w:r w:rsidR="002D51B1" w:rsidDel="003F2E57">
          <w:rPr>
            <w:rStyle w:val="CommentReference"/>
            <w:rFonts w:asciiTheme="minorHAnsi" w:eastAsiaTheme="minorHAnsi" w:hAnsiTheme="minorHAnsi" w:cstheme="minorBidi"/>
          </w:rPr>
          <w:commentReference w:id="2970"/>
        </w:r>
      </w:del>
      <w:del w:id="2971" w:author="Hii" w:date="2024-11-08T14:44:00Z">
        <w:r w:rsidDel="003F2E57">
          <w:delText>:</w:delText>
        </w:r>
      </w:del>
    </w:p>
    <w:p w14:paraId="219D51D2" w14:textId="5325D713" w:rsidR="00301525" w:rsidRDefault="008B7718" w:rsidP="003F2E57">
      <w:pPr>
        <w:pStyle w:val="NormalBPBHEB"/>
        <w:rPr>
          <w:sz w:val="12"/>
        </w:rPr>
        <w:pPrChange w:id="2972" w:author="Hii" w:date="2024-11-08T14:46:00Z">
          <w:pPr>
            <w:pStyle w:val="BodyText"/>
          </w:pPr>
        </w:pPrChange>
      </w:pPr>
      <w:del w:id="2973" w:author="Hii" w:date="2024-11-08T14:46:00Z">
        <w:r w:rsidDel="003F2E57">
          <w:rPr>
            <w:noProof/>
            <w:lang w:val="en-IN" w:eastAsia="en-IN"/>
          </w:rPr>
          <mc:AlternateContent>
            <mc:Choice Requires="wpg">
              <w:drawing>
                <wp:anchor distT="0" distB="0" distL="0" distR="0" simplePos="0" relativeHeight="487585280" behindDoc="1" locked="0" layoutInCell="1" allowOverlap="1" wp14:anchorId="70CD6C9A" wp14:editId="00F7D9F5">
                  <wp:simplePos x="0" y="0"/>
                  <wp:positionH relativeFrom="page">
                    <wp:posOffset>840028</wp:posOffset>
                  </wp:positionH>
                  <wp:positionV relativeFrom="paragraph">
                    <wp:posOffset>103381</wp:posOffset>
                  </wp:positionV>
                  <wp:extent cx="5882640" cy="1390650"/>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150876" y="852815"/>
                            <a:ext cx="354330" cy="1270"/>
                            <a:chOff x="150876" y="852815"/>
                            <a:chExt cx="354330" cy="1270"/>
                          </a:xfrm>
                        </wpg:grpSpPr>
                        <wps:wsp>
                          <wps:cNvPr id="20" name="Graphic 20"/>
                          <wps:cNvSpPr/>
                          <wps:spPr>
                            <a:xfrm>
                              <a:off x="150876" y="852815"/>
                              <a:ext cx="354330" cy="1270"/>
                            </a:xfrm>
                            <a:custGeom>
                              <a:avLst/>
                              <a:gdLst/>
                              <a:ahLst/>
                              <a:cxnLst/>
                              <a:rect l="l" t="t" r="r" b="b"/>
                              <a:pathLst>
                                <a:path w="354330">
                                  <a:moveTo>
                                    <a:pt x="0" y="0"/>
                                  </a:moveTo>
                                  <a:lnTo>
                                    <a:pt x="353881"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545EA472" id="Group 19" o:spid="_x0000_s1026" style="position:absolute;margin-left:66.15pt;margin-top:8.15pt;width:463.2pt;height:109.5pt;z-index:-15731200;mso-wrap-distance-left:0;mso-wrap-distance-right:0;mso-position-horizontal-relative:page" coordorigin="1508,8528" coordsize="354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">
                  <v:shape id="Graphic 20" o:spid="_x0000_s1027" style="position:absolute;left:1508;top:8528;width:3544;height:12;visibility:visible;mso-wrap-style:square;v-text-anchor:top" coordsize="35433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uemL8A&#10;AADbAAAADwAAAGRycy9kb3ducmV2LnhtbERPz2vCMBS+D/Y/hDfYbaZ6kNE1lVJwiLepgx0fyTON&#10;Ni+lyWz33y8HwePH97vazL4XNxqjC6xguShAEOtgHFsFp+P27R1ETMgG+8Ck4I8ibOrnpwpLEyb+&#10;otshWZFDOJaooEtpKKWMuiOPcREG4sydw+gxZThaaUaccrjv5aoo1tKj49zQ4UBtR/p6+PUKpj1+&#10;rq0+tg3qS/pxF/t9clap15e5+QCRaE4P8d29MwpWeX3+kn+Ar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i56YvwAAANsAAAAPAAAAAAAAAAAAAAAAAJgCAABkcnMvZG93bnJl&#10;di54bWxQSwUGAAAAAAQABAD1AAAAhAMAAAAA&#10;" path="m,l353881,e" filled="f" strokeweight=".31239mm">
                    <v:stroke dashstyle="dash"/>
                    <v:path arrowok="t"/>
                  </v:shape>
                  <w10:wrap type="topAndBottom" anchorx="page"/>
                </v:group>
              </w:pict>
            </mc:Fallback>
          </mc:AlternateContent>
        </w:r>
      </w:del>
    </w:p>
    <w:p w14:paraId="69469FCD" w14:textId="05DE8E84" w:rsidR="001A0082" w:rsidDel="001A0082" w:rsidRDefault="008B7718" w:rsidP="003F2E57">
      <w:pPr>
        <w:pStyle w:val="NormalBPBHEB"/>
        <w:numPr>
          <w:ilvl w:val="0"/>
          <w:numId w:val="98"/>
        </w:numPr>
        <w:rPr>
          <w:del w:id="2974" w:author="Hii" w:date="2024-11-08T14:36:00Z"/>
          <w:sz w:val="24"/>
        </w:rPr>
        <w:pPrChange w:id="2975" w:author="Hii" w:date="2024-11-08T14:46:00Z">
          <w:pPr>
            <w:spacing w:before="138"/>
          </w:pPr>
        </w:pPrChange>
      </w:pPr>
      <w:r>
        <w:rPr>
          <w:b/>
        </w:rPr>
        <w:t>Octal</w:t>
      </w:r>
      <w:r>
        <w:rPr>
          <w:b/>
          <w:spacing w:val="-3"/>
        </w:rPr>
        <w:t xml:space="preserve"> </w:t>
      </w:r>
      <w:r w:rsidR="009D0C4C">
        <w:rPr>
          <w:b/>
        </w:rPr>
        <w:t>addition</w:t>
      </w:r>
      <w:r>
        <w:rPr>
          <w:b/>
        </w:rPr>
        <w:t>:</w:t>
      </w:r>
      <w:r>
        <w:rPr>
          <w:b/>
          <w:spacing w:val="-3"/>
        </w:rPr>
        <w:t xml:space="preserve"> </w:t>
      </w:r>
      <w:del w:id="2976" w:author="Hii" w:date="2024-11-08T14:46:00Z">
        <w:r w:rsidDel="003F2E57">
          <w:delText>In</w:delText>
        </w:r>
        <w:r w:rsidDel="003F2E57">
          <w:rPr>
            <w:spacing w:val="-3"/>
          </w:rPr>
          <w:delText xml:space="preserve"> </w:delText>
        </w:r>
        <w:r w:rsidDel="003F2E57">
          <w:delText>octal,</w:delText>
        </w:r>
        <w:r w:rsidDel="003F2E57">
          <w:rPr>
            <w:spacing w:val="-1"/>
          </w:rPr>
          <w:delText xml:space="preserve"> </w:delText>
        </w:r>
        <w:r w:rsidDel="003F2E57">
          <w:delText>the</w:delText>
        </w:r>
        <w:r w:rsidDel="003F2E57">
          <w:rPr>
            <w:spacing w:val="-3"/>
          </w:rPr>
          <w:delText xml:space="preserve"> </w:delText>
        </w:r>
        <w:r w:rsidDel="003F2E57">
          <w:delText>rules</w:delText>
        </w:r>
        <w:r w:rsidDel="003F2E57">
          <w:rPr>
            <w:spacing w:val="-3"/>
          </w:rPr>
          <w:delText xml:space="preserve"> </w:delText>
        </w:r>
        <w:r w:rsidDel="003F2E57">
          <w:delText>extend</w:delText>
        </w:r>
        <w:r w:rsidDel="003F2E57">
          <w:rPr>
            <w:spacing w:val="-3"/>
          </w:rPr>
          <w:delText xml:space="preserve"> </w:delText>
        </w:r>
        <w:r w:rsidDel="003F2E57">
          <w:delText>to</w:delText>
        </w:r>
        <w:r w:rsidDel="003F2E57">
          <w:rPr>
            <w:spacing w:val="-3"/>
          </w:rPr>
          <w:delText xml:space="preserve"> </w:delText>
        </w:r>
        <w:r w:rsidDel="003F2E57">
          <w:delText>8.</w:delText>
        </w:r>
        <w:r w:rsidDel="003F2E57">
          <w:rPr>
            <w:spacing w:val="-3"/>
          </w:rPr>
          <w:delText xml:space="preserve"> </w:delText>
        </w:r>
        <w:r w:rsidDel="003F2E57">
          <w:delText>The</w:delText>
        </w:r>
        <w:r w:rsidDel="003F2E57">
          <w:rPr>
            <w:spacing w:val="-3"/>
          </w:rPr>
          <w:delText xml:space="preserve"> </w:delText>
        </w:r>
        <w:r w:rsidDel="003F2E57">
          <w:delText>sums</w:delText>
        </w:r>
        <w:r w:rsidDel="003F2E57">
          <w:rPr>
            <w:spacing w:val="-3"/>
          </w:rPr>
          <w:delText xml:space="preserve"> </w:delText>
        </w:r>
        <w:r w:rsidDel="003F2E57">
          <w:delText>range</w:delText>
        </w:r>
        <w:r w:rsidDel="003F2E57">
          <w:rPr>
            <w:spacing w:val="-3"/>
          </w:rPr>
          <w:delText xml:space="preserve"> </w:delText>
        </w:r>
        <w:r w:rsidDel="003F2E57">
          <w:delText>from</w:delText>
        </w:r>
        <w:r w:rsidDel="003F2E57">
          <w:rPr>
            <w:spacing w:val="-3"/>
          </w:rPr>
          <w:delText xml:space="preserve"> </w:delText>
        </w:r>
        <w:r w:rsidDel="003F2E57">
          <w:delText>0+0=00</w:delText>
        </w:r>
        <w:r w:rsidDel="003F2E57">
          <w:rPr>
            <w:spacing w:val="-3"/>
          </w:rPr>
          <w:delText xml:space="preserve"> </w:delText>
        </w:r>
        <w:r w:rsidDel="003F2E57">
          <w:delText>+</w:delText>
        </w:r>
        <w:r w:rsidDel="003F2E57">
          <w:rPr>
            <w:spacing w:val="-3"/>
          </w:rPr>
          <w:delText xml:space="preserve"> </w:delText>
        </w:r>
        <w:r w:rsidDel="003F2E57">
          <w:delText>0</w:delText>
        </w:r>
        <w:r w:rsidDel="003F2E57">
          <w:rPr>
            <w:spacing w:val="-3"/>
          </w:rPr>
          <w:delText xml:space="preserve"> </w:delText>
        </w:r>
        <w:r w:rsidDel="003F2E57">
          <w:delText>=</w:delText>
        </w:r>
        <w:r w:rsidDel="003F2E57">
          <w:rPr>
            <w:spacing w:val="-3"/>
          </w:rPr>
          <w:delText xml:space="preserve"> </w:delText>
        </w:r>
        <w:r w:rsidDel="003F2E57">
          <w:delText>00+0=0 to 7+7=147 + 7 = 147+7=14 (which is written as 161616 in octal, carrying over 1). For instance, adding 57</w:delText>
        </w:r>
      </w:del>
      <w:del w:id="2977" w:author="Hii" w:date="2024-11-08T14:42:00Z">
        <w:r w:rsidDel="003F2E57">
          <w:delText>5757</w:delText>
        </w:r>
      </w:del>
      <w:del w:id="2978" w:author="Hii" w:date="2024-11-08T14:46:00Z">
        <w:r w:rsidDel="003F2E57">
          <w:delText xml:space="preserve"> (47 in decimal) and 26</w:delText>
        </w:r>
      </w:del>
      <w:del w:id="2979" w:author="Hii" w:date="2024-11-08T14:42:00Z">
        <w:r w:rsidDel="003F2E57">
          <w:delText>2626</w:delText>
        </w:r>
      </w:del>
      <w:del w:id="2980" w:author="Hii" w:date="2024-11-08T14:46:00Z">
        <w:r w:rsidDel="003F2E57">
          <w:delText xml:space="preserve"> (22 in </w:delText>
        </w:r>
        <w:commentRangeStart w:id="2981"/>
        <w:r w:rsidDel="003F2E57">
          <w:delText>decimal</w:delText>
        </w:r>
        <w:commentRangeEnd w:id="2981"/>
        <w:r w:rsidR="00707257" w:rsidDel="003F2E57">
          <w:rPr>
            <w:rStyle w:val="CommentReference"/>
            <w:rFonts w:asciiTheme="minorHAnsi" w:eastAsiaTheme="minorHAnsi" w:hAnsiTheme="minorHAnsi" w:cstheme="minorBidi"/>
          </w:rPr>
          <w:commentReference w:id="2981"/>
        </w:r>
        <w:r w:rsidDel="003F2E57">
          <w:delText>):</w:delText>
        </w:r>
      </w:del>
      <w:moveToRangeStart w:id="2982" w:author="Hii" w:date="2024-11-08T14:36:00Z" w:name="move181968984"/>
    </w:p>
    <w:p w14:paraId="556D6977" w14:textId="55D647E3" w:rsidR="001A0082" w:rsidDel="003F2E57" w:rsidRDefault="001A0082" w:rsidP="003F2E57">
      <w:pPr>
        <w:pStyle w:val="NormalBPBHEB"/>
        <w:numPr>
          <w:ilvl w:val="0"/>
          <w:numId w:val="98"/>
        </w:numPr>
        <w:rPr>
          <w:del w:id="2983" w:author="Hii" w:date="2024-11-08T14:46:00Z"/>
          <w:sz w:val="24"/>
        </w:rPr>
        <w:pPrChange w:id="2984" w:author="Hii" w:date="2024-11-08T14:46:00Z">
          <w:pPr>
            <w:spacing w:before="1"/>
            <w:ind w:left="287"/>
          </w:pPr>
        </w:pPrChange>
      </w:pPr>
      <w:moveTo w:id="2985" w:author="Hii" w:date="2024-11-08T14:36:00Z">
        <w:del w:id="2986" w:author="Hii" w:date="2024-11-08T14:46:00Z">
          <w:r w:rsidDel="003F2E57">
            <w:rPr>
              <w:sz w:val="24"/>
            </w:rPr>
            <w:delText>105</w:delText>
          </w:r>
          <w:r w:rsidDel="003F2E57">
            <w:rPr>
              <w:spacing w:val="59"/>
              <w:sz w:val="24"/>
            </w:rPr>
            <w:delText xml:space="preserve"> </w:delText>
          </w:r>
          <w:r w:rsidDel="003F2E57">
            <w:rPr>
              <w:sz w:val="24"/>
            </w:rPr>
            <w:delText>(105 in octal</w:delText>
          </w:r>
          <w:r w:rsidDel="003F2E57">
            <w:rPr>
              <w:spacing w:val="-1"/>
              <w:sz w:val="24"/>
            </w:rPr>
            <w:delText xml:space="preserve"> </w:delText>
          </w:r>
          <w:r w:rsidDel="003F2E57">
            <w:rPr>
              <w:sz w:val="24"/>
            </w:rPr>
            <w:delText xml:space="preserve">is 69 in </w:delText>
          </w:r>
          <w:r w:rsidDel="003F2E57">
            <w:rPr>
              <w:spacing w:val="-2"/>
              <w:sz w:val="24"/>
            </w:rPr>
            <w:delText>decimal)</w:delText>
          </w:r>
        </w:del>
      </w:moveTo>
    </w:p>
    <w:moveToRangeEnd w:id="2982"/>
    <w:p w14:paraId="52CF0D21" w14:textId="5A36635A" w:rsidR="001A0082" w:rsidDel="001A0082" w:rsidRDefault="001A0082" w:rsidP="003F2E57">
      <w:pPr>
        <w:pStyle w:val="NormalBPBHEB"/>
        <w:numPr>
          <w:ilvl w:val="0"/>
          <w:numId w:val="98"/>
        </w:numPr>
        <w:rPr>
          <w:del w:id="2987" w:author="Hii" w:date="2024-11-08T14:36:00Z"/>
        </w:rPr>
        <w:pPrChange w:id="2988" w:author="Hii" w:date="2024-11-08T14:46:00Z">
          <w:pPr>
            <w:pStyle w:val="BodyText"/>
            <w:spacing w:before="162" w:line="360" w:lineRule="auto"/>
            <w:ind w:left="220" w:right="327"/>
          </w:pPr>
        </w:pPrChange>
      </w:pPr>
    </w:p>
    <w:p w14:paraId="010BE754" w14:textId="1890A5A3" w:rsidR="00301525" w:rsidDel="003F2E57" w:rsidRDefault="008B7718" w:rsidP="003F2E57">
      <w:pPr>
        <w:pStyle w:val="NormalBPBHEB"/>
        <w:numPr>
          <w:ilvl w:val="0"/>
          <w:numId w:val="98"/>
        </w:numPr>
        <w:rPr>
          <w:del w:id="2989" w:author="Hii" w:date="2024-11-08T14:46:00Z"/>
          <w:sz w:val="12"/>
        </w:rPr>
        <w:pPrChange w:id="2990" w:author="Hii" w:date="2024-11-08T14:46:00Z">
          <w:pPr>
            <w:pStyle w:val="BodyText"/>
            <w:spacing w:before="1"/>
          </w:pPr>
        </w:pPrChange>
      </w:pPr>
      <w:del w:id="2991" w:author="Hii" w:date="2024-11-08T14:35:00Z">
        <w:r w:rsidDel="001A0082">
          <w:rPr>
            <w:noProof/>
            <w:lang w:val="en-IN" w:eastAsia="en-IN"/>
          </w:rPr>
          <mc:AlternateContent>
            <mc:Choice Requires="wpg">
              <w:drawing>
                <wp:anchor distT="0" distB="0" distL="0" distR="0" simplePos="0" relativeHeight="487586816" behindDoc="1" locked="0" layoutInCell="1" allowOverlap="1" wp14:anchorId="1F625C9B" wp14:editId="3F713C09">
                  <wp:simplePos x="0" y="0"/>
                  <wp:positionH relativeFrom="page">
                    <wp:posOffset>1297177</wp:posOffset>
                  </wp:positionH>
                  <wp:positionV relativeFrom="paragraph">
                    <wp:posOffset>103497</wp:posOffset>
                  </wp:positionV>
                  <wp:extent cx="5425440" cy="544195"/>
                  <wp:effectExtent l="0" t="0" r="3810" b="8255"/>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12"/>
                            <a:ext cx="5425440" cy="544195"/>
                            <a:chOff x="0" y="12"/>
                            <a:chExt cx="5425440" cy="544195"/>
                          </a:xfrm>
                        </wpg:grpSpPr>
                        <wps:wsp>
                          <wps:cNvPr id="23" name="Graphic 23"/>
                          <wps:cNvSpPr/>
                          <wps:spPr>
                            <a:xfrm>
                              <a:off x="0" y="12"/>
                              <a:ext cx="5425440" cy="544195"/>
                            </a:xfrm>
                            <a:custGeom>
                              <a:avLst/>
                              <a:gdLst/>
                              <a:ahLst/>
                              <a:cxnLst/>
                              <a:rect l="l" t="t" r="r" b="b"/>
                              <a:pathLst>
                                <a:path w="5425440" h="544195">
                                  <a:moveTo>
                                    <a:pt x="5418709" y="0"/>
                                  </a:moveTo>
                                  <a:lnTo>
                                    <a:pt x="6096" y="0"/>
                                  </a:lnTo>
                                  <a:lnTo>
                                    <a:pt x="0" y="0"/>
                                  </a:lnTo>
                                  <a:lnTo>
                                    <a:pt x="0" y="6083"/>
                                  </a:lnTo>
                                  <a:lnTo>
                                    <a:pt x="0" y="280352"/>
                                  </a:lnTo>
                                  <a:lnTo>
                                    <a:pt x="0" y="544004"/>
                                  </a:lnTo>
                                  <a:lnTo>
                                    <a:pt x="6096" y="544004"/>
                                  </a:lnTo>
                                  <a:lnTo>
                                    <a:pt x="6096" y="280403"/>
                                  </a:lnTo>
                                  <a:lnTo>
                                    <a:pt x="6096" y="6083"/>
                                  </a:lnTo>
                                  <a:lnTo>
                                    <a:pt x="5418709" y="6083"/>
                                  </a:lnTo>
                                  <a:lnTo>
                                    <a:pt x="5418709" y="0"/>
                                  </a:lnTo>
                                  <a:close/>
                                </a:path>
                                <a:path w="5425440" h="544195">
                                  <a:moveTo>
                                    <a:pt x="5424932" y="0"/>
                                  </a:moveTo>
                                  <a:lnTo>
                                    <a:pt x="5418836" y="0"/>
                                  </a:lnTo>
                                  <a:lnTo>
                                    <a:pt x="5418836" y="6083"/>
                                  </a:lnTo>
                                  <a:lnTo>
                                    <a:pt x="5418836" y="280352"/>
                                  </a:lnTo>
                                  <a:lnTo>
                                    <a:pt x="5418836" y="544004"/>
                                  </a:lnTo>
                                  <a:lnTo>
                                    <a:pt x="5424932" y="544004"/>
                                  </a:lnTo>
                                  <a:lnTo>
                                    <a:pt x="5424932" y="280403"/>
                                  </a:lnTo>
                                  <a:lnTo>
                                    <a:pt x="5424932" y="6083"/>
                                  </a:lnTo>
                                  <a:lnTo>
                                    <a:pt x="5424932" y="0"/>
                                  </a:lnTo>
                                  <a:close/>
                                </a:path>
                              </a:pathLst>
                            </a:custGeom>
                            <a:solidFill>
                              <a:srgbClr val="000000"/>
                            </a:solidFill>
                            <a:ln>
                              <a:noFill/>
                            </a:ln>
                          </wps:spPr>
                          <wps:bodyPr wrap="square" lIns="0" tIns="0" rIns="0" bIns="0" rtlCol="0">
                            <a:prstTxWarp prst="textNoShape">
                              <a:avLst/>
                            </a:prstTxWarp>
                            <a:noAutofit/>
                          </wps:bodyPr>
                        </wps:wsp>
                      </wpg:wgp>
                    </a:graphicData>
                  </a:graphic>
                </wp:anchor>
              </w:drawing>
            </mc:Choice>
            <mc:Fallback>
              <w:pict>
                <v:group w14:anchorId="0E0F24AF" id="Group 22" o:spid="_x0000_s1026" style="position:absolute;margin-left:102.15pt;margin-top:8.15pt;width:427.2pt;height:42.85pt;z-index:-15729664;mso-wrap-distance-left:0;mso-wrap-distance-right:0;mso-position-horizontal-relative:page" coordorigin="" coordsize="54254,5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">
                  <v:shape id="Graphic 23" o:spid="_x0000_s1027" style="position:absolute;width:54254;height:5442;visibility:visible;mso-wrap-style:square;v-text-anchor:top" coordsize="5425440,544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DZcMA&#10;AADbAAAADwAAAGRycy9kb3ducmV2LnhtbESP3YrCMBSE7wXfIRzBO5uq4Eo1ij8IsgsLVh/g2Bzb&#10;anNSmmi7b79ZWPBymJlvmOW6M5V4UeNKywrGUQyCOLO65FzB5XwYzUE4j6yxskwKfsjBetXvLTHR&#10;tuUTvVKfiwBhl6CCwvs6kdJlBRl0ka2Jg3ezjUEfZJNL3WAb4KaSkzieSYMlh4UCa9oVlD3Sp1FQ&#10;pdt4LMvWfdHH932Wfrrn/jpXajjoNgsQnjr/Dv+3j1rBZAp/X8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DZcMAAADbAAAADwAAAAAAAAAAAAAAAACYAgAAZHJzL2Rv&#10;d25yZXYueG1sUEsFBgAAAAAEAAQA9QAAAIgDAAAAAA==&#10;" path="m5418709,l6096,,,,,6083,,280352,,544004r6096,l6096,280403r,-274320l5418709,6083r,-6083xem5424932,r-6096,l5418836,6083r,274269l5418836,544004r6096,l5424932,280403r,-274320l5424932,xe" fillcolor="black" stroked="f">
                    <v:path arrowok="t"/>
                  </v:shape>
                  <w10:wrap type="topAndBottom" anchorx="page"/>
                </v:group>
              </w:pict>
            </mc:Fallback>
          </mc:AlternateContent>
        </w:r>
      </w:del>
    </w:p>
    <w:p w14:paraId="40B62974" w14:textId="371FADB5" w:rsidR="00301525" w:rsidDel="003F2E57" w:rsidRDefault="00301525" w:rsidP="003F2E57">
      <w:pPr>
        <w:pStyle w:val="NormalBPBHEB"/>
        <w:numPr>
          <w:ilvl w:val="0"/>
          <w:numId w:val="98"/>
        </w:numPr>
        <w:rPr>
          <w:del w:id="2992" w:author="Hii" w:date="2024-11-08T14:46:00Z"/>
          <w:sz w:val="12"/>
        </w:rPr>
        <w:sectPr w:rsidR="00301525" w:rsidDel="003F2E57">
          <w:pgSz w:w="11910" w:h="16840"/>
          <w:pgMar w:top="1540" w:right="1220" w:bottom="1200" w:left="1220" w:header="758" w:footer="1000" w:gutter="0"/>
          <w:cols w:space="720"/>
        </w:sectPr>
        <w:pPrChange w:id="2993" w:author="Hii" w:date="2024-11-08T14:46:00Z">
          <w:pPr/>
        </w:pPrChange>
      </w:pPr>
    </w:p>
    <w:p w14:paraId="276119DD" w14:textId="738E589F" w:rsidR="00301525" w:rsidDel="001A0082" w:rsidRDefault="00301525" w:rsidP="003F2E57">
      <w:pPr>
        <w:pStyle w:val="NormalBPBHEB"/>
        <w:numPr>
          <w:ilvl w:val="0"/>
          <w:numId w:val="98"/>
        </w:numPr>
        <w:rPr>
          <w:del w:id="2994" w:author="Hii" w:date="2024-11-08T14:36:00Z"/>
          <w:sz w:val="8"/>
        </w:rPr>
        <w:pPrChange w:id="2995" w:author="Hii" w:date="2024-11-08T14:46:00Z">
          <w:pPr>
            <w:pStyle w:val="BodyText"/>
            <w:spacing w:before="8" w:after="1"/>
          </w:pPr>
        </w:pPrChange>
      </w:pPr>
    </w:p>
    <w:p w14:paraId="532A069B" w14:textId="319451F6" w:rsidR="00301525" w:rsidRDefault="008B7718" w:rsidP="003F2E57">
      <w:pPr>
        <w:pStyle w:val="NormalBPBHEB"/>
        <w:numPr>
          <w:ilvl w:val="0"/>
          <w:numId w:val="98"/>
        </w:numPr>
        <w:rPr>
          <w:ins w:id="2996" w:author="Hii" w:date="2024-11-08T14:46:00Z"/>
          <w:sz w:val="20"/>
        </w:rPr>
        <w:pPrChange w:id="2997" w:author="Hii" w:date="2024-11-08T14:46:00Z">
          <w:pPr>
            <w:pStyle w:val="BodyText"/>
            <w:ind w:left="822"/>
          </w:pPr>
        </w:pPrChange>
      </w:pPr>
      <w:del w:id="2998" w:author="Hii" w:date="2024-11-08T14:36:00Z">
        <w:r w:rsidDel="001A0082">
          <w:rPr>
            <w:noProof/>
            <w:sz w:val="20"/>
            <w:lang w:val="en-IN" w:eastAsia="en-IN"/>
          </w:rPr>
          <mc:AlternateContent>
            <mc:Choice Requires="wpg">
              <w:drawing>
                <wp:inline distT="0" distB="0" distL="0" distR="0" wp14:anchorId="3682F80A" wp14:editId="7618E94D">
                  <wp:extent cx="5425440" cy="1119773"/>
                  <wp:effectExtent l="0" t="0" r="3810" b="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5440" cy="1119773"/>
                            <a:chOff x="0" y="-1"/>
                            <a:chExt cx="5425440" cy="1119773"/>
                          </a:xfrm>
                        </wpg:grpSpPr>
                        <wps:wsp>
                          <wps:cNvPr id="26" name="Graphic 26"/>
                          <wps:cNvSpPr/>
                          <wps:spPr>
                            <a:xfrm>
                              <a:off x="150876" y="107884"/>
                              <a:ext cx="304165" cy="1270"/>
                            </a:xfrm>
                            <a:custGeom>
                              <a:avLst/>
                              <a:gdLst/>
                              <a:ahLst/>
                              <a:cxnLst/>
                              <a:rect l="l" t="t" r="r" b="b"/>
                              <a:pathLst>
                                <a:path w="304165">
                                  <a:moveTo>
                                    <a:pt x="0" y="0"/>
                                  </a:moveTo>
                                  <a:lnTo>
                                    <a:pt x="304045" y="0"/>
                                  </a:lnTo>
                                </a:path>
                              </a:pathLst>
                            </a:custGeom>
                            <a:ln w="11246">
                              <a:solidFill>
                                <a:srgbClr val="000000"/>
                              </a:solidFill>
                              <a:prstDash val="dash"/>
                            </a:ln>
                          </wps:spPr>
                          <wps:bodyPr wrap="square" lIns="0" tIns="0" rIns="0" bIns="0" rtlCol="0">
                            <a:prstTxWarp prst="textNoShape">
                              <a:avLst/>
                            </a:prstTxWarp>
                            <a:noAutofit/>
                          </wps:bodyPr>
                        </wps:wsp>
                        <wps:wsp>
                          <wps:cNvPr id="27" name="Graphic 27"/>
                          <wps:cNvSpPr/>
                          <wps:spPr>
                            <a:xfrm>
                              <a:off x="0" y="0"/>
                              <a:ext cx="5425440" cy="544830"/>
                            </a:xfrm>
                            <a:custGeom>
                              <a:avLst/>
                              <a:gdLst/>
                              <a:ahLst/>
                              <a:cxnLst/>
                              <a:rect l="l" t="t" r="r" b="b"/>
                              <a:pathLst>
                                <a:path w="5425440" h="544830">
                                  <a:moveTo>
                                    <a:pt x="5418709" y="538276"/>
                                  </a:moveTo>
                                  <a:lnTo>
                                    <a:pt x="6096" y="538276"/>
                                  </a:lnTo>
                                  <a:lnTo>
                                    <a:pt x="6096" y="263956"/>
                                  </a:lnTo>
                                  <a:lnTo>
                                    <a:pt x="6096" y="0"/>
                                  </a:lnTo>
                                  <a:lnTo>
                                    <a:pt x="0" y="0"/>
                                  </a:lnTo>
                                  <a:lnTo>
                                    <a:pt x="0" y="263956"/>
                                  </a:lnTo>
                                  <a:lnTo>
                                    <a:pt x="0" y="538276"/>
                                  </a:lnTo>
                                  <a:lnTo>
                                    <a:pt x="0" y="544372"/>
                                  </a:lnTo>
                                  <a:lnTo>
                                    <a:pt x="6096" y="544372"/>
                                  </a:lnTo>
                                  <a:lnTo>
                                    <a:pt x="5418709" y="544372"/>
                                  </a:lnTo>
                                  <a:lnTo>
                                    <a:pt x="5418709" y="538276"/>
                                  </a:lnTo>
                                  <a:close/>
                                </a:path>
                                <a:path w="5425440" h="544830">
                                  <a:moveTo>
                                    <a:pt x="5424932" y="0"/>
                                  </a:moveTo>
                                  <a:lnTo>
                                    <a:pt x="5418836" y="0"/>
                                  </a:lnTo>
                                  <a:lnTo>
                                    <a:pt x="5418836" y="263956"/>
                                  </a:lnTo>
                                  <a:lnTo>
                                    <a:pt x="5418836" y="538276"/>
                                  </a:lnTo>
                                  <a:lnTo>
                                    <a:pt x="5418836" y="544372"/>
                                  </a:lnTo>
                                  <a:lnTo>
                                    <a:pt x="5424932" y="544372"/>
                                  </a:lnTo>
                                  <a:lnTo>
                                    <a:pt x="5424932" y="538276"/>
                                  </a:lnTo>
                                  <a:lnTo>
                                    <a:pt x="5424932" y="263956"/>
                                  </a:lnTo>
                                  <a:lnTo>
                                    <a:pt x="5424932" y="0"/>
                                  </a:lnTo>
                                  <a:close/>
                                </a:path>
                              </a:pathLst>
                            </a:custGeom>
                            <a:solidFill>
                              <a:srgbClr val="000000"/>
                            </a:solidFill>
                          </wps:spPr>
                          <wps:bodyPr wrap="square" lIns="0" tIns="0" rIns="0" bIns="0" rtlCol="0">
                            <a:prstTxWarp prst="textNoShape">
                              <a:avLst/>
                            </a:prstTxWarp>
                            <a:noAutofit/>
                          </wps:bodyPr>
                        </wps:wsp>
                        <wps:wsp>
                          <wps:cNvPr id="28" name="Textbox 28"/>
                          <wps:cNvSpPr txBox="1"/>
                          <wps:spPr>
                            <a:xfrm>
                              <a:off x="6095" y="-1"/>
                              <a:ext cx="5412740" cy="1119773"/>
                            </a:xfrm>
                            <a:prstGeom prst="rect">
                              <a:avLst/>
                            </a:prstGeom>
                          </wps:spPr>
                          <wps:txbx>
                            <w:txbxContent>
                              <w:p w14:paraId="409C3DAC" w14:textId="3EF6BE15" w:rsidR="008B7718" w:rsidDel="001A0082" w:rsidRDefault="008B7718">
                                <w:pPr>
                                  <w:spacing w:before="138"/>
                                  <w:rPr>
                                    <w:sz w:val="24"/>
                                  </w:rPr>
                                </w:pPr>
                                <w:moveFromRangeStart w:id="2999" w:author="Hii" w:date="2024-11-08T14:36:00Z" w:name="move181968984"/>
                              </w:p>
                              <w:p w14:paraId="44F6CF78" w14:textId="257C6DFD" w:rsidR="008B7718" w:rsidRDefault="008B7718">
                                <w:pPr>
                                  <w:spacing w:before="1"/>
                                  <w:ind w:left="287"/>
                                  <w:rPr>
                                    <w:sz w:val="24"/>
                                  </w:rPr>
                                </w:pPr>
                                <w:moveFrom w:id="3000" w:author="Hii" w:date="2024-11-08T14:36:00Z">
                                  <w:r w:rsidDel="001A0082">
                                    <w:rPr>
                                      <w:sz w:val="24"/>
                                    </w:rPr>
                                    <w:t>105</w:t>
                                  </w:r>
                                  <w:r w:rsidDel="001A0082">
                                    <w:rPr>
                                      <w:spacing w:val="59"/>
                                      <w:sz w:val="24"/>
                                    </w:rPr>
                                    <w:t xml:space="preserve"> </w:t>
                                  </w:r>
                                  <w:r w:rsidDel="001A0082">
                                    <w:rPr>
                                      <w:sz w:val="24"/>
                                    </w:rPr>
                                    <w:t>(105 in octal</w:t>
                                  </w:r>
                                  <w:r w:rsidDel="001A0082">
                                    <w:rPr>
                                      <w:spacing w:val="-1"/>
                                      <w:sz w:val="24"/>
                                    </w:rPr>
                                    <w:t xml:space="preserve"> </w:t>
                                  </w:r>
                                  <w:r w:rsidDel="001A0082">
                                    <w:rPr>
                                      <w:sz w:val="24"/>
                                    </w:rPr>
                                    <w:t xml:space="preserve">is 69 in </w:t>
                                  </w:r>
                                  <w:r w:rsidDel="001A0082">
                                    <w:rPr>
                                      <w:spacing w:val="-2"/>
                                      <w:sz w:val="24"/>
                                    </w:rPr>
                                    <w:t>decimal)</w:t>
                                  </w:r>
                                </w:moveFrom>
                                <w:moveFromRangeEnd w:id="2999"/>
                              </w:p>
                            </w:txbxContent>
                          </wps:txbx>
                          <wps:bodyPr wrap="square" lIns="0" tIns="0" rIns="0" bIns="0" rtlCol="0">
                            <a:noAutofit/>
                          </wps:bodyPr>
                        </wps:wsp>
                      </wpg:wgp>
                    </a:graphicData>
                  </a:graphic>
                </wp:inline>
              </w:drawing>
            </mc:Choice>
            <mc:Fallback>
              <w:pict>
                <v:group w14:anchorId="3682F80A" id="Group 25" o:spid="_x0000_s1026" style="width:427.2pt;height:88.15pt;mso-position-horizontal-relative:char;mso-position-vertical-relative:line" coordorigin="" coordsize="54254,11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">
                  <v:shape id="Graphic 26" o:spid="_x0000_s1027" style="position:absolute;left:1508;top:1078;width:3042;height:13;visibility:visible;mso-wrap-style:square;v-text-anchor:top" coordsize="304165,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dCqMMA&#10;AADbAAAADwAAAGRycy9kb3ducmV2LnhtbESPQWvCQBSE70L/w/IKvemmHkRSV5FAUaoIpqXnR/aZ&#10;jWbfht1tEv99t1DwOMzMN8xqM9pW9ORD41jB6ywDQVw53XCt4OvzfboEESKyxtYxKbhTgM36abLC&#10;XLuBz9SXsRYJwiFHBSbGLpcyVIYshpnriJN3cd5iTNLXUnscEty2cp5lC2mx4bRgsKPCUHUrf6yC&#10;72Nz+rgf/PFQ9eNQXNti50yp1MvzuH0DEWmMj/B/e68VzBfw9yX9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dCqMMAAADbAAAADwAAAAAAAAAAAAAAAACYAgAAZHJzL2Rv&#10;d25yZXYueG1sUEsFBgAAAAAEAAQA9QAAAIgDAAAAAA==&#10;" path="m,l304045,e" filled="f" strokeweight=".31239mm">
                    <v:stroke dashstyle="dash"/>
                    <v:path arrowok="t"/>
                  </v:shape>
                  <v:shape id="Graphic 27" o:spid="_x0000_s1028" style="position:absolute;width:54254;height:5448;visibility:visible;mso-wrap-style:square;v-text-anchor:top" coordsize="5425440,54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XtJcIA&#10;AADbAAAADwAAAGRycy9kb3ducmV2LnhtbESPQYvCMBSE7wv+h/AEb2uqB1erUYogiCiyKp6fzbOt&#10;Ni+1idr992ZB8DjMzDfMZNaYUjyodoVlBb1uBII4tbrgTMFhv/gegnAeWWNpmRT8kYPZtPU1wVjb&#10;J//SY+czESDsYlSQe1/FUro0J4Ouayvi4J1tbdAHWWdS1/gMcFPKfhQNpMGCw0KOFc1zSq+7u1Gw&#10;LgbRMklWtL2dj5fMNZvNyY2U6rSbZAzCU+M/4Xd7qRX0f+D/S/gBcv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pe0lwgAAANsAAAAPAAAAAAAAAAAAAAAAAJgCAABkcnMvZG93&#10;bnJldi54bWxQSwUGAAAAAAQABAD1AAAAhwMAAAAA&#10;" path="m5418709,538276r-5412613,l6096,263956,6096,,,,,263956,,538276r,6096l6096,544372r5412613,l5418709,538276xem5424932,r-6096,l5418836,263956r,274320l5418836,544372r6096,l5424932,538276r,-274320l5424932,xe" fillcolor="black" stroked="f">
                    <v:path arrowok="t"/>
                  </v:shape>
                  <v:shapetype id="_x0000_t202" coordsize="21600,21600" o:spt="202" path="m,l,21600r21600,l21600,xe">
                    <v:stroke joinstyle="miter"/>
                    <v:path gradientshapeok="t" o:connecttype="rect"/>
                  </v:shapetype>
                  <v:shape id="Textbox 28" o:spid="_x0000_s1029" type="#_x0000_t202" style="position:absolute;left:60;width:54128;height:1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14:paraId="409C3DAC" w14:textId="3EF6BE15" w:rsidR="008B7718" w:rsidDel="001A0082" w:rsidRDefault="008B7718">
                          <w:pPr>
                            <w:spacing w:before="138"/>
                            <w:rPr>
                              <w:sz w:val="24"/>
                            </w:rPr>
                          </w:pPr>
                          <w:moveFromRangeStart w:id="3001" w:author="Hii" w:date="2024-11-08T14:36:00Z" w:name="move181968984"/>
                        </w:p>
                        <w:p w14:paraId="44F6CF78" w14:textId="257C6DFD" w:rsidR="008B7718" w:rsidRDefault="008B7718">
                          <w:pPr>
                            <w:spacing w:before="1"/>
                            <w:ind w:left="287"/>
                            <w:rPr>
                              <w:sz w:val="24"/>
                            </w:rPr>
                          </w:pPr>
                          <w:moveFrom w:id="3002" w:author="Hii" w:date="2024-11-08T14:36:00Z">
                            <w:r w:rsidDel="001A0082">
                              <w:rPr>
                                <w:sz w:val="24"/>
                              </w:rPr>
                              <w:t>105</w:t>
                            </w:r>
                            <w:r w:rsidDel="001A0082">
                              <w:rPr>
                                <w:spacing w:val="59"/>
                                <w:sz w:val="24"/>
                              </w:rPr>
                              <w:t xml:space="preserve"> </w:t>
                            </w:r>
                            <w:r w:rsidDel="001A0082">
                              <w:rPr>
                                <w:sz w:val="24"/>
                              </w:rPr>
                              <w:t>(105 in octal</w:t>
                            </w:r>
                            <w:r w:rsidDel="001A0082">
                              <w:rPr>
                                <w:spacing w:val="-1"/>
                                <w:sz w:val="24"/>
                              </w:rPr>
                              <w:t xml:space="preserve"> </w:t>
                            </w:r>
                            <w:r w:rsidDel="001A0082">
                              <w:rPr>
                                <w:sz w:val="24"/>
                              </w:rPr>
                              <w:t xml:space="preserve">is 69 in </w:t>
                            </w:r>
                            <w:r w:rsidDel="001A0082">
                              <w:rPr>
                                <w:spacing w:val="-2"/>
                                <w:sz w:val="24"/>
                              </w:rPr>
                              <w:t>decimal)</w:t>
                            </w:r>
                          </w:moveFrom>
                          <w:moveFromRangeEnd w:id="3001"/>
                        </w:p>
                      </w:txbxContent>
                    </v:textbox>
                  </v:shape>
                  <w10:anchorlock/>
                </v:group>
              </w:pict>
            </mc:Fallback>
          </mc:AlternateContent>
        </w:r>
      </w:del>
    </w:p>
    <w:p w14:paraId="5557CA6D" w14:textId="2D23D818" w:rsidR="003F2E57" w:rsidRDefault="003F2E57" w:rsidP="003F2E57">
      <w:pPr>
        <w:pStyle w:val="NormalBPBHEB"/>
        <w:rPr>
          <w:ins w:id="3003" w:author="Hii" w:date="2024-11-08T14:47:00Z"/>
          <w:sz w:val="20"/>
        </w:rPr>
        <w:pPrChange w:id="3004" w:author="Hii" w:date="2024-11-08T14:46:00Z">
          <w:pPr>
            <w:pStyle w:val="BodyText"/>
            <w:ind w:left="822"/>
          </w:pPr>
        </w:pPrChange>
      </w:pPr>
      <w:ins w:id="3005" w:author="Hii" w:date="2024-11-08T14:47:00Z">
        <w:r w:rsidRPr="003F2E57">
          <w:rPr>
            <w:sz w:val="20"/>
          </w:rPr>
          <w:t>Octal addition works similarly to decimal addition, but with a base of 8. This means that when the sum of digits in a column exceeds 7, it results in a carry-over to the next column. For example, let's add 625 and 453 in octal.</w:t>
        </w:r>
      </w:ins>
    </w:p>
    <w:p w14:paraId="4EFBDB41" w14:textId="77777777" w:rsidR="003F2E57" w:rsidRPr="003F2E57" w:rsidRDefault="003F2E57" w:rsidP="003F2E57">
      <w:pPr>
        <w:pStyle w:val="NormalBPBHEB"/>
        <w:rPr>
          <w:ins w:id="3006" w:author="Hii" w:date="2024-11-08T14:47:00Z"/>
          <w:b/>
          <w:bCs/>
          <w:sz w:val="20"/>
          <w:lang w:val="en-IN"/>
        </w:rPr>
      </w:pPr>
      <w:ins w:id="3007" w:author="Hii" w:date="2024-11-08T14:47:00Z">
        <w:r w:rsidRPr="003F2E57">
          <w:rPr>
            <w:b/>
            <w:bCs/>
            <w:sz w:val="20"/>
            <w:lang w:val="en-IN"/>
          </w:rPr>
          <w:t>Steps for Octal Addition:</w:t>
        </w:r>
      </w:ins>
    </w:p>
    <w:p w14:paraId="2F173092" w14:textId="3315CF6B" w:rsidR="003F2E57" w:rsidRPr="003F2E57" w:rsidRDefault="003F2E57" w:rsidP="003F2E57">
      <w:pPr>
        <w:pStyle w:val="NormalBPBHEB"/>
        <w:numPr>
          <w:ilvl w:val="0"/>
          <w:numId w:val="125"/>
        </w:numPr>
        <w:jc w:val="left"/>
        <w:rPr>
          <w:ins w:id="3008" w:author="Hii" w:date="2024-11-08T14:47:00Z"/>
          <w:sz w:val="20"/>
          <w:lang w:val="en-IN"/>
        </w:rPr>
        <w:pPrChange w:id="3009" w:author="Hii" w:date="2024-11-08T14:47:00Z">
          <w:pPr>
            <w:pStyle w:val="NormalBPBHEB"/>
            <w:numPr>
              <w:numId w:val="125"/>
            </w:numPr>
            <w:tabs>
              <w:tab w:val="num" w:pos="720"/>
            </w:tabs>
            <w:ind w:left="720" w:hanging="360"/>
          </w:pPr>
        </w:pPrChange>
      </w:pPr>
      <w:ins w:id="3010" w:author="Hii" w:date="2024-11-08T14:47:00Z">
        <w:r w:rsidRPr="003F2E57">
          <w:rPr>
            <w:b/>
            <w:bCs/>
            <w:sz w:val="20"/>
            <w:lang w:val="en-IN"/>
          </w:rPr>
          <w:t>Add the rightmost digits</w:t>
        </w:r>
        <w:r w:rsidRPr="003F2E57">
          <w:rPr>
            <w:sz w:val="20"/>
            <w:lang w:val="en-IN"/>
          </w:rPr>
          <w:t>:</w:t>
        </w:r>
        <w:r w:rsidRPr="003F2E57">
          <w:rPr>
            <w:sz w:val="20"/>
            <w:lang w:val="en-IN"/>
          </w:rPr>
          <w:br/>
        </w:r>
        <w:r>
          <w:rPr>
            <w:sz w:val="20"/>
            <w:lang w:val="en-IN"/>
          </w:rPr>
          <w:t>5+3=</w:t>
        </w:r>
        <w:r w:rsidRPr="003F2E57">
          <w:rPr>
            <w:sz w:val="20"/>
            <w:lang w:val="en-IN"/>
          </w:rPr>
          <w:t xml:space="preserve">10 (in decimal), but since we are working in base 8, 10 in decimal is represented as </w:t>
        </w:r>
        <w:r w:rsidRPr="003F2E57">
          <w:rPr>
            <w:b/>
            <w:bCs/>
            <w:sz w:val="20"/>
            <w:lang w:val="en-IN"/>
          </w:rPr>
          <w:t>12</w:t>
        </w:r>
        <w:r w:rsidRPr="003F2E57">
          <w:rPr>
            <w:sz w:val="20"/>
            <w:lang w:val="en-IN"/>
          </w:rPr>
          <w:t xml:space="preserve"> in octal (write down 2, carry 1 to the next column).</w:t>
        </w:r>
      </w:ins>
    </w:p>
    <w:p w14:paraId="27AF105B" w14:textId="0F27EA9A" w:rsidR="003F2E57" w:rsidRPr="003F2E57" w:rsidRDefault="003F2E57" w:rsidP="003F2E57">
      <w:pPr>
        <w:pStyle w:val="NormalBPBHEB"/>
        <w:numPr>
          <w:ilvl w:val="0"/>
          <w:numId w:val="125"/>
        </w:numPr>
        <w:jc w:val="left"/>
        <w:rPr>
          <w:ins w:id="3011" w:author="Hii" w:date="2024-11-08T14:47:00Z"/>
          <w:sz w:val="20"/>
          <w:lang w:val="en-IN"/>
        </w:rPr>
        <w:pPrChange w:id="3012" w:author="Hii" w:date="2024-11-08T14:47:00Z">
          <w:pPr>
            <w:pStyle w:val="NormalBPBHEB"/>
            <w:numPr>
              <w:numId w:val="125"/>
            </w:numPr>
            <w:tabs>
              <w:tab w:val="num" w:pos="720"/>
            </w:tabs>
            <w:ind w:left="720" w:hanging="360"/>
          </w:pPr>
        </w:pPrChange>
      </w:pPr>
      <w:ins w:id="3013" w:author="Hii" w:date="2024-11-08T14:47:00Z">
        <w:r w:rsidRPr="003F2E57">
          <w:rPr>
            <w:b/>
            <w:bCs/>
            <w:sz w:val="20"/>
            <w:lang w:val="en-IN"/>
          </w:rPr>
          <w:t>Add the next digits with the carry</w:t>
        </w:r>
        <w:r w:rsidRPr="003F2E57">
          <w:rPr>
            <w:sz w:val="20"/>
            <w:lang w:val="en-IN"/>
          </w:rPr>
          <w:t>:</w:t>
        </w:r>
        <w:r w:rsidRPr="003F2E57">
          <w:rPr>
            <w:sz w:val="20"/>
            <w:lang w:val="en-IN"/>
          </w:rPr>
          <w:br/>
        </w:r>
        <w:r>
          <w:rPr>
            <w:sz w:val="20"/>
            <w:lang w:val="en-IN"/>
          </w:rPr>
          <w:t>2+5+</w:t>
        </w:r>
        <w:r w:rsidRPr="003F2E57">
          <w:rPr>
            <w:sz w:val="20"/>
            <w:lang w:val="en-IN"/>
          </w:rPr>
          <w:t xml:space="preserve">1 (carry) = 8 (in decimal), which is </w:t>
        </w:r>
        <w:r w:rsidRPr="003F2E57">
          <w:rPr>
            <w:b/>
            <w:bCs/>
            <w:sz w:val="20"/>
            <w:lang w:val="en-IN"/>
          </w:rPr>
          <w:t>10</w:t>
        </w:r>
        <w:r w:rsidRPr="003F2E57">
          <w:rPr>
            <w:sz w:val="20"/>
            <w:lang w:val="en-IN"/>
          </w:rPr>
          <w:t xml:space="preserve"> in octal (write down 0, carry 1).</w:t>
        </w:r>
      </w:ins>
    </w:p>
    <w:p w14:paraId="02133932" w14:textId="0039A648" w:rsidR="003F2E57" w:rsidRPr="003F2E57" w:rsidRDefault="003F2E57" w:rsidP="003F2E57">
      <w:pPr>
        <w:pStyle w:val="NormalBPBHEB"/>
        <w:numPr>
          <w:ilvl w:val="0"/>
          <w:numId w:val="125"/>
        </w:numPr>
        <w:jc w:val="left"/>
        <w:rPr>
          <w:ins w:id="3014" w:author="Hii" w:date="2024-11-08T14:47:00Z"/>
          <w:sz w:val="20"/>
          <w:lang w:val="en-IN"/>
        </w:rPr>
        <w:pPrChange w:id="3015" w:author="Hii" w:date="2024-11-08T14:47:00Z">
          <w:pPr>
            <w:pStyle w:val="NormalBPBHEB"/>
            <w:numPr>
              <w:numId w:val="125"/>
            </w:numPr>
            <w:tabs>
              <w:tab w:val="num" w:pos="720"/>
            </w:tabs>
            <w:ind w:left="720" w:hanging="360"/>
          </w:pPr>
        </w:pPrChange>
      </w:pPr>
      <w:ins w:id="3016" w:author="Hii" w:date="2024-11-08T14:47:00Z">
        <w:r w:rsidRPr="003F2E57">
          <w:rPr>
            <w:b/>
            <w:bCs/>
            <w:sz w:val="20"/>
            <w:lang w:val="en-IN"/>
          </w:rPr>
          <w:t>Add the final digits with the carry</w:t>
        </w:r>
        <w:r w:rsidRPr="003F2E57">
          <w:rPr>
            <w:sz w:val="20"/>
            <w:lang w:val="en-IN"/>
          </w:rPr>
          <w:t>:</w:t>
        </w:r>
        <w:r w:rsidRPr="003F2E57">
          <w:rPr>
            <w:sz w:val="20"/>
            <w:lang w:val="en-IN"/>
          </w:rPr>
          <w:br/>
          <w:t xml:space="preserve">6+4+1 (carry) = 11 (in decimal), which is </w:t>
        </w:r>
        <w:r w:rsidRPr="003F2E57">
          <w:rPr>
            <w:b/>
            <w:bCs/>
            <w:sz w:val="20"/>
            <w:lang w:val="en-IN"/>
          </w:rPr>
          <w:t>13</w:t>
        </w:r>
        <w:r w:rsidRPr="003F2E57">
          <w:rPr>
            <w:sz w:val="20"/>
            <w:lang w:val="en-IN"/>
          </w:rPr>
          <w:t xml:space="preserve"> in octal (write down 3, carry 1).</w:t>
        </w:r>
      </w:ins>
    </w:p>
    <w:p w14:paraId="3685E73D" w14:textId="77777777" w:rsidR="003F2E57" w:rsidRPr="003F2E57" w:rsidRDefault="003F2E57" w:rsidP="003F2E57">
      <w:pPr>
        <w:pStyle w:val="NormalBPBHEB"/>
        <w:rPr>
          <w:ins w:id="3017" w:author="Hii" w:date="2024-11-08T14:47:00Z"/>
          <w:b/>
          <w:bCs/>
          <w:sz w:val="20"/>
          <w:lang w:val="en-IN"/>
        </w:rPr>
      </w:pPr>
      <w:ins w:id="3018" w:author="Hii" w:date="2024-11-08T14:47:00Z">
        <w:r w:rsidRPr="003F2E57">
          <w:rPr>
            <w:b/>
            <w:bCs/>
            <w:sz w:val="20"/>
            <w:lang w:val="en-IN"/>
          </w:rPr>
          <w:t>Final Result:</w:t>
        </w:r>
      </w:ins>
    </w:p>
    <w:p w14:paraId="4A04F238" w14:textId="77777777" w:rsidR="003F2E57" w:rsidRPr="003F2E57" w:rsidRDefault="003F2E57" w:rsidP="003F2E57">
      <w:pPr>
        <w:pStyle w:val="NormalBPBHEB"/>
        <w:rPr>
          <w:ins w:id="3019" w:author="Hii" w:date="2024-11-08T14:47:00Z"/>
          <w:sz w:val="20"/>
          <w:lang w:val="en-IN"/>
        </w:rPr>
      </w:pPr>
      <w:ins w:id="3020" w:author="Hii" w:date="2024-11-08T14:47:00Z">
        <w:r w:rsidRPr="003F2E57">
          <w:rPr>
            <w:sz w:val="20"/>
            <w:lang w:val="en-IN"/>
          </w:rPr>
          <w:t xml:space="preserve">So, </w:t>
        </w:r>
        <w:r w:rsidRPr="003F2E57">
          <w:rPr>
            <w:b/>
            <w:bCs/>
            <w:sz w:val="20"/>
            <w:lang w:val="en-IN"/>
          </w:rPr>
          <w:t>625 (octal) + 453 (octal) = 1032 (octal)</w:t>
        </w:r>
        <w:r w:rsidRPr="003F2E57">
          <w:rPr>
            <w:sz w:val="20"/>
            <w:lang w:val="en-IN"/>
          </w:rPr>
          <w:t>.</w:t>
        </w:r>
      </w:ins>
    </w:p>
    <w:p w14:paraId="3ACD1DC5" w14:textId="77777777" w:rsidR="003F2E57" w:rsidRPr="003F2E57" w:rsidRDefault="003F2E57" w:rsidP="003F2E57">
      <w:pPr>
        <w:pStyle w:val="NormalBPBHEB"/>
        <w:rPr>
          <w:ins w:id="3021" w:author="Hii" w:date="2024-11-08T14:47:00Z"/>
          <w:sz w:val="20"/>
          <w:lang w:val="en-IN"/>
        </w:rPr>
      </w:pPr>
      <w:ins w:id="3022" w:author="Hii" w:date="2024-11-08T14:47:00Z">
        <w:r w:rsidRPr="003F2E57">
          <w:rPr>
            <w:sz w:val="20"/>
            <w:lang w:val="en-IN"/>
          </w:rPr>
          <w:t xml:space="preserve">This process shows how to handle carries when </w:t>
        </w:r>
      </w:ins>
    </w:p>
    <w:p w14:paraId="68F2BE94" w14:textId="77777777" w:rsidR="003F2E57" w:rsidRDefault="003F2E57" w:rsidP="003F2E57">
      <w:pPr>
        <w:pStyle w:val="NormalBPBHEB"/>
        <w:rPr>
          <w:sz w:val="20"/>
        </w:rPr>
        <w:pPrChange w:id="3023" w:author="Hii" w:date="2024-11-08T14:46:00Z">
          <w:pPr>
            <w:pStyle w:val="BodyText"/>
            <w:ind w:left="822"/>
          </w:pPr>
        </w:pPrChange>
      </w:pPr>
    </w:p>
    <w:p w14:paraId="0E4C418D" w14:textId="5312F1AC" w:rsidR="00301525" w:rsidRDefault="008B7718">
      <w:pPr>
        <w:pStyle w:val="NormalBPBHEB"/>
        <w:numPr>
          <w:ilvl w:val="0"/>
          <w:numId w:val="98"/>
        </w:numPr>
        <w:rPr>
          <w:ins w:id="3024" w:author="Hii" w:date="2024-11-08T14:37:00Z"/>
        </w:rPr>
        <w:pPrChange w:id="3025" w:author="Abhiram Arali" w:date="2024-10-29T17:05:00Z">
          <w:pPr>
            <w:pStyle w:val="BodyText"/>
            <w:spacing w:before="252" w:line="360" w:lineRule="auto"/>
            <w:ind w:left="220" w:right="218"/>
            <w:jc w:val="both"/>
          </w:pPr>
        </w:pPrChange>
      </w:pPr>
      <w:r>
        <w:rPr>
          <w:b/>
        </w:rPr>
        <w:t>Hexadecimal</w:t>
      </w:r>
      <w:r>
        <w:rPr>
          <w:b/>
          <w:spacing w:val="-13"/>
        </w:rPr>
        <w:t xml:space="preserve"> </w:t>
      </w:r>
      <w:r w:rsidR="00AB675A">
        <w:rPr>
          <w:b/>
        </w:rPr>
        <w:t>addition</w:t>
      </w:r>
      <w:r>
        <w:rPr>
          <w:b/>
        </w:rPr>
        <w:t>:</w:t>
      </w:r>
      <w:r>
        <w:rPr>
          <w:b/>
          <w:spacing w:val="-15"/>
        </w:rPr>
        <w:t xml:space="preserve"> </w:t>
      </w:r>
      <w:r>
        <w:t>Similar</w:t>
      </w:r>
      <w:r>
        <w:rPr>
          <w:spacing w:val="-14"/>
        </w:rPr>
        <w:t xml:space="preserve"> </w:t>
      </w:r>
      <w:r>
        <w:t>to</w:t>
      </w:r>
      <w:r>
        <w:rPr>
          <w:spacing w:val="-13"/>
        </w:rPr>
        <w:t xml:space="preserve"> </w:t>
      </w:r>
      <w:r>
        <w:t>binary</w:t>
      </w:r>
      <w:r>
        <w:rPr>
          <w:spacing w:val="-13"/>
        </w:rPr>
        <w:t xml:space="preserve"> </w:t>
      </w:r>
      <w:r>
        <w:t>and</w:t>
      </w:r>
      <w:r>
        <w:rPr>
          <w:spacing w:val="-13"/>
        </w:rPr>
        <w:t xml:space="preserve"> </w:t>
      </w:r>
      <w:r>
        <w:t>octal,</w:t>
      </w:r>
      <w:r>
        <w:rPr>
          <w:spacing w:val="-13"/>
        </w:rPr>
        <w:t xml:space="preserve"> </w:t>
      </w:r>
      <w:r>
        <w:t>hexadecimal</w:t>
      </w:r>
      <w:r>
        <w:rPr>
          <w:spacing w:val="-13"/>
        </w:rPr>
        <w:t xml:space="preserve"> </w:t>
      </w:r>
      <w:r>
        <w:t>has</w:t>
      </w:r>
      <w:r>
        <w:rPr>
          <w:spacing w:val="-13"/>
        </w:rPr>
        <w:t xml:space="preserve"> </w:t>
      </w:r>
      <w:r>
        <w:t>digits</w:t>
      </w:r>
      <w:r>
        <w:rPr>
          <w:spacing w:val="-12"/>
        </w:rPr>
        <w:t xml:space="preserve"> </w:t>
      </w:r>
      <w:r>
        <w:t>0</w:t>
      </w:r>
      <w:del w:id="3026" w:author="Hii" w:date="2024-11-08T14:48:00Z">
        <w:r w:rsidDel="000A0210">
          <w:delText>00</w:delText>
        </w:r>
      </w:del>
      <w:r>
        <w:rPr>
          <w:spacing w:val="-13"/>
        </w:rPr>
        <w:t xml:space="preserve"> </w:t>
      </w:r>
      <w:r>
        <w:t>to</w:t>
      </w:r>
      <w:r>
        <w:rPr>
          <w:spacing w:val="-13"/>
        </w:rPr>
        <w:t xml:space="preserve"> </w:t>
      </w:r>
      <w:r>
        <w:t>F</w:t>
      </w:r>
      <w:del w:id="3027" w:author="Hii" w:date="2024-11-08T14:48:00Z">
        <w:r w:rsidDel="003F2E57">
          <w:delText>FF</w:delText>
        </w:r>
      </w:del>
      <w:r>
        <w:rPr>
          <w:spacing w:val="-15"/>
        </w:rPr>
        <w:t xml:space="preserve"> </w:t>
      </w:r>
      <w:r>
        <w:t>(where F=15F</w:t>
      </w:r>
      <w:r>
        <w:rPr>
          <w:spacing w:val="-6"/>
        </w:rPr>
        <w:t xml:space="preserve"> </w:t>
      </w:r>
      <w:del w:id="3028" w:author="Hii" w:date="2024-11-08T14:48:00Z">
        <w:r w:rsidDel="000A0210">
          <w:delText>=</w:delText>
        </w:r>
        <w:r w:rsidDel="000A0210">
          <w:rPr>
            <w:spacing w:val="-4"/>
          </w:rPr>
          <w:delText xml:space="preserve"> </w:delText>
        </w:r>
        <w:r w:rsidDel="000A0210">
          <w:delText>15F=15</w:delText>
        </w:r>
        <w:r w:rsidDel="000A0210">
          <w:rPr>
            <w:spacing w:val="-5"/>
          </w:rPr>
          <w:delText xml:space="preserve"> </w:delText>
        </w:r>
        <w:r w:rsidDel="000A0210">
          <w:delText>in</w:delText>
        </w:r>
        <w:r w:rsidDel="000A0210">
          <w:rPr>
            <w:spacing w:val="-2"/>
          </w:rPr>
          <w:delText xml:space="preserve"> </w:delText>
        </w:r>
        <w:r w:rsidDel="000A0210">
          <w:delText>decimal</w:delText>
        </w:r>
      </w:del>
      <w:r>
        <w:t>).</w:t>
      </w:r>
      <w:r>
        <w:rPr>
          <w:spacing w:val="-5"/>
        </w:rPr>
        <w:t xml:space="preserve"> </w:t>
      </w:r>
      <w:r>
        <w:t>For</w:t>
      </w:r>
      <w:r>
        <w:rPr>
          <w:spacing w:val="-6"/>
        </w:rPr>
        <w:t xml:space="preserve"> </w:t>
      </w:r>
      <w:r>
        <w:t>example,</w:t>
      </w:r>
      <w:r>
        <w:rPr>
          <w:spacing w:val="-2"/>
        </w:rPr>
        <w:t xml:space="preserve"> </w:t>
      </w:r>
      <w:r>
        <w:t>adding</w:t>
      </w:r>
      <w:r>
        <w:rPr>
          <w:spacing w:val="-4"/>
        </w:rPr>
        <w:t xml:space="preserve"> </w:t>
      </w:r>
      <w:r>
        <w:t>1A</w:t>
      </w:r>
      <w:del w:id="3029" w:author="Hii" w:date="2024-11-08T14:48:00Z">
        <w:r w:rsidDel="003F2E57">
          <w:delText>1A1A</w:delText>
        </w:r>
      </w:del>
      <w:r>
        <w:rPr>
          <w:spacing w:val="-3"/>
        </w:rPr>
        <w:t xml:space="preserve"> </w:t>
      </w:r>
      <w:r>
        <w:t>(26</w:t>
      </w:r>
      <w:r>
        <w:rPr>
          <w:spacing w:val="-6"/>
        </w:rPr>
        <w:t xml:space="preserve"> </w:t>
      </w:r>
      <w:r>
        <w:t>in</w:t>
      </w:r>
      <w:r>
        <w:rPr>
          <w:spacing w:val="-2"/>
        </w:rPr>
        <w:t xml:space="preserve"> </w:t>
      </w:r>
      <w:r>
        <w:t>decimal)</w:t>
      </w:r>
      <w:r>
        <w:rPr>
          <w:spacing w:val="-5"/>
        </w:rPr>
        <w:t xml:space="preserve"> </w:t>
      </w:r>
      <w:r>
        <w:t>and</w:t>
      </w:r>
      <w:r>
        <w:rPr>
          <w:spacing w:val="-5"/>
        </w:rPr>
        <w:t xml:space="preserve"> </w:t>
      </w:r>
      <w:r>
        <w:t>2C</w:t>
      </w:r>
      <w:del w:id="3030" w:author="Hii" w:date="2024-11-08T14:48:00Z">
        <w:r w:rsidDel="003F2E57">
          <w:delText>2C2C</w:delText>
        </w:r>
      </w:del>
      <w:r>
        <w:rPr>
          <w:spacing w:val="-4"/>
        </w:rPr>
        <w:t xml:space="preserve"> </w:t>
      </w:r>
      <w:r>
        <w:t xml:space="preserve">(44 in </w:t>
      </w:r>
      <w:commentRangeStart w:id="3031"/>
      <w:r>
        <w:t>decimal</w:t>
      </w:r>
      <w:commentRangeEnd w:id="3031"/>
      <w:r w:rsidR="00E573AD">
        <w:rPr>
          <w:rStyle w:val="CommentReference"/>
          <w:rFonts w:asciiTheme="minorHAnsi" w:eastAsiaTheme="minorHAnsi" w:hAnsiTheme="minorHAnsi" w:cstheme="minorBidi"/>
        </w:rPr>
        <w:commentReference w:id="3031"/>
      </w:r>
      <w:r>
        <w:t>):</w:t>
      </w:r>
    </w:p>
    <w:p w14:paraId="68822581" w14:textId="0F15AA63" w:rsidR="001A0082" w:rsidRPr="001A0082" w:rsidRDefault="001A0082" w:rsidP="001A0082">
      <w:pPr>
        <w:pStyle w:val="NormalWeb"/>
        <w:rPr>
          <w:ins w:id="3032" w:author="Hii" w:date="2024-11-08T14:38:00Z"/>
          <w:rPrChange w:id="3033" w:author="Hii" w:date="2024-11-08T14:38:00Z">
            <w:rPr>
              <w:ins w:id="3034" w:author="Hii" w:date="2024-11-08T14:38:00Z"/>
            </w:rPr>
          </w:rPrChange>
        </w:rPr>
      </w:pPr>
      <w:ins w:id="3035" w:author="Hii" w:date="2024-11-08T14:38:00Z">
        <w:r w:rsidRPr="001A0082">
          <w:rPr>
            <w:rPrChange w:id="3036" w:author="Hii" w:date="2024-11-08T14:38:00Z">
              <w:rPr/>
            </w:rPrChange>
          </w:rPr>
          <w:t xml:space="preserve">Add </w:t>
        </w:r>
        <w:r w:rsidRPr="001A0082">
          <w:rPr>
            <w:rStyle w:val="Strong"/>
            <w:rPrChange w:id="3037" w:author="Hii" w:date="2024-11-08T14:38:00Z">
              <w:rPr>
                <w:rStyle w:val="Strong"/>
              </w:rPr>
            </w:rPrChange>
          </w:rPr>
          <w:t>7A</w:t>
        </w:r>
        <w:r w:rsidRPr="001A0082">
          <w:rPr>
            <w:rPrChange w:id="3038" w:author="Hii" w:date="2024-11-08T14:38:00Z">
              <w:rPr/>
            </w:rPrChange>
          </w:rPr>
          <w:t xml:space="preserve"> and </w:t>
        </w:r>
        <w:r w:rsidRPr="001A0082">
          <w:rPr>
            <w:rStyle w:val="Strong"/>
            <w:rPrChange w:id="3039" w:author="Hii" w:date="2024-11-08T14:38:00Z">
              <w:rPr>
                <w:rStyle w:val="Strong"/>
              </w:rPr>
            </w:rPrChange>
          </w:rPr>
          <w:t>4B</w:t>
        </w:r>
        <w:r w:rsidRPr="001A0082">
          <w:rPr>
            <w:rPrChange w:id="3040" w:author="Hii" w:date="2024-11-08T14:38:00Z">
              <w:rPr/>
            </w:rPrChange>
          </w:rPr>
          <w:t xml:space="preserve"> in hexadecimal.</w:t>
        </w:r>
      </w:ins>
    </w:p>
    <w:p w14:paraId="63E5B9B3" w14:textId="77777777" w:rsidR="001A0082" w:rsidRPr="001A0082" w:rsidRDefault="001A0082" w:rsidP="001A0082">
      <w:pPr>
        <w:pStyle w:val="Heading3"/>
        <w:rPr>
          <w:ins w:id="3041" w:author="Hii" w:date="2024-11-08T14:38:00Z"/>
          <w:rFonts w:ascii="Times New Roman" w:hAnsi="Times New Roman" w:cs="Times New Roman"/>
          <w:rPrChange w:id="3042" w:author="Hii" w:date="2024-11-08T14:38:00Z">
            <w:rPr>
              <w:ins w:id="3043" w:author="Hii" w:date="2024-11-08T14:38:00Z"/>
            </w:rPr>
          </w:rPrChange>
        </w:rPr>
      </w:pPr>
      <w:ins w:id="3044" w:author="Hii" w:date="2024-11-08T14:38:00Z">
        <w:r w:rsidRPr="001A0082">
          <w:rPr>
            <w:rFonts w:ascii="Times New Roman" w:hAnsi="Times New Roman" w:cs="Times New Roman"/>
            <w:rPrChange w:id="3045" w:author="Hii" w:date="2024-11-08T14:38:00Z">
              <w:rPr/>
            </w:rPrChange>
          </w:rPr>
          <w:t>Steps:</w:t>
        </w:r>
      </w:ins>
    </w:p>
    <w:p w14:paraId="7F12012F" w14:textId="77777777" w:rsidR="001A0082" w:rsidRPr="001A0082" w:rsidRDefault="001A0082" w:rsidP="001A0082">
      <w:pPr>
        <w:pStyle w:val="NormalWeb"/>
        <w:numPr>
          <w:ilvl w:val="0"/>
          <w:numId w:val="123"/>
        </w:numPr>
        <w:rPr>
          <w:ins w:id="3046" w:author="Hii" w:date="2024-11-08T14:38:00Z"/>
          <w:rPrChange w:id="3047" w:author="Hii" w:date="2024-11-08T14:38:00Z">
            <w:rPr>
              <w:ins w:id="3048" w:author="Hii" w:date="2024-11-08T14:38:00Z"/>
            </w:rPr>
          </w:rPrChange>
        </w:rPr>
      </w:pPr>
      <w:ins w:id="3049" w:author="Hii" w:date="2024-11-08T14:38:00Z">
        <w:r w:rsidRPr="001A0082">
          <w:rPr>
            <w:rPrChange w:id="3050" w:author="Hii" w:date="2024-11-08T14:38:00Z">
              <w:rPr/>
            </w:rPrChange>
          </w:rPr>
          <w:t>Convert to decimal:</w:t>
        </w:r>
      </w:ins>
    </w:p>
    <w:p w14:paraId="70C45D42" w14:textId="2FF4CE51" w:rsidR="001A0082" w:rsidRPr="001A0082" w:rsidRDefault="001A0082" w:rsidP="001A0082">
      <w:pPr>
        <w:numPr>
          <w:ilvl w:val="1"/>
          <w:numId w:val="123"/>
        </w:numPr>
        <w:spacing w:before="100" w:beforeAutospacing="1" w:after="100" w:afterAutospacing="1" w:line="240" w:lineRule="auto"/>
        <w:rPr>
          <w:ins w:id="3051" w:author="Hii" w:date="2024-11-08T14:38:00Z"/>
          <w:rFonts w:ascii="Times New Roman" w:hAnsi="Times New Roman" w:cs="Times New Roman"/>
          <w:sz w:val="24"/>
          <w:szCs w:val="24"/>
          <w:rPrChange w:id="3052" w:author="Hii" w:date="2024-11-08T14:38:00Z">
            <w:rPr>
              <w:ins w:id="3053" w:author="Hii" w:date="2024-11-08T14:38:00Z"/>
            </w:rPr>
          </w:rPrChange>
        </w:rPr>
      </w:pPr>
      <w:ins w:id="3054" w:author="Hii" w:date="2024-11-08T14:38:00Z">
        <w:r w:rsidRPr="001A0082">
          <w:rPr>
            <w:rStyle w:val="Strong"/>
            <w:rFonts w:ascii="Times New Roman" w:hAnsi="Times New Roman" w:cs="Times New Roman"/>
            <w:sz w:val="24"/>
            <w:szCs w:val="24"/>
            <w:rPrChange w:id="3055" w:author="Hii" w:date="2024-11-08T14:38:00Z">
              <w:rPr>
                <w:rStyle w:val="Strong"/>
              </w:rPr>
            </w:rPrChange>
          </w:rPr>
          <w:t>7A</w:t>
        </w:r>
        <w:r w:rsidRPr="001A0082">
          <w:rPr>
            <w:rFonts w:ascii="Times New Roman" w:hAnsi="Times New Roman" w:cs="Times New Roman"/>
            <w:sz w:val="24"/>
            <w:szCs w:val="24"/>
            <w:rPrChange w:id="3056" w:author="Hii" w:date="2024-11-08T14:38:00Z">
              <w:rPr/>
            </w:rPrChange>
          </w:rPr>
          <w:t>:</w:t>
        </w:r>
        <w:r w:rsidRPr="001A0082">
          <w:rPr>
            <w:rFonts w:ascii="Times New Roman" w:hAnsi="Times New Roman" w:cs="Times New Roman"/>
            <w:sz w:val="24"/>
            <w:szCs w:val="24"/>
            <w:rPrChange w:id="3057" w:author="Hii" w:date="2024-11-08T14:38:00Z">
              <w:rPr/>
            </w:rPrChange>
          </w:rPr>
          <w:br/>
        </w:r>
        <w:r w:rsidRPr="001A0082">
          <w:rPr>
            <w:rStyle w:val="katex-mathml"/>
            <w:rFonts w:ascii="Times New Roman" w:hAnsi="Times New Roman" w:cs="Times New Roman"/>
            <w:sz w:val="24"/>
            <w:szCs w:val="24"/>
            <w:rPrChange w:id="3058" w:author="Hii" w:date="2024-11-08T14:38:00Z">
              <w:rPr>
                <w:rStyle w:val="katex-mathml"/>
              </w:rPr>
            </w:rPrChange>
          </w:rPr>
          <w:t>7×16</w:t>
        </w:r>
        <w:r w:rsidRPr="003F2E57">
          <w:rPr>
            <w:rStyle w:val="katex-mathml"/>
            <w:rFonts w:ascii="Times New Roman" w:hAnsi="Times New Roman" w:cs="Times New Roman"/>
            <w:sz w:val="24"/>
            <w:szCs w:val="24"/>
            <w:vertAlign w:val="superscript"/>
            <w:rPrChange w:id="3059" w:author="Hii" w:date="2024-11-08T14:38:00Z">
              <w:rPr>
                <w:rStyle w:val="katex-mathml"/>
              </w:rPr>
            </w:rPrChange>
          </w:rPr>
          <w:t>1</w:t>
        </w:r>
        <w:r w:rsidRPr="001A0082">
          <w:rPr>
            <w:rStyle w:val="katex-mathml"/>
            <w:rFonts w:ascii="Times New Roman" w:hAnsi="Times New Roman" w:cs="Times New Roman"/>
            <w:sz w:val="24"/>
            <w:szCs w:val="24"/>
            <w:rPrChange w:id="3060" w:author="Hii" w:date="2024-11-08T14:38:00Z">
              <w:rPr>
                <w:rStyle w:val="katex-mathml"/>
              </w:rPr>
            </w:rPrChange>
          </w:rPr>
          <w:t>+A×16</w:t>
        </w:r>
        <w:r w:rsidRPr="003F2E57">
          <w:rPr>
            <w:rStyle w:val="katex-mathml"/>
            <w:rFonts w:ascii="Times New Roman" w:hAnsi="Times New Roman" w:cs="Times New Roman"/>
            <w:sz w:val="24"/>
            <w:szCs w:val="24"/>
            <w:vertAlign w:val="superscript"/>
            <w:rPrChange w:id="3061" w:author="Hii" w:date="2024-11-08T14:38:00Z">
              <w:rPr>
                <w:rStyle w:val="katex-mathml"/>
              </w:rPr>
            </w:rPrChange>
          </w:rPr>
          <w:t>0</w:t>
        </w:r>
        <w:r w:rsidRPr="001A0082">
          <w:rPr>
            <w:rStyle w:val="katex-mathml"/>
            <w:rFonts w:ascii="Times New Roman" w:hAnsi="Times New Roman" w:cs="Times New Roman"/>
            <w:sz w:val="24"/>
            <w:szCs w:val="24"/>
            <w:rPrChange w:id="3062" w:author="Hii" w:date="2024-11-08T14:38:00Z">
              <w:rPr>
                <w:rStyle w:val="katex-mathml"/>
              </w:rPr>
            </w:rPrChange>
          </w:rPr>
          <w:t xml:space="preserve">=112+10=1227 </w:t>
        </w:r>
      </w:ins>
    </w:p>
    <w:p w14:paraId="383AB07A" w14:textId="32BBCB74" w:rsidR="001A0082" w:rsidRPr="001A0082" w:rsidRDefault="001A0082" w:rsidP="001A0082">
      <w:pPr>
        <w:numPr>
          <w:ilvl w:val="1"/>
          <w:numId w:val="123"/>
        </w:numPr>
        <w:spacing w:before="100" w:beforeAutospacing="1" w:after="100" w:afterAutospacing="1" w:line="240" w:lineRule="auto"/>
        <w:rPr>
          <w:ins w:id="3063" w:author="Hii" w:date="2024-11-08T14:38:00Z"/>
          <w:rFonts w:ascii="Times New Roman" w:hAnsi="Times New Roman" w:cs="Times New Roman"/>
          <w:sz w:val="24"/>
          <w:szCs w:val="24"/>
          <w:rPrChange w:id="3064" w:author="Hii" w:date="2024-11-08T14:38:00Z">
            <w:rPr>
              <w:ins w:id="3065" w:author="Hii" w:date="2024-11-08T14:38:00Z"/>
            </w:rPr>
          </w:rPrChange>
        </w:rPr>
      </w:pPr>
      <w:ins w:id="3066" w:author="Hii" w:date="2024-11-08T14:38:00Z">
        <w:r w:rsidRPr="001A0082">
          <w:rPr>
            <w:rStyle w:val="Strong"/>
            <w:rFonts w:ascii="Times New Roman" w:hAnsi="Times New Roman" w:cs="Times New Roman"/>
            <w:sz w:val="24"/>
            <w:szCs w:val="24"/>
            <w:rPrChange w:id="3067" w:author="Hii" w:date="2024-11-08T14:38:00Z">
              <w:rPr>
                <w:rStyle w:val="Strong"/>
              </w:rPr>
            </w:rPrChange>
          </w:rPr>
          <w:t>4B</w:t>
        </w:r>
        <w:r w:rsidRPr="001A0082">
          <w:rPr>
            <w:rFonts w:ascii="Times New Roman" w:hAnsi="Times New Roman" w:cs="Times New Roman"/>
            <w:sz w:val="24"/>
            <w:szCs w:val="24"/>
            <w:rPrChange w:id="3068" w:author="Hii" w:date="2024-11-08T14:38:00Z">
              <w:rPr/>
            </w:rPrChange>
          </w:rPr>
          <w:t>:</w:t>
        </w:r>
        <w:r w:rsidRPr="001A0082">
          <w:rPr>
            <w:rFonts w:ascii="Times New Roman" w:hAnsi="Times New Roman" w:cs="Times New Roman"/>
            <w:sz w:val="24"/>
            <w:szCs w:val="24"/>
            <w:rPrChange w:id="3069" w:author="Hii" w:date="2024-11-08T14:38:00Z">
              <w:rPr/>
            </w:rPrChange>
          </w:rPr>
          <w:br/>
        </w:r>
        <w:r w:rsidRPr="001A0082">
          <w:rPr>
            <w:rStyle w:val="katex-mathml"/>
            <w:rFonts w:ascii="Times New Roman" w:hAnsi="Times New Roman" w:cs="Times New Roman"/>
            <w:sz w:val="24"/>
            <w:szCs w:val="24"/>
            <w:rPrChange w:id="3070" w:author="Hii" w:date="2024-11-08T14:38:00Z">
              <w:rPr>
                <w:rStyle w:val="katex-mathml"/>
              </w:rPr>
            </w:rPrChange>
          </w:rPr>
          <w:t>4×16</w:t>
        </w:r>
        <w:r w:rsidRPr="003F2E57">
          <w:rPr>
            <w:rStyle w:val="katex-mathml"/>
            <w:rFonts w:ascii="Times New Roman" w:hAnsi="Times New Roman" w:cs="Times New Roman"/>
            <w:sz w:val="24"/>
            <w:szCs w:val="24"/>
            <w:vertAlign w:val="superscript"/>
            <w:rPrChange w:id="3071" w:author="Hii" w:date="2024-11-08T14:38:00Z">
              <w:rPr>
                <w:rStyle w:val="katex-mathml"/>
              </w:rPr>
            </w:rPrChange>
          </w:rPr>
          <w:t>1</w:t>
        </w:r>
        <w:r w:rsidRPr="001A0082">
          <w:rPr>
            <w:rStyle w:val="katex-mathml"/>
            <w:rFonts w:ascii="Times New Roman" w:hAnsi="Times New Roman" w:cs="Times New Roman"/>
            <w:sz w:val="24"/>
            <w:szCs w:val="24"/>
            <w:rPrChange w:id="3072" w:author="Hii" w:date="2024-11-08T14:38:00Z">
              <w:rPr>
                <w:rStyle w:val="katex-mathml"/>
              </w:rPr>
            </w:rPrChange>
          </w:rPr>
          <w:t>+B×16</w:t>
        </w:r>
        <w:r w:rsidRPr="003F2E57">
          <w:rPr>
            <w:rStyle w:val="katex-mathml"/>
            <w:rFonts w:ascii="Times New Roman" w:hAnsi="Times New Roman" w:cs="Times New Roman"/>
            <w:sz w:val="24"/>
            <w:szCs w:val="24"/>
            <w:vertAlign w:val="superscript"/>
            <w:rPrChange w:id="3073" w:author="Hii" w:date="2024-11-08T14:38:00Z">
              <w:rPr>
                <w:rStyle w:val="katex-mathml"/>
              </w:rPr>
            </w:rPrChange>
          </w:rPr>
          <w:t>0</w:t>
        </w:r>
        <w:r w:rsidRPr="001A0082">
          <w:rPr>
            <w:rStyle w:val="katex-mathml"/>
            <w:rFonts w:ascii="Times New Roman" w:hAnsi="Times New Roman" w:cs="Times New Roman"/>
            <w:sz w:val="24"/>
            <w:szCs w:val="24"/>
            <w:rPrChange w:id="3074" w:author="Hii" w:date="2024-11-08T14:38:00Z">
              <w:rPr>
                <w:rStyle w:val="katex-mathml"/>
              </w:rPr>
            </w:rPrChange>
          </w:rPr>
          <w:t xml:space="preserve">=64+11=754 </w:t>
        </w:r>
      </w:ins>
    </w:p>
    <w:p w14:paraId="3E9109C5" w14:textId="77777777" w:rsidR="001A0082" w:rsidRPr="001A0082" w:rsidRDefault="001A0082" w:rsidP="001A0082">
      <w:pPr>
        <w:pStyle w:val="NormalWeb"/>
        <w:numPr>
          <w:ilvl w:val="0"/>
          <w:numId w:val="123"/>
        </w:numPr>
        <w:rPr>
          <w:ins w:id="3075" w:author="Hii" w:date="2024-11-08T14:38:00Z"/>
          <w:rPrChange w:id="3076" w:author="Hii" w:date="2024-11-08T14:38:00Z">
            <w:rPr>
              <w:ins w:id="3077" w:author="Hii" w:date="2024-11-08T14:38:00Z"/>
            </w:rPr>
          </w:rPrChange>
        </w:rPr>
      </w:pPr>
      <w:ins w:id="3078" w:author="Hii" w:date="2024-11-08T14:38:00Z">
        <w:r w:rsidRPr="001A0082">
          <w:rPr>
            <w:rPrChange w:id="3079" w:author="Hii" w:date="2024-11-08T14:38:00Z">
              <w:rPr/>
            </w:rPrChange>
          </w:rPr>
          <w:t>Add the decimal values:</w:t>
        </w:r>
      </w:ins>
    </w:p>
    <w:p w14:paraId="5D308F0D" w14:textId="1C91A9F4" w:rsidR="001A0082" w:rsidRPr="001A0082" w:rsidRDefault="001A0082" w:rsidP="001A0082">
      <w:pPr>
        <w:spacing w:beforeAutospacing="1" w:afterAutospacing="1"/>
        <w:ind w:left="720"/>
        <w:rPr>
          <w:ins w:id="3080" w:author="Hii" w:date="2024-11-08T14:38:00Z"/>
          <w:rFonts w:ascii="Times New Roman" w:hAnsi="Times New Roman" w:cs="Times New Roman"/>
          <w:sz w:val="24"/>
          <w:szCs w:val="24"/>
          <w:rPrChange w:id="3081" w:author="Hii" w:date="2024-11-08T14:38:00Z">
            <w:rPr>
              <w:ins w:id="3082" w:author="Hii" w:date="2024-11-08T14:38:00Z"/>
            </w:rPr>
          </w:rPrChange>
        </w:rPr>
      </w:pPr>
      <w:ins w:id="3083" w:author="Hii" w:date="2024-11-08T14:38:00Z">
        <w:r w:rsidRPr="001A0082">
          <w:rPr>
            <w:rStyle w:val="katex-mathml"/>
            <w:rFonts w:ascii="Times New Roman" w:hAnsi="Times New Roman" w:cs="Times New Roman"/>
            <w:sz w:val="24"/>
            <w:szCs w:val="24"/>
            <w:rPrChange w:id="3084" w:author="Hii" w:date="2024-11-08T14:38:00Z">
              <w:rPr>
                <w:rStyle w:val="katex-mathml"/>
              </w:rPr>
            </w:rPrChange>
          </w:rPr>
          <w:t xml:space="preserve">122+75=197 </w:t>
        </w:r>
      </w:ins>
    </w:p>
    <w:p w14:paraId="2AECC050" w14:textId="026D7205" w:rsidR="001A0082" w:rsidRPr="001A0082" w:rsidRDefault="001A0082" w:rsidP="001A0082">
      <w:pPr>
        <w:pStyle w:val="NormalWeb"/>
        <w:numPr>
          <w:ilvl w:val="0"/>
          <w:numId w:val="123"/>
        </w:numPr>
        <w:rPr>
          <w:ins w:id="3085" w:author="Hii" w:date="2024-11-08T14:38:00Z"/>
          <w:rPrChange w:id="3086" w:author="Hii" w:date="2024-11-08T14:38:00Z">
            <w:rPr>
              <w:ins w:id="3087" w:author="Hii" w:date="2024-11-08T14:38:00Z"/>
            </w:rPr>
          </w:rPrChange>
        </w:rPr>
      </w:pPr>
      <w:ins w:id="3088" w:author="Hii" w:date="2024-11-08T14:38:00Z">
        <w:r w:rsidRPr="001A0082">
          <w:rPr>
            <w:rPrChange w:id="3089" w:author="Hii" w:date="2024-11-08T14:38:00Z">
              <w:rPr/>
            </w:rPrChange>
          </w:rPr>
          <w:lastRenderedPageBreak/>
          <w:t xml:space="preserve">Convert 197 back to hexadecimal: </w:t>
        </w:r>
        <w:r w:rsidRPr="001A0082">
          <w:rPr>
            <w:rStyle w:val="katex-mathml"/>
            <w:rPrChange w:id="3090" w:author="Hii" w:date="2024-11-08T14:38:00Z">
              <w:rPr>
                <w:rStyle w:val="katex-mathml"/>
              </w:rPr>
            </w:rPrChange>
          </w:rPr>
          <w:t>197÷16=</w:t>
        </w:r>
        <w:r w:rsidRPr="001A0082">
          <w:rPr>
            <w:rPrChange w:id="3091" w:author="Hii" w:date="2024-11-08T14:38:00Z">
              <w:rPr/>
            </w:rPrChange>
          </w:rPr>
          <w:t xml:space="preserve"> (which is C in hexadecimal) with a remainder of 5.</w:t>
        </w:r>
        <w:r w:rsidRPr="001A0082">
          <w:rPr>
            <w:rPrChange w:id="3092" w:author="Hii" w:date="2024-11-08T14:38:00Z">
              <w:rPr/>
            </w:rPrChange>
          </w:rPr>
          <w:br/>
          <w:t xml:space="preserve">So, </w:t>
        </w:r>
        <w:r w:rsidRPr="001A0082">
          <w:rPr>
            <w:rStyle w:val="katex-mathml"/>
            <w:rPrChange w:id="3093" w:author="Hii" w:date="2024-11-08T14:38:00Z">
              <w:rPr>
                <w:rStyle w:val="katex-mathml"/>
              </w:rPr>
            </w:rPrChange>
          </w:rPr>
          <w:t>197=C5</w:t>
        </w:r>
        <w:r w:rsidRPr="001A0082">
          <w:rPr>
            <w:rPrChange w:id="3094" w:author="Hii" w:date="2024-11-08T14:38:00Z">
              <w:rPr/>
            </w:rPrChange>
          </w:rPr>
          <w:t>in hexadecimal.</w:t>
        </w:r>
      </w:ins>
    </w:p>
    <w:p w14:paraId="579A87B1" w14:textId="77777777" w:rsidR="001A0082" w:rsidRPr="001A0082" w:rsidRDefault="001A0082" w:rsidP="001A0082">
      <w:pPr>
        <w:pStyle w:val="Heading3"/>
        <w:rPr>
          <w:ins w:id="3095" w:author="Hii" w:date="2024-11-08T14:38:00Z"/>
          <w:rFonts w:ascii="Times New Roman" w:hAnsi="Times New Roman" w:cs="Times New Roman"/>
          <w:rPrChange w:id="3096" w:author="Hii" w:date="2024-11-08T14:38:00Z">
            <w:rPr>
              <w:ins w:id="3097" w:author="Hii" w:date="2024-11-08T14:38:00Z"/>
            </w:rPr>
          </w:rPrChange>
        </w:rPr>
      </w:pPr>
      <w:ins w:id="3098" w:author="Hii" w:date="2024-11-08T14:38:00Z">
        <w:r w:rsidRPr="001A0082">
          <w:rPr>
            <w:rFonts w:ascii="Times New Roman" w:hAnsi="Times New Roman" w:cs="Times New Roman"/>
            <w:rPrChange w:id="3099" w:author="Hii" w:date="2024-11-08T14:38:00Z">
              <w:rPr/>
            </w:rPrChange>
          </w:rPr>
          <w:t>Final Result:</w:t>
        </w:r>
      </w:ins>
    </w:p>
    <w:p w14:paraId="5E5467D7" w14:textId="53CC01C9" w:rsidR="001A0082" w:rsidRPr="001A0082" w:rsidRDefault="001A0082" w:rsidP="001A0082">
      <w:pPr>
        <w:rPr>
          <w:ins w:id="3100" w:author="Hii" w:date="2024-11-08T14:38:00Z"/>
          <w:rFonts w:ascii="Times New Roman" w:hAnsi="Times New Roman" w:cs="Times New Roman"/>
          <w:sz w:val="24"/>
          <w:szCs w:val="24"/>
          <w:rPrChange w:id="3101" w:author="Hii" w:date="2024-11-08T14:38:00Z">
            <w:rPr>
              <w:ins w:id="3102" w:author="Hii" w:date="2024-11-08T14:38:00Z"/>
            </w:rPr>
          </w:rPrChange>
        </w:rPr>
      </w:pPr>
      <w:ins w:id="3103" w:author="Hii" w:date="2024-11-08T14:38:00Z">
        <w:r w:rsidRPr="001A0082">
          <w:rPr>
            <w:rStyle w:val="katex-mathml"/>
            <w:rFonts w:ascii="Times New Roman" w:hAnsi="Times New Roman" w:cs="Times New Roman"/>
            <w:sz w:val="24"/>
            <w:szCs w:val="24"/>
            <w:rPrChange w:id="3104" w:author="Hii" w:date="2024-11-08T14:38:00Z">
              <w:rPr>
                <w:rStyle w:val="katex-mathml"/>
              </w:rPr>
            </w:rPrChange>
          </w:rPr>
          <w:t>7A+4B=</w:t>
        </w:r>
      </w:ins>
      <w:ins w:id="3105" w:author="Hii" w:date="2024-11-08T14:40:00Z">
        <w:r w:rsidR="003F2E57" w:rsidRPr="001A0082">
          <w:rPr>
            <w:rStyle w:val="mord"/>
            <w:rFonts w:ascii="Times New Roman" w:hAnsi="Times New Roman" w:cs="Times New Roman"/>
            <w:sz w:val="24"/>
            <w:szCs w:val="24"/>
            <w:rPrChange w:id="3106" w:author="Hii" w:date="2024-11-08T14:38:00Z">
              <w:rPr>
                <w:rStyle w:val="mord"/>
                <w:rFonts w:ascii="Times New Roman" w:hAnsi="Times New Roman" w:cs="Times New Roman"/>
                <w:sz w:val="24"/>
                <w:szCs w:val="24"/>
              </w:rPr>
            </w:rPrChange>
          </w:rPr>
          <w:t xml:space="preserve"> </w:t>
        </w:r>
      </w:ins>
      <w:ins w:id="3107" w:author="Hii" w:date="2024-11-08T14:38:00Z">
        <w:r w:rsidRPr="001A0082">
          <w:rPr>
            <w:rStyle w:val="mord"/>
            <w:rFonts w:ascii="Times New Roman" w:hAnsi="Times New Roman" w:cs="Times New Roman"/>
            <w:sz w:val="24"/>
            <w:szCs w:val="24"/>
            <w:rPrChange w:id="3108" w:author="Hii" w:date="2024-11-08T14:38:00Z">
              <w:rPr>
                <w:rStyle w:val="mord"/>
              </w:rPr>
            </w:rPrChange>
          </w:rPr>
          <w:t>C5</w:t>
        </w:r>
      </w:ins>
    </w:p>
    <w:p w14:paraId="67209B70" w14:textId="77777777" w:rsidR="001A0082" w:rsidRPr="001A0082" w:rsidRDefault="001A0082" w:rsidP="001A0082">
      <w:pPr>
        <w:pStyle w:val="NormalWeb"/>
        <w:rPr>
          <w:ins w:id="3109" w:author="Hii" w:date="2024-11-08T14:38:00Z"/>
          <w:rPrChange w:id="3110" w:author="Hii" w:date="2024-11-08T14:38:00Z">
            <w:rPr>
              <w:ins w:id="3111" w:author="Hii" w:date="2024-11-08T14:38:00Z"/>
            </w:rPr>
          </w:rPrChange>
        </w:rPr>
      </w:pPr>
      <w:ins w:id="3112" w:author="Hii" w:date="2024-11-08T14:38:00Z">
        <w:r w:rsidRPr="001A0082">
          <w:rPr>
            <w:rPrChange w:id="3113" w:author="Hii" w:date="2024-11-08T14:38:00Z">
              <w:rPr/>
            </w:rPrChange>
          </w:rPr>
          <w:t xml:space="preserve">The sum of </w:t>
        </w:r>
        <w:r w:rsidRPr="001A0082">
          <w:rPr>
            <w:rStyle w:val="Strong"/>
            <w:rPrChange w:id="3114" w:author="Hii" w:date="2024-11-08T14:38:00Z">
              <w:rPr>
                <w:rStyle w:val="Strong"/>
              </w:rPr>
            </w:rPrChange>
          </w:rPr>
          <w:t>7A</w:t>
        </w:r>
        <w:r w:rsidRPr="001A0082">
          <w:rPr>
            <w:rPrChange w:id="3115" w:author="Hii" w:date="2024-11-08T14:38:00Z">
              <w:rPr/>
            </w:rPrChange>
          </w:rPr>
          <w:t xml:space="preserve"> and </w:t>
        </w:r>
        <w:r w:rsidRPr="001A0082">
          <w:rPr>
            <w:rStyle w:val="Strong"/>
            <w:rPrChange w:id="3116" w:author="Hii" w:date="2024-11-08T14:38:00Z">
              <w:rPr>
                <w:rStyle w:val="Strong"/>
              </w:rPr>
            </w:rPrChange>
          </w:rPr>
          <w:t>4B</w:t>
        </w:r>
        <w:r w:rsidRPr="001A0082">
          <w:rPr>
            <w:rPrChange w:id="3117" w:author="Hii" w:date="2024-11-08T14:38:00Z">
              <w:rPr/>
            </w:rPrChange>
          </w:rPr>
          <w:t xml:space="preserve"> in hexadecimal is </w:t>
        </w:r>
        <w:r w:rsidRPr="001A0082">
          <w:rPr>
            <w:rStyle w:val="Strong"/>
            <w:rPrChange w:id="3118" w:author="Hii" w:date="2024-11-08T14:38:00Z">
              <w:rPr>
                <w:rStyle w:val="Strong"/>
              </w:rPr>
            </w:rPrChange>
          </w:rPr>
          <w:t>C5</w:t>
        </w:r>
        <w:r w:rsidRPr="001A0082">
          <w:rPr>
            <w:rPrChange w:id="3119" w:author="Hii" w:date="2024-11-08T14:38:00Z">
              <w:rPr/>
            </w:rPrChange>
          </w:rPr>
          <w:t>.</w:t>
        </w:r>
      </w:ins>
    </w:p>
    <w:p w14:paraId="6B9E1B49" w14:textId="546D6AB0" w:rsidR="001A0082" w:rsidDel="003F2E57" w:rsidRDefault="001A0082" w:rsidP="001A0082">
      <w:pPr>
        <w:pStyle w:val="NormalBPBHEB"/>
        <w:ind w:left="360"/>
        <w:rPr>
          <w:del w:id="3120" w:author="Hii" w:date="2024-11-08T14:40:00Z"/>
        </w:rPr>
        <w:pPrChange w:id="3121" w:author="Hii" w:date="2024-11-08T14:37:00Z">
          <w:pPr>
            <w:pStyle w:val="BodyText"/>
            <w:spacing w:before="252" w:line="360" w:lineRule="auto"/>
            <w:ind w:left="220" w:right="218"/>
            <w:jc w:val="both"/>
          </w:pPr>
        </w:pPrChange>
      </w:pPr>
    </w:p>
    <w:p w14:paraId="1E7B7E83" w14:textId="0096E508" w:rsidR="00301525" w:rsidDel="001A0082" w:rsidRDefault="008B7718">
      <w:pPr>
        <w:pStyle w:val="BodyText"/>
        <w:spacing w:before="26"/>
        <w:rPr>
          <w:del w:id="3122" w:author="Hii" w:date="2024-11-08T14:36:00Z"/>
          <w:sz w:val="20"/>
        </w:rPr>
      </w:pPr>
      <w:del w:id="3123" w:author="Hii" w:date="2024-11-08T14:36:00Z">
        <w:r w:rsidDel="001A0082">
          <w:rPr>
            <w:noProof/>
            <w:lang w:val="en-IN" w:eastAsia="en-IN"/>
          </w:rPr>
          <mc:AlternateContent>
            <mc:Choice Requires="wpg">
              <w:drawing>
                <wp:anchor distT="0" distB="0" distL="0" distR="0" simplePos="0" relativeHeight="487587840" behindDoc="1" locked="0" layoutInCell="1" allowOverlap="1" wp14:anchorId="16DC9C1B" wp14:editId="34BB37F1">
                  <wp:simplePos x="0" y="0"/>
                  <wp:positionH relativeFrom="page">
                    <wp:posOffset>1297177</wp:posOffset>
                  </wp:positionH>
                  <wp:positionV relativeFrom="paragraph">
                    <wp:posOffset>178369</wp:posOffset>
                  </wp:positionV>
                  <wp:extent cx="5425440" cy="1087120"/>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3048" y="3048"/>
                            <a:ext cx="5419090" cy="1081405"/>
                            <a:chOff x="3048" y="3048"/>
                            <a:chExt cx="5419090" cy="1081405"/>
                          </a:xfrm>
                        </wpg:grpSpPr>
                        <wps:wsp>
                          <wps:cNvPr id="30" name="Graphic 30"/>
                          <wps:cNvSpPr/>
                          <wps:spPr>
                            <a:xfrm>
                              <a:off x="150876" y="652027"/>
                              <a:ext cx="304165" cy="1270"/>
                            </a:xfrm>
                            <a:custGeom>
                              <a:avLst/>
                              <a:gdLst/>
                              <a:ahLst/>
                              <a:cxnLst/>
                              <a:rect l="l" t="t" r="r" b="b"/>
                              <a:pathLst>
                                <a:path w="304165">
                                  <a:moveTo>
                                    <a:pt x="0" y="0"/>
                                  </a:moveTo>
                                  <a:lnTo>
                                    <a:pt x="304045" y="0"/>
                                  </a:lnTo>
                                </a:path>
                              </a:pathLst>
                            </a:custGeom>
                            <a:ln w="11246">
                              <a:solidFill>
                                <a:srgbClr val="000000"/>
                              </a:solidFill>
                              <a:prstDash val="dash"/>
                            </a:ln>
                          </wps:spPr>
                          <wps:bodyPr wrap="square" lIns="0" tIns="0" rIns="0" bIns="0" rtlCol="0">
                            <a:prstTxWarp prst="textNoShape">
                              <a:avLst/>
                            </a:prstTxWarp>
                            <a:noAutofit/>
                          </wps:bodyPr>
                        </wps:wsp>
                        <wps:wsp>
                          <wps:cNvPr id="31" name="Textbox 31"/>
                          <wps:cNvSpPr txBox="1"/>
                          <wps:spPr>
                            <a:xfrm>
                              <a:off x="3048" y="3048"/>
                              <a:ext cx="5419090" cy="1081405"/>
                            </a:xfrm>
                            <a:prstGeom prst="rect">
                              <a:avLst/>
                            </a:prstGeom>
                            <a:ln w="6096">
                              <a:noFill/>
                              <a:prstDash val="solid"/>
                            </a:ln>
                          </wps:spPr>
                          <wps:txbx>
                            <w:txbxContent>
                              <w:p w14:paraId="54B5D113" w14:textId="77777777" w:rsidR="008B7718" w:rsidRDefault="008B7718">
                                <w:pPr>
                                  <w:spacing w:before="18"/>
                                  <w:ind w:left="347"/>
                                  <w:rPr>
                                    <w:sz w:val="24"/>
                                  </w:rPr>
                                </w:pPr>
                                <w:r>
                                  <w:rPr>
                                    <w:spacing w:val="-5"/>
                                    <w:sz w:val="24"/>
                                  </w:rPr>
                                  <w:t>1A</w:t>
                                </w:r>
                              </w:p>
                              <w:p w14:paraId="5E22B2D9" w14:textId="77777777" w:rsidR="008B7718" w:rsidRDefault="008B7718">
                                <w:pPr>
                                  <w:spacing w:before="137"/>
                                  <w:ind w:left="227"/>
                                  <w:rPr>
                                    <w:sz w:val="24"/>
                                  </w:rPr>
                                </w:pPr>
                                <w:r>
                                  <w:rPr>
                                    <w:sz w:val="24"/>
                                  </w:rPr>
                                  <w:t>+</w:t>
                                </w:r>
                                <w:r>
                                  <w:rPr>
                                    <w:spacing w:val="-1"/>
                                    <w:sz w:val="24"/>
                                  </w:rPr>
                                  <w:t xml:space="preserve"> </w:t>
                                </w:r>
                                <w:r>
                                  <w:rPr>
                                    <w:spacing w:val="-7"/>
                                    <w:sz w:val="24"/>
                                  </w:rPr>
                                  <w:t>2C</w:t>
                                </w:r>
                              </w:p>
                              <w:p w14:paraId="74340CB7" w14:textId="77777777" w:rsidR="008B7718" w:rsidRDefault="008B7718">
                                <w:pPr>
                                  <w:rPr>
                                    <w:sz w:val="24"/>
                                  </w:rPr>
                                </w:pPr>
                              </w:p>
                              <w:p w14:paraId="0BD8B92D" w14:textId="77777777" w:rsidR="008B7718" w:rsidRDefault="008B7718">
                                <w:pPr>
                                  <w:rPr>
                                    <w:sz w:val="24"/>
                                  </w:rPr>
                                </w:pPr>
                              </w:p>
                              <w:p w14:paraId="1444AE05" w14:textId="77777777" w:rsidR="008B7718" w:rsidRDefault="008B7718">
                                <w:pPr>
                                  <w:spacing w:before="1"/>
                                  <w:ind w:left="287"/>
                                  <w:rPr>
                                    <w:sz w:val="24"/>
                                  </w:rPr>
                                </w:pPr>
                                <w:r>
                                  <w:rPr>
                                    <w:sz w:val="24"/>
                                  </w:rPr>
                                  <w:t>46</w:t>
                                </w:r>
                                <w:r>
                                  <w:rPr>
                                    <w:spacing w:val="59"/>
                                    <w:sz w:val="24"/>
                                  </w:rPr>
                                  <w:t xml:space="preserve"> </w:t>
                                </w:r>
                                <w:r>
                                  <w:rPr>
                                    <w:sz w:val="24"/>
                                  </w:rPr>
                                  <w:t>(46</w:t>
                                </w:r>
                                <w:r>
                                  <w:rPr>
                                    <w:spacing w:val="-1"/>
                                    <w:sz w:val="24"/>
                                  </w:rPr>
                                  <w:t xml:space="preserve"> </w:t>
                                </w:r>
                                <w:r>
                                  <w:rPr>
                                    <w:sz w:val="24"/>
                                  </w:rPr>
                                  <w:t>in hexadecimal</w:t>
                                </w:r>
                                <w:r>
                                  <w:rPr>
                                    <w:spacing w:val="-1"/>
                                    <w:sz w:val="24"/>
                                  </w:rPr>
                                  <w:t xml:space="preserve"> </w:t>
                                </w:r>
                                <w:r>
                                  <w:rPr>
                                    <w:sz w:val="24"/>
                                  </w:rPr>
                                  <w:t>is 70</w:t>
                                </w:r>
                                <w:r>
                                  <w:rPr>
                                    <w:spacing w:val="-1"/>
                                    <w:sz w:val="24"/>
                                  </w:rPr>
                                  <w:t xml:space="preserve"> </w:t>
                                </w:r>
                                <w:r>
                                  <w:rPr>
                                    <w:sz w:val="24"/>
                                  </w:rPr>
                                  <w:t xml:space="preserve">in </w:t>
                                </w:r>
                                <w:r>
                                  <w:rPr>
                                    <w:spacing w:val="-2"/>
                                    <w:sz w:val="24"/>
                                  </w:rPr>
                                  <w:t>decimal)</w:t>
                                </w:r>
                              </w:p>
                            </w:txbxContent>
                          </wps:txbx>
                          <wps:bodyPr wrap="square" lIns="0" tIns="0" rIns="0" bIns="0" rtlCol="0">
                            <a:noAutofit/>
                          </wps:bodyPr>
                        </wps:wsp>
                      </wpg:wgp>
                    </a:graphicData>
                  </a:graphic>
                </wp:anchor>
              </w:drawing>
            </mc:Choice>
            <mc:Fallback>
              <w:pict>
                <v:group w14:anchorId="16DC9C1B" id="Group 29" o:spid="_x0000_s1030" style="position:absolute;margin-left:102.15pt;margin-top:14.05pt;width:427.2pt;height:85.6pt;z-index:-15728640;mso-wrap-distance-left:0;mso-wrap-distance-right:0;mso-position-horizontal-relative:page;mso-position-vertical-relative:text" coordorigin="30,30" coordsize="54190,1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">
                  <v:shape id="Graphic 30" o:spid="_x0000_s1031" style="position:absolute;left:1508;top:6520;width:3042;height:12;visibility:visible;mso-wrap-style:square;v-text-anchor:top" coordsize="304165,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vpmsAA&#10;AADbAAAADwAAAGRycy9kb3ducmV2LnhtbERPXWvCMBR9H/gfwhX2NlMnjFGNIgWZqAzWDZ8vzbWp&#10;NjcliW3998vDYI+H873ajLYVPfnQOFYwn2UgiCunG64V/HzvXt5BhIissXVMCh4UYLOePK0w127g&#10;L+rLWIsUwiFHBSbGLpcyVIYshpnriBN3cd5iTNDXUnscUrht5WuWvUmLDacGgx0VhqpbebcKzqfm&#10;8/A4+tOx6sehuLbFhzOlUs/TcbsEEWmM/+I/914rWKT16Uv6AX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vpmsAAAADbAAAADwAAAAAAAAAAAAAAAACYAgAAZHJzL2Rvd25y&#10;ZXYueG1sUEsFBgAAAAAEAAQA9QAAAIUDAAAAAA==&#10;" path="m,l304045,e" filled="f" strokeweight=".31239mm">
                    <v:stroke dashstyle="dash"/>
                    <v:path arrowok="t"/>
                  </v:shape>
                  <v:shape id="Textbox 31" o:spid="_x0000_s1032" type="#_x0000_t202" style="position:absolute;left:30;top:30;width:54191;height:10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1flsEA&#10;AADbAAAADwAAAGRycy9kb3ducmV2LnhtbESPzarCMBSE9xd8h3AEd9ekihepRhFB0J1/C5eH5thW&#10;m5PSRK0+vRGEuxxm5htmOm9tJe7U+NKxhqSvQBBnzpScazgeVr9jED4gG6wck4YneZjPOj9TTI17&#10;8I7u+5CLCGGfooYihDqV0mcFWfR9VxNH7+waiyHKJpemwUeE20oOlPqTFkuOCwXWtCwou+5vVsN2&#10;pDaUmNVyoUbmcM5Or5tSF6173XYxARGoDf/hb3ttNAwT+HyJP0DO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NX5bBAAAA2wAAAA8AAAAAAAAAAAAAAAAAmAIAAGRycy9kb3du&#10;cmV2LnhtbFBLBQYAAAAABAAEAPUAAACGAwAAAAA=&#10;" filled="f" stroked="f" strokeweight=".48pt">
                    <v:textbox inset="0,0,0,0">
                      <w:txbxContent>
                        <w:p w14:paraId="54B5D113" w14:textId="77777777" w:rsidR="008B7718" w:rsidRDefault="008B7718">
                          <w:pPr>
                            <w:spacing w:before="18"/>
                            <w:ind w:left="347"/>
                            <w:rPr>
                              <w:sz w:val="24"/>
                            </w:rPr>
                          </w:pPr>
                          <w:r>
                            <w:rPr>
                              <w:spacing w:val="-5"/>
                              <w:sz w:val="24"/>
                            </w:rPr>
                            <w:t>1A</w:t>
                          </w:r>
                        </w:p>
                        <w:p w14:paraId="5E22B2D9" w14:textId="77777777" w:rsidR="008B7718" w:rsidRDefault="008B7718">
                          <w:pPr>
                            <w:spacing w:before="137"/>
                            <w:ind w:left="227"/>
                            <w:rPr>
                              <w:sz w:val="24"/>
                            </w:rPr>
                          </w:pPr>
                          <w:r>
                            <w:rPr>
                              <w:sz w:val="24"/>
                            </w:rPr>
                            <w:t>+</w:t>
                          </w:r>
                          <w:r>
                            <w:rPr>
                              <w:spacing w:val="-1"/>
                              <w:sz w:val="24"/>
                            </w:rPr>
                            <w:t xml:space="preserve"> </w:t>
                          </w:r>
                          <w:r>
                            <w:rPr>
                              <w:spacing w:val="-7"/>
                              <w:sz w:val="24"/>
                            </w:rPr>
                            <w:t>2C</w:t>
                          </w:r>
                        </w:p>
                        <w:p w14:paraId="74340CB7" w14:textId="77777777" w:rsidR="008B7718" w:rsidRDefault="008B7718">
                          <w:pPr>
                            <w:rPr>
                              <w:sz w:val="24"/>
                            </w:rPr>
                          </w:pPr>
                        </w:p>
                        <w:p w14:paraId="0BD8B92D" w14:textId="77777777" w:rsidR="008B7718" w:rsidRDefault="008B7718">
                          <w:pPr>
                            <w:rPr>
                              <w:sz w:val="24"/>
                            </w:rPr>
                          </w:pPr>
                        </w:p>
                        <w:p w14:paraId="1444AE05" w14:textId="77777777" w:rsidR="008B7718" w:rsidRDefault="008B7718">
                          <w:pPr>
                            <w:spacing w:before="1"/>
                            <w:ind w:left="287"/>
                            <w:rPr>
                              <w:sz w:val="24"/>
                            </w:rPr>
                          </w:pPr>
                          <w:r>
                            <w:rPr>
                              <w:sz w:val="24"/>
                            </w:rPr>
                            <w:t>46</w:t>
                          </w:r>
                          <w:r>
                            <w:rPr>
                              <w:spacing w:val="59"/>
                              <w:sz w:val="24"/>
                            </w:rPr>
                            <w:t xml:space="preserve"> </w:t>
                          </w:r>
                          <w:r>
                            <w:rPr>
                              <w:sz w:val="24"/>
                            </w:rPr>
                            <w:t>(46</w:t>
                          </w:r>
                          <w:r>
                            <w:rPr>
                              <w:spacing w:val="-1"/>
                              <w:sz w:val="24"/>
                            </w:rPr>
                            <w:t xml:space="preserve"> </w:t>
                          </w:r>
                          <w:r>
                            <w:rPr>
                              <w:sz w:val="24"/>
                            </w:rPr>
                            <w:t>in hexadecimal</w:t>
                          </w:r>
                          <w:r>
                            <w:rPr>
                              <w:spacing w:val="-1"/>
                              <w:sz w:val="24"/>
                            </w:rPr>
                            <w:t xml:space="preserve"> </w:t>
                          </w:r>
                          <w:r>
                            <w:rPr>
                              <w:sz w:val="24"/>
                            </w:rPr>
                            <w:t>is 70</w:t>
                          </w:r>
                          <w:r>
                            <w:rPr>
                              <w:spacing w:val="-1"/>
                              <w:sz w:val="24"/>
                            </w:rPr>
                            <w:t xml:space="preserve"> </w:t>
                          </w:r>
                          <w:r>
                            <w:rPr>
                              <w:sz w:val="24"/>
                            </w:rPr>
                            <w:t xml:space="preserve">in </w:t>
                          </w:r>
                          <w:r>
                            <w:rPr>
                              <w:spacing w:val="-2"/>
                              <w:sz w:val="24"/>
                            </w:rPr>
                            <w:t>decimal)</w:t>
                          </w:r>
                        </w:p>
                      </w:txbxContent>
                    </v:textbox>
                  </v:shape>
                  <w10:wrap type="topAndBottom" anchorx="page"/>
                </v:group>
              </w:pict>
            </mc:Fallback>
          </mc:AlternateContent>
        </w:r>
      </w:del>
    </w:p>
    <w:p w14:paraId="02B13B97" w14:textId="37DD10F0" w:rsidR="00301525" w:rsidDel="001A0082" w:rsidRDefault="00301525" w:rsidP="001A0082">
      <w:pPr>
        <w:pStyle w:val="BodyText"/>
        <w:spacing w:before="26"/>
        <w:rPr>
          <w:del w:id="3124" w:author="Hii" w:date="2024-11-08T14:36:00Z"/>
        </w:rPr>
        <w:pPrChange w:id="3125" w:author="Hii" w:date="2024-11-08T14:36:00Z">
          <w:pPr>
            <w:pStyle w:val="BodyText"/>
            <w:spacing w:before="6"/>
          </w:pPr>
        </w:pPrChange>
      </w:pPr>
    </w:p>
    <w:p w14:paraId="6447B4B8" w14:textId="77777777" w:rsidR="00301525" w:rsidRDefault="008B7718">
      <w:pPr>
        <w:pStyle w:val="Heading3BPBHEB"/>
        <w:pPrChange w:id="3126" w:author="Abhiram Arali" w:date="2024-10-29T17:05:00Z">
          <w:pPr>
            <w:pStyle w:val="Heading1"/>
            <w:numPr>
              <w:numId w:val="7"/>
            </w:numPr>
            <w:tabs>
              <w:tab w:val="left" w:pos="939"/>
            </w:tabs>
            <w:ind w:left="939" w:hanging="359"/>
          </w:pPr>
        </w:pPrChange>
      </w:pPr>
      <w:r>
        <w:t>Subtraction</w:t>
      </w:r>
    </w:p>
    <w:p w14:paraId="2DECDEC6" w14:textId="3E231F53" w:rsidR="00301525" w:rsidDel="00A46DA0" w:rsidRDefault="00A46DA0">
      <w:pPr>
        <w:pStyle w:val="NormalBPBHEB"/>
        <w:rPr>
          <w:del w:id="3127" w:author="Abhiram Arali" w:date="2024-10-29T17:05:00Z"/>
        </w:rPr>
        <w:pPrChange w:id="3128" w:author="Abhiram Arali" w:date="2024-10-29T17:05:00Z">
          <w:pPr>
            <w:pStyle w:val="BodyText"/>
            <w:spacing w:before="142"/>
          </w:pPr>
        </w:pPrChange>
      </w:pPr>
      <w:ins w:id="3129" w:author="Abhiram Arali" w:date="2024-10-29T17:05:00Z">
        <w:r>
          <w:t>The types of subtraction are:</w:t>
        </w:r>
      </w:ins>
    </w:p>
    <w:p w14:paraId="28F0908F" w14:textId="77777777" w:rsidR="00A46DA0" w:rsidRDefault="00A46DA0">
      <w:pPr>
        <w:pStyle w:val="NormalBPBHEB"/>
        <w:rPr>
          <w:ins w:id="3130" w:author="Abhiram Arali" w:date="2024-10-29T17:05:00Z"/>
        </w:rPr>
        <w:pPrChange w:id="3131" w:author="Abhiram Arali" w:date="2024-10-29T17:05:00Z">
          <w:pPr>
            <w:pStyle w:val="BodyText"/>
            <w:spacing w:line="360" w:lineRule="auto"/>
            <w:ind w:left="580" w:right="218"/>
          </w:pPr>
        </w:pPrChange>
      </w:pPr>
    </w:p>
    <w:p w14:paraId="732B19EF" w14:textId="2915C36B" w:rsidR="00301525" w:rsidRPr="000A0210" w:rsidDel="000A0210" w:rsidRDefault="008B7718" w:rsidP="00832880">
      <w:pPr>
        <w:pStyle w:val="NormalBPBHEB"/>
        <w:numPr>
          <w:ilvl w:val="0"/>
          <w:numId w:val="98"/>
        </w:numPr>
        <w:rPr>
          <w:del w:id="3132" w:author="Hii" w:date="2024-11-08T14:49:00Z"/>
          <w:rPrChange w:id="3133" w:author="Hii" w:date="2024-11-08T14:50:00Z">
            <w:rPr>
              <w:del w:id="3134" w:author="Hii" w:date="2024-11-08T14:49:00Z"/>
            </w:rPr>
          </w:rPrChange>
        </w:rPr>
        <w:pPrChange w:id="3135" w:author="Abhiram Arali" w:date="2024-10-29T17:05:00Z">
          <w:pPr>
            <w:pStyle w:val="BodyText"/>
            <w:spacing w:line="360" w:lineRule="auto"/>
            <w:ind w:left="580" w:right="218"/>
          </w:pPr>
        </w:pPrChange>
      </w:pPr>
      <w:r w:rsidRPr="000A0210">
        <w:rPr>
          <w:b/>
          <w:bCs/>
          <w:rPrChange w:id="3136" w:author="Hii" w:date="2024-11-08T14:50:00Z">
            <w:rPr/>
          </w:rPrChange>
        </w:rPr>
        <w:t>Binary</w:t>
      </w:r>
      <w:r w:rsidRPr="000A0210">
        <w:rPr>
          <w:b/>
          <w:bCs/>
          <w:spacing w:val="40"/>
          <w:rPrChange w:id="3137" w:author="Hii" w:date="2024-11-08T14:50:00Z">
            <w:rPr>
              <w:spacing w:val="40"/>
            </w:rPr>
          </w:rPrChange>
        </w:rPr>
        <w:t xml:space="preserve"> </w:t>
      </w:r>
      <w:r w:rsidR="007C721B" w:rsidRPr="000A0210">
        <w:rPr>
          <w:b/>
          <w:bCs/>
          <w:rPrChange w:id="3138" w:author="Hii" w:date="2024-11-08T14:50:00Z">
            <w:rPr>
              <w:b/>
              <w:bCs/>
            </w:rPr>
          </w:rPrChange>
        </w:rPr>
        <w:t>subtraction</w:t>
      </w:r>
      <w:r>
        <w:t>:</w:t>
      </w:r>
      <w:r w:rsidRPr="000A0210">
        <w:rPr>
          <w:spacing w:val="40"/>
          <w:rPrChange w:id="3139" w:author="Hii" w:date="2024-11-08T14:50:00Z">
            <w:rPr>
              <w:spacing w:val="40"/>
            </w:rPr>
          </w:rPrChange>
        </w:rPr>
        <w:t xml:space="preserve"> </w:t>
      </w:r>
      <w:ins w:id="3140" w:author="Hii" w:date="2024-11-08T14:49:00Z">
        <w:r w:rsidR="000A0210" w:rsidRPr="000A0210">
          <w:rPr>
            <w:rPrChange w:id="3141" w:author="Hii" w:date="2024-11-08T14:50:00Z">
              <w:rPr>
                <w:spacing w:val="40"/>
              </w:rPr>
            </w:rPrChange>
          </w:rPr>
          <w:t>Binary subtraction follows a similar process to decimal subtraction, but it operates in base 2. The key rule in binary subtraction is that if you need to subtract a larger digit from a smaller one, you "borrow" from the next higher bit. The borrowed value is 2 (in decimal), which is 10 in binary, effectively making the current bit value 2.</w:t>
        </w:r>
        <w:r w:rsidR="000A0210" w:rsidRPr="000A0210" w:rsidDel="000A0210">
          <w:rPr>
            <w:rPrChange w:id="3142" w:author="Hii" w:date="2024-11-08T14:50:00Z">
              <w:rPr>
                <w:spacing w:val="40"/>
              </w:rPr>
            </w:rPrChange>
          </w:rPr>
          <w:t xml:space="preserve"> </w:t>
        </w:r>
      </w:ins>
      <w:del w:id="3143" w:author="Hii" w:date="2024-11-08T14:49:00Z">
        <w:r w:rsidRPr="000A0210" w:rsidDel="000A0210">
          <w:rPr>
            <w:rPrChange w:id="3144" w:author="Hii" w:date="2024-11-08T14:50:00Z">
              <w:rPr/>
            </w:rPrChange>
          </w:rPr>
          <w:delText>Uses borrowing similar to decimal subtraction. The rules include 0−0=00 - 0 = 00−0=0, 1−0=11 - 0 = 11−0=1, 1−1=01 - 1 = 01−1=0, and 0−10 - 10−1</w:delText>
        </w:r>
      </w:del>
    </w:p>
    <w:p w14:paraId="578ED504" w14:textId="130C705E" w:rsidR="00301525" w:rsidRPr="000A0210" w:rsidDel="000A0210" w:rsidRDefault="007C721B" w:rsidP="000A0210">
      <w:pPr>
        <w:pStyle w:val="NormalBPBHEB"/>
        <w:numPr>
          <w:ilvl w:val="0"/>
          <w:numId w:val="98"/>
        </w:numPr>
        <w:rPr>
          <w:del w:id="3145" w:author="Hii" w:date="2024-11-08T14:49:00Z"/>
          <w:rPrChange w:id="3146" w:author="Hii" w:date="2024-11-08T14:49:00Z">
            <w:rPr>
              <w:del w:id="3147" w:author="Hii" w:date="2024-11-08T14:49:00Z"/>
              <w:sz w:val="20"/>
            </w:rPr>
          </w:rPrChange>
        </w:rPr>
        <w:pPrChange w:id="3148" w:author="Abhiram Arali" w:date="2024-10-29T17:06:00Z">
          <w:pPr>
            <w:pStyle w:val="BodyText"/>
            <w:spacing w:before="166"/>
          </w:pPr>
        </w:pPrChange>
      </w:pPr>
      <w:ins w:id="3149" w:author="Abhiram Arali" w:date="2024-10-29T17:05:00Z">
        <w:del w:id="3150" w:author="Hii" w:date="2024-11-08T14:49:00Z">
          <w:r w:rsidRPr="000A0210" w:rsidDel="000A0210">
            <w:rPr>
              <w:rPrChange w:id="3151" w:author="Hii" w:date="2024-11-08T14:50:00Z">
                <w:rPr/>
              </w:rPrChange>
            </w:rPr>
            <w:delText xml:space="preserve"> </w:delText>
          </w:r>
        </w:del>
      </w:ins>
      <w:del w:id="3152" w:author="Hii" w:date="2024-11-08T14:49:00Z">
        <w:r w:rsidRPr="000A0210" w:rsidDel="000A0210">
          <w:rPr>
            <w:rPrChange w:id="3153" w:author="Hii" w:date="2024-11-08T14:50:00Z">
              <w:rPr/>
            </w:rPrChange>
          </w:rPr>
          <w:delText xml:space="preserve">requires borrowing, which turns 101010 (2 in binary) into 222 minus </w:delText>
        </w:r>
        <w:commentRangeStart w:id="3154"/>
        <w:r w:rsidRPr="000A0210" w:rsidDel="000A0210">
          <w:rPr>
            <w:rPrChange w:id="3155" w:author="Hii" w:date="2024-11-08T14:50:00Z">
              <w:rPr>
                <w:spacing w:val="-4"/>
              </w:rPr>
            </w:rPrChange>
          </w:rPr>
          <w:delText>111</w:delText>
        </w:r>
        <w:commentRangeEnd w:id="3154"/>
        <w:r w:rsidR="00240EDA" w:rsidRPr="000A0210" w:rsidDel="000A0210">
          <w:rPr>
            <w:rPrChange w:id="3156" w:author="Hii" w:date="2024-11-08T14:50:00Z">
              <w:rPr>
                <w:rStyle w:val="CommentReference"/>
                <w:rFonts w:asciiTheme="minorHAnsi" w:eastAsiaTheme="minorHAnsi" w:hAnsiTheme="minorHAnsi" w:cstheme="minorBidi"/>
              </w:rPr>
            </w:rPrChange>
          </w:rPr>
          <w:commentReference w:id="3154"/>
        </w:r>
      </w:del>
      <w:ins w:id="3157" w:author="Hii" w:date="2024-11-08T14:41:00Z">
        <w:r w:rsidR="003F2E57" w:rsidRPr="000A0210">
          <w:rPr>
            <w:rPrChange w:id="3158" w:author="Hii" w:date="2024-11-08T14:50:00Z">
              <w:rPr>
                <w:spacing w:val="-4"/>
              </w:rPr>
            </w:rPrChange>
          </w:rPr>
          <w:t>.</w:t>
        </w:r>
      </w:ins>
      <w:del w:id="3159" w:author="Hii" w:date="2024-11-08T14:41:00Z">
        <w:r w:rsidRPr="002E4615" w:rsidDel="003F2E57">
          <w:rPr>
            <w:spacing w:val="-4"/>
          </w:rPr>
          <w:delText>:</w:delText>
        </w:r>
      </w:del>
    </w:p>
    <w:p w14:paraId="19918643" w14:textId="77777777" w:rsidR="000A0210" w:rsidRDefault="000A0210" w:rsidP="000A0210">
      <w:pPr>
        <w:pStyle w:val="NormalBPBHEB"/>
        <w:numPr>
          <w:ilvl w:val="0"/>
          <w:numId w:val="98"/>
        </w:numPr>
        <w:rPr>
          <w:ins w:id="3160" w:author="Hii" w:date="2024-11-08T14:49:00Z"/>
        </w:rPr>
        <w:pPrChange w:id="3161" w:author="Abhiram Arali" w:date="2024-10-29T17:05:00Z">
          <w:pPr>
            <w:pStyle w:val="BodyText"/>
            <w:ind w:left="580"/>
          </w:pPr>
        </w:pPrChange>
      </w:pPr>
    </w:p>
    <w:p w14:paraId="7DB023E0" w14:textId="77777777" w:rsidR="000A0210" w:rsidRPr="000A0210" w:rsidRDefault="000A0210" w:rsidP="000A0210">
      <w:pPr>
        <w:pStyle w:val="Heading3"/>
        <w:rPr>
          <w:ins w:id="3162" w:author="Hii" w:date="2024-11-08T14:50:00Z"/>
          <w:color w:val="auto"/>
          <w:rPrChange w:id="3163" w:author="Hii" w:date="2024-11-08T14:50:00Z">
            <w:rPr>
              <w:ins w:id="3164" w:author="Hii" w:date="2024-11-08T14:50:00Z"/>
            </w:rPr>
          </w:rPrChange>
        </w:rPr>
      </w:pPr>
      <w:ins w:id="3165" w:author="Hii" w:date="2024-11-08T14:50:00Z">
        <w:r w:rsidRPr="000A0210">
          <w:rPr>
            <w:color w:val="auto"/>
            <w:rPrChange w:id="3166" w:author="Hii" w:date="2024-11-08T14:50:00Z">
              <w:rPr/>
            </w:rPrChange>
          </w:rPr>
          <w:t>Example:</w:t>
        </w:r>
      </w:ins>
    </w:p>
    <w:p w14:paraId="695D559D" w14:textId="77777777" w:rsidR="000A0210" w:rsidRDefault="000A0210" w:rsidP="000A0210">
      <w:pPr>
        <w:pStyle w:val="NormalWeb"/>
        <w:rPr>
          <w:ins w:id="3167" w:author="Hii" w:date="2024-11-08T14:50:00Z"/>
        </w:rPr>
      </w:pPr>
      <w:ins w:id="3168" w:author="Hii" w:date="2024-11-08T14:50:00Z">
        <w:r>
          <w:t xml:space="preserve">Let's subtract </w:t>
        </w:r>
        <w:r>
          <w:rPr>
            <w:rStyle w:val="Strong"/>
          </w:rPr>
          <w:t>1011 (binary)</w:t>
        </w:r>
        <w:r>
          <w:t xml:space="preserve"> from </w:t>
        </w:r>
        <w:r>
          <w:rPr>
            <w:rStyle w:val="Strong"/>
          </w:rPr>
          <w:t>11010 (binary)</w:t>
        </w:r>
        <w:r>
          <w:t>.</w:t>
        </w:r>
      </w:ins>
    </w:p>
    <w:p w14:paraId="3CAA5103" w14:textId="17F90A1D" w:rsidR="000A0210" w:rsidRDefault="000A0210" w:rsidP="000A0210">
      <w:pPr>
        <w:pStyle w:val="NormalWeb"/>
        <w:numPr>
          <w:ilvl w:val="0"/>
          <w:numId w:val="126"/>
        </w:numPr>
        <w:rPr>
          <w:ins w:id="3169" w:author="Hii" w:date="2024-11-08T14:50:00Z"/>
        </w:rPr>
      </w:pPr>
      <w:ins w:id="3170" w:author="Hii" w:date="2024-11-08T14:50:00Z">
        <w:r>
          <w:t xml:space="preserve">Start from the rightmost bit: </w:t>
        </w:r>
        <w:r>
          <w:rPr>
            <w:rStyle w:val="katex-mathml"/>
          </w:rPr>
          <w:t>0−1</w:t>
        </w:r>
        <w:r>
          <w:t xml:space="preserve"> (borrow from the next higher bit, making it </w:t>
        </w:r>
        <w:r>
          <w:rPr>
            <w:rStyle w:val="katex-mathml"/>
          </w:rPr>
          <w:t>10−</w:t>
        </w:r>
        <w:r>
          <w:rPr>
            <w:rStyle w:val="mord"/>
          </w:rPr>
          <w:t>1</w:t>
        </w:r>
        <w:r>
          <w:t>).</w:t>
        </w:r>
      </w:ins>
    </w:p>
    <w:p w14:paraId="6CF2A5EC" w14:textId="7196CC01" w:rsidR="000A0210" w:rsidRDefault="000A0210" w:rsidP="000A0210">
      <w:pPr>
        <w:pStyle w:val="NormalWeb"/>
        <w:numPr>
          <w:ilvl w:val="0"/>
          <w:numId w:val="126"/>
        </w:numPr>
        <w:rPr>
          <w:ins w:id="3171" w:author="Hii" w:date="2024-11-08T14:50:00Z"/>
        </w:rPr>
      </w:pPr>
      <w:ins w:id="3172" w:author="Hii" w:date="2024-11-08T14:50:00Z">
        <w:r>
          <w:t>Now subtract the next column:</w:t>
        </w:r>
        <w:r>
          <w:br/>
        </w:r>
        <w:r>
          <w:rPr>
            <w:rStyle w:val="katex-mathml"/>
          </w:rPr>
          <w:t>1−1=</w:t>
        </w:r>
        <w:r>
          <w:rPr>
            <w:rStyle w:val="mord"/>
          </w:rPr>
          <w:t>0</w:t>
        </w:r>
        <w:r>
          <w:t>.</w:t>
        </w:r>
      </w:ins>
    </w:p>
    <w:p w14:paraId="33D433AA" w14:textId="1A17A042" w:rsidR="000A0210" w:rsidRDefault="000A0210" w:rsidP="000A0210">
      <w:pPr>
        <w:pStyle w:val="NormalWeb"/>
        <w:numPr>
          <w:ilvl w:val="0"/>
          <w:numId w:val="126"/>
        </w:numPr>
        <w:rPr>
          <w:ins w:id="3173" w:author="Hii" w:date="2024-11-08T14:50:00Z"/>
        </w:rPr>
      </w:pPr>
      <w:ins w:id="3174" w:author="Hii" w:date="2024-11-08T14:50:00Z">
        <w:r>
          <w:t>Then subtract the next:</w:t>
        </w:r>
        <w:r>
          <w:br/>
        </w:r>
        <w:r>
          <w:rPr>
            <w:rStyle w:val="katex-mathml"/>
          </w:rPr>
          <w:t>0−0=</w:t>
        </w:r>
        <w:r>
          <w:rPr>
            <w:rStyle w:val="mord"/>
          </w:rPr>
          <w:t>0</w:t>
        </w:r>
        <w:r>
          <w:t>.</w:t>
        </w:r>
      </w:ins>
    </w:p>
    <w:p w14:paraId="6ECECE02" w14:textId="684D5C53" w:rsidR="000A0210" w:rsidRDefault="000A0210" w:rsidP="000A0210">
      <w:pPr>
        <w:pStyle w:val="NormalWeb"/>
        <w:numPr>
          <w:ilvl w:val="0"/>
          <w:numId w:val="126"/>
        </w:numPr>
        <w:rPr>
          <w:ins w:id="3175" w:author="Hii" w:date="2024-11-08T14:50:00Z"/>
        </w:rPr>
      </w:pPr>
      <w:ins w:id="3176" w:author="Hii" w:date="2024-11-08T14:50:00Z">
        <w:r>
          <w:t>Lastly:</w:t>
        </w:r>
        <w:r>
          <w:br/>
        </w:r>
        <w:r>
          <w:rPr>
            <w:rStyle w:val="katex-mathml"/>
          </w:rPr>
          <w:t>1−1=</w:t>
        </w:r>
      </w:ins>
      <w:ins w:id="3177" w:author="Hii" w:date="2024-11-08T14:51:00Z">
        <w:r>
          <w:rPr>
            <w:rStyle w:val="katex-mathml"/>
          </w:rPr>
          <w:t>0</w:t>
        </w:r>
      </w:ins>
    </w:p>
    <w:p w14:paraId="0EC206FC" w14:textId="77777777" w:rsidR="000A0210" w:rsidRDefault="000A0210" w:rsidP="000A0210">
      <w:pPr>
        <w:pStyle w:val="NormalWeb"/>
        <w:rPr>
          <w:ins w:id="3178" w:author="Hii" w:date="2024-11-08T14:50:00Z"/>
        </w:rPr>
      </w:pPr>
      <w:ins w:id="3179" w:author="Hii" w:date="2024-11-08T14:50:00Z">
        <w:r>
          <w:t xml:space="preserve">The result is </w:t>
        </w:r>
        <w:r>
          <w:rPr>
            <w:rStyle w:val="Strong"/>
          </w:rPr>
          <w:t>1001</w:t>
        </w:r>
        <w:r>
          <w:t>.</w:t>
        </w:r>
      </w:ins>
    </w:p>
    <w:p w14:paraId="4492A685" w14:textId="77777777" w:rsidR="000A0210" w:rsidRDefault="000A0210" w:rsidP="000A0210">
      <w:pPr>
        <w:pStyle w:val="NormalWeb"/>
        <w:rPr>
          <w:ins w:id="3180" w:author="Hii" w:date="2024-11-08T14:50:00Z"/>
        </w:rPr>
      </w:pPr>
      <w:ins w:id="3181" w:author="Hii" w:date="2024-11-08T14:50:00Z">
        <w:r>
          <w:t xml:space="preserve">Thus, </w:t>
        </w:r>
        <w:r>
          <w:rPr>
            <w:rStyle w:val="Strong"/>
          </w:rPr>
          <w:t>11010 (binary) - 1011 (binary) = 1001 (binary)</w:t>
        </w:r>
        <w:r>
          <w:t>.</w:t>
        </w:r>
      </w:ins>
    </w:p>
    <w:p w14:paraId="1D8EE993" w14:textId="7ADBC86C" w:rsidR="00301525" w:rsidRPr="000A0210" w:rsidRDefault="000A0210" w:rsidP="000A0210">
      <w:pPr>
        <w:pStyle w:val="NormalBPBHEB"/>
        <w:rPr>
          <w:sz w:val="20"/>
          <w:rPrChange w:id="3182" w:author="Hii" w:date="2024-11-08T14:49:00Z">
            <w:rPr>
              <w:sz w:val="20"/>
            </w:rPr>
          </w:rPrChange>
        </w:rPr>
        <w:pPrChange w:id="3183" w:author="Hii" w:date="2024-11-08T14:50:00Z">
          <w:pPr>
            <w:pStyle w:val="BodyText"/>
            <w:spacing w:before="166"/>
          </w:pPr>
        </w:pPrChange>
      </w:pPr>
      <w:ins w:id="3184" w:author="Hii" w:date="2024-11-08T14:50:00Z">
        <w:r>
          <w:rPr>
            <w:noProof/>
            <w:lang w:val="en-IN" w:eastAsia="en-IN"/>
          </w:rPr>
          <w:t xml:space="preserve"> </w:t>
        </w:r>
      </w:ins>
      <w:del w:id="3185" w:author="Hii" w:date="2024-11-08T14:40:00Z">
        <w:r w:rsidR="008B7718" w:rsidDel="003F2E57">
          <w:rPr>
            <w:noProof/>
            <w:lang w:val="en-IN" w:eastAsia="en-IN"/>
          </w:rPr>
          <mc:AlternateContent>
            <mc:Choice Requires="wpg">
              <w:drawing>
                <wp:anchor distT="0" distB="0" distL="0" distR="0" simplePos="0" relativeHeight="487589376" behindDoc="1" locked="0" layoutInCell="1" allowOverlap="1" wp14:anchorId="2439F210" wp14:editId="0D5DF3E4">
                  <wp:simplePos x="0" y="0"/>
                  <wp:positionH relativeFrom="page">
                    <wp:posOffset>1297177</wp:posOffset>
                  </wp:positionH>
                  <wp:positionV relativeFrom="paragraph">
                    <wp:posOffset>267311</wp:posOffset>
                  </wp:positionV>
                  <wp:extent cx="5425440" cy="1087120"/>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150876" y="651901"/>
                            <a:ext cx="455930" cy="1270"/>
                            <a:chOff x="150876" y="651901"/>
                            <a:chExt cx="455930" cy="1270"/>
                          </a:xfrm>
                        </wpg:grpSpPr>
                        <wps:wsp>
                          <wps:cNvPr id="33" name="Graphic 33"/>
                          <wps:cNvSpPr/>
                          <wps:spPr>
                            <a:xfrm>
                              <a:off x="150876" y="651901"/>
                              <a:ext cx="455930" cy="1270"/>
                            </a:xfrm>
                            <a:custGeom>
                              <a:avLst/>
                              <a:gdLst/>
                              <a:ahLst/>
                              <a:cxnLst/>
                              <a:rect l="l" t="t" r="r" b="b"/>
                              <a:pathLst>
                                <a:path w="455930">
                                  <a:moveTo>
                                    <a:pt x="0" y="0"/>
                                  </a:moveTo>
                                  <a:lnTo>
                                    <a:pt x="455839"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1F085D53" id="Group 32" o:spid="_x0000_s1026" style="position:absolute;margin-left:102.15pt;margin-top:21.05pt;width:427.2pt;height:85.6pt;z-index:-15727104;mso-wrap-distance-left:0;mso-wrap-distance-right:0;mso-position-horizontal-relative:page" coordorigin="1508,6519" coordsize="455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">
                  <v:shape id="Graphic 33" o:spid="_x0000_s1027" style="position:absolute;left:1508;top:6519;width:4560;height:12;visibility:visible;mso-wrap-style:square;v-text-anchor:top" coordsize="45593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ftG78A&#10;AADbAAAADwAAAGRycy9kb3ducmV2LnhtbESPSwvCMBCE74L/IazgTVMfqFSjqCAIguALr0uztsVm&#10;U5qo9d8bQfA4zMw3zGxRm0I8qXK5ZQW9bgSCOLE651TB+bTpTEA4j6yxsEwK3uRgMW82Zhhr++ID&#10;PY8+FQHCLkYFmfdlLKVLMjLourYkDt7NVgZ9kFUqdYWvADeF7EfRSBrMOSxkWNI6o+R+fBgF/dXm&#10;dKilvu4vO4ysO++GZT5Wqt2ql1MQnmr/D//aW61gMIDvl/AD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F+0bvwAAANsAAAAPAAAAAAAAAAAAAAAAAJgCAABkcnMvZG93bnJl&#10;di54bWxQSwUGAAAAAAQABAD1AAAAhAMAAAAA&#10;" path="m,l455839,e" filled="f" strokeweight=".31239mm">
                    <v:stroke dashstyle="dash"/>
                    <v:path arrowok="t"/>
                  </v:shape>
                  <w10:wrap type="topAndBottom" anchorx="page"/>
                </v:group>
              </w:pict>
            </mc:Fallback>
          </mc:AlternateContent>
        </w:r>
      </w:del>
    </w:p>
    <w:p w14:paraId="0EA36E31" w14:textId="00799239" w:rsidR="00301525" w:rsidDel="00791277" w:rsidRDefault="00301525">
      <w:pPr>
        <w:pStyle w:val="NormalBPBHEB"/>
        <w:rPr>
          <w:del w:id="3186" w:author="Abhiram Arali" w:date="2024-10-29T17:06:00Z"/>
        </w:rPr>
        <w:pPrChange w:id="3187" w:author="Abhiram Arali" w:date="2024-10-29T17:06:00Z">
          <w:pPr>
            <w:pStyle w:val="BodyText"/>
            <w:spacing w:before="6"/>
          </w:pPr>
        </w:pPrChange>
      </w:pPr>
    </w:p>
    <w:p w14:paraId="2EC713B6" w14:textId="788C310E" w:rsidR="00301525" w:rsidRDefault="008B7718">
      <w:pPr>
        <w:pStyle w:val="NormalBPBHEB"/>
        <w:numPr>
          <w:ilvl w:val="0"/>
          <w:numId w:val="99"/>
        </w:numPr>
        <w:pPrChange w:id="3188" w:author="Abhiram Arali" w:date="2024-10-29T17:06:00Z">
          <w:pPr>
            <w:pStyle w:val="BodyText"/>
            <w:spacing w:line="360" w:lineRule="auto"/>
            <w:ind w:left="220" w:right="327"/>
          </w:pPr>
        </w:pPrChange>
      </w:pPr>
      <w:r>
        <w:rPr>
          <w:b/>
        </w:rPr>
        <w:t>Octal</w:t>
      </w:r>
      <w:r>
        <w:rPr>
          <w:b/>
          <w:spacing w:val="-4"/>
        </w:rPr>
        <w:t xml:space="preserve"> </w:t>
      </w:r>
      <w:r w:rsidR="007118F9">
        <w:rPr>
          <w:b/>
        </w:rPr>
        <w:t>subtraction</w:t>
      </w:r>
      <w:r>
        <w:rPr>
          <w:b/>
        </w:rPr>
        <w:t>:</w:t>
      </w:r>
      <w:r>
        <w:rPr>
          <w:b/>
          <w:spacing w:val="-4"/>
        </w:rPr>
        <w:t xml:space="preserve"> </w:t>
      </w:r>
      <w:r>
        <w:t>Similar</w:t>
      </w:r>
      <w:r>
        <w:rPr>
          <w:spacing w:val="-6"/>
        </w:rPr>
        <w:t xml:space="preserve"> </w:t>
      </w:r>
      <w:r>
        <w:t>to</w:t>
      </w:r>
      <w:r>
        <w:rPr>
          <w:spacing w:val="-4"/>
        </w:rPr>
        <w:t xml:space="preserve"> </w:t>
      </w:r>
      <w:r>
        <w:t>binary,</w:t>
      </w:r>
      <w:r>
        <w:rPr>
          <w:spacing w:val="-4"/>
        </w:rPr>
        <w:t xml:space="preserve"> </w:t>
      </w:r>
      <w:r>
        <w:t>with</w:t>
      </w:r>
      <w:r>
        <w:rPr>
          <w:spacing w:val="-4"/>
        </w:rPr>
        <w:t xml:space="preserve"> </w:t>
      </w:r>
      <w:r>
        <w:t>borrowing</w:t>
      </w:r>
      <w:r>
        <w:rPr>
          <w:spacing w:val="-4"/>
        </w:rPr>
        <w:t xml:space="preserve"> </w:t>
      </w:r>
      <w:r>
        <w:t>required</w:t>
      </w:r>
      <w:r>
        <w:rPr>
          <w:spacing w:val="-4"/>
        </w:rPr>
        <w:t xml:space="preserve"> </w:t>
      </w:r>
      <w:r>
        <w:t>when</w:t>
      </w:r>
      <w:r>
        <w:rPr>
          <w:spacing w:val="-4"/>
        </w:rPr>
        <w:t xml:space="preserve"> </w:t>
      </w:r>
      <w:r>
        <w:t>subtracting</w:t>
      </w:r>
      <w:r>
        <w:rPr>
          <w:spacing w:val="-4"/>
        </w:rPr>
        <w:t xml:space="preserve"> </w:t>
      </w:r>
      <w:r>
        <w:t>larger digits. For example, subtracting 25</w:t>
      </w:r>
      <w:del w:id="3189" w:author="Hii" w:date="2024-11-08T14:42:00Z">
        <w:r w:rsidDel="003F2E57">
          <w:delText>2525</w:delText>
        </w:r>
      </w:del>
      <w:r>
        <w:t xml:space="preserve"> from </w:t>
      </w:r>
      <w:commentRangeStart w:id="3190"/>
      <w:r>
        <w:t>42</w:t>
      </w:r>
      <w:del w:id="3191" w:author="Hii" w:date="2024-11-08T14:42:00Z">
        <w:r w:rsidDel="003F2E57">
          <w:delText>4242</w:delText>
        </w:r>
        <w:commentRangeEnd w:id="3190"/>
        <w:r w:rsidR="002103C4" w:rsidDel="003F2E57">
          <w:rPr>
            <w:rStyle w:val="CommentReference"/>
            <w:rFonts w:asciiTheme="minorHAnsi" w:eastAsiaTheme="minorHAnsi" w:hAnsiTheme="minorHAnsi" w:cstheme="minorBidi"/>
          </w:rPr>
          <w:commentReference w:id="3190"/>
        </w:r>
      </w:del>
      <w:r>
        <w:t>:</w:t>
      </w:r>
    </w:p>
    <w:p w14:paraId="2F9A6213" w14:textId="77777777" w:rsidR="000A0210" w:rsidRDefault="000A0210" w:rsidP="000A0210">
      <w:pPr>
        <w:spacing w:before="100" w:beforeAutospacing="1" w:after="100" w:afterAutospacing="1" w:line="240" w:lineRule="auto"/>
        <w:jc w:val="both"/>
        <w:rPr>
          <w:ins w:id="3192" w:author="Hii" w:date="2024-11-08T14:53:00Z"/>
          <w:rFonts w:ascii="Times New Roman" w:eastAsia="Times New Roman" w:hAnsi="Times New Roman" w:cs="Times New Roman"/>
          <w:sz w:val="24"/>
          <w:szCs w:val="24"/>
          <w:lang w:val="en-IN" w:eastAsia="en-IN"/>
        </w:rPr>
        <w:pPrChange w:id="3193" w:author="Hii" w:date="2024-11-08T14:52:00Z">
          <w:pPr>
            <w:spacing w:before="100" w:beforeAutospacing="1" w:after="100" w:afterAutospacing="1" w:line="240" w:lineRule="auto"/>
            <w:ind w:left="720"/>
          </w:pPr>
        </w:pPrChange>
      </w:pPr>
      <w:ins w:id="3194" w:author="Hii" w:date="2024-11-08T14:52:00Z">
        <w:r w:rsidRPr="000A0210">
          <w:rPr>
            <w:rFonts w:ascii="Times New Roman" w:eastAsia="Times New Roman" w:hAnsi="Times New Roman" w:cs="Times New Roman"/>
            <w:sz w:val="24"/>
            <w:szCs w:val="24"/>
            <w:lang w:val="en-IN" w:eastAsia="en-IN"/>
          </w:rPr>
          <w:t>2−5</w:t>
        </w:r>
        <w:r>
          <w:rPr>
            <w:rFonts w:ascii="Times New Roman" w:eastAsia="Times New Roman" w:hAnsi="Times New Roman" w:cs="Times New Roman"/>
            <w:sz w:val="24"/>
            <w:szCs w:val="24"/>
            <w:lang w:val="en-IN" w:eastAsia="en-IN"/>
          </w:rPr>
          <w:t>,</w:t>
        </w:r>
      </w:ins>
      <w:ins w:id="3195" w:author="Hii" w:date="2024-11-08T14:53:00Z">
        <w:r>
          <w:rPr>
            <w:rFonts w:ascii="Times New Roman" w:eastAsia="Times New Roman" w:hAnsi="Times New Roman" w:cs="Times New Roman"/>
            <w:sz w:val="24"/>
            <w:szCs w:val="24"/>
            <w:lang w:val="en-IN" w:eastAsia="en-IN"/>
          </w:rPr>
          <w:t xml:space="preserve"> </w:t>
        </w:r>
      </w:ins>
      <w:ins w:id="3196" w:author="Hii" w:date="2024-11-08T14:52:00Z">
        <w:r w:rsidRPr="000A0210">
          <w:rPr>
            <w:rFonts w:ascii="Times New Roman" w:eastAsia="Times New Roman" w:hAnsi="Times New Roman" w:cs="Times New Roman"/>
            <w:sz w:val="24"/>
            <w:szCs w:val="24"/>
            <w:lang w:val="en-IN" w:eastAsia="en-IN"/>
          </w:rPr>
          <w:t>Since 2 is smaller than 5, we need to borrow from the next column. In octal, borrowing means taking 1 from the next column, which adds 8 to the current column.</w:t>
        </w:r>
        <w:r>
          <w:rPr>
            <w:rFonts w:ascii="Times New Roman" w:eastAsia="Times New Roman" w:hAnsi="Times New Roman" w:cs="Times New Roman"/>
            <w:sz w:val="24"/>
            <w:szCs w:val="24"/>
            <w:lang w:val="en-IN" w:eastAsia="en-IN"/>
          </w:rPr>
          <w:t xml:space="preserve"> </w:t>
        </w:r>
      </w:ins>
    </w:p>
    <w:p w14:paraId="69C176E9" w14:textId="745490D8" w:rsidR="000A0210" w:rsidRPr="000A0210" w:rsidRDefault="000A0210" w:rsidP="000A0210">
      <w:pPr>
        <w:spacing w:before="100" w:beforeAutospacing="1" w:after="100" w:afterAutospacing="1" w:line="240" w:lineRule="auto"/>
        <w:jc w:val="both"/>
        <w:rPr>
          <w:ins w:id="3197" w:author="Hii" w:date="2024-11-08T14:52:00Z"/>
          <w:rFonts w:ascii="Times New Roman" w:eastAsia="Times New Roman" w:hAnsi="Times New Roman" w:cs="Times New Roman"/>
          <w:sz w:val="24"/>
          <w:szCs w:val="24"/>
          <w:lang w:val="en-IN" w:eastAsia="en-IN"/>
        </w:rPr>
        <w:pPrChange w:id="3198" w:author="Hii" w:date="2024-11-08T14:52:00Z">
          <w:pPr>
            <w:spacing w:before="100" w:beforeAutospacing="1" w:after="100" w:afterAutospacing="1" w:line="240" w:lineRule="auto"/>
            <w:ind w:left="720"/>
          </w:pPr>
        </w:pPrChange>
      </w:pPr>
      <w:ins w:id="3199" w:author="Hii" w:date="2024-11-08T14:52:00Z">
        <w:r w:rsidRPr="000A0210">
          <w:rPr>
            <w:rFonts w:ascii="Times New Roman" w:eastAsia="Times New Roman" w:hAnsi="Times New Roman" w:cs="Times New Roman"/>
            <w:sz w:val="24"/>
            <w:szCs w:val="24"/>
            <w:lang w:val="en-IN" w:eastAsia="en-IN"/>
          </w:rPr>
          <w:t>So, 12(octal)−5=7 (write down 7, and carry over 1 to the next column).</w:t>
        </w:r>
      </w:ins>
    </w:p>
    <w:p w14:paraId="3DFBB78A" w14:textId="17FCA563" w:rsidR="000A0210" w:rsidRPr="000A0210" w:rsidRDefault="000A0210" w:rsidP="000A0210">
      <w:pPr>
        <w:numPr>
          <w:ilvl w:val="0"/>
          <w:numId w:val="127"/>
        </w:numPr>
        <w:spacing w:before="100" w:beforeAutospacing="1" w:after="100" w:afterAutospacing="1" w:line="240" w:lineRule="auto"/>
        <w:rPr>
          <w:ins w:id="3200" w:author="Hii" w:date="2024-11-08T14:52:00Z"/>
          <w:rFonts w:ascii="Times New Roman" w:eastAsia="Times New Roman" w:hAnsi="Times New Roman" w:cs="Times New Roman"/>
          <w:sz w:val="24"/>
          <w:szCs w:val="24"/>
          <w:lang w:val="en-IN" w:eastAsia="en-IN"/>
        </w:rPr>
      </w:pPr>
      <w:ins w:id="3201" w:author="Hii" w:date="2024-11-08T14:52:00Z">
        <w:r w:rsidRPr="000A0210">
          <w:rPr>
            <w:rFonts w:ascii="Times New Roman" w:eastAsia="Times New Roman" w:hAnsi="Times New Roman" w:cs="Times New Roman"/>
            <w:b/>
            <w:bCs/>
            <w:sz w:val="24"/>
            <w:szCs w:val="24"/>
            <w:lang w:val="en-IN" w:eastAsia="en-IN"/>
          </w:rPr>
          <w:t>Move to the next column</w:t>
        </w:r>
        <w:r w:rsidRPr="000A0210">
          <w:rPr>
            <w:rFonts w:ascii="Times New Roman" w:eastAsia="Times New Roman" w:hAnsi="Times New Roman" w:cs="Times New Roman"/>
            <w:sz w:val="24"/>
            <w:szCs w:val="24"/>
            <w:lang w:val="en-IN" w:eastAsia="en-IN"/>
          </w:rPr>
          <w:t>:</w:t>
        </w:r>
        <w:r w:rsidRPr="000A0210">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t>4−2−1</w:t>
        </w:r>
        <w:r w:rsidRPr="000A0210">
          <w:rPr>
            <w:rFonts w:ascii="Times New Roman" w:eastAsia="Times New Roman" w:hAnsi="Times New Roman" w:cs="Times New Roman"/>
            <w:sz w:val="24"/>
            <w:szCs w:val="24"/>
            <w:lang w:val="en-IN" w:eastAsia="en-IN"/>
          </w:rPr>
          <w:t xml:space="preserve">(carry) = </w:t>
        </w:r>
        <w:r>
          <w:rPr>
            <w:rFonts w:ascii="Times New Roman" w:eastAsia="Times New Roman" w:hAnsi="Times New Roman" w:cs="Times New Roman"/>
            <w:sz w:val="24"/>
            <w:szCs w:val="24"/>
            <w:lang w:val="en-IN" w:eastAsia="en-IN"/>
          </w:rPr>
          <w:t>1</w:t>
        </w:r>
      </w:ins>
    </w:p>
    <w:p w14:paraId="7CBCFC60" w14:textId="77777777" w:rsidR="000A0210" w:rsidRPr="000A0210" w:rsidRDefault="000A0210" w:rsidP="000A0210">
      <w:pPr>
        <w:spacing w:before="100" w:beforeAutospacing="1" w:after="100" w:afterAutospacing="1" w:line="240" w:lineRule="auto"/>
        <w:rPr>
          <w:ins w:id="3202" w:author="Hii" w:date="2024-11-08T14:52:00Z"/>
          <w:rFonts w:ascii="Times New Roman" w:eastAsia="Times New Roman" w:hAnsi="Times New Roman" w:cs="Times New Roman"/>
          <w:sz w:val="24"/>
          <w:szCs w:val="24"/>
          <w:lang w:val="en-IN" w:eastAsia="en-IN"/>
        </w:rPr>
      </w:pPr>
      <w:ins w:id="3203" w:author="Hii" w:date="2024-11-08T14:52:00Z">
        <w:r w:rsidRPr="000A0210">
          <w:rPr>
            <w:rFonts w:ascii="Times New Roman" w:eastAsia="Times New Roman" w:hAnsi="Times New Roman" w:cs="Times New Roman"/>
            <w:sz w:val="24"/>
            <w:szCs w:val="24"/>
            <w:lang w:val="en-IN" w:eastAsia="en-IN"/>
          </w:rPr>
          <w:t xml:space="preserve">Thus, the result of </w:t>
        </w:r>
        <w:r w:rsidRPr="000A0210">
          <w:rPr>
            <w:rFonts w:ascii="Times New Roman" w:eastAsia="Times New Roman" w:hAnsi="Times New Roman" w:cs="Times New Roman"/>
            <w:b/>
            <w:bCs/>
            <w:sz w:val="24"/>
            <w:szCs w:val="24"/>
            <w:lang w:val="en-IN" w:eastAsia="en-IN"/>
          </w:rPr>
          <w:t>42 (octal) - 25 (octal) = 17 (octal)</w:t>
        </w:r>
        <w:r w:rsidRPr="000A0210">
          <w:rPr>
            <w:rFonts w:ascii="Times New Roman" w:eastAsia="Times New Roman" w:hAnsi="Times New Roman" w:cs="Times New Roman"/>
            <w:sz w:val="24"/>
            <w:szCs w:val="24"/>
            <w:lang w:val="en-IN" w:eastAsia="en-IN"/>
          </w:rPr>
          <w:t>.</w:t>
        </w:r>
      </w:ins>
    </w:p>
    <w:p w14:paraId="792AE782" w14:textId="77777777" w:rsidR="000A0210" w:rsidRPr="000A0210" w:rsidRDefault="000A0210" w:rsidP="000A0210">
      <w:pPr>
        <w:spacing w:before="100" w:beforeAutospacing="1" w:after="100" w:afterAutospacing="1" w:line="240" w:lineRule="auto"/>
        <w:rPr>
          <w:ins w:id="3204" w:author="Hii" w:date="2024-11-08T14:52:00Z"/>
          <w:rFonts w:ascii="Times New Roman" w:eastAsia="Times New Roman" w:hAnsi="Times New Roman" w:cs="Times New Roman"/>
          <w:sz w:val="24"/>
          <w:szCs w:val="24"/>
          <w:lang w:val="en-IN" w:eastAsia="en-IN"/>
        </w:rPr>
      </w:pPr>
      <w:ins w:id="3205" w:author="Hii" w:date="2024-11-08T14:52:00Z">
        <w:r w:rsidRPr="000A0210">
          <w:rPr>
            <w:rFonts w:ascii="Times New Roman" w:eastAsia="Times New Roman" w:hAnsi="Times New Roman" w:cs="Times New Roman"/>
            <w:sz w:val="24"/>
            <w:szCs w:val="24"/>
            <w:lang w:val="en-IN" w:eastAsia="en-IN"/>
          </w:rPr>
          <w:t>This process shows how borrowing works in the octal system, where instead of borrowing 10 (as in decimal), we borrow 8 (since octal is base 8).</w:t>
        </w:r>
      </w:ins>
    </w:p>
    <w:p w14:paraId="264BF2A7" w14:textId="4BBB963D" w:rsidR="00301525" w:rsidDel="000A0210" w:rsidRDefault="008B7718">
      <w:pPr>
        <w:pStyle w:val="NormalBPBHEB"/>
        <w:rPr>
          <w:del w:id="3206" w:author="Hii" w:date="2024-11-08T14:52:00Z"/>
          <w:sz w:val="20"/>
        </w:rPr>
        <w:pPrChange w:id="3207" w:author="Abhiram Arali" w:date="2024-10-29T17:06:00Z">
          <w:pPr>
            <w:pStyle w:val="BodyText"/>
            <w:spacing w:before="27"/>
          </w:pPr>
        </w:pPrChange>
      </w:pPr>
      <w:del w:id="3208" w:author="Hii" w:date="2024-11-08T14:41:00Z">
        <w:r w:rsidDel="003F2E57">
          <w:rPr>
            <w:noProof/>
            <w:lang w:val="en-IN" w:eastAsia="en-IN"/>
          </w:rPr>
          <w:lastRenderedPageBreak/>
          <mc:AlternateContent>
            <mc:Choice Requires="wpg">
              <w:drawing>
                <wp:anchor distT="0" distB="0" distL="0" distR="0" simplePos="0" relativeHeight="487590912" behindDoc="1" locked="0" layoutInCell="1" allowOverlap="1" wp14:anchorId="76DD03BF" wp14:editId="68623569">
                  <wp:simplePos x="0" y="0"/>
                  <wp:positionH relativeFrom="page">
                    <wp:posOffset>1297177</wp:posOffset>
                  </wp:positionH>
                  <wp:positionV relativeFrom="paragraph">
                    <wp:posOffset>179129</wp:posOffset>
                  </wp:positionV>
                  <wp:extent cx="5425440" cy="1087120"/>
                  <wp:effectExtent l="0" t="0" r="0" b="0"/>
                  <wp:wrapTopAndBottom/>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150876" y="652028"/>
                            <a:ext cx="304165" cy="1270"/>
                            <a:chOff x="150876" y="652028"/>
                            <a:chExt cx="304165" cy="1270"/>
                          </a:xfrm>
                        </wpg:grpSpPr>
                        <wps:wsp>
                          <wps:cNvPr id="36" name="Graphic 36"/>
                          <wps:cNvSpPr/>
                          <wps:spPr>
                            <a:xfrm>
                              <a:off x="150876" y="652028"/>
                              <a:ext cx="304165" cy="1270"/>
                            </a:xfrm>
                            <a:custGeom>
                              <a:avLst/>
                              <a:gdLst/>
                              <a:ahLst/>
                              <a:cxnLst/>
                              <a:rect l="l" t="t" r="r" b="b"/>
                              <a:pathLst>
                                <a:path w="304165">
                                  <a:moveTo>
                                    <a:pt x="0" y="0"/>
                                  </a:moveTo>
                                  <a:lnTo>
                                    <a:pt x="304045"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579C599F" id="Group 35" o:spid="_x0000_s1026" style="position:absolute;margin-left:102.15pt;margin-top:14.1pt;width:427.2pt;height:85.6pt;z-index:-15725568;mso-wrap-distance-left:0;mso-wrap-distance-right:0;mso-position-horizontal-relative:page" coordorigin="1508,6520" coordsize="304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">
                  <v:shape id="Graphic 36" o:spid="_x0000_s1027" style="position:absolute;left:1508;top:6520;width:3042;height:12;visibility:visible;mso-wrap-style:square;v-text-anchor:top" coordsize="304165,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7UdcMA&#10;AADbAAAADwAAAGRycy9kb3ducmV2LnhtbESPUWvCMBSF3wf+h3CFvc3UCTI6o0hBNlSEdWPPl+au&#10;6WxuSpK19d8vguDj4ZzzHc5qM9pW9ORD41jBfJaBIK6cbrhW8PW5e3oBESKyxtYxKbhQgM168rDC&#10;XLuBP6gvYy0ShEOOCkyMXS5lqAxZDDPXESfvx3mLMUlfS+1xSHDbyucsW0qLDacFgx0Vhqpz+WcV&#10;fB+b0/5y8MdD1Y9D8dsWb86USj1Ox+0riEhjvIdv7XetYLGE65f0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7UdcMAAADbAAAADwAAAAAAAAAAAAAAAACYAgAAZHJzL2Rv&#10;d25yZXYueG1sUEsFBgAAAAAEAAQA9QAAAIgDAAAAAA==&#10;" path="m,l304045,e" filled="f" strokeweight=".31239mm">
                    <v:stroke dashstyle="dash"/>
                    <v:path arrowok="t"/>
                  </v:shape>
                  <w10:wrap type="topAndBottom" anchorx="page"/>
                </v:group>
              </w:pict>
            </mc:Fallback>
          </mc:AlternateContent>
        </w:r>
      </w:del>
    </w:p>
    <w:p w14:paraId="4AA8B9B9" w14:textId="77777777" w:rsidR="00301525" w:rsidRDefault="00301525">
      <w:pPr>
        <w:pStyle w:val="NormalBPBHEB"/>
        <w:pPrChange w:id="3209" w:author="Abhiram Arali" w:date="2024-10-29T17:06:00Z">
          <w:pPr>
            <w:pStyle w:val="BodyText"/>
            <w:spacing w:before="6"/>
          </w:pPr>
        </w:pPrChange>
      </w:pPr>
    </w:p>
    <w:p w14:paraId="45E9CBDE" w14:textId="6C3F99C9" w:rsidR="00301525" w:rsidRDefault="008B7718">
      <w:pPr>
        <w:pStyle w:val="NormalBPBHEB"/>
        <w:numPr>
          <w:ilvl w:val="0"/>
          <w:numId w:val="99"/>
        </w:numPr>
        <w:pPrChange w:id="3210" w:author="Abhiram Arali" w:date="2024-10-29T17:06:00Z">
          <w:pPr>
            <w:pStyle w:val="BodyText"/>
            <w:spacing w:line="360" w:lineRule="auto"/>
            <w:ind w:left="220"/>
          </w:pPr>
        </w:pPrChange>
      </w:pPr>
      <w:r>
        <w:rPr>
          <w:b/>
        </w:rPr>
        <w:t>Hexadecimal</w:t>
      </w:r>
      <w:r>
        <w:rPr>
          <w:b/>
          <w:spacing w:val="-4"/>
        </w:rPr>
        <w:t xml:space="preserve"> </w:t>
      </w:r>
      <w:r w:rsidR="004B6BB2">
        <w:rPr>
          <w:b/>
        </w:rPr>
        <w:t>subtraction</w:t>
      </w:r>
      <w:r>
        <w:rPr>
          <w:b/>
        </w:rPr>
        <w:t>:</w:t>
      </w:r>
      <w:r>
        <w:rPr>
          <w:b/>
          <w:spacing w:val="-4"/>
        </w:rPr>
        <w:t xml:space="preserve"> </w:t>
      </w:r>
      <w:r>
        <w:t>Follows</w:t>
      </w:r>
      <w:r>
        <w:rPr>
          <w:spacing w:val="-4"/>
        </w:rPr>
        <w:t xml:space="preserve"> </w:t>
      </w:r>
      <w:r>
        <w:t>similar</w:t>
      </w:r>
      <w:r>
        <w:rPr>
          <w:spacing w:val="-4"/>
        </w:rPr>
        <w:t xml:space="preserve"> </w:t>
      </w:r>
      <w:r>
        <w:t>rules</w:t>
      </w:r>
      <w:r>
        <w:rPr>
          <w:spacing w:val="-4"/>
        </w:rPr>
        <w:t xml:space="preserve"> </w:t>
      </w:r>
      <w:r>
        <w:t>with</w:t>
      </w:r>
      <w:r>
        <w:rPr>
          <w:spacing w:val="-4"/>
        </w:rPr>
        <w:t xml:space="preserve"> </w:t>
      </w:r>
      <w:r>
        <w:t>borrowing</w:t>
      </w:r>
      <w:r>
        <w:rPr>
          <w:spacing w:val="-4"/>
        </w:rPr>
        <w:t xml:space="preserve"> </w:t>
      </w:r>
      <w:r>
        <w:t>from</w:t>
      </w:r>
      <w:r>
        <w:rPr>
          <w:spacing w:val="-4"/>
        </w:rPr>
        <w:t xml:space="preserve"> </w:t>
      </w:r>
      <w:r>
        <w:t>161616.</w:t>
      </w:r>
      <w:r>
        <w:rPr>
          <w:spacing w:val="-4"/>
        </w:rPr>
        <w:t xml:space="preserve"> </w:t>
      </w:r>
      <w:r>
        <w:t>For</w:t>
      </w:r>
      <w:r>
        <w:rPr>
          <w:spacing w:val="-4"/>
        </w:rPr>
        <w:t xml:space="preserve"> </w:t>
      </w:r>
      <w:r>
        <w:t>example, subtracting 1B</w:t>
      </w:r>
      <w:del w:id="3211" w:author="Hii" w:date="2024-11-08T14:42:00Z">
        <w:r w:rsidDel="003F2E57">
          <w:delText>1B1B</w:delText>
        </w:r>
      </w:del>
      <w:r>
        <w:t xml:space="preserve"> (27 in decimal) from 2A</w:t>
      </w:r>
      <w:del w:id="3212" w:author="Hii" w:date="2024-11-08T14:42:00Z">
        <w:r w:rsidDel="003F2E57">
          <w:delText>2A2A</w:delText>
        </w:r>
      </w:del>
      <w:r>
        <w:t xml:space="preserve"> (42 in </w:t>
      </w:r>
      <w:commentRangeStart w:id="3213"/>
      <w:r>
        <w:t>decimal</w:t>
      </w:r>
      <w:commentRangeEnd w:id="3213"/>
      <w:r w:rsidR="00C07533">
        <w:rPr>
          <w:rStyle w:val="CommentReference"/>
          <w:rFonts w:asciiTheme="minorHAnsi" w:eastAsiaTheme="minorHAnsi" w:hAnsiTheme="minorHAnsi" w:cstheme="minorBidi"/>
        </w:rPr>
        <w:commentReference w:id="3213"/>
      </w:r>
      <w:r>
        <w:t>):</w:t>
      </w:r>
    </w:p>
    <w:p w14:paraId="353EDF70" w14:textId="52618408" w:rsidR="00301525" w:rsidRDefault="008B7718">
      <w:pPr>
        <w:pStyle w:val="NormalBPBHEB"/>
        <w:rPr>
          <w:sz w:val="20"/>
        </w:rPr>
        <w:pPrChange w:id="3214" w:author="Abhiram Arali" w:date="2024-10-29T17:06:00Z">
          <w:pPr>
            <w:pStyle w:val="BodyText"/>
            <w:spacing w:before="30"/>
          </w:pPr>
        </w:pPrChange>
      </w:pPr>
      <w:del w:id="3215" w:author="Hii" w:date="2024-11-08T14:54:00Z">
        <w:r w:rsidDel="000A0210">
          <w:rPr>
            <w:noProof/>
            <w:lang w:val="en-IN" w:eastAsia="en-IN"/>
          </w:rPr>
          <mc:AlternateContent>
            <mc:Choice Requires="wpg">
              <w:drawing>
                <wp:anchor distT="0" distB="0" distL="0" distR="0" simplePos="0" relativeHeight="487591424" behindDoc="1" locked="0" layoutInCell="1" allowOverlap="1" wp14:anchorId="61FC77A3" wp14:editId="1AA7F735">
                  <wp:simplePos x="0" y="0"/>
                  <wp:positionH relativeFrom="page">
                    <wp:posOffset>1297177</wp:posOffset>
                  </wp:positionH>
                  <wp:positionV relativeFrom="paragraph">
                    <wp:posOffset>180327</wp:posOffset>
                  </wp:positionV>
                  <wp:extent cx="5425440" cy="280670"/>
                  <wp:effectExtent l="0" t="0" r="0" b="0"/>
                  <wp:wrapTopAndBottom/>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5440" cy="280670"/>
                            <a:chOff x="0" y="0"/>
                            <a:chExt cx="5425440" cy="280670"/>
                          </a:xfrm>
                        </wpg:grpSpPr>
                        <wps:wsp>
                          <wps:cNvPr id="39" name="Graphic 39"/>
                          <wps:cNvSpPr/>
                          <wps:spPr>
                            <a:xfrm>
                              <a:off x="0" y="12"/>
                              <a:ext cx="5425440" cy="280670"/>
                            </a:xfrm>
                            <a:custGeom>
                              <a:avLst/>
                              <a:gdLst/>
                              <a:ahLst/>
                              <a:cxnLst/>
                              <a:rect l="l" t="t" r="r" b="b"/>
                              <a:pathLst>
                                <a:path w="5425440" h="280670">
                                  <a:moveTo>
                                    <a:pt x="5418709" y="0"/>
                                  </a:moveTo>
                                  <a:lnTo>
                                    <a:pt x="6096" y="0"/>
                                  </a:lnTo>
                                  <a:lnTo>
                                    <a:pt x="0" y="0"/>
                                  </a:lnTo>
                                  <a:lnTo>
                                    <a:pt x="0" y="6032"/>
                                  </a:lnTo>
                                  <a:lnTo>
                                    <a:pt x="0" y="280352"/>
                                  </a:lnTo>
                                  <a:lnTo>
                                    <a:pt x="6096" y="280352"/>
                                  </a:lnTo>
                                  <a:lnTo>
                                    <a:pt x="6096" y="6083"/>
                                  </a:lnTo>
                                  <a:lnTo>
                                    <a:pt x="5418709" y="6083"/>
                                  </a:lnTo>
                                  <a:lnTo>
                                    <a:pt x="5418709" y="0"/>
                                  </a:lnTo>
                                  <a:close/>
                                </a:path>
                                <a:path w="5425440" h="280670">
                                  <a:moveTo>
                                    <a:pt x="5424932" y="0"/>
                                  </a:moveTo>
                                  <a:lnTo>
                                    <a:pt x="5418836" y="0"/>
                                  </a:lnTo>
                                  <a:lnTo>
                                    <a:pt x="5418836" y="6032"/>
                                  </a:lnTo>
                                  <a:lnTo>
                                    <a:pt x="5418836" y="280352"/>
                                  </a:lnTo>
                                  <a:lnTo>
                                    <a:pt x="5424932" y="280352"/>
                                  </a:lnTo>
                                  <a:lnTo>
                                    <a:pt x="5424932" y="6083"/>
                                  </a:lnTo>
                                  <a:lnTo>
                                    <a:pt x="5424932" y="0"/>
                                  </a:lnTo>
                                  <a:close/>
                                </a:path>
                              </a:pathLst>
                            </a:custGeom>
                            <a:solidFill>
                              <a:srgbClr val="000000"/>
                            </a:solidFill>
                          </wps:spPr>
                          <wps:bodyPr wrap="square" lIns="0" tIns="0" rIns="0" bIns="0" rtlCol="0">
                            <a:prstTxWarp prst="textNoShape">
                              <a:avLst/>
                            </a:prstTxWarp>
                            <a:noAutofit/>
                          </wps:bodyPr>
                        </wps:wsp>
                        <wps:wsp>
                          <wps:cNvPr id="40" name="Textbox 40"/>
                          <wps:cNvSpPr txBox="1"/>
                          <wps:spPr>
                            <a:xfrm>
                              <a:off x="6095" y="6095"/>
                              <a:ext cx="5412740" cy="274320"/>
                            </a:xfrm>
                            <a:prstGeom prst="rect">
                              <a:avLst/>
                            </a:prstGeom>
                          </wps:spPr>
                          <wps:txbx>
                            <w:txbxContent>
                              <w:p w14:paraId="664A4CDE" w14:textId="77777777" w:rsidR="008B7718" w:rsidRDefault="008B7718">
                                <w:pPr>
                                  <w:spacing w:before="18"/>
                                  <w:ind w:left="347"/>
                                  <w:rPr>
                                    <w:sz w:val="24"/>
                                  </w:rPr>
                                </w:pPr>
                                <w:r>
                                  <w:rPr>
                                    <w:spacing w:val="-5"/>
                                    <w:sz w:val="24"/>
                                  </w:rPr>
                                  <w:t>2A</w:t>
                                </w:r>
                              </w:p>
                            </w:txbxContent>
                          </wps:txbx>
                          <wps:bodyPr wrap="square" lIns="0" tIns="0" rIns="0" bIns="0" rtlCol="0">
                            <a:noAutofit/>
                          </wps:bodyPr>
                        </wps:wsp>
                      </wpg:wgp>
                    </a:graphicData>
                  </a:graphic>
                </wp:anchor>
              </w:drawing>
            </mc:Choice>
            <mc:Fallback>
              <w:pict>
                <v:group w14:anchorId="61FC77A3" id="Group 38" o:spid="_x0000_s1033" style="position:absolute;left:0;text-align:left;margin-left:102.15pt;margin-top:14.2pt;width:427.2pt;height:22.1pt;z-index:-15725056;mso-wrap-distance-left:0;mso-wrap-distance-right:0;mso-position-horizontal-relative:page;mso-position-vertical-relative:text" coordsize="54254,2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">
                  <v:shape id="Graphic 39" o:spid="_x0000_s1034" style="position:absolute;width:54254;height:2806;visibility:visible;mso-wrap-style:square;v-text-anchor:top" coordsize="5425440,280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dx8UA&#10;AADbAAAADwAAAGRycy9kb3ducmV2LnhtbESPQWvCQBSE7wX/w/KEXoputK22qauIVenFQ4wXb4/s&#10;axLMvg27q6b/3hWEHoeZ+YaZLTrTiAs5X1tWMBomIIgLq2suFRzyzeADhA/IGhvLpOCPPCzmvacZ&#10;ptpeOaPLPpQiQtinqKAKoU2l9EVFBv3QtsTR+7XOYIjSlVI7vEa4aeQ4SSbSYM1xocKWVhUVp/3Z&#10;KNi68Xa188fv9v30ds6n64zzl0yp5363/AIRqAv/4Uf7Ryt4/YT7l/gD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CB3HxQAAANsAAAAPAAAAAAAAAAAAAAAAAJgCAABkcnMv&#10;ZG93bnJldi54bWxQSwUGAAAAAAQABAD1AAAAigMAAAAA&#10;" path="m5418709,l6096,,,,,6032,,280352r6096,l6096,6083r5412613,l5418709,xem5424932,r-6096,l5418836,6032r,274320l5424932,280352r,-274269l5424932,xe" fillcolor="black" stroked="f">
                    <v:path arrowok="t"/>
                  </v:shape>
                  <v:shape id="Textbox 40" o:spid="_x0000_s1035" type="#_x0000_t202" style="position:absolute;left:60;top:60;width:54128;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14:paraId="664A4CDE" w14:textId="77777777" w:rsidR="008B7718" w:rsidRDefault="008B7718">
                          <w:pPr>
                            <w:spacing w:before="18"/>
                            <w:ind w:left="347"/>
                            <w:rPr>
                              <w:sz w:val="24"/>
                            </w:rPr>
                          </w:pPr>
                          <w:r>
                            <w:rPr>
                              <w:spacing w:val="-5"/>
                              <w:sz w:val="24"/>
                            </w:rPr>
                            <w:t>2A</w:t>
                          </w:r>
                        </w:p>
                      </w:txbxContent>
                    </v:textbox>
                  </v:shape>
                  <w10:wrap type="topAndBottom" anchorx="page"/>
                </v:group>
              </w:pict>
            </mc:Fallback>
          </mc:AlternateContent>
        </w:r>
      </w:del>
    </w:p>
    <w:p w14:paraId="480E92B8" w14:textId="05CEEB98" w:rsidR="00301525" w:rsidDel="0046275B" w:rsidRDefault="00301525">
      <w:pPr>
        <w:rPr>
          <w:del w:id="3216" w:author="Abhiram Arali" w:date="2024-10-29T17:03:00Z"/>
          <w:sz w:val="20"/>
        </w:rPr>
        <w:sectPr w:rsidR="00301525" w:rsidDel="0046275B">
          <w:pgSz w:w="11910" w:h="16840"/>
          <w:pgMar w:top="1540" w:right="1220" w:bottom="1200" w:left="1220" w:header="758" w:footer="1000" w:gutter="0"/>
          <w:cols w:space="720"/>
        </w:sectPr>
      </w:pPr>
    </w:p>
    <w:p w14:paraId="721F7E2C" w14:textId="77777777" w:rsidR="00301525" w:rsidRDefault="00301525">
      <w:pPr>
        <w:pStyle w:val="BodyText"/>
        <w:spacing w:before="8" w:after="1"/>
        <w:rPr>
          <w:sz w:val="8"/>
        </w:rPr>
      </w:pPr>
    </w:p>
    <w:p w14:paraId="03F498A1" w14:textId="77777777" w:rsidR="000A0210" w:rsidRPr="000A0210" w:rsidRDefault="000A0210" w:rsidP="000A0210">
      <w:pPr>
        <w:pStyle w:val="BodyText"/>
        <w:spacing w:before="8" w:after="1"/>
        <w:rPr>
          <w:ins w:id="3217" w:author="Hii" w:date="2024-11-08T14:55:00Z"/>
          <w:sz w:val="20"/>
        </w:rPr>
      </w:pPr>
      <w:ins w:id="3218" w:author="Hii" w:date="2024-11-08T14:55:00Z">
        <w:r w:rsidRPr="000A0210">
          <w:rPr>
            <w:sz w:val="20"/>
          </w:rPr>
          <w:t>Hexadecimal subtraction is similar to other number system subtractions, but in base 16. When the digit in the current column is smaller than the corresponding digit in the number being subtracted, borrowing is required. For example, subtracting 1B from 2A:</w:t>
        </w:r>
      </w:ins>
    </w:p>
    <w:p w14:paraId="59900B10" w14:textId="77777777" w:rsidR="000A0210" w:rsidRPr="000A0210" w:rsidRDefault="000A0210" w:rsidP="000A0210">
      <w:pPr>
        <w:pStyle w:val="BodyText"/>
        <w:spacing w:before="8" w:after="1"/>
        <w:rPr>
          <w:ins w:id="3219" w:author="Hii" w:date="2024-11-08T14:55:00Z"/>
          <w:sz w:val="20"/>
        </w:rPr>
      </w:pPr>
    </w:p>
    <w:p w14:paraId="060555F5" w14:textId="77777777" w:rsidR="000A0210" w:rsidRPr="000A0210" w:rsidRDefault="000A0210" w:rsidP="000A0210">
      <w:pPr>
        <w:pStyle w:val="BodyText"/>
        <w:spacing w:before="8" w:after="1"/>
        <w:rPr>
          <w:ins w:id="3220" w:author="Hii" w:date="2024-11-08T14:55:00Z"/>
          <w:sz w:val="20"/>
        </w:rPr>
      </w:pPr>
      <w:ins w:id="3221" w:author="Hii" w:date="2024-11-08T14:55:00Z">
        <w:r w:rsidRPr="000A0210">
          <w:rPr>
            <w:sz w:val="20"/>
          </w:rPr>
          <w:t xml:space="preserve">Start from the right: </w:t>
        </w:r>
      </w:ins>
    </w:p>
    <w:p w14:paraId="3AF6E184" w14:textId="48F1AEB1" w:rsidR="000A0210" w:rsidRPr="000A0210" w:rsidRDefault="000A0210" w:rsidP="000A0210">
      <w:pPr>
        <w:pStyle w:val="BodyText"/>
        <w:spacing w:before="8" w:after="1"/>
        <w:rPr>
          <w:ins w:id="3222" w:author="Hii" w:date="2024-11-08T14:55:00Z"/>
          <w:sz w:val="20"/>
        </w:rPr>
      </w:pPr>
      <w:ins w:id="3223" w:author="Hii" w:date="2024-11-08T14:55:00Z">
        <w:r w:rsidRPr="000A0210">
          <w:rPr>
            <w:sz w:val="20"/>
          </w:rPr>
          <w:t xml:space="preserve">A−B, borrow 1, and the result is </w:t>
        </w:r>
        <w:r w:rsidRPr="000A0210">
          <w:rPr>
            <w:rFonts w:ascii="Cambria Math" w:hAnsi="Cambria Math" w:cs="Cambria Math"/>
            <w:sz w:val="20"/>
          </w:rPr>
          <w:t>𝐹</w:t>
        </w:r>
      </w:ins>
    </w:p>
    <w:p w14:paraId="626FC82E" w14:textId="70D1608A" w:rsidR="000A0210" w:rsidRPr="000A0210" w:rsidRDefault="000A0210" w:rsidP="000A0210">
      <w:pPr>
        <w:pStyle w:val="BodyText"/>
        <w:spacing w:before="8" w:after="1"/>
        <w:rPr>
          <w:ins w:id="3224" w:author="Hii" w:date="2024-11-08T14:55:00Z"/>
          <w:sz w:val="20"/>
        </w:rPr>
      </w:pPr>
      <w:ins w:id="3225" w:author="Hii" w:date="2024-11-08T14:55:00Z">
        <w:r w:rsidRPr="000A0210">
          <w:rPr>
            <w:sz w:val="20"/>
          </w:rPr>
          <w:t>Move to the left column: 2−1=1</w:t>
        </w:r>
      </w:ins>
    </w:p>
    <w:p w14:paraId="3D385C50" w14:textId="6C0731B0" w:rsidR="00301525" w:rsidRDefault="000A0210" w:rsidP="000A0210">
      <w:pPr>
        <w:pStyle w:val="BodyText"/>
        <w:ind w:left="822"/>
        <w:rPr>
          <w:ins w:id="3226" w:author="Abhiram Arali" w:date="2024-10-29T17:06:00Z"/>
          <w:sz w:val="20"/>
        </w:rPr>
      </w:pPr>
      <w:ins w:id="3227" w:author="Hii" w:date="2024-11-08T14:55:00Z">
        <w:r w:rsidRPr="000A0210">
          <w:rPr>
            <w:sz w:val="20"/>
          </w:rPr>
          <w:t>Thus, 2A (hex) - 1B (hex) = F (hex).</w:t>
        </w:r>
      </w:ins>
      <w:del w:id="3228" w:author="Hii" w:date="2024-11-08T14:54:00Z">
        <w:r w:rsidR="008B7718" w:rsidDel="000A0210">
          <w:rPr>
            <w:noProof/>
            <w:sz w:val="20"/>
            <w:lang w:val="en-IN" w:eastAsia="en-IN"/>
          </w:rPr>
          <mc:AlternateContent>
            <mc:Choice Requires="wpg">
              <w:drawing>
                <wp:inline distT="0" distB="0" distL="0" distR="0" wp14:anchorId="215F8966" wp14:editId="38C35B9C">
                  <wp:extent cx="5425440" cy="542925"/>
                  <wp:effectExtent l="0" t="0" r="3810" b="9525"/>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150876" y="107566"/>
                            <a:ext cx="304165" cy="1270"/>
                            <a:chOff x="150876" y="371535"/>
                            <a:chExt cx="304165" cy="1270"/>
                          </a:xfrm>
                        </wpg:grpSpPr>
                        <wps:wsp>
                          <wps:cNvPr id="43" name="Graphic 43"/>
                          <wps:cNvSpPr/>
                          <wps:spPr>
                            <a:xfrm>
                              <a:off x="150876" y="107566"/>
                              <a:ext cx="304165" cy="1270"/>
                            </a:xfrm>
                            <a:custGeom>
                              <a:avLst/>
                              <a:gdLst/>
                              <a:ahLst/>
                              <a:cxnLst/>
                              <a:rect l="l" t="t" r="r" b="b"/>
                              <a:pathLst>
                                <a:path w="304165">
                                  <a:moveTo>
                                    <a:pt x="0" y="0"/>
                                  </a:moveTo>
                                  <a:lnTo>
                                    <a:pt x="304045" y="0"/>
                                  </a:lnTo>
                                </a:path>
                              </a:pathLst>
                            </a:custGeom>
                            <a:ln w="11246">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3E25494D" id="Group 41" o:spid="_x0000_s1026" style="width:427.2pt;height:42.75pt;mso-position-horizontal-relative:char;mso-position-vertical-relative:line" coordorigin="150876,371535" coordsize="3041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">
                  <v:shape id="Graphic 43" o:spid="_x0000_s1027" style="position:absolute;left:150876;top:107566;width:304165;height:1270;visibility:visible;mso-wrap-style:square;v-text-anchor:top" coordsize="304165,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8EkMQA&#10;AADbAAAADwAAAGRycy9kb3ducmV2LnhtbESPUWvCMBSF3wf+h3AHe5vp3BhSjSIFcUwZ2A2fL821&#10;qTY3Jcna+u+XwWCPh3POdzjL9Whb0ZMPjWMFT9MMBHHldMO1gq/P7eMcRIjIGlvHpOBGAdaryd0S&#10;c+0GPlJfxlokCIccFZgYu1zKUBmyGKauI07e2XmLMUlfS+1xSHDbylmWvUqLDacFgx0Vhqpr+W0V&#10;nA7Nx/tt7w/7qh+H4tIWO2dKpR7ux80CRKQx/of/2m9awcsz/H5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fBJDEAAAA2wAAAA8AAAAAAAAAAAAAAAAAmAIAAGRycy9k&#10;b3ducmV2LnhtbFBLBQYAAAAABAAEAPUAAACJAwAAAAA=&#10;" path="m,l304045,e" filled="f" strokeweight=".31239mm">
                    <v:stroke dashstyle="dash"/>
                    <v:path arrowok="t"/>
                  </v:shape>
                  <w10:anchorlock/>
                </v:group>
              </w:pict>
            </mc:Fallback>
          </mc:AlternateContent>
        </w:r>
      </w:del>
    </w:p>
    <w:p w14:paraId="0C664773" w14:textId="2B7173BD" w:rsidR="00344307" w:rsidDel="000A0210" w:rsidRDefault="00344307">
      <w:pPr>
        <w:pStyle w:val="NormalBPBHEB"/>
        <w:rPr>
          <w:del w:id="3229" w:author="Hii" w:date="2024-11-08T14:56:00Z"/>
        </w:rPr>
        <w:pPrChange w:id="3230" w:author="Abhiram Arali" w:date="2024-10-29T17:06:00Z">
          <w:pPr>
            <w:pStyle w:val="BodyText"/>
            <w:ind w:left="822"/>
          </w:pPr>
        </w:pPrChange>
      </w:pPr>
    </w:p>
    <w:p w14:paraId="363A4C58" w14:textId="77777777" w:rsidR="00301525" w:rsidRDefault="008B7718">
      <w:pPr>
        <w:pStyle w:val="Heading3BPBHEB"/>
        <w:pPrChange w:id="3231" w:author="Abhiram Arali" w:date="2024-10-29T17:06:00Z">
          <w:pPr>
            <w:pStyle w:val="ListParagraph"/>
            <w:numPr>
              <w:numId w:val="7"/>
            </w:numPr>
            <w:tabs>
              <w:tab w:val="left" w:pos="939"/>
            </w:tabs>
            <w:spacing w:before="261"/>
            <w:ind w:left="939" w:hanging="359"/>
          </w:pPr>
        </w:pPrChange>
      </w:pPr>
      <w:r>
        <w:t>Multiplication</w:t>
      </w:r>
    </w:p>
    <w:p w14:paraId="758F994B" w14:textId="5CD998E0" w:rsidR="00301525" w:rsidRDefault="002367FB">
      <w:pPr>
        <w:pStyle w:val="NormalBPBHEB"/>
        <w:pPrChange w:id="3232" w:author="Abhiram Arali" w:date="2024-10-29T17:06:00Z">
          <w:pPr>
            <w:pStyle w:val="BodyText"/>
            <w:spacing w:before="122"/>
          </w:pPr>
        </w:pPrChange>
      </w:pPr>
      <w:ins w:id="3233" w:author="Abhiram Arali" w:date="2024-10-29T17:06:00Z">
        <w:r>
          <w:t>The types of</w:t>
        </w:r>
      </w:ins>
      <w:ins w:id="3234" w:author="Abhiram Arali" w:date="2024-10-29T17:07:00Z">
        <w:r>
          <w:t xml:space="preserve"> multiplication are</w:t>
        </w:r>
        <w:r w:rsidR="00D44954">
          <w:t>:</w:t>
        </w:r>
      </w:ins>
    </w:p>
    <w:p w14:paraId="20F8BD79" w14:textId="0B0AF44D" w:rsidR="00301525" w:rsidRDefault="008B7718">
      <w:pPr>
        <w:pStyle w:val="NormalBPBHEB"/>
        <w:numPr>
          <w:ilvl w:val="0"/>
          <w:numId w:val="99"/>
        </w:numPr>
        <w:pPrChange w:id="3235" w:author="Abhiram Arali" w:date="2024-10-29T17:07:00Z">
          <w:pPr>
            <w:pStyle w:val="BodyText"/>
            <w:spacing w:line="360" w:lineRule="auto"/>
            <w:ind w:left="220"/>
          </w:pPr>
        </w:pPrChange>
      </w:pPr>
      <w:r>
        <w:rPr>
          <w:b/>
        </w:rPr>
        <w:t>Binary</w:t>
      </w:r>
      <w:r>
        <w:rPr>
          <w:b/>
          <w:spacing w:val="31"/>
        </w:rPr>
        <w:t xml:space="preserve"> </w:t>
      </w:r>
      <w:r w:rsidR="001B6567">
        <w:rPr>
          <w:b/>
        </w:rPr>
        <w:t>multiplication</w:t>
      </w:r>
      <w:r>
        <w:t xml:space="preserve">: </w:t>
      </w:r>
      <w:del w:id="3236" w:author="Hii" w:date="2024-11-08T14:57:00Z">
        <w:r w:rsidDel="000A0210">
          <w:delText>Like</w:delText>
        </w:r>
        <w:r w:rsidDel="000A0210">
          <w:rPr>
            <w:spacing w:val="30"/>
          </w:rPr>
          <w:delText xml:space="preserve"> </w:delText>
        </w:r>
        <w:r w:rsidDel="000A0210">
          <w:delText>decimal</w:delText>
        </w:r>
        <w:r w:rsidDel="000A0210">
          <w:rPr>
            <w:spacing w:val="31"/>
          </w:rPr>
          <w:delText xml:space="preserve"> </w:delText>
        </w:r>
        <w:r w:rsidDel="000A0210">
          <w:delText>multiplication,</w:delText>
        </w:r>
        <w:r w:rsidDel="000A0210">
          <w:rPr>
            <w:spacing w:val="31"/>
          </w:rPr>
          <w:delText xml:space="preserve"> </w:delText>
        </w:r>
        <w:r w:rsidDel="000A0210">
          <w:delText>it</w:delText>
        </w:r>
        <w:r w:rsidDel="000A0210">
          <w:rPr>
            <w:spacing w:val="32"/>
          </w:rPr>
          <w:delText xml:space="preserve"> </w:delText>
        </w:r>
        <w:r w:rsidDel="000A0210">
          <w:delText>uses</w:delText>
        </w:r>
        <w:r w:rsidDel="000A0210">
          <w:rPr>
            <w:spacing w:val="31"/>
          </w:rPr>
          <w:delText xml:space="preserve"> </w:delText>
        </w:r>
        <w:r w:rsidDel="000A0210">
          <w:delText>the</w:delText>
        </w:r>
        <w:r w:rsidDel="000A0210">
          <w:rPr>
            <w:spacing w:val="33"/>
          </w:rPr>
          <w:delText xml:space="preserve"> </w:delText>
        </w:r>
        <w:r w:rsidDel="000A0210">
          <w:delText>shift-and-add</w:delText>
        </w:r>
        <w:r w:rsidDel="000A0210">
          <w:rPr>
            <w:spacing w:val="31"/>
          </w:rPr>
          <w:delText xml:space="preserve"> </w:delText>
        </w:r>
        <w:r w:rsidDel="000A0210">
          <w:delText>method.</w:delText>
        </w:r>
        <w:r w:rsidDel="000A0210">
          <w:rPr>
            <w:spacing w:val="33"/>
          </w:rPr>
          <w:delText xml:space="preserve"> </w:delText>
        </w:r>
        <w:r w:rsidDel="000A0210">
          <w:delText xml:space="preserve">For example, multiplying 101101101 (5 in decimal) by 111111 (3 in </w:delText>
        </w:r>
        <w:commentRangeStart w:id="3237"/>
        <w:r w:rsidDel="000A0210">
          <w:delText>decimal</w:delText>
        </w:r>
        <w:commentRangeEnd w:id="3237"/>
        <w:r w:rsidR="00A44E1B" w:rsidDel="000A0210">
          <w:rPr>
            <w:rStyle w:val="CommentReference"/>
            <w:rFonts w:asciiTheme="minorHAnsi" w:eastAsiaTheme="minorHAnsi" w:hAnsiTheme="minorHAnsi" w:cstheme="minorBidi"/>
          </w:rPr>
          <w:commentReference w:id="3237"/>
        </w:r>
        <w:r w:rsidDel="000A0210">
          <w:delText>):</w:delText>
        </w:r>
      </w:del>
    </w:p>
    <w:p w14:paraId="01897BBD" w14:textId="3E9688C3" w:rsidR="00301525" w:rsidRDefault="000A0210" w:rsidP="000A0210">
      <w:pPr>
        <w:pStyle w:val="NormalBPBHEB"/>
        <w:rPr>
          <w:sz w:val="20"/>
        </w:rPr>
        <w:pPrChange w:id="3238" w:author="Hii" w:date="2024-11-08T14:58:00Z">
          <w:pPr>
            <w:pStyle w:val="BodyText"/>
            <w:spacing w:before="30"/>
          </w:pPr>
        </w:pPrChange>
      </w:pPr>
      <w:ins w:id="3239" w:author="Hii" w:date="2024-11-08T14:58:00Z">
        <w:r w:rsidRPr="000A0210">
          <w:rPr>
            <w:sz w:val="20"/>
          </w:rPr>
          <w:t>Binary multiplication follows the same basic principles as decimal multiplication, but it operates in base 2. In binary multiplication, each digit of one binary number is multiplied by each digit of the other binary number. This process is similar to long multiplication in decimal, but you only work with 0s and 1s. The steps are as follows: if multiplying by 1, you write the number as it is; if multiplying by 0, the result is always 0. Then, you add up the results of all the intermediate products.</w:t>
        </w:r>
        <w:r w:rsidRPr="000A0210" w:rsidDel="000A0210">
          <w:rPr>
            <w:sz w:val="20"/>
          </w:rPr>
          <w:t xml:space="preserve"> </w:t>
        </w:r>
      </w:ins>
      <w:del w:id="3240" w:author="Hii" w:date="2024-11-08T14:56:00Z">
        <w:r w:rsidR="008B7718" w:rsidDel="000A0210">
          <w:rPr>
            <w:noProof/>
            <w:lang w:val="en-IN" w:eastAsia="en-IN"/>
          </w:rPr>
          <mc:AlternateContent>
            <mc:Choice Requires="wpg">
              <w:drawing>
                <wp:anchor distT="0" distB="0" distL="0" distR="0" simplePos="0" relativeHeight="487593472" behindDoc="1" locked="0" layoutInCell="1" allowOverlap="1" wp14:anchorId="12C682F2" wp14:editId="399E41B8">
                  <wp:simplePos x="0" y="0"/>
                  <wp:positionH relativeFrom="page">
                    <wp:posOffset>1297177</wp:posOffset>
                  </wp:positionH>
                  <wp:positionV relativeFrom="paragraph">
                    <wp:posOffset>180539</wp:posOffset>
                  </wp:positionV>
                  <wp:extent cx="5425440" cy="1875155"/>
                  <wp:effectExtent l="0" t="0" r="0" b="0"/>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150876" y="652027"/>
                            <a:ext cx="405130" cy="788035"/>
                            <a:chOff x="150876" y="652027"/>
                            <a:chExt cx="405130" cy="788035"/>
                          </a:xfrm>
                        </wpg:grpSpPr>
                        <wps:wsp>
                          <wps:cNvPr id="47" name="Graphic 47"/>
                          <wps:cNvSpPr/>
                          <wps:spPr>
                            <a:xfrm>
                              <a:off x="150876" y="652027"/>
                              <a:ext cx="405130" cy="788035"/>
                            </a:xfrm>
                            <a:custGeom>
                              <a:avLst/>
                              <a:gdLst/>
                              <a:ahLst/>
                              <a:cxnLst/>
                              <a:rect l="l" t="t" r="r" b="b"/>
                              <a:pathLst>
                                <a:path w="405130" h="788035">
                                  <a:moveTo>
                                    <a:pt x="0" y="0"/>
                                  </a:moveTo>
                                  <a:lnTo>
                                    <a:pt x="404631" y="0"/>
                                  </a:lnTo>
                                </a:path>
                                <a:path w="405130" h="788035">
                                  <a:moveTo>
                                    <a:pt x="0" y="787908"/>
                                  </a:moveTo>
                                  <a:lnTo>
                                    <a:pt x="404631" y="787908"/>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3090D164" id="Group 46" o:spid="_x0000_s1026" style="position:absolute;margin-left:102.15pt;margin-top:14.2pt;width:427.2pt;height:147.65pt;z-index:-15723008;mso-wrap-distance-left:0;mso-wrap-distance-right:0;mso-position-horizontal-relative:page" coordorigin="1508,6520" coordsize="4051,7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">
                  <v:shape id="Graphic 47" o:spid="_x0000_s1027" style="position:absolute;left:1508;top:6520;width:4052;height:7880;visibility:visible;mso-wrap-style:square;v-text-anchor:top" coordsize="405130,788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R5fsUA&#10;AADbAAAADwAAAGRycy9kb3ducmV2LnhtbESPS4vCQBCE78L+h6EX9iI6cRWV6CiLD3Avgg/EY5Pp&#10;TUIyPSEzxvjvnQXBY1FVX1HzZWtK0VDtcssKBv0IBHFidc6pgvNp25uCcB5ZY2mZFDzIwXLx0Zlj&#10;rO2dD9QcfSoChF2MCjLvq1hKl2Rk0PVtRRy8P1sb9EHWqdQ13gPclPI7isbSYM5hIcOKVhklxfFm&#10;FKw3w6K57vPL6LdrbrtTMSATbZX6+mx/ZiA8tf4dfrV3WsFoAv9fw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Hl+xQAAANsAAAAPAAAAAAAAAAAAAAAAAJgCAABkcnMv&#10;ZG93bnJldi54bWxQSwUGAAAAAAQABAD1AAAAigMAAAAA&#10;" path="m,l404631,em,787908r404631,e" filled="f" strokeweight=".31239mm">
                    <v:stroke dashstyle="dash"/>
                    <v:path arrowok="t"/>
                  </v:shape>
                  <w10:wrap type="topAndBottom" anchorx="page"/>
                </v:group>
              </w:pict>
            </mc:Fallback>
          </mc:AlternateContent>
        </w:r>
      </w:del>
    </w:p>
    <w:p w14:paraId="6A0E672C" w14:textId="1D43A333" w:rsidR="000A0210" w:rsidRPr="000A0210" w:rsidRDefault="000A0210" w:rsidP="000A0210">
      <w:pPr>
        <w:pStyle w:val="NormalBPBHEB"/>
        <w:rPr>
          <w:ins w:id="3241" w:author="Hii" w:date="2024-11-08T14:59:00Z"/>
          <w:lang w:val="en-IN"/>
        </w:rPr>
      </w:pPr>
      <w:ins w:id="3242" w:author="Hii" w:date="2024-11-08T14:59:00Z">
        <w:r w:rsidRPr="000A0210">
          <w:rPr>
            <w:lang w:val="en-IN"/>
          </w:rPr>
          <w:t>Example of binary multiplication:</w:t>
        </w:r>
      </w:ins>
    </w:p>
    <w:p w14:paraId="4598E13F" w14:textId="77777777" w:rsidR="000A0210" w:rsidRPr="000A0210" w:rsidRDefault="000A0210" w:rsidP="00B34F7C">
      <w:pPr>
        <w:pStyle w:val="NormalBPBHEB"/>
        <w:jc w:val="center"/>
        <w:rPr>
          <w:ins w:id="3243" w:author="Hii" w:date="2024-11-08T14:59:00Z"/>
          <w:lang w:val="en-IN"/>
        </w:rPr>
        <w:pPrChange w:id="3244" w:author="Hii" w:date="2024-11-08T15:01:00Z">
          <w:pPr>
            <w:pStyle w:val="NormalBPBHEB"/>
          </w:pPr>
        </w:pPrChange>
      </w:pPr>
      <w:ins w:id="3245" w:author="Hii" w:date="2024-11-08T14:59:00Z">
        <w:r w:rsidRPr="000A0210">
          <w:rPr>
            <w:lang w:val="en-IN"/>
          </w:rPr>
          <w:t xml:space="preserve">Multiply </w:t>
        </w:r>
        <w:r w:rsidRPr="000A0210">
          <w:rPr>
            <w:b/>
            <w:bCs/>
            <w:lang w:val="en-IN"/>
          </w:rPr>
          <w:t>101 (binary)</w:t>
        </w:r>
        <w:r w:rsidRPr="000A0210">
          <w:rPr>
            <w:lang w:val="en-IN"/>
          </w:rPr>
          <w:t xml:space="preserve"> by </w:t>
        </w:r>
        <w:r w:rsidRPr="000A0210">
          <w:rPr>
            <w:b/>
            <w:bCs/>
            <w:lang w:val="en-IN"/>
          </w:rPr>
          <w:t>10 (binary)</w:t>
        </w:r>
        <w:r w:rsidRPr="000A0210">
          <w:rPr>
            <w:lang w:val="en-IN"/>
          </w:rPr>
          <w:t>:</w:t>
        </w:r>
      </w:ins>
    </w:p>
    <w:p w14:paraId="1505F4B2" w14:textId="44CB51C1" w:rsidR="000A0210" w:rsidRPr="000A0210" w:rsidRDefault="000A0210" w:rsidP="00B34F7C">
      <w:pPr>
        <w:pStyle w:val="NormalBPBHEB"/>
        <w:numPr>
          <w:ilvl w:val="0"/>
          <w:numId w:val="128"/>
        </w:numPr>
        <w:jc w:val="center"/>
        <w:rPr>
          <w:ins w:id="3246" w:author="Hii" w:date="2024-11-08T14:59:00Z"/>
          <w:lang w:val="en-IN"/>
        </w:rPr>
        <w:pPrChange w:id="3247" w:author="Hii" w:date="2024-11-08T15:01:00Z">
          <w:pPr>
            <w:pStyle w:val="NormalBPBHEB"/>
            <w:numPr>
              <w:numId w:val="128"/>
            </w:numPr>
            <w:tabs>
              <w:tab w:val="num" w:pos="720"/>
            </w:tabs>
            <w:ind w:left="720" w:hanging="360"/>
          </w:pPr>
        </w:pPrChange>
      </w:pPr>
      <w:ins w:id="3248" w:author="Hii" w:date="2024-11-08T14:59:00Z">
        <w:r w:rsidRPr="000A0210">
          <w:rPr>
            <w:lang w:val="en-IN"/>
          </w:rPr>
          <w:t xml:space="preserve">Multiply the rightmost digit of </w:t>
        </w:r>
        <w:r w:rsidRPr="000A0210">
          <w:rPr>
            <w:b/>
            <w:bCs/>
            <w:lang w:val="en-IN"/>
          </w:rPr>
          <w:t>10 (0)</w:t>
        </w:r>
        <w:r w:rsidRPr="000A0210">
          <w:rPr>
            <w:lang w:val="en-IN"/>
          </w:rPr>
          <w:t xml:space="preserve"> by </w:t>
        </w:r>
        <w:r w:rsidRPr="000A0210">
          <w:rPr>
            <w:b/>
            <w:bCs/>
            <w:lang w:val="en-IN"/>
          </w:rPr>
          <w:t>101</w:t>
        </w:r>
        <w:r w:rsidRPr="000A0210">
          <w:rPr>
            <w:lang w:val="en-IN"/>
          </w:rPr>
          <w:t>:</w:t>
        </w:r>
        <w:r w:rsidRPr="000A0210">
          <w:rPr>
            <w:lang w:val="en-IN"/>
          </w:rPr>
          <w:br/>
          <w:t>101×0=</w:t>
        </w:r>
      </w:ins>
      <w:ins w:id="3249" w:author="Hii" w:date="2024-11-08T15:00:00Z">
        <w:r w:rsidR="00B34F7C">
          <w:rPr>
            <w:lang w:val="en-IN"/>
          </w:rPr>
          <w:t>000</w:t>
        </w:r>
      </w:ins>
    </w:p>
    <w:p w14:paraId="20891D18" w14:textId="3ED8C76C" w:rsidR="000A0210" w:rsidRPr="000A0210" w:rsidRDefault="000A0210" w:rsidP="00B34F7C">
      <w:pPr>
        <w:pStyle w:val="NormalBPBHEB"/>
        <w:numPr>
          <w:ilvl w:val="0"/>
          <w:numId w:val="128"/>
        </w:numPr>
        <w:jc w:val="center"/>
        <w:rPr>
          <w:ins w:id="3250" w:author="Hii" w:date="2024-11-08T14:59:00Z"/>
          <w:lang w:val="en-IN"/>
        </w:rPr>
        <w:pPrChange w:id="3251" w:author="Hii" w:date="2024-11-08T15:01:00Z">
          <w:pPr>
            <w:pStyle w:val="NormalBPBHEB"/>
            <w:numPr>
              <w:numId w:val="128"/>
            </w:numPr>
            <w:tabs>
              <w:tab w:val="num" w:pos="720"/>
            </w:tabs>
            <w:ind w:left="720" w:hanging="360"/>
          </w:pPr>
        </w:pPrChange>
      </w:pPr>
      <w:ins w:id="3252" w:author="Hii" w:date="2024-11-08T14:59:00Z">
        <w:r w:rsidRPr="000A0210">
          <w:rPr>
            <w:lang w:val="en-IN"/>
          </w:rPr>
          <w:t xml:space="preserve">Multiply the leftmost digit of </w:t>
        </w:r>
        <w:r w:rsidRPr="000A0210">
          <w:rPr>
            <w:b/>
            <w:bCs/>
            <w:lang w:val="en-IN"/>
          </w:rPr>
          <w:t>10 (1)</w:t>
        </w:r>
        <w:r w:rsidRPr="000A0210">
          <w:rPr>
            <w:lang w:val="en-IN"/>
          </w:rPr>
          <w:t xml:space="preserve"> by </w:t>
        </w:r>
        <w:r w:rsidRPr="000A0210">
          <w:rPr>
            <w:b/>
            <w:bCs/>
            <w:lang w:val="en-IN"/>
          </w:rPr>
          <w:t>101</w:t>
        </w:r>
        <w:r w:rsidRPr="000A0210">
          <w:rPr>
            <w:lang w:val="en-IN"/>
          </w:rPr>
          <w:t>, but shift it one position to the left:</w:t>
        </w:r>
        <w:r w:rsidRPr="000A0210">
          <w:rPr>
            <w:lang w:val="en-IN"/>
          </w:rPr>
          <w:br/>
          <w:t>101×1=</w:t>
        </w:r>
      </w:ins>
      <w:ins w:id="3253" w:author="Hii" w:date="2024-11-08T15:00:00Z">
        <w:r w:rsidR="00B34F7C">
          <w:rPr>
            <w:lang w:val="en-IN"/>
          </w:rPr>
          <w:t>101</w:t>
        </w:r>
      </w:ins>
      <w:ins w:id="3254" w:author="Hii" w:date="2024-11-08T14:59:00Z">
        <w:r w:rsidRPr="000A0210">
          <w:rPr>
            <w:lang w:val="en-IN"/>
          </w:rPr>
          <w:t xml:space="preserve"> (shifted left: 1010).</w:t>
        </w:r>
      </w:ins>
    </w:p>
    <w:p w14:paraId="125CBEA8" w14:textId="7ED41C34" w:rsidR="00301525" w:rsidRDefault="00B34F7C" w:rsidP="00B34F7C">
      <w:pPr>
        <w:pStyle w:val="NormalBPBHEB"/>
        <w:numPr>
          <w:ilvl w:val="0"/>
          <w:numId w:val="128"/>
        </w:numPr>
        <w:jc w:val="center"/>
        <w:rPr>
          <w:ins w:id="3255" w:author="Hii" w:date="2024-11-08T15:01:00Z"/>
        </w:rPr>
        <w:pPrChange w:id="3256" w:author="Hii" w:date="2024-11-08T15:01:00Z">
          <w:pPr>
            <w:pStyle w:val="BodyText"/>
            <w:spacing w:before="6"/>
          </w:pPr>
        </w:pPrChange>
      </w:pPr>
      <w:ins w:id="3257" w:author="Hii" w:date="2024-11-08T15:01:00Z">
        <w:r w:rsidRPr="00B34F7C">
          <w:t>Add the results:</w:t>
        </w:r>
        <w:r>
          <w:t xml:space="preserve"> 000+1010</w:t>
        </w:r>
      </w:ins>
    </w:p>
    <w:p w14:paraId="723DA5C3" w14:textId="2D643C0B" w:rsidR="00B34F7C" w:rsidRDefault="00B34F7C" w:rsidP="00B34F7C">
      <w:pPr>
        <w:pStyle w:val="NormalBPBHEB"/>
        <w:jc w:val="center"/>
        <w:pPrChange w:id="3258" w:author="Hii" w:date="2024-11-08T15:01:00Z">
          <w:pPr>
            <w:pStyle w:val="BodyText"/>
            <w:spacing w:before="6"/>
          </w:pPr>
        </w:pPrChange>
      </w:pPr>
      <w:ins w:id="3259" w:author="Hii" w:date="2024-11-08T15:01:00Z">
        <w:r w:rsidRPr="00B34F7C">
          <w:t>Thus, 101 (binary) × 10 (binary) = 1010 (binary).</w:t>
        </w:r>
      </w:ins>
    </w:p>
    <w:p w14:paraId="0B0AE0F8" w14:textId="2B52623A" w:rsidR="00301525" w:rsidDel="000A0210" w:rsidRDefault="008B7718" w:rsidP="00BA0945">
      <w:pPr>
        <w:pStyle w:val="NormalBPBHEB"/>
        <w:numPr>
          <w:ilvl w:val="0"/>
          <w:numId w:val="99"/>
        </w:numPr>
        <w:rPr>
          <w:del w:id="3260" w:author="Hii" w:date="2024-11-08T14:57:00Z"/>
        </w:rPr>
        <w:pPrChange w:id="3261" w:author="Abhiram Arali" w:date="2024-10-29T17:07:00Z">
          <w:pPr>
            <w:spacing w:line="362" w:lineRule="auto"/>
            <w:ind w:left="220" w:right="5"/>
          </w:pPr>
        </w:pPrChange>
      </w:pPr>
      <w:r w:rsidRPr="000A0210">
        <w:rPr>
          <w:b/>
          <w:rPrChange w:id="3262" w:author="Hii" w:date="2024-11-08T14:57:00Z">
            <w:rPr>
              <w:b/>
            </w:rPr>
          </w:rPrChange>
        </w:rPr>
        <w:t xml:space="preserve">Octal </w:t>
      </w:r>
      <w:r w:rsidR="00A35635" w:rsidRPr="000A0210">
        <w:rPr>
          <w:b/>
          <w:rPrChange w:id="3263" w:author="Hii" w:date="2024-11-08T14:57:00Z">
            <w:rPr>
              <w:b/>
            </w:rPr>
          </w:rPrChange>
        </w:rPr>
        <w:t>multiplication</w:t>
      </w:r>
      <w:r w:rsidRPr="000A0210">
        <w:rPr>
          <w:b/>
          <w:rPrChange w:id="3264" w:author="Hii" w:date="2024-11-08T14:57:00Z">
            <w:rPr>
              <w:b/>
            </w:rPr>
          </w:rPrChange>
        </w:rPr>
        <w:t xml:space="preserve">: </w:t>
      </w:r>
      <w:del w:id="3265" w:author="Hii" w:date="2024-11-08T14:57:00Z">
        <w:r w:rsidDel="000A0210">
          <w:delText>Similar to binary but with base 8. For instance, 7×57</w:delText>
        </w:r>
        <w:r w:rsidDel="000A0210">
          <w:rPr>
            <w:spacing w:val="23"/>
          </w:rPr>
          <w:delText xml:space="preserve"> </w:delText>
        </w:r>
        <w:r w:rsidDel="000A0210">
          <w:delText>\times 57×5 in</w:delText>
        </w:r>
        <w:r w:rsidDel="000A0210">
          <w:rPr>
            <w:spacing w:val="40"/>
          </w:rPr>
          <w:delText xml:space="preserve"> </w:delText>
        </w:r>
        <w:commentRangeStart w:id="3266"/>
        <w:r w:rsidDel="000A0210">
          <w:rPr>
            <w:spacing w:val="-2"/>
          </w:rPr>
          <w:delText>octal</w:delText>
        </w:r>
        <w:commentRangeEnd w:id="3266"/>
        <w:r w:rsidR="00A44E1B" w:rsidDel="000A0210">
          <w:rPr>
            <w:rStyle w:val="CommentReference"/>
            <w:rFonts w:asciiTheme="minorHAnsi" w:eastAsiaTheme="minorHAnsi" w:hAnsiTheme="minorHAnsi" w:cstheme="minorBidi"/>
          </w:rPr>
          <w:commentReference w:id="3266"/>
        </w:r>
        <w:r w:rsidDel="000A0210">
          <w:rPr>
            <w:spacing w:val="-2"/>
          </w:rPr>
          <w:delText>:</w:delText>
        </w:r>
      </w:del>
    </w:p>
    <w:p w14:paraId="3B652FF8" w14:textId="4EE77929" w:rsidR="00301525" w:rsidRPr="000A0210" w:rsidRDefault="008B7718" w:rsidP="00BA0945">
      <w:pPr>
        <w:pStyle w:val="NormalBPBHEB"/>
        <w:numPr>
          <w:ilvl w:val="0"/>
          <w:numId w:val="99"/>
        </w:numPr>
        <w:rPr>
          <w:sz w:val="20"/>
          <w:rPrChange w:id="3267" w:author="Hii" w:date="2024-11-08T14:57:00Z">
            <w:rPr>
              <w:sz w:val="20"/>
            </w:rPr>
          </w:rPrChange>
        </w:rPr>
        <w:pPrChange w:id="3268" w:author="Abhiram Arali" w:date="2024-10-29T17:07:00Z">
          <w:pPr>
            <w:pStyle w:val="BodyText"/>
            <w:spacing w:before="25"/>
          </w:pPr>
        </w:pPrChange>
      </w:pPr>
      <w:del w:id="3269" w:author="Hii" w:date="2024-11-08T14:56:00Z">
        <w:r w:rsidDel="000A0210">
          <w:rPr>
            <w:noProof/>
            <w:lang w:val="en-IN" w:eastAsia="en-IN"/>
          </w:rPr>
          <mc:AlternateContent>
            <mc:Choice Requires="wpg">
              <w:drawing>
                <wp:anchor distT="0" distB="0" distL="0" distR="0" simplePos="0" relativeHeight="487595008" behindDoc="1" locked="0" layoutInCell="1" allowOverlap="1" wp14:anchorId="0D429A06" wp14:editId="074C05B7">
                  <wp:simplePos x="0" y="0"/>
                  <wp:positionH relativeFrom="page">
                    <wp:posOffset>1297177</wp:posOffset>
                  </wp:positionH>
                  <wp:positionV relativeFrom="paragraph">
                    <wp:posOffset>177402</wp:posOffset>
                  </wp:positionV>
                  <wp:extent cx="5425440" cy="1087120"/>
                  <wp:effectExtent l="0" t="0" r="0" b="0"/>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150876" y="650123"/>
                            <a:ext cx="304165" cy="1270"/>
                            <a:chOff x="150876" y="650123"/>
                            <a:chExt cx="304165" cy="1270"/>
                          </a:xfrm>
                        </wpg:grpSpPr>
                        <wps:wsp>
                          <wps:cNvPr id="50" name="Graphic 50"/>
                          <wps:cNvSpPr/>
                          <wps:spPr>
                            <a:xfrm>
                              <a:off x="150876" y="650123"/>
                              <a:ext cx="304165" cy="1270"/>
                            </a:xfrm>
                            <a:custGeom>
                              <a:avLst/>
                              <a:gdLst/>
                              <a:ahLst/>
                              <a:cxnLst/>
                              <a:rect l="l" t="t" r="r" b="b"/>
                              <a:pathLst>
                                <a:path w="304165">
                                  <a:moveTo>
                                    <a:pt x="0" y="0"/>
                                  </a:moveTo>
                                  <a:lnTo>
                                    <a:pt x="304045"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3875FADA" id="Group 49" o:spid="_x0000_s1026" style="position:absolute;margin-left:102.15pt;margin-top:13.95pt;width:427.2pt;height:85.6pt;z-index:-15721472;mso-wrap-distance-left:0;mso-wrap-distance-right:0;mso-position-horizontal-relative:page" coordorigin="1508,6501" coordsize="304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">
                  <v:shape id="Graphic 50" o:spid="_x0000_s1027" style="position:absolute;left:1508;top:6501;width:3042;height:12;visibility:visible;mso-wrap-style:square;v-text-anchor:top" coordsize="304165,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QMOsAA&#10;AADbAAAADwAAAGRycy9kb3ducmV2LnhtbERPXWvCMBR9H/gfwhX2NlMHjlGNIgWZqAzWDZ8vzbWp&#10;NjcliW3998vDYI+H873ajLYVPfnQOFYwn2UgiCunG64V/HzvXt5BhIissXVMCh4UYLOePK0w127g&#10;L+rLWIsUwiFHBSbGLpcyVIYshpnriBN3cd5iTNDXUnscUrht5WuWvUmLDacGgx0VhqpbebcKzqfm&#10;8/A4+tOx6sehuLbFhzOlUs/TcbsEEWmM/+I/914rWKT16Uv6AX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QMOsAAAADbAAAADwAAAAAAAAAAAAAAAACYAgAAZHJzL2Rvd25y&#10;ZXYueG1sUEsFBgAAAAAEAAQA9QAAAIUDAAAAAA==&#10;" path="m,l304045,e" filled="f" strokeweight=".31239mm">
                    <v:stroke dashstyle="dash"/>
                    <v:path arrowok="t"/>
                  </v:shape>
                  <w10:wrap type="topAndBottom" anchorx="page"/>
                </v:group>
              </w:pict>
            </mc:Fallback>
          </mc:AlternateContent>
        </w:r>
      </w:del>
    </w:p>
    <w:p w14:paraId="33EE232F" w14:textId="033103A5" w:rsidR="00301525" w:rsidRDefault="00B34F7C">
      <w:pPr>
        <w:pStyle w:val="NormalBPBHEB"/>
        <w:rPr>
          <w:ins w:id="3270" w:author="Hii" w:date="2024-11-08T15:03:00Z"/>
        </w:rPr>
        <w:pPrChange w:id="3271" w:author="Abhiram Arali" w:date="2024-10-29T17:07:00Z">
          <w:pPr>
            <w:pStyle w:val="BodyText"/>
            <w:spacing w:before="6"/>
          </w:pPr>
        </w:pPrChange>
      </w:pPr>
      <w:ins w:id="3272" w:author="Hii" w:date="2024-11-08T15:03:00Z">
        <w:r w:rsidRPr="00B34F7C">
          <w:t>Octal multiplication follows the same principles as multiplication in other number systems, but it works in base 8. Each digit in the octal numbers represents powers of 8, and the multiplication process is similar to decimal multiplication. You multiply each digit of one octal number by the other, then add the results, just like in decimal multiplication.</w:t>
        </w:r>
      </w:ins>
    </w:p>
    <w:p w14:paraId="5EED9A64" w14:textId="77777777" w:rsidR="00B34F7C" w:rsidRDefault="00B34F7C" w:rsidP="00B34F7C">
      <w:pPr>
        <w:pStyle w:val="Heading3"/>
        <w:rPr>
          <w:ins w:id="3273" w:author="Hii" w:date="2024-11-08T15:03:00Z"/>
        </w:rPr>
      </w:pPr>
      <w:ins w:id="3274" w:author="Hii" w:date="2024-11-08T15:03:00Z">
        <w:r>
          <w:t>Example:</w:t>
        </w:r>
      </w:ins>
    </w:p>
    <w:p w14:paraId="5C48EA2F" w14:textId="77777777" w:rsidR="00B34F7C" w:rsidRDefault="00B34F7C" w:rsidP="00B34F7C">
      <w:pPr>
        <w:pStyle w:val="NormalWeb"/>
        <w:rPr>
          <w:ins w:id="3275" w:author="Hii" w:date="2024-11-08T15:03:00Z"/>
        </w:rPr>
      </w:pPr>
      <w:ins w:id="3276" w:author="Hii" w:date="2024-11-08T15:03:00Z">
        <w:r>
          <w:t xml:space="preserve">Multiply </w:t>
        </w:r>
        <w:r>
          <w:rPr>
            <w:rStyle w:val="Strong"/>
          </w:rPr>
          <w:t>15 (octal)</w:t>
        </w:r>
        <w:r>
          <w:t xml:space="preserve"> by </w:t>
        </w:r>
        <w:r>
          <w:rPr>
            <w:rStyle w:val="Strong"/>
          </w:rPr>
          <w:t>3 (octal)</w:t>
        </w:r>
        <w:r>
          <w:t>:</w:t>
        </w:r>
      </w:ins>
    </w:p>
    <w:p w14:paraId="744CF093" w14:textId="761B97FA" w:rsidR="00B34F7C" w:rsidRDefault="00B34F7C" w:rsidP="00B34F7C">
      <w:pPr>
        <w:pStyle w:val="NormalWeb"/>
        <w:numPr>
          <w:ilvl w:val="0"/>
          <w:numId w:val="129"/>
        </w:numPr>
        <w:rPr>
          <w:ins w:id="3277" w:author="Hii" w:date="2024-11-08T15:03:00Z"/>
        </w:rPr>
      </w:pPr>
      <w:ins w:id="3278" w:author="Hii" w:date="2024-11-08T15:03:00Z">
        <w:r>
          <w:t xml:space="preserve">Multiply the rightmost digit of </w:t>
        </w:r>
        <w:r>
          <w:rPr>
            <w:rStyle w:val="Strong"/>
          </w:rPr>
          <w:t>3 (octal)</w:t>
        </w:r>
        <w:r>
          <w:t xml:space="preserve"> by </w:t>
        </w:r>
        <w:r>
          <w:rPr>
            <w:rStyle w:val="Strong"/>
          </w:rPr>
          <w:t>15 (octal)</w:t>
        </w:r>
        <w:r>
          <w:t>:</w:t>
        </w:r>
        <w:r>
          <w:br/>
        </w:r>
        <w:r>
          <w:rPr>
            <w:rStyle w:val="katex-mathml"/>
          </w:rPr>
          <w:t>15×3=</w:t>
        </w:r>
        <w:r>
          <w:rPr>
            <w:rStyle w:val="mord"/>
          </w:rPr>
          <w:t>45</w:t>
        </w:r>
        <w:r>
          <w:t xml:space="preserve"> (octal).</w:t>
        </w:r>
      </w:ins>
    </w:p>
    <w:p w14:paraId="46B63FFF" w14:textId="77777777" w:rsidR="00B34F7C" w:rsidRDefault="00B34F7C" w:rsidP="00B34F7C">
      <w:pPr>
        <w:pStyle w:val="NormalWeb"/>
        <w:numPr>
          <w:ilvl w:val="0"/>
          <w:numId w:val="129"/>
        </w:numPr>
        <w:rPr>
          <w:ins w:id="3279" w:author="Hii" w:date="2024-11-08T15:03:00Z"/>
        </w:rPr>
      </w:pPr>
      <w:ins w:id="3280" w:author="Hii" w:date="2024-11-08T15:03:00Z">
        <w:r>
          <w:lastRenderedPageBreak/>
          <w:t xml:space="preserve">The result </w:t>
        </w:r>
        <w:r>
          <w:rPr>
            <w:rStyle w:val="Strong"/>
          </w:rPr>
          <w:t>45</w:t>
        </w:r>
        <w:r>
          <w:t xml:space="preserve"> in octal is the same as </w:t>
        </w:r>
        <w:r>
          <w:rPr>
            <w:rStyle w:val="Strong"/>
          </w:rPr>
          <w:t>3×5 = 15</w:t>
        </w:r>
        <w:r>
          <w:t xml:space="preserve"> and </w:t>
        </w:r>
        <w:r>
          <w:rPr>
            <w:rStyle w:val="Strong"/>
          </w:rPr>
          <w:t>1×5 = 5</w:t>
        </w:r>
        <w:r>
          <w:t xml:space="preserve"> (both in octal).</w:t>
        </w:r>
      </w:ins>
    </w:p>
    <w:p w14:paraId="58C1F892" w14:textId="77777777" w:rsidR="00B34F7C" w:rsidRDefault="00B34F7C" w:rsidP="00B34F7C">
      <w:pPr>
        <w:pStyle w:val="NormalWeb"/>
        <w:rPr>
          <w:ins w:id="3281" w:author="Hii" w:date="2024-11-08T15:03:00Z"/>
        </w:rPr>
      </w:pPr>
      <w:ins w:id="3282" w:author="Hii" w:date="2024-11-08T15:03:00Z">
        <w:r>
          <w:t xml:space="preserve">Thus, </w:t>
        </w:r>
        <w:r>
          <w:rPr>
            <w:rStyle w:val="Strong"/>
          </w:rPr>
          <w:t>15 (octal) × 3 (octal) = 45 (octal)</w:t>
        </w:r>
        <w:r>
          <w:t>.</w:t>
        </w:r>
      </w:ins>
    </w:p>
    <w:p w14:paraId="0A657C54" w14:textId="1BA24909" w:rsidR="00B34F7C" w:rsidDel="00B34F7C" w:rsidRDefault="00B34F7C">
      <w:pPr>
        <w:pStyle w:val="NormalBPBHEB"/>
        <w:rPr>
          <w:del w:id="3283" w:author="Hii" w:date="2024-11-08T15:04:00Z"/>
        </w:rPr>
        <w:pPrChange w:id="3284" w:author="Abhiram Arali" w:date="2024-10-29T17:07:00Z">
          <w:pPr>
            <w:pStyle w:val="BodyText"/>
            <w:spacing w:before="6"/>
          </w:pPr>
        </w:pPrChange>
      </w:pPr>
    </w:p>
    <w:p w14:paraId="51C89B63" w14:textId="4B202625" w:rsidR="00301525" w:rsidDel="000A0210" w:rsidRDefault="008B7718" w:rsidP="00302F57">
      <w:pPr>
        <w:pStyle w:val="NormalBPBHEB"/>
        <w:numPr>
          <w:ilvl w:val="0"/>
          <w:numId w:val="99"/>
        </w:numPr>
        <w:rPr>
          <w:del w:id="3285" w:author="Hii" w:date="2024-11-08T14:57:00Z"/>
        </w:rPr>
        <w:pPrChange w:id="3286" w:author="Abhiram Arali" w:date="2024-10-29T17:07:00Z">
          <w:pPr>
            <w:pStyle w:val="BodyText"/>
            <w:spacing w:line="360" w:lineRule="auto"/>
            <w:ind w:left="220"/>
          </w:pPr>
        </w:pPrChange>
      </w:pPr>
      <w:r w:rsidRPr="000A0210">
        <w:rPr>
          <w:b/>
          <w:bCs/>
          <w:rPrChange w:id="3287" w:author="Hii" w:date="2024-11-08T14:57:00Z">
            <w:rPr/>
          </w:rPrChange>
        </w:rPr>
        <w:t>Hexadecimal</w:t>
      </w:r>
      <w:r w:rsidRPr="000A0210">
        <w:rPr>
          <w:b/>
          <w:bCs/>
          <w:spacing w:val="-15"/>
          <w:rPrChange w:id="3288" w:author="Hii" w:date="2024-11-08T14:57:00Z">
            <w:rPr>
              <w:spacing w:val="-15"/>
            </w:rPr>
          </w:rPrChange>
        </w:rPr>
        <w:t xml:space="preserve"> </w:t>
      </w:r>
      <w:r w:rsidR="006D2775" w:rsidRPr="000A0210">
        <w:rPr>
          <w:b/>
          <w:bCs/>
          <w:rPrChange w:id="3289" w:author="Hii" w:date="2024-11-08T14:57:00Z">
            <w:rPr>
              <w:b/>
              <w:bCs/>
            </w:rPr>
          </w:rPrChange>
        </w:rPr>
        <w:t>multiplication</w:t>
      </w:r>
      <w:r>
        <w:t>:</w:t>
      </w:r>
      <w:r w:rsidRPr="000A0210">
        <w:rPr>
          <w:spacing w:val="-15"/>
          <w:rPrChange w:id="3290" w:author="Hii" w:date="2024-11-08T14:57:00Z">
            <w:rPr>
              <w:spacing w:val="-15"/>
            </w:rPr>
          </w:rPrChange>
        </w:rPr>
        <w:t xml:space="preserve"> </w:t>
      </w:r>
      <w:del w:id="3291" w:author="Hii" w:date="2024-11-08T14:57:00Z">
        <w:r w:rsidDel="000A0210">
          <w:delText>Uses</w:delText>
        </w:r>
        <w:r w:rsidDel="000A0210">
          <w:rPr>
            <w:spacing w:val="-15"/>
          </w:rPr>
          <w:delText xml:space="preserve"> </w:delText>
        </w:r>
        <w:r w:rsidDel="000A0210">
          <w:delText>the</w:delText>
        </w:r>
        <w:r w:rsidDel="000A0210">
          <w:rPr>
            <w:spacing w:val="-15"/>
          </w:rPr>
          <w:delText xml:space="preserve"> </w:delText>
        </w:r>
        <w:r w:rsidDel="000A0210">
          <w:delText>same</w:delText>
        </w:r>
        <w:r w:rsidDel="000A0210">
          <w:rPr>
            <w:spacing w:val="-15"/>
          </w:rPr>
          <w:delText xml:space="preserve"> </w:delText>
        </w:r>
        <w:r w:rsidDel="000A0210">
          <w:delText>principles</w:delText>
        </w:r>
        <w:r w:rsidDel="000A0210">
          <w:rPr>
            <w:spacing w:val="-15"/>
          </w:rPr>
          <w:delText xml:space="preserve"> </w:delText>
        </w:r>
        <w:r w:rsidDel="000A0210">
          <w:delText>with</w:delText>
        </w:r>
        <w:r w:rsidDel="000A0210">
          <w:rPr>
            <w:spacing w:val="-15"/>
          </w:rPr>
          <w:delText xml:space="preserve"> </w:delText>
        </w:r>
        <w:r w:rsidDel="000A0210">
          <w:delText>base</w:delText>
        </w:r>
        <w:r w:rsidDel="000A0210">
          <w:rPr>
            <w:spacing w:val="-15"/>
          </w:rPr>
          <w:delText xml:space="preserve"> </w:delText>
        </w:r>
        <w:r w:rsidDel="000A0210">
          <w:delText>16.</w:delText>
        </w:r>
        <w:r w:rsidDel="000A0210">
          <w:rPr>
            <w:spacing w:val="-15"/>
          </w:rPr>
          <w:delText xml:space="preserve"> </w:delText>
        </w:r>
        <w:r w:rsidDel="000A0210">
          <w:delText>For</w:delText>
        </w:r>
        <w:r w:rsidDel="000A0210">
          <w:rPr>
            <w:spacing w:val="-15"/>
          </w:rPr>
          <w:delText xml:space="preserve"> </w:delText>
        </w:r>
        <w:r w:rsidDel="000A0210">
          <w:delText>example,</w:delText>
        </w:r>
        <w:r w:rsidDel="000A0210">
          <w:rPr>
            <w:spacing w:val="-15"/>
          </w:rPr>
          <w:delText xml:space="preserve"> </w:delText>
        </w:r>
        <w:r w:rsidDel="000A0210">
          <w:delText>A×2A</w:delText>
        </w:r>
        <w:r w:rsidDel="000A0210">
          <w:rPr>
            <w:spacing w:val="-12"/>
          </w:rPr>
          <w:delText xml:space="preserve"> </w:delText>
        </w:r>
        <w:r w:rsidDel="000A0210">
          <w:delText xml:space="preserve">\times 2A×2 (where A=10A = 10A=10 in </w:delText>
        </w:r>
        <w:commentRangeStart w:id="3292"/>
        <w:r w:rsidDel="000A0210">
          <w:delText>decimal</w:delText>
        </w:r>
        <w:commentRangeEnd w:id="3292"/>
        <w:r w:rsidR="00A44E1B" w:rsidDel="000A0210">
          <w:rPr>
            <w:rStyle w:val="CommentReference"/>
            <w:rFonts w:asciiTheme="minorHAnsi" w:eastAsiaTheme="minorHAnsi" w:hAnsiTheme="minorHAnsi" w:cstheme="minorBidi"/>
          </w:rPr>
          <w:commentReference w:id="3292"/>
        </w:r>
        <w:r w:rsidDel="000A0210">
          <w:delText>):</w:delText>
        </w:r>
      </w:del>
    </w:p>
    <w:p w14:paraId="17FE1296" w14:textId="3DE5AE4E" w:rsidR="00301525" w:rsidRPr="000A0210" w:rsidRDefault="008B7718" w:rsidP="00302F57">
      <w:pPr>
        <w:pStyle w:val="NormalBPBHEB"/>
        <w:numPr>
          <w:ilvl w:val="0"/>
          <w:numId w:val="99"/>
        </w:numPr>
        <w:rPr>
          <w:sz w:val="20"/>
          <w:rPrChange w:id="3293" w:author="Hii" w:date="2024-11-08T14:57:00Z">
            <w:rPr>
              <w:sz w:val="20"/>
            </w:rPr>
          </w:rPrChange>
        </w:rPr>
        <w:pPrChange w:id="3294" w:author="Abhiram Arali" w:date="2024-10-29T17:07:00Z">
          <w:pPr>
            <w:pStyle w:val="BodyText"/>
            <w:spacing w:before="28"/>
          </w:pPr>
        </w:pPrChange>
      </w:pPr>
      <w:del w:id="3295" w:author="Hii" w:date="2024-11-08T14:56:00Z">
        <w:r w:rsidDel="000A0210">
          <w:rPr>
            <w:noProof/>
            <w:lang w:val="en-IN" w:eastAsia="en-IN"/>
          </w:rPr>
          <mc:AlternateContent>
            <mc:Choice Requires="wpg">
              <w:drawing>
                <wp:anchor distT="0" distB="0" distL="0" distR="0" simplePos="0" relativeHeight="487596544" behindDoc="1" locked="0" layoutInCell="1" allowOverlap="1" wp14:anchorId="72363642" wp14:editId="0A83F71B">
                  <wp:simplePos x="0" y="0"/>
                  <wp:positionH relativeFrom="page">
                    <wp:posOffset>1297177</wp:posOffset>
                  </wp:positionH>
                  <wp:positionV relativeFrom="paragraph">
                    <wp:posOffset>179510</wp:posOffset>
                  </wp:positionV>
                  <wp:extent cx="5425440" cy="1087120"/>
                  <wp:effectExtent l="0" t="0" r="0" b="0"/>
                  <wp:wrapTopAndBottom/>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150876" y="651646"/>
                            <a:ext cx="304165" cy="1270"/>
                            <a:chOff x="150876" y="651646"/>
                            <a:chExt cx="304165" cy="1270"/>
                          </a:xfrm>
                        </wpg:grpSpPr>
                        <wps:wsp>
                          <wps:cNvPr id="53" name="Graphic 53"/>
                          <wps:cNvSpPr/>
                          <wps:spPr>
                            <a:xfrm>
                              <a:off x="150876" y="651646"/>
                              <a:ext cx="304165" cy="1270"/>
                            </a:xfrm>
                            <a:custGeom>
                              <a:avLst/>
                              <a:gdLst/>
                              <a:ahLst/>
                              <a:cxnLst/>
                              <a:rect l="l" t="t" r="r" b="b"/>
                              <a:pathLst>
                                <a:path w="304165">
                                  <a:moveTo>
                                    <a:pt x="0" y="0"/>
                                  </a:moveTo>
                                  <a:lnTo>
                                    <a:pt x="304045"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19BEEFC8" id="Group 52" o:spid="_x0000_s1026" style="position:absolute;margin-left:102.15pt;margin-top:14.15pt;width:427.2pt;height:85.6pt;z-index:-15719936;mso-wrap-distance-left:0;mso-wrap-distance-right:0;mso-position-horizontal-relative:page" coordorigin="1508,6516" coordsize="304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">
                  <v:shape id="Graphic 53" o:spid="_x0000_s1027" style="position:absolute;left:1508;top:6516;width:3042;height:13;visibility:visible;mso-wrap-style:square;v-text-anchor:top" coordsize="304165,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aSTcQA&#10;AADbAAAADwAAAGRycy9kb3ducmV2LnhtbESPUWvCMBSF3wf+h3AHe5vpHBtSjSIFcUwZ2A2fL821&#10;qTY3Jcna+u+XwWCPh3POdzjL9Whb0ZMPjWMFT9MMBHHldMO1gq/P7eMcRIjIGlvHpOBGAdaryd0S&#10;c+0GPlJfxlokCIccFZgYu1zKUBmyGKauI07e2XmLMUlfS+1xSHDbylmWvUqLDacFgx0Vhqpr+W0V&#10;nA7Nx/tt7w/7qh+H4tIWO2dKpR7ux80CRKQx/of/2m9awcsz/H5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Gkk3EAAAA2wAAAA8AAAAAAAAAAAAAAAAAmAIAAGRycy9k&#10;b3ducmV2LnhtbFBLBQYAAAAABAAEAPUAAACJAwAAAAA=&#10;" path="m,l304045,e" filled="f" strokeweight=".31239mm">
                    <v:stroke dashstyle="dash"/>
                    <v:path arrowok="t"/>
                  </v:shape>
                  <w10:wrap type="topAndBottom" anchorx="page"/>
                </v:group>
              </w:pict>
            </mc:Fallback>
          </mc:AlternateContent>
        </w:r>
      </w:del>
    </w:p>
    <w:p w14:paraId="091BD45F" w14:textId="49C375CB" w:rsidR="00301525" w:rsidRDefault="00B34F7C">
      <w:pPr>
        <w:pStyle w:val="NormalBPBHEB"/>
        <w:rPr>
          <w:ins w:id="3296" w:author="Hii" w:date="2024-11-08T15:04:00Z"/>
        </w:rPr>
        <w:pPrChange w:id="3297" w:author="Abhiram Arali" w:date="2024-10-29T17:07:00Z">
          <w:pPr>
            <w:pStyle w:val="BodyText"/>
            <w:spacing w:before="6"/>
          </w:pPr>
        </w:pPrChange>
      </w:pPr>
      <w:ins w:id="3298" w:author="Hii" w:date="2024-11-08T15:04:00Z">
        <w:r w:rsidRPr="00B34F7C">
          <w:t>Hexadecimal multiplication follows similar steps to binary and decimal multiplication but in base 16. The digits in hexadecimal range from 0-9 and A-F (where A=10, B=11, C=12, D=13, E=14, F=15). The multiplication process involves multiplying each digit of one hexadecimal number by each digit of the other number, then adding the results, just like in other number systems</w:t>
        </w:r>
        <w:r>
          <w:t>.</w:t>
        </w:r>
      </w:ins>
    </w:p>
    <w:p w14:paraId="04C8E6CB" w14:textId="77777777" w:rsidR="00B34F7C" w:rsidRPr="00B34F7C" w:rsidRDefault="00B34F7C" w:rsidP="00B34F7C">
      <w:pPr>
        <w:spacing w:before="100" w:beforeAutospacing="1" w:after="100" w:afterAutospacing="1" w:line="240" w:lineRule="auto"/>
        <w:rPr>
          <w:ins w:id="3299" w:author="Hii" w:date="2024-11-08T15:04:00Z"/>
          <w:rFonts w:ascii="Times New Roman" w:eastAsia="Times New Roman" w:hAnsi="Times New Roman" w:cs="Times New Roman"/>
          <w:sz w:val="24"/>
          <w:szCs w:val="24"/>
          <w:lang w:val="en-IN" w:eastAsia="en-IN"/>
        </w:rPr>
      </w:pPr>
      <w:ins w:id="3300" w:author="Hii" w:date="2024-11-08T15:04:00Z">
        <w:r w:rsidRPr="00B34F7C">
          <w:rPr>
            <w:rFonts w:ascii="Times New Roman" w:eastAsia="Times New Roman" w:hAnsi="Times New Roman" w:cs="Times New Roman"/>
            <w:sz w:val="24"/>
            <w:szCs w:val="24"/>
            <w:lang w:val="en-IN" w:eastAsia="en-IN"/>
          </w:rPr>
          <w:t xml:space="preserve">Multiply </w:t>
        </w:r>
        <w:r w:rsidRPr="00B34F7C">
          <w:rPr>
            <w:rFonts w:ascii="Times New Roman" w:eastAsia="Times New Roman" w:hAnsi="Times New Roman" w:cs="Times New Roman"/>
            <w:b/>
            <w:bCs/>
            <w:sz w:val="24"/>
            <w:szCs w:val="24"/>
            <w:lang w:val="en-IN" w:eastAsia="en-IN"/>
          </w:rPr>
          <w:t>A (hex)</w:t>
        </w:r>
        <w:r w:rsidRPr="00B34F7C">
          <w:rPr>
            <w:rFonts w:ascii="Times New Roman" w:eastAsia="Times New Roman" w:hAnsi="Times New Roman" w:cs="Times New Roman"/>
            <w:sz w:val="24"/>
            <w:szCs w:val="24"/>
            <w:lang w:val="en-IN" w:eastAsia="en-IN"/>
          </w:rPr>
          <w:t xml:space="preserve"> by </w:t>
        </w:r>
        <w:r w:rsidRPr="00B34F7C">
          <w:rPr>
            <w:rFonts w:ascii="Times New Roman" w:eastAsia="Times New Roman" w:hAnsi="Times New Roman" w:cs="Times New Roman"/>
            <w:b/>
            <w:bCs/>
            <w:sz w:val="24"/>
            <w:szCs w:val="24"/>
            <w:lang w:val="en-IN" w:eastAsia="en-IN"/>
          </w:rPr>
          <w:t>3 (hex)</w:t>
        </w:r>
        <w:r w:rsidRPr="00B34F7C">
          <w:rPr>
            <w:rFonts w:ascii="Times New Roman" w:eastAsia="Times New Roman" w:hAnsi="Times New Roman" w:cs="Times New Roman"/>
            <w:sz w:val="24"/>
            <w:szCs w:val="24"/>
            <w:lang w:val="en-IN" w:eastAsia="en-IN"/>
          </w:rPr>
          <w:t>:</w:t>
        </w:r>
      </w:ins>
    </w:p>
    <w:p w14:paraId="2A4A9E2A" w14:textId="77777777" w:rsidR="00B34F7C" w:rsidRPr="00B34F7C" w:rsidRDefault="00B34F7C" w:rsidP="00B34F7C">
      <w:pPr>
        <w:numPr>
          <w:ilvl w:val="0"/>
          <w:numId w:val="130"/>
        </w:numPr>
        <w:spacing w:before="100" w:beforeAutospacing="1" w:after="100" w:afterAutospacing="1" w:line="240" w:lineRule="auto"/>
        <w:rPr>
          <w:ins w:id="3301" w:author="Hii" w:date="2024-11-08T15:04:00Z"/>
          <w:rFonts w:ascii="Times New Roman" w:eastAsia="Times New Roman" w:hAnsi="Times New Roman" w:cs="Times New Roman"/>
          <w:sz w:val="24"/>
          <w:szCs w:val="24"/>
          <w:lang w:val="en-IN" w:eastAsia="en-IN"/>
        </w:rPr>
      </w:pPr>
      <w:ins w:id="3302" w:author="Hii" w:date="2024-11-08T15:04:00Z">
        <w:r w:rsidRPr="00B34F7C">
          <w:rPr>
            <w:rFonts w:ascii="Times New Roman" w:eastAsia="Times New Roman" w:hAnsi="Times New Roman" w:cs="Times New Roman"/>
            <w:b/>
            <w:bCs/>
            <w:sz w:val="24"/>
            <w:szCs w:val="24"/>
            <w:lang w:val="en-IN" w:eastAsia="en-IN"/>
          </w:rPr>
          <w:t>A (hex)</w:t>
        </w:r>
        <w:r w:rsidRPr="00B34F7C">
          <w:rPr>
            <w:rFonts w:ascii="Times New Roman" w:eastAsia="Times New Roman" w:hAnsi="Times New Roman" w:cs="Times New Roman"/>
            <w:sz w:val="24"/>
            <w:szCs w:val="24"/>
            <w:lang w:val="en-IN" w:eastAsia="en-IN"/>
          </w:rPr>
          <w:t xml:space="preserve"> is equal to </w:t>
        </w:r>
        <w:r w:rsidRPr="00B34F7C">
          <w:rPr>
            <w:rFonts w:ascii="Times New Roman" w:eastAsia="Times New Roman" w:hAnsi="Times New Roman" w:cs="Times New Roman"/>
            <w:b/>
            <w:bCs/>
            <w:sz w:val="24"/>
            <w:szCs w:val="24"/>
            <w:lang w:val="en-IN" w:eastAsia="en-IN"/>
          </w:rPr>
          <w:t>10 (decimal)</w:t>
        </w:r>
        <w:r w:rsidRPr="00B34F7C">
          <w:rPr>
            <w:rFonts w:ascii="Times New Roman" w:eastAsia="Times New Roman" w:hAnsi="Times New Roman" w:cs="Times New Roman"/>
            <w:sz w:val="24"/>
            <w:szCs w:val="24"/>
            <w:lang w:val="en-IN" w:eastAsia="en-IN"/>
          </w:rPr>
          <w:t xml:space="preserve">, and </w:t>
        </w:r>
        <w:r w:rsidRPr="00B34F7C">
          <w:rPr>
            <w:rFonts w:ascii="Times New Roman" w:eastAsia="Times New Roman" w:hAnsi="Times New Roman" w:cs="Times New Roman"/>
            <w:b/>
            <w:bCs/>
            <w:sz w:val="24"/>
            <w:szCs w:val="24"/>
            <w:lang w:val="en-IN" w:eastAsia="en-IN"/>
          </w:rPr>
          <w:t>3 (hex)</w:t>
        </w:r>
        <w:r w:rsidRPr="00B34F7C">
          <w:rPr>
            <w:rFonts w:ascii="Times New Roman" w:eastAsia="Times New Roman" w:hAnsi="Times New Roman" w:cs="Times New Roman"/>
            <w:sz w:val="24"/>
            <w:szCs w:val="24"/>
            <w:lang w:val="en-IN" w:eastAsia="en-IN"/>
          </w:rPr>
          <w:t xml:space="preserve"> is </w:t>
        </w:r>
        <w:r w:rsidRPr="00B34F7C">
          <w:rPr>
            <w:rFonts w:ascii="Times New Roman" w:eastAsia="Times New Roman" w:hAnsi="Times New Roman" w:cs="Times New Roman"/>
            <w:b/>
            <w:bCs/>
            <w:sz w:val="24"/>
            <w:szCs w:val="24"/>
            <w:lang w:val="en-IN" w:eastAsia="en-IN"/>
          </w:rPr>
          <w:t>3 (decimal)</w:t>
        </w:r>
        <w:r w:rsidRPr="00B34F7C">
          <w:rPr>
            <w:rFonts w:ascii="Times New Roman" w:eastAsia="Times New Roman" w:hAnsi="Times New Roman" w:cs="Times New Roman"/>
            <w:sz w:val="24"/>
            <w:szCs w:val="24"/>
            <w:lang w:val="en-IN" w:eastAsia="en-IN"/>
          </w:rPr>
          <w:t>.</w:t>
        </w:r>
      </w:ins>
    </w:p>
    <w:p w14:paraId="0BA26F60" w14:textId="301563B4" w:rsidR="00B34F7C" w:rsidRPr="00B34F7C" w:rsidRDefault="00B34F7C" w:rsidP="00B34F7C">
      <w:pPr>
        <w:numPr>
          <w:ilvl w:val="0"/>
          <w:numId w:val="130"/>
        </w:numPr>
        <w:spacing w:before="100" w:beforeAutospacing="1" w:after="100" w:afterAutospacing="1" w:line="240" w:lineRule="auto"/>
        <w:rPr>
          <w:ins w:id="3303" w:author="Hii" w:date="2024-11-08T15:04:00Z"/>
          <w:rFonts w:ascii="Times New Roman" w:eastAsia="Times New Roman" w:hAnsi="Times New Roman" w:cs="Times New Roman"/>
          <w:sz w:val="24"/>
          <w:szCs w:val="24"/>
          <w:lang w:val="en-IN" w:eastAsia="en-IN"/>
        </w:rPr>
      </w:pPr>
      <w:ins w:id="3304" w:author="Hii" w:date="2024-11-08T15:04:00Z">
        <w:r w:rsidRPr="00B34F7C">
          <w:rPr>
            <w:rFonts w:ascii="Times New Roman" w:eastAsia="Times New Roman" w:hAnsi="Times New Roman" w:cs="Times New Roman"/>
            <w:sz w:val="24"/>
            <w:szCs w:val="24"/>
            <w:lang w:val="en-IN" w:eastAsia="en-IN"/>
          </w:rPr>
          <w:t>Multiply the numbers:</w:t>
        </w:r>
        <w:r w:rsidRPr="00B34F7C">
          <w:rPr>
            <w:rFonts w:ascii="Times New Roman" w:eastAsia="Times New Roman" w:hAnsi="Times New Roman" w:cs="Times New Roman"/>
            <w:sz w:val="24"/>
            <w:szCs w:val="24"/>
            <w:lang w:val="en-IN" w:eastAsia="en-IN"/>
          </w:rPr>
          <w:br/>
          <w:t>A×3=10×3=</w:t>
        </w:r>
      </w:ins>
      <w:ins w:id="3305" w:author="Hii" w:date="2024-11-08T15:05:00Z">
        <w:r>
          <w:rPr>
            <w:rFonts w:ascii="Times New Roman" w:eastAsia="Times New Roman" w:hAnsi="Times New Roman" w:cs="Times New Roman"/>
            <w:sz w:val="24"/>
            <w:szCs w:val="24"/>
            <w:lang w:val="en-IN" w:eastAsia="en-IN"/>
          </w:rPr>
          <w:t>30</w:t>
        </w:r>
      </w:ins>
      <w:ins w:id="3306" w:author="Hii" w:date="2024-11-08T15:04:00Z">
        <w:r w:rsidRPr="00B34F7C">
          <w:rPr>
            <w:rFonts w:ascii="Times New Roman" w:eastAsia="Times New Roman" w:hAnsi="Times New Roman" w:cs="Times New Roman"/>
            <w:sz w:val="24"/>
            <w:szCs w:val="24"/>
            <w:lang w:val="en-IN" w:eastAsia="en-IN"/>
          </w:rPr>
          <w:t xml:space="preserve"> (decimal).</w:t>
        </w:r>
      </w:ins>
    </w:p>
    <w:p w14:paraId="71977F9A" w14:textId="7E50749E" w:rsidR="00B34F7C" w:rsidRPr="00B34F7C" w:rsidRDefault="00B34F7C" w:rsidP="00B34F7C">
      <w:pPr>
        <w:numPr>
          <w:ilvl w:val="0"/>
          <w:numId w:val="130"/>
        </w:numPr>
        <w:spacing w:before="100" w:beforeAutospacing="1" w:after="100" w:afterAutospacing="1" w:line="240" w:lineRule="auto"/>
        <w:rPr>
          <w:ins w:id="3307" w:author="Hii" w:date="2024-11-08T15:04:00Z"/>
          <w:rFonts w:ascii="Times New Roman" w:eastAsia="Times New Roman" w:hAnsi="Times New Roman" w:cs="Times New Roman"/>
          <w:sz w:val="24"/>
          <w:szCs w:val="24"/>
          <w:lang w:val="en-IN" w:eastAsia="en-IN"/>
        </w:rPr>
      </w:pPr>
      <w:ins w:id="3308" w:author="Hii" w:date="2024-11-08T15:04:00Z">
        <w:r w:rsidRPr="00B34F7C">
          <w:rPr>
            <w:rFonts w:ascii="Times New Roman" w:eastAsia="Times New Roman" w:hAnsi="Times New Roman" w:cs="Times New Roman"/>
            <w:sz w:val="24"/>
            <w:szCs w:val="24"/>
            <w:lang w:val="en-IN" w:eastAsia="en-IN"/>
          </w:rPr>
          <w:t>Convert the result back to hexadecimal:</w:t>
        </w:r>
        <w:r w:rsidRPr="00B34F7C">
          <w:rPr>
            <w:rFonts w:ascii="Times New Roman" w:eastAsia="Times New Roman" w:hAnsi="Times New Roman" w:cs="Times New Roman"/>
            <w:sz w:val="24"/>
            <w:szCs w:val="24"/>
            <w:lang w:val="en-IN" w:eastAsia="en-IN"/>
          </w:rPr>
          <w:br/>
          <w:t>30</w:t>
        </w:r>
        <w:r w:rsidRPr="00B34F7C">
          <w:rPr>
            <w:rFonts w:ascii="Times New Roman" w:eastAsia="Times New Roman" w:hAnsi="Times New Roman" w:cs="Times New Roman"/>
            <w:sz w:val="24"/>
            <w:szCs w:val="24"/>
            <w:vertAlign w:val="subscript"/>
            <w:lang w:val="en-IN" w:eastAsia="en-IN"/>
            <w:rPrChange w:id="3309" w:author="Hii" w:date="2024-11-08T15:05:00Z">
              <w:rPr>
                <w:rFonts w:ascii="Times New Roman" w:eastAsia="Times New Roman" w:hAnsi="Times New Roman" w:cs="Times New Roman"/>
                <w:sz w:val="24"/>
                <w:szCs w:val="24"/>
                <w:lang w:val="en-IN" w:eastAsia="en-IN"/>
              </w:rPr>
            </w:rPrChange>
          </w:rPr>
          <w:t>10</w:t>
        </w:r>
        <w:r w:rsidRPr="00B34F7C">
          <w:rPr>
            <w:rFonts w:ascii="Times New Roman" w:eastAsia="Times New Roman" w:hAnsi="Times New Roman" w:cs="Times New Roman"/>
            <w:sz w:val="24"/>
            <w:szCs w:val="24"/>
            <w:lang w:val="en-IN" w:eastAsia="en-IN"/>
          </w:rPr>
          <w:t>=1E</w:t>
        </w:r>
        <w:r w:rsidRPr="00B34F7C">
          <w:rPr>
            <w:rFonts w:ascii="Times New Roman" w:eastAsia="Times New Roman" w:hAnsi="Times New Roman" w:cs="Times New Roman"/>
            <w:sz w:val="24"/>
            <w:szCs w:val="24"/>
            <w:vertAlign w:val="subscript"/>
            <w:lang w:val="en-IN" w:eastAsia="en-IN"/>
            <w:rPrChange w:id="3310" w:author="Hii" w:date="2024-11-08T15:05:00Z">
              <w:rPr>
                <w:rFonts w:ascii="Times New Roman" w:eastAsia="Times New Roman" w:hAnsi="Times New Roman" w:cs="Times New Roman"/>
                <w:sz w:val="24"/>
                <w:szCs w:val="24"/>
                <w:lang w:val="en-IN" w:eastAsia="en-IN"/>
              </w:rPr>
            </w:rPrChange>
          </w:rPr>
          <w:t>16</w:t>
        </w:r>
      </w:ins>
    </w:p>
    <w:p w14:paraId="5C072CF5" w14:textId="77777777" w:rsidR="00B34F7C" w:rsidRPr="00B34F7C" w:rsidRDefault="00B34F7C" w:rsidP="00B34F7C">
      <w:pPr>
        <w:spacing w:before="100" w:beforeAutospacing="1" w:after="100" w:afterAutospacing="1" w:line="240" w:lineRule="auto"/>
        <w:rPr>
          <w:ins w:id="3311" w:author="Hii" w:date="2024-11-08T15:04:00Z"/>
          <w:rFonts w:ascii="Times New Roman" w:eastAsia="Times New Roman" w:hAnsi="Times New Roman" w:cs="Times New Roman"/>
          <w:sz w:val="24"/>
          <w:szCs w:val="24"/>
          <w:lang w:val="en-IN" w:eastAsia="en-IN"/>
        </w:rPr>
      </w:pPr>
      <w:ins w:id="3312" w:author="Hii" w:date="2024-11-08T15:04:00Z">
        <w:r w:rsidRPr="00B34F7C">
          <w:rPr>
            <w:rFonts w:ascii="Times New Roman" w:eastAsia="Times New Roman" w:hAnsi="Times New Roman" w:cs="Times New Roman"/>
            <w:sz w:val="24"/>
            <w:szCs w:val="24"/>
            <w:lang w:val="en-IN" w:eastAsia="en-IN"/>
          </w:rPr>
          <w:t xml:space="preserve">Thus, </w:t>
        </w:r>
        <w:r w:rsidRPr="00B34F7C">
          <w:rPr>
            <w:rFonts w:ascii="Times New Roman" w:eastAsia="Times New Roman" w:hAnsi="Times New Roman" w:cs="Times New Roman"/>
            <w:b/>
            <w:bCs/>
            <w:sz w:val="24"/>
            <w:szCs w:val="24"/>
            <w:lang w:val="en-IN" w:eastAsia="en-IN"/>
          </w:rPr>
          <w:t>A (hex) × 3 (hex) = 1E (hex)</w:t>
        </w:r>
        <w:r w:rsidRPr="00B34F7C">
          <w:rPr>
            <w:rFonts w:ascii="Times New Roman" w:eastAsia="Times New Roman" w:hAnsi="Times New Roman" w:cs="Times New Roman"/>
            <w:sz w:val="24"/>
            <w:szCs w:val="24"/>
            <w:lang w:val="en-IN" w:eastAsia="en-IN"/>
          </w:rPr>
          <w:t>.</w:t>
        </w:r>
      </w:ins>
    </w:p>
    <w:p w14:paraId="052078B5" w14:textId="6F96D44C" w:rsidR="00B34F7C" w:rsidDel="00B34F7C" w:rsidRDefault="00B34F7C">
      <w:pPr>
        <w:pStyle w:val="NormalBPBHEB"/>
        <w:rPr>
          <w:del w:id="3313" w:author="Hii" w:date="2024-11-08T15:06:00Z"/>
        </w:rPr>
        <w:pPrChange w:id="3314" w:author="Abhiram Arali" w:date="2024-10-29T17:07:00Z">
          <w:pPr>
            <w:pStyle w:val="BodyText"/>
            <w:spacing w:before="6"/>
          </w:pPr>
        </w:pPrChange>
      </w:pPr>
    </w:p>
    <w:p w14:paraId="0BAEE5C1" w14:textId="77777777" w:rsidR="00301525" w:rsidRDefault="008B7718" w:rsidP="00A44E1B">
      <w:pPr>
        <w:pStyle w:val="Heading3BPBHEB"/>
        <w:rPr>
          <w:ins w:id="3315" w:author="Abhiram Arali" w:date="2024-10-29T17:08:00Z"/>
        </w:rPr>
      </w:pPr>
      <w:r>
        <w:t>Division</w:t>
      </w:r>
    </w:p>
    <w:p w14:paraId="22E1E78D" w14:textId="299C41F4" w:rsidR="00F66A44" w:rsidRDefault="002E4615">
      <w:pPr>
        <w:pStyle w:val="NormalBPBHEB"/>
        <w:pPrChange w:id="3316" w:author="Abhiram Arali" w:date="2024-10-29T17:08:00Z">
          <w:pPr>
            <w:pStyle w:val="Heading1"/>
            <w:numPr>
              <w:numId w:val="7"/>
            </w:numPr>
            <w:tabs>
              <w:tab w:val="left" w:pos="939"/>
            </w:tabs>
            <w:ind w:left="939" w:hanging="359"/>
          </w:pPr>
        </w:pPrChange>
      </w:pPr>
      <w:ins w:id="3317" w:author="Abhiram Arali" w:date="2024-10-29T17:08:00Z">
        <w:r>
          <w:t>The types of division are</w:t>
        </w:r>
        <w:r w:rsidR="001217DD">
          <w:t>:</w:t>
        </w:r>
      </w:ins>
    </w:p>
    <w:p w14:paraId="4FB0DB27" w14:textId="6D50A4CE" w:rsidR="00301525" w:rsidDel="0046275B" w:rsidRDefault="00301525">
      <w:pPr>
        <w:rPr>
          <w:del w:id="3318" w:author="Abhiram Arali" w:date="2024-10-29T17:03:00Z"/>
        </w:rPr>
        <w:sectPr w:rsidR="00301525" w:rsidDel="0046275B">
          <w:pgSz w:w="11910" w:h="16840"/>
          <w:pgMar w:top="1540" w:right="1220" w:bottom="1200" w:left="1220" w:header="758" w:footer="1000" w:gutter="0"/>
          <w:cols w:space="720"/>
        </w:sectPr>
      </w:pPr>
    </w:p>
    <w:p w14:paraId="4ED4504B" w14:textId="6EAF13C3" w:rsidR="00301525" w:rsidDel="00B34F7C" w:rsidRDefault="008B7718" w:rsidP="00D1393A">
      <w:pPr>
        <w:pStyle w:val="NormalBPBHEB"/>
        <w:numPr>
          <w:ilvl w:val="0"/>
          <w:numId w:val="99"/>
        </w:numPr>
        <w:rPr>
          <w:del w:id="3319" w:author="Hii" w:date="2024-11-08T15:06:00Z"/>
        </w:rPr>
        <w:pPrChange w:id="3320" w:author="Abhiram Arali" w:date="2024-10-29T17:08:00Z">
          <w:pPr>
            <w:pStyle w:val="BodyText"/>
            <w:spacing w:before="100" w:line="360" w:lineRule="auto"/>
            <w:ind w:left="220"/>
          </w:pPr>
        </w:pPrChange>
      </w:pPr>
      <w:r w:rsidRPr="00B34F7C">
        <w:rPr>
          <w:b/>
          <w:rPrChange w:id="3321" w:author="Hii" w:date="2024-11-08T15:06:00Z">
            <w:rPr>
              <w:b/>
            </w:rPr>
          </w:rPrChange>
        </w:rPr>
        <w:t xml:space="preserve">Binary </w:t>
      </w:r>
      <w:r w:rsidR="00F54610" w:rsidRPr="00B34F7C">
        <w:rPr>
          <w:b/>
          <w:rPrChange w:id="3322" w:author="Hii" w:date="2024-11-08T15:06:00Z">
            <w:rPr>
              <w:b/>
            </w:rPr>
          </w:rPrChange>
        </w:rPr>
        <w:t>division</w:t>
      </w:r>
      <w:r w:rsidRPr="00B34F7C">
        <w:rPr>
          <w:b/>
          <w:rPrChange w:id="3323" w:author="Hii" w:date="2024-11-08T15:06:00Z">
            <w:rPr>
              <w:b/>
            </w:rPr>
          </w:rPrChange>
        </w:rPr>
        <w:t xml:space="preserve">: </w:t>
      </w:r>
      <w:del w:id="3324" w:author="Hii" w:date="2024-11-08T15:06:00Z">
        <w:r w:rsidDel="00B34F7C">
          <w:delText xml:space="preserve">Follows long division principles, similar to decimal. For example, dividing 110011001100 (12 in decimal) by 111111 (3 in </w:delText>
        </w:r>
        <w:commentRangeStart w:id="3325"/>
        <w:r w:rsidDel="00B34F7C">
          <w:delText>decimal</w:delText>
        </w:r>
        <w:commentRangeEnd w:id="3325"/>
        <w:r w:rsidR="00E56D7E" w:rsidDel="00B34F7C">
          <w:rPr>
            <w:rStyle w:val="CommentReference"/>
            <w:rFonts w:asciiTheme="minorHAnsi" w:eastAsiaTheme="minorHAnsi" w:hAnsiTheme="minorHAnsi" w:cstheme="minorBidi"/>
          </w:rPr>
          <w:commentReference w:id="3325"/>
        </w:r>
        <w:r w:rsidDel="00B34F7C">
          <w:delText>):</w:delText>
        </w:r>
      </w:del>
    </w:p>
    <w:p w14:paraId="42192104" w14:textId="28498FEF" w:rsidR="00301525" w:rsidRPr="00B34F7C" w:rsidRDefault="008B7718" w:rsidP="00D1393A">
      <w:pPr>
        <w:pStyle w:val="NormalBPBHEB"/>
        <w:numPr>
          <w:ilvl w:val="0"/>
          <w:numId w:val="99"/>
        </w:numPr>
        <w:rPr>
          <w:sz w:val="20"/>
          <w:rPrChange w:id="3326" w:author="Hii" w:date="2024-11-08T15:06:00Z">
            <w:rPr>
              <w:sz w:val="20"/>
            </w:rPr>
          </w:rPrChange>
        </w:rPr>
        <w:pPrChange w:id="3327" w:author="Abhiram Arali" w:date="2024-10-29T17:08:00Z">
          <w:pPr>
            <w:pStyle w:val="BodyText"/>
            <w:spacing w:before="30"/>
          </w:pPr>
        </w:pPrChange>
      </w:pPr>
      <w:del w:id="3328" w:author="Hii" w:date="2024-11-08T14:56:00Z">
        <w:r w:rsidDel="000A0210">
          <w:rPr>
            <w:noProof/>
            <w:lang w:val="en-IN" w:eastAsia="en-IN"/>
          </w:rPr>
          <mc:AlternateContent>
            <mc:Choice Requires="wpg">
              <w:drawing>
                <wp:anchor distT="0" distB="0" distL="0" distR="0" simplePos="0" relativeHeight="487597056" behindDoc="1" locked="0" layoutInCell="1" allowOverlap="1" wp14:anchorId="5035C3B9" wp14:editId="03AB6E13">
                  <wp:simplePos x="0" y="0"/>
                  <wp:positionH relativeFrom="page">
                    <wp:posOffset>1446683</wp:posOffset>
                  </wp:positionH>
                  <wp:positionV relativeFrom="paragraph">
                    <wp:posOffset>568986</wp:posOffset>
                  </wp:positionV>
                  <wp:extent cx="353695" cy="1577849"/>
                  <wp:effectExtent l="0" t="0" r="27305" b="22860"/>
                  <wp:wrapTopAndBottom/>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3695" cy="1577849"/>
                            <a:chOff x="150876" y="387994"/>
                            <a:chExt cx="353695" cy="1577849"/>
                          </a:xfrm>
                        </wpg:grpSpPr>
                        <wps:wsp>
                          <wps:cNvPr id="56" name="Graphic 56"/>
                          <wps:cNvSpPr/>
                          <wps:spPr>
                            <a:xfrm>
                              <a:off x="150876" y="387994"/>
                              <a:ext cx="304165" cy="1270"/>
                            </a:xfrm>
                            <a:custGeom>
                              <a:avLst/>
                              <a:gdLst/>
                              <a:ahLst/>
                              <a:cxnLst/>
                              <a:rect l="l" t="t" r="r" b="b"/>
                              <a:pathLst>
                                <a:path w="304165">
                                  <a:moveTo>
                                    <a:pt x="0" y="0"/>
                                  </a:moveTo>
                                  <a:lnTo>
                                    <a:pt x="304045" y="0"/>
                                  </a:lnTo>
                                </a:path>
                              </a:pathLst>
                            </a:custGeom>
                            <a:ln w="11246">
                              <a:solidFill>
                                <a:srgbClr val="000000"/>
                              </a:solidFill>
                              <a:prstDash val="dash"/>
                            </a:ln>
                          </wps:spPr>
                          <wps:bodyPr wrap="square" lIns="0" tIns="0" rIns="0" bIns="0" rtlCol="0">
                            <a:prstTxWarp prst="textNoShape">
                              <a:avLst/>
                            </a:prstTxWarp>
                            <a:noAutofit/>
                          </wps:bodyPr>
                        </wps:wsp>
                        <wps:wsp>
                          <wps:cNvPr id="57" name="Graphic 57"/>
                          <wps:cNvSpPr/>
                          <wps:spPr>
                            <a:xfrm>
                              <a:off x="303276" y="1175903"/>
                              <a:ext cx="201295" cy="789940"/>
                            </a:xfrm>
                            <a:custGeom>
                              <a:avLst/>
                              <a:gdLst/>
                              <a:ahLst/>
                              <a:cxnLst/>
                              <a:rect l="l" t="t" r="r" b="b"/>
                              <a:pathLst>
                                <a:path w="201295" h="789940">
                                  <a:moveTo>
                                    <a:pt x="0" y="0"/>
                                  </a:moveTo>
                                  <a:lnTo>
                                    <a:pt x="201172" y="0"/>
                                  </a:lnTo>
                                </a:path>
                                <a:path w="201295" h="789940">
                                  <a:moveTo>
                                    <a:pt x="0" y="789813"/>
                                  </a:moveTo>
                                  <a:lnTo>
                                    <a:pt x="201172" y="789813"/>
                                  </a:lnTo>
                                </a:path>
                              </a:pathLst>
                            </a:custGeom>
                            <a:ln w="11246">
                              <a:solidFill>
                                <a:srgbClr val="000000"/>
                              </a:solidFill>
                              <a:prstDash val="dash"/>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681536" id="Group 55" o:spid="_x0000_s1026" style="position:absolute;margin-left:113.9pt;margin-top:44.8pt;width:27.85pt;height:124.25pt;z-index:-15719424;mso-wrap-distance-left:0;mso-wrap-distance-right:0;mso-position-horizontal-relative:page;mso-width-relative:margin;mso-height-relative:margin" coordorigin="1508,3879" coordsize="3536,1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">
                  <v:shape id="Graphic 56" o:spid="_x0000_s1027" style="position:absolute;left:1508;top:3879;width:3042;height:13;visibility:visible;mso-wrap-style:square;v-text-anchor:top" coordsize="304165,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Ex1cMA&#10;AADbAAAADwAAAGRycy9kb3ducmV2LnhtbESPUWvCMBSF3wf+h3CFvc3UgTI6o0hBNlSEdWPPl+au&#10;6WxuSpK19d8vguDj4ZzzHc5qM9pW9ORD41jBfJaBIK6cbrhW8PW5e3oBESKyxtYxKbhQgM168rDC&#10;XLuBP6gvYy0ShEOOCkyMXS5lqAxZDDPXESfvx3mLMUlfS+1xSHDbyucsW0qLDacFgx0Vhqpz+WcV&#10;fB+b0/5y8MdD1Y9D8dsWb86USj1Ox+0riEhjvIdv7XetYLGE65f0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Ex1cMAAADbAAAADwAAAAAAAAAAAAAAAACYAgAAZHJzL2Rv&#10;d25yZXYueG1sUEsFBgAAAAAEAAQA9QAAAIgDAAAAAA==&#10;" path="m,l304045,e" filled="f" strokeweight=".31239mm">
                    <v:stroke dashstyle="dash"/>
                    <v:path arrowok="t"/>
                  </v:shape>
                  <v:shape id="Graphic 57" o:spid="_x0000_s1028" style="position:absolute;left:3032;top:11759;width:2013;height:7899;visibility:visible;mso-wrap-style:square;v-text-anchor:top" coordsize="201295,789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oC4sQA&#10;AADbAAAADwAAAGRycy9kb3ducmV2LnhtbESPT4vCMBTE74LfITzBm6YKurvVKOIfUG+6ZWFvj+bZ&#10;FpuX0sRa/fRGWNjjMDO/YebL1pSiodoVlhWMhhEI4tTqgjMFyfdu8AnCeWSNpWVS8CAHy0W3M8dY&#10;2zufqDn7TAQIuxgV5N5XsZQuzcmgG9qKOHgXWxv0QdaZ1DXeA9yUchxFU2mw4LCQY0XrnNLr+WYU&#10;HHDdbG7Fr3Nfz+1ofEqSn2O1Varfa1czEJ5a/x/+a++1gskHvL+EHyA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KAuLEAAAA2wAAAA8AAAAAAAAAAAAAAAAAmAIAAGRycy9k&#10;b3ducmV2LnhtbFBLBQYAAAAABAAEAPUAAACJAwAAAAA=&#10;" path="m,l201172,em,789813r201172,e" filled="f" strokeweight=".31239mm">
                    <v:stroke dashstyle="dash"/>
                    <v:path arrowok="t"/>
                  </v:shape>
                  <w10:wrap type="topAndBottom" anchorx="page"/>
                </v:group>
              </w:pict>
            </mc:Fallback>
          </mc:AlternateContent>
        </w:r>
      </w:del>
    </w:p>
    <w:p w14:paraId="59147323" w14:textId="40524705" w:rsidR="00301525" w:rsidRDefault="00B34F7C">
      <w:pPr>
        <w:pStyle w:val="NormalBPBHEB"/>
        <w:rPr>
          <w:ins w:id="3329" w:author="Hii" w:date="2024-11-08T15:12:00Z"/>
        </w:rPr>
        <w:pPrChange w:id="3330" w:author="Abhiram Arali" w:date="2024-10-29T17:08:00Z">
          <w:pPr>
            <w:pStyle w:val="BodyText"/>
            <w:spacing w:before="6"/>
          </w:pPr>
        </w:pPrChange>
      </w:pPr>
      <w:ins w:id="3331" w:author="Hii" w:date="2024-11-08T15:12:00Z">
        <w:r w:rsidRPr="00B34F7C">
          <w:t>Binary division is the process of dividing binary numbers (base 2) using a method similar to long division in decimal (base 10). The goal is to find how many times the divisor can fit into the dividend, bit by bit, from left to right. The division starts by comparing the divisor with the first few bits of the dividend. If the divisor is smaller than or equal to the selected bits of the dividend, a 1 is placed in the quotient. If it's larger, a 0 is placed. Then, subtraction is done, and the next bit from the dividend is brought down for further division until all bits have been processed. The result is the quotient, and any leftover value is the remainder.</w:t>
        </w:r>
      </w:ins>
    </w:p>
    <w:p w14:paraId="6CFD22D6" w14:textId="77777777" w:rsidR="00B34F7C" w:rsidRDefault="00B34F7C" w:rsidP="00B34F7C">
      <w:pPr>
        <w:pStyle w:val="NormalBPBHEB"/>
        <w:rPr>
          <w:ins w:id="3332" w:author="Hii" w:date="2024-11-08T15:12:00Z"/>
        </w:rPr>
      </w:pPr>
      <w:ins w:id="3333" w:author="Hii" w:date="2024-11-08T15:12:00Z">
        <w:r>
          <w:t>Example:</w:t>
        </w:r>
      </w:ins>
    </w:p>
    <w:p w14:paraId="462E656D" w14:textId="77777777" w:rsidR="00B34F7C" w:rsidRDefault="00B34F7C" w:rsidP="00FB7097">
      <w:pPr>
        <w:pStyle w:val="NormalBPBHEB"/>
        <w:numPr>
          <w:ilvl w:val="0"/>
          <w:numId w:val="132"/>
        </w:numPr>
        <w:rPr>
          <w:ins w:id="3334" w:author="Hii" w:date="2024-11-08T15:12:00Z"/>
        </w:rPr>
        <w:pPrChange w:id="3335" w:author="Hii" w:date="2024-11-08T15:12:00Z">
          <w:pPr>
            <w:pStyle w:val="NormalBPBHEB"/>
          </w:pPr>
        </w:pPrChange>
      </w:pPr>
      <w:ins w:id="3336" w:author="Hii" w:date="2024-11-08T15:12:00Z">
        <w:r>
          <w:t>Let's divide 10110 (binary) by 11 (binary).</w:t>
        </w:r>
      </w:ins>
    </w:p>
    <w:p w14:paraId="7F98FB64" w14:textId="77777777" w:rsidR="00B34F7C" w:rsidRDefault="00B34F7C" w:rsidP="00FB7097">
      <w:pPr>
        <w:pStyle w:val="NormalBPBHEB"/>
        <w:numPr>
          <w:ilvl w:val="0"/>
          <w:numId w:val="132"/>
        </w:numPr>
        <w:rPr>
          <w:ins w:id="3337" w:author="Hii" w:date="2024-11-08T15:12:00Z"/>
        </w:rPr>
        <w:pPrChange w:id="3338" w:author="Hii" w:date="2024-11-08T15:12:00Z">
          <w:pPr>
            <w:pStyle w:val="NormalBPBHEB"/>
          </w:pPr>
        </w:pPrChange>
      </w:pPr>
      <w:ins w:id="3339" w:author="Hii" w:date="2024-11-08T15:12:00Z">
        <w:r>
          <w:t>Start by comparing 10 (the first two bits of the dividend) with 11 (the divisor). Since 10 &lt; 11, put a 0 in the quotient.</w:t>
        </w:r>
      </w:ins>
    </w:p>
    <w:p w14:paraId="2AF125D6" w14:textId="77777777" w:rsidR="00B34F7C" w:rsidRDefault="00B34F7C" w:rsidP="00FB7097">
      <w:pPr>
        <w:pStyle w:val="NormalBPBHEB"/>
        <w:numPr>
          <w:ilvl w:val="0"/>
          <w:numId w:val="132"/>
        </w:numPr>
        <w:rPr>
          <w:ins w:id="3340" w:author="Hii" w:date="2024-11-08T15:12:00Z"/>
        </w:rPr>
        <w:pPrChange w:id="3341" w:author="Hii" w:date="2024-11-08T15:12:00Z">
          <w:pPr>
            <w:pStyle w:val="NormalBPBHEB"/>
          </w:pPr>
        </w:pPrChange>
      </w:pPr>
      <w:ins w:id="3342" w:author="Hii" w:date="2024-11-08T15:12:00Z">
        <w:r>
          <w:t>Next, bring down the next bit (1), making the dividend 101.</w:t>
        </w:r>
      </w:ins>
    </w:p>
    <w:p w14:paraId="00455BFC" w14:textId="77777777" w:rsidR="00B34F7C" w:rsidRDefault="00B34F7C" w:rsidP="00FB7097">
      <w:pPr>
        <w:pStyle w:val="NormalBPBHEB"/>
        <w:numPr>
          <w:ilvl w:val="0"/>
          <w:numId w:val="132"/>
        </w:numPr>
        <w:rPr>
          <w:ins w:id="3343" w:author="Hii" w:date="2024-11-08T15:12:00Z"/>
        </w:rPr>
        <w:pPrChange w:id="3344" w:author="Hii" w:date="2024-11-08T15:12:00Z">
          <w:pPr>
            <w:pStyle w:val="NormalBPBHEB"/>
          </w:pPr>
        </w:pPrChange>
      </w:pPr>
      <w:ins w:id="3345" w:author="Hii" w:date="2024-11-08T15:12:00Z">
        <w:r>
          <w:t>Now, 101 (binary) divided by 11 (binary) gives 1 (quotient), and we subtract 11 from 101, leaving 10.</w:t>
        </w:r>
      </w:ins>
    </w:p>
    <w:p w14:paraId="7FE692D5" w14:textId="77777777" w:rsidR="00B34F7C" w:rsidRDefault="00B34F7C" w:rsidP="00FB7097">
      <w:pPr>
        <w:pStyle w:val="NormalBPBHEB"/>
        <w:numPr>
          <w:ilvl w:val="0"/>
          <w:numId w:val="132"/>
        </w:numPr>
        <w:rPr>
          <w:ins w:id="3346" w:author="Hii" w:date="2024-11-08T15:12:00Z"/>
        </w:rPr>
        <w:pPrChange w:id="3347" w:author="Hii" w:date="2024-11-08T15:12:00Z">
          <w:pPr>
            <w:pStyle w:val="NormalBPBHEB"/>
          </w:pPr>
        </w:pPrChange>
      </w:pPr>
      <w:ins w:id="3348" w:author="Hii" w:date="2024-11-08T15:12:00Z">
        <w:r>
          <w:t>Bring down the next bit (1), making it 101 again.</w:t>
        </w:r>
      </w:ins>
    </w:p>
    <w:p w14:paraId="4B9BEFBD" w14:textId="77777777" w:rsidR="00B34F7C" w:rsidRDefault="00B34F7C" w:rsidP="00FB7097">
      <w:pPr>
        <w:pStyle w:val="NormalBPBHEB"/>
        <w:numPr>
          <w:ilvl w:val="0"/>
          <w:numId w:val="132"/>
        </w:numPr>
        <w:rPr>
          <w:ins w:id="3349" w:author="Hii" w:date="2024-11-08T15:12:00Z"/>
        </w:rPr>
        <w:pPrChange w:id="3350" w:author="Hii" w:date="2024-11-08T15:12:00Z">
          <w:pPr>
            <w:pStyle w:val="NormalBPBHEB"/>
          </w:pPr>
        </w:pPrChange>
      </w:pPr>
      <w:ins w:id="3351" w:author="Hii" w:date="2024-11-08T15:12:00Z">
        <w:r>
          <w:t>Divide 101 by 11, which gives 1 in the quotient. Subtract 11, leaving a remainder of 10.</w:t>
        </w:r>
      </w:ins>
    </w:p>
    <w:p w14:paraId="3848FF5A" w14:textId="77777777" w:rsidR="00B34F7C" w:rsidRDefault="00B34F7C" w:rsidP="00FB7097">
      <w:pPr>
        <w:pStyle w:val="NormalBPBHEB"/>
        <w:numPr>
          <w:ilvl w:val="0"/>
          <w:numId w:val="132"/>
        </w:numPr>
        <w:rPr>
          <w:ins w:id="3352" w:author="Hii" w:date="2024-11-08T15:12:00Z"/>
        </w:rPr>
        <w:pPrChange w:id="3353" w:author="Hii" w:date="2024-11-08T15:12:00Z">
          <w:pPr>
            <w:pStyle w:val="NormalBPBHEB"/>
          </w:pPr>
        </w:pPrChange>
      </w:pPr>
      <w:ins w:id="3354" w:author="Hii" w:date="2024-11-08T15:12:00Z">
        <w:r>
          <w:t>Finally, bring down the last bit (0), making it 100.</w:t>
        </w:r>
      </w:ins>
    </w:p>
    <w:p w14:paraId="2F7B70CC" w14:textId="6378E36E" w:rsidR="00B34F7C" w:rsidRDefault="00B34F7C" w:rsidP="00FB7097">
      <w:pPr>
        <w:pStyle w:val="NormalBPBHEB"/>
        <w:numPr>
          <w:ilvl w:val="0"/>
          <w:numId w:val="132"/>
        </w:numPr>
        <w:pPrChange w:id="3355" w:author="Hii" w:date="2024-11-08T15:12:00Z">
          <w:pPr>
            <w:pStyle w:val="BodyText"/>
            <w:spacing w:before="6"/>
          </w:pPr>
        </w:pPrChange>
      </w:pPr>
      <w:ins w:id="3356" w:author="Hii" w:date="2024-11-08T15:12:00Z">
        <w:r>
          <w:lastRenderedPageBreak/>
          <w:t>Divide 100 by 11, which gives 1 in the quotient, and the subtraction leaves a remainder of 1.</w:t>
        </w:r>
      </w:ins>
    </w:p>
    <w:p w14:paraId="0091FA02" w14:textId="61239C93" w:rsidR="00301525" w:rsidRDefault="008B7718">
      <w:pPr>
        <w:pStyle w:val="NormalBPBHEB"/>
        <w:numPr>
          <w:ilvl w:val="0"/>
          <w:numId w:val="99"/>
        </w:numPr>
        <w:pPrChange w:id="3357" w:author="Abhiram Arali" w:date="2024-10-29T17:08:00Z">
          <w:pPr>
            <w:pStyle w:val="BodyText"/>
            <w:ind w:left="220"/>
          </w:pPr>
        </w:pPrChange>
      </w:pPr>
      <w:r>
        <w:rPr>
          <w:b/>
        </w:rPr>
        <w:t>Octal</w:t>
      </w:r>
      <w:r>
        <w:rPr>
          <w:b/>
          <w:spacing w:val="-1"/>
        </w:rPr>
        <w:t xml:space="preserve"> </w:t>
      </w:r>
      <w:r w:rsidR="004F654C">
        <w:rPr>
          <w:b/>
        </w:rPr>
        <w:t>division</w:t>
      </w:r>
      <w:r>
        <w:rPr>
          <w:b/>
        </w:rPr>
        <w:t>:</w:t>
      </w:r>
      <w:r>
        <w:rPr>
          <w:b/>
          <w:spacing w:val="-2"/>
        </w:rPr>
        <w:t xml:space="preserve"> </w:t>
      </w:r>
      <w:del w:id="3358" w:author="Hii" w:date="2024-11-08T15:06:00Z">
        <w:r w:rsidDel="00B34F7C">
          <w:delText>Similar</w:delText>
        </w:r>
        <w:r w:rsidDel="00B34F7C">
          <w:rPr>
            <w:spacing w:val="-3"/>
          </w:rPr>
          <w:delText xml:space="preserve"> </w:delText>
        </w:r>
        <w:r w:rsidDel="00B34F7C">
          <w:delText>to binary</w:delText>
        </w:r>
        <w:r w:rsidDel="00B34F7C">
          <w:rPr>
            <w:spacing w:val="-1"/>
          </w:rPr>
          <w:delText xml:space="preserve"> </w:delText>
        </w:r>
        <w:r w:rsidDel="00B34F7C">
          <w:delText>but</w:delText>
        </w:r>
        <w:r w:rsidDel="00B34F7C">
          <w:rPr>
            <w:spacing w:val="-1"/>
          </w:rPr>
          <w:delText xml:space="preserve"> </w:delText>
        </w:r>
        <w:r w:rsidDel="00B34F7C">
          <w:delText>uses base</w:delText>
        </w:r>
        <w:r w:rsidDel="00B34F7C">
          <w:rPr>
            <w:spacing w:val="-2"/>
          </w:rPr>
          <w:delText xml:space="preserve"> </w:delText>
        </w:r>
        <w:r w:rsidDel="00B34F7C">
          <w:delText>8.</w:delText>
        </w:r>
        <w:r w:rsidDel="00B34F7C">
          <w:rPr>
            <w:spacing w:val="1"/>
          </w:rPr>
          <w:delText xml:space="preserve"> </w:delText>
        </w:r>
        <w:r w:rsidDel="00B34F7C">
          <w:delText>For</w:delText>
        </w:r>
        <w:r w:rsidDel="00B34F7C">
          <w:rPr>
            <w:spacing w:val="-1"/>
          </w:rPr>
          <w:delText xml:space="preserve"> </w:delText>
        </w:r>
        <w:r w:rsidDel="00B34F7C">
          <w:delText>example, dividing</w:delText>
        </w:r>
        <w:r w:rsidDel="00B34F7C">
          <w:rPr>
            <w:spacing w:val="-1"/>
          </w:rPr>
          <w:delText xml:space="preserve"> </w:delText>
        </w:r>
        <w:r w:rsidDel="00B34F7C">
          <w:delText>545454</w:delText>
        </w:r>
        <w:r w:rsidDel="00B34F7C">
          <w:rPr>
            <w:spacing w:val="-1"/>
          </w:rPr>
          <w:delText xml:space="preserve"> </w:delText>
        </w:r>
        <w:r w:rsidDel="00B34F7C">
          <w:delText xml:space="preserve">by </w:delText>
        </w:r>
        <w:commentRangeStart w:id="3359"/>
        <w:r w:rsidDel="00B34F7C">
          <w:rPr>
            <w:spacing w:val="-4"/>
          </w:rPr>
          <w:delText>666</w:delText>
        </w:r>
        <w:commentRangeEnd w:id="3359"/>
        <w:r w:rsidR="00D111C7" w:rsidDel="00B34F7C">
          <w:rPr>
            <w:rStyle w:val="CommentReference"/>
            <w:rFonts w:asciiTheme="minorHAnsi" w:eastAsiaTheme="minorHAnsi" w:hAnsiTheme="minorHAnsi" w:cstheme="minorBidi"/>
          </w:rPr>
          <w:commentReference w:id="3359"/>
        </w:r>
        <w:r w:rsidDel="00B34F7C">
          <w:rPr>
            <w:spacing w:val="-4"/>
          </w:rPr>
          <w:delText>:</w:delText>
        </w:r>
      </w:del>
    </w:p>
    <w:p w14:paraId="48729919" w14:textId="77777777" w:rsidR="00FB7097" w:rsidRPr="00FB7097" w:rsidRDefault="00FB7097" w:rsidP="00FB7097">
      <w:pPr>
        <w:pStyle w:val="NormalBPBHEB"/>
        <w:ind w:left="360"/>
        <w:rPr>
          <w:ins w:id="3360" w:author="Hii" w:date="2024-11-08T15:13:00Z"/>
          <w:sz w:val="20"/>
        </w:rPr>
        <w:pPrChange w:id="3361" w:author="Hii" w:date="2024-11-08T15:13:00Z">
          <w:pPr>
            <w:pStyle w:val="NormalBPBHEB"/>
            <w:numPr>
              <w:numId w:val="99"/>
            </w:numPr>
            <w:ind w:left="720" w:hanging="360"/>
          </w:pPr>
        </w:pPrChange>
      </w:pPr>
      <w:ins w:id="3362" w:author="Hii" w:date="2024-11-08T15:13:00Z">
        <w:r w:rsidRPr="00FB7097">
          <w:rPr>
            <w:sz w:val="20"/>
          </w:rPr>
          <w:t>Octal division follows a similar process to binary or decimal division but is performed with base 8 numbers. In octal division, the goal is to divide the dividend (an octal number) by the divisor (another octal number) and obtain a quotient (in octal) with a remainder, if applicable. The division is performed bit by bit, starting from the leftmost digit of the dividend, and the divisor is compared with the selected bits of the dividend to determine how many times it fits. If the divisor is larger than the selected bits, a zero is added to the quotient. Otherwise, the number of times the divisor fits is added to the quotient, and the subtraction is done. The remainder is carried forward as the next bit of the dividend is brought down.</w:t>
        </w:r>
      </w:ins>
    </w:p>
    <w:p w14:paraId="0BDBBB38" w14:textId="77777777" w:rsidR="00FB7097" w:rsidRPr="00FB7097" w:rsidRDefault="00FB7097" w:rsidP="00FB7097">
      <w:pPr>
        <w:pStyle w:val="NormalBPBHEB"/>
        <w:rPr>
          <w:ins w:id="3363" w:author="Hii" w:date="2024-11-08T15:13:00Z"/>
          <w:sz w:val="20"/>
        </w:rPr>
        <w:pPrChange w:id="3364" w:author="Hii" w:date="2024-11-08T15:13:00Z">
          <w:pPr>
            <w:pStyle w:val="NormalBPBHEB"/>
            <w:numPr>
              <w:numId w:val="99"/>
            </w:numPr>
            <w:ind w:left="720" w:hanging="360"/>
          </w:pPr>
        </w:pPrChange>
      </w:pPr>
      <w:ins w:id="3365" w:author="Hii" w:date="2024-11-08T15:13:00Z">
        <w:r w:rsidRPr="00FB7097">
          <w:rPr>
            <w:sz w:val="20"/>
          </w:rPr>
          <w:t>Example:</w:t>
        </w:r>
      </w:ins>
    </w:p>
    <w:p w14:paraId="07AA0806" w14:textId="77777777" w:rsidR="00FB7097" w:rsidRPr="00FB7097" w:rsidRDefault="00FB7097" w:rsidP="00FB7097">
      <w:pPr>
        <w:pStyle w:val="NormalBPBHEB"/>
        <w:ind w:left="360"/>
        <w:rPr>
          <w:ins w:id="3366" w:author="Hii" w:date="2024-11-08T15:13:00Z"/>
          <w:sz w:val="20"/>
        </w:rPr>
        <w:pPrChange w:id="3367" w:author="Hii" w:date="2024-11-08T15:13:00Z">
          <w:pPr>
            <w:pStyle w:val="NormalBPBHEB"/>
            <w:numPr>
              <w:numId w:val="99"/>
            </w:numPr>
            <w:ind w:left="720" w:hanging="360"/>
          </w:pPr>
        </w:pPrChange>
      </w:pPr>
      <w:ins w:id="3368" w:author="Hii" w:date="2024-11-08T15:13:00Z">
        <w:r w:rsidRPr="00FB7097">
          <w:rPr>
            <w:sz w:val="20"/>
          </w:rPr>
          <w:t>Let’s divide 52 (octal) by 6 (octal).</w:t>
        </w:r>
      </w:ins>
    </w:p>
    <w:p w14:paraId="76719001" w14:textId="77777777" w:rsidR="00FB7097" w:rsidRPr="00FB7097" w:rsidRDefault="00FB7097" w:rsidP="00FB7097">
      <w:pPr>
        <w:pStyle w:val="NormalBPBHEB"/>
        <w:ind w:left="360"/>
        <w:rPr>
          <w:ins w:id="3369" w:author="Hii" w:date="2024-11-08T15:13:00Z"/>
          <w:sz w:val="20"/>
        </w:rPr>
        <w:pPrChange w:id="3370" w:author="Hii" w:date="2024-11-08T15:13:00Z">
          <w:pPr>
            <w:pStyle w:val="NormalBPBHEB"/>
            <w:numPr>
              <w:numId w:val="99"/>
            </w:numPr>
            <w:ind w:left="720" w:hanging="360"/>
          </w:pPr>
        </w:pPrChange>
      </w:pPr>
      <w:ins w:id="3371" w:author="Hii" w:date="2024-11-08T15:13:00Z">
        <w:r w:rsidRPr="00FB7097">
          <w:rPr>
            <w:sz w:val="20"/>
          </w:rPr>
          <w:t>Step 1: Compare 5 (octal) (the first digit of the dividend) with 6 (octal) (the divisor). Since 5 &lt; 6, put a 0 in the quotient.</w:t>
        </w:r>
      </w:ins>
    </w:p>
    <w:p w14:paraId="7DAE70F1" w14:textId="77777777" w:rsidR="00FB7097" w:rsidRPr="00FB7097" w:rsidRDefault="00FB7097" w:rsidP="00FB7097">
      <w:pPr>
        <w:pStyle w:val="NormalBPBHEB"/>
        <w:ind w:left="360"/>
        <w:rPr>
          <w:ins w:id="3372" w:author="Hii" w:date="2024-11-08T15:13:00Z"/>
          <w:sz w:val="20"/>
        </w:rPr>
        <w:pPrChange w:id="3373" w:author="Hii" w:date="2024-11-08T15:13:00Z">
          <w:pPr>
            <w:pStyle w:val="NormalBPBHEB"/>
            <w:numPr>
              <w:numId w:val="99"/>
            </w:numPr>
            <w:ind w:left="720" w:hanging="360"/>
          </w:pPr>
        </w:pPrChange>
      </w:pPr>
      <w:ins w:id="3374" w:author="Hii" w:date="2024-11-08T15:13:00Z">
        <w:r w:rsidRPr="00FB7097">
          <w:rPr>
            <w:sz w:val="20"/>
          </w:rPr>
          <w:t>Step 2: Bring down the next digit of the dividend (2), making it 52 (octal).</w:t>
        </w:r>
      </w:ins>
    </w:p>
    <w:p w14:paraId="282FD40D" w14:textId="77777777" w:rsidR="00FB7097" w:rsidRPr="00FB7097" w:rsidRDefault="00FB7097" w:rsidP="00FB7097">
      <w:pPr>
        <w:pStyle w:val="NormalBPBHEB"/>
        <w:ind w:left="360"/>
        <w:rPr>
          <w:ins w:id="3375" w:author="Hii" w:date="2024-11-08T15:13:00Z"/>
          <w:sz w:val="20"/>
        </w:rPr>
        <w:pPrChange w:id="3376" w:author="Hii" w:date="2024-11-08T15:13:00Z">
          <w:pPr>
            <w:pStyle w:val="NormalBPBHEB"/>
            <w:numPr>
              <w:numId w:val="99"/>
            </w:numPr>
            <w:ind w:left="720" w:hanging="360"/>
          </w:pPr>
        </w:pPrChange>
      </w:pPr>
      <w:ins w:id="3377" w:author="Hii" w:date="2024-11-08T15:13:00Z">
        <w:r w:rsidRPr="00FB7097">
          <w:rPr>
            <w:sz w:val="20"/>
          </w:rPr>
          <w:t>Step 3: Now, divide 52 (octal) by 6 (octal). Since 52 is greater than 6, divide 52 ÷ 6. The quotient is 8 (octal), and the remainder is 4 (octal).</w:t>
        </w:r>
      </w:ins>
    </w:p>
    <w:p w14:paraId="4DE6ABFF" w14:textId="77777777" w:rsidR="00FB7097" w:rsidRPr="00FB7097" w:rsidRDefault="00FB7097" w:rsidP="00FB7097">
      <w:pPr>
        <w:pStyle w:val="NormalBPBHEB"/>
        <w:ind w:left="360"/>
        <w:rPr>
          <w:ins w:id="3378" w:author="Hii" w:date="2024-11-08T15:13:00Z"/>
          <w:sz w:val="20"/>
        </w:rPr>
        <w:pPrChange w:id="3379" w:author="Hii" w:date="2024-11-08T15:13:00Z">
          <w:pPr>
            <w:pStyle w:val="NormalBPBHEB"/>
            <w:numPr>
              <w:numId w:val="99"/>
            </w:numPr>
            <w:ind w:left="720" w:hanging="360"/>
          </w:pPr>
        </w:pPrChange>
      </w:pPr>
      <w:ins w:id="3380" w:author="Hii" w:date="2024-11-08T15:13:00Z">
        <w:r w:rsidRPr="00FB7097">
          <w:rPr>
            <w:sz w:val="20"/>
          </w:rPr>
          <w:t>Thus, the final result is:</w:t>
        </w:r>
      </w:ins>
    </w:p>
    <w:p w14:paraId="1D3EC34C" w14:textId="77777777" w:rsidR="00FB7097" w:rsidRPr="00FB7097" w:rsidRDefault="00FB7097" w:rsidP="00FB7097">
      <w:pPr>
        <w:pStyle w:val="NormalBPBHEB"/>
        <w:ind w:left="360"/>
        <w:rPr>
          <w:ins w:id="3381" w:author="Hii" w:date="2024-11-08T15:13:00Z"/>
          <w:sz w:val="20"/>
        </w:rPr>
        <w:pPrChange w:id="3382" w:author="Hii" w:date="2024-11-08T15:13:00Z">
          <w:pPr>
            <w:pStyle w:val="NormalBPBHEB"/>
            <w:numPr>
              <w:numId w:val="99"/>
            </w:numPr>
            <w:ind w:left="720" w:hanging="360"/>
          </w:pPr>
        </w:pPrChange>
      </w:pPr>
      <w:ins w:id="3383" w:author="Hii" w:date="2024-11-08T15:13:00Z">
        <w:r w:rsidRPr="00FB7097">
          <w:rPr>
            <w:sz w:val="20"/>
          </w:rPr>
          <w:t>52 ÷ 6 = 8 remainder 4 in octal.</w:t>
        </w:r>
      </w:ins>
    </w:p>
    <w:p w14:paraId="7B30CE9A" w14:textId="4F13F831" w:rsidR="00301525" w:rsidDel="00FB7097" w:rsidRDefault="00FB7097" w:rsidP="00FB7097">
      <w:pPr>
        <w:pStyle w:val="NormalBPBHEB"/>
        <w:ind w:left="360"/>
        <w:rPr>
          <w:del w:id="3384" w:author="Hii" w:date="2024-11-08T15:13:00Z"/>
          <w:sz w:val="20"/>
        </w:rPr>
        <w:pPrChange w:id="3385" w:author="Hii" w:date="2024-11-08T15:13:00Z">
          <w:pPr>
            <w:pStyle w:val="BodyText"/>
            <w:spacing w:before="167"/>
          </w:pPr>
        </w:pPrChange>
      </w:pPr>
      <w:ins w:id="3386" w:author="Hii" w:date="2024-11-08T15:13:00Z">
        <w:r w:rsidRPr="00FB7097" w:rsidDel="000A0210">
          <w:rPr>
            <w:noProof/>
            <w:sz w:val="20"/>
            <w:lang w:val="en-IN" w:eastAsia="en-IN"/>
          </w:rPr>
          <w:t xml:space="preserve"> </w:t>
        </w:r>
      </w:ins>
      <w:del w:id="3387" w:author="Hii" w:date="2024-11-08T14:56:00Z">
        <w:r w:rsidR="008B7718" w:rsidDel="000A0210">
          <w:rPr>
            <w:noProof/>
            <w:lang w:val="en-IN" w:eastAsia="en-IN"/>
          </w:rPr>
          <mc:AlternateContent>
            <mc:Choice Requires="wpg">
              <w:drawing>
                <wp:anchor distT="0" distB="0" distL="0" distR="0" simplePos="0" relativeHeight="487598592" behindDoc="1" locked="0" layoutInCell="1" allowOverlap="1" wp14:anchorId="2A715600" wp14:editId="62AA8945">
                  <wp:simplePos x="0" y="0"/>
                  <wp:positionH relativeFrom="page">
                    <wp:posOffset>1297177</wp:posOffset>
                  </wp:positionH>
                  <wp:positionV relativeFrom="paragraph">
                    <wp:posOffset>267491</wp:posOffset>
                  </wp:positionV>
                  <wp:extent cx="5425440" cy="1612900"/>
                  <wp:effectExtent l="0" t="0" r="0" b="0"/>
                  <wp:wrapTopAndBottom/>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150876" y="387995"/>
                            <a:ext cx="304165" cy="788670"/>
                            <a:chOff x="150876" y="387995"/>
                            <a:chExt cx="304165" cy="788670"/>
                          </a:xfrm>
                        </wpg:grpSpPr>
                        <wps:wsp>
                          <wps:cNvPr id="60" name="Graphic 60"/>
                          <wps:cNvSpPr/>
                          <wps:spPr>
                            <a:xfrm>
                              <a:off x="150876" y="387995"/>
                              <a:ext cx="304165" cy="788670"/>
                            </a:xfrm>
                            <a:custGeom>
                              <a:avLst/>
                              <a:gdLst/>
                              <a:ahLst/>
                              <a:cxnLst/>
                              <a:rect l="l" t="t" r="r" b="b"/>
                              <a:pathLst>
                                <a:path w="304165" h="788670">
                                  <a:moveTo>
                                    <a:pt x="0" y="0"/>
                                  </a:moveTo>
                                  <a:lnTo>
                                    <a:pt x="304045" y="0"/>
                                  </a:lnTo>
                                </a:path>
                                <a:path w="304165" h="788670">
                                  <a:moveTo>
                                    <a:pt x="0" y="788161"/>
                                  </a:moveTo>
                                  <a:lnTo>
                                    <a:pt x="304045" y="788161"/>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13BC65E3" id="Group 59" o:spid="_x0000_s1026" style="position:absolute;margin-left:102.15pt;margin-top:21.05pt;width:427.2pt;height:127pt;z-index:-15717888;mso-wrap-distance-left:0;mso-wrap-distance-right:0;mso-position-horizontal-relative:page" coordorigin="1508,3879" coordsize="3041,7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">
                  <v:shape id="Graphic 60" o:spid="_x0000_s1027" style="position:absolute;left:1508;top:3879;width:3042;height:7887;visibility:visible;mso-wrap-style:square;v-text-anchor:top" coordsize="304165,788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lt674A&#10;AADbAAAADwAAAGRycy9kb3ducmV2LnhtbERPy6rCMBDdC/5DGMGdpl5EpBpFBB8LQfTeDxibsS02&#10;k9LMrfXvzUJweTjv5bpzlWqpCaVnA5NxAoo487bk3MDf7240BxUE2WLlmQy8KMB61e8tMbX+yRdq&#10;r5KrGMIhRQOFSJ1qHbKCHIaxr4kjd/eNQ4mwybVt8BnDXaV/kmSmHZYcGwqsaVtQ9rj+OwNJd9LT&#10;+V5EH273ySWbnjd0aI0ZDrrNApRQJ1/xx320BmZxffwSf4Be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G5beu+AAAA2wAAAA8AAAAAAAAAAAAAAAAAmAIAAGRycy9kb3ducmV2&#10;LnhtbFBLBQYAAAAABAAEAPUAAACDAwAAAAA=&#10;" path="m,l304045,em,788161r304045,e" filled="f" strokeweight=".31239mm">
                    <v:stroke dashstyle="dash"/>
                    <v:path arrowok="t"/>
                  </v:shape>
                  <w10:wrap type="topAndBottom" anchorx="page"/>
                </v:group>
              </w:pict>
            </mc:Fallback>
          </mc:AlternateContent>
        </w:r>
      </w:del>
    </w:p>
    <w:p w14:paraId="1A72ECC6" w14:textId="77777777" w:rsidR="00301525" w:rsidRDefault="00301525" w:rsidP="00FB7097">
      <w:pPr>
        <w:pStyle w:val="NormalBPBHEB"/>
        <w:ind w:left="360"/>
        <w:pPrChange w:id="3388" w:author="Hii" w:date="2024-11-08T15:13:00Z">
          <w:pPr>
            <w:pStyle w:val="BodyText"/>
            <w:spacing w:before="6"/>
          </w:pPr>
        </w:pPrChange>
      </w:pPr>
    </w:p>
    <w:p w14:paraId="3A5A16BF" w14:textId="77777777" w:rsidR="00FB7097" w:rsidRPr="00FB7097" w:rsidRDefault="008B7718" w:rsidP="00B34F7C">
      <w:pPr>
        <w:pStyle w:val="NormalBPBHEB"/>
        <w:numPr>
          <w:ilvl w:val="0"/>
          <w:numId w:val="99"/>
        </w:numPr>
        <w:rPr>
          <w:ins w:id="3389" w:author="Hii" w:date="2024-11-08T15:14:00Z"/>
          <w:rPrChange w:id="3390" w:author="Hii" w:date="2024-11-08T15:14:00Z">
            <w:rPr>
              <w:ins w:id="3391" w:author="Hii" w:date="2024-11-08T15:14:00Z"/>
              <w:b/>
              <w:spacing w:val="40"/>
            </w:rPr>
          </w:rPrChange>
        </w:rPr>
        <w:pPrChange w:id="3392" w:author="Hii" w:date="2024-11-08T15:06:00Z">
          <w:pPr>
            <w:pStyle w:val="BodyText"/>
            <w:spacing w:before="122"/>
          </w:pPr>
        </w:pPrChange>
      </w:pPr>
      <w:r>
        <w:rPr>
          <w:b/>
        </w:rPr>
        <w:t>Hexadecimal</w:t>
      </w:r>
      <w:r>
        <w:rPr>
          <w:b/>
          <w:spacing w:val="40"/>
        </w:rPr>
        <w:t xml:space="preserve"> </w:t>
      </w:r>
      <w:r w:rsidR="001A1BBD">
        <w:rPr>
          <w:b/>
        </w:rPr>
        <w:t>division</w:t>
      </w:r>
      <w:r>
        <w:rPr>
          <w:b/>
        </w:rPr>
        <w:t>:</w:t>
      </w:r>
      <w:r>
        <w:rPr>
          <w:b/>
          <w:spacing w:val="40"/>
        </w:rPr>
        <w:t xml:space="preserve"> </w:t>
      </w:r>
    </w:p>
    <w:p w14:paraId="412F501C" w14:textId="77777777" w:rsidR="00FB7097" w:rsidRDefault="00FB7097" w:rsidP="00FB7097">
      <w:pPr>
        <w:pStyle w:val="NormalBPBHEB"/>
        <w:rPr>
          <w:ins w:id="3393" w:author="Hii" w:date="2024-11-08T15:14:00Z"/>
        </w:rPr>
        <w:pPrChange w:id="3394" w:author="Hii" w:date="2024-11-08T15:14:00Z">
          <w:pPr>
            <w:pStyle w:val="NormalBPBHEB"/>
            <w:numPr>
              <w:numId w:val="99"/>
            </w:numPr>
            <w:ind w:left="720" w:hanging="360"/>
          </w:pPr>
        </w:pPrChange>
      </w:pPr>
      <w:ins w:id="3395" w:author="Hii" w:date="2024-11-08T15:14:00Z">
        <w:r>
          <w:t>Hexadecimal division follows a similar process to binary or octal division but operates in base 16. In this process, we divide the dividend (a hexadecimal number) by the divisor (another hexadecimal number) to obtain the quotient (in hexadecimal) and any remainder. Each step of division involves comparing the divisor with the dividend's leftmost digits, performing subtraction, and bringing down the next digits from the dividend as needed. The goal is to find how many times the divisor fits into the selected digits of the dividend, adjusting the quotient and remainder accordingly.</w:t>
        </w:r>
      </w:ins>
    </w:p>
    <w:p w14:paraId="44E04964" w14:textId="77777777" w:rsidR="00FB7097" w:rsidRDefault="00FB7097" w:rsidP="00FB7097">
      <w:pPr>
        <w:pStyle w:val="NormalBPBHEB"/>
        <w:rPr>
          <w:ins w:id="3396" w:author="Hii" w:date="2024-11-08T15:14:00Z"/>
        </w:rPr>
        <w:pPrChange w:id="3397" w:author="Hii" w:date="2024-11-08T15:14:00Z">
          <w:pPr>
            <w:pStyle w:val="NormalBPBHEB"/>
            <w:numPr>
              <w:numId w:val="99"/>
            </w:numPr>
            <w:ind w:left="720" w:hanging="360"/>
          </w:pPr>
        </w:pPrChange>
      </w:pPr>
      <w:ins w:id="3398" w:author="Hii" w:date="2024-11-08T15:14:00Z">
        <w:r>
          <w:t>Example:</w:t>
        </w:r>
      </w:ins>
    </w:p>
    <w:p w14:paraId="6B6C55FF" w14:textId="77777777" w:rsidR="00FB7097" w:rsidRDefault="00FB7097" w:rsidP="00FB7097">
      <w:pPr>
        <w:pStyle w:val="NormalBPBHEB"/>
        <w:ind w:left="360"/>
        <w:rPr>
          <w:ins w:id="3399" w:author="Hii" w:date="2024-11-08T15:14:00Z"/>
        </w:rPr>
        <w:pPrChange w:id="3400" w:author="Hii" w:date="2024-11-08T15:14:00Z">
          <w:pPr>
            <w:pStyle w:val="NormalBPBHEB"/>
            <w:numPr>
              <w:numId w:val="99"/>
            </w:numPr>
            <w:ind w:left="720" w:hanging="360"/>
          </w:pPr>
        </w:pPrChange>
      </w:pPr>
      <w:ins w:id="3401" w:author="Hii" w:date="2024-11-08T15:14:00Z">
        <w:r>
          <w:t>Let’s divide A8 (hexadecimal) by 6 (hexadecimal).</w:t>
        </w:r>
      </w:ins>
    </w:p>
    <w:p w14:paraId="50515641" w14:textId="77777777" w:rsidR="00FB7097" w:rsidRDefault="00FB7097" w:rsidP="00FB7097">
      <w:pPr>
        <w:pStyle w:val="NormalBPBHEB"/>
        <w:ind w:left="360"/>
        <w:rPr>
          <w:ins w:id="3402" w:author="Hii" w:date="2024-11-08T15:14:00Z"/>
        </w:rPr>
        <w:pPrChange w:id="3403" w:author="Hii" w:date="2024-11-08T15:14:00Z">
          <w:pPr>
            <w:pStyle w:val="NormalBPBHEB"/>
            <w:numPr>
              <w:numId w:val="99"/>
            </w:numPr>
            <w:ind w:left="720" w:hanging="360"/>
          </w:pPr>
        </w:pPrChange>
      </w:pPr>
      <w:ins w:id="3404" w:author="Hii" w:date="2024-11-08T15:14:00Z">
        <w:r>
          <w:t>Step 1: Convert the hexadecimal numbers to decimal for easier calculation:</w:t>
        </w:r>
      </w:ins>
    </w:p>
    <w:p w14:paraId="1445673C" w14:textId="77777777" w:rsidR="00FB7097" w:rsidRDefault="00FB7097" w:rsidP="00FB7097">
      <w:pPr>
        <w:pStyle w:val="NormalBPBHEB"/>
        <w:ind w:left="360"/>
        <w:rPr>
          <w:ins w:id="3405" w:author="Hii" w:date="2024-11-08T15:14:00Z"/>
        </w:rPr>
        <w:pPrChange w:id="3406" w:author="Hii" w:date="2024-11-08T15:14:00Z">
          <w:pPr>
            <w:pStyle w:val="NormalBPBHEB"/>
            <w:numPr>
              <w:numId w:val="99"/>
            </w:numPr>
            <w:ind w:left="720" w:hanging="360"/>
          </w:pPr>
        </w:pPrChange>
      </w:pPr>
      <w:ins w:id="3407" w:author="Hii" w:date="2024-11-08T15:14:00Z">
        <w:r>
          <w:t>A8 in hexadecimal is 168 in decimal (A = 10, 8 = 8).</w:t>
        </w:r>
      </w:ins>
    </w:p>
    <w:p w14:paraId="45963779" w14:textId="77777777" w:rsidR="00FB7097" w:rsidRDefault="00FB7097" w:rsidP="00FB7097">
      <w:pPr>
        <w:pStyle w:val="NormalBPBHEB"/>
        <w:ind w:left="360"/>
        <w:rPr>
          <w:ins w:id="3408" w:author="Hii" w:date="2024-11-08T15:14:00Z"/>
        </w:rPr>
        <w:pPrChange w:id="3409" w:author="Hii" w:date="2024-11-08T15:14:00Z">
          <w:pPr>
            <w:pStyle w:val="NormalBPBHEB"/>
            <w:numPr>
              <w:numId w:val="99"/>
            </w:numPr>
            <w:ind w:left="720" w:hanging="360"/>
          </w:pPr>
        </w:pPrChange>
      </w:pPr>
      <w:ins w:id="3410" w:author="Hii" w:date="2024-11-08T15:14:00Z">
        <w:r>
          <w:t>6 in hexadecimal is 6 in decimal.</w:t>
        </w:r>
      </w:ins>
    </w:p>
    <w:p w14:paraId="2EDAEC28" w14:textId="77777777" w:rsidR="00FB7097" w:rsidRDefault="00FB7097" w:rsidP="00FB7097">
      <w:pPr>
        <w:pStyle w:val="NormalBPBHEB"/>
        <w:ind w:left="360"/>
        <w:rPr>
          <w:ins w:id="3411" w:author="Hii" w:date="2024-11-08T15:14:00Z"/>
        </w:rPr>
        <w:pPrChange w:id="3412" w:author="Hii" w:date="2024-11-08T15:14:00Z">
          <w:pPr>
            <w:pStyle w:val="NormalBPBHEB"/>
            <w:numPr>
              <w:numId w:val="99"/>
            </w:numPr>
            <w:ind w:left="720" w:hanging="360"/>
          </w:pPr>
        </w:pPrChange>
      </w:pPr>
      <w:ins w:id="3413" w:author="Hii" w:date="2024-11-08T15:14:00Z">
        <w:r>
          <w:t>Step 2: Perform the division in decimal:</w:t>
        </w:r>
      </w:ins>
    </w:p>
    <w:p w14:paraId="3B1A3292" w14:textId="77777777" w:rsidR="00FB7097" w:rsidRDefault="00FB7097" w:rsidP="00FB7097">
      <w:pPr>
        <w:pStyle w:val="NormalBPBHEB"/>
        <w:ind w:left="360"/>
        <w:rPr>
          <w:ins w:id="3414" w:author="Hii" w:date="2024-11-08T15:14:00Z"/>
        </w:rPr>
        <w:pPrChange w:id="3415" w:author="Hii" w:date="2024-11-08T15:14:00Z">
          <w:pPr>
            <w:pStyle w:val="NormalBPBHEB"/>
            <w:numPr>
              <w:numId w:val="99"/>
            </w:numPr>
            <w:ind w:left="720" w:hanging="360"/>
          </w:pPr>
        </w:pPrChange>
      </w:pPr>
      <w:ins w:id="3416" w:author="Hii" w:date="2024-11-08T15:14:00Z">
        <w:r>
          <w:t>168 ÷ 6 = 28 with no remainder.</w:t>
        </w:r>
      </w:ins>
    </w:p>
    <w:p w14:paraId="7712F0CA" w14:textId="77777777" w:rsidR="00FB7097" w:rsidRDefault="00FB7097" w:rsidP="00FB7097">
      <w:pPr>
        <w:pStyle w:val="NormalBPBHEB"/>
        <w:ind w:left="360"/>
        <w:rPr>
          <w:ins w:id="3417" w:author="Hii" w:date="2024-11-08T15:14:00Z"/>
        </w:rPr>
        <w:pPrChange w:id="3418" w:author="Hii" w:date="2024-11-08T15:14:00Z">
          <w:pPr>
            <w:pStyle w:val="NormalBPBHEB"/>
            <w:numPr>
              <w:numId w:val="99"/>
            </w:numPr>
            <w:ind w:left="720" w:hanging="360"/>
          </w:pPr>
        </w:pPrChange>
      </w:pPr>
      <w:ins w:id="3419" w:author="Hii" w:date="2024-11-08T15:14:00Z">
        <w:r>
          <w:t>Step 3: Convert the quotient back to hexadecimal:</w:t>
        </w:r>
      </w:ins>
    </w:p>
    <w:p w14:paraId="2CAC68D9" w14:textId="77777777" w:rsidR="00FB7097" w:rsidRDefault="00FB7097" w:rsidP="00FB7097">
      <w:pPr>
        <w:pStyle w:val="NormalBPBHEB"/>
        <w:ind w:left="360"/>
        <w:rPr>
          <w:ins w:id="3420" w:author="Hii" w:date="2024-11-08T15:14:00Z"/>
        </w:rPr>
        <w:pPrChange w:id="3421" w:author="Hii" w:date="2024-11-08T15:14:00Z">
          <w:pPr>
            <w:pStyle w:val="NormalBPBHEB"/>
            <w:numPr>
              <w:numId w:val="99"/>
            </w:numPr>
            <w:ind w:left="720" w:hanging="360"/>
          </w:pPr>
        </w:pPrChange>
      </w:pPr>
    </w:p>
    <w:p w14:paraId="6D3F2339" w14:textId="77777777" w:rsidR="00FB7097" w:rsidRDefault="00FB7097" w:rsidP="00FB7097">
      <w:pPr>
        <w:pStyle w:val="NormalBPBHEB"/>
        <w:ind w:left="360"/>
        <w:rPr>
          <w:ins w:id="3422" w:author="Hii" w:date="2024-11-08T15:14:00Z"/>
        </w:rPr>
        <w:pPrChange w:id="3423" w:author="Hii" w:date="2024-11-08T15:14:00Z">
          <w:pPr>
            <w:pStyle w:val="NormalBPBHEB"/>
            <w:numPr>
              <w:numId w:val="99"/>
            </w:numPr>
            <w:ind w:left="720" w:hanging="360"/>
          </w:pPr>
        </w:pPrChange>
      </w:pPr>
      <w:ins w:id="3424" w:author="Hii" w:date="2024-11-08T15:14:00Z">
        <w:r>
          <w:t>28 in decimal is 1C in hexadecimal (1 × 16 + 12).</w:t>
        </w:r>
      </w:ins>
    </w:p>
    <w:p w14:paraId="2A372C1B" w14:textId="77777777" w:rsidR="00FB7097" w:rsidRDefault="00FB7097" w:rsidP="00FB7097">
      <w:pPr>
        <w:pStyle w:val="NormalBPBHEB"/>
        <w:ind w:left="360"/>
        <w:rPr>
          <w:ins w:id="3425" w:author="Hii" w:date="2024-11-08T15:14:00Z"/>
        </w:rPr>
        <w:pPrChange w:id="3426" w:author="Hii" w:date="2024-11-08T15:14:00Z">
          <w:pPr>
            <w:pStyle w:val="NormalBPBHEB"/>
            <w:numPr>
              <w:numId w:val="99"/>
            </w:numPr>
            <w:ind w:left="720" w:hanging="360"/>
          </w:pPr>
        </w:pPrChange>
      </w:pPr>
      <w:ins w:id="3427" w:author="Hii" w:date="2024-11-08T15:14:00Z">
        <w:r>
          <w:t>Thus, the division result is:</w:t>
        </w:r>
      </w:ins>
    </w:p>
    <w:p w14:paraId="45F22C7D" w14:textId="540B6225" w:rsidR="00301525" w:rsidDel="00B34F7C" w:rsidRDefault="00FB7097" w:rsidP="00FB7097">
      <w:pPr>
        <w:pStyle w:val="NormalBPBHEB"/>
        <w:rPr>
          <w:del w:id="3428" w:author="Hii" w:date="2024-11-08T15:06:00Z"/>
        </w:rPr>
        <w:pPrChange w:id="3429" w:author="Hii" w:date="2024-11-08T15:14:00Z">
          <w:pPr>
            <w:spacing w:line="360" w:lineRule="auto"/>
            <w:ind w:left="220"/>
          </w:pPr>
        </w:pPrChange>
      </w:pPr>
      <w:ins w:id="3430" w:author="Hii" w:date="2024-11-08T15:14:00Z">
        <w:r>
          <w:t>A8 ÷ 6 = 1C (hexadecimal) with no remainder.</w:t>
        </w:r>
        <w:r w:rsidDel="00B34F7C">
          <w:t xml:space="preserve"> </w:t>
        </w:r>
      </w:ins>
      <w:del w:id="3431" w:author="Hii" w:date="2024-11-08T15:06:00Z">
        <w:r w:rsidR="008B7718" w:rsidDel="00B34F7C">
          <w:delText>Similar</w:delText>
        </w:r>
        <w:r w:rsidR="008B7718" w:rsidDel="00B34F7C">
          <w:rPr>
            <w:spacing w:val="40"/>
          </w:rPr>
          <w:delText xml:space="preserve"> </w:delText>
        </w:r>
        <w:r w:rsidR="008B7718" w:rsidDel="00B34F7C">
          <w:delText>principles</w:delText>
        </w:r>
        <w:r w:rsidR="008B7718" w:rsidDel="00B34F7C">
          <w:rPr>
            <w:spacing w:val="40"/>
          </w:rPr>
          <w:delText xml:space="preserve"> </w:delText>
        </w:r>
        <w:r w:rsidR="008B7718" w:rsidDel="00B34F7C">
          <w:delText>apply.</w:delText>
        </w:r>
        <w:r w:rsidR="008B7718" w:rsidDel="00B34F7C">
          <w:rPr>
            <w:spacing w:val="40"/>
          </w:rPr>
          <w:delText xml:space="preserve"> </w:delText>
        </w:r>
        <w:r w:rsidR="008B7718" w:rsidDel="00B34F7C">
          <w:delText>For</w:delText>
        </w:r>
        <w:r w:rsidR="008B7718" w:rsidDel="00B34F7C">
          <w:rPr>
            <w:spacing w:val="40"/>
          </w:rPr>
          <w:delText xml:space="preserve"> </w:delText>
        </w:r>
        <w:r w:rsidR="008B7718" w:rsidDel="00B34F7C">
          <w:delText>example,</w:delText>
        </w:r>
        <w:r w:rsidR="008B7718" w:rsidDel="00B34F7C">
          <w:rPr>
            <w:spacing w:val="40"/>
          </w:rPr>
          <w:delText xml:space="preserve"> </w:delText>
        </w:r>
        <w:r w:rsidR="008B7718" w:rsidDel="00B34F7C">
          <w:delText>dividing</w:delText>
        </w:r>
        <w:r w:rsidR="008B7718" w:rsidDel="00B34F7C">
          <w:rPr>
            <w:spacing w:val="40"/>
          </w:rPr>
          <w:delText xml:space="preserve"> </w:delText>
        </w:r>
        <w:r w:rsidR="008B7718" w:rsidDel="00B34F7C">
          <w:delText>1A1A1A</w:delText>
        </w:r>
        <w:r w:rsidR="008B7718" w:rsidDel="00B34F7C">
          <w:rPr>
            <w:spacing w:val="40"/>
          </w:rPr>
          <w:delText xml:space="preserve"> </w:delText>
        </w:r>
        <w:r w:rsidR="008B7718" w:rsidDel="00B34F7C">
          <w:delText>(26</w:delText>
        </w:r>
        <w:r w:rsidR="008B7718" w:rsidDel="00B34F7C">
          <w:rPr>
            <w:spacing w:val="40"/>
          </w:rPr>
          <w:delText xml:space="preserve"> </w:delText>
        </w:r>
        <w:r w:rsidR="008B7718" w:rsidDel="00B34F7C">
          <w:delText xml:space="preserve">in decimal) by </w:delText>
        </w:r>
        <w:commentRangeStart w:id="3432"/>
        <w:r w:rsidR="008B7718" w:rsidDel="00B34F7C">
          <w:delText>222</w:delText>
        </w:r>
        <w:commentRangeEnd w:id="3432"/>
        <w:r w:rsidR="008739B7" w:rsidDel="00B34F7C">
          <w:rPr>
            <w:rStyle w:val="CommentReference"/>
            <w:rFonts w:asciiTheme="minorHAnsi" w:eastAsiaTheme="minorHAnsi" w:hAnsiTheme="minorHAnsi" w:cstheme="minorBidi"/>
          </w:rPr>
          <w:commentReference w:id="3432"/>
        </w:r>
        <w:r w:rsidR="008B7718" w:rsidDel="00B34F7C">
          <w:delText>:</w:delText>
        </w:r>
      </w:del>
    </w:p>
    <w:p w14:paraId="76A198F7" w14:textId="7857D4C3" w:rsidR="00301525" w:rsidDel="00B34F7C" w:rsidRDefault="008B7718" w:rsidP="00FB7097">
      <w:pPr>
        <w:pStyle w:val="NormalBPBHEB"/>
        <w:rPr>
          <w:del w:id="3433" w:author="Hii" w:date="2024-11-08T15:06:00Z"/>
          <w:sz w:val="20"/>
        </w:rPr>
        <w:pPrChange w:id="3434" w:author="Hii" w:date="2024-11-08T15:14:00Z">
          <w:pPr>
            <w:pStyle w:val="BodyText"/>
            <w:spacing w:before="27"/>
          </w:pPr>
        </w:pPrChange>
      </w:pPr>
      <w:del w:id="3435" w:author="Hii" w:date="2024-11-08T14:57:00Z">
        <w:r w:rsidDel="000A0210">
          <w:rPr>
            <w:noProof/>
            <w:lang w:val="en-IN" w:eastAsia="en-IN"/>
          </w:rPr>
          <mc:AlternateContent>
            <mc:Choice Requires="wpg">
              <w:drawing>
                <wp:anchor distT="0" distB="0" distL="0" distR="0" simplePos="0" relativeHeight="487600128" behindDoc="1" locked="0" layoutInCell="1" allowOverlap="1" wp14:anchorId="00F87FBD" wp14:editId="43610903">
                  <wp:simplePos x="0" y="0"/>
                  <wp:positionH relativeFrom="page">
                    <wp:posOffset>1297177</wp:posOffset>
                  </wp:positionH>
                  <wp:positionV relativeFrom="paragraph">
                    <wp:posOffset>178549</wp:posOffset>
                  </wp:positionV>
                  <wp:extent cx="5425440" cy="1612900"/>
                  <wp:effectExtent l="0" t="0" r="0" b="0"/>
                  <wp:wrapTopAndBottom/>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150876" y="387995"/>
                            <a:ext cx="304165" cy="789940"/>
                            <a:chOff x="150876" y="387995"/>
                            <a:chExt cx="304165" cy="789940"/>
                          </a:xfrm>
                        </wpg:grpSpPr>
                        <wps:wsp>
                          <wps:cNvPr id="63" name="Graphic 63"/>
                          <wps:cNvSpPr/>
                          <wps:spPr>
                            <a:xfrm>
                              <a:off x="150876" y="387995"/>
                              <a:ext cx="304165" cy="789940"/>
                            </a:xfrm>
                            <a:custGeom>
                              <a:avLst/>
                              <a:gdLst/>
                              <a:ahLst/>
                              <a:cxnLst/>
                              <a:rect l="l" t="t" r="r" b="b"/>
                              <a:pathLst>
                                <a:path w="304165" h="789940">
                                  <a:moveTo>
                                    <a:pt x="0" y="0"/>
                                  </a:moveTo>
                                  <a:lnTo>
                                    <a:pt x="304045" y="0"/>
                                  </a:lnTo>
                                </a:path>
                                <a:path w="304165" h="789940">
                                  <a:moveTo>
                                    <a:pt x="0" y="789813"/>
                                  </a:moveTo>
                                  <a:lnTo>
                                    <a:pt x="304045" y="789813"/>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1D96F026" id="Group 62" o:spid="_x0000_s1026" style="position:absolute;margin-left:102.15pt;margin-top:14.05pt;width:427.2pt;height:127pt;z-index:-15716352;mso-wrap-distance-left:0;mso-wrap-distance-right:0;mso-position-horizontal-relative:page" coordorigin="1508,3879" coordsize="3041,7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">
                  <v:shape id="Graphic 63" o:spid="_x0000_s1027" style="position:absolute;left:1508;top:3879;width:3042;height:7900;visibility:visible;mso-wrap-style:square;v-text-anchor:top" coordsize="304165,789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D8AMUA&#10;AADbAAAADwAAAGRycy9kb3ducmV2LnhtbESPQWvCQBSE74X+h+UJvdWNFkONrlICpUVFaCKeH9ln&#10;Esy+DdltjP76bkHwOMzMN8xyPZhG9NS52rKCyTgCQVxYXXOp4JB/vr6DcB5ZY2OZFFzJwXr1/LTE&#10;RNsL/1Cf+VIECLsEFVTet4mUrqjIoBvbljh4J9sZ9EF2pdQdXgLcNHIaRbE0WHNYqLCltKLinP0a&#10;BX6Xzvf5ZhvPY2uns+3+eKu/jkq9jIaPBQhPg3+E7+1vrSB+g/8v4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8PwAxQAAANsAAAAPAAAAAAAAAAAAAAAAAJgCAABkcnMv&#10;ZG93bnJldi54bWxQSwUGAAAAAAQABAD1AAAAigMAAAAA&#10;" path="m,l304045,em,789813r304045,e" filled="f" strokeweight=".31239mm">
                    <v:stroke dashstyle="dash"/>
                    <v:path arrowok="t"/>
                  </v:shape>
                  <w10:wrap type="topAndBottom" anchorx="page"/>
                </v:group>
              </w:pict>
            </mc:Fallback>
          </mc:AlternateContent>
        </w:r>
      </w:del>
    </w:p>
    <w:p w14:paraId="3076289A" w14:textId="051773C1" w:rsidR="00301525" w:rsidDel="0046275B" w:rsidRDefault="00301525" w:rsidP="00FB7097">
      <w:pPr>
        <w:pStyle w:val="NormalBPBHEB"/>
        <w:rPr>
          <w:del w:id="3436" w:author="Abhiram Arali" w:date="2024-10-29T17:03:00Z"/>
          <w:sz w:val="20"/>
        </w:rPr>
        <w:sectPr w:rsidR="00301525" w:rsidDel="0046275B">
          <w:pgSz w:w="11910" w:h="16840"/>
          <w:pgMar w:top="1540" w:right="1220" w:bottom="1200" w:left="1220" w:header="758" w:footer="1000" w:gutter="0"/>
          <w:cols w:space="720"/>
        </w:sectPr>
        <w:pPrChange w:id="3437" w:author="Hii" w:date="2024-11-08T15:14:00Z">
          <w:pPr/>
        </w:pPrChange>
      </w:pPr>
    </w:p>
    <w:p w14:paraId="400072F0" w14:textId="553CC6B4" w:rsidR="00301525" w:rsidDel="004B53E0" w:rsidRDefault="00301525" w:rsidP="00FB7097">
      <w:pPr>
        <w:pStyle w:val="NormalBPBHEB"/>
        <w:rPr>
          <w:del w:id="3438" w:author="Abhiram Arali" w:date="2024-10-29T17:09:00Z"/>
        </w:rPr>
        <w:pPrChange w:id="3439" w:author="Hii" w:date="2024-11-08T15:14:00Z">
          <w:pPr>
            <w:pStyle w:val="BodyText"/>
          </w:pPr>
        </w:pPrChange>
      </w:pPr>
    </w:p>
    <w:p w14:paraId="6C46369A" w14:textId="77777777" w:rsidR="00301525" w:rsidRDefault="00301525" w:rsidP="00FB7097">
      <w:pPr>
        <w:pStyle w:val="NormalBPBHEB"/>
        <w:pPrChange w:id="3440" w:author="Hii" w:date="2024-11-08T15:14:00Z">
          <w:pPr>
            <w:pStyle w:val="BodyText"/>
            <w:spacing w:before="122"/>
          </w:pPr>
        </w:pPrChange>
      </w:pPr>
    </w:p>
    <w:p w14:paraId="5CA9B4D8" w14:textId="4BE088EC" w:rsidR="00301525" w:rsidRDefault="008B7718">
      <w:pPr>
        <w:pStyle w:val="Heading1BPBHEB"/>
        <w:pPrChange w:id="3441" w:author="Abhiram Arali" w:date="2024-10-29T17:03:00Z">
          <w:pPr>
            <w:ind w:left="230" w:right="228"/>
            <w:jc w:val="center"/>
          </w:pPr>
        </w:pPrChange>
      </w:pPr>
      <w:r>
        <w:t>Introduction</w:t>
      </w:r>
      <w:r>
        <w:rPr>
          <w:spacing w:val="-1"/>
        </w:rPr>
        <w:t xml:space="preserve"> </w:t>
      </w:r>
      <w:r>
        <w:t>to</w:t>
      </w:r>
      <w:r>
        <w:rPr>
          <w:spacing w:val="-1"/>
        </w:rPr>
        <w:t xml:space="preserve"> </w:t>
      </w:r>
      <w:r w:rsidR="00031676">
        <w:t>programming</w:t>
      </w:r>
      <w:r w:rsidR="00031676">
        <w:rPr>
          <w:spacing w:val="-1"/>
        </w:rPr>
        <w:t xml:space="preserve"> </w:t>
      </w:r>
      <w:r w:rsidR="00031676">
        <w:rPr>
          <w:spacing w:val="-2"/>
        </w:rPr>
        <w:t>language</w:t>
      </w:r>
    </w:p>
    <w:p w14:paraId="758BA8E5" w14:textId="181EB710" w:rsidR="00301525" w:rsidDel="00031676" w:rsidRDefault="00301525">
      <w:pPr>
        <w:pStyle w:val="BodyText"/>
        <w:rPr>
          <w:del w:id="3442" w:author="Abhiram Arali" w:date="2024-10-29T17:09:00Z"/>
          <w:b/>
        </w:rPr>
      </w:pPr>
    </w:p>
    <w:p w14:paraId="09DB3EA6" w14:textId="6D619D94" w:rsidR="00301525" w:rsidDel="00031676" w:rsidRDefault="00301525">
      <w:pPr>
        <w:pStyle w:val="BodyText"/>
        <w:rPr>
          <w:del w:id="3443" w:author="Abhiram Arali" w:date="2024-10-29T17:09:00Z"/>
          <w:b/>
        </w:rPr>
      </w:pPr>
    </w:p>
    <w:p w14:paraId="3AFF1789" w14:textId="37EA9993" w:rsidR="00301525" w:rsidDel="00031676" w:rsidRDefault="00301525">
      <w:pPr>
        <w:pStyle w:val="BodyText"/>
        <w:spacing w:before="45"/>
        <w:rPr>
          <w:del w:id="3444" w:author="Abhiram Arali" w:date="2024-10-29T17:09:00Z"/>
          <w:b/>
        </w:rPr>
      </w:pPr>
    </w:p>
    <w:p w14:paraId="6736A335" w14:textId="77777777" w:rsidR="00301525" w:rsidRDefault="008B7718">
      <w:pPr>
        <w:pStyle w:val="NormalBPBHEB"/>
        <w:pPrChange w:id="3445" w:author="Abhiram Arali" w:date="2024-10-29T17:09:00Z">
          <w:pPr>
            <w:pStyle w:val="BodyText"/>
            <w:spacing w:line="360" w:lineRule="auto"/>
            <w:ind w:left="220" w:right="215"/>
            <w:jc w:val="both"/>
          </w:pPr>
        </w:pPrChange>
      </w:pPr>
      <w:r>
        <w:t>A</w:t>
      </w:r>
      <w:r>
        <w:rPr>
          <w:spacing w:val="-3"/>
        </w:rPr>
        <w:t xml:space="preserve"> </w:t>
      </w:r>
      <w:r>
        <w:t>programming</w:t>
      </w:r>
      <w:r>
        <w:rPr>
          <w:spacing w:val="-3"/>
        </w:rPr>
        <w:t xml:space="preserve"> </w:t>
      </w:r>
      <w:r>
        <w:t>language</w:t>
      </w:r>
      <w:r>
        <w:rPr>
          <w:spacing w:val="-4"/>
        </w:rPr>
        <w:t xml:space="preserve"> </w:t>
      </w:r>
      <w:r>
        <w:t>is</w:t>
      </w:r>
      <w:r>
        <w:rPr>
          <w:spacing w:val="-3"/>
        </w:rPr>
        <w:t xml:space="preserve"> </w:t>
      </w:r>
      <w:r>
        <w:t>a</w:t>
      </w:r>
      <w:r>
        <w:rPr>
          <w:spacing w:val="-3"/>
        </w:rPr>
        <w:t xml:space="preserve"> </w:t>
      </w:r>
      <w:r>
        <w:t>formal</w:t>
      </w:r>
      <w:r>
        <w:rPr>
          <w:spacing w:val="-1"/>
        </w:rPr>
        <w:t xml:space="preserve"> </w:t>
      </w:r>
      <w:r>
        <w:t>system</w:t>
      </w:r>
      <w:r>
        <w:rPr>
          <w:spacing w:val="-3"/>
        </w:rPr>
        <w:t xml:space="preserve"> </w:t>
      </w:r>
      <w:r>
        <w:t>of</w:t>
      </w:r>
      <w:r>
        <w:rPr>
          <w:spacing w:val="-3"/>
        </w:rPr>
        <w:t xml:space="preserve"> </w:t>
      </w:r>
      <w:r>
        <w:t>communication</w:t>
      </w:r>
      <w:r>
        <w:rPr>
          <w:spacing w:val="-3"/>
        </w:rPr>
        <w:t xml:space="preserve"> </w:t>
      </w:r>
      <w:r>
        <w:t>that</w:t>
      </w:r>
      <w:r>
        <w:rPr>
          <w:spacing w:val="-3"/>
        </w:rPr>
        <w:t xml:space="preserve"> </w:t>
      </w:r>
      <w:r>
        <w:t>allows</w:t>
      </w:r>
      <w:r>
        <w:rPr>
          <w:spacing w:val="-3"/>
        </w:rPr>
        <w:t xml:space="preserve"> </w:t>
      </w:r>
      <w:r>
        <w:t>humans</w:t>
      </w:r>
      <w:r>
        <w:rPr>
          <w:spacing w:val="-3"/>
        </w:rPr>
        <w:t xml:space="preserve"> </w:t>
      </w:r>
      <w:r>
        <w:t>to</w:t>
      </w:r>
      <w:r>
        <w:rPr>
          <w:spacing w:val="-3"/>
        </w:rPr>
        <w:t xml:space="preserve"> </w:t>
      </w:r>
      <w:r>
        <w:t>instruct computers to perform specific tasks. These languages are composed of a set of rules, syntax, and</w:t>
      </w:r>
      <w:r>
        <w:rPr>
          <w:spacing w:val="-12"/>
        </w:rPr>
        <w:t xml:space="preserve"> </w:t>
      </w:r>
      <w:r>
        <w:t>semantics</w:t>
      </w:r>
      <w:r>
        <w:rPr>
          <w:spacing w:val="-10"/>
        </w:rPr>
        <w:t xml:space="preserve"> </w:t>
      </w:r>
      <w:r>
        <w:t>that</w:t>
      </w:r>
      <w:r>
        <w:rPr>
          <w:spacing w:val="-12"/>
        </w:rPr>
        <w:t xml:space="preserve"> </w:t>
      </w:r>
      <w:r>
        <w:t>define</w:t>
      </w:r>
      <w:r>
        <w:rPr>
          <w:spacing w:val="-11"/>
        </w:rPr>
        <w:t xml:space="preserve"> </w:t>
      </w:r>
      <w:r>
        <w:t>how</w:t>
      </w:r>
      <w:r>
        <w:rPr>
          <w:spacing w:val="-13"/>
        </w:rPr>
        <w:t xml:space="preserve"> </w:t>
      </w:r>
      <w:r>
        <w:t>to</w:t>
      </w:r>
      <w:r>
        <w:rPr>
          <w:spacing w:val="-12"/>
        </w:rPr>
        <w:t xml:space="preserve"> </w:t>
      </w:r>
      <w:r>
        <w:t>write</w:t>
      </w:r>
      <w:r>
        <w:rPr>
          <w:spacing w:val="-13"/>
        </w:rPr>
        <w:t xml:space="preserve"> </w:t>
      </w:r>
      <w:r>
        <w:t>code</w:t>
      </w:r>
      <w:r>
        <w:rPr>
          <w:spacing w:val="-13"/>
        </w:rPr>
        <w:t xml:space="preserve"> </w:t>
      </w:r>
      <w:r>
        <w:t>that</w:t>
      </w:r>
      <w:r>
        <w:rPr>
          <w:spacing w:val="-10"/>
        </w:rPr>
        <w:t xml:space="preserve"> </w:t>
      </w:r>
      <w:r>
        <w:t>the</w:t>
      </w:r>
      <w:r>
        <w:rPr>
          <w:spacing w:val="-13"/>
        </w:rPr>
        <w:t xml:space="preserve"> </w:t>
      </w:r>
      <w:r>
        <w:t>computer</w:t>
      </w:r>
      <w:r>
        <w:rPr>
          <w:spacing w:val="-11"/>
        </w:rPr>
        <w:t xml:space="preserve"> </w:t>
      </w:r>
      <w:r>
        <w:t>can</w:t>
      </w:r>
      <w:r>
        <w:rPr>
          <w:spacing w:val="-12"/>
        </w:rPr>
        <w:t xml:space="preserve"> </w:t>
      </w:r>
      <w:r>
        <w:t>understand</w:t>
      </w:r>
      <w:r>
        <w:rPr>
          <w:spacing w:val="-12"/>
        </w:rPr>
        <w:t xml:space="preserve"> </w:t>
      </w:r>
      <w:r>
        <w:t>and</w:t>
      </w:r>
      <w:r>
        <w:rPr>
          <w:spacing w:val="-10"/>
        </w:rPr>
        <w:t xml:space="preserve"> </w:t>
      </w:r>
      <w:r>
        <w:t>execute.</w:t>
      </w:r>
      <w:r>
        <w:rPr>
          <w:spacing w:val="-10"/>
        </w:rPr>
        <w:t xml:space="preserve"> </w:t>
      </w:r>
      <w:r>
        <w:t>The primary purpose of a programming language is to bridge the gap between human logic and machine processes, enabling the development of software applications, systems, and various computational</w:t>
      </w:r>
      <w:r>
        <w:rPr>
          <w:spacing w:val="-4"/>
        </w:rPr>
        <w:t xml:space="preserve"> </w:t>
      </w:r>
      <w:r>
        <w:t>tasks.</w:t>
      </w:r>
      <w:r>
        <w:rPr>
          <w:spacing w:val="-4"/>
        </w:rPr>
        <w:t xml:space="preserve"> </w:t>
      </w:r>
      <w:r>
        <w:t>Programming</w:t>
      </w:r>
      <w:r>
        <w:rPr>
          <w:spacing w:val="-4"/>
        </w:rPr>
        <w:t xml:space="preserve"> </w:t>
      </w:r>
      <w:r>
        <w:t>languages</w:t>
      </w:r>
      <w:r>
        <w:rPr>
          <w:spacing w:val="-4"/>
        </w:rPr>
        <w:t xml:space="preserve"> </w:t>
      </w:r>
      <w:r>
        <w:t>can</w:t>
      </w:r>
      <w:r>
        <w:rPr>
          <w:spacing w:val="-4"/>
        </w:rPr>
        <w:t xml:space="preserve"> </w:t>
      </w:r>
      <w:r>
        <w:t>be</w:t>
      </w:r>
      <w:r>
        <w:rPr>
          <w:spacing w:val="-5"/>
        </w:rPr>
        <w:t xml:space="preserve"> </w:t>
      </w:r>
      <w:r>
        <w:t>broadly</w:t>
      </w:r>
      <w:r>
        <w:rPr>
          <w:spacing w:val="-4"/>
        </w:rPr>
        <w:t xml:space="preserve"> </w:t>
      </w:r>
      <w:r>
        <w:t>categorized</w:t>
      </w:r>
      <w:r>
        <w:rPr>
          <w:spacing w:val="-4"/>
        </w:rPr>
        <w:t xml:space="preserve"> </w:t>
      </w:r>
      <w:r>
        <w:t>into</w:t>
      </w:r>
      <w:r>
        <w:rPr>
          <w:spacing w:val="-4"/>
        </w:rPr>
        <w:t xml:space="preserve"> </w:t>
      </w:r>
      <w:r>
        <w:t>two</w:t>
      </w:r>
      <w:r>
        <w:rPr>
          <w:spacing w:val="-4"/>
        </w:rPr>
        <w:t xml:space="preserve"> </w:t>
      </w:r>
      <w:r>
        <w:t>main</w:t>
      </w:r>
      <w:r>
        <w:rPr>
          <w:spacing w:val="-4"/>
        </w:rPr>
        <w:t xml:space="preserve"> </w:t>
      </w:r>
      <w:r>
        <w:t>types: low-level and high-level languages. Low-level languages, such as assembly language and machine code, are closer to the hardware and provide little abstraction from the computer’s architecture. These languages allow precise control over the system's operations but are more difficult for humans to read and write. High-level languages, like Python, Java, and C++, are more</w:t>
      </w:r>
      <w:r>
        <w:rPr>
          <w:spacing w:val="-13"/>
        </w:rPr>
        <w:t xml:space="preserve"> </w:t>
      </w:r>
      <w:r>
        <w:t>abstract</w:t>
      </w:r>
      <w:r>
        <w:rPr>
          <w:spacing w:val="-13"/>
        </w:rPr>
        <w:t xml:space="preserve"> </w:t>
      </w:r>
      <w:r>
        <w:t>and</w:t>
      </w:r>
      <w:r>
        <w:rPr>
          <w:spacing w:val="-13"/>
        </w:rPr>
        <w:t xml:space="preserve"> </w:t>
      </w:r>
      <w:r>
        <w:t>user-friendly.</w:t>
      </w:r>
      <w:r>
        <w:rPr>
          <w:spacing w:val="-13"/>
        </w:rPr>
        <w:t xml:space="preserve"> </w:t>
      </w:r>
      <w:r>
        <w:t>They</w:t>
      </w:r>
      <w:r>
        <w:rPr>
          <w:spacing w:val="-13"/>
        </w:rPr>
        <w:t xml:space="preserve"> </w:t>
      </w:r>
      <w:r>
        <w:t>simplify</w:t>
      </w:r>
      <w:r>
        <w:rPr>
          <w:spacing w:val="-13"/>
        </w:rPr>
        <w:t xml:space="preserve"> </w:t>
      </w:r>
      <w:r>
        <w:t>the</w:t>
      </w:r>
      <w:r>
        <w:rPr>
          <w:spacing w:val="-11"/>
        </w:rPr>
        <w:t xml:space="preserve"> </w:t>
      </w:r>
      <w:r>
        <w:t>coding</w:t>
      </w:r>
      <w:r>
        <w:rPr>
          <w:spacing w:val="-13"/>
        </w:rPr>
        <w:t xml:space="preserve"> </w:t>
      </w:r>
      <w:r>
        <w:t>process</w:t>
      </w:r>
      <w:r>
        <w:rPr>
          <w:spacing w:val="-13"/>
        </w:rPr>
        <w:t xml:space="preserve"> </w:t>
      </w:r>
      <w:r>
        <w:t>by</w:t>
      </w:r>
      <w:r>
        <w:rPr>
          <w:spacing w:val="-11"/>
        </w:rPr>
        <w:t xml:space="preserve"> </w:t>
      </w:r>
      <w:r>
        <w:t>hiding</w:t>
      </w:r>
      <w:r>
        <w:rPr>
          <w:spacing w:val="-13"/>
        </w:rPr>
        <w:t xml:space="preserve"> </w:t>
      </w:r>
      <w:r>
        <w:t>complex</w:t>
      </w:r>
      <w:r>
        <w:rPr>
          <w:spacing w:val="-13"/>
        </w:rPr>
        <w:t xml:space="preserve"> </w:t>
      </w:r>
      <w:r>
        <w:t>machine- level operations, making them more accessible for programmers to develop sophisticated applications without managing hardware directly.</w:t>
      </w:r>
    </w:p>
    <w:p w14:paraId="36200A30" w14:textId="77777777" w:rsidR="00301525" w:rsidRDefault="008B7718" w:rsidP="000D4BC1">
      <w:pPr>
        <w:pStyle w:val="NormalBPBHEB"/>
        <w:rPr>
          <w:ins w:id="3446" w:author="Abhiram Arali" w:date="2024-10-29T17:10:00Z"/>
        </w:rPr>
      </w:pPr>
      <w:r>
        <w:t>Another important aspect of programming languages is whether they are compiled or interpreted. In a compiled language (such as C++ or Go), the source code is converted into machine code by a compiler before it is executed. This results in faster execution times but requires a separate compilation step before running the program. On the other hand, an interpreted language (like Python or JavaScript) is executed line by line by an interpreter, allowing for more flexibility during development but often at the cost of slower execution speeds.</w:t>
      </w:r>
      <w:r>
        <w:rPr>
          <w:spacing w:val="-7"/>
        </w:rPr>
        <w:t xml:space="preserve"> </w:t>
      </w:r>
      <w:r>
        <w:t>Over</w:t>
      </w:r>
      <w:r>
        <w:rPr>
          <w:spacing w:val="-8"/>
        </w:rPr>
        <w:t xml:space="preserve"> </w:t>
      </w:r>
      <w:r>
        <w:t>time,</w:t>
      </w:r>
      <w:r>
        <w:rPr>
          <w:spacing w:val="-8"/>
        </w:rPr>
        <w:t xml:space="preserve"> </w:t>
      </w:r>
      <w:r>
        <w:t>programming</w:t>
      </w:r>
      <w:r>
        <w:rPr>
          <w:spacing w:val="-7"/>
        </w:rPr>
        <w:t xml:space="preserve"> </w:t>
      </w:r>
      <w:r>
        <w:t>languages</w:t>
      </w:r>
      <w:r>
        <w:rPr>
          <w:spacing w:val="-7"/>
        </w:rPr>
        <w:t xml:space="preserve"> </w:t>
      </w:r>
      <w:r>
        <w:t>have</w:t>
      </w:r>
      <w:r>
        <w:rPr>
          <w:spacing w:val="-6"/>
        </w:rPr>
        <w:t xml:space="preserve"> </w:t>
      </w:r>
      <w:r>
        <w:t>evolved</w:t>
      </w:r>
      <w:r>
        <w:rPr>
          <w:spacing w:val="-8"/>
        </w:rPr>
        <w:t xml:space="preserve"> </w:t>
      </w:r>
      <w:r>
        <w:t>to</w:t>
      </w:r>
      <w:r>
        <w:rPr>
          <w:spacing w:val="-7"/>
        </w:rPr>
        <w:t xml:space="preserve"> </w:t>
      </w:r>
      <w:r>
        <w:t>meet</w:t>
      </w:r>
      <w:r>
        <w:rPr>
          <w:spacing w:val="-7"/>
        </w:rPr>
        <w:t xml:space="preserve"> </w:t>
      </w:r>
      <w:r>
        <w:t>the</w:t>
      </w:r>
      <w:r>
        <w:rPr>
          <w:spacing w:val="-8"/>
        </w:rPr>
        <w:t xml:space="preserve"> </w:t>
      </w:r>
      <w:r>
        <w:t>increasing</w:t>
      </w:r>
      <w:r>
        <w:rPr>
          <w:spacing w:val="-7"/>
        </w:rPr>
        <w:t xml:space="preserve"> </w:t>
      </w:r>
      <w:r>
        <w:t>complexity</w:t>
      </w:r>
      <w:r>
        <w:rPr>
          <w:spacing w:val="-7"/>
        </w:rPr>
        <w:t xml:space="preserve"> </w:t>
      </w:r>
      <w:r>
        <w:t>of software development. Languages now support various paradigms, including procedural programming, where code is organized in procedures or functions, object-oriented programming (OOP), which focuses on creating objects that combine data and functions, and functional programming, which treats computation as the evaluation of mathematical functions. Each paradigm has its strengths and is suited for different types of projects, contributing to the diversity and richness of the programming landscape today.</w:t>
      </w:r>
    </w:p>
    <w:p w14:paraId="1819B6F4" w14:textId="77777777" w:rsidR="000D4BC1" w:rsidRDefault="000D4BC1">
      <w:pPr>
        <w:pStyle w:val="NormalBPBHEB"/>
        <w:pPrChange w:id="3447" w:author="Abhiram Arali" w:date="2024-10-29T17:09:00Z">
          <w:pPr>
            <w:pStyle w:val="BodyText"/>
            <w:spacing w:before="162" w:line="360" w:lineRule="auto"/>
            <w:ind w:left="220" w:right="214"/>
            <w:jc w:val="both"/>
          </w:pPr>
        </w:pPrChange>
      </w:pPr>
    </w:p>
    <w:p w14:paraId="0633966D" w14:textId="3E789FB1" w:rsidR="00301525" w:rsidRDefault="008B7718">
      <w:pPr>
        <w:pStyle w:val="Heading2BPBHEB"/>
        <w:pPrChange w:id="3448" w:author="Abhiram Arali" w:date="2024-10-29T17:10:00Z">
          <w:pPr>
            <w:spacing w:before="160"/>
            <w:ind w:left="220"/>
            <w:jc w:val="both"/>
          </w:pPr>
        </w:pPrChange>
      </w:pPr>
      <w:r>
        <w:t>Types</w:t>
      </w:r>
      <w:r>
        <w:rPr>
          <w:spacing w:val="-1"/>
        </w:rPr>
        <w:t xml:space="preserve"> </w:t>
      </w:r>
      <w:r>
        <w:t xml:space="preserve">of </w:t>
      </w:r>
      <w:r w:rsidR="00E62A91">
        <w:t>programming</w:t>
      </w:r>
      <w:r w:rsidR="00E62A91">
        <w:rPr>
          <w:spacing w:val="-3"/>
        </w:rPr>
        <w:t xml:space="preserve"> </w:t>
      </w:r>
      <w:r w:rsidR="00E62A91">
        <w:rPr>
          <w:spacing w:val="-2"/>
        </w:rPr>
        <w:t>language</w:t>
      </w:r>
      <w:ins w:id="3449" w:author="Abhiram Arali" w:date="2024-10-29T17:10:00Z">
        <w:r w:rsidR="00A32631">
          <w:rPr>
            <w:spacing w:val="-2"/>
          </w:rPr>
          <w:t>s</w:t>
        </w:r>
      </w:ins>
      <w:del w:id="3450" w:author="Abhiram Arali" w:date="2024-10-29T17:10:00Z">
        <w:r w:rsidDel="000D4BC1">
          <w:rPr>
            <w:spacing w:val="-2"/>
          </w:rPr>
          <w:delText>:</w:delText>
        </w:r>
      </w:del>
    </w:p>
    <w:p w14:paraId="041E95EA" w14:textId="26CF530A" w:rsidR="00301525" w:rsidDel="000D4BC1" w:rsidRDefault="00301525">
      <w:pPr>
        <w:jc w:val="both"/>
        <w:rPr>
          <w:del w:id="3451" w:author="Abhiram Arali" w:date="2024-10-29T17:10:00Z"/>
          <w:sz w:val="24"/>
        </w:rPr>
        <w:sectPr w:rsidR="00301525" w:rsidDel="000D4BC1">
          <w:pgSz w:w="11910" w:h="16840"/>
          <w:pgMar w:top="1540" w:right="1220" w:bottom="1200" w:left="1220" w:header="758" w:footer="1000" w:gutter="0"/>
          <w:cols w:space="720"/>
        </w:sectPr>
      </w:pPr>
    </w:p>
    <w:p w14:paraId="2469DBF8" w14:textId="621F85D5" w:rsidR="00301525" w:rsidRDefault="008B7718">
      <w:pPr>
        <w:pStyle w:val="NormalBPBHEB"/>
        <w:pPrChange w:id="3452" w:author="Abhiram Arali" w:date="2024-10-29T17:10:00Z">
          <w:pPr>
            <w:pStyle w:val="BodyText"/>
            <w:spacing w:before="100" w:line="360" w:lineRule="auto"/>
            <w:ind w:left="220" w:right="218"/>
            <w:jc w:val="both"/>
          </w:pPr>
        </w:pPrChange>
      </w:pPr>
      <w:r>
        <w:t>Programming languages are broadly categorized into several types based on their abstraction level,</w:t>
      </w:r>
      <w:r>
        <w:rPr>
          <w:spacing w:val="-15"/>
        </w:rPr>
        <w:t xml:space="preserve"> </w:t>
      </w:r>
      <w:r>
        <w:t>usage,</w:t>
      </w:r>
      <w:r>
        <w:rPr>
          <w:spacing w:val="-15"/>
        </w:rPr>
        <w:t xml:space="preserve"> </w:t>
      </w:r>
      <w:r>
        <w:t>and</w:t>
      </w:r>
      <w:r>
        <w:rPr>
          <w:spacing w:val="-15"/>
        </w:rPr>
        <w:t xml:space="preserve"> </w:t>
      </w:r>
      <w:r>
        <w:t>programming</w:t>
      </w:r>
      <w:r>
        <w:rPr>
          <w:spacing w:val="-15"/>
        </w:rPr>
        <w:t xml:space="preserve"> </w:t>
      </w:r>
      <w:r>
        <w:t>paradigms.</w:t>
      </w:r>
      <w:r>
        <w:rPr>
          <w:spacing w:val="-15"/>
        </w:rPr>
        <w:t xml:space="preserve"> </w:t>
      </w:r>
      <w:r>
        <w:t>These</w:t>
      </w:r>
      <w:r>
        <w:rPr>
          <w:spacing w:val="-15"/>
        </w:rPr>
        <w:t xml:space="preserve"> </w:t>
      </w:r>
      <w:r>
        <w:t>classifications</w:t>
      </w:r>
      <w:r>
        <w:rPr>
          <w:spacing w:val="-15"/>
        </w:rPr>
        <w:t xml:space="preserve"> </w:t>
      </w:r>
      <w:r>
        <w:t>help</w:t>
      </w:r>
      <w:r>
        <w:rPr>
          <w:spacing w:val="-15"/>
        </w:rPr>
        <w:t xml:space="preserve"> </w:t>
      </w:r>
      <w:r>
        <w:t>distinguish</w:t>
      </w:r>
      <w:r>
        <w:rPr>
          <w:spacing w:val="-15"/>
        </w:rPr>
        <w:t xml:space="preserve"> </w:t>
      </w:r>
      <w:r>
        <w:t>the</w:t>
      </w:r>
      <w:r>
        <w:rPr>
          <w:spacing w:val="-15"/>
        </w:rPr>
        <w:t xml:space="preserve"> </w:t>
      </w:r>
      <w:r>
        <w:t xml:space="preserve">languages' functions, design, and </w:t>
      </w:r>
      <w:del w:id="3453" w:author="Abhiram Arali" w:date="2024-10-29T17:10:00Z">
        <w:r w:rsidDel="000906BB">
          <w:delText xml:space="preserve">their </w:delText>
        </w:r>
      </w:del>
      <w:r>
        <w:t>specific purposes in software development. Here are the major types of programming languages:</w:t>
      </w:r>
    </w:p>
    <w:p w14:paraId="0C288826" w14:textId="471CEC1D" w:rsidR="00301525" w:rsidRDefault="008B7718">
      <w:pPr>
        <w:pStyle w:val="NormalBPBHEB"/>
        <w:numPr>
          <w:ilvl w:val="0"/>
          <w:numId w:val="100"/>
        </w:numPr>
        <w:rPr>
          <w:rFonts w:ascii="Symbol" w:hAnsi="Symbol"/>
        </w:rPr>
        <w:pPrChange w:id="3454" w:author="Abhiram Arali" w:date="2024-10-29T17:10:00Z">
          <w:pPr>
            <w:pStyle w:val="ListParagraph"/>
            <w:numPr>
              <w:numId w:val="6"/>
            </w:numPr>
            <w:tabs>
              <w:tab w:val="left" w:pos="940"/>
            </w:tabs>
            <w:spacing w:before="163"/>
            <w:ind w:left="940" w:hanging="360"/>
          </w:pPr>
        </w:pPrChange>
      </w:pPr>
      <w:del w:id="3455" w:author="Abhiram Arali" w:date="2024-10-29T17:10:00Z">
        <w:r w:rsidDel="003A6C98">
          <w:lastRenderedPageBreak/>
          <w:delText>Low</w:delText>
        </w:r>
        <w:r w:rsidDel="003A6C98">
          <w:rPr>
            <w:spacing w:val="-3"/>
          </w:rPr>
          <w:delText xml:space="preserve"> </w:delText>
        </w:r>
      </w:del>
      <w:ins w:id="3456" w:author="Abhiram Arali" w:date="2024-10-29T17:10:00Z">
        <w:r w:rsidR="003A6C98">
          <w:t>Low</w:t>
        </w:r>
        <w:r w:rsidR="003A6C98">
          <w:rPr>
            <w:spacing w:val="-3"/>
          </w:rPr>
          <w:t>-</w:t>
        </w:r>
      </w:ins>
      <w:r w:rsidR="00111B5B">
        <w:t>level</w:t>
      </w:r>
      <w:r w:rsidR="00111B5B">
        <w:rPr>
          <w:spacing w:val="-1"/>
        </w:rPr>
        <w:t xml:space="preserve"> </w:t>
      </w:r>
      <w:r>
        <w:rPr>
          <w:spacing w:val="-2"/>
        </w:rPr>
        <w:t>language</w:t>
      </w:r>
    </w:p>
    <w:p w14:paraId="09FBBF1F" w14:textId="5A6E3F03" w:rsidR="00301525" w:rsidRDefault="008B7718">
      <w:pPr>
        <w:pStyle w:val="NormalBPBHEB"/>
        <w:numPr>
          <w:ilvl w:val="0"/>
          <w:numId w:val="100"/>
        </w:numPr>
        <w:rPr>
          <w:rFonts w:ascii="Symbol" w:hAnsi="Symbol"/>
        </w:rPr>
        <w:pPrChange w:id="3457" w:author="Abhiram Arali" w:date="2024-10-29T17:10:00Z">
          <w:pPr>
            <w:pStyle w:val="ListParagraph"/>
            <w:numPr>
              <w:numId w:val="6"/>
            </w:numPr>
            <w:tabs>
              <w:tab w:val="left" w:pos="940"/>
            </w:tabs>
            <w:spacing w:before="136"/>
            <w:ind w:left="940" w:hanging="360"/>
          </w:pPr>
        </w:pPrChange>
      </w:pPr>
      <w:del w:id="3458" w:author="Abhiram Arali" w:date="2024-10-29T17:10:00Z">
        <w:r w:rsidDel="003A6C98">
          <w:delText>High</w:delText>
        </w:r>
        <w:r w:rsidDel="003A6C98">
          <w:rPr>
            <w:spacing w:val="-2"/>
          </w:rPr>
          <w:delText xml:space="preserve"> </w:delText>
        </w:r>
      </w:del>
      <w:ins w:id="3459" w:author="Abhiram Arali" w:date="2024-10-29T17:10:00Z">
        <w:r w:rsidR="003A6C98">
          <w:t>High</w:t>
        </w:r>
        <w:r w:rsidR="003A6C98">
          <w:rPr>
            <w:spacing w:val="-2"/>
          </w:rPr>
          <w:t>-</w:t>
        </w:r>
      </w:ins>
      <w:r w:rsidR="00111B5B">
        <w:t>level</w:t>
      </w:r>
      <w:r w:rsidR="00111B5B">
        <w:rPr>
          <w:spacing w:val="-1"/>
        </w:rPr>
        <w:t xml:space="preserve"> </w:t>
      </w:r>
      <w:r>
        <w:rPr>
          <w:spacing w:val="-2"/>
        </w:rPr>
        <w:t>language</w:t>
      </w:r>
    </w:p>
    <w:p w14:paraId="19DFCD46" w14:textId="77777777" w:rsidR="00301525" w:rsidRDefault="008B7718">
      <w:pPr>
        <w:pStyle w:val="NormalBPBHEB"/>
        <w:numPr>
          <w:ilvl w:val="0"/>
          <w:numId w:val="100"/>
        </w:numPr>
        <w:rPr>
          <w:rFonts w:ascii="Symbol" w:hAnsi="Symbol"/>
        </w:rPr>
        <w:pPrChange w:id="3460" w:author="Abhiram Arali" w:date="2024-10-29T17:10:00Z">
          <w:pPr>
            <w:pStyle w:val="ListParagraph"/>
            <w:numPr>
              <w:numId w:val="6"/>
            </w:numPr>
            <w:tabs>
              <w:tab w:val="left" w:pos="940"/>
            </w:tabs>
            <w:spacing w:before="138"/>
            <w:ind w:left="940" w:hanging="360"/>
          </w:pPr>
        </w:pPrChange>
      </w:pPr>
      <w:r>
        <w:t>Assembly</w:t>
      </w:r>
      <w:r>
        <w:rPr>
          <w:spacing w:val="-1"/>
        </w:rPr>
        <w:t xml:space="preserve"> </w:t>
      </w:r>
      <w:r>
        <w:rPr>
          <w:spacing w:val="-2"/>
        </w:rPr>
        <w:t>language</w:t>
      </w:r>
    </w:p>
    <w:p w14:paraId="39D2B512" w14:textId="77777777" w:rsidR="00301525" w:rsidRDefault="008B7718">
      <w:pPr>
        <w:pStyle w:val="NormalBPBHEB"/>
        <w:numPr>
          <w:ilvl w:val="0"/>
          <w:numId w:val="100"/>
        </w:numPr>
        <w:rPr>
          <w:rFonts w:ascii="Symbol" w:hAnsi="Symbol"/>
        </w:rPr>
        <w:pPrChange w:id="3461" w:author="Abhiram Arali" w:date="2024-10-29T17:10:00Z">
          <w:pPr>
            <w:pStyle w:val="ListParagraph"/>
            <w:numPr>
              <w:numId w:val="6"/>
            </w:numPr>
            <w:tabs>
              <w:tab w:val="left" w:pos="940"/>
            </w:tabs>
            <w:spacing w:before="138"/>
            <w:ind w:left="940" w:hanging="360"/>
          </w:pPr>
        </w:pPrChange>
      </w:pPr>
      <w:r>
        <w:t>Machine</w:t>
      </w:r>
      <w:r>
        <w:rPr>
          <w:spacing w:val="-2"/>
        </w:rPr>
        <w:t xml:space="preserve"> language</w:t>
      </w:r>
    </w:p>
    <w:p w14:paraId="637947AF" w14:textId="77777777" w:rsidR="00301525" w:rsidRDefault="00301525">
      <w:pPr>
        <w:pStyle w:val="NormalBPBHEB"/>
        <w:pPrChange w:id="3462" w:author="Abhiram Arali" w:date="2024-10-29T17:10:00Z">
          <w:pPr>
            <w:pStyle w:val="BodyText"/>
            <w:spacing w:before="138"/>
          </w:pPr>
        </w:pPrChange>
      </w:pPr>
    </w:p>
    <w:p w14:paraId="3EBFDDBD" w14:textId="4F2236E1" w:rsidR="00301525" w:rsidRDefault="008B7718">
      <w:pPr>
        <w:pStyle w:val="NormalBPBHEB"/>
        <w:pPrChange w:id="3463" w:author="Abhiram Arali" w:date="2024-10-29T17:10:00Z">
          <w:pPr>
            <w:pStyle w:val="BodyText"/>
            <w:spacing w:before="1" w:line="360" w:lineRule="auto"/>
            <w:ind w:left="220" w:right="223"/>
            <w:jc w:val="both"/>
          </w:pPr>
        </w:pPrChange>
      </w:pPr>
      <w:del w:id="3464" w:author="Abhiram Arali" w:date="2024-10-29T17:10:00Z">
        <w:r w:rsidRPr="001B77E0" w:rsidDel="001B77E0">
          <w:rPr>
            <w:i/>
            <w:iCs/>
            <w:rPrChange w:id="3465" w:author="Abhiram Arali" w:date="2024-10-29T17:10:00Z">
              <w:rPr/>
            </w:rPrChange>
          </w:rPr>
          <w:delText xml:space="preserve">This </w:delText>
        </w:r>
      </w:del>
      <w:r w:rsidRPr="001B77E0">
        <w:rPr>
          <w:i/>
          <w:iCs/>
          <w:rPrChange w:id="3466" w:author="Abhiram Arali" w:date="2024-10-29T17:10:00Z">
            <w:rPr/>
          </w:rPrChange>
        </w:rPr>
        <w:t>Table 1.3</w:t>
      </w:r>
      <w:r>
        <w:t xml:space="preserve"> highlights the differences in abstraction, ease of use, portability, and speed between low-level, high-level, assembly, as well as machine languages</w:t>
      </w:r>
      <w:ins w:id="3467" w:author="Abhiram Arali" w:date="2024-10-29T17:10:00Z">
        <w:r w:rsidR="002F46D3">
          <w:t>:</w:t>
        </w:r>
      </w:ins>
      <w:del w:id="3468" w:author="Abhiram Arali" w:date="2024-10-29T17:10:00Z">
        <w:r w:rsidDel="002F46D3">
          <w:delText>.</w:delText>
        </w:r>
      </w:del>
    </w:p>
    <w:p w14:paraId="61AA7B58" w14:textId="583A4C8B" w:rsidR="00301525" w:rsidDel="002F46D3" w:rsidRDefault="00301525">
      <w:pPr>
        <w:pStyle w:val="BodyText"/>
        <w:spacing w:before="4"/>
        <w:rPr>
          <w:del w:id="3469" w:author="Abhiram Arali" w:date="2024-10-29T17:10:00Z"/>
        </w:rPr>
      </w:pPr>
    </w:p>
    <w:p w14:paraId="644AB715" w14:textId="2622853F" w:rsidR="00301525" w:rsidDel="00AE45EA" w:rsidRDefault="008B7718">
      <w:pPr>
        <w:pStyle w:val="Heading1"/>
        <w:ind w:left="230" w:right="231"/>
        <w:jc w:val="center"/>
      </w:pPr>
      <w:moveFromRangeStart w:id="3470" w:author="Abhiram Arali" w:date="2024-10-29T17:10:00Z" w:name="move181114269"/>
      <w:moveFrom w:id="3471" w:author="Abhiram Arali" w:date="2024-10-29T17:10:00Z">
        <w:r w:rsidDel="00AE45EA">
          <w:t>Table</w:t>
        </w:r>
        <w:r w:rsidDel="00AE45EA">
          <w:rPr>
            <w:spacing w:val="-2"/>
          </w:rPr>
          <w:t xml:space="preserve"> </w:t>
        </w:r>
        <w:r w:rsidDel="00AE45EA">
          <w:t>1.3:</w:t>
        </w:r>
        <w:r w:rsidDel="00AE45EA">
          <w:rPr>
            <w:spacing w:val="-3"/>
          </w:rPr>
          <w:t xml:space="preserve"> </w:t>
        </w:r>
        <w:r w:rsidDel="00AE45EA">
          <w:t>Explaining</w:t>
        </w:r>
        <w:r w:rsidDel="00AE45EA">
          <w:rPr>
            <w:spacing w:val="-1"/>
          </w:rPr>
          <w:t xml:space="preserve"> </w:t>
        </w:r>
        <w:r w:rsidDel="00AE45EA">
          <w:t>the</w:t>
        </w:r>
        <w:r w:rsidDel="00AE45EA">
          <w:rPr>
            <w:spacing w:val="-2"/>
          </w:rPr>
          <w:t xml:space="preserve"> </w:t>
        </w:r>
        <w:r w:rsidDel="00AE45EA">
          <w:t>Types</w:t>
        </w:r>
        <w:r w:rsidDel="00AE45EA">
          <w:rPr>
            <w:spacing w:val="-1"/>
          </w:rPr>
          <w:t xml:space="preserve"> </w:t>
        </w:r>
        <w:r w:rsidDel="00AE45EA">
          <w:t>of</w:t>
        </w:r>
        <w:r w:rsidDel="00AE45EA">
          <w:rPr>
            <w:spacing w:val="-1"/>
          </w:rPr>
          <w:t xml:space="preserve"> </w:t>
        </w:r>
        <w:r w:rsidDel="00AE45EA">
          <w:t>Computer</w:t>
        </w:r>
        <w:r w:rsidDel="00AE45EA">
          <w:rPr>
            <w:spacing w:val="-2"/>
          </w:rPr>
          <w:t xml:space="preserve"> Language</w:t>
        </w:r>
      </w:moveFrom>
    </w:p>
    <w:moveFromRangeEnd w:id="3470"/>
    <w:p w14:paraId="215E91D9" w14:textId="77777777" w:rsidR="00301525" w:rsidRDefault="00301525">
      <w:pPr>
        <w:pStyle w:val="BodyText"/>
        <w:spacing w:before="189"/>
        <w:rPr>
          <w:b/>
          <w:sz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6"/>
        <w:gridCol w:w="1867"/>
        <w:gridCol w:w="1795"/>
        <w:gridCol w:w="1838"/>
        <w:gridCol w:w="2050"/>
      </w:tblGrid>
      <w:tr w:rsidR="00301525" w14:paraId="0077E7FA" w14:textId="77777777">
        <w:trPr>
          <w:trHeight w:val="827"/>
        </w:trPr>
        <w:tc>
          <w:tcPr>
            <w:tcW w:w="1466" w:type="dxa"/>
          </w:tcPr>
          <w:p w14:paraId="440DF6EA" w14:textId="77777777" w:rsidR="00301525" w:rsidRPr="00753130" w:rsidRDefault="008B7718">
            <w:pPr>
              <w:pStyle w:val="NormalBPBHEB"/>
              <w:rPr>
                <w:b/>
                <w:bCs/>
                <w:rPrChange w:id="3472" w:author="Abhiram Arali" w:date="2024-10-29T17:10:00Z">
                  <w:rPr/>
                </w:rPrChange>
              </w:rPr>
              <w:pPrChange w:id="3473" w:author="Abhiram Arali" w:date="2024-10-29T17:10:00Z">
                <w:pPr>
                  <w:pStyle w:val="TableParagraph"/>
                  <w:spacing w:line="275" w:lineRule="exact"/>
                  <w:ind w:left="331"/>
                </w:pPr>
              </w:pPrChange>
            </w:pPr>
            <w:r w:rsidRPr="00753130">
              <w:rPr>
                <w:b/>
                <w:bCs/>
                <w:rPrChange w:id="3474" w:author="Abhiram Arali" w:date="2024-10-29T17:10:00Z">
                  <w:rPr/>
                </w:rPrChange>
              </w:rPr>
              <w:t>Feature</w:t>
            </w:r>
          </w:p>
        </w:tc>
        <w:tc>
          <w:tcPr>
            <w:tcW w:w="1867" w:type="dxa"/>
          </w:tcPr>
          <w:p w14:paraId="66C65AFA" w14:textId="6E78A9C0" w:rsidR="00301525" w:rsidRPr="00753130" w:rsidRDefault="008B7718">
            <w:pPr>
              <w:pStyle w:val="NormalBPBHEB"/>
              <w:rPr>
                <w:b/>
                <w:bCs/>
                <w:rPrChange w:id="3475" w:author="Abhiram Arali" w:date="2024-10-29T17:10:00Z">
                  <w:rPr/>
                </w:rPrChange>
              </w:rPr>
              <w:pPrChange w:id="3476" w:author="Abhiram Arali" w:date="2024-10-29T17:10:00Z">
                <w:pPr>
                  <w:pStyle w:val="TableParagraph"/>
                  <w:spacing w:line="275" w:lineRule="exact"/>
                  <w:ind w:left="384"/>
                </w:pPr>
              </w:pPrChange>
            </w:pPr>
            <w:r w:rsidRPr="00753130">
              <w:rPr>
                <w:b/>
                <w:bCs/>
                <w:rPrChange w:id="3477" w:author="Abhiram Arali" w:date="2024-10-29T17:10:00Z">
                  <w:rPr/>
                </w:rPrChange>
              </w:rPr>
              <w:t>Low-</w:t>
            </w:r>
            <w:r w:rsidR="00851271" w:rsidRPr="007D3B81">
              <w:rPr>
                <w:b/>
                <w:bCs/>
              </w:rPr>
              <w:t>level</w:t>
            </w:r>
          </w:p>
          <w:p w14:paraId="629D1F35" w14:textId="77777777" w:rsidR="00301525" w:rsidRPr="00753130" w:rsidRDefault="008B7718">
            <w:pPr>
              <w:pStyle w:val="NormalBPBHEB"/>
              <w:rPr>
                <w:b/>
                <w:bCs/>
                <w:rPrChange w:id="3478" w:author="Abhiram Arali" w:date="2024-10-29T17:10:00Z">
                  <w:rPr/>
                </w:rPrChange>
              </w:rPr>
              <w:pPrChange w:id="3479" w:author="Abhiram Arali" w:date="2024-10-29T17:10:00Z">
                <w:pPr>
                  <w:pStyle w:val="TableParagraph"/>
                  <w:spacing w:before="137"/>
                  <w:ind w:left="424"/>
                </w:pPr>
              </w:pPrChange>
            </w:pPr>
            <w:r w:rsidRPr="00753130">
              <w:rPr>
                <w:b/>
                <w:bCs/>
                <w:rPrChange w:id="3480" w:author="Abhiram Arali" w:date="2024-10-29T17:10:00Z">
                  <w:rPr/>
                </w:rPrChange>
              </w:rPr>
              <w:t>Language</w:t>
            </w:r>
          </w:p>
        </w:tc>
        <w:tc>
          <w:tcPr>
            <w:tcW w:w="1795" w:type="dxa"/>
          </w:tcPr>
          <w:p w14:paraId="40C30DCB" w14:textId="49F8C0A9" w:rsidR="00301525" w:rsidRPr="00753130" w:rsidRDefault="008B7718">
            <w:pPr>
              <w:pStyle w:val="NormalBPBHEB"/>
              <w:rPr>
                <w:b/>
                <w:bCs/>
                <w:rPrChange w:id="3481" w:author="Abhiram Arali" w:date="2024-10-29T17:10:00Z">
                  <w:rPr/>
                </w:rPrChange>
              </w:rPr>
              <w:pPrChange w:id="3482" w:author="Abhiram Arali" w:date="2024-10-29T17:10:00Z">
                <w:pPr>
                  <w:pStyle w:val="TableParagraph"/>
                  <w:spacing w:line="275" w:lineRule="exact"/>
                  <w:ind w:left="324"/>
                </w:pPr>
              </w:pPrChange>
            </w:pPr>
            <w:r w:rsidRPr="00753130">
              <w:rPr>
                <w:b/>
                <w:bCs/>
                <w:rPrChange w:id="3483" w:author="Abhiram Arali" w:date="2024-10-29T17:10:00Z">
                  <w:rPr/>
                </w:rPrChange>
              </w:rPr>
              <w:t>High-</w:t>
            </w:r>
            <w:r w:rsidR="00851271" w:rsidRPr="007D3B81">
              <w:rPr>
                <w:b/>
                <w:bCs/>
              </w:rPr>
              <w:t>level</w:t>
            </w:r>
          </w:p>
          <w:p w14:paraId="15F500E9" w14:textId="77777777" w:rsidR="00301525" w:rsidRPr="00753130" w:rsidRDefault="008B7718">
            <w:pPr>
              <w:pStyle w:val="NormalBPBHEB"/>
              <w:rPr>
                <w:b/>
                <w:bCs/>
                <w:rPrChange w:id="3484" w:author="Abhiram Arali" w:date="2024-10-29T17:10:00Z">
                  <w:rPr/>
                </w:rPrChange>
              </w:rPr>
              <w:pPrChange w:id="3485" w:author="Abhiram Arali" w:date="2024-10-29T17:10:00Z">
                <w:pPr>
                  <w:pStyle w:val="TableParagraph"/>
                  <w:spacing w:before="137"/>
                  <w:ind w:left="392"/>
                </w:pPr>
              </w:pPrChange>
            </w:pPr>
            <w:r w:rsidRPr="00753130">
              <w:rPr>
                <w:b/>
                <w:bCs/>
                <w:rPrChange w:id="3486" w:author="Abhiram Arali" w:date="2024-10-29T17:10:00Z">
                  <w:rPr/>
                </w:rPrChange>
              </w:rPr>
              <w:t>Language</w:t>
            </w:r>
          </w:p>
        </w:tc>
        <w:tc>
          <w:tcPr>
            <w:tcW w:w="1838" w:type="dxa"/>
          </w:tcPr>
          <w:p w14:paraId="7330AE27" w14:textId="77777777" w:rsidR="00301525" w:rsidRPr="00753130" w:rsidRDefault="008B7718">
            <w:pPr>
              <w:pStyle w:val="NormalBPBHEB"/>
              <w:rPr>
                <w:b/>
                <w:bCs/>
                <w:rPrChange w:id="3487" w:author="Abhiram Arali" w:date="2024-10-29T17:10:00Z">
                  <w:rPr/>
                </w:rPrChange>
              </w:rPr>
              <w:pPrChange w:id="3488" w:author="Abhiram Arali" w:date="2024-10-29T17:10:00Z">
                <w:pPr>
                  <w:pStyle w:val="TableParagraph"/>
                  <w:spacing w:line="275" w:lineRule="exact"/>
                  <w:ind w:left="426"/>
                </w:pPr>
              </w:pPrChange>
            </w:pPr>
            <w:r w:rsidRPr="00753130">
              <w:rPr>
                <w:b/>
                <w:bCs/>
                <w:rPrChange w:id="3489" w:author="Abhiram Arali" w:date="2024-10-29T17:10:00Z">
                  <w:rPr/>
                </w:rPrChange>
              </w:rPr>
              <w:t>Assembly</w:t>
            </w:r>
          </w:p>
          <w:p w14:paraId="2D960142" w14:textId="75C41129" w:rsidR="00301525" w:rsidRPr="00753130" w:rsidRDefault="00851271">
            <w:pPr>
              <w:pStyle w:val="NormalBPBHEB"/>
              <w:rPr>
                <w:b/>
                <w:bCs/>
                <w:rPrChange w:id="3490" w:author="Abhiram Arali" w:date="2024-10-29T17:10:00Z">
                  <w:rPr/>
                </w:rPrChange>
              </w:rPr>
              <w:pPrChange w:id="3491" w:author="Abhiram Arali" w:date="2024-10-29T17:10:00Z">
                <w:pPr>
                  <w:pStyle w:val="TableParagraph"/>
                  <w:spacing w:before="137"/>
                  <w:ind w:left="414"/>
                </w:pPr>
              </w:pPrChange>
            </w:pPr>
            <w:r w:rsidRPr="007D3B81">
              <w:rPr>
                <w:b/>
                <w:bCs/>
              </w:rPr>
              <w:t>language</w:t>
            </w:r>
          </w:p>
        </w:tc>
        <w:tc>
          <w:tcPr>
            <w:tcW w:w="2050" w:type="dxa"/>
          </w:tcPr>
          <w:p w14:paraId="6EBB1AD0" w14:textId="77777777" w:rsidR="00301525" w:rsidRPr="00753130" w:rsidRDefault="008B7718">
            <w:pPr>
              <w:pStyle w:val="NormalBPBHEB"/>
              <w:rPr>
                <w:b/>
                <w:bCs/>
                <w:rPrChange w:id="3492" w:author="Abhiram Arali" w:date="2024-10-29T17:10:00Z">
                  <w:rPr/>
                </w:rPrChange>
              </w:rPr>
              <w:pPrChange w:id="3493" w:author="Abhiram Arali" w:date="2024-10-29T17:10:00Z">
                <w:pPr>
                  <w:pStyle w:val="TableParagraph"/>
                  <w:spacing w:line="275" w:lineRule="exact"/>
                  <w:ind w:left="580"/>
                </w:pPr>
              </w:pPrChange>
            </w:pPr>
            <w:r w:rsidRPr="00753130">
              <w:rPr>
                <w:b/>
                <w:bCs/>
                <w:rPrChange w:id="3494" w:author="Abhiram Arali" w:date="2024-10-29T17:10:00Z">
                  <w:rPr/>
                </w:rPrChange>
              </w:rPr>
              <w:t>Machine</w:t>
            </w:r>
          </w:p>
          <w:p w14:paraId="1B00959A" w14:textId="018C001A" w:rsidR="00301525" w:rsidRPr="00753130" w:rsidRDefault="00851271">
            <w:pPr>
              <w:pStyle w:val="NormalBPBHEB"/>
              <w:rPr>
                <w:b/>
                <w:bCs/>
                <w:rPrChange w:id="3495" w:author="Abhiram Arali" w:date="2024-10-29T17:10:00Z">
                  <w:rPr/>
                </w:rPrChange>
              </w:rPr>
              <w:pPrChange w:id="3496" w:author="Abhiram Arali" w:date="2024-10-29T17:10:00Z">
                <w:pPr>
                  <w:pStyle w:val="TableParagraph"/>
                  <w:spacing w:before="137"/>
                  <w:ind w:left="520"/>
                </w:pPr>
              </w:pPrChange>
            </w:pPr>
            <w:r w:rsidRPr="007D3B81">
              <w:rPr>
                <w:b/>
                <w:bCs/>
              </w:rPr>
              <w:t>language</w:t>
            </w:r>
          </w:p>
        </w:tc>
      </w:tr>
      <w:tr w:rsidR="00301525" w14:paraId="1D9417CE" w14:textId="77777777">
        <w:trPr>
          <w:trHeight w:val="2899"/>
        </w:trPr>
        <w:tc>
          <w:tcPr>
            <w:tcW w:w="1466" w:type="dxa"/>
          </w:tcPr>
          <w:p w14:paraId="130B09AF" w14:textId="77777777" w:rsidR="00301525" w:rsidRDefault="008B7718">
            <w:pPr>
              <w:pStyle w:val="NormalBPBHEB"/>
              <w:pPrChange w:id="3497" w:author="Abhiram Arali" w:date="2024-10-29T17:11:00Z">
                <w:pPr>
                  <w:pStyle w:val="TableParagraph"/>
                  <w:spacing w:line="275" w:lineRule="exact"/>
                </w:pPr>
              </w:pPrChange>
            </w:pPr>
            <w:r w:rsidRPr="007D3B81">
              <w:rPr>
                <w:b/>
                <w:bCs/>
                <w:rPrChange w:id="3498" w:author="Abhiram Arali" w:date="2024-10-29T17:11:00Z">
                  <w:rPr/>
                </w:rPrChange>
              </w:rPr>
              <w:t>Definition</w:t>
            </w:r>
          </w:p>
        </w:tc>
        <w:tc>
          <w:tcPr>
            <w:tcW w:w="1867" w:type="dxa"/>
          </w:tcPr>
          <w:p w14:paraId="297F4A54" w14:textId="77777777" w:rsidR="00301525" w:rsidRDefault="008B7718">
            <w:pPr>
              <w:pStyle w:val="NormalBPBHEB"/>
              <w:pPrChange w:id="3499" w:author="Abhiram Arali" w:date="2024-10-29T17:11:00Z">
                <w:pPr>
                  <w:pStyle w:val="TableParagraph"/>
                  <w:spacing w:line="360" w:lineRule="auto"/>
                  <w:ind w:left="105" w:right="167"/>
                </w:pPr>
              </w:pPrChange>
            </w:pPr>
            <w:r>
              <w:t>Close to the hardware, provides minimal abstraction</w:t>
            </w:r>
            <w:r>
              <w:rPr>
                <w:spacing w:val="-15"/>
              </w:rPr>
              <w:t xml:space="preserve"> </w:t>
            </w:r>
            <w:r>
              <w:t>from the CPU's</w:t>
            </w:r>
          </w:p>
          <w:p w14:paraId="13534FFF" w14:textId="77777777" w:rsidR="00301525" w:rsidRDefault="008B7718">
            <w:pPr>
              <w:pStyle w:val="NormalBPBHEB"/>
              <w:pPrChange w:id="3500" w:author="Abhiram Arali" w:date="2024-10-29T17:11:00Z">
                <w:pPr>
                  <w:pStyle w:val="TableParagraph"/>
                  <w:ind w:left="105"/>
                </w:pPr>
              </w:pPrChange>
            </w:pPr>
            <w:r>
              <w:t>architecture.</w:t>
            </w:r>
          </w:p>
        </w:tc>
        <w:tc>
          <w:tcPr>
            <w:tcW w:w="1795" w:type="dxa"/>
          </w:tcPr>
          <w:p w14:paraId="7E30B2CD" w14:textId="77777777" w:rsidR="00301525" w:rsidRDefault="008B7718">
            <w:pPr>
              <w:pStyle w:val="NormalBPBHEB"/>
              <w:pPrChange w:id="3501" w:author="Abhiram Arali" w:date="2024-10-29T17:11:00Z">
                <w:pPr>
                  <w:pStyle w:val="TableParagraph"/>
                  <w:spacing w:line="360" w:lineRule="auto"/>
                  <w:ind w:left="108" w:right="109"/>
                </w:pPr>
              </w:pPrChange>
            </w:pPr>
            <w:r>
              <w:t>Abstracted</w:t>
            </w:r>
            <w:r>
              <w:rPr>
                <w:spacing w:val="-15"/>
              </w:rPr>
              <w:t xml:space="preserve"> </w:t>
            </w:r>
            <w:r>
              <w:t>from hardware,</w:t>
            </w:r>
            <w:r>
              <w:rPr>
                <w:spacing w:val="80"/>
              </w:rPr>
              <w:t xml:space="preserve"> </w:t>
            </w:r>
            <w:r>
              <w:t>closer</w:t>
            </w:r>
            <w:r>
              <w:rPr>
                <w:spacing w:val="-4"/>
              </w:rPr>
              <w:t xml:space="preserve"> </w:t>
            </w:r>
            <w:r>
              <w:t>to</w:t>
            </w:r>
            <w:r>
              <w:rPr>
                <w:spacing w:val="-3"/>
              </w:rPr>
              <w:t xml:space="preserve"> </w:t>
            </w:r>
            <w:r>
              <w:t>human languages and easier to understand.</w:t>
            </w:r>
          </w:p>
        </w:tc>
        <w:tc>
          <w:tcPr>
            <w:tcW w:w="1838" w:type="dxa"/>
          </w:tcPr>
          <w:p w14:paraId="2D485DC5" w14:textId="77777777" w:rsidR="00301525" w:rsidRDefault="008B7718">
            <w:pPr>
              <w:pStyle w:val="NormalBPBHEB"/>
              <w:pPrChange w:id="3502" w:author="Abhiram Arali" w:date="2024-10-29T17:11:00Z">
                <w:pPr>
                  <w:pStyle w:val="TableParagraph"/>
                  <w:spacing w:line="360" w:lineRule="auto"/>
                  <w:ind w:left="109" w:right="94"/>
                </w:pPr>
              </w:pPrChange>
            </w:pPr>
            <w:r>
              <w:t>A symbolic representation</w:t>
            </w:r>
            <w:r>
              <w:rPr>
                <w:spacing w:val="-15"/>
              </w:rPr>
              <w:t xml:space="preserve"> </w:t>
            </w:r>
            <w:r>
              <w:t>of machine code that uses mnemonics.</w:t>
            </w:r>
          </w:p>
        </w:tc>
        <w:tc>
          <w:tcPr>
            <w:tcW w:w="2050" w:type="dxa"/>
          </w:tcPr>
          <w:p w14:paraId="4C421107" w14:textId="77777777" w:rsidR="00301525" w:rsidRDefault="008B7718">
            <w:pPr>
              <w:pStyle w:val="NormalBPBHEB"/>
              <w:pPrChange w:id="3503" w:author="Abhiram Arali" w:date="2024-10-29T17:11:00Z">
                <w:pPr>
                  <w:pStyle w:val="TableParagraph"/>
                  <w:spacing w:line="360" w:lineRule="auto"/>
                  <w:ind w:left="109" w:right="213"/>
                </w:pPr>
              </w:pPrChange>
            </w:pPr>
            <w:r>
              <w:t>Binary code (0s and</w:t>
            </w:r>
            <w:r>
              <w:rPr>
                <w:spacing w:val="-15"/>
              </w:rPr>
              <w:t xml:space="preserve"> </w:t>
            </w:r>
            <w:r>
              <w:t>1s)</w:t>
            </w:r>
            <w:r>
              <w:rPr>
                <w:spacing w:val="-15"/>
              </w:rPr>
              <w:t xml:space="preserve"> </w:t>
            </w:r>
            <w:r>
              <w:t xml:space="preserve">executed directly by the </w:t>
            </w:r>
            <w:r>
              <w:rPr>
                <w:spacing w:val="-4"/>
              </w:rPr>
              <w:t>CPU.</w:t>
            </w:r>
          </w:p>
        </w:tc>
      </w:tr>
      <w:tr w:rsidR="00301525" w14:paraId="28ADDCE9" w14:textId="77777777">
        <w:trPr>
          <w:trHeight w:val="2068"/>
        </w:trPr>
        <w:tc>
          <w:tcPr>
            <w:tcW w:w="1466" w:type="dxa"/>
          </w:tcPr>
          <w:p w14:paraId="556200A4" w14:textId="77777777" w:rsidR="00301525" w:rsidRDefault="008B7718">
            <w:pPr>
              <w:pStyle w:val="NormalBPBHEB"/>
              <w:pPrChange w:id="3504" w:author="Abhiram Arali" w:date="2024-10-29T17:11:00Z">
                <w:pPr>
                  <w:pStyle w:val="TableParagraph"/>
                  <w:spacing w:line="275" w:lineRule="exact"/>
                </w:pPr>
              </w:pPrChange>
            </w:pPr>
            <w:r w:rsidRPr="007D3B81">
              <w:rPr>
                <w:b/>
                <w:bCs/>
                <w:rPrChange w:id="3505" w:author="Abhiram Arali" w:date="2024-10-29T17:11:00Z">
                  <w:rPr/>
                </w:rPrChange>
              </w:rPr>
              <w:t>Examples</w:t>
            </w:r>
          </w:p>
        </w:tc>
        <w:tc>
          <w:tcPr>
            <w:tcW w:w="1867" w:type="dxa"/>
          </w:tcPr>
          <w:p w14:paraId="2BBF865F" w14:textId="77777777" w:rsidR="00301525" w:rsidRDefault="008B7718">
            <w:pPr>
              <w:pStyle w:val="NormalBPBHEB"/>
              <w:pPrChange w:id="3506" w:author="Abhiram Arali" w:date="2024-10-29T17:11:00Z">
                <w:pPr>
                  <w:pStyle w:val="TableParagraph"/>
                  <w:spacing w:line="360" w:lineRule="auto"/>
                  <w:ind w:left="105" w:right="788"/>
                </w:pPr>
              </w:pPrChange>
            </w:pPr>
            <w:r>
              <w:t>Assembly language, Machine language</w:t>
            </w:r>
          </w:p>
        </w:tc>
        <w:tc>
          <w:tcPr>
            <w:tcW w:w="1795" w:type="dxa"/>
          </w:tcPr>
          <w:p w14:paraId="6D92A87A" w14:textId="77777777" w:rsidR="00301525" w:rsidRDefault="008B7718">
            <w:pPr>
              <w:pStyle w:val="NormalBPBHEB"/>
              <w:pPrChange w:id="3507" w:author="Abhiram Arali" w:date="2024-10-29T17:11:00Z">
                <w:pPr>
                  <w:pStyle w:val="TableParagraph"/>
                  <w:spacing w:line="360" w:lineRule="auto"/>
                  <w:ind w:left="108" w:right="121"/>
                </w:pPr>
              </w:pPrChange>
            </w:pPr>
            <w:r>
              <w:t>Python, Java, C++,</w:t>
            </w:r>
            <w:r>
              <w:rPr>
                <w:spacing w:val="-15"/>
              </w:rPr>
              <w:t xml:space="preserve"> </w:t>
            </w:r>
            <w:r>
              <w:t>JavaScript</w:t>
            </w:r>
          </w:p>
        </w:tc>
        <w:tc>
          <w:tcPr>
            <w:tcW w:w="1838" w:type="dxa"/>
          </w:tcPr>
          <w:p w14:paraId="2E56327A" w14:textId="77777777" w:rsidR="00301525" w:rsidRDefault="008B7718">
            <w:pPr>
              <w:pStyle w:val="NormalBPBHEB"/>
              <w:pPrChange w:id="3508" w:author="Abhiram Arali" w:date="2024-10-29T17:11:00Z">
                <w:pPr>
                  <w:pStyle w:val="TableParagraph"/>
                  <w:spacing w:line="360" w:lineRule="auto"/>
                  <w:ind w:left="109" w:right="414"/>
                </w:pPr>
              </w:pPrChange>
            </w:pPr>
            <w:r>
              <w:t>Assembly</w:t>
            </w:r>
            <w:r>
              <w:rPr>
                <w:spacing w:val="-15"/>
              </w:rPr>
              <w:t xml:space="preserve"> </w:t>
            </w:r>
            <w:r>
              <w:t>for x86, ARM</w:t>
            </w:r>
          </w:p>
        </w:tc>
        <w:tc>
          <w:tcPr>
            <w:tcW w:w="2050" w:type="dxa"/>
          </w:tcPr>
          <w:p w14:paraId="3BDB4A36" w14:textId="77777777" w:rsidR="00301525" w:rsidRDefault="008B7718">
            <w:pPr>
              <w:pStyle w:val="NormalBPBHEB"/>
              <w:pPrChange w:id="3509" w:author="Abhiram Arali" w:date="2024-10-29T17:11:00Z">
                <w:pPr>
                  <w:pStyle w:val="TableParagraph"/>
                  <w:spacing w:line="360" w:lineRule="auto"/>
                  <w:ind w:left="109" w:right="190"/>
                </w:pPr>
              </w:pPrChange>
            </w:pPr>
            <w:r>
              <w:t>Binary instructions specific to CPUs like Intel</w:t>
            </w:r>
            <w:r>
              <w:rPr>
                <w:spacing w:val="-1"/>
              </w:rPr>
              <w:t xml:space="preserve"> </w:t>
            </w:r>
            <w:r>
              <w:t xml:space="preserve">or </w:t>
            </w:r>
            <w:r>
              <w:rPr>
                <w:spacing w:val="-5"/>
              </w:rPr>
              <w:t>AMD</w:t>
            </w:r>
          </w:p>
          <w:p w14:paraId="66BAD5ED" w14:textId="77777777" w:rsidR="00301525" w:rsidRDefault="008B7718">
            <w:pPr>
              <w:pStyle w:val="NormalBPBHEB"/>
              <w:pPrChange w:id="3510" w:author="Abhiram Arali" w:date="2024-10-29T17:11:00Z">
                <w:pPr>
                  <w:pStyle w:val="TableParagraph"/>
                  <w:ind w:left="109"/>
                </w:pPr>
              </w:pPrChange>
            </w:pPr>
            <w:r>
              <w:t>chips</w:t>
            </w:r>
          </w:p>
        </w:tc>
      </w:tr>
      <w:tr w:rsidR="00301525" w14:paraId="1F04485E" w14:textId="77777777">
        <w:trPr>
          <w:trHeight w:val="1655"/>
        </w:trPr>
        <w:tc>
          <w:tcPr>
            <w:tcW w:w="1466" w:type="dxa"/>
          </w:tcPr>
          <w:p w14:paraId="31009B21" w14:textId="2359A587" w:rsidR="00301525" w:rsidRPr="007D3B81" w:rsidRDefault="007D3B81">
            <w:pPr>
              <w:pStyle w:val="NormalBPBHEB"/>
              <w:rPr>
                <w:b/>
                <w:bCs/>
                <w:rPrChange w:id="3511" w:author="Abhiram Arali" w:date="2024-10-29T17:11:00Z">
                  <w:rPr/>
                </w:rPrChange>
              </w:rPr>
              <w:pPrChange w:id="3512" w:author="Abhiram Arali" w:date="2024-10-29T17:11:00Z">
                <w:pPr>
                  <w:pStyle w:val="TableParagraph"/>
                  <w:spacing w:line="275" w:lineRule="exact"/>
                </w:pPr>
              </w:pPrChange>
            </w:pPr>
            <w:r w:rsidRPr="002940CD">
              <w:rPr>
                <w:b/>
                <w:bCs/>
              </w:rPr>
              <w:t>ease</w:t>
            </w:r>
            <w:r w:rsidRPr="002940CD">
              <w:rPr>
                <w:b/>
                <w:bCs/>
                <w:spacing w:val="-1"/>
              </w:rPr>
              <w:t xml:space="preserve"> </w:t>
            </w:r>
            <w:r w:rsidRPr="002940CD">
              <w:rPr>
                <w:b/>
                <w:bCs/>
              </w:rPr>
              <w:t xml:space="preserve">of </w:t>
            </w:r>
            <w:r w:rsidRPr="002940CD">
              <w:rPr>
                <w:b/>
                <w:bCs/>
                <w:spacing w:val="-5"/>
              </w:rPr>
              <w:t>use</w:t>
            </w:r>
          </w:p>
        </w:tc>
        <w:tc>
          <w:tcPr>
            <w:tcW w:w="1867" w:type="dxa"/>
          </w:tcPr>
          <w:p w14:paraId="7F4C1B93" w14:textId="77777777" w:rsidR="00301525" w:rsidRDefault="008B7718">
            <w:pPr>
              <w:pStyle w:val="NormalBPBHEB"/>
              <w:pPrChange w:id="3513" w:author="Abhiram Arali" w:date="2024-10-29T17:11:00Z">
                <w:pPr>
                  <w:pStyle w:val="TableParagraph"/>
                  <w:spacing w:line="360" w:lineRule="auto"/>
                  <w:ind w:left="105"/>
                </w:pPr>
              </w:pPrChange>
            </w:pPr>
            <w:r>
              <w:t>Difficult</w:t>
            </w:r>
            <w:r>
              <w:rPr>
                <w:spacing w:val="-15"/>
              </w:rPr>
              <w:t xml:space="preserve"> </w:t>
            </w:r>
            <w:r>
              <w:t>to</w:t>
            </w:r>
            <w:r>
              <w:rPr>
                <w:spacing w:val="-15"/>
              </w:rPr>
              <w:t xml:space="preserve"> </w:t>
            </w:r>
            <w:r>
              <w:t>learn and use</w:t>
            </w:r>
          </w:p>
        </w:tc>
        <w:tc>
          <w:tcPr>
            <w:tcW w:w="1795" w:type="dxa"/>
          </w:tcPr>
          <w:p w14:paraId="25CAC765" w14:textId="77777777" w:rsidR="00301525" w:rsidRDefault="008B7718">
            <w:pPr>
              <w:pStyle w:val="NormalBPBHEB"/>
              <w:pPrChange w:id="3514" w:author="Abhiram Arali" w:date="2024-10-29T17:11:00Z">
                <w:pPr>
                  <w:pStyle w:val="TableParagraph"/>
                  <w:spacing w:line="360" w:lineRule="auto"/>
                  <w:ind w:left="108"/>
                </w:pPr>
              </w:pPrChange>
            </w:pPr>
            <w:r>
              <w:t>Easier</w:t>
            </w:r>
            <w:r>
              <w:rPr>
                <w:spacing w:val="-15"/>
              </w:rPr>
              <w:t xml:space="preserve"> </w:t>
            </w:r>
            <w:r>
              <w:t>to</w:t>
            </w:r>
            <w:r>
              <w:rPr>
                <w:spacing w:val="-15"/>
              </w:rPr>
              <w:t xml:space="preserve"> </w:t>
            </w:r>
            <w:r>
              <w:t>learn and write</w:t>
            </w:r>
          </w:p>
        </w:tc>
        <w:tc>
          <w:tcPr>
            <w:tcW w:w="1838" w:type="dxa"/>
          </w:tcPr>
          <w:p w14:paraId="6F50443B" w14:textId="77777777" w:rsidR="00301525" w:rsidRDefault="008B7718">
            <w:pPr>
              <w:pStyle w:val="NormalBPBHEB"/>
              <w:pPrChange w:id="3515" w:author="Abhiram Arali" w:date="2024-10-29T17:11:00Z">
                <w:pPr>
                  <w:pStyle w:val="TableParagraph"/>
                  <w:spacing w:line="360" w:lineRule="auto"/>
                  <w:ind w:left="109" w:right="267"/>
                </w:pPr>
              </w:pPrChange>
            </w:pPr>
            <w:r>
              <w:t>More difficult than</w:t>
            </w:r>
            <w:r>
              <w:rPr>
                <w:spacing w:val="-15"/>
              </w:rPr>
              <w:t xml:space="preserve"> </w:t>
            </w:r>
            <w:r>
              <w:t>high-level languages but</w:t>
            </w:r>
          </w:p>
          <w:p w14:paraId="755683C4" w14:textId="77777777" w:rsidR="00301525" w:rsidRDefault="008B7718">
            <w:pPr>
              <w:pStyle w:val="NormalBPBHEB"/>
              <w:pPrChange w:id="3516" w:author="Abhiram Arali" w:date="2024-10-29T17:11:00Z">
                <w:pPr>
                  <w:pStyle w:val="TableParagraph"/>
                  <w:ind w:left="109"/>
                </w:pPr>
              </w:pPrChange>
            </w:pPr>
            <w:r>
              <w:t>easier</w:t>
            </w:r>
            <w:r>
              <w:rPr>
                <w:spacing w:val="-3"/>
              </w:rPr>
              <w:t xml:space="preserve"> </w:t>
            </w:r>
            <w:r>
              <w:rPr>
                <w:spacing w:val="-4"/>
              </w:rPr>
              <w:t>than</w:t>
            </w:r>
          </w:p>
        </w:tc>
        <w:tc>
          <w:tcPr>
            <w:tcW w:w="2050" w:type="dxa"/>
          </w:tcPr>
          <w:p w14:paraId="1309EB78" w14:textId="77777777" w:rsidR="00301525" w:rsidRDefault="008B7718">
            <w:pPr>
              <w:pStyle w:val="NormalBPBHEB"/>
              <w:pPrChange w:id="3517" w:author="Abhiram Arali" w:date="2024-10-29T17:11:00Z">
                <w:pPr>
                  <w:pStyle w:val="TableParagraph"/>
                  <w:spacing w:line="360" w:lineRule="auto"/>
                  <w:ind w:left="109" w:right="97"/>
                </w:pPr>
              </w:pPrChange>
            </w:pPr>
            <w:r>
              <w:t>Extremely</w:t>
            </w:r>
            <w:r>
              <w:rPr>
                <w:spacing w:val="-15"/>
              </w:rPr>
              <w:t xml:space="preserve"> </w:t>
            </w:r>
            <w:r>
              <w:t>difficult and error-prone</w:t>
            </w:r>
            <w:r>
              <w:rPr>
                <w:spacing w:val="40"/>
              </w:rPr>
              <w:t xml:space="preserve"> </w:t>
            </w:r>
            <w:r>
              <w:t>for human</w:t>
            </w:r>
          </w:p>
          <w:p w14:paraId="7E9B1868" w14:textId="77777777" w:rsidR="00301525" w:rsidRDefault="008B7718">
            <w:pPr>
              <w:pStyle w:val="NormalBPBHEB"/>
              <w:pPrChange w:id="3518" w:author="Abhiram Arali" w:date="2024-10-29T17:11:00Z">
                <w:pPr>
                  <w:pStyle w:val="TableParagraph"/>
                  <w:ind w:left="109"/>
                </w:pPr>
              </w:pPrChange>
            </w:pPr>
            <w:r>
              <w:t>programmers</w:t>
            </w:r>
          </w:p>
        </w:tc>
      </w:tr>
    </w:tbl>
    <w:p w14:paraId="0258F7EC" w14:textId="5F188779" w:rsidR="00301525" w:rsidDel="00AE45EA" w:rsidRDefault="00301525">
      <w:pPr>
        <w:pStyle w:val="NormalBPBHEB"/>
        <w:rPr>
          <w:del w:id="3519" w:author="Abhiram Arali" w:date="2024-10-29T17:10:00Z"/>
        </w:rPr>
        <w:sectPr w:rsidR="00301525" w:rsidDel="00AE45EA">
          <w:pgSz w:w="11910" w:h="16840"/>
          <w:pgMar w:top="1540" w:right="1220" w:bottom="1200" w:left="1220" w:header="758" w:footer="1000" w:gutter="0"/>
          <w:cols w:space="720"/>
        </w:sectPr>
        <w:pPrChange w:id="3520" w:author="Abhiram Arali" w:date="2024-10-29T17:11:00Z">
          <w:pPr/>
        </w:pPrChange>
      </w:pPr>
    </w:p>
    <w:p w14:paraId="2A2BCDEF" w14:textId="77777777" w:rsidR="00301525" w:rsidRDefault="00301525">
      <w:pPr>
        <w:pStyle w:val="NormalBPBHEB"/>
        <w:rPr>
          <w:sz w:val="8"/>
        </w:rPr>
        <w:pPrChange w:id="3521" w:author="Abhiram Arali" w:date="2024-10-29T17:11:00Z">
          <w:pPr>
            <w:pStyle w:val="BodyText"/>
            <w:spacing w:before="8" w:after="1"/>
          </w:pPr>
        </w:pPrChange>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6"/>
        <w:gridCol w:w="1867"/>
        <w:gridCol w:w="1795"/>
        <w:gridCol w:w="1838"/>
        <w:gridCol w:w="2050"/>
      </w:tblGrid>
      <w:tr w:rsidR="00301525" w14:paraId="2C3834B7" w14:textId="77777777">
        <w:trPr>
          <w:trHeight w:val="827"/>
        </w:trPr>
        <w:tc>
          <w:tcPr>
            <w:tcW w:w="1466" w:type="dxa"/>
          </w:tcPr>
          <w:p w14:paraId="6D882250" w14:textId="77777777" w:rsidR="00301525" w:rsidRDefault="00301525">
            <w:pPr>
              <w:pStyle w:val="NormalBPBHEB"/>
              <w:pPrChange w:id="3522" w:author="Abhiram Arali" w:date="2024-10-29T17:11:00Z">
                <w:pPr>
                  <w:pStyle w:val="TableParagraph"/>
                  <w:ind w:left="0"/>
                </w:pPr>
              </w:pPrChange>
            </w:pPr>
          </w:p>
        </w:tc>
        <w:tc>
          <w:tcPr>
            <w:tcW w:w="1867" w:type="dxa"/>
          </w:tcPr>
          <w:p w14:paraId="1A995BC3" w14:textId="77777777" w:rsidR="00301525" w:rsidRDefault="00301525">
            <w:pPr>
              <w:pStyle w:val="NormalBPBHEB"/>
              <w:pPrChange w:id="3523" w:author="Abhiram Arali" w:date="2024-10-29T17:11:00Z">
                <w:pPr>
                  <w:pStyle w:val="TableParagraph"/>
                  <w:ind w:left="0"/>
                </w:pPr>
              </w:pPrChange>
            </w:pPr>
          </w:p>
        </w:tc>
        <w:tc>
          <w:tcPr>
            <w:tcW w:w="1795" w:type="dxa"/>
          </w:tcPr>
          <w:p w14:paraId="086215B2" w14:textId="77777777" w:rsidR="00301525" w:rsidRDefault="00301525">
            <w:pPr>
              <w:pStyle w:val="NormalBPBHEB"/>
              <w:pPrChange w:id="3524" w:author="Abhiram Arali" w:date="2024-10-29T17:11:00Z">
                <w:pPr>
                  <w:pStyle w:val="TableParagraph"/>
                  <w:ind w:left="0"/>
                </w:pPr>
              </w:pPrChange>
            </w:pPr>
          </w:p>
        </w:tc>
        <w:tc>
          <w:tcPr>
            <w:tcW w:w="1838" w:type="dxa"/>
          </w:tcPr>
          <w:p w14:paraId="35E6F693" w14:textId="77777777" w:rsidR="00301525" w:rsidRDefault="008B7718">
            <w:pPr>
              <w:pStyle w:val="NormalBPBHEB"/>
              <w:pPrChange w:id="3525" w:author="Abhiram Arali" w:date="2024-10-29T17:11:00Z">
                <w:pPr>
                  <w:pStyle w:val="TableParagraph"/>
                  <w:spacing w:line="275" w:lineRule="exact"/>
                  <w:ind w:left="109"/>
                </w:pPr>
              </w:pPrChange>
            </w:pPr>
            <w:r>
              <w:t>machine</w:t>
            </w:r>
          </w:p>
          <w:p w14:paraId="788E45FB" w14:textId="77777777" w:rsidR="00301525" w:rsidRDefault="008B7718">
            <w:pPr>
              <w:pStyle w:val="NormalBPBHEB"/>
              <w:pPrChange w:id="3526" w:author="Abhiram Arali" w:date="2024-10-29T17:11:00Z">
                <w:pPr>
                  <w:pStyle w:val="TableParagraph"/>
                  <w:spacing w:before="139"/>
                  <w:ind w:left="109"/>
                </w:pPr>
              </w:pPrChange>
            </w:pPr>
            <w:r>
              <w:t>language</w:t>
            </w:r>
          </w:p>
        </w:tc>
        <w:tc>
          <w:tcPr>
            <w:tcW w:w="2050" w:type="dxa"/>
          </w:tcPr>
          <w:p w14:paraId="051FB38F" w14:textId="77777777" w:rsidR="00301525" w:rsidRDefault="00301525">
            <w:pPr>
              <w:pStyle w:val="NormalBPBHEB"/>
              <w:pPrChange w:id="3527" w:author="Abhiram Arali" w:date="2024-10-29T17:11:00Z">
                <w:pPr>
                  <w:pStyle w:val="TableParagraph"/>
                  <w:ind w:left="0"/>
                </w:pPr>
              </w:pPrChange>
            </w:pPr>
          </w:p>
        </w:tc>
      </w:tr>
      <w:tr w:rsidR="00301525" w14:paraId="01C7C6C9" w14:textId="77777777">
        <w:trPr>
          <w:trHeight w:val="1655"/>
        </w:trPr>
        <w:tc>
          <w:tcPr>
            <w:tcW w:w="1466" w:type="dxa"/>
          </w:tcPr>
          <w:p w14:paraId="034B1A10" w14:textId="1E9CF72A" w:rsidR="00301525" w:rsidRDefault="008B7718">
            <w:pPr>
              <w:pStyle w:val="NormalBPBHEB"/>
              <w:pPrChange w:id="3528" w:author="Abhiram Arali" w:date="2024-10-29T17:11:00Z">
                <w:pPr>
                  <w:pStyle w:val="TableParagraph"/>
                  <w:spacing w:line="360" w:lineRule="auto"/>
                </w:pPr>
              </w:pPrChange>
            </w:pPr>
            <w:r w:rsidRPr="007D3B81">
              <w:rPr>
                <w:b/>
                <w:bCs/>
                <w:rPrChange w:id="3529" w:author="Abhiram Arali" w:date="2024-10-29T17:11:00Z">
                  <w:rPr/>
                </w:rPrChange>
              </w:rPr>
              <w:lastRenderedPageBreak/>
              <w:t>Abstraction</w:t>
            </w:r>
            <w:r>
              <w:t xml:space="preserve"> </w:t>
            </w:r>
            <w:r w:rsidR="007D3B81" w:rsidRPr="002940CD">
              <w:rPr>
                <w:b/>
                <w:bCs/>
              </w:rPr>
              <w:t>level</w:t>
            </w:r>
          </w:p>
        </w:tc>
        <w:tc>
          <w:tcPr>
            <w:tcW w:w="1867" w:type="dxa"/>
          </w:tcPr>
          <w:p w14:paraId="73339986" w14:textId="77777777" w:rsidR="00301525" w:rsidRDefault="008B7718">
            <w:pPr>
              <w:pStyle w:val="NormalBPBHEB"/>
              <w:pPrChange w:id="3530" w:author="Abhiram Arali" w:date="2024-10-29T17:11:00Z">
                <w:pPr>
                  <w:pStyle w:val="TableParagraph"/>
                  <w:spacing w:line="360" w:lineRule="auto"/>
                  <w:ind w:left="105" w:right="127"/>
                </w:pPr>
              </w:pPrChange>
            </w:pPr>
            <w:r>
              <w:t>Very</w:t>
            </w:r>
            <w:r>
              <w:rPr>
                <w:spacing w:val="-15"/>
              </w:rPr>
              <w:t xml:space="preserve"> </w:t>
            </w:r>
            <w:r>
              <w:t>low</w:t>
            </w:r>
            <w:r>
              <w:rPr>
                <w:spacing w:val="-15"/>
              </w:rPr>
              <w:t xml:space="preserve"> </w:t>
            </w:r>
            <w:r>
              <w:t>(closer to hardware)</w:t>
            </w:r>
          </w:p>
        </w:tc>
        <w:tc>
          <w:tcPr>
            <w:tcW w:w="1795" w:type="dxa"/>
          </w:tcPr>
          <w:p w14:paraId="1D958EFD" w14:textId="77777777" w:rsidR="00301525" w:rsidRDefault="008B7718">
            <w:pPr>
              <w:pStyle w:val="NormalBPBHEB"/>
              <w:pPrChange w:id="3531" w:author="Abhiram Arali" w:date="2024-10-29T17:11:00Z">
                <w:pPr>
                  <w:pStyle w:val="TableParagraph"/>
                  <w:spacing w:line="360" w:lineRule="auto"/>
                  <w:ind w:left="108" w:right="146"/>
                </w:pPr>
              </w:pPrChange>
            </w:pPr>
            <w:r>
              <w:t>High (closer to human thought)</w:t>
            </w:r>
          </w:p>
        </w:tc>
        <w:tc>
          <w:tcPr>
            <w:tcW w:w="1838" w:type="dxa"/>
          </w:tcPr>
          <w:p w14:paraId="0D9B3A22" w14:textId="77777777" w:rsidR="00301525" w:rsidRDefault="008B7718">
            <w:pPr>
              <w:pStyle w:val="NormalBPBHEB"/>
              <w:pPrChange w:id="3532" w:author="Abhiram Arali" w:date="2024-10-29T17:11:00Z">
                <w:pPr>
                  <w:pStyle w:val="TableParagraph"/>
                  <w:spacing w:line="360" w:lineRule="auto"/>
                  <w:ind w:left="109" w:right="339"/>
                  <w:jc w:val="both"/>
                </w:pPr>
              </w:pPrChange>
            </w:pPr>
            <w:r>
              <w:t>Low</w:t>
            </w:r>
            <w:r>
              <w:rPr>
                <w:spacing w:val="-15"/>
              </w:rPr>
              <w:t xml:space="preserve"> </w:t>
            </w:r>
            <w:r>
              <w:t>(between machine code and</w:t>
            </w:r>
            <w:r>
              <w:rPr>
                <w:spacing w:val="-12"/>
              </w:rPr>
              <w:t xml:space="preserve"> </w:t>
            </w:r>
            <w:r>
              <w:t>high-level</w:t>
            </w:r>
          </w:p>
          <w:p w14:paraId="1711E300" w14:textId="77777777" w:rsidR="00301525" w:rsidRDefault="008B7718">
            <w:pPr>
              <w:pStyle w:val="NormalBPBHEB"/>
              <w:pPrChange w:id="3533" w:author="Abhiram Arali" w:date="2024-10-29T17:11:00Z">
                <w:pPr>
                  <w:pStyle w:val="TableParagraph"/>
                  <w:ind w:left="109"/>
                </w:pPr>
              </w:pPrChange>
            </w:pPr>
            <w:r>
              <w:t>language)</w:t>
            </w:r>
          </w:p>
        </w:tc>
        <w:tc>
          <w:tcPr>
            <w:tcW w:w="2050" w:type="dxa"/>
          </w:tcPr>
          <w:p w14:paraId="243E36C4" w14:textId="77777777" w:rsidR="00301525" w:rsidRDefault="008B7718">
            <w:pPr>
              <w:pStyle w:val="NormalBPBHEB"/>
              <w:pPrChange w:id="3534" w:author="Abhiram Arali" w:date="2024-10-29T17:11:00Z">
                <w:pPr>
                  <w:pStyle w:val="TableParagraph"/>
                  <w:spacing w:line="360" w:lineRule="auto"/>
                  <w:ind w:left="109" w:right="213"/>
                </w:pPr>
              </w:pPrChange>
            </w:pPr>
            <w:r>
              <w:t>None (direct hardware</w:t>
            </w:r>
            <w:r>
              <w:rPr>
                <w:spacing w:val="-15"/>
              </w:rPr>
              <w:t xml:space="preserve"> </w:t>
            </w:r>
            <w:r>
              <w:t>control)</w:t>
            </w:r>
          </w:p>
        </w:tc>
      </w:tr>
      <w:tr w:rsidR="00301525" w14:paraId="3410522B" w14:textId="77777777">
        <w:trPr>
          <w:trHeight w:val="2071"/>
        </w:trPr>
        <w:tc>
          <w:tcPr>
            <w:tcW w:w="1466" w:type="dxa"/>
          </w:tcPr>
          <w:p w14:paraId="6821CEBB" w14:textId="77777777" w:rsidR="00301525" w:rsidRDefault="008B7718">
            <w:pPr>
              <w:pStyle w:val="NormalBPBHEB"/>
              <w:pPrChange w:id="3535" w:author="Abhiram Arali" w:date="2024-10-29T17:11:00Z">
                <w:pPr>
                  <w:pStyle w:val="TableParagraph"/>
                  <w:spacing w:before="1"/>
                </w:pPr>
              </w:pPrChange>
            </w:pPr>
            <w:r w:rsidRPr="007D3B81">
              <w:rPr>
                <w:b/>
                <w:bCs/>
                <w:rPrChange w:id="3536" w:author="Abhiram Arali" w:date="2024-10-29T17:11:00Z">
                  <w:rPr/>
                </w:rPrChange>
              </w:rPr>
              <w:t>Portability</w:t>
            </w:r>
          </w:p>
        </w:tc>
        <w:tc>
          <w:tcPr>
            <w:tcW w:w="1867" w:type="dxa"/>
          </w:tcPr>
          <w:p w14:paraId="7404C13C" w14:textId="77777777" w:rsidR="00301525" w:rsidRDefault="008B7718">
            <w:pPr>
              <w:pStyle w:val="NormalBPBHEB"/>
              <w:pPrChange w:id="3537" w:author="Abhiram Arali" w:date="2024-10-29T17:11:00Z">
                <w:pPr>
                  <w:pStyle w:val="TableParagraph"/>
                  <w:spacing w:before="1" w:line="360" w:lineRule="auto"/>
                  <w:ind w:left="105" w:right="480"/>
                </w:pPr>
              </w:pPrChange>
            </w:pPr>
            <w:r>
              <w:t>Not</w:t>
            </w:r>
            <w:r>
              <w:rPr>
                <w:spacing w:val="-15"/>
              </w:rPr>
              <w:t xml:space="preserve"> </w:t>
            </w:r>
            <w:r>
              <w:t>portable, specific to a machine architecture</w:t>
            </w:r>
          </w:p>
        </w:tc>
        <w:tc>
          <w:tcPr>
            <w:tcW w:w="1795" w:type="dxa"/>
          </w:tcPr>
          <w:p w14:paraId="757621D1" w14:textId="77777777" w:rsidR="00301525" w:rsidRDefault="008B7718">
            <w:pPr>
              <w:pStyle w:val="NormalBPBHEB"/>
              <w:pPrChange w:id="3538" w:author="Abhiram Arali" w:date="2024-10-29T17:11:00Z">
                <w:pPr>
                  <w:pStyle w:val="TableParagraph"/>
                  <w:spacing w:before="1" w:line="360" w:lineRule="auto"/>
                  <w:ind w:left="108" w:right="161"/>
                  <w:jc w:val="both"/>
                </w:pPr>
              </w:pPrChange>
            </w:pPr>
            <w:r>
              <w:t>Highly</w:t>
            </w:r>
            <w:r>
              <w:rPr>
                <w:spacing w:val="-15"/>
              </w:rPr>
              <w:t xml:space="preserve"> </w:t>
            </w:r>
            <w:r>
              <w:t>portable across</w:t>
            </w:r>
            <w:r>
              <w:rPr>
                <w:spacing w:val="-11"/>
              </w:rPr>
              <w:t xml:space="preserve"> </w:t>
            </w:r>
            <w:r>
              <w:t>different platforms</w:t>
            </w:r>
          </w:p>
        </w:tc>
        <w:tc>
          <w:tcPr>
            <w:tcW w:w="1838" w:type="dxa"/>
          </w:tcPr>
          <w:p w14:paraId="4FFC34E7" w14:textId="77777777" w:rsidR="00301525" w:rsidRDefault="008B7718">
            <w:pPr>
              <w:pStyle w:val="NormalBPBHEB"/>
              <w:pPrChange w:id="3539" w:author="Abhiram Arali" w:date="2024-10-29T17:11:00Z">
                <w:pPr>
                  <w:pStyle w:val="TableParagraph"/>
                  <w:spacing w:before="1" w:line="360" w:lineRule="auto"/>
                  <w:ind w:left="109" w:right="94"/>
                </w:pPr>
              </w:pPrChange>
            </w:pPr>
            <w:r>
              <w:t>Machine- specific (each CPU</w:t>
            </w:r>
            <w:r>
              <w:rPr>
                <w:spacing w:val="-13"/>
              </w:rPr>
              <w:t xml:space="preserve"> </w:t>
            </w:r>
            <w:r>
              <w:t>type</w:t>
            </w:r>
            <w:r>
              <w:rPr>
                <w:spacing w:val="-13"/>
              </w:rPr>
              <w:t xml:space="preserve"> </w:t>
            </w:r>
            <w:r>
              <w:t>has</w:t>
            </w:r>
            <w:r>
              <w:rPr>
                <w:spacing w:val="-13"/>
              </w:rPr>
              <w:t xml:space="preserve"> </w:t>
            </w:r>
            <w:r>
              <w:t>its own assembly</w:t>
            </w:r>
          </w:p>
          <w:p w14:paraId="19866400" w14:textId="77777777" w:rsidR="00301525" w:rsidRDefault="008B7718">
            <w:pPr>
              <w:pStyle w:val="NormalBPBHEB"/>
              <w:pPrChange w:id="3540" w:author="Abhiram Arali" w:date="2024-10-29T17:11:00Z">
                <w:pPr>
                  <w:pStyle w:val="TableParagraph"/>
                  <w:spacing w:line="274" w:lineRule="exact"/>
                  <w:ind w:left="109"/>
                </w:pPr>
              </w:pPrChange>
            </w:pPr>
            <w:r>
              <w:t>language)</w:t>
            </w:r>
          </w:p>
        </w:tc>
        <w:tc>
          <w:tcPr>
            <w:tcW w:w="2050" w:type="dxa"/>
          </w:tcPr>
          <w:p w14:paraId="53B724EC" w14:textId="77777777" w:rsidR="00301525" w:rsidRDefault="008B7718">
            <w:pPr>
              <w:pStyle w:val="NormalBPBHEB"/>
              <w:pPrChange w:id="3541" w:author="Abhiram Arali" w:date="2024-10-29T17:11:00Z">
                <w:pPr>
                  <w:pStyle w:val="TableParagraph"/>
                  <w:spacing w:before="1" w:line="360" w:lineRule="auto"/>
                  <w:ind w:left="109" w:right="266"/>
                </w:pPr>
              </w:pPrChange>
            </w:pPr>
            <w:r>
              <w:t>Not portable, specific to the CPU</w:t>
            </w:r>
            <w:r>
              <w:rPr>
                <w:spacing w:val="-15"/>
              </w:rPr>
              <w:t xml:space="preserve"> </w:t>
            </w:r>
            <w:r>
              <w:t>architecture</w:t>
            </w:r>
          </w:p>
        </w:tc>
      </w:tr>
      <w:tr w:rsidR="00301525" w14:paraId="15C4FEE2" w14:textId="77777777">
        <w:trPr>
          <w:trHeight w:val="1242"/>
        </w:trPr>
        <w:tc>
          <w:tcPr>
            <w:tcW w:w="1466" w:type="dxa"/>
          </w:tcPr>
          <w:p w14:paraId="712D0CB1" w14:textId="22FB1B14" w:rsidR="00301525" w:rsidRDefault="008B7718">
            <w:pPr>
              <w:pStyle w:val="NormalBPBHEB"/>
              <w:pPrChange w:id="3542" w:author="Abhiram Arali" w:date="2024-10-29T17:11:00Z">
                <w:pPr>
                  <w:pStyle w:val="TableParagraph"/>
                  <w:spacing w:line="360" w:lineRule="auto"/>
                </w:pPr>
              </w:pPrChange>
            </w:pPr>
            <w:r w:rsidRPr="007D3B81">
              <w:rPr>
                <w:b/>
                <w:bCs/>
                <w:rPrChange w:id="3543" w:author="Abhiram Arali" w:date="2024-10-29T17:11:00Z">
                  <w:rPr/>
                </w:rPrChange>
              </w:rPr>
              <w:t>Speed</w:t>
            </w:r>
            <w:r>
              <w:t xml:space="preserve"> of </w:t>
            </w:r>
            <w:r w:rsidR="007D3B81" w:rsidRPr="002940CD">
              <w:rPr>
                <w:b/>
                <w:bCs/>
              </w:rPr>
              <w:t>execution</w:t>
            </w:r>
          </w:p>
        </w:tc>
        <w:tc>
          <w:tcPr>
            <w:tcW w:w="1867" w:type="dxa"/>
          </w:tcPr>
          <w:p w14:paraId="684CD0AB" w14:textId="77777777" w:rsidR="00301525" w:rsidRDefault="008B7718">
            <w:pPr>
              <w:pStyle w:val="NormalBPBHEB"/>
              <w:pPrChange w:id="3544" w:author="Abhiram Arali" w:date="2024-10-29T17:11:00Z">
                <w:pPr>
                  <w:pStyle w:val="TableParagraph"/>
                  <w:spacing w:line="275" w:lineRule="exact"/>
                  <w:ind w:left="105"/>
                </w:pPr>
              </w:pPrChange>
            </w:pPr>
            <w:r>
              <w:t>Fast</w:t>
            </w:r>
            <w:r>
              <w:rPr>
                <w:spacing w:val="-5"/>
              </w:rPr>
              <w:t xml:space="preserve"> </w:t>
            </w:r>
            <w:r>
              <w:t>execution</w:t>
            </w:r>
          </w:p>
        </w:tc>
        <w:tc>
          <w:tcPr>
            <w:tcW w:w="1795" w:type="dxa"/>
          </w:tcPr>
          <w:p w14:paraId="65EE1F63" w14:textId="77777777" w:rsidR="00301525" w:rsidRDefault="008B7718">
            <w:pPr>
              <w:pStyle w:val="NormalBPBHEB"/>
              <w:pPrChange w:id="3545" w:author="Abhiram Arali" w:date="2024-10-29T17:11:00Z">
                <w:pPr>
                  <w:pStyle w:val="TableParagraph"/>
                  <w:spacing w:line="275" w:lineRule="exact"/>
                  <w:ind w:left="108"/>
                </w:pPr>
              </w:pPrChange>
            </w:pPr>
            <w:r>
              <w:t>Slower</w:t>
            </w:r>
            <w:r>
              <w:rPr>
                <w:spacing w:val="-1"/>
              </w:rPr>
              <w:t xml:space="preserve"> </w:t>
            </w:r>
            <w:r>
              <w:t xml:space="preserve">due </w:t>
            </w:r>
            <w:r>
              <w:rPr>
                <w:spacing w:val="-5"/>
              </w:rPr>
              <w:t>to</w:t>
            </w:r>
          </w:p>
          <w:p w14:paraId="7B370F0C" w14:textId="77777777" w:rsidR="00301525" w:rsidRDefault="008B7718">
            <w:pPr>
              <w:pStyle w:val="NormalBPBHEB"/>
              <w:pPrChange w:id="3546" w:author="Abhiram Arali" w:date="2024-10-29T17:11:00Z">
                <w:pPr>
                  <w:pStyle w:val="TableParagraph"/>
                  <w:spacing w:before="5" w:line="410" w:lineRule="atLeast"/>
                  <w:ind w:left="108" w:right="121"/>
                </w:pPr>
              </w:pPrChange>
            </w:pPr>
            <w:r>
              <w:t>higher abstraction</w:t>
            </w:r>
          </w:p>
        </w:tc>
        <w:tc>
          <w:tcPr>
            <w:tcW w:w="1838" w:type="dxa"/>
          </w:tcPr>
          <w:p w14:paraId="0A4949C1" w14:textId="77777777" w:rsidR="00301525" w:rsidRDefault="008B7718">
            <w:pPr>
              <w:pStyle w:val="NormalBPBHEB"/>
              <w:pPrChange w:id="3547" w:author="Abhiram Arali" w:date="2024-10-29T17:11:00Z">
                <w:pPr>
                  <w:pStyle w:val="TableParagraph"/>
                  <w:spacing w:line="275" w:lineRule="exact"/>
                  <w:ind w:left="109"/>
                </w:pPr>
              </w:pPrChange>
            </w:pPr>
            <w:r>
              <w:t>Fast</w:t>
            </w:r>
            <w:r>
              <w:rPr>
                <w:spacing w:val="-3"/>
              </w:rPr>
              <w:t xml:space="preserve"> </w:t>
            </w:r>
            <w:r>
              <w:t>(but</w:t>
            </w:r>
            <w:r>
              <w:rPr>
                <w:spacing w:val="-1"/>
              </w:rPr>
              <w:t xml:space="preserve"> </w:t>
            </w:r>
            <w:r>
              <w:t>not</w:t>
            </w:r>
            <w:r>
              <w:rPr>
                <w:spacing w:val="-1"/>
              </w:rPr>
              <w:t xml:space="preserve"> </w:t>
            </w:r>
            <w:r>
              <w:rPr>
                <w:spacing w:val="-5"/>
              </w:rPr>
              <w:t>as</w:t>
            </w:r>
          </w:p>
          <w:p w14:paraId="389F3779" w14:textId="77777777" w:rsidR="00301525" w:rsidRDefault="008B7718">
            <w:pPr>
              <w:pStyle w:val="NormalBPBHEB"/>
              <w:pPrChange w:id="3548" w:author="Abhiram Arali" w:date="2024-10-29T17:11:00Z">
                <w:pPr>
                  <w:pStyle w:val="TableParagraph"/>
                  <w:spacing w:before="5" w:line="410" w:lineRule="atLeast"/>
                  <w:ind w:left="109"/>
                </w:pPr>
              </w:pPrChange>
            </w:pPr>
            <w:r>
              <w:t>fast</w:t>
            </w:r>
            <w:r>
              <w:rPr>
                <w:spacing w:val="-15"/>
              </w:rPr>
              <w:t xml:space="preserve"> </w:t>
            </w:r>
            <w:r>
              <w:t>as</w:t>
            </w:r>
            <w:r>
              <w:rPr>
                <w:spacing w:val="-15"/>
              </w:rPr>
              <w:t xml:space="preserve"> </w:t>
            </w:r>
            <w:r>
              <w:t>machine language)</w:t>
            </w:r>
          </w:p>
        </w:tc>
        <w:tc>
          <w:tcPr>
            <w:tcW w:w="2050" w:type="dxa"/>
          </w:tcPr>
          <w:p w14:paraId="4F1FE5F0" w14:textId="77777777" w:rsidR="00301525" w:rsidRDefault="008B7718">
            <w:pPr>
              <w:pStyle w:val="NormalBPBHEB"/>
              <w:pPrChange w:id="3549" w:author="Abhiram Arali" w:date="2024-10-29T17:11:00Z">
                <w:pPr>
                  <w:pStyle w:val="TableParagraph"/>
                  <w:spacing w:line="360" w:lineRule="auto"/>
                  <w:ind w:left="109" w:right="266"/>
                </w:pPr>
              </w:pPrChange>
            </w:pPr>
            <w:r>
              <w:t>Fastest</w:t>
            </w:r>
            <w:r>
              <w:rPr>
                <w:spacing w:val="-15"/>
              </w:rPr>
              <w:t xml:space="preserve"> </w:t>
            </w:r>
            <w:r>
              <w:t>execution possible</w:t>
            </w:r>
          </w:p>
        </w:tc>
      </w:tr>
      <w:tr w:rsidR="00301525" w14:paraId="66DB1F30" w14:textId="77777777">
        <w:trPr>
          <w:trHeight w:val="1655"/>
        </w:trPr>
        <w:tc>
          <w:tcPr>
            <w:tcW w:w="1466" w:type="dxa"/>
          </w:tcPr>
          <w:p w14:paraId="4172DDA6" w14:textId="1CC37A27" w:rsidR="00301525" w:rsidRPr="007D3B81" w:rsidRDefault="008B7718">
            <w:pPr>
              <w:pStyle w:val="NormalBPBHEB"/>
              <w:rPr>
                <w:b/>
                <w:bCs/>
                <w:rPrChange w:id="3550" w:author="Abhiram Arali" w:date="2024-10-29T17:11:00Z">
                  <w:rPr/>
                </w:rPrChange>
              </w:rPr>
              <w:pPrChange w:id="3551" w:author="Abhiram Arali" w:date="2024-10-29T17:11:00Z">
                <w:pPr>
                  <w:pStyle w:val="TableParagraph"/>
                  <w:spacing w:line="360" w:lineRule="auto"/>
                </w:pPr>
              </w:pPrChange>
            </w:pPr>
            <w:r w:rsidRPr="007D3B81">
              <w:rPr>
                <w:b/>
                <w:bCs/>
                <w:rPrChange w:id="3552" w:author="Abhiram Arali" w:date="2024-10-29T17:11:00Z">
                  <w:rPr/>
                </w:rPrChange>
              </w:rPr>
              <w:t xml:space="preserve">Translation </w:t>
            </w:r>
            <w:r w:rsidR="007D3B81" w:rsidRPr="002940CD">
              <w:rPr>
                <w:b/>
                <w:bCs/>
              </w:rPr>
              <w:t>needed</w:t>
            </w:r>
          </w:p>
        </w:tc>
        <w:tc>
          <w:tcPr>
            <w:tcW w:w="1867" w:type="dxa"/>
          </w:tcPr>
          <w:p w14:paraId="6EADEFF6" w14:textId="77777777" w:rsidR="00301525" w:rsidRDefault="008B7718">
            <w:pPr>
              <w:pStyle w:val="NormalBPBHEB"/>
              <w:pPrChange w:id="3553" w:author="Abhiram Arali" w:date="2024-10-29T17:11:00Z">
                <w:pPr>
                  <w:pStyle w:val="TableParagraph"/>
                  <w:spacing w:line="360" w:lineRule="auto"/>
                  <w:ind w:left="105" w:right="180"/>
                </w:pPr>
              </w:pPrChange>
            </w:pPr>
            <w:r>
              <w:t>Assembly</w:t>
            </w:r>
            <w:r>
              <w:rPr>
                <w:spacing w:val="-15"/>
              </w:rPr>
              <w:t xml:space="preserve"> </w:t>
            </w:r>
            <w:r>
              <w:t>needs an assembler</w:t>
            </w:r>
          </w:p>
        </w:tc>
        <w:tc>
          <w:tcPr>
            <w:tcW w:w="1795" w:type="dxa"/>
          </w:tcPr>
          <w:p w14:paraId="21DB9539" w14:textId="77777777" w:rsidR="00301525" w:rsidRDefault="008B7718">
            <w:pPr>
              <w:pStyle w:val="NormalBPBHEB"/>
              <w:pPrChange w:id="3554" w:author="Abhiram Arali" w:date="2024-10-29T17:11:00Z">
                <w:pPr>
                  <w:pStyle w:val="TableParagraph"/>
                  <w:spacing w:line="360" w:lineRule="auto"/>
                  <w:ind w:left="108" w:right="559"/>
                </w:pPr>
              </w:pPrChange>
            </w:pPr>
            <w:r>
              <w:t>Needs a compiler</w:t>
            </w:r>
            <w:r>
              <w:rPr>
                <w:spacing w:val="-15"/>
              </w:rPr>
              <w:t xml:space="preserve"> </w:t>
            </w:r>
            <w:r>
              <w:t>or interpreter</w:t>
            </w:r>
          </w:p>
        </w:tc>
        <w:tc>
          <w:tcPr>
            <w:tcW w:w="1838" w:type="dxa"/>
          </w:tcPr>
          <w:p w14:paraId="7FF871E9" w14:textId="77777777" w:rsidR="00301525" w:rsidRDefault="008B7718">
            <w:pPr>
              <w:pStyle w:val="NormalBPBHEB"/>
              <w:pPrChange w:id="3555" w:author="Abhiram Arali" w:date="2024-10-29T17:11:00Z">
                <w:pPr>
                  <w:pStyle w:val="TableParagraph"/>
                  <w:spacing w:line="360" w:lineRule="auto"/>
                  <w:ind w:left="109" w:right="512"/>
                  <w:jc w:val="both"/>
                </w:pPr>
              </w:pPrChange>
            </w:pPr>
            <w:r>
              <w:t>Requires an assembler</w:t>
            </w:r>
            <w:r>
              <w:rPr>
                <w:spacing w:val="-15"/>
              </w:rPr>
              <w:t xml:space="preserve"> </w:t>
            </w:r>
            <w:r>
              <w:t>to convert to</w:t>
            </w:r>
          </w:p>
          <w:p w14:paraId="7936FF69" w14:textId="77777777" w:rsidR="00301525" w:rsidRDefault="008B7718">
            <w:pPr>
              <w:pStyle w:val="NormalBPBHEB"/>
              <w:pPrChange w:id="3556" w:author="Abhiram Arali" w:date="2024-10-29T17:11:00Z">
                <w:pPr>
                  <w:pStyle w:val="TableParagraph"/>
                  <w:spacing w:line="275" w:lineRule="exact"/>
                  <w:ind w:left="109"/>
                  <w:jc w:val="both"/>
                </w:pPr>
              </w:pPrChange>
            </w:pPr>
            <w:r>
              <w:t xml:space="preserve">machine </w:t>
            </w:r>
            <w:r>
              <w:rPr>
                <w:spacing w:val="-4"/>
              </w:rPr>
              <w:t>code</w:t>
            </w:r>
          </w:p>
        </w:tc>
        <w:tc>
          <w:tcPr>
            <w:tcW w:w="2050" w:type="dxa"/>
          </w:tcPr>
          <w:p w14:paraId="4DF16471" w14:textId="77777777" w:rsidR="00301525" w:rsidRDefault="008B7718">
            <w:pPr>
              <w:pStyle w:val="NormalBPBHEB"/>
              <w:pPrChange w:id="3557" w:author="Abhiram Arali" w:date="2024-10-29T17:11:00Z">
                <w:pPr>
                  <w:pStyle w:val="TableParagraph"/>
                  <w:spacing w:line="360" w:lineRule="auto"/>
                  <w:ind w:left="109" w:right="393"/>
                </w:pPr>
              </w:pPrChange>
            </w:pPr>
            <w:r>
              <w:t>No translation needed,</w:t>
            </w:r>
            <w:r>
              <w:rPr>
                <w:spacing w:val="-15"/>
              </w:rPr>
              <w:t xml:space="preserve"> </w:t>
            </w:r>
            <w:r>
              <w:t>directly executed by</w:t>
            </w:r>
            <w:r>
              <w:rPr>
                <w:spacing w:val="-1"/>
              </w:rPr>
              <w:t xml:space="preserve"> </w:t>
            </w:r>
            <w:r>
              <w:rPr>
                <w:spacing w:val="-5"/>
              </w:rPr>
              <w:t>the</w:t>
            </w:r>
          </w:p>
          <w:p w14:paraId="40A72249" w14:textId="77777777" w:rsidR="00301525" w:rsidRDefault="008B7718">
            <w:pPr>
              <w:pStyle w:val="NormalBPBHEB"/>
              <w:pPrChange w:id="3558" w:author="Abhiram Arali" w:date="2024-10-29T17:11:00Z">
                <w:pPr>
                  <w:pStyle w:val="TableParagraph"/>
                  <w:spacing w:line="275" w:lineRule="exact"/>
                  <w:ind w:left="109"/>
                </w:pPr>
              </w:pPrChange>
            </w:pPr>
            <w:r>
              <w:rPr>
                <w:spacing w:val="-5"/>
              </w:rPr>
              <w:t>CPU</w:t>
            </w:r>
          </w:p>
        </w:tc>
      </w:tr>
      <w:tr w:rsidR="00301525" w14:paraId="18E8F143" w14:textId="77777777">
        <w:trPr>
          <w:trHeight w:val="2068"/>
        </w:trPr>
        <w:tc>
          <w:tcPr>
            <w:tcW w:w="1466" w:type="dxa"/>
          </w:tcPr>
          <w:p w14:paraId="7F485803" w14:textId="40C37E84" w:rsidR="00301525" w:rsidRDefault="008B7718">
            <w:pPr>
              <w:pStyle w:val="NormalBPBHEB"/>
              <w:pPrChange w:id="3559" w:author="Abhiram Arali" w:date="2024-10-29T17:11:00Z">
                <w:pPr>
                  <w:pStyle w:val="TableParagraph"/>
                  <w:spacing w:line="275" w:lineRule="exact"/>
                </w:pPr>
              </w:pPrChange>
            </w:pPr>
            <w:r w:rsidRPr="007D3B81">
              <w:rPr>
                <w:b/>
                <w:bCs/>
                <w:rPrChange w:id="3560" w:author="Abhiram Arali" w:date="2024-10-29T17:11:00Z">
                  <w:rPr/>
                </w:rPrChange>
              </w:rPr>
              <w:t>Used</w:t>
            </w:r>
            <w:r>
              <w:t xml:space="preserve"> </w:t>
            </w:r>
            <w:r w:rsidR="007D3B81" w:rsidRPr="002940CD">
              <w:rPr>
                <w:b/>
                <w:bCs/>
                <w:spacing w:val="-5"/>
              </w:rPr>
              <w:t>for</w:t>
            </w:r>
          </w:p>
        </w:tc>
        <w:tc>
          <w:tcPr>
            <w:tcW w:w="1867" w:type="dxa"/>
          </w:tcPr>
          <w:p w14:paraId="15657AA8" w14:textId="77777777" w:rsidR="00301525" w:rsidRDefault="008B7718">
            <w:pPr>
              <w:pStyle w:val="NormalBPBHEB"/>
              <w:pPrChange w:id="3561" w:author="Abhiram Arali" w:date="2024-10-29T17:11:00Z">
                <w:pPr>
                  <w:pStyle w:val="TableParagraph"/>
                  <w:spacing w:line="360" w:lineRule="auto"/>
                  <w:ind w:left="105" w:right="127"/>
                </w:pPr>
              </w:pPrChange>
            </w:pPr>
            <w:r>
              <w:t>System programming, hardware</w:t>
            </w:r>
            <w:r>
              <w:rPr>
                <w:spacing w:val="-15"/>
              </w:rPr>
              <w:t xml:space="preserve"> </w:t>
            </w:r>
            <w:r>
              <w:t>drivers</w:t>
            </w:r>
          </w:p>
        </w:tc>
        <w:tc>
          <w:tcPr>
            <w:tcW w:w="1795" w:type="dxa"/>
          </w:tcPr>
          <w:p w14:paraId="711F3367" w14:textId="77777777" w:rsidR="00301525" w:rsidRDefault="008B7718">
            <w:pPr>
              <w:pStyle w:val="NormalBPBHEB"/>
              <w:pPrChange w:id="3562" w:author="Abhiram Arali" w:date="2024-10-29T17:11:00Z">
                <w:pPr>
                  <w:pStyle w:val="TableParagraph"/>
                  <w:spacing w:line="360" w:lineRule="auto"/>
                  <w:ind w:left="108"/>
                </w:pPr>
              </w:pPrChange>
            </w:pPr>
            <w:r>
              <w:t>Application development, software engineering</w:t>
            </w:r>
          </w:p>
        </w:tc>
        <w:tc>
          <w:tcPr>
            <w:tcW w:w="1838" w:type="dxa"/>
          </w:tcPr>
          <w:p w14:paraId="5503F558" w14:textId="77777777" w:rsidR="00301525" w:rsidRDefault="008B7718">
            <w:pPr>
              <w:pStyle w:val="NormalBPBHEB"/>
              <w:pPrChange w:id="3563" w:author="Abhiram Arali" w:date="2024-10-29T17:11:00Z">
                <w:pPr>
                  <w:pStyle w:val="TableParagraph"/>
                  <w:spacing w:line="360" w:lineRule="auto"/>
                  <w:ind w:left="109" w:right="94"/>
                </w:pPr>
              </w:pPrChange>
            </w:pPr>
            <w:r>
              <w:t>System-level programming, embedded systems</w:t>
            </w:r>
          </w:p>
        </w:tc>
        <w:tc>
          <w:tcPr>
            <w:tcW w:w="2050" w:type="dxa"/>
          </w:tcPr>
          <w:p w14:paraId="13E825A3" w14:textId="77777777" w:rsidR="00301525" w:rsidRDefault="008B7718">
            <w:pPr>
              <w:pStyle w:val="NormalBPBHEB"/>
              <w:pPrChange w:id="3564" w:author="Abhiram Arali" w:date="2024-10-29T17:11:00Z">
                <w:pPr>
                  <w:pStyle w:val="TableParagraph"/>
                  <w:spacing w:line="360" w:lineRule="auto"/>
                  <w:ind w:left="109" w:right="504"/>
                </w:pPr>
              </w:pPrChange>
            </w:pPr>
            <w:r>
              <w:t>Execution of compiled programs, firmware-level</w:t>
            </w:r>
          </w:p>
          <w:p w14:paraId="4BF88A92" w14:textId="77777777" w:rsidR="00301525" w:rsidRDefault="008B7718">
            <w:pPr>
              <w:pStyle w:val="NormalBPBHEB"/>
              <w:pPrChange w:id="3565" w:author="Abhiram Arali" w:date="2024-10-29T17:11:00Z">
                <w:pPr>
                  <w:pStyle w:val="TableParagraph"/>
                  <w:ind w:left="109"/>
                </w:pPr>
              </w:pPrChange>
            </w:pPr>
            <w:r>
              <w:t>control</w:t>
            </w:r>
          </w:p>
        </w:tc>
      </w:tr>
      <w:tr w:rsidR="00301525" w14:paraId="7EC8AEEF" w14:textId="77777777">
        <w:trPr>
          <w:trHeight w:val="2071"/>
        </w:trPr>
        <w:tc>
          <w:tcPr>
            <w:tcW w:w="1466" w:type="dxa"/>
          </w:tcPr>
          <w:p w14:paraId="3B7C523C" w14:textId="2B5AE49D" w:rsidR="00301525" w:rsidRPr="00B73919" w:rsidRDefault="008B7718">
            <w:pPr>
              <w:pStyle w:val="NormalBPBHEB"/>
              <w:rPr>
                <w:b/>
                <w:bCs/>
                <w:rPrChange w:id="3566" w:author="Abhiram Arali" w:date="2024-10-29T17:11:00Z">
                  <w:rPr/>
                </w:rPrChange>
              </w:rPr>
              <w:pPrChange w:id="3567" w:author="Abhiram Arali" w:date="2024-10-29T17:11:00Z">
                <w:pPr>
                  <w:pStyle w:val="TableParagraph"/>
                  <w:spacing w:line="360" w:lineRule="auto"/>
                  <w:ind w:right="344"/>
                </w:pPr>
              </w:pPrChange>
            </w:pPr>
            <w:r w:rsidRPr="00B73919">
              <w:rPr>
                <w:b/>
                <w:bCs/>
                <w:rPrChange w:id="3568" w:author="Abhiram Arali" w:date="2024-10-29T17:11:00Z">
                  <w:rPr/>
                </w:rPrChange>
              </w:rPr>
              <w:t xml:space="preserve">Examples of </w:t>
            </w:r>
            <w:r w:rsidR="00B73919" w:rsidRPr="002940CD">
              <w:rPr>
                <w:b/>
                <w:bCs/>
              </w:rPr>
              <w:t>usage</w:t>
            </w:r>
          </w:p>
        </w:tc>
        <w:tc>
          <w:tcPr>
            <w:tcW w:w="1867" w:type="dxa"/>
          </w:tcPr>
          <w:p w14:paraId="2B6B98CC" w14:textId="77777777" w:rsidR="00301525" w:rsidRDefault="008B7718">
            <w:pPr>
              <w:pStyle w:val="NormalBPBHEB"/>
              <w:pPrChange w:id="3569" w:author="Abhiram Arali" w:date="2024-10-29T17:11:00Z">
                <w:pPr>
                  <w:pStyle w:val="TableParagraph"/>
                  <w:spacing w:line="360" w:lineRule="auto"/>
                  <w:ind w:left="105" w:right="427"/>
                </w:pPr>
              </w:pPrChange>
            </w:pPr>
            <w:r>
              <w:t>Operating systems,</w:t>
            </w:r>
            <w:r>
              <w:rPr>
                <w:spacing w:val="-15"/>
              </w:rPr>
              <w:t xml:space="preserve"> </w:t>
            </w:r>
            <w:r>
              <w:t>real- time systems</w:t>
            </w:r>
          </w:p>
        </w:tc>
        <w:tc>
          <w:tcPr>
            <w:tcW w:w="1795" w:type="dxa"/>
          </w:tcPr>
          <w:p w14:paraId="59D18B25" w14:textId="77777777" w:rsidR="00301525" w:rsidRDefault="008B7718">
            <w:pPr>
              <w:pStyle w:val="NormalBPBHEB"/>
              <w:pPrChange w:id="3570" w:author="Abhiram Arali" w:date="2024-10-29T17:11:00Z">
                <w:pPr>
                  <w:pStyle w:val="TableParagraph"/>
                  <w:spacing w:line="360" w:lineRule="auto"/>
                  <w:ind w:left="108" w:right="121"/>
                </w:pPr>
              </w:pPrChange>
            </w:pPr>
            <w:r>
              <w:t xml:space="preserve">Business applications, </w:t>
            </w:r>
            <w:r>
              <w:rPr>
                <w:spacing w:val="-4"/>
              </w:rPr>
              <w:t xml:space="preserve">web </w:t>
            </w:r>
            <w:r>
              <w:t>development</w:t>
            </w:r>
          </w:p>
        </w:tc>
        <w:tc>
          <w:tcPr>
            <w:tcW w:w="1838" w:type="dxa"/>
          </w:tcPr>
          <w:p w14:paraId="56D3FDC1" w14:textId="77777777" w:rsidR="00301525" w:rsidRDefault="008B7718">
            <w:pPr>
              <w:pStyle w:val="NormalBPBHEB"/>
              <w:pPrChange w:id="3571" w:author="Abhiram Arali" w:date="2024-10-29T17:11:00Z">
                <w:pPr>
                  <w:pStyle w:val="TableParagraph"/>
                  <w:spacing w:line="360" w:lineRule="auto"/>
                  <w:ind w:left="109" w:right="221"/>
                </w:pPr>
              </w:pPrChange>
            </w:pPr>
            <w:r>
              <w:t>Firmware,</w:t>
            </w:r>
            <w:r>
              <w:rPr>
                <w:spacing w:val="-15"/>
              </w:rPr>
              <w:t xml:space="preserve"> </w:t>
            </w:r>
            <w:r>
              <w:t>low- level hardware control</w:t>
            </w:r>
          </w:p>
        </w:tc>
        <w:tc>
          <w:tcPr>
            <w:tcW w:w="2050" w:type="dxa"/>
          </w:tcPr>
          <w:p w14:paraId="1DBAC3DC" w14:textId="77777777" w:rsidR="00301525" w:rsidRDefault="008B7718">
            <w:pPr>
              <w:pStyle w:val="NormalBPBHEB"/>
              <w:pPrChange w:id="3572" w:author="Abhiram Arali" w:date="2024-10-29T17:11:00Z">
                <w:pPr>
                  <w:pStyle w:val="TableParagraph"/>
                  <w:spacing w:line="275" w:lineRule="exact"/>
                  <w:ind w:left="109"/>
                </w:pPr>
              </w:pPrChange>
            </w:pPr>
            <w:r>
              <w:t>BIOS,</w:t>
            </w:r>
          </w:p>
          <w:p w14:paraId="20F8943C" w14:textId="77777777" w:rsidR="00301525" w:rsidRDefault="008B7718">
            <w:pPr>
              <w:pStyle w:val="NormalBPBHEB"/>
              <w:pPrChange w:id="3573" w:author="Abhiram Arali" w:date="2024-10-29T17:11:00Z">
                <w:pPr>
                  <w:pStyle w:val="TableParagraph"/>
                  <w:spacing w:before="139" w:line="360" w:lineRule="auto"/>
                  <w:ind w:left="109" w:right="213"/>
                </w:pPr>
              </w:pPrChange>
            </w:pPr>
            <w:r>
              <w:t>microcontrollers, and direct hardware</w:t>
            </w:r>
          </w:p>
          <w:p w14:paraId="7B5B75F2" w14:textId="77777777" w:rsidR="00301525" w:rsidRDefault="008B7718">
            <w:pPr>
              <w:pStyle w:val="NormalBPBHEB"/>
              <w:pPrChange w:id="3574" w:author="Abhiram Arali" w:date="2024-10-29T17:11:00Z">
                <w:pPr>
                  <w:pStyle w:val="TableParagraph"/>
                  <w:spacing w:line="275" w:lineRule="exact"/>
                  <w:ind w:left="109"/>
                </w:pPr>
              </w:pPrChange>
            </w:pPr>
            <w:r>
              <w:t>operations</w:t>
            </w:r>
          </w:p>
        </w:tc>
      </w:tr>
    </w:tbl>
    <w:p w14:paraId="47BF647A" w14:textId="6A348600" w:rsidR="00AE45EA" w:rsidRDefault="00AE45EA">
      <w:pPr>
        <w:pStyle w:val="FigureCaptionBPBHEB"/>
        <w:pPrChange w:id="3575" w:author="Abhiram Arali" w:date="2024-10-29T17:11:00Z">
          <w:pPr>
            <w:pStyle w:val="Heading1"/>
            <w:ind w:left="230" w:right="231"/>
            <w:jc w:val="center"/>
          </w:pPr>
        </w:pPrChange>
      </w:pPr>
      <w:moveToRangeStart w:id="3576" w:author="Abhiram Arali" w:date="2024-10-29T17:10:00Z" w:name="move181114269"/>
      <w:moveTo w:id="3577" w:author="Abhiram Arali" w:date="2024-10-29T17:10:00Z">
        <w:r w:rsidRPr="003D5237">
          <w:rPr>
            <w:b/>
            <w:bCs w:val="0"/>
            <w:rPrChange w:id="3578" w:author="Abhiram Arali" w:date="2024-10-29T17:11:00Z">
              <w:rPr/>
            </w:rPrChange>
          </w:rPr>
          <w:t>Table</w:t>
        </w:r>
        <w:r w:rsidRPr="003D5237">
          <w:rPr>
            <w:b/>
            <w:bCs w:val="0"/>
            <w:spacing w:val="-2"/>
            <w:rPrChange w:id="3579" w:author="Abhiram Arali" w:date="2024-10-29T17:11:00Z">
              <w:rPr>
                <w:spacing w:val="-2"/>
              </w:rPr>
            </w:rPrChange>
          </w:rPr>
          <w:t xml:space="preserve"> </w:t>
        </w:r>
        <w:r w:rsidRPr="003D5237">
          <w:rPr>
            <w:b/>
            <w:bCs w:val="0"/>
            <w:rPrChange w:id="3580" w:author="Abhiram Arali" w:date="2024-10-29T17:11:00Z">
              <w:rPr/>
            </w:rPrChange>
          </w:rPr>
          <w:t>1.3</w:t>
        </w:r>
        <w:r>
          <w:t>:</w:t>
        </w:r>
        <w:r>
          <w:rPr>
            <w:spacing w:val="-3"/>
          </w:rPr>
          <w:t xml:space="preserve"> </w:t>
        </w:r>
        <w:r>
          <w:t>Explaining</w:t>
        </w:r>
        <w:r>
          <w:rPr>
            <w:spacing w:val="-1"/>
          </w:rPr>
          <w:t xml:space="preserve"> </w:t>
        </w:r>
        <w:r>
          <w:t>the</w:t>
        </w:r>
        <w:r>
          <w:rPr>
            <w:spacing w:val="-2"/>
          </w:rPr>
          <w:t xml:space="preserve"> </w:t>
        </w:r>
        <w:r w:rsidR="003D5237">
          <w:t>types</w:t>
        </w:r>
        <w:r w:rsidR="003D5237">
          <w:rPr>
            <w:spacing w:val="-1"/>
          </w:rPr>
          <w:t xml:space="preserve"> </w:t>
        </w:r>
        <w:r w:rsidR="003D5237">
          <w:t>of</w:t>
        </w:r>
        <w:r w:rsidR="003D5237">
          <w:rPr>
            <w:spacing w:val="-1"/>
          </w:rPr>
          <w:t xml:space="preserve"> </w:t>
        </w:r>
        <w:r w:rsidR="003D5237">
          <w:t>computer</w:t>
        </w:r>
        <w:r w:rsidR="003D5237">
          <w:rPr>
            <w:spacing w:val="-2"/>
          </w:rPr>
          <w:t xml:space="preserve"> language</w:t>
        </w:r>
      </w:moveTo>
    </w:p>
    <w:moveToRangeEnd w:id="3576"/>
    <w:p w14:paraId="73EC07EC" w14:textId="7E02C571" w:rsidR="00301525" w:rsidDel="009F09A2" w:rsidRDefault="00301525">
      <w:pPr>
        <w:pStyle w:val="BodyText"/>
        <w:rPr>
          <w:del w:id="3581" w:author="Abhiram Arali" w:date="2024-10-29T17:12:00Z"/>
          <w:b/>
        </w:rPr>
      </w:pPr>
    </w:p>
    <w:p w14:paraId="40F8E7BD" w14:textId="77777777" w:rsidR="00301525" w:rsidRDefault="00301525">
      <w:pPr>
        <w:pStyle w:val="NormalBPBHEB"/>
        <w:pPrChange w:id="3582" w:author="Abhiram Arali" w:date="2024-10-29T17:12:00Z">
          <w:pPr>
            <w:pStyle w:val="BodyText"/>
            <w:spacing w:before="24"/>
          </w:pPr>
        </w:pPrChange>
      </w:pPr>
    </w:p>
    <w:p w14:paraId="27DF1301" w14:textId="16F94D39" w:rsidR="00301525" w:rsidRDefault="008B7718">
      <w:pPr>
        <w:pStyle w:val="Heading3BPBHEB"/>
        <w:pPrChange w:id="3583" w:author="Abhiram Arali" w:date="2024-10-29T17:12:00Z">
          <w:pPr>
            <w:pStyle w:val="ListParagraph"/>
            <w:numPr>
              <w:numId w:val="5"/>
            </w:numPr>
            <w:tabs>
              <w:tab w:val="left" w:pos="939"/>
            </w:tabs>
            <w:spacing w:before="1"/>
            <w:ind w:left="939" w:hanging="359"/>
          </w:pPr>
        </w:pPrChange>
      </w:pPr>
      <w:del w:id="3584" w:author="Abhiram Arali" w:date="2024-10-29T17:12:00Z">
        <w:r w:rsidDel="001F139F">
          <w:delText>Low</w:delText>
        </w:r>
        <w:r w:rsidDel="001F139F">
          <w:rPr>
            <w:spacing w:val="-1"/>
          </w:rPr>
          <w:delText xml:space="preserve"> </w:delText>
        </w:r>
      </w:del>
      <w:ins w:id="3585" w:author="Abhiram Arali" w:date="2024-10-29T17:12:00Z">
        <w:r w:rsidR="001F139F">
          <w:t>Low</w:t>
        </w:r>
        <w:r w:rsidR="001F139F">
          <w:rPr>
            <w:spacing w:val="-1"/>
          </w:rPr>
          <w:t>-</w:t>
        </w:r>
      </w:ins>
      <w:r w:rsidR="001F139F">
        <w:t>level</w:t>
      </w:r>
      <w:r w:rsidR="001F139F">
        <w:rPr>
          <w:spacing w:val="-1"/>
        </w:rPr>
        <w:t xml:space="preserve"> </w:t>
      </w:r>
      <w:r>
        <w:rPr>
          <w:spacing w:val="-2"/>
        </w:rPr>
        <w:t>language</w:t>
      </w:r>
    </w:p>
    <w:p w14:paraId="33E8E2EF" w14:textId="1EC35FD4" w:rsidR="00301525" w:rsidDel="001E2DE0" w:rsidRDefault="00301525">
      <w:pPr>
        <w:pStyle w:val="BodyText"/>
        <w:spacing w:before="21"/>
        <w:rPr>
          <w:del w:id="3586" w:author="Abhiram Arali" w:date="2024-10-29T17:12:00Z"/>
          <w:b/>
        </w:rPr>
      </w:pPr>
    </w:p>
    <w:p w14:paraId="0856AEF0" w14:textId="1817EF87" w:rsidR="00301525" w:rsidDel="00A65924" w:rsidRDefault="008B7718">
      <w:pPr>
        <w:pStyle w:val="NormalBPBHEB"/>
        <w:rPr>
          <w:del w:id="3587" w:author="Abhiram Arali" w:date="2024-10-29T17:12:00Z"/>
        </w:rPr>
        <w:pPrChange w:id="3588" w:author="Abhiram Arali" w:date="2024-10-29T17:12:00Z">
          <w:pPr>
            <w:pStyle w:val="BodyText"/>
            <w:spacing w:line="360" w:lineRule="auto"/>
            <w:ind w:left="220"/>
          </w:pPr>
        </w:pPrChange>
      </w:pPr>
      <w:r>
        <w:t>Low-level</w:t>
      </w:r>
      <w:r>
        <w:rPr>
          <w:spacing w:val="-1"/>
        </w:rPr>
        <w:t xml:space="preserve"> </w:t>
      </w:r>
      <w:r>
        <w:t>languages</w:t>
      </w:r>
      <w:r>
        <w:rPr>
          <w:spacing w:val="-1"/>
        </w:rPr>
        <w:t xml:space="preserve"> </w:t>
      </w:r>
      <w:r>
        <w:t>are</w:t>
      </w:r>
      <w:r>
        <w:rPr>
          <w:spacing w:val="-1"/>
        </w:rPr>
        <w:t xml:space="preserve"> </w:t>
      </w:r>
      <w:r>
        <w:t>programming</w:t>
      </w:r>
      <w:r>
        <w:rPr>
          <w:spacing w:val="-1"/>
        </w:rPr>
        <w:t xml:space="preserve"> </w:t>
      </w:r>
      <w:r>
        <w:t>languages that</w:t>
      </w:r>
      <w:r>
        <w:rPr>
          <w:spacing w:val="-1"/>
        </w:rPr>
        <w:t xml:space="preserve"> </w:t>
      </w:r>
      <w:r>
        <w:t>provide</w:t>
      </w:r>
      <w:r>
        <w:rPr>
          <w:spacing w:val="-3"/>
        </w:rPr>
        <w:t xml:space="preserve"> </w:t>
      </w:r>
      <w:r>
        <w:t>little</w:t>
      </w:r>
      <w:r>
        <w:rPr>
          <w:spacing w:val="-2"/>
        </w:rPr>
        <w:t xml:space="preserve"> </w:t>
      </w:r>
      <w:r>
        <w:t>to</w:t>
      </w:r>
      <w:r>
        <w:rPr>
          <w:spacing w:val="-1"/>
        </w:rPr>
        <w:t xml:space="preserve"> </w:t>
      </w:r>
      <w:r>
        <w:t>no</w:t>
      </w:r>
      <w:r>
        <w:rPr>
          <w:spacing w:val="-1"/>
        </w:rPr>
        <w:t xml:space="preserve"> </w:t>
      </w:r>
      <w:r>
        <w:t>abstraction</w:t>
      </w:r>
      <w:r>
        <w:rPr>
          <w:spacing w:val="-1"/>
        </w:rPr>
        <w:t xml:space="preserve"> </w:t>
      </w:r>
      <w:r>
        <w:t>from</w:t>
      </w:r>
      <w:r>
        <w:rPr>
          <w:spacing w:val="-1"/>
        </w:rPr>
        <w:t xml:space="preserve"> </w:t>
      </w:r>
      <w:r>
        <w:t>the hardware,</w:t>
      </w:r>
      <w:r>
        <w:rPr>
          <w:spacing w:val="-8"/>
        </w:rPr>
        <w:t xml:space="preserve"> </w:t>
      </w:r>
      <w:r>
        <w:t>meaning</w:t>
      </w:r>
      <w:r>
        <w:rPr>
          <w:spacing w:val="-6"/>
        </w:rPr>
        <w:t xml:space="preserve"> </w:t>
      </w:r>
      <w:r>
        <w:t>they</w:t>
      </w:r>
      <w:r>
        <w:rPr>
          <w:spacing w:val="-4"/>
        </w:rPr>
        <w:t xml:space="preserve"> </w:t>
      </w:r>
      <w:r>
        <w:t>are</w:t>
      </w:r>
      <w:r>
        <w:rPr>
          <w:spacing w:val="-8"/>
        </w:rPr>
        <w:t xml:space="preserve"> </w:t>
      </w:r>
      <w:r>
        <w:t>written</w:t>
      </w:r>
      <w:r>
        <w:rPr>
          <w:spacing w:val="-7"/>
        </w:rPr>
        <w:t xml:space="preserve"> </w:t>
      </w:r>
      <w:r>
        <w:t>in</w:t>
      </w:r>
      <w:r>
        <w:rPr>
          <w:spacing w:val="-5"/>
        </w:rPr>
        <w:t xml:space="preserve"> </w:t>
      </w:r>
      <w:r>
        <w:t>a</w:t>
      </w:r>
      <w:r>
        <w:rPr>
          <w:spacing w:val="-7"/>
        </w:rPr>
        <w:t xml:space="preserve"> </w:t>
      </w:r>
      <w:r>
        <w:t>way</w:t>
      </w:r>
      <w:r>
        <w:rPr>
          <w:spacing w:val="-6"/>
        </w:rPr>
        <w:t xml:space="preserve"> </w:t>
      </w:r>
      <w:r>
        <w:t>that</w:t>
      </w:r>
      <w:r>
        <w:rPr>
          <w:spacing w:val="-6"/>
        </w:rPr>
        <w:t xml:space="preserve"> </w:t>
      </w:r>
      <w:r>
        <w:t>is</w:t>
      </w:r>
      <w:r>
        <w:rPr>
          <w:spacing w:val="-6"/>
        </w:rPr>
        <w:t xml:space="preserve"> </w:t>
      </w:r>
      <w:r>
        <w:t>very</w:t>
      </w:r>
      <w:r>
        <w:rPr>
          <w:spacing w:val="-6"/>
        </w:rPr>
        <w:t xml:space="preserve"> </w:t>
      </w:r>
      <w:r>
        <w:t>close</w:t>
      </w:r>
      <w:r>
        <w:rPr>
          <w:spacing w:val="-7"/>
        </w:rPr>
        <w:t xml:space="preserve"> </w:t>
      </w:r>
      <w:r>
        <w:t>to</w:t>
      </w:r>
      <w:r>
        <w:rPr>
          <w:spacing w:val="-6"/>
        </w:rPr>
        <w:t xml:space="preserve"> </w:t>
      </w:r>
      <w:r>
        <w:t>the</w:t>
      </w:r>
      <w:r>
        <w:rPr>
          <w:spacing w:val="-7"/>
        </w:rPr>
        <w:t xml:space="preserve"> </w:t>
      </w:r>
      <w:r>
        <w:t>computer's</w:t>
      </w:r>
      <w:r>
        <w:rPr>
          <w:spacing w:val="-6"/>
        </w:rPr>
        <w:t xml:space="preserve"> </w:t>
      </w:r>
      <w:r>
        <w:t>machine</w:t>
      </w:r>
      <w:r>
        <w:rPr>
          <w:spacing w:val="-6"/>
        </w:rPr>
        <w:t xml:space="preserve"> </w:t>
      </w:r>
      <w:r>
        <w:rPr>
          <w:spacing w:val="-2"/>
        </w:rPr>
        <w:t>code.</w:t>
      </w:r>
    </w:p>
    <w:p w14:paraId="0081E4F0" w14:textId="19293313" w:rsidR="00301525" w:rsidDel="00A65924" w:rsidRDefault="00301525">
      <w:pPr>
        <w:pStyle w:val="NormalBPBHEB"/>
        <w:rPr>
          <w:del w:id="3589" w:author="Abhiram Arali" w:date="2024-10-29T17:12:00Z"/>
        </w:rPr>
        <w:sectPr w:rsidR="00301525" w:rsidDel="00A65924">
          <w:pgSz w:w="11910" w:h="16840"/>
          <w:pgMar w:top="1540" w:right="1220" w:bottom="1200" w:left="1220" w:header="758" w:footer="1000" w:gutter="0"/>
          <w:cols w:space="720"/>
        </w:sectPr>
        <w:pPrChange w:id="3590" w:author="Abhiram Arali" w:date="2024-10-29T17:12:00Z">
          <w:pPr>
            <w:spacing w:line="360" w:lineRule="auto"/>
          </w:pPr>
        </w:pPrChange>
      </w:pPr>
    </w:p>
    <w:p w14:paraId="12388410" w14:textId="1C9735C1" w:rsidR="00301525" w:rsidRDefault="00A65924">
      <w:pPr>
        <w:pStyle w:val="NormalBPBHEB"/>
        <w:pPrChange w:id="3591" w:author="Abhiram Arali" w:date="2024-10-29T17:12:00Z">
          <w:pPr>
            <w:pStyle w:val="BodyText"/>
            <w:spacing w:before="100" w:line="360" w:lineRule="auto"/>
            <w:ind w:left="220" w:right="216"/>
            <w:jc w:val="both"/>
          </w:pPr>
        </w:pPrChange>
      </w:pPr>
      <w:ins w:id="3592" w:author="Abhiram Arali" w:date="2024-10-29T17:12:00Z">
        <w:r>
          <w:t xml:space="preserve"> </w:t>
        </w:r>
      </w:ins>
      <w:r>
        <w:t>These languages directly correspond to the architecture and instruction set of the machine, enabling highly efficient code execution. However, they are difficult to read, write, and maintain</w:t>
      </w:r>
      <w:r>
        <w:rPr>
          <w:spacing w:val="-3"/>
        </w:rPr>
        <w:t xml:space="preserve"> </w:t>
      </w:r>
      <w:r>
        <w:t>due</w:t>
      </w:r>
      <w:r>
        <w:rPr>
          <w:spacing w:val="-4"/>
        </w:rPr>
        <w:t xml:space="preserve"> </w:t>
      </w:r>
      <w:r>
        <w:t>to</w:t>
      </w:r>
      <w:r>
        <w:rPr>
          <w:spacing w:val="-3"/>
        </w:rPr>
        <w:t xml:space="preserve"> </w:t>
      </w:r>
      <w:r>
        <w:t>the</w:t>
      </w:r>
      <w:r>
        <w:rPr>
          <w:spacing w:val="-4"/>
        </w:rPr>
        <w:t xml:space="preserve"> </w:t>
      </w:r>
      <w:r>
        <w:t>level</w:t>
      </w:r>
      <w:r>
        <w:rPr>
          <w:spacing w:val="-3"/>
        </w:rPr>
        <w:t xml:space="preserve"> </w:t>
      </w:r>
      <w:r>
        <w:t>of</w:t>
      </w:r>
      <w:r>
        <w:rPr>
          <w:spacing w:val="-3"/>
        </w:rPr>
        <w:t xml:space="preserve"> </w:t>
      </w:r>
      <w:r>
        <w:t>detail</w:t>
      </w:r>
      <w:r>
        <w:rPr>
          <w:spacing w:val="-3"/>
        </w:rPr>
        <w:t xml:space="preserve"> </w:t>
      </w:r>
      <w:r>
        <w:t>required</w:t>
      </w:r>
      <w:r>
        <w:rPr>
          <w:spacing w:val="-3"/>
        </w:rPr>
        <w:t xml:space="preserve"> </w:t>
      </w:r>
      <w:r>
        <w:t>in</w:t>
      </w:r>
      <w:r>
        <w:rPr>
          <w:spacing w:val="-3"/>
        </w:rPr>
        <w:t xml:space="preserve"> </w:t>
      </w:r>
      <w:r>
        <w:t>manipulating</w:t>
      </w:r>
      <w:r>
        <w:rPr>
          <w:spacing w:val="-3"/>
        </w:rPr>
        <w:t xml:space="preserve"> </w:t>
      </w:r>
      <w:r>
        <w:t>hardware</w:t>
      </w:r>
      <w:r>
        <w:rPr>
          <w:spacing w:val="-4"/>
        </w:rPr>
        <w:t xml:space="preserve"> </w:t>
      </w:r>
      <w:r>
        <w:t>resources.</w:t>
      </w:r>
      <w:r>
        <w:rPr>
          <w:spacing w:val="-3"/>
        </w:rPr>
        <w:t xml:space="preserve"> </w:t>
      </w:r>
      <w:r>
        <w:t>There</w:t>
      </w:r>
      <w:r>
        <w:rPr>
          <w:spacing w:val="-4"/>
        </w:rPr>
        <w:t xml:space="preserve"> </w:t>
      </w:r>
      <w:r>
        <w:t>are</w:t>
      </w:r>
      <w:r>
        <w:rPr>
          <w:spacing w:val="-4"/>
        </w:rPr>
        <w:t xml:space="preserve"> </w:t>
      </w:r>
      <w:r>
        <w:t xml:space="preserve">two main types of low-level languages: machine language and assembly language. Machine language consists </w:t>
      </w:r>
      <w:r>
        <w:lastRenderedPageBreak/>
        <w:t>purely of binary code (0s and 1s), while assembly language uses symbolic instructions</w:t>
      </w:r>
      <w:r>
        <w:rPr>
          <w:spacing w:val="-7"/>
        </w:rPr>
        <w:t xml:space="preserve"> </w:t>
      </w:r>
      <w:r>
        <w:t>that</w:t>
      </w:r>
      <w:r>
        <w:rPr>
          <w:spacing w:val="-7"/>
        </w:rPr>
        <w:t xml:space="preserve"> </w:t>
      </w:r>
      <w:r>
        <w:t>correspond</w:t>
      </w:r>
      <w:r>
        <w:rPr>
          <w:spacing w:val="-7"/>
        </w:rPr>
        <w:t xml:space="preserve"> </w:t>
      </w:r>
      <w:r>
        <w:t>to</w:t>
      </w:r>
      <w:r>
        <w:rPr>
          <w:spacing w:val="-6"/>
        </w:rPr>
        <w:t xml:space="preserve"> </w:t>
      </w:r>
      <w:r>
        <w:t>machine</w:t>
      </w:r>
      <w:r>
        <w:rPr>
          <w:spacing w:val="-4"/>
        </w:rPr>
        <w:t xml:space="preserve"> </w:t>
      </w:r>
      <w:r>
        <w:t>code</w:t>
      </w:r>
      <w:r>
        <w:rPr>
          <w:spacing w:val="-8"/>
        </w:rPr>
        <w:t xml:space="preserve"> </w:t>
      </w:r>
      <w:r>
        <w:t>operations.</w:t>
      </w:r>
      <w:r>
        <w:rPr>
          <w:spacing w:val="-3"/>
        </w:rPr>
        <w:t xml:space="preserve"> </w:t>
      </w:r>
      <w:del w:id="3593" w:author="Abhiram Arali" w:date="2024-10-29T17:12:00Z">
        <w:r w:rsidDel="00395557">
          <w:delText>Because</w:delText>
        </w:r>
        <w:r w:rsidDel="00395557">
          <w:rPr>
            <w:spacing w:val="-5"/>
          </w:rPr>
          <w:delText xml:space="preserve"> </w:delText>
        </w:r>
      </w:del>
      <w:ins w:id="3594" w:author="Abhiram Arali" w:date="2024-10-29T17:12:00Z">
        <w:r w:rsidR="00395557">
          <w:t>Due to</w:t>
        </w:r>
        <w:r w:rsidR="00395557">
          <w:rPr>
            <w:spacing w:val="-5"/>
          </w:rPr>
          <w:t xml:space="preserve"> </w:t>
        </w:r>
      </w:ins>
      <w:r>
        <w:t>low-level</w:t>
      </w:r>
      <w:r>
        <w:rPr>
          <w:spacing w:val="-4"/>
        </w:rPr>
        <w:t xml:space="preserve"> </w:t>
      </w:r>
      <w:r>
        <w:t>languages</w:t>
      </w:r>
      <w:r>
        <w:rPr>
          <w:spacing w:val="-7"/>
        </w:rPr>
        <w:t xml:space="preserve"> </w:t>
      </w:r>
      <w:r>
        <w:t>interact</w:t>
      </w:r>
      <w:ins w:id="3595" w:author="Abhiram Arali" w:date="2024-10-29T17:12:00Z">
        <w:r w:rsidR="00211AB6">
          <w:t>ing</w:t>
        </w:r>
      </w:ins>
      <w:r>
        <w:t xml:space="preserve"> directly with the hardware, they offer greater control over system resources, such as memory allocation, CPU utilization, and I/O operations. They are typically used in systems programming, embedded systems, and situations where performance optimization is crucial, such</w:t>
      </w:r>
      <w:r>
        <w:rPr>
          <w:spacing w:val="-1"/>
        </w:rPr>
        <w:t xml:space="preserve"> </w:t>
      </w:r>
      <w:r>
        <w:t>as</w:t>
      </w:r>
      <w:r>
        <w:rPr>
          <w:spacing w:val="-1"/>
        </w:rPr>
        <w:t xml:space="preserve"> </w:t>
      </w:r>
      <w:r>
        <w:t>operating</w:t>
      </w:r>
      <w:r>
        <w:rPr>
          <w:spacing w:val="-1"/>
        </w:rPr>
        <w:t xml:space="preserve"> </w:t>
      </w:r>
      <w:r>
        <w:t>system</w:t>
      </w:r>
      <w:r>
        <w:rPr>
          <w:spacing w:val="-1"/>
        </w:rPr>
        <w:t xml:space="preserve"> </w:t>
      </w:r>
      <w:r>
        <w:t>kernels</w:t>
      </w:r>
      <w:r>
        <w:rPr>
          <w:spacing w:val="-1"/>
        </w:rPr>
        <w:t xml:space="preserve"> </w:t>
      </w:r>
      <w:r>
        <w:t>or</w:t>
      </w:r>
      <w:r>
        <w:rPr>
          <w:spacing w:val="-2"/>
        </w:rPr>
        <w:t xml:space="preserve"> </w:t>
      </w:r>
      <w:r>
        <w:t>hardware</w:t>
      </w:r>
      <w:r>
        <w:rPr>
          <w:spacing w:val="-3"/>
        </w:rPr>
        <w:t xml:space="preserve"> </w:t>
      </w:r>
      <w:r>
        <w:t>drivers.</w:t>
      </w:r>
      <w:r>
        <w:rPr>
          <w:spacing w:val="-2"/>
        </w:rPr>
        <w:t xml:space="preserve"> </w:t>
      </w:r>
      <w:r>
        <w:t>However,</w:t>
      </w:r>
      <w:r>
        <w:rPr>
          <w:spacing w:val="-2"/>
        </w:rPr>
        <w:t xml:space="preserve"> </w:t>
      </w:r>
      <w:r>
        <w:t>the</w:t>
      </w:r>
      <w:r>
        <w:rPr>
          <w:spacing w:val="-2"/>
        </w:rPr>
        <w:t xml:space="preserve"> </w:t>
      </w:r>
      <w:r>
        <w:t>trade-off</w:t>
      </w:r>
      <w:r>
        <w:rPr>
          <w:spacing w:val="-3"/>
        </w:rPr>
        <w:t xml:space="preserve"> </w:t>
      </w:r>
      <w:r>
        <w:t>is</w:t>
      </w:r>
      <w:r>
        <w:rPr>
          <w:spacing w:val="-1"/>
        </w:rPr>
        <w:t xml:space="preserve"> </w:t>
      </w:r>
      <w:r>
        <w:t>that</w:t>
      </w:r>
      <w:r>
        <w:rPr>
          <w:spacing w:val="-1"/>
        </w:rPr>
        <w:t xml:space="preserve"> </w:t>
      </w:r>
      <w:r>
        <w:t>low-level languages</w:t>
      </w:r>
      <w:r>
        <w:rPr>
          <w:spacing w:val="-10"/>
        </w:rPr>
        <w:t xml:space="preserve"> </w:t>
      </w:r>
      <w:r>
        <w:t>are</w:t>
      </w:r>
      <w:r>
        <w:rPr>
          <w:spacing w:val="-12"/>
        </w:rPr>
        <w:t xml:space="preserve"> </w:t>
      </w:r>
      <w:r>
        <w:t>much</w:t>
      </w:r>
      <w:r>
        <w:rPr>
          <w:spacing w:val="-11"/>
        </w:rPr>
        <w:t xml:space="preserve"> </w:t>
      </w:r>
      <w:r>
        <w:t>harder</w:t>
      </w:r>
      <w:r>
        <w:rPr>
          <w:spacing w:val="-11"/>
        </w:rPr>
        <w:t xml:space="preserve"> </w:t>
      </w:r>
      <w:r>
        <w:t>to</w:t>
      </w:r>
      <w:r>
        <w:rPr>
          <w:spacing w:val="-10"/>
        </w:rPr>
        <w:t xml:space="preserve"> </w:t>
      </w:r>
      <w:r>
        <w:t>learn</w:t>
      </w:r>
      <w:r>
        <w:rPr>
          <w:spacing w:val="-11"/>
        </w:rPr>
        <w:t xml:space="preserve"> </w:t>
      </w:r>
      <w:r>
        <w:t>and</w:t>
      </w:r>
      <w:r>
        <w:rPr>
          <w:spacing w:val="-11"/>
        </w:rPr>
        <w:t xml:space="preserve"> </w:t>
      </w:r>
      <w:r>
        <w:t>use</w:t>
      </w:r>
      <w:r>
        <w:rPr>
          <w:spacing w:val="-11"/>
        </w:rPr>
        <w:t xml:space="preserve"> </w:t>
      </w:r>
      <w:r>
        <w:t>compared</w:t>
      </w:r>
      <w:r>
        <w:rPr>
          <w:spacing w:val="-11"/>
        </w:rPr>
        <w:t xml:space="preserve"> </w:t>
      </w:r>
      <w:r>
        <w:t>to</w:t>
      </w:r>
      <w:r>
        <w:rPr>
          <w:spacing w:val="-10"/>
        </w:rPr>
        <w:t xml:space="preserve"> </w:t>
      </w:r>
      <w:r>
        <w:t>high-level</w:t>
      </w:r>
      <w:r>
        <w:rPr>
          <w:spacing w:val="-10"/>
        </w:rPr>
        <w:t xml:space="preserve"> </w:t>
      </w:r>
      <w:r>
        <w:t>languages,</w:t>
      </w:r>
      <w:r>
        <w:rPr>
          <w:spacing w:val="-10"/>
        </w:rPr>
        <w:t xml:space="preserve"> </w:t>
      </w:r>
      <w:r>
        <w:t>and</w:t>
      </w:r>
      <w:r>
        <w:rPr>
          <w:spacing w:val="-11"/>
        </w:rPr>
        <w:t xml:space="preserve"> </w:t>
      </w:r>
      <w:r>
        <w:t>they</w:t>
      </w:r>
      <w:r>
        <w:rPr>
          <w:spacing w:val="-11"/>
        </w:rPr>
        <w:t xml:space="preserve"> </w:t>
      </w:r>
      <w:r>
        <w:t>require extensive knowledge of the underlying hardware architecture.</w:t>
      </w:r>
    </w:p>
    <w:p w14:paraId="1D2F081F" w14:textId="5519C008" w:rsidR="00301525" w:rsidRDefault="00952E14">
      <w:pPr>
        <w:pStyle w:val="NormalBPBHEB"/>
        <w:pPrChange w:id="3596" w:author="Abhiram Arali" w:date="2024-10-29T17:12:00Z">
          <w:pPr>
            <w:pStyle w:val="Heading1"/>
            <w:spacing w:before="162"/>
          </w:pPr>
        </w:pPrChange>
      </w:pPr>
      <w:ins w:id="3597" w:author="Abhiram Arali" w:date="2024-10-29T17:12:00Z">
        <w:r>
          <w:t xml:space="preserve">The </w:t>
        </w:r>
      </w:ins>
      <w:r>
        <w:t>characteristics</w:t>
      </w:r>
      <w:ins w:id="3598" w:author="Abhiram Arali" w:date="2024-10-29T17:12:00Z">
        <w:r w:rsidR="0087722C">
          <w:t xml:space="preserve"> are as follows</w:t>
        </w:r>
      </w:ins>
      <w:r>
        <w:t>:</w:t>
      </w:r>
    </w:p>
    <w:p w14:paraId="305755FB" w14:textId="41A6F2AA" w:rsidR="00301525" w:rsidRPr="0073371F" w:rsidDel="0073371F" w:rsidRDefault="00301525">
      <w:pPr>
        <w:pStyle w:val="NormalBPBHEB"/>
        <w:numPr>
          <w:ilvl w:val="0"/>
          <w:numId w:val="101"/>
        </w:numPr>
        <w:rPr>
          <w:del w:id="3599" w:author="Abhiram Arali" w:date="2024-10-29T17:12:00Z"/>
          <w:rPrChange w:id="3600" w:author="Abhiram Arali" w:date="2024-10-29T17:13:00Z">
            <w:rPr>
              <w:del w:id="3601" w:author="Abhiram Arali" w:date="2024-10-29T17:12:00Z"/>
              <w:b/>
            </w:rPr>
          </w:rPrChange>
        </w:rPr>
        <w:pPrChange w:id="3602" w:author="Abhiram Arali" w:date="2024-10-29T17:13:00Z">
          <w:pPr>
            <w:pStyle w:val="BodyText"/>
            <w:spacing w:before="23"/>
          </w:pPr>
        </w:pPrChange>
      </w:pPr>
    </w:p>
    <w:p w14:paraId="218A4FAC" w14:textId="77777777" w:rsidR="00301525" w:rsidRPr="0073371F" w:rsidRDefault="008B7718">
      <w:pPr>
        <w:pStyle w:val="NormalBPBHEB"/>
        <w:numPr>
          <w:ilvl w:val="0"/>
          <w:numId w:val="101"/>
        </w:numPr>
        <w:rPr>
          <w:rPrChange w:id="3603" w:author="Abhiram Arali" w:date="2024-10-29T17:13:00Z">
            <w:rPr>
              <w:rFonts w:ascii="Symbol" w:hAnsi="Symbol"/>
              <w:sz w:val="24"/>
            </w:rPr>
          </w:rPrChange>
        </w:rPr>
        <w:pPrChange w:id="3604" w:author="Abhiram Arali" w:date="2024-10-29T17:13:00Z">
          <w:pPr>
            <w:pStyle w:val="ListParagraph"/>
            <w:numPr>
              <w:numId w:val="6"/>
            </w:numPr>
            <w:tabs>
              <w:tab w:val="left" w:pos="940"/>
            </w:tabs>
            <w:spacing w:before="1"/>
            <w:ind w:left="940" w:hanging="360"/>
          </w:pPr>
        </w:pPrChange>
      </w:pPr>
      <w:r w:rsidRPr="0073371F">
        <w:rPr>
          <w:rPrChange w:id="3605" w:author="Abhiram Arali" w:date="2024-10-29T17:13:00Z">
            <w:rPr>
              <w:sz w:val="24"/>
            </w:rPr>
          </w:rPrChange>
        </w:rPr>
        <w:t>Directly interacts with the hardware.</w:t>
      </w:r>
    </w:p>
    <w:p w14:paraId="521F2E45" w14:textId="77777777" w:rsidR="00301525" w:rsidRPr="0073371F" w:rsidRDefault="008B7718">
      <w:pPr>
        <w:pStyle w:val="NormalBPBHEB"/>
        <w:numPr>
          <w:ilvl w:val="0"/>
          <w:numId w:val="101"/>
        </w:numPr>
        <w:rPr>
          <w:rPrChange w:id="3606" w:author="Abhiram Arali" w:date="2024-10-29T17:13:00Z">
            <w:rPr>
              <w:rFonts w:ascii="Symbol" w:hAnsi="Symbol"/>
              <w:sz w:val="24"/>
            </w:rPr>
          </w:rPrChange>
        </w:rPr>
        <w:pPrChange w:id="3607" w:author="Abhiram Arali" w:date="2024-10-29T17:13:00Z">
          <w:pPr>
            <w:pStyle w:val="ListParagraph"/>
            <w:numPr>
              <w:numId w:val="6"/>
            </w:numPr>
            <w:tabs>
              <w:tab w:val="left" w:pos="940"/>
            </w:tabs>
            <w:spacing w:before="135"/>
            <w:ind w:left="940" w:hanging="360"/>
          </w:pPr>
        </w:pPrChange>
      </w:pPr>
      <w:r w:rsidRPr="0073371F">
        <w:rPr>
          <w:rPrChange w:id="3608" w:author="Abhiram Arali" w:date="2024-10-29T17:13:00Z">
            <w:rPr>
              <w:sz w:val="24"/>
            </w:rPr>
          </w:rPrChange>
        </w:rPr>
        <w:t>Requires in-depth knowledge of the architecture.</w:t>
      </w:r>
    </w:p>
    <w:p w14:paraId="113EF8C7" w14:textId="77777777" w:rsidR="00301525" w:rsidRPr="0073371F" w:rsidRDefault="008B7718">
      <w:pPr>
        <w:pStyle w:val="NormalBPBHEB"/>
        <w:numPr>
          <w:ilvl w:val="0"/>
          <w:numId w:val="101"/>
        </w:numPr>
        <w:rPr>
          <w:rPrChange w:id="3609" w:author="Abhiram Arali" w:date="2024-10-29T17:13:00Z">
            <w:rPr>
              <w:rFonts w:ascii="Symbol" w:hAnsi="Symbol"/>
              <w:sz w:val="24"/>
            </w:rPr>
          </w:rPrChange>
        </w:rPr>
        <w:pPrChange w:id="3610" w:author="Abhiram Arali" w:date="2024-10-29T17:13:00Z">
          <w:pPr>
            <w:pStyle w:val="ListParagraph"/>
            <w:numPr>
              <w:numId w:val="6"/>
            </w:numPr>
            <w:tabs>
              <w:tab w:val="left" w:pos="940"/>
            </w:tabs>
            <w:spacing w:before="138"/>
            <w:ind w:left="940" w:hanging="360"/>
          </w:pPr>
        </w:pPrChange>
      </w:pPr>
      <w:r w:rsidRPr="0073371F">
        <w:rPr>
          <w:rPrChange w:id="3611" w:author="Abhiram Arali" w:date="2024-10-29T17:13:00Z">
            <w:rPr>
              <w:sz w:val="24"/>
            </w:rPr>
          </w:rPrChange>
        </w:rPr>
        <w:t>High speed and efficiency.</w:t>
      </w:r>
    </w:p>
    <w:p w14:paraId="37DAB526" w14:textId="77777777" w:rsidR="00301525" w:rsidRPr="0073371F" w:rsidRDefault="008B7718">
      <w:pPr>
        <w:pStyle w:val="NormalBPBHEB"/>
        <w:numPr>
          <w:ilvl w:val="0"/>
          <w:numId w:val="101"/>
        </w:numPr>
        <w:rPr>
          <w:rPrChange w:id="3612" w:author="Abhiram Arali" w:date="2024-10-29T17:13:00Z">
            <w:rPr>
              <w:rFonts w:ascii="Symbol" w:hAnsi="Symbol"/>
              <w:sz w:val="24"/>
            </w:rPr>
          </w:rPrChange>
        </w:rPr>
        <w:pPrChange w:id="3613" w:author="Abhiram Arali" w:date="2024-10-29T17:13:00Z">
          <w:pPr>
            <w:pStyle w:val="ListParagraph"/>
            <w:numPr>
              <w:numId w:val="6"/>
            </w:numPr>
            <w:tabs>
              <w:tab w:val="left" w:pos="940"/>
            </w:tabs>
            <w:spacing w:before="139"/>
            <w:ind w:left="940" w:hanging="360"/>
          </w:pPr>
        </w:pPrChange>
      </w:pPr>
      <w:r w:rsidRPr="0073371F">
        <w:rPr>
          <w:rPrChange w:id="3614" w:author="Abhiram Arali" w:date="2024-10-29T17:13:00Z">
            <w:rPr>
              <w:sz w:val="24"/>
            </w:rPr>
          </w:rPrChange>
        </w:rPr>
        <w:t>Difficult to debug, maintain, and port across different systems.</w:t>
      </w:r>
    </w:p>
    <w:p w14:paraId="5C6437E3" w14:textId="77777777" w:rsidR="00301525" w:rsidRDefault="00301525">
      <w:pPr>
        <w:pStyle w:val="NormalBPBHEB"/>
        <w:pPrChange w:id="3615" w:author="Abhiram Arali" w:date="2024-10-29T17:13:00Z">
          <w:pPr>
            <w:pStyle w:val="BodyText"/>
            <w:spacing w:before="18"/>
          </w:pPr>
        </w:pPrChange>
      </w:pPr>
    </w:p>
    <w:p w14:paraId="0BC0EB71" w14:textId="77777777" w:rsidR="00301525" w:rsidRDefault="008B7718">
      <w:pPr>
        <w:pStyle w:val="NormalBPBHEB"/>
        <w:pPrChange w:id="3616" w:author="Abhiram Arali" w:date="2024-10-29T17:13:00Z">
          <w:pPr>
            <w:ind w:left="220"/>
          </w:pPr>
        </w:pPrChange>
      </w:pPr>
      <w:r w:rsidRPr="003B7F7B">
        <w:rPr>
          <w:b/>
          <w:bCs/>
          <w:iCs/>
          <w:rPrChange w:id="3617" w:author="Abhiram Arali" w:date="2024-10-29T17:13:00Z">
            <w:rPr>
              <w:i/>
            </w:rPr>
          </w:rPrChange>
        </w:rPr>
        <w:t>Examples</w:t>
      </w:r>
      <w:r>
        <w:rPr>
          <w:i/>
        </w:rPr>
        <w:t>:</w:t>
      </w:r>
      <w:r>
        <w:rPr>
          <w:i/>
          <w:spacing w:val="-3"/>
        </w:rPr>
        <w:t xml:space="preserve"> </w:t>
      </w:r>
      <w:r>
        <w:t>Machine</w:t>
      </w:r>
      <w:r>
        <w:rPr>
          <w:spacing w:val="-1"/>
        </w:rPr>
        <w:t xml:space="preserve"> </w:t>
      </w:r>
      <w:r>
        <w:t>language,</w:t>
      </w:r>
      <w:r>
        <w:rPr>
          <w:spacing w:val="-1"/>
        </w:rPr>
        <w:t xml:space="preserve"> </w:t>
      </w:r>
      <w:r>
        <w:t>Assembly</w:t>
      </w:r>
      <w:r>
        <w:rPr>
          <w:spacing w:val="-1"/>
        </w:rPr>
        <w:t xml:space="preserve"> </w:t>
      </w:r>
      <w:r>
        <w:rPr>
          <w:spacing w:val="-2"/>
        </w:rPr>
        <w:t>language.</w:t>
      </w:r>
    </w:p>
    <w:p w14:paraId="0314F7B7" w14:textId="77777777" w:rsidR="00301525" w:rsidRDefault="00301525">
      <w:pPr>
        <w:pStyle w:val="NormalBPBHEB"/>
        <w:pPrChange w:id="3618" w:author="Abhiram Arali" w:date="2024-10-29T17:13:00Z">
          <w:pPr>
            <w:pStyle w:val="BodyText"/>
            <w:spacing w:before="21"/>
          </w:pPr>
        </w:pPrChange>
      </w:pPr>
    </w:p>
    <w:p w14:paraId="566FDAA8" w14:textId="20A9A3FA" w:rsidR="00301525" w:rsidRDefault="008B7718">
      <w:pPr>
        <w:pStyle w:val="Heading3BPBHEB"/>
        <w:pPrChange w:id="3619" w:author="Abhiram Arali" w:date="2024-10-29T17:13:00Z">
          <w:pPr>
            <w:pStyle w:val="Heading1"/>
            <w:numPr>
              <w:numId w:val="5"/>
            </w:numPr>
            <w:tabs>
              <w:tab w:val="left" w:pos="939"/>
            </w:tabs>
            <w:spacing w:before="1"/>
            <w:ind w:left="939" w:hanging="359"/>
          </w:pPr>
        </w:pPrChange>
      </w:pPr>
      <w:r>
        <w:t>High</w:t>
      </w:r>
      <w:ins w:id="3620" w:author="Abhiram Arali" w:date="2024-10-29T17:13:00Z">
        <w:r w:rsidR="00171916">
          <w:rPr>
            <w:spacing w:val="-1"/>
          </w:rPr>
          <w:t>-</w:t>
        </w:r>
      </w:ins>
      <w:del w:id="3621" w:author="Abhiram Arali" w:date="2024-10-29T17:13:00Z">
        <w:r w:rsidDel="00171916">
          <w:rPr>
            <w:spacing w:val="-1"/>
          </w:rPr>
          <w:delText xml:space="preserve"> </w:delText>
        </w:r>
      </w:del>
      <w:r w:rsidR="00171916">
        <w:t>level</w:t>
      </w:r>
      <w:r w:rsidR="00171916">
        <w:rPr>
          <w:spacing w:val="-1"/>
        </w:rPr>
        <w:t xml:space="preserve"> </w:t>
      </w:r>
      <w:r>
        <w:rPr>
          <w:spacing w:val="-2"/>
        </w:rPr>
        <w:t>language</w:t>
      </w:r>
    </w:p>
    <w:p w14:paraId="1C243B33" w14:textId="752D006C" w:rsidR="00301525" w:rsidRPr="00421149" w:rsidDel="00133F42" w:rsidRDefault="00301525">
      <w:pPr>
        <w:pStyle w:val="BodyText"/>
        <w:spacing w:before="21"/>
        <w:rPr>
          <w:del w:id="3622" w:author="Abhiram Arali" w:date="2024-10-29T17:13:00Z"/>
          <w:b/>
          <w:bCs/>
        </w:rPr>
      </w:pPr>
    </w:p>
    <w:p w14:paraId="34FFC7AE" w14:textId="08F4D870" w:rsidR="00301525" w:rsidDel="00837B4C" w:rsidRDefault="008B7718">
      <w:pPr>
        <w:pStyle w:val="NormalBPBHEB"/>
        <w:rPr>
          <w:del w:id="3623" w:author="Abhiram Arali" w:date="2024-10-29T17:13:00Z"/>
        </w:rPr>
        <w:pPrChange w:id="3624" w:author="Abhiram Arali" w:date="2024-10-29T17:13:00Z">
          <w:pPr>
            <w:pStyle w:val="BodyText"/>
            <w:spacing w:line="360" w:lineRule="auto"/>
            <w:ind w:left="220" w:right="215"/>
            <w:jc w:val="both"/>
          </w:pPr>
        </w:pPrChange>
      </w:pPr>
      <w:r w:rsidRPr="0097109A">
        <w:rPr>
          <w:b/>
          <w:bCs/>
          <w:rPrChange w:id="3625" w:author="Abhiram Arali" w:date="2024-10-29T17:13:00Z">
            <w:rPr/>
          </w:rPrChange>
        </w:rPr>
        <w:t>High-level languages</w:t>
      </w:r>
      <w:r>
        <w:t xml:space="preserve"> (</w:t>
      </w:r>
      <w:r w:rsidRPr="0097109A">
        <w:rPr>
          <w:b/>
          <w:bCs/>
          <w:rPrChange w:id="3626" w:author="Abhiram Arali" w:date="2024-10-29T17:13:00Z">
            <w:rPr/>
          </w:rPrChange>
        </w:rPr>
        <w:t>HLL</w:t>
      </w:r>
      <w:r>
        <w:t>) are programming languages that provide a significant level of abstraction</w:t>
      </w:r>
      <w:r>
        <w:rPr>
          <w:spacing w:val="-12"/>
        </w:rPr>
        <w:t xml:space="preserve"> </w:t>
      </w:r>
      <w:r>
        <w:t>from</w:t>
      </w:r>
      <w:r>
        <w:rPr>
          <w:spacing w:val="-12"/>
        </w:rPr>
        <w:t xml:space="preserve"> </w:t>
      </w:r>
      <w:r>
        <w:t>the</w:t>
      </w:r>
      <w:r>
        <w:rPr>
          <w:spacing w:val="-10"/>
        </w:rPr>
        <w:t xml:space="preserve"> </w:t>
      </w:r>
      <w:r>
        <w:t>computer's</w:t>
      </w:r>
      <w:r>
        <w:rPr>
          <w:spacing w:val="-12"/>
        </w:rPr>
        <w:t xml:space="preserve"> </w:t>
      </w:r>
      <w:r>
        <w:t>hardware.</w:t>
      </w:r>
      <w:r>
        <w:rPr>
          <w:spacing w:val="-12"/>
        </w:rPr>
        <w:t xml:space="preserve"> </w:t>
      </w:r>
      <w:r>
        <w:t>They</w:t>
      </w:r>
      <w:r>
        <w:rPr>
          <w:spacing w:val="-10"/>
        </w:rPr>
        <w:t xml:space="preserve"> </w:t>
      </w:r>
      <w:r>
        <w:t>are</w:t>
      </w:r>
      <w:r>
        <w:rPr>
          <w:spacing w:val="-13"/>
        </w:rPr>
        <w:t xml:space="preserve"> </w:t>
      </w:r>
      <w:r>
        <w:t>designed</w:t>
      </w:r>
      <w:r>
        <w:rPr>
          <w:spacing w:val="-12"/>
        </w:rPr>
        <w:t xml:space="preserve"> </w:t>
      </w:r>
      <w:r>
        <w:t>to</w:t>
      </w:r>
      <w:r>
        <w:rPr>
          <w:spacing w:val="-12"/>
        </w:rPr>
        <w:t xml:space="preserve"> </w:t>
      </w:r>
      <w:r>
        <w:t>be</w:t>
      </w:r>
      <w:r>
        <w:rPr>
          <w:spacing w:val="-13"/>
        </w:rPr>
        <w:t xml:space="preserve"> </w:t>
      </w:r>
      <w:r>
        <w:t>user-friendly,</w:t>
      </w:r>
      <w:r>
        <w:rPr>
          <w:spacing w:val="-12"/>
        </w:rPr>
        <w:t xml:space="preserve"> </w:t>
      </w:r>
      <w:r>
        <w:t>using</w:t>
      </w:r>
      <w:r>
        <w:rPr>
          <w:spacing w:val="-12"/>
        </w:rPr>
        <w:t xml:space="preserve"> </w:t>
      </w:r>
      <w:r>
        <w:t>human-</w:t>
      </w:r>
      <w:del w:id="3627" w:author="Abhiram Arali" w:date="2024-10-29T17:13:00Z">
        <w:r w:rsidDel="00CE0E5D">
          <w:delText xml:space="preserve"> </w:delText>
        </w:r>
      </w:del>
      <w:r>
        <w:t>readable syntax with words, symbols, and commands that resemble natural languages like English. This makes high-level languages much easier</w:t>
      </w:r>
      <w:r>
        <w:rPr>
          <w:spacing w:val="-1"/>
        </w:rPr>
        <w:t xml:space="preserve"> </w:t>
      </w:r>
      <w:r>
        <w:t>to learn,</w:t>
      </w:r>
      <w:r>
        <w:rPr>
          <w:spacing w:val="-1"/>
        </w:rPr>
        <w:t xml:space="preserve"> </w:t>
      </w:r>
      <w:r>
        <w:t>write, and maintain compared to</w:t>
      </w:r>
      <w:r>
        <w:rPr>
          <w:spacing w:val="-13"/>
        </w:rPr>
        <w:t xml:space="preserve"> </w:t>
      </w:r>
      <w:r>
        <w:t>low-level</w:t>
      </w:r>
      <w:r>
        <w:rPr>
          <w:spacing w:val="-13"/>
        </w:rPr>
        <w:t xml:space="preserve"> </w:t>
      </w:r>
      <w:r>
        <w:t>languages.</w:t>
      </w:r>
      <w:r>
        <w:rPr>
          <w:spacing w:val="-10"/>
        </w:rPr>
        <w:t xml:space="preserve"> </w:t>
      </w:r>
      <w:r>
        <w:t>Instead</w:t>
      </w:r>
      <w:r>
        <w:rPr>
          <w:spacing w:val="-13"/>
        </w:rPr>
        <w:t xml:space="preserve"> </w:t>
      </w:r>
      <w:r>
        <w:t>of</w:t>
      </w:r>
      <w:r>
        <w:rPr>
          <w:spacing w:val="-14"/>
        </w:rPr>
        <w:t xml:space="preserve"> </w:t>
      </w:r>
      <w:r>
        <w:t>having</w:t>
      </w:r>
      <w:r>
        <w:rPr>
          <w:spacing w:val="-13"/>
        </w:rPr>
        <w:t xml:space="preserve"> </w:t>
      </w:r>
      <w:r>
        <w:t>to</w:t>
      </w:r>
      <w:r>
        <w:rPr>
          <w:spacing w:val="-13"/>
        </w:rPr>
        <w:t xml:space="preserve"> </w:t>
      </w:r>
      <w:r>
        <w:t>manage</w:t>
      </w:r>
      <w:r>
        <w:rPr>
          <w:spacing w:val="-14"/>
        </w:rPr>
        <w:t xml:space="preserve"> </w:t>
      </w:r>
      <w:r>
        <w:t>memory</w:t>
      </w:r>
      <w:r>
        <w:rPr>
          <w:spacing w:val="-13"/>
        </w:rPr>
        <w:t xml:space="preserve"> </w:t>
      </w:r>
      <w:r>
        <w:t>or</w:t>
      </w:r>
      <w:r>
        <w:rPr>
          <w:spacing w:val="-14"/>
        </w:rPr>
        <w:t xml:space="preserve"> </w:t>
      </w:r>
      <w:r>
        <w:t>hardware</w:t>
      </w:r>
      <w:r>
        <w:rPr>
          <w:spacing w:val="-14"/>
        </w:rPr>
        <w:t xml:space="preserve"> </w:t>
      </w:r>
      <w:r>
        <w:t>specifics,</w:t>
      </w:r>
      <w:r>
        <w:rPr>
          <w:spacing w:val="-13"/>
        </w:rPr>
        <w:t xml:space="preserve"> </w:t>
      </w:r>
      <w:r>
        <w:t>developers can</w:t>
      </w:r>
      <w:r>
        <w:rPr>
          <w:spacing w:val="-14"/>
        </w:rPr>
        <w:t xml:space="preserve"> </w:t>
      </w:r>
      <w:r>
        <w:t>focus</w:t>
      </w:r>
      <w:r>
        <w:rPr>
          <w:spacing w:val="-14"/>
        </w:rPr>
        <w:t xml:space="preserve"> </w:t>
      </w:r>
      <w:r>
        <w:t>on</w:t>
      </w:r>
      <w:r>
        <w:rPr>
          <w:spacing w:val="-14"/>
        </w:rPr>
        <w:t xml:space="preserve"> </w:t>
      </w:r>
      <w:r>
        <w:t>solving</w:t>
      </w:r>
      <w:r>
        <w:rPr>
          <w:spacing w:val="-14"/>
        </w:rPr>
        <w:t xml:space="preserve"> </w:t>
      </w:r>
      <w:r>
        <w:t>problems</w:t>
      </w:r>
      <w:r>
        <w:rPr>
          <w:spacing w:val="-14"/>
        </w:rPr>
        <w:t xml:space="preserve"> </w:t>
      </w:r>
      <w:r>
        <w:t>and</w:t>
      </w:r>
      <w:r>
        <w:rPr>
          <w:spacing w:val="-14"/>
        </w:rPr>
        <w:t xml:space="preserve"> </w:t>
      </w:r>
      <w:r>
        <w:t>creating</w:t>
      </w:r>
      <w:r>
        <w:rPr>
          <w:spacing w:val="-14"/>
        </w:rPr>
        <w:t xml:space="preserve"> </w:t>
      </w:r>
      <w:r>
        <w:t>functionality.</w:t>
      </w:r>
      <w:r>
        <w:rPr>
          <w:spacing w:val="-14"/>
        </w:rPr>
        <w:t xml:space="preserve"> </w:t>
      </w:r>
      <w:r>
        <w:t>Popular</w:t>
      </w:r>
      <w:r>
        <w:rPr>
          <w:spacing w:val="-15"/>
        </w:rPr>
        <w:t xml:space="preserve"> </w:t>
      </w:r>
      <w:r>
        <w:t>high-level</w:t>
      </w:r>
      <w:r>
        <w:rPr>
          <w:spacing w:val="-15"/>
        </w:rPr>
        <w:t xml:space="preserve"> </w:t>
      </w:r>
      <w:r>
        <w:t>languages</w:t>
      </w:r>
      <w:r>
        <w:rPr>
          <w:spacing w:val="-14"/>
        </w:rPr>
        <w:t xml:space="preserve"> </w:t>
      </w:r>
      <w:r>
        <w:t>include Python, Java, C++, and JavaScript. One of the key advantages of high-level languages is portability.</w:t>
      </w:r>
      <w:r>
        <w:rPr>
          <w:spacing w:val="-5"/>
        </w:rPr>
        <w:t xml:space="preserve"> </w:t>
      </w:r>
      <w:r>
        <w:t>Programs</w:t>
      </w:r>
      <w:r>
        <w:rPr>
          <w:spacing w:val="-4"/>
        </w:rPr>
        <w:t xml:space="preserve"> </w:t>
      </w:r>
      <w:r>
        <w:t>written</w:t>
      </w:r>
      <w:r>
        <w:rPr>
          <w:spacing w:val="-5"/>
        </w:rPr>
        <w:t xml:space="preserve"> </w:t>
      </w:r>
      <w:r>
        <w:t>in</w:t>
      </w:r>
      <w:r>
        <w:rPr>
          <w:spacing w:val="-4"/>
        </w:rPr>
        <w:t xml:space="preserve"> </w:t>
      </w:r>
      <w:r>
        <w:t>HLLs</w:t>
      </w:r>
      <w:r>
        <w:rPr>
          <w:spacing w:val="-5"/>
        </w:rPr>
        <w:t xml:space="preserve"> </w:t>
      </w:r>
      <w:r>
        <w:t>can</w:t>
      </w:r>
      <w:r>
        <w:rPr>
          <w:spacing w:val="-5"/>
        </w:rPr>
        <w:t xml:space="preserve"> </w:t>
      </w:r>
      <w:r>
        <w:t>often</w:t>
      </w:r>
      <w:r>
        <w:rPr>
          <w:spacing w:val="-5"/>
        </w:rPr>
        <w:t xml:space="preserve"> </w:t>
      </w:r>
      <w:r>
        <w:t>be</w:t>
      </w:r>
      <w:r>
        <w:rPr>
          <w:spacing w:val="-4"/>
        </w:rPr>
        <w:t xml:space="preserve"> </w:t>
      </w:r>
      <w:r>
        <w:t>run</w:t>
      </w:r>
      <w:r>
        <w:rPr>
          <w:spacing w:val="-6"/>
        </w:rPr>
        <w:t xml:space="preserve"> </w:t>
      </w:r>
      <w:r>
        <w:t>on</w:t>
      </w:r>
      <w:r>
        <w:rPr>
          <w:spacing w:val="-5"/>
        </w:rPr>
        <w:t xml:space="preserve"> </w:t>
      </w:r>
      <w:r>
        <w:t>different</w:t>
      </w:r>
      <w:r>
        <w:rPr>
          <w:spacing w:val="-4"/>
        </w:rPr>
        <w:t xml:space="preserve"> </w:t>
      </w:r>
      <w:r>
        <w:t>types</w:t>
      </w:r>
      <w:r>
        <w:rPr>
          <w:spacing w:val="-5"/>
        </w:rPr>
        <w:t xml:space="preserve"> </w:t>
      </w:r>
      <w:r>
        <w:t>of</w:t>
      </w:r>
      <w:r>
        <w:rPr>
          <w:spacing w:val="-2"/>
        </w:rPr>
        <w:t xml:space="preserve"> </w:t>
      </w:r>
      <w:r>
        <w:t>computer</w:t>
      </w:r>
      <w:r>
        <w:rPr>
          <w:spacing w:val="-6"/>
        </w:rPr>
        <w:t xml:space="preserve"> </w:t>
      </w:r>
      <w:r>
        <w:t>systems with minimal modification, as they are not tied to specific hardware. This is possible because HLLs rely on compilers or interpreters to translate the code into machine language that the computer's</w:t>
      </w:r>
      <w:r>
        <w:rPr>
          <w:spacing w:val="-6"/>
        </w:rPr>
        <w:t xml:space="preserve"> </w:t>
      </w:r>
      <w:r>
        <w:t>hardware</w:t>
      </w:r>
      <w:r>
        <w:rPr>
          <w:spacing w:val="-8"/>
        </w:rPr>
        <w:t xml:space="preserve"> </w:t>
      </w:r>
      <w:r>
        <w:t>can</w:t>
      </w:r>
      <w:r>
        <w:rPr>
          <w:spacing w:val="-6"/>
        </w:rPr>
        <w:t xml:space="preserve"> </w:t>
      </w:r>
      <w:r>
        <w:t>understand.</w:t>
      </w:r>
      <w:r>
        <w:rPr>
          <w:spacing w:val="-6"/>
        </w:rPr>
        <w:t xml:space="preserve"> </w:t>
      </w:r>
      <w:r>
        <w:t>Although</w:t>
      </w:r>
      <w:r>
        <w:rPr>
          <w:spacing w:val="-5"/>
        </w:rPr>
        <w:t xml:space="preserve"> </w:t>
      </w:r>
      <w:r>
        <w:t>high-level</w:t>
      </w:r>
      <w:r>
        <w:rPr>
          <w:spacing w:val="-5"/>
        </w:rPr>
        <w:t xml:space="preserve"> </w:t>
      </w:r>
      <w:r>
        <w:t>languages</w:t>
      </w:r>
      <w:r>
        <w:rPr>
          <w:spacing w:val="-6"/>
        </w:rPr>
        <w:t xml:space="preserve"> </w:t>
      </w:r>
      <w:r>
        <w:t>are</w:t>
      </w:r>
      <w:r>
        <w:rPr>
          <w:spacing w:val="-7"/>
        </w:rPr>
        <w:t xml:space="preserve"> </w:t>
      </w:r>
      <w:r>
        <w:t>easier</w:t>
      </w:r>
      <w:r>
        <w:rPr>
          <w:spacing w:val="-7"/>
        </w:rPr>
        <w:t xml:space="preserve"> </w:t>
      </w:r>
      <w:r>
        <w:t>to</w:t>
      </w:r>
      <w:r>
        <w:rPr>
          <w:spacing w:val="-5"/>
        </w:rPr>
        <w:t xml:space="preserve"> </w:t>
      </w:r>
      <w:r>
        <w:t>use,</w:t>
      </w:r>
      <w:r>
        <w:rPr>
          <w:spacing w:val="-6"/>
        </w:rPr>
        <w:t xml:space="preserve"> </w:t>
      </w:r>
      <w:r>
        <w:t>they</w:t>
      </w:r>
      <w:r>
        <w:rPr>
          <w:spacing w:val="-6"/>
        </w:rPr>
        <w:t xml:space="preserve"> </w:t>
      </w:r>
      <w:r>
        <w:t>are generally</w:t>
      </w:r>
      <w:r>
        <w:rPr>
          <w:spacing w:val="46"/>
        </w:rPr>
        <w:t xml:space="preserve"> </w:t>
      </w:r>
      <w:r>
        <w:t>slower</w:t>
      </w:r>
      <w:r>
        <w:rPr>
          <w:spacing w:val="48"/>
        </w:rPr>
        <w:t xml:space="preserve"> </w:t>
      </w:r>
      <w:r>
        <w:t>than</w:t>
      </w:r>
      <w:r>
        <w:rPr>
          <w:spacing w:val="46"/>
        </w:rPr>
        <w:t xml:space="preserve"> </w:t>
      </w:r>
      <w:r>
        <w:t>low-level</w:t>
      </w:r>
      <w:r>
        <w:rPr>
          <w:spacing w:val="47"/>
        </w:rPr>
        <w:t xml:space="preserve"> </w:t>
      </w:r>
      <w:r>
        <w:t>languages</w:t>
      </w:r>
      <w:r>
        <w:rPr>
          <w:spacing w:val="49"/>
        </w:rPr>
        <w:t xml:space="preserve"> </w:t>
      </w:r>
      <w:r>
        <w:t>because</w:t>
      </w:r>
      <w:r>
        <w:rPr>
          <w:spacing w:val="47"/>
        </w:rPr>
        <w:t xml:space="preserve"> </w:t>
      </w:r>
      <w:r>
        <w:t>of</w:t>
      </w:r>
      <w:r>
        <w:rPr>
          <w:spacing w:val="48"/>
        </w:rPr>
        <w:t xml:space="preserve"> </w:t>
      </w:r>
      <w:r>
        <w:t>the</w:t>
      </w:r>
      <w:r>
        <w:rPr>
          <w:spacing w:val="48"/>
        </w:rPr>
        <w:t xml:space="preserve"> </w:t>
      </w:r>
      <w:r>
        <w:t>extra</w:t>
      </w:r>
      <w:r>
        <w:rPr>
          <w:spacing w:val="47"/>
        </w:rPr>
        <w:t xml:space="preserve"> </w:t>
      </w:r>
      <w:r>
        <w:t>layers</w:t>
      </w:r>
      <w:r>
        <w:rPr>
          <w:spacing w:val="48"/>
        </w:rPr>
        <w:t xml:space="preserve"> </w:t>
      </w:r>
      <w:r>
        <w:t>of</w:t>
      </w:r>
      <w:r>
        <w:rPr>
          <w:spacing w:val="48"/>
        </w:rPr>
        <w:t xml:space="preserve"> </w:t>
      </w:r>
      <w:r>
        <w:t>abstraction</w:t>
      </w:r>
      <w:r>
        <w:rPr>
          <w:spacing w:val="50"/>
        </w:rPr>
        <w:t xml:space="preserve"> </w:t>
      </w:r>
      <w:r>
        <w:rPr>
          <w:spacing w:val="-5"/>
        </w:rPr>
        <w:t>and</w:t>
      </w:r>
      <w:ins w:id="3628" w:author="Abhiram Arali" w:date="2024-10-29T17:13:00Z">
        <w:r w:rsidR="00837B4C">
          <w:rPr>
            <w:spacing w:val="-5"/>
          </w:rPr>
          <w:t xml:space="preserve"> </w:t>
        </w:r>
      </w:ins>
    </w:p>
    <w:p w14:paraId="539C21DF" w14:textId="4393173A" w:rsidR="00301525" w:rsidDel="00837B4C" w:rsidRDefault="00301525">
      <w:pPr>
        <w:spacing w:line="360" w:lineRule="auto"/>
        <w:jc w:val="both"/>
        <w:rPr>
          <w:del w:id="3629" w:author="Abhiram Arali" w:date="2024-10-29T17:13:00Z"/>
        </w:rPr>
        <w:sectPr w:rsidR="00301525" w:rsidDel="00837B4C">
          <w:pgSz w:w="11910" w:h="16840"/>
          <w:pgMar w:top="1540" w:right="1220" w:bottom="1200" w:left="1220" w:header="758" w:footer="1000" w:gutter="0"/>
          <w:cols w:space="720"/>
        </w:sectPr>
      </w:pPr>
    </w:p>
    <w:p w14:paraId="27CC42AD" w14:textId="77777777" w:rsidR="00301525" w:rsidRDefault="008B7718">
      <w:pPr>
        <w:pStyle w:val="NormalBPBHEB"/>
        <w:pPrChange w:id="3630" w:author="Abhiram Arali" w:date="2024-10-29T17:13:00Z">
          <w:pPr>
            <w:pStyle w:val="BodyText"/>
            <w:spacing w:before="100" w:line="360" w:lineRule="auto"/>
            <w:ind w:left="220"/>
          </w:pPr>
        </w:pPrChange>
      </w:pPr>
      <w:r>
        <w:t>translation</w:t>
      </w:r>
      <w:r>
        <w:rPr>
          <w:spacing w:val="40"/>
        </w:rPr>
        <w:t xml:space="preserve"> </w:t>
      </w:r>
      <w:r>
        <w:t>required.</w:t>
      </w:r>
      <w:r>
        <w:rPr>
          <w:spacing w:val="66"/>
        </w:rPr>
        <w:t xml:space="preserve"> </w:t>
      </w:r>
      <w:r>
        <w:t>However,</w:t>
      </w:r>
      <w:r>
        <w:rPr>
          <w:spacing w:val="40"/>
        </w:rPr>
        <w:t xml:space="preserve"> </w:t>
      </w:r>
      <w:r>
        <w:t>the</w:t>
      </w:r>
      <w:r>
        <w:rPr>
          <w:spacing w:val="40"/>
        </w:rPr>
        <w:t xml:space="preserve"> </w:t>
      </w:r>
      <w:r>
        <w:t>trade-off</w:t>
      </w:r>
      <w:r>
        <w:rPr>
          <w:spacing w:val="40"/>
        </w:rPr>
        <w:t xml:space="preserve"> </w:t>
      </w:r>
      <w:r>
        <w:t>is</w:t>
      </w:r>
      <w:r>
        <w:rPr>
          <w:spacing w:val="67"/>
        </w:rPr>
        <w:t xml:space="preserve"> </w:t>
      </w:r>
      <w:r>
        <w:t>worth</w:t>
      </w:r>
      <w:r>
        <w:rPr>
          <w:spacing w:val="40"/>
        </w:rPr>
        <w:t xml:space="preserve"> </w:t>
      </w:r>
      <w:r>
        <w:t>it</w:t>
      </w:r>
      <w:r>
        <w:rPr>
          <w:spacing w:val="40"/>
        </w:rPr>
        <w:t xml:space="preserve"> </w:t>
      </w:r>
      <w:r>
        <w:t>in</w:t>
      </w:r>
      <w:r>
        <w:rPr>
          <w:spacing w:val="40"/>
        </w:rPr>
        <w:t xml:space="preserve"> </w:t>
      </w:r>
      <w:r>
        <w:t>many</w:t>
      </w:r>
      <w:r>
        <w:rPr>
          <w:spacing w:val="40"/>
        </w:rPr>
        <w:t xml:space="preserve"> </w:t>
      </w:r>
      <w:r>
        <w:t>applications,</w:t>
      </w:r>
      <w:r>
        <w:rPr>
          <w:spacing w:val="40"/>
        </w:rPr>
        <w:t xml:space="preserve"> </w:t>
      </w:r>
      <w:r>
        <w:t>as</w:t>
      </w:r>
      <w:r>
        <w:rPr>
          <w:spacing w:val="40"/>
        </w:rPr>
        <w:t xml:space="preserve"> </w:t>
      </w:r>
      <w:r>
        <w:t>HLLs</w:t>
      </w:r>
      <w:r>
        <w:rPr>
          <w:spacing w:val="40"/>
        </w:rPr>
        <w:t xml:space="preserve"> </w:t>
      </w:r>
      <w:r>
        <w:t>significantly reduce development time and complexity.</w:t>
      </w:r>
    </w:p>
    <w:p w14:paraId="6226B871" w14:textId="323C7F79" w:rsidR="00301525" w:rsidRDefault="00F1222F">
      <w:pPr>
        <w:pStyle w:val="NormalBPBHEB"/>
        <w:pPrChange w:id="3631" w:author="Abhiram Arali" w:date="2024-10-29T17:13:00Z">
          <w:pPr>
            <w:pStyle w:val="Heading1"/>
            <w:spacing w:before="161"/>
          </w:pPr>
        </w:pPrChange>
      </w:pPr>
      <w:ins w:id="3632" w:author="Abhiram Arali" w:date="2024-10-29T17:13:00Z">
        <w:r>
          <w:t xml:space="preserve">The </w:t>
        </w:r>
      </w:ins>
      <w:r>
        <w:t>characteristics</w:t>
      </w:r>
      <w:ins w:id="3633" w:author="Abhiram Arali" w:date="2024-10-29T17:13:00Z">
        <w:r w:rsidR="005B2AA7">
          <w:t xml:space="preserve"> are as follows</w:t>
        </w:r>
      </w:ins>
      <w:r>
        <w:t>:</w:t>
      </w:r>
    </w:p>
    <w:p w14:paraId="027EBFD7" w14:textId="49C61389" w:rsidR="00301525" w:rsidRPr="00421149" w:rsidDel="001F49E0" w:rsidRDefault="00301525">
      <w:pPr>
        <w:pStyle w:val="NormalBPBHEB"/>
        <w:numPr>
          <w:ilvl w:val="0"/>
          <w:numId w:val="102"/>
        </w:numPr>
        <w:rPr>
          <w:del w:id="3634" w:author="Abhiram Arali" w:date="2024-10-29T17:13:00Z"/>
        </w:rPr>
        <w:pPrChange w:id="3635" w:author="Abhiram Arali" w:date="2024-10-29T17:13:00Z">
          <w:pPr>
            <w:pStyle w:val="BodyText"/>
            <w:spacing w:before="23"/>
          </w:pPr>
        </w:pPrChange>
      </w:pPr>
    </w:p>
    <w:p w14:paraId="53924716" w14:textId="77777777" w:rsidR="00301525" w:rsidRPr="00366215" w:rsidRDefault="008B7718">
      <w:pPr>
        <w:pStyle w:val="NormalBPBHEB"/>
        <w:numPr>
          <w:ilvl w:val="0"/>
          <w:numId w:val="102"/>
        </w:numPr>
        <w:rPr>
          <w:rPrChange w:id="3636" w:author="Abhiram Arali" w:date="2024-10-29T17:13:00Z">
            <w:rPr>
              <w:rFonts w:ascii="Symbol" w:hAnsi="Symbol"/>
              <w:sz w:val="24"/>
            </w:rPr>
          </w:rPrChange>
        </w:rPr>
        <w:pPrChange w:id="3637" w:author="Abhiram Arali" w:date="2024-10-29T17:13:00Z">
          <w:pPr>
            <w:pStyle w:val="ListParagraph"/>
            <w:numPr>
              <w:numId w:val="6"/>
            </w:numPr>
            <w:tabs>
              <w:tab w:val="left" w:pos="940"/>
            </w:tabs>
            <w:spacing w:before="1"/>
            <w:ind w:left="940" w:hanging="360"/>
          </w:pPr>
        </w:pPrChange>
      </w:pPr>
      <w:r w:rsidRPr="00366215">
        <w:rPr>
          <w:rPrChange w:id="3638" w:author="Abhiram Arali" w:date="2024-10-29T17:13:00Z">
            <w:rPr>
              <w:sz w:val="24"/>
            </w:rPr>
          </w:rPrChange>
        </w:rPr>
        <w:t>Easier to learn, write, and maintain.</w:t>
      </w:r>
    </w:p>
    <w:p w14:paraId="2DBE08BD" w14:textId="77777777" w:rsidR="00301525" w:rsidRPr="00366215" w:rsidRDefault="008B7718">
      <w:pPr>
        <w:pStyle w:val="NormalBPBHEB"/>
        <w:numPr>
          <w:ilvl w:val="0"/>
          <w:numId w:val="102"/>
        </w:numPr>
        <w:rPr>
          <w:rPrChange w:id="3639" w:author="Abhiram Arali" w:date="2024-10-29T17:13:00Z">
            <w:rPr>
              <w:rFonts w:ascii="Symbol" w:hAnsi="Symbol"/>
              <w:sz w:val="24"/>
            </w:rPr>
          </w:rPrChange>
        </w:rPr>
        <w:pPrChange w:id="3640" w:author="Abhiram Arali" w:date="2024-10-29T17:13:00Z">
          <w:pPr>
            <w:pStyle w:val="ListParagraph"/>
            <w:numPr>
              <w:numId w:val="6"/>
            </w:numPr>
            <w:tabs>
              <w:tab w:val="left" w:pos="940"/>
            </w:tabs>
            <w:spacing w:before="138"/>
            <w:ind w:left="940" w:hanging="360"/>
          </w:pPr>
        </w:pPrChange>
      </w:pPr>
      <w:r w:rsidRPr="00366215">
        <w:rPr>
          <w:rPrChange w:id="3641" w:author="Abhiram Arali" w:date="2024-10-29T17:13:00Z">
            <w:rPr>
              <w:sz w:val="24"/>
            </w:rPr>
          </w:rPrChange>
        </w:rPr>
        <w:t>Portable across different systems.</w:t>
      </w:r>
    </w:p>
    <w:p w14:paraId="6E61FACC" w14:textId="77777777" w:rsidR="00301525" w:rsidRPr="00366215" w:rsidRDefault="008B7718">
      <w:pPr>
        <w:pStyle w:val="NormalBPBHEB"/>
        <w:numPr>
          <w:ilvl w:val="0"/>
          <w:numId w:val="102"/>
        </w:numPr>
        <w:rPr>
          <w:rPrChange w:id="3642" w:author="Abhiram Arali" w:date="2024-10-29T17:13:00Z">
            <w:rPr>
              <w:rFonts w:ascii="Symbol" w:hAnsi="Symbol"/>
              <w:sz w:val="24"/>
            </w:rPr>
          </w:rPrChange>
        </w:rPr>
        <w:pPrChange w:id="3643" w:author="Abhiram Arali" w:date="2024-10-29T17:13:00Z">
          <w:pPr>
            <w:pStyle w:val="ListParagraph"/>
            <w:numPr>
              <w:numId w:val="6"/>
            </w:numPr>
            <w:tabs>
              <w:tab w:val="left" w:pos="940"/>
            </w:tabs>
            <w:spacing w:before="135"/>
            <w:ind w:left="940" w:hanging="360"/>
          </w:pPr>
        </w:pPrChange>
      </w:pPr>
      <w:r w:rsidRPr="00366215">
        <w:rPr>
          <w:rPrChange w:id="3644" w:author="Abhiram Arali" w:date="2024-10-29T17:13:00Z">
            <w:rPr>
              <w:sz w:val="24"/>
            </w:rPr>
          </w:rPrChange>
        </w:rPr>
        <w:t>Uses natural language elements, like words and symbols.</w:t>
      </w:r>
    </w:p>
    <w:p w14:paraId="3FDF5088" w14:textId="77777777" w:rsidR="00301525" w:rsidRPr="00366215" w:rsidRDefault="008B7718">
      <w:pPr>
        <w:pStyle w:val="NormalBPBHEB"/>
        <w:numPr>
          <w:ilvl w:val="0"/>
          <w:numId w:val="102"/>
        </w:numPr>
        <w:rPr>
          <w:rPrChange w:id="3645" w:author="Abhiram Arali" w:date="2024-10-29T17:13:00Z">
            <w:rPr>
              <w:rFonts w:ascii="Symbol" w:hAnsi="Symbol"/>
              <w:sz w:val="24"/>
            </w:rPr>
          </w:rPrChange>
        </w:rPr>
        <w:pPrChange w:id="3646" w:author="Abhiram Arali" w:date="2024-10-29T17:13:00Z">
          <w:pPr>
            <w:pStyle w:val="ListParagraph"/>
            <w:numPr>
              <w:numId w:val="6"/>
            </w:numPr>
            <w:tabs>
              <w:tab w:val="left" w:pos="940"/>
            </w:tabs>
            <w:spacing w:before="138"/>
            <w:ind w:left="940" w:hanging="360"/>
          </w:pPr>
        </w:pPrChange>
      </w:pPr>
      <w:r w:rsidRPr="00366215">
        <w:rPr>
          <w:rPrChange w:id="3647" w:author="Abhiram Arali" w:date="2024-10-29T17:13:00Z">
            <w:rPr>
              <w:sz w:val="24"/>
            </w:rPr>
          </w:rPrChange>
        </w:rPr>
        <w:t>Slower than low-level languages due to abstraction layers.</w:t>
      </w:r>
    </w:p>
    <w:p w14:paraId="752144F3" w14:textId="77777777" w:rsidR="00301525" w:rsidRDefault="00301525">
      <w:pPr>
        <w:pStyle w:val="NormalBPBHEB"/>
        <w:pPrChange w:id="3648" w:author="Abhiram Arali" w:date="2024-10-29T17:13:00Z">
          <w:pPr>
            <w:pStyle w:val="BodyText"/>
            <w:spacing w:before="19"/>
          </w:pPr>
        </w:pPrChange>
      </w:pPr>
    </w:p>
    <w:p w14:paraId="185F0C6D" w14:textId="77777777" w:rsidR="00301525" w:rsidRDefault="008B7718">
      <w:pPr>
        <w:pStyle w:val="NormalBPBHEB"/>
        <w:pPrChange w:id="3649" w:author="Abhiram Arali" w:date="2024-10-29T17:13:00Z">
          <w:pPr>
            <w:ind w:left="220"/>
          </w:pPr>
        </w:pPrChange>
      </w:pPr>
      <w:r w:rsidRPr="00352CCF">
        <w:rPr>
          <w:b/>
          <w:iCs/>
          <w:rPrChange w:id="3650" w:author="Abhiram Arali" w:date="2024-10-29T17:13:00Z">
            <w:rPr>
              <w:b/>
              <w:i/>
            </w:rPr>
          </w:rPrChange>
        </w:rPr>
        <w:t>Examples</w:t>
      </w:r>
      <w:r>
        <w:rPr>
          <w:b/>
          <w:i/>
        </w:rPr>
        <w:t>:</w:t>
      </w:r>
      <w:r>
        <w:rPr>
          <w:b/>
          <w:i/>
          <w:spacing w:val="-2"/>
        </w:rPr>
        <w:t xml:space="preserve"> </w:t>
      </w:r>
      <w:r>
        <w:t>Python,</w:t>
      </w:r>
      <w:r>
        <w:rPr>
          <w:spacing w:val="-1"/>
        </w:rPr>
        <w:t xml:space="preserve"> </w:t>
      </w:r>
      <w:r>
        <w:t>Java,</w:t>
      </w:r>
      <w:r>
        <w:rPr>
          <w:spacing w:val="-1"/>
        </w:rPr>
        <w:t xml:space="preserve"> </w:t>
      </w:r>
      <w:r>
        <w:t>C++,</w:t>
      </w:r>
      <w:r>
        <w:rPr>
          <w:spacing w:val="-1"/>
        </w:rPr>
        <w:t xml:space="preserve"> </w:t>
      </w:r>
      <w:r>
        <w:rPr>
          <w:spacing w:val="-2"/>
        </w:rPr>
        <w:t>JavaScript.</w:t>
      </w:r>
    </w:p>
    <w:p w14:paraId="116C6587" w14:textId="77777777" w:rsidR="00301525" w:rsidRDefault="00301525">
      <w:pPr>
        <w:pStyle w:val="NormalBPBHEB"/>
        <w:pPrChange w:id="3651" w:author="Abhiram Arali" w:date="2024-10-29T17:13:00Z">
          <w:pPr>
            <w:pStyle w:val="BodyText"/>
            <w:spacing w:before="22"/>
          </w:pPr>
        </w:pPrChange>
      </w:pPr>
    </w:p>
    <w:p w14:paraId="067F9ACD" w14:textId="77777777" w:rsidR="00301525" w:rsidRDefault="008B7718">
      <w:pPr>
        <w:pStyle w:val="Heading3BPBHEB"/>
        <w:pPrChange w:id="3652" w:author="Abhiram Arali" w:date="2024-10-29T17:13:00Z">
          <w:pPr>
            <w:pStyle w:val="Heading1"/>
            <w:numPr>
              <w:numId w:val="5"/>
            </w:numPr>
            <w:tabs>
              <w:tab w:val="left" w:pos="939"/>
            </w:tabs>
            <w:ind w:left="939" w:hanging="359"/>
          </w:pPr>
        </w:pPrChange>
      </w:pPr>
      <w:r>
        <w:t xml:space="preserve">Assembly </w:t>
      </w:r>
      <w:r>
        <w:rPr>
          <w:spacing w:val="-2"/>
        </w:rPr>
        <w:t>language</w:t>
      </w:r>
    </w:p>
    <w:p w14:paraId="68626B22" w14:textId="4AF9E9A2" w:rsidR="00301525" w:rsidDel="004C5D74" w:rsidRDefault="00301525">
      <w:pPr>
        <w:pStyle w:val="BodyText"/>
        <w:spacing w:before="24"/>
        <w:rPr>
          <w:del w:id="3653" w:author="Abhiram Arali" w:date="2024-10-29T17:13:00Z"/>
          <w:b/>
        </w:rPr>
      </w:pPr>
    </w:p>
    <w:p w14:paraId="22B4EE31" w14:textId="3F64763E" w:rsidR="00301525" w:rsidRDefault="008B7718">
      <w:pPr>
        <w:pStyle w:val="NormalBPBHEB"/>
        <w:pPrChange w:id="3654" w:author="Abhiram Arali" w:date="2024-10-29T17:13:00Z">
          <w:pPr>
            <w:pStyle w:val="BodyText"/>
            <w:spacing w:line="360" w:lineRule="auto"/>
            <w:ind w:left="220" w:right="217"/>
            <w:jc w:val="both"/>
          </w:pPr>
        </w:pPrChange>
      </w:pPr>
      <w:r>
        <w:t>Assembly</w:t>
      </w:r>
      <w:r>
        <w:rPr>
          <w:spacing w:val="-12"/>
        </w:rPr>
        <w:t xml:space="preserve"> </w:t>
      </w:r>
      <w:r>
        <w:t>language</w:t>
      </w:r>
      <w:r>
        <w:rPr>
          <w:spacing w:val="-11"/>
        </w:rPr>
        <w:t xml:space="preserve"> </w:t>
      </w:r>
      <w:r>
        <w:t>is</w:t>
      </w:r>
      <w:r>
        <w:rPr>
          <w:spacing w:val="-11"/>
        </w:rPr>
        <w:t xml:space="preserve"> </w:t>
      </w:r>
      <w:r>
        <w:t>a</w:t>
      </w:r>
      <w:r>
        <w:rPr>
          <w:spacing w:val="-11"/>
        </w:rPr>
        <w:t xml:space="preserve"> </w:t>
      </w:r>
      <w:r>
        <w:t>low-level</w:t>
      </w:r>
      <w:r>
        <w:rPr>
          <w:spacing w:val="-12"/>
        </w:rPr>
        <w:t xml:space="preserve"> </w:t>
      </w:r>
      <w:r>
        <w:t>programming</w:t>
      </w:r>
      <w:r>
        <w:rPr>
          <w:spacing w:val="-12"/>
        </w:rPr>
        <w:t xml:space="preserve"> </w:t>
      </w:r>
      <w:r>
        <w:t>language</w:t>
      </w:r>
      <w:r>
        <w:rPr>
          <w:spacing w:val="-13"/>
        </w:rPr>
        <w:t xml:space="preserve"> </w:t>
      </w:r>
      <w:r>
        <w:t>that</w:t>
      </w:r>
      <w:r>
        <w:rPr>
          <w:spacing w:val="-10"/>
        </w:rPr>
        <w:t xml:space="preserve"> </w:t>
      </w:r>
      <w:r>
        <w:t>serves</w:t>
      </w:r>
      <w:r>
        <w:rPr>
          <w:spacing w:val="-12"/>
        </w:rPr>
        <w:t xml:space="preserve"> </w:t>
      </w:r>
      <w:r>
        <w:t>as</w:t>
      </w:r>
      <w:r>
        <w:rPr>
          <w:spacing w:val="-10"/>
        </w:rPr>
        <w:t xml:space="preserve"> </w:t>
      </w:r>
      <w:r>
        <w:t>a</w:t>
      </w:r>
      <w:r>
        <w:rPr>
          <w:spacing w:val="-11"/>
        </w:rPr>
        <w:t xml:space="preserve"> </w:t>
      </w:r>
      <w:r>
        <w:t>bridge</w:t>
      </w:r>
      <w:r>
        <w:rPr>
          <w:spacing w:val="-13"/>
        </w:rPr>
        <w:t xml:space="preserve"> </w:t>
      </w:r>
      <w:r>
        <w:t>between</w:t>
      </w:r>
      <w:r>
        <w:rPr>
          <w:spacing w:val="-12"/>
        </w:rPr>
        <w:t xml:space="preserve"> </w:t>
      </w:r>
      <w:r>
        <w:t>high-</w:t>
      </w:r>
      <w:del w:id="3655" w:author="Abhiram Arali" w:date="2024-10-29T17:14:00Z">
        <w:r w:rsidDel="0018256E">
          <w:delText xml:space="preserve"> </w:delText>
        </w:r>
      </w:del>
      <w:r>
        <w:t>level languages and machine code. It uses symbolic representations of the actual binary instructions</w:t>
      </w:r>
      <w:r>
        <w:rPr>
          <w:spacing w:val="-9"/>
        </w:rPr>
        <w:t xml:space="preserve"> </w:t>
      </w:r>
      <w:r>
        <w:t>used</w:t>
      </w:r>
      <w:r>
        <w:rPr>
          <w:spacing w:val="-10"/>
        </w:rPr>
        <w:t xml:space="preserve"> </w:t>
      </w:r>
      <w:r>
        <w:t>by</w:t>
      </w:r>
      <w:r>
        <w:rPr>
          <w:spacing w:val="-10"/>
        </w:rPr>
        <w:t xml:space="preserve"> </w:t>
      </w:r>
      <w:r>
        <w:t>the</w:t>
      </w:r>
      <w:r>
        <w:rPr>
          <w:spacing w:val="-10"/>
        </w:rPr>
        <w:t xml:space="preserve"> </w:t>
      </w:r>
      <w:r>
        <w:t>CPU,</w:t>
      </w:r>
      <w:r>
        <w:rPr>
          <w:spacing w:val="-10"/>
        </w:rPr>
        <w:t xml:space="preserve"> </w:t>
      </w:r>
      <w:r>
        <w:t>making</w:t>
      </w:r>
      <w:r>
        <w:rPr>
          <w:spacing w:val="-10"/>
        </w:rPr>
        <w:t xml:space="preserve"> </w:t>
      </w:r>
      <w:r>
        <w:t>it</w:t>
      </w:r>
      <w:r>
        <w:rPr>
          <w:spacing w:val="-9"/>
        </w:rPr>
        <w:t xml:space="preserve"> </w:t>
      </w:r>
      <w:r>
        <w:t>slightly</w:t>
      </w:r>
      <w:r>
        <w:rPr>
          <w:spacing w:val="-9"/>
        </w:rPr>
        <w:t xml:space="preserve"> </w:t>
      </w:r>
      <w:r>
        <w:t>easier</w:t>
      </w:r>
      <w:r>
        <w:rPr>
          <w:spacing w:val="-11"/>
        </w:rPr>
        <w:t xml:space="preserve"> </w:t>
      </w:r>
      <w:r>
        <w:t>to</w:t>
      </w:r>
      <w:r>
        <w:rPr>
          <w:spacing w:val="-9"/>
        </w:rPr>
        <w:t xml:space="preserve"> </w:t>
      </w:r>
      <w:r>
        <w:t>work</w:t>
      </w:r>
      <w:r>
        <w:rPr>
          <w:spacing w:val="-8"/>
        </w:rPr>
        <w:t xml:space="preserve"> </w:t>
      </w:r>
      <w:r>
        <w:t>with</w:t>
      </w:r>
      <w:r>
        <w:rPr>
          <w:spacing w:val="-9"/>
        </w:rPr>
        <w:t xml:space="preserve"> </w:t>
      </w:r>
      <w:r>
        <w:t>compared</w:t>
      </w:r>
      <w:r>
        <w:rPr>
          <w:spacing w:val="-7"/>
        </w:rPr>
        <w:t xml:space="preserve"> </w:t>
      </w:r>
      <w:r>
        <w:t>to</w:t>
      </w:r>
      <w:r>
        <w:rPr>
          <w:spacing w:val="-9"/>
        </w:rPr>
        <w:t xml:space="preserve"> </w:t>
      </w:r>
      <w:r>
        <w:t>pure</w:t>
      </w:r>
      <w:r>
        <w:rPr>
          <w:spacing w:val="-11"/>
        </w:rPr>
        <w:t xml:space="preserve"> </w:t>
      </w:r>
      <w:r>
        <w:t>machine language.</w:t>
      </w:r>
      <w:r>
        <w:rPr>
          <w:spacing w:val="-4"/>
        </w:rPr>
        <w:t xml:space="preserve"> </w:t>
      </w:r>
      <w:r>
        <w:t>Instead</w:t>
      </w:r>
      <w:r>
        <w:rPr>
          <w:spacing w:val="-7"/>
        </w:rPr>
        <w:t xml:space="preserve"> </w:t>
      </w:r>
      <w:r>
        <w:t>of</w:t>
      </w:r>
      <w:r>
        <w:rPr>
          <w:spacing w:val="-8"/>
        </w:rPr>
        <w:t xml:space="preserve"> </w:t>
      </w:r>
      <w:r>
        <w:t>writing</w:t>
      </w:r>
      <w:r>
        <w:rPr>
          <w:spacing w:val="-7"/>
        </w:rPr>
        <w:t xml:space="preserve"> </w:t>
      </w:r>
      <w:r>
        <w:t>binary</w:t>
      </w:r>
      <w:r>
        <w:rPr>
          <w:spacing w:val="-7"/>
        </w:rPr>
        <w:t xml:space="preserve"> </w:t>
      </w:r>
      <w:r>
        <w:t>numbers</w:t>
      </w:r>
      <w:r>
        <w:rPr>
          <w:spacing w:val="-7"/>
        </w:rPr>
        <w:t xml:space="preserve"> </w:t>
      </w:r>
      <w:r>
        <w:t>(0s</w:t>
      </w:r>
      <w:r>
        <w:rPr>
          <w:spacing w:val="-7"/>
        </w:rPr>
        <w:t xml:space="preserve"> </w:t>
      </w:r>
      <w:r>
        <w:t>and</w:t>
      </w:r>
      <w:r>
        <w:rPr>
          <w:spacing w:val="-7"/>
        </w:rPr>
        <w:t xml:space="preserve"> </w:t>
      </w:r>
      <w:r>
        <w:t>1s)</w:t>
      </w:r>
      <w:r>
        <w:rPr>
          <w:spacing w:val="-7"/>
        </w:rPr>
        <w:t xml:space="preserve"> </w:t>
      </w:r>
      <w:r>
        <w:t>for</w:t>
      </w:r>
      <w:r>
        <w:rPr>
          <w:spacing w:val="-8"/>
        </w:rPr>
        <w:t xml:space="preserve"> </w:t>
      </w:r>
      <w:r>
        <w:t>each</w:t>
      </w:r>
      <w:r>
        <w:rPr>
          <w:spacing w:val="-7"/>
        </w:rPr>
        <w:t xml:space="preserve"> </w:t>
      </w:r>
      <w:r>
        <w:t>instruction,</w:t>
      </w:r>
      <w:r>
        <w:rPr>
          <w:spacing w:val="-7"/>
        </w:rPr>
        <w:t xml:space="preserve"> </w:t>
      </w:r>
      <w:r>
        <w:t>programmers</w:t>
      </w:r>
      <w:r>
        <w:rPr>
          <w:spacing w:val="-7"/>
        </w:rPr>
        <w:t xml:space="preserve"> </w:t>
      </w:r>
      <w:r>
        <w:t>use mnemonics (short</w:t>
      </w:r>
      <w:ins w:id="3656" w:author="Abhiram Arali" w:date="2024-10-29T17:17:00Z">
        <w:r w:rsidR="00F620E1">
          <w:t xml:space="preserve"> </w:t>
        </w:r>
      </w:ins>
      <w:del w:id="3657" w:author="Abhiram Arali" w:date="2024-10-29T17:14:00Z">
        <w:r w:rsidDel="0018256E">
          <w:delText xml:space="preserve"> </w:delText>
        </w:r>
      </w:del>
      <w:r>
        <w:t>codes) like MOV (move data), ADD (add data), and SUB (subtract data), which are more human-readable. Each mnemonic corresponds to a specific machine instruction,</w:t>
      </w:r>
      <w:r>
        <w:rPr>
          <w:spacing w:val="-11"/>
        </w:rPr>
        <w:t xml:space="preserve"> </w:t>
      </w:r>
      <w:r>
        <w:t>allowing</w:t>
      </w:r>
      <w:r>
        <w:rPr>
          <w:spacing w:val="-11"/>
        </w:rPr>
        <w:t xml:space="preserve"> </w:t>
      </w:r>
      <w:r>
        <w:t>direct</w:t>
      </w:r>
      <w:r>
        <w:rPr>
          <w:spacing w:val="-10"/>
        </w:rPr>
        <w:t xml:space="preserve"> </w:t>
      </w:r>
      <w:r>
        <w:t>control</w:t>
      </w:r>
      <w:r>
        <w:rPr>
          <w:spacing w:val="-10"/>
        </w:rPr>
        <w:t xml:space="preserve"> </w:t>
      </w:r>
      <w:r>
        <w:t>of</w:t>
      </w:r>
      <w:r>
        <w:rPr>
          <w:spacing w:val="-11"/>
        </w:rPr>
        <w:t xml:space="preserve"> </w:t>
      </w:r>
      <w:r>
        <w:t>the</w:t>
      </w:r>
      <w:r>
        <w:rPr>
          <w:spacing w:val="-11"/>
        </w:rPr>
        <w:t xml:space="preserve"> </w:t>
      </w:r>
      <w:r>
        <w:t>hardware.</w:t>
      </w:r>
      <w:r>
        <w:rPr>
          <w:spacing w:val="-8"/>
        </w:rPr>
        <w:t xml:space="preserve"> </w:t>
      </w:r>
      <w:r>
        <w:t>Despite</w:t>
      </w:r>
      <w:r>
        <w:rPr>
          <w:spacing w:val="-12"/>
        </w:rPr>
        <w:t xml:space="preserve"> </w:t>
      </w:r>
      <w:r>
        <w:t>being</w:t>
      </w:r>
      <w:r>
        <w:rPr>
          <w:spacing w:val="-10"/>
        </w:rPr>
        <w:t xml:space="preserve"> </w:t>
      </w:r>
      <w:r>
        <w:t>more</w:t>
      </w:r>
      <w:r>
        <w:rPr>
          <w:spacing w:val="-12"/>
        </w:rPr>
        <w:t xml:space="preserve"> </w:t>
      </w:r>
      <w:r>
        <w:t>readable</w:t>
      </w:r>
      <w:r>
        <w:rPr>
          <w:spacing w:val="-11"/>
        </w:rPr>
        <w:t xml:space="preserve"> </w:t>
      </w:r>
      <w:r>
        <w:t>than</w:t>
      </w:r>
      <w:r>
        <w:rPr>
          <w:spacing w:val="-11"/>
        </w:rPr>
        <w:t xml:space="preserve"> </w:t>
      </w:r>
      <w:r>
        <w:t>machine code, assembly language is still closely tied to the architecture of the specific processor for which it is written.</w:t>
      </w:r>
      <w:r>
        <w:rPr>
          <w:spacing w:val="-1"/>
        </w:rPr>
        <w:t xml:space="preserve"> </w:t>
      </w:r>
      <w:r>
        <w:t>This means that assembly programs are</w:t>
      </w:r>
      <w:r>
        <w:rPr>
          <w:spacing w:val="-2"/>
        </w:rPr>
        <w:t xml:space="preserve"> </w:t>
      </w:r>
      <w:r>
        <w:t>not portable across</w:t>
      </w:r>
      <w:r>
        <w:rPr>
          <w:spacing w:val="-1"/>
        </w:rPr>
        <w:t xml:space="preserve"> </w:t>
      </w:r>
      <w:r>
        <w:t>different types of processors and must be rewritten for each hardware platform. While assembly language provides powerful control over the hardware</w:t>
      </w:r>
      <w:r>
        <w:rPr>
          <w:spacing w:val="-1"/>
        </w:rPr>
        <w:t xml:space="preserve"> </w:t>
      </w:r>
      <w:r>
        <w:t>and efficient use of system resources, it requires detailed</w:t>
      </w:r>
      <w:r>
        <w:rPr>
          <w:spacing w:val="-10"/>
        </w:rPr>
        <w:t xml:space="preserve"> </w:t>
      </w:r>
      <w:r>
        <w:t>knowledge</w:t>
      </w:r>
      <w:r>
        <w:rPr>
          <w:spacing w:val="-11"/>
        </w:rPr>
        <w:t xml:space="preserve"> </w:t>
      </w:r>
      <w:r>
        <w:t>of</w:t>
      </w:r>
      <w:r>
        <w:rPr>
          <w:spacing w:val="-8"/>
        </w:rPr>
        <w:t xml:space="preserve"> </w:t>
      </w:r>
      <w:r>
        <w:t>the</w:t>
      </w:r>
      <w:r>
        <w:rPr>
          <w:spacing w:val="-11"/>
        </w:rPr>
        <w:t xml:space="preserve"> </w:t>
      </w:r>
      <w:r>
        <w:t>CPU's</w:t>
      </w:r>
      <w:r>
        <w:rPr>
          <w:spacing w:val="-10"/>
        </w:rPr>
        <w:t xml:space="preserve"> </w:t>
      </w:r>
      <w:r>
        <w:t>architecture</w:t>
      </w:r>
      <w:r>
        <w:rPr>
          <w:spacing w:val="-11"/>
        </w:rPr>
        <w:t xml:space="preserve"> </w:t>
      </w:r>
      <w:r>
        <w:t>and</w:t>
      </w:r>
      <w:r>
        <w:rPr>
          <w:spacing w:val="-5"/>
        </w:rPr>
        <w:t xml:space="preserve"> </w:t>
      </w:r>
      <w:r>
        <w:t>instruction</w:t>
      </w:r>
      <w:r>
        <w:rPr>
          <w:spacing w:val="-10"/>
        </w:rPr>
        <w:t xml:space="preserve"> </w:t>
      </w:r>
      <w:r>
        <w:t>set.</w:t>
      </w:r>
      <w:r>
        <w:rPr>
          <w:spacing w:val="-9"/>
        </w:rPr>
        <w:t xml:space="preserve"> </w:t>
      </w:r>
      <w:r>
        <w:t>Assembly</w:t>
      </w:r>
      <w:r>
        <w:rPr>
          <w:spacing w:val="-8"/>
        </w:rPr>
        <w:t xml:space="preserve"> </w:t>
      </w:r>
      <w:r>
        <w:t>is</w:t>
      </w:r>
      <w:r>
        <w:rPr>
          <w:spacing w:val="-9"/>
        </w:rPr>
        <w:t xml:space="preserve"> </w:t>
      </w:r>
      <w:r>
        <w:t>typically</w:t>
      </w:r>
      <w:r>
        <w:rPr>
          <w:spacing w:val="-10"/>
        </w:rPr>
        <w:t xml:space="preserve"> </w:t>
      </w:r>
      <w:r>
        <w:t>used</w:t>
      </w:r>
      <w:r>
        <w:rPr>
          <w:spacing w:val="-10"/>
        </w:rPr>
        <w:t xml:space="preserve"> </w:t>
      </w:r>
      <w:r>
        <w:t>in situations</w:t>
      </w:r>
      <w:r>
        <w:rPr>
          <w:spacing w:val="-6"/>
        </w:rPr>
        <w:t xml:space="preserve"> </w:t>
      </w:r>
      <w:r>
        <w:t>where</w:t>
      </w:r>
      <w:r>
        <w:rPr>
          <w:spacing w:val="-8"/>
        </w:rPr>
        <w:t xml:space="preserve"> </w:t>
      </w:r>
      <w:r>
        <w:t>performance</w:t>
      </w:r>
      <w:r>
        <w:rPr>
          <w:spacing w:val="-7"/>
        </w:rPr>
        <w:t xml:space="preserve"> </w:t>
      </w:r>
      <w:r>
        <w:t>and</w:t>
      </w:r>
      <w:r>
        <w:rPr>
          <w:spacing w:val="-6"/>
        </w:rPr>
        <w:t xml:space="preserve"> </w:t>
      </w:r>
      <w:r>
        <w:t>efficiency</w:t>
      </w:r>
      <w:r>
        <w:rPr>
          <w:spacing w:val="-6"/>
        </w:rPr>
        <w:t xml:space="preserve"> </w:t>
      </w:r>
      <w:r>
        <w:t>are</w:t>
      </w:r>
      <w:r>
        <w:rPr>
          <w:spacing w:val="-7"/>
        </w:rPr>
        <w:t xml:space="preserve"> </w:t>
      </w:r>
      <w:r>
        <w:t>critical,</w:t>
      </w:r>
      <w:r>
        <w:rPr>
          <w:spacing w:val="-5"/>
        </w:rPr>
        <w:t xml:space="preserve"> </w:t>
      </w:r>
      <w:r>
        <w:t>such</w:t>
      </w:r>
      <w:r>
        <w:rPr>
          <w:spacing w:val="-6"/>
        </w:rPr>
        <w:t xml:space="preserve"> </w:t>
      </w:r>
      <w:r>
        <w:t>as</w:t>
      </w:r>
      <w:r>
        <w:rPr>
          <w:spacing w:val="-6"/>
        </w:rPr>
        <w:t xml:space="preserve"> </w:t>
      </w:r>
      <w:r>
        <w:t>in</w:t>
      </w:r>
      <w:r>
        <w:rPr>
          <w:spacing w:val="-5"/>
        </w:rPr>
        <w:t xml:space="preserve"> </w:t>
      </w:r>
      <w:r>
        <w:t>system</w:t>
      </w:r>
      <w:r>
        <w:rPr>
          <w:spacing w:val="-5"/>
        </w:rPr>
        <w:t xml:space="preserve"> </w:t>
      </w:r>
      <w:r>
        <w:t>programming,</w:t>
      </w:r>
      <w:r>
        <w:rPr>
          <w:spacing w:val="-5"/>
        </w:rPr>
        <w:t xml:space="preserve"> </w:t>
      </w:r>
      <w:r>
        <w:t>real-</w:t>
      </w:r>
      <w:del w:id="3658" w:author="Abhiram Arali" w:date="2024-10-29T17:14:00Z">
        <w:r w:rsidDel="0018256E">
          <w:delText xml:space="preserve"> </w:delText>
        </w:r>
      </w:del>
      <w:r>
        <w:t>time applications, and embedded systems.</w:t>
      </w:r>
    </w:p>
    <w:p w14:paraId="1222846D" w14:textId="0B80C589" w:rsidR="00301525" w:rsidDel="00A71D63" w:rsidRDefault="00A71D63">
      <w:pPr>
        <w:pStyle w:val="NormalBPBHEB"/>
        <w:rPr>
          <w:del w:id="3659" w:author="Abhiram Arali" w:date="2024-10-30T09:41:00Z"/>
        </w:rPr>
        <w:pPrChange w:id="3660" w:author="Abhiram Arali" w:date="2024-10-29T17:14:00Z">
          <w:pPr>
            <w:pStyle w:val="BodyText"/>
            <w:spacing w:before="4"/>
          </w:pPr>
        </w:pPrChange>
      </w:pPr>
      <w:ins w:id="3661" w:author="Abhiram Arali" w:date="2024-10-30T09:41:00Z">
        <w:r>
          <w:t xml:space="preserve">The </w:t>
        </w:r>
      </w:ins>
    </w:p>
    <w:p w14:paraId="513F0D08" w14:textId="3294AB83" w:rsidR="00301525" w:rsidRDefault="00A71D63">
      <w:pPr>
        <w:pStyle w:val="NormalBPBHEB"/>
        <w:pPrChange w:id="3662" w:author="Abhiram Arali" w:date="2024-10-30T09:41:00Z">
          <w:pPr>
            <w:pStyle w:val="Heading1"/>
          </w:pPr>
        </w:pPrChange>
      </w:pPr>
      <w:r>
        <w:t>characteristics</w:t>
      </w:r>
      <w:ins w:id="3663" w:author="Abhiram Arali" w:date="2024-10-30T09:41:00Z">
        <w:r>
          <w:t xml:space="preserve"> are as follows</w:t>
        </w:r>
      </w:ins>
      <w:r>
        <w:t>:</w:t>
      </w:r>
    </w:p>
    <w:p w14:paraId="7AE3D806" w14:textId="7EDE0473" w:rsidR="00301525" w:rsidRPr="00EF050C" w:rsidDel="00EF050C" w:rsidRDefault="00301525">
      <w:pPr>
        <w:pStyle w:val="NormalBPBHEB"/>
        <w:numPr>
          <w:ilvl w:val="0"/>
          <w:numId w:val="103"/>
        </w:numPr>
        <w:rPr>
          <w:del w:id="3664" w:author="Abhiram Arali" w:date="2024-10-30T09:41:00Z"/>
          <w:rPrChange w:id="3665" w:author="Abhiram Arali" w:date="2024-10-30T09:41:00Z">
            <w:rPr>
              <w:del w:id="3666" w:author="Abhiram Arali" w:date="2024-10-30T09:41:00Z"/>
              <w:b/>
            </w:rPr>
          </w:rPrChange>
        </w:rPr>
        <w:pPrChange w:id="3667" w:author="Abhiram Arali" w:date="2024-10-30T09:42:00Z">
          <w:pPr>
            <w:pStyle w:val="BodyText"/>
            <w:spacing w:before="141"/>
          </w:pPr>
        </w:pPrChange>
      </w:pPr>
    </w:p>
    <w:p w14:paraId="11E36282" w14:textId="77777777" w:rsidR="00301525" w:rsidRPr="00EF050C" w:rsidRDefault="008B7718">
      <w:pPr>
        <w:pStyle w:val="NormalBPBHEB"/>
        <w:numPr>
          <w:ilvl w:val="0"/>
          <w:numId w:val="103"/>
        </w:numPr>
        <w:rPr>
          <w:rPrChange w:id="3668" w:author="Abhiram Arali" w:date="2024-10-30T09:41:00Z">
            <w:rPr>
              <w:rFonts w:ascii="Symbol" w:hAnsi="Symbol"/>
              <w:sz w:val="20"/>
            </w:rPr>
          </w:rPrChange>
        </w:rPr>
        <w:pPrChange w:id="3669" w:author="Abhiram Arali" w:date="2024-10-30T09:42:00Z">
          <w:pPr>
            <w:pStyle w:val="ListParagraph"/>
            <w:numPr>
              <w:numId w:val="6"/>
            </w:numPr>
            <w:tabs>
              <w:tab w:val="left" w:pos="940"/>
            </w:tabs>
            <w:ind w:left="940" w:hanging="360"/>
          </w:pPr>
        </w:pPrChange>
      </w:pPr>
      <w:r w:rsidRPr="00EF050C">
        <w:rPr>
          <w:rPrChange w:id="3670" w:author="Abhiram Arali" w:date="2024-10-30T09:41:00Z">
            <w:rPr>
              <w:sz w:val="24"/>
            </w:rPr>
          </w:rPrChange>
        </w:rPr>
        <w:t>Symbolic instructions make it more readable than machine code.</w:t>
      </w:r>
    </w:p>
    <w:p w14:paraId="5B46C029" w14:textId="77777777" w:rsidR="00301525" w:rsidRPr="00EF050C" w:rsidRDefault="008B7718">
      <w:pPr>
        <w:pStyle w:val="NormalBPBHEB"/>
        <w:numPr>
          <w:ilvl w:val="0"/>
          <w:numId w:val="103"/>
        </w:numPr>
        <w:rPr>
          <w:rPrChange w:id="3671" w:author="Abhiram Arali" w:date="2024-10-30T09:41:00Z">
            <w:rPr>
              <w:rFonts w:ascii="Symbol" w:hAnsi="Symbol"/>
              <w:sz w:val="20"/>
            </w:rPr>
          </w:rPrChange>
        </w:rPr>
        <w:pPrChange w:id="3672" w:author="Abhiram Arali" w:date="2024-10-30T09:42:00Z">
          <w:pPr>
            <w:pStyle w:val="ListParagraph"/>
            <w:numPr>
              <w:numId w:val="6"/>
            </w:numPr>
            <w:tabs>
              <w:tab w:val="left" w:pos="940"/>
            </w:tabs>
            <w:spacing w:before="140"/>
            <w:ind w:left="940" w:hanging="360"/>
          </w:pPr>
        </w:pPrChange>
      </w:pPr>
      <w:r w:rsidRPr="00EF050C">
        <w:rPr>
          <w:rPrChange w:id="3673" w:author="Abhiram Arali" w:date="2024-10-30T09:41:00Z">
            <w:rPr>
              <w:sz w:val="24"/>
            </w:rPr>
          </w:rPrChange>
        </w:rPr>
        <w:t>Still requires knowledge of the hardware's instruction set.</w:t>
      </w:r>
    </w:p>
    <w:p w14:paraId="4446C1CE" w14:textId="77777777" w:rsidR="00301525" w:rsidRPr="00EF050C" w:rsidRDefault="008B7718">
      <w:pPr>
        <w:pStyle w:val="NormalBPBHEB"/>
        <w:numPr>
          <w:ilvl w:val="0"/>
          <w:numId w:val="103"/>
        </w:numPr>
        <w:rPr>
          <w:rPrChange w:id="3674" w:author="Abhiram Arali" w:date="2024-10-30T09:41:00Z">
            <w:rPr>
              <w:rFonts w:ascii="Symbol" w:hAnsi="Symbol"/>
              <w:sz w:val="20"/>
            </w:rPr>
          </w:rPrChange>
        </w:rPr>
        <w:pPrChange w:id="3675" w:author="Abhiram Arali" w:date="2024-10-30T09:42:00Z">
          <w:pPr>
            <w:pStyle w:val="ListParagraph"/>
            <w:numPr>
              <w:numId w:val="6"/>
            </w:numPr>
            <w:tabs>
              <w:tab w:val="left" w:pos="940"/>
            </w:tabs>
            <w:spacing w:before="136"/>
            <w:ind w:left="940" w:hanging="360"/>
          </w:pPr>
        </w:pPrChange>
      </w:pPr>
      <w:r w:rsidRPr="00EF050C">
        <w:rPr>
          <w:rPrChange w:id="3676" w:author="Abhiram Arali" w:date="2024-10-30T09:41:00Z">
            <w:rPr>
              <w:sz w:val="24"/>
            </w:rPr>
          </w:rPrChange>
        </w:rPr>
        <w:t>Needs an assembler to convert the code into machine language.</w:t>
      </w:r>
    </w:p>
    <w:p w14:paraId="6985DEAA" w14:textId="77777777" w:rsidR="00301525" w:rsidRPr="00EF050C" w:rsidRDefault="008B7718">
      <w:pPr>
        <w:pStyle w:val="NormalBPBHEB"/>
        <w:numPr>
          <w:ilvl w:val="0"/>
          <w:numId w:val="103"/>
        </w:numPr>
        <w:rPr>
          <w:rPrChange w:id="3677" w:author="Abhiram Arali" w:date="2024-10-30T09:41:00Z">
            <w:rPr>
              <w:rFonts w:ascii="Symbol" w:hAnsi="Symbol"/>
              <w:sz w:val="20"/>
            </w:rPr>
          </w:rPrChange>
        </w:rPr>
        <w:pPrChange w:id="3678" w:author="Abhiram Arali" w:date="2024-10-30T09:42:00Z">
          <w:pPr>
            <w:pStyle w:val="ListParagraph"/>
            <w:numPr>
              <w:numId w:val="6"/>
            </w:numPr>
            <w:tabs>
              <w:tab w:val="left" w:pos="940"/>
            </w:tabs>
            <w:spacing w:before="140"/>
            <w:ind w:left="940" w:hanging="360"/>
          </w:pPr>
        </w:pPrChange>
      </w:pPr>
      <w:r w:rsidRPr="00EF050C">
        <w:rPr>
          <w:rPrChange w:id="3679" w:author="Abhiram Arali" w:date="2024-10-30T09:41:00Z">
            <w:rPr>
              <w:sz w:val="24"/>
            </w:rPr>
          </w:rPrChange>
        </w:rPr>
        <w:t>Allows fine control over hardware.</w:t>
      </w:r>
    </w:p>
    <w:p w14:paraId="4FBC1000" w14:textId="77777777" w:rsidR="00301525" w:rsidRDefault="00301525">
      <w:pPr>
        <w:pStyle w:val="NormalBPBHEB"/>
        <w:pPrChange w:id="3680" w:author="Abhiram Arali" w:date="2024-10-30T09:42:00Z">
          <w:pPr>
            <w:pStyle w:val="BodyText"/>
            <w:spacing w:before="141"/>
          </w:pPr>
        </w:pPrChange>
      </w:pPr>
    </w:p>
    <w:p w14:paraId="7CBEAD95" w14:textId="70054E4F" w:rsidR="00301525" w:rsidRPr="00524B8F" w:rsidDel="00EF050C" w:rsidRDefault="008B7718">
      <w:pPr>
        <w:pStyle w:val="NormalBPBHEB"/>
        <w:rPr>
          <w:del w:id="3681" w:author="Abhiram Arali" w:date="2024-10-30T09:41:00Z"/>
        </w:rPr>
        <w:pPrChange w:id="3682" w:author="Abhiram Arali" w:date="2024-10-30T09:42:00Z">
          <w:pPr>
            <w:ind w:left="220"/>
          </w:pPr>
        </w:pPrChange>
      </w:pPr>
      <w:commentRangeStart w:id="3683"/>
      <w:r w:rsidRPr="00126532">
        <w:rPr>
          <w:b/>
          <w:bCs/>
          <w:rPrChange w:id="3684" w:author="Abhiram Arali" w:date="2024-10-30T09:42:00Z">
            <w:rPr/>
          </w:rPrChange>
        </w:rPr>
        <w:t>Example</w:t>
      </w:r>
      <w:commentRangeEnd w:id="3683"/>
      <w:r w:rsidR="00AC459F">
        <w:rPr>
          <w:rStyle w:val="CommentReference"/>
          <w:rFonts w:asciiTheme="minorHAnsi" w:eastAsiaTheme="minorHAnsi" w:hAnsiTheme="minorHAnsi" w:cstheme="minorBidi"/>
        </w:rPr>
        <w:commentReference w:id="3683"/>
      </w:r>
      <w:r>
        <w:t>:</w:t>
      </w:r>
    </w:p>
    <w:p w14:paraId="3A162850" w14:textId="4E36C6FF" w:rsidR="00301525" w:rsidRPr="00005FAC" w:rsidDel="00EF050C" w:rsidRDefault="00301525">
      <w:pPr>
        <w:pStyle w:val="NormalBPBHEB"/>
        <w:rPr>
          <w:del w:id="3685" w:author="Abhiram Arali" w:date="2024-10-30T09:41:00Z"/>
        </w:rPr>
        <w:sectPr w:rsidR="00301525" w:rsidRPr="00005FAC" w:rsidDel="00EF050C">
          <w:pgSz w:w="11910" w:h="16840"/>
          <w:pgMar w:top="1540" w:right="1220" w:bottom="1200" w:left="1220" w:header="758" w:footer="1000" w:gutter="0"/>
          <w:cols w:space="720"/>
        </w:sectPr>
        <w:pPrChange w:id="3686" w:author="Abhiram Arali" w:date="2024-10-30T09:42:00Z">
          <w:pPr/>
        </w:pPrChange>
      </w:pPr>
    </w:p>
    <w:p w14:paraId="7F155036" w14:textId="77777777" w:rsidR="00301525" w:rsidRPr="00524B8F" w:rsidRDefault="00301525">
      <w:pPr>
        <w:pStyle w:val="NormalBPBHEB"/>
        <w:rPr>
          <w:rPrChange w:id="3687" w:author="Abhiram Arali" w:date="2024-10-30T09:42:00Z">
            <w:rPr>
              <w:sz w:val="8"/>
            </w:rPr>
          </w:rPrChange>
        </w:rPr>
        <w:pPrChange w:id="3688" w:author="Abhiram Arali" w:date="2024-10-30T09:42:00Z">
          <w:pPr>
            <w:pStyle w:val="BodyText"/>
            <w:spacing w:before="11"/>
          </w:pPr>
        </w:pPrChange>
      </w:pPr>
    </w:p>
    <w:p w14:paraId="1850A999" w14:textId="3AD5E86C" w:rsidR="00FB7097" w:rsidRPr="00FB7097" w:rsidRDefault="00FB7097" w:rsidP="00FB7097">
      <w:pPr>
        <w:pStyle w:val="NormalBPBHEB"/>
        <w:rPr>
          <w:rFonts w:ascii="Times New Roman" w:eastAsia="Times New Roman" w:hAnsi="Times New Roman" w:cs="Times New Roman"/>
          <w:sz w:val="20"/>
          <w:szCs w:val="24"/>
        </w:rPr>
      </w:pPr>
      <w:moveToRangeStart w:id="3689" w:author="Hii" w:date="2024-11-08T15:14:00Z" w:name="move181971307"/>
      <w:moveTo w:id="3690" w:author="Hii" w:date="2024-11-08T15:14:00Z">
        <w:del w:id="3691" w:author="Hii" w:date="2024-11-08T15:14:00Z">
          <w:r w:rsidRPr="00FB7097" w:rsidDel="00FB7097">
            <w:rPr>
              <w:rFonts w:ascii="Times New Roman" w:eastAsia="Times New Roman" w:hAnsi="Times New Roman" w:cs="Times New Roman"/>
              <w:sz w:val="20"/>
              <w:szCs w:val="24"/>
            </w:rPr>
            <w:delText xml:space="preserve">Copy code </w:delText>
          </w:r>
        </w:del>
        <w:r w:rsidRPr="00FB7097">
          <w:rPr>
            <w:rFonts w:ascii="Times New Roman" w:eastAsia="Times New Roman" w:hAnsi="Times New Roman" w:cs="Times New Roman"/>
            <w:sz w:val="20"/>
            <w:szCs w:val="24"/>
          </w:rPr>
          <w:t>MOV AX, 5</w:t>
        </w:r>
      </w:moveTo>
    </w:p>
    <w:p w14:paraId="6FB32EEF" w14:textId="69871DA8" w:rsidR="00301525" w:rsidRDefault="00FB7097" w:rsidP="00FB7097">
      <w:pPr>
        <w:pStyle w:val="BodyText"/>
        <w:ind w:left="102"/>
        <w:rPr>
          <w:sz w:val="20"/>
        </w:rPr>
      </w:pPr>
      <w:moveTo w:id="3692" w:author="Hii" w:date="2024-11-08T15:14:00Z">
        <w:r w:rsidRPr="00FB7097">
          <w:rPr>
            <w:sz w:val="20"/>
          </w:rPr>
          <w:t>ADD AX, 2</w:t>
        </w:r>
      </w:moveTo>
      <w:moveToRangeEnd w:id="3689"/>
      <w:del w:id="3693" w:author="Hii" w:date="2024-11-08T15:14:00Z">
        <w:r w:rsidR="008B7718" w:rsidDel="00FB7097">
          <w:rPr>
            <w:noProof/>
            <w:sz w:val="20"/>
            <w:lang w:val="en-IN" w:eastAsia="en-IN"/>
          </w:rPr>
          <mc:AlternateContent>
            <mc:Choice Requires="wps">
              <w:drawing>
                <wp:inline distT="0" distB="0" distL="0" distR="0" wp14:anchorId="0893E2B6" wp14:editId="7CA395F9">
                  <wp:extent cx="5876290" cy="819150"/>
                  <wp:effectExtent l="9525" t="0" r="635" b="9525"/>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819150"/>
                          </a:xfrm>
                          <a:prstGeom prst="rect">
                            <a:avLst/>
                          </a:prstGeom>
                          <a:ln w="6096">
                            <a:solidFill>
                              <a:srgbClr val="000000"/>
                            </a:solidFill>
                            <a:prstDash val="solid"/>
                          </a:ln>
                        </wps:spPr>
                        <wps:txbx>
                          <w:txbxContent>
                            <w:p w14:paraId="1015969F" w14:textId="021A0707" w:rsidR="008B7718" w:rsidDel="00FB7097" w:rsidRDefault="008B7718">
                              <w:pPr>
                                <w:pStyle w:val="BodyText"/>
                                <w:spacing w:before="18" w:line="360" w:lineRule="auto"/>
                                <w:ind w:left="107" w:right="7564"/>
                              </w:pPr>
                              <w:moveFromRangeStart w:id="3694" w:author="Hii" w:date="2024-11-08T15:14:00Z" w:name="move181971307"/>
                              <w:moveFrom w:id="3695" w:author="Hii" w:date="2024-11-08T15:14:00Z">
                                <w:r w:rsidDel="00FB7097">
                                  <w:t>Copy code MOV</w:t>
                                </w:r>
                                <w:r w:rsidDel="00FB7097">
                                  <w:rPr>
                                    <w:spacing w:val="-15"/>
                                  </w:rPr>
                                  <w:t xml:space="preserve"> </w:t>
                                </w:r>
                                <w:r w:rsidDel="00FB7097">
                                  <w:t>AX,</w:t>
                                </w:r>
                                <w:r w:rsidDel="00FB7097">
                                  <w:rPr>
                                    <w:spacing w:val="-15"/>
                                  </w:rPr>
                                  <w:t xml:space="preserve"> </w:t>
                                </w:r>
                                <w:r w:rsidDel="00FB7097">
                                  <w:t>5</w:t>
                                </w:r>
                              </w:moveFrom>
                            </w:p>
                            <w:p w14:paraId="27400072" w14:textId="05451F8A" w:rsidR="008B7718" w:rsidRDefault="008B7718">
                              <w:pPr>
                                <w:pStyle w:val="BodyText"/>
                                <w:spacing w:before="1"/>
                                <w:ind w:left="107"/>
                              </w:pPr>
                              <w:moveFrom w:id="3696" w:author="Hii" w:date="2024-11-08T15:14:00Z">
                                <w:r w:rsidDel="00FB7097">
                                  <w:t>ADD</w:t>
                                </w:r>
                                <w:r w:rsidDel="00FB7097">
                                  <w:rPr>
                                    <w:spacing w:val="-3"/>
                                  </w:rPr>
                                  <w:t xml:space="preserve"> </w:t>
                                </w:r>
                                <w:r w:rsidDel="00FB7097">
                                  <w:t>AX,</w:t>
                                </w:r>
                                <w:r w:rsidDel="00FB7097">
                                  <w:rPr>
                                    <w:spacing w:val="-1"/>
                                  </w:rPr>
                                  <w:t xml:space="preserve"> </w:t>
                                </w:r>
                                <w:r w:rsidDel="00FB7097">
                                  <w:rPr>
                                    <w:spacing w:val="-10"/>
                                  </w:rPr>
                                  <w:t>2</w:t>
                                </w:r>
                              </w:moveFrom>
                              <w:moveFromRangeEnd w:id="3694"/>
                            </w:p>
                          </w:txbxContent>
                        </wps:txbx>
                        <wps:bodyPr wrap="square" lIns="0" tIns="0" rIns="0" bIns="0" rtlCol="0">
                          <a:noAutofit/>
                        </wps:bodyPr>
                      </wps:wsp>
                    </a:graphicData>
                  </a:graphic>
                </wp:inline>
              </w:drawing>
            </mc:Choice>
            <mc:Fallback>
              <w:pict>
                <v:shape w14:anchorId="0893E2B6" id="Textbox 65" o:spid="_x0000_s1036" type="#_x0000_t202" style="width:462.7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" filled="f" strokeweight=".48pt">
                  <v:path arrowok="t"/>
                  <v:textbox inset="0,0,0,0">
                    <w:txbxContent>
                      <w:p w14:paraId="1015969F" w14:textId="021A0707" w:rsidR="008B7718" w:rsidDel="00FB7097" w:rsidRDefault="008B7718">
                        <w:pPr>
                          <w:pStyle w:val="BodyText"/>
                          <w:spacing w:before="18" w:line="360" w:lineRule="auto"/>
                          <w:ind w:left="107" w:right="7564"/>
                        </w:pPr>
                        <w:moveFromRangeStart w:id="3697" w:author="Hii" w:date="2024-11-08T15:14:00Z" w:name="move181971307"/>
                        <w:moveFrom w:id="3698" w:author="Hii" w:date="2024-11-08T15:14:00Z">
                          <w:r w:rsidDel="00FB7097">
                            <w:t>Copy code MOV</w:t>
                          </w:r>
                          <w:r w:rsidDel="00FB7097">
                            <w:rPr>
                              <w:spacing w:val="-15"/>
                            </w:rPr>
                            <w:t xml:space="preserve"> </w:t>
                          </w:r>
                          <w:r w:rsidDel="00FB7097">
                            <w:t>AX,</w:t>
                          </w:r>
                          <w:r w:rsidDel="00FB7097">
                            <w:rPr>
                              <w:spacing w:val="-15"/>
                            </w:rPr>
                            <w:t xml:space="preserve"> </w:t>
                          </w:r>
                          <w:r w:rsidDel="00FB7097">
                            <w:t>5</w:t>
                          </w:r>
                        </w:moveFrom>
                      </w:p>
                      <w:p w14:paraId="27400072" w14:textId="05451F8A" w:rsidR="008B7718" w:rsidRDefault="008B7718">
                        <w:pPr>
                          <w:pStyle w:val="BodyText"/>
                          <w:spacing w:before="1"/>
                          <w:ind w:left="107"/>
                        </w:pPr>
                        <w:moveFrom w:id="3699" w:author="Hii" w:date="2024-11-08T15:14:00Z">
                          <w:r w:rsidDel="00FB7097">
                            <w:t>ADD</w:t>
                          </w:r>
                          <w:r w:rsidDel="00FB7097">
                            <w:rPr>
                              <w:spacing w:val="-3"/>
                            </w:rPr>
                            <w:t xml:space="preserve"> </w:t>
                          </w:r>
                          <w:r w:rsidDel="00FB7097">
                            <w:t>AX,</w:t>
                          </w:r>
                          <w:r w:rsidDel="00FB7097">
                            <w:rPr>
                              <w:spacing w:val="-1"/>
                            </w:rPr>
                            <w:t xml:space="preserve"> </w:t>
                          </w:r>
                          <w:r w:rsidDel="00FB7097">
                            <w:rPr>
                              <w:spacing w:val="-10"/>
                            </w:rPr>
                            <w:t>2</w:t>
                          </w:r>
                        </w:moveFrom>
                        <w:moveFromRangeEnd w:id="3697"/>
                      </w:p>
                    </w:txbxContent>
                  </v:textbox>
                  <w10:anchorlock/>
                </v:shape>
              </w:pict>
            </mc:Fallback>
          </mc:AlternateContent>
        </w:r>
      </w:del>
    </w:p>
    <w:p w14:paraId="481C88AD" w14:textId="77777777" w:rsidR="00301525" w:rsidRDefault="00301525">
      <w:pPr>
        <w:pStyle w:val="NormalBPBHEB"/>
        <w:pPrChange w:id="3700" w:author="Abhiram Arali" w:date="2024-10-30T09:42:00Z">
          <w:pPr>
            <w:pStyle w:val="BodyText"/>
            <w:spacing w:before="267"/>
          </w:pPr>
        </w:pPrChange>
      </w:pPr>
    </w:p>
    <w:p w14:paraId="09B42673" w14:textId="2AAB8F0F" w:rsidR="00301525" w:rsidRDefault="008B7718">
      <w:pPr>
        <w:pStyle w:val="Heading3BPBHEB"/>
        <w:pPrChange w:id="3701" w:author="Abhiram Arali" w:date="2024-10-30T09:43:00Z">
          <w:pPr>
            <w:pStyle w:val="Heading1"/>
            <w:numPr>
              <w:numId w:val="5"/>
            </w:numPr>
            <w:tabs>
              <w:tab w:val="left" w:pos="939"/>
            </w:tabs>
            <w:ind w:left="939" w:hanging="359"/>
          </w:pPr>
        </w:pPrChange>
      </w:pPr>
      <w:r>
        <w:t xml:space="preserve">Machine </w:t>
      </w:r>
      <w:r w:rsidR="00094A3B">
        <w:t>language</w:t>
      </w:r>
    </w:p>
    <w:p w14:paraId="5F33B5D5" w14:textId="012E85F5" w:rsidR="00301525" w:rsidDel="00094A3B" w:rsidRDefault="00301525">
      <w:pPr>
        <w:pStyle w:val="BodyText"/>
        <w:spacing w:before="22"/>
        <w:rPr>
          <w:del w:id="3702" w:author="Abhiram Arali" w:date="2024-10-30T09:43:00Z"/>
          <w:b/>
        </w:rPr>
      </w:pPr>
    </w:p>
    <w:p w14:paraId="5DD3A516" w14:textId="6B381029" w:rsidR="00301525" w:rsidRDefault="008B7718">
      <w:pPr>
        <w:pStyle w:val="NormalBPBHEB"/>
        <w:pPrChange w:id="3703" w:author="Abhiram Arali" w:date="2024-10-30T09:43:00Z">
          <w:pPr>
            <w:pStyle w:val="BodyText"/>
            <w:spacing w:line="360" w:lineRule="auto"/>
            <w:ind w:left="220" w:right="214"/>
            <w:jc w:val="both"/>
          </w:pPr>
        </w:pPrChange>
      </w:pPr>
      <w:r>
        <w:t xml:space="preserve">Machine language is the most basic and low-level form of programming language, consisting entirely of binary digits (0s and 1s) that are directly understood by a computer’s </w:t>
      </w:r>
      <w:del w:id="3704" w:author="Abhiram Arali" w:date="2024-10-30T09:43:00Z">
        <w:r w:rsidDel="00590251">
          <w:delText>central processing</w:delText>
        </w:r>
        <w:r w:rsidDel="00590251">
          <w:rPr>
            <w:spacing w:val="-8"/>
          </w:rPr>
          <w:delText xml:space="preserve"> </w:delText>
        </w:r>
        <w:r w:rsidDel="00590251">
          <w:delText>unit</w:delText>
        </w:r>
        <w:r w:rsidDel="00590251">
          <w:rPr>
            <w:spacing w:val="-8"/>
          </w:rPr>
          <w:delText xml:space="preserve"> </w:delText>
        </w:r>
        <w:r w:rsidDel="00590251">
          <w:delText>(</w:delText>
        </w:r>
      </w:del>
      <w:r>
        <w:t>CPU</w:t>
      </w:r>
      <w:del w:id="3705" w:author="Abhiram Arali" w:date="2024-10-30T09:43:00Z">
        <w:r w:rsidDel="00590251">
          <w:delText>)</w:delText>
        </w:r>
      </w:del>
      <w:r>
        <w:t>.</w:t>
      </w:r>
      <w:r>
        <w:rPr>
          <w:spacing w:val="-8"/>
        </w:rPr>
        <w:t xml:space="preserve"> </w:t>
      </w:r>
      <w:r>
        <w:t>Every</w:t>
      </w:r>
      <w:r>
        <w:rPr>
          <w:spacing w:val="-9"/>
        </w:rPr>
        <w:t xml:space="preserve"> </w:t>
      </w:r>
      <w:r>
        <w:t>operation</w:t>
      </w:r>
      <w:r>
        <w:rPr>
          <w:spacing w:val="-8"/>
        </w:rPr>
        <w:t xml:space="preserve"> </w:t>
      </w:r>
      <w:r>
        <w:t>that</w:t>
      </w:r>
      <w:r>
        <w:rPr>
          <w:spacing w:val="-8"/>
        </w:rPr>
        <w:t xml:space="preserve"> </w:t>
      </w:r>
      <w:r>
        <w:t>the</w:t>
      </w:r>
      <w:r>
        <w:rPr>
          <w:spacing w:val="-9"/>
        </w:rPr>
        <w:t xml:space="preserve"> </w:t>
      </w:r>
      <w:r>
        <w:t>CPU</w:t>
      </w:r>
      <w:r>
        <w:rPr>
          <w:spacing w:val="-9"/>
        </w:rPr>
        <w:t xml:space="preserve"> </w:t>
      </w:r>
      <w:r>
        <w:t>performs,</w:t>
      </w:r>
      <w:r>
        <w:rPr>
          <w:spacing w:val="-8"/>
        </w:rPr>
        <w:t xml:space="preserve"> </w:t>
      </w:r>
      <w:r>
        <w:t>such</w:t>
      </w:r>
      <w:r>
        <w:rPr>
          <w:spacing w:val="-8"/>
        </w:rPr>
        <w:t xml:space="preserve"> </w:t>
      </w:r>
      <w:r>
        <w:t>as</w:t>
      </w:r>
      <w:r>
        <w:rPr>
          <w:spacing w:val="-8"/>
        </w:rPr>
        <w:t xml:space="preserve"> </w:t>
      </w:r>
      <w:r>
        <w:t>arithmetic</w:t>
      </w:r>
      <w:r>
        <w:rPr>
          <w:spacing w:val="-9"/>
        </w:rPr>
        <w:t xml:space="preserve"> </w:t>
      </w:r>
      <w:r>
        <w:t>calculations or data movement, is encoded as a sequence of binary instructions. Machine language is specific</w:t>
      </w:r>
      <w:r>
        <w:rPr>
          <w:spacing w:val="-6"/>
        </w:rPr>
        <w:t xml:space="preserve"> </w:t>
      </w:r>
      <w:r>
        <w:t>to</w:t>
      </w:r>
      <w:r>
        <w:rPr>
          <w:spacing w:val="-4"/>
        </w:rPr>
        <w:t xml:space="preserve"> </w:t>
      </w:r>
      <w:r>
        <w:t>each</w:t>
      </w:r>
      <w:r>
        <w:rPr>
          <w:spacing w:val="-5"/>
        </w:rPr>
        <w:t xml:space="preserve"> </w:t>
      </w:r>
      <w:r>
        <w:t>type</w:t>
      </w:r>
      <w:r>
        <w:rPr>
          <w:spacing w:val="-5"/>
        </w:rPr>
        <w:t xml:space="preserve"> </w:t>
      </w:r>
      <w:r>
        <w:t>of</w:t>
      </w:r>
      <w:r>
        <w:rPr>
          <w:spacing w:val="-6"/>
        </w:rPr>
        <w:t xml:space="preserve"> </w:t>
      </w:r>
      <w:r>
        <w:t>processor,</w:t>
      </w:r>
      <w:r>
        <w:rPr>
          <w:spacing w:val="-5"/>
        </w:rPr>
        <w:t xml:space="preserve"> </w:t>
      </w:r>
      <w:r>
        <w:t>meaning</w:t>
      </w:r>
      <w:r>
        <w:rPr>
          <w:spacing w:val="-4"/>
        </w:rPr>
        <w:t xml:space="preserve"> </w:t>
      </w:r>
      <w:r>
        <w:t>that</w:t>
      </w:r>
      <w:r>
        <w:rPr>
          <w:spacing w:val="-5"/>
        </w:rPr>
        <w:t xml:space="preserve"> </w:t>
      </w:r>
      <w:r>
        <w:t>instructions</w:t>
      </w:r>
      <w:r>
        <w:rPr>
          <w:spacing w:val="-5"/>
        </w:rPr>
        <w:t xml:space="preserve"> </w:t>
      </w:r>
      <w:r>
        <w:t>for</w:t>
      </w:r>
      <w:r>
        <w:rPr>
          <w:spacing w:val="-6"/>
        </w:rPr>
        <w:t xml:space="preserve"> </w:t>
      </w:r>
      <w:r>
        <w:t>one</w:t>
      </w:r>
      <w:r>
        <w:rPr>
          <w:spacing w:val="-6"/>
        </w:rPr>
        <w:t xml:space="preserve"> </w:t>
      </w:r>
      <w:r>
        <w:t>machine</w:t>
      </w:r>
      <w:r>
        <w:rPr>
          <w:spacing w:val="-6"/>
        </w:rPr>
        <w:t xml:space="preserve"> </w:t>
      </w:r>
      <w:r>
        <w:t>may</w:t>
      </w:r>
      <w:r>
        <w:rPr>
          <w:spacing w:val="-5"/>
        </w:rPr>
        <w:t xml:space="preserve"> </w:t>
      </w:r>
      <w:r>
        <w:t>not</w:t>
      </w:r>
      <w:r>
        <w:rPr>
          <w:spacing w:val="-4"/>
        </w:rPr>
        <w:t xml:space="preserve"> </w:t>
      </w:r>
      <w:r>
        <w:t>work</w:t>
      </w:r>
      <w:r>
        <w:rPr>
          <w:spacing w:val="-5"/>
        </w:rPr>
        <w:t xml:space="preserve"> </w:t>
      </w:r>
      <w:r>
        <w:t>on another.</w:t>
      </w:r>
      <w:r>
        <w:rPr>
          <w:spacing w:val="-12"/>
        </w:rPr>
        <w:t xml:space="preserve"> </w:t>
      </w:r>
      <w:r>
        <w:t>This</w:t>
      </w:r>
      <w:r>
        <w:rPr>
          <w:spacing w:val="-9"/>
        </w:rPr>
        <w:t xml:space="preserve"> </w:t>
      </w:r>
      <w:r>
        <w:t>language</w:t>
      </w:r>
      <w:r>
        <w:rPr>
          <w:spacing w:val="-13"/>
        </w:rPr>
        <w:t xml:space="preserve"> </w:t>
      </w:r>
      <w:r>
        <w:t>provides</w:t>
      </w:r>
      <w:r>
        <w:rPr>
          <w:spacing w:val="-12"/>
        </w:rPr>
        <w:t xml:space="preserve"> </w:t>
      </w:r>
      <w:r>
        <w:t>the</w:t>
      </w:r>
      <w:r>
        <w:rPr>
          <w:spacing w:val="-13"/>
        </w:rPr>
        <w:t xml:space="preserve"> </w:t>
      </w:r>
      <w:r>
        <w:t>most</w:t>
      </w:r>
      <w:r>
        <w:rPr>
          <w:spacing w:val="-11"/>
        </w:rPr>
        <w:t xml:space="preserve"> </w:t>
      </w:r>
      <w:r>
        <w:t>direct</w:t>
      </w:r>
      <w:r>
        <w:rPr>
          <w:spacing w:val="-12"/>
        </w:rPr>
        <w:t xml:space="preserve"> </w:t>
      </w:r>
      <w:r>
        <w:t>interaction</w:t>
      </w:r>
      <w:r>
        <w:rPr>
          <w:spacing w:val="-10"/>
        </w:rPr>
        <w:t xml:space="preserve"> </w:t>
      </w:r>
      <w:r>
        <w:t>with</w:t>
      </w:r>
      <w:r>
        <w:rPr>
          <w:spacing w:val="-12"/>
        </w:rPr>
        <w:t xml:space="preserve"> </w:t>
      </w:r>
      <w:r>
        <w:t>the</w:t>
      </w:r>
      <w:r>
        <w:rPr>
          <w:spacing w:val="-13"/>
        </w:rPr>
        <w:t xml:space="preserve"> </w:t>
      </w:r>
      <w:r>
        <w:t>hardware,</w:t>
      </w:r>
      <w:r>
        <w:rPr>
          <w:spacing w:val="-12"/>
        </w:rPr>
        <w:t xml:space="preserve"> </w:t>
      </w:r>
      <w:r>
        <w:t>as</w:t>
      </w:r>
      <w:r>
        <w:rPr>
          <w:spacing w:val="-10"/>
        </w:rPr>
        <w:t xml:space="preserve"> </w:t>
      </w:r>
      <w:r>
        <w:t>no</w:t>
      </w:r>
      <w:r>
        <w:rPr>
          <w:spacing w:val="-12"/>
        </w:rPr>
        <w:t xml:space="preserve"> </w:t>
      </w:r>
      <w:r>
        <w:t>translation or compilation is needed</w:t>
      </w:r>
      <w:ins w:id="3706" w:author="Abhiram Arali" w:date="2024-10-30T09:43:00Z">
        <w:r w:rsidR="00F8770D">
          <w:t xml:space="preserve">, </w:t>
        </w:r>
      </w:ins>
      <w:del w:id="3707" w:author="Abhiram Arali" w:date="2024-10-30T09:43:00Z">
        <w:r w:rsidDel="00F8770D">
          <w:delText>—</w:delText>
        </w:r>
      </w:del>
      <w:r>
        <w:t>the CPU reads and executes the binary instructions immediately. Programming</w:t>
      </w:r>
      <w:r>
        <w:rPr>
          <w:spacing w:val="-7"/>
        </w:rPr>
        <w:t xml:space="preserve"> </w:t>
      </w:r>
      <w:r>
        <w:t>in</w:t>
      </w:r>
      <w:r>
        <w:rPr>
          <w:spacing w:val="-7"/>
        </w:rPr>
        <w:t xml:space="preserve"> </w:t>
      </w:r>
      <w:r>
        <w:t>machine</w:t>
      </w:r>
      <w:r>
        <w:rPr>
          <w:spacing w:val="-6"/>
        </w:rPr>
        <w:t xml:space="preserve"> </w:t>
      </w:r>
      <w:r>
        <w:t>language</w:t>
      </w:r>
      <w:r>
        <w:rPr>
          <w:spacing w:val="-8"/>
        </w:rPr>
        <w:t xml:space="preserve"> </w:t>
      </w:r>
      <w:r>
        <w:t>is</w:t>
      </w:r>
      <w:r>
        <w:rPr>
          <w:spacing w:val="-7"/>
        </w:rPr>
        <w:t xml:space="preserve"> </w:t>
      </w:r>
      <w:r>
        <w:t>incredibly</w:t>
      </w:r>
      <w:r>
        <w:rPr>
          <w:spacing w:val="-7"/>
        </w:rPr>
        <w:t xml:space="preserve"> </w:t>
      </w:r>
      <w:r>
        <w:t>complex</w:t>
      </w:r>
      <w:r>
        <w:rPr>
          <w:spacing w:val="-7"/>
        </w:rPr>
        <w:t xml:space="preserve"> </w:t>
      </w:r>
      <w:r>
        <w:t>and</w:t>
      </w:r>
      <w:r>
        <w:rPr>
          <w:spacing w:val="-7"/>
        </w:rPr>
        <w:t xml:space="preserve"> </w:t>
      </w:r>
      <w:r>
        <w:t>error-prone</w:t>
      </w:r>
      <w:r>
        <w:rPr>
          <w:spacing w:val="-9"/>
        </w:rPr>
        <w:t xml:space="preserve"> </w:t>
      </w:r>
      <w:r>
        <w:t>because</w:t>
      </w:r>
      <w:r>
        <w:rPr>
          <w:spacing w:val="-8"/>
        </w:rPr>
        <w:t xml:space="preserve"> </w:t>
      </w:r>
      <w:r>
        <w:t>it</w:t>
      </w:r>
      <w:r>
        <w:rPr>
          <w:spacing w:val="-7"/>
        </w:rPr>
        <w:t xml:space="preserve"> </w:t>
      </w:r>
      <w:r>
        <w:t>requires</w:t>
      </w:r>
      <w:r>
        <w:rPr>
          <w:spacing w:val="-5"/>
        </w:rPr>
        <w:t xml:space="preserve"> </w:t>
      </w:r>
      <w:r>
        <w:t xml:space="preserve">a deep understanding of the computer’s architecture. </w:t>
      </w:r>
      <w:r>
        <w:lastRenderedPageBreak/>
        <w:t>Developers must know the exact memory locations, CPU registers, and binary codes for each instruction. While it allows for maximum control and efficiency, the complexity of machine language makes it impractical for most programming</w:t>
      </w:r>
      <w:r>
        <w:rPr>
          <w:spacing w:val="-3"/>
        </w:rPr>
        <w:t xml:space="preserve"> </w:t>
      </w:r>
      <w:r>
        <w:t>tasks.</w:t>
      </w:r>
      <w:r>
        <w:rPr>
          <w:spacing w:val="-3"/>
        </w:rPr>
        <w:t xml:space="preserve"> </w:t>
      </w:r>
      <w:r>
        <w:t>As</w:t>
      </w:r>
      <w:r>
        <w:rPr>
          <w:spacing w:val="-1"/>
        </w:rPr>
        <w:t xml:space="preserve"> </w:t>
      </w:r>
      <w:r>
        <w:t>a</w:t>
      </w:r>
      <w:r>
        <w:rPr>
          <w:spacing w:val="-2"/>
        </w:rPr>
        <w:t xml:space="preserve"> </w:t>
      </w:r>
      <w:r>
        <w:t>result,</w:t>
      </w:r>
      <w:r>
        <w:rPr>
          <w:spacing w:val="-3"/>
        </w:rPr>
        <w:t xml:space="preserve"> </w:t>
      </w:r>
      <w:r>
        <w:t>it</w:t>
      </w:r>
      <w:r>
        <w:rPr>
          <w:spacing w:val="-3"/>
        </w:rPr>
        <w:t xml:space="preserve"> </w:t>
      </w:r>
      <w:r>
        <w:t>is</w:t>
      </w:r>
      <w:r>
        <w:rPr>
          <w:spacing w:val="-3"/>
        </w:rPr>
        <w:t xml:space="preserve"> </w:t>
      </w:r>
      <w:r>
        <w:t>rarely</w:t>
      </w:r>
      <w:r>
        <w:rPr>
          <w:spacing w:val="-3"/>
        </w:rPr>
        <w:t xml:space="preserve"> </w:t>
      </w:r>
      <w:r>
        <w:t>used</w:t>
      </w:r>
      <w:r>
        <w:rPr>
          <w:spacing w:val="-3"/>
        </w:rPr>
        <w:t xml:space="preserve"> </w:t>
      </w:r>
      <w:r>
        <w:t>directly today,</w:t>
      </w:r>
      <w:r>
        <w:rPr>
          <w:spacing w:val="-2"/>
        </w:rPr>
        <w:t xml:space="preserve"> </w:t>
      </w:r>
      <w:r>
        <w:t>with</w:t>
      </w:r>
      <w:r>
        <w:rPr>
          <w:spacing w:val="-3"/>
        </w:rPr>
        <w:t xml:space="preserve"> </w:t>
      </w:r>
      <w:r>
        <w:t>higher-level</w:t>
      </w:r>
      <w:r>
        <w:rPr>
          <w:spacing w:val="-3"/>
        </w:rPr>
        <w:t xml:space="preserve"> </w:t>
      </w:r>
      <w:r>
        <w:t>languages</w:t>
      </w:r>
      <w:r>
        <w:rPr>
          <w:spacing w:val="-3"/>
        </w:rPr>
        <w:t xml:space="preserve"> </w:t>
      </w:r>
      <w:r>
        <w:t>or assembly</w:t>
      </w:r>
      <w:r>
        <w:rPr>
          <w:spacing w:val="-3"/>
        </w:rPr>
        <w:t xml:space="preserve"> </w:t>
      </w:r>
      <w:r>
        <w:t>language</w:t>
      </w:r>
      <w:r>
        <w:rPr>
          <w:spacing w:val="-4"/>
        </w:rPr>
        <w:t xml:space="preserve"> </w:t>
      </w:r>
      <w:r>
        <w:t>serving</w:t>
      </w:r>
      <w:r>
        <w:rPr>
          <w:spacing w:val="-3"/>
        </w:rPr>
        <w:t xml:space="preserve"> </w:t>
      </w:r>
      <w:r>
        <w:t>as</w:t>
      </w:r>
      <w:r>
        <w:rPr>
          <w:spacing w:val="-3"/>
        </w:rPr>
        <w:t xml:space="preserve"> </w:t>
      </w:r>
      <w:r>
        <w:t>more</w:t>
      </w:r>
      <w:r>
        <w:rPr>
          <w:spacing w:val="-4"/>
        </w:rPr>
        <w:t xml:space="preserve"> </w:t>
      </w:r>
      <w:r>
        <w:t>practical</w:t>
      </w:r>
      <w:r>
        <w:rPr>
          <w:spacing w:val="-3"/>
        </w:rPr>
        <w:t xml:space="preserve"> </w:t>
      </w:r>
      <w:r>
        <w:t>tools.</w:t>
      </w:r>
      <w:r>
        <w:rPr>
          <w:spacing w:val="-3"/>
        </w:rPr>
        <w:t xml:space="preserve"> </w:t>
      </w:r>
      <w:r>
        <w:t>However,</w:t>
      </w:r>
      <w:r>
        <w:rPr>
          <w:spacing w:val="-3"/>
        </w:rPr>
        <w:t xml:space="preserve"> </w:t>
      </w:r>
      <w:r>
        <w:t>machine</w:t>
      </w:r>
      <w:r>
        <w:rPr>
          <w:spacing w:val="-3"/>
        </w:rPr>
        <w:t xml:space="preserve"> </w:t>
      </w:r>
      <w:r>
        <w:t>language</w:t>
      </w:r>
      <w:r>
        <w:rPr>
          <w:spacing w:val="-4"/>
        </w:rPr>
        <w:t xml:space="preserve"> </w:t>
      </w:r>
      <w:r>
        <w:t>is</w:t>
      </w:r>
      <w:r>
        <w:rPr>
          <w:spacing w:val="-3"/>
        </w:rPr>
        <w:t xml:space="preserve"> </w:t>
      </w:r>
      <w:r>
        <w:t>still</w:t>
      </w:r>
      <w:r>
        <w:rPr>
          <w:spacing w:val="-3"/>
        </w:rPr>
        <w:t xml:space="preserve"> </w:t>
      </w:r>
      <w:r>
        <w:t>crucial for the execution of all programs, as compilers or assemblers ultimately convert higher-level code into machine language for the computer to execute.</w:t>
      </w:r>
    </w:p>
    <w:p w14:paraId="1B712EBC" w14:textId="42644714" w:rsidR="00301525" w:rsidDel="00614A99" w:rsidRDefault="00614A99">
      <w:pPr>
        <w:pStyle w:val="NormalBPBHEB"/>
        <w:rPr>
          <w:del w:id="3708" w:author="Abhiram Arali" w:date="2024-10-30T09:43:00Z"/>
        </w:rPr>
        <w:pPrChange w:id="3709" w:author="Abhiram Arali" w:date="2024-10-30T09:43:00Z">
          <w:pPr>
            <w:pStyle w:val="BodyText"/>
            <w:spacing w:before="5"/>
          </w:pPr>
        </w:pPrChange>
      </w:pPr>
      <w:ins w:id="3710" w:author="Abhiram Arali" w:date="2024-10-30T09:43:00Z">
        <w:r>
          <w:t xml:space="preserve">The </w:t>
        </w:r>
      </w:ins>
    </w:p>
    <w:p w14:paraId="601AB1CB" w14:textId="39E65A4F" w:rsidR="00301525" w:rsidRDefault="00614A99">
      <w:pPr>
        <w:pStyle w:val="NormalBPBHEB"/>
        <w:rPr>
          <w:b/>
        </w:rPr>
        <w:pPrChange w:id="3711" w:author="Abhiram Arali" w:date="2024-10-30T09:43:00Z">
          <w:pPr>
            <w:pStyle w:val="Heading1"/>
          </w:pPr>
        </w:pPrChange>
      </w:pPr>
      <w:r>
        <w:t>characteristics</w:t>
      </w:r>
      <w:ins w:id="3712" w:author="Abhiram Arali" w:date="2024-10-30T09:43:00Z">
        <w:r>
          <w:t xml:space="preserve"> are as follows</w:t>
        </w:r>
        <w:r w:rsidR="00662930">
          <w:t>:</w:t>
        </w:r>
      </w:ins>
      <w:del w:id="3713" w:author="Abhiram Arali" w:date="2024-10-30T09:43:00Z">
        <w:r w:rsidDel="00BC0C29">
          <w:delText>:</w:delText>
        </w:r>
      </w:del>
    </w:p>
    <w:p w14:paraId="7B23AE3B" w14:textId="7BF150B6" w:rsidR="00301525" w:rsidRPr="00CB129C" w:rsidDel="00CB129C" w:rsidRDefault="00301525">
      <w:pPr>
        <w:pStyle w:val="NormalBPBHEB"/>
        <w:numPr>
          <w:ilvl w:val="0"/>
          <w:numId w:val="104"/>
        </w:numPr>
        <w:rPr>
          <w:del w:id="3714" w:author="Abhiram Arali" w:date="2024-10-30T09:43:00Z"/>
        </w:rPr>
        <w:pPrChange w:id="3715" w:author="Abhiram Arali" w:date="2024-10-30T09:43:00Z">
          <w:pPr>
            <w:pStyle w:val="BodyText"/>
            <w:spacing w:before="142"/>
          </w:pPr>
        </w:pPrChange>
      </w:pPr>
    </w:p>
    <w:p w14:paraId="22E00672" w14:textId="77777777" w:rsidR="00301525" w:rsidRPr="00CB129C" w:rsidRDefault="008B7718">
      <w:pPr>
        <w:pStyle w:val="NormalBPBHEB"/>
        <w:numPr>
          <w:ilvl w:val="0"/>
          <w:numId w:val="104"/>
        </w:numPr>
        <w:rPr>
          <w:rPrChange w:id="3716" w:author="Abhiram Arali" w:date="2024-10-30T09:43:00Z">
            <w:rPr>
              <w:rFonts w:ascii="Symbol" w:hAnsi="Symbol"/>
              <w:sz w:val="20"/>
            </w:rPr>
          </w:rPrChange>
        </w:rPr>
        <w:pPrChange w:id="3717" w:author="Abhiram Arali" w:date="2024-10-30T09:43:00Z">
          <w:pPr>
            <w:pStyle w:val="ListParagraph"/>
            <w:numPr>
              <w:numId w:val="6"/>
            </w:numPr>
            <w:tabs>
              <w:tab w:val="left" w:pos="940"/>
            </w:tabs>
            <w:ind w:left="940" w:hanging="360"/>
          </w:pPr>
        </w:pPrChange>
      </w:pPr>
      <w:r w:rsidRPr="00CB129C">
        <w:rPr>
          <w:rPrChange w:id="3718" w:author="Abhiram Arali" w:date="2024-10-30T09:43:00Z">
            <w:rPr>
              <w:sz w:val="24"/>
            </w:rPr>
          </w:rPrChange>
        </w:rPr>
        <w:t>Directly understood by the CPU.</w:t>
      </w:r>
    </w:p>
    <w:p w14:paraId="07640461" w14:textId="77777777" w:rsidR="00301525" w:rsidRPr="00CB129C" w:rsidRDefault="008B7718">
      <w:pPr>
        <w:pStyle w:val="NormalBPBHEB"/>
        <w:numPr>
          <w:ilvl w:val="0"/>
          <w:numId w:val="104"/>
        </w:numPr>
        <w:rPr>
          <w:rPrChange w:id="3719" w:author="Abhiram Arali" w:date="2024-10-30T09:43:00Z">
            <w:rPr>
              <w:rFonts w:ascii="Symbol" w:hAnsi="Symbol"/>
              <w:sz w:val="20"/>
            </w:rPr>
          </w:rPrChange>
        </w:rPr>
        <w:pPrChange w:id="3720" w:author="Abhiram Arali" w:date="2024-10-30T09:43:00Z">
          <w:pPr>
            <w:pStyle w:val="ListParagraph"/>
            <w:numPr>
              <w:numId w:val="6"/>
            </w:numPr>
            <w:tabs>
              <w:tab w:val="left" w:pos="940"/>
            </w:tabs>
            <w:spacing w:before="137"/>
            <w:ind w:left="940" w:hanging="360"/>
          </w:pPr>
        </w:pPrChange>
      </w:pPr>
      <w:r w:rsidRPr="00CB129C">
        <w:rPr>
          <w:rPrChange w:id="3721" w:author="Abhiram Arali" w:date="2024-10-30T09:43:00Z">
            <w:rPr>
              <w:sz w:val="24"/>
            </w:rPr>
          </w:rPrChange>
        </w:rPr>
        <w:t>Composed of binary digits or hexadecimal values.</w:t>
      </w:r>
    </w:p>
    <w:p w14:paraId="2308C339" w14:textId="77777777" w:rsidR="00301525" w:rsidRPr="00CB129C" w:rsidRDefault="008B7718">
      <w:pPr>
        <w:pStyle w:val="NormalBPBHEB"/>
        <w:numPr>
          <w:ilvl w:val="0"/>
          <w:numId w:val="104"/>
        </w:numPr>
        <w:rPr>
          <w:rPrChange w:id="3722" w:author="Abhiram Arali" w:date="2024-10-30T09:43:00Z">
            <w:rPr>
              <w:rFonts w:ascii="Symbol" w:hAnsi="Symbol"/>
              <w:sz w:val="20"/>
            </w:rPr>
          </w:rPrChange>
        </w:rPr>
        <w:pPrChange w:id="3723" w:author="Abhiram Arali" w:date="2024-10-30T09:43:00Z">
          <w:pPr>
            <w:pStyle w:val="ListParagraph"/>
            <w:numPr>
              <w:numId w:val="6"/>
            </w:numPr>
            <w:tabs>
              <w:tab w:val="left" w:pos="940"/>
            </w:tabs>
            <w:spacing w:before="139"/>
            <w:ind w:left="940" w:hanging="360"/>
          </w:pPr>
        </w:pPrChange>
      </w:pPr>
      <w:r w:rsidRPr="00CB129C">
        <w:rPr>
          <w:rPrChange w:id="3724" w:author="Abhiram Arali" w:date="2024-10-30T09:43:00Z">
            <w:rPr>
              <w:sz w:val="24"/>
            </w:rPr>
          </w:rPrChange>
        </w:rPr>
        <w:t>Fast and efficient but incredibly difficult for humans to write and debug.</w:t>
      </w:r>
    </w:p>
    <w:p w14:paraId="22362E36" w14:textId="77777777" w:rsidR="00301525" w:rsidRPr="00CB129C" w:rsidRDefault="008B7718">
      <w:pPr>
        <w:pStyle w:val="NormalBPBHEB"/>
        <w:numPr>
          <w:ilvl w:val="0"/>
          <w:numId w:val="104"/>
        </w:numPr>
        <w:rPr>
          <w:rPrChange w:id="3725" w:author="Abhiram Arali" w:date="2024-10-30T09:43:00Z">
            <w:rPr>
              <w:rFonts w:ascii="Symbol" w:hAnsi="Symbol"/>
              <w:sz w:val="20"/>
            </w:rPr>
          </w:rPrChange>
        </w:rPr>
        <w:pPrChange w:id="3726" w:author="Abhiram Arali" w:date="2024-10-30T09:43:00Z">
          <w:pPr>
            <w:pStyle w:val="ListParagraph"/>
            <w:numPr>
              <w:numId w:val="6"/>
            </w:numPr>
            <w:tabs>
              <w:tab w:val="left" w:pos="940"/>
            </w:tabs>
            <w:spacing w:before="137"/>
            <w:ind w:left="940" w:hanging="360"/>
          </w:pPr>
        </w:pPrChange>
      </w:pPr>
      <w:r w:rsidRPr="00CB129C">
        <w:rPr>
          <w:rPrChange w:id="3727" w:author="Abhiram Arali" w:date="2024-10-30T09:43:00Z">
            <w:rPr>
              <w:sz w:val="24"/>
            </w:rPr>
          </w:rPrChange>
        </w:rPr>
        <w:t>Specific to each CPU architecture.</w:t>
      </w:r>
    </w:p>
    <w:p w14:paraId="1397928E" w14:textId="77777777" w:rsidR="00301525" w:rsidRDefault="00301525">
      <w:pPr>
        <w:pStyle w:val="NormalBPBHEB"/>
        <w:pPrChange w:id="3728" w:author="Abhiram Arali" w:date="2024-10-30T09:43:00Z">
          <w:pPr>
            <w:pStyle w:val="BodyText"/>
            <w:spacing w:before="144"/>
          </w:pPr>
        </w:pPrChange>
      </w:pPr>
    </w:p>
    <w:p w14:paraId="38DE0942" w14:textId="240F29F1" w:rsidR="00301525" w:rsidDel="00AE72B0" w:rsidRDefault="008B7718">
      <w:pPr>
        <w:pStyle w:val="NormalBPBHEB"/>
        <w:rPr>
          <w:del w:id="3729" w:author="Abhiram Arali" w:date="2024-10-30T09:43:00Z"/>
        </w:rPr>
        <w:pPrChange w:id="3730" w:author="Abhiram Arali" w:date="2024-10-30T09:43:00Z">
          <w:pPr>
            <w:pStyle w:val="Heading2"/>
          </w:pPr>
        </w:pPrChange>
      </w:pPr>
      <w:commentRangeStart w:id="3731"/>
      <w:r w:rsidRPr="008640DD">
        <w:rPr>
          <w:b/>
          <w:bCs/>
          <w:rPrChange w:id="3732" w:author="Abhiram Arali" w:date="2024-10-30T09:43:00Z">
            <w:rPr/>
          </w:rPrChange>
        </w:rPr>
        <w:t>Example</w:t>
      </w:r>
      <w:commentRangeEnd w:id="3731"/>
      <w:r w:rsidR="00AE72B0">
        <w:rPr>
          <w:rStyle w:val="CommentReference"/>
          <w:rFonts w:asciiTheme="minorHAnsi" w:eastAsiaTheme="minorHAnsi" w:hAnsiTheme="minorHAnsi" w:cstheme="minorBidi"/>
        </w:rPr>
        <w:commentReference w:id="3731"/>
      </w:r>
      <w:r>
        <w:t>:</w:t>
      </w:r>
    </w:p>
    <w:p w14:paraId="3916013E" w14:textId="77B211C6" w:rsidR="00301525" w:rsidRDefault="008B7718">
      <w:pPr>
        <w:pStyle w:val="NormalBPBHEB"/>
        <w:rPr>
          <w:b/>
          <w:i/>
          <w:sz w:val="20"/>
        </w:rPr>
        <w:pPrChange w:id="3733" w:author="Abhiram Arali" w:date="2024-10-30T09:43:00Z">
          <w:pPr>
            <w:pStyle w:val="BodyText"/>
            <w:spacing w:before="167"/>
          </w:pPr>
        </w:pPrChange>
      </w:pPr>
      <w:del w:id="3734" w:author="Hii" w:date="2024-11-08T15:15:00Z">
        <w:r w:rsidDel="00FB7097">
          <w:rPr>
            <w:noProof/>
            <w:lang w:val="en-IN" w:eastAsia="en-IN"/>
          </w:rPr>
          <mc:AlternateContent>
            <mc:Choice Requires="wpg">
              <w:drawing>
                <wp:anchor distT="0" distB="0" distL="0" distR="0" simplePos="0" relativeHeight="487602176" behindDoc="1" locked="0" layoutInCell="1" allowOverlap="1" wp14:anchorId="719AE89C" wp14:editId="0560D431">
                  <wp:simplePos x="0" y="0"/>
                  <wp:positionH relativeFrom="page">
                    <wp:posOffset>840028</wp:posOffset>
                  </wp:positionH>
                  <wp:positionV relativeFrom="paragraph">
                    <wp:posOffset>267322</wp:posOffset>
                  </wp:positionV>
                  <wp:extent cx="5882640" cy="806450"/>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12"/>
                            <a:ext cx="5882640" cy="806450"/>
                            <a:chOff x="0" y="12"/>
                            <a:chExt cx="5882640" cy="806450"/>
                          </a:xfrm>
                        </wpg:grpSpPr>
                        <wps:wsp>
                          <wps:cNvPr id="67" name="Graphic 67"/>
                          <wps:cNvSpPr/>
                          <wps:spPr>
                            <a:xfrm>
                              <a:off x="0" y="12"/>
                              <a:ext cx="5882640" cy="806450"/>
                            </a:xfrm>
                            <a:custGeom>
                              <a:avLst/>
                              <a:gdLst/>
                              <a:ahLst/>
                              <a:cxnLst/>
                              <a:rect l="l" t="t" r="r" b="b"/>
                              <a:pathLst>
                                <a:path w="5882640" h="806450">
                                  <a:moveTo>
                                    <a:pt x="5875909" y="0"/>
                                  </a:moveTo>
                                  <a:lnTo>
                                    <a:pt x="6096" y="0"/>
                                  </a:lnTo>
                                  <a:lnTo>
                                    <a:pt x="0" y="0"/>
                                  </a:lnTo>
                                  <a:lnTo>
                                    <a:pt x="0" y="6083"/>
                                  </a:lnTo>
                                  <a:lnTo>
                                    <a:pt x="0" y="280403"/>
                                  </a:lnTo>
                                  <a:lnTo>
                                    <a:pt x="0" y="542480"/>
                                  </a:lnTo>
                                  <a:lnTo>
                                    <a:pt x="0" y="806132"/>
                                  </a:lnTo>
                                  <a:lnTo>
                                    <a:pt x="6096" y="806132"/>
                                  </a:lnTo>
                                  <a:lnTo>
                                    <a:pt x="6096" y="542531"/>
                                  </a:lnTo>
                                  <a:lnTo>
                                    <a:pt x="6096" y="280403"/>
                                  </a:lnTo>
                                  <a:lnTo>
                                    <a:pt x="6096" y="6083"/>
                                  </a:lnTo>
                                  <a:lnTo>
                                    <a:pt x="5875909" y="6083"/>
                                  </a:lnTo>
                                  <a:lnTo>
                                    <a:pt x="5875909" y="0"/>
                                  </a:lnTo>
                                  <a:close/>
                                </a:path>
                                <a:path w="5882640" h="806450">
                                  <a:moveTo>
                                    <a:pt x="5882081" y="0"/>
                                  </a:moveTo>
                                  <a:lnTo>
                                    <a:pt x="5875985" y="0"/>
                                  </a:lnTo>
                                  <a:lnTo>
                                    <a:pt x="5875985" y="6083"/>
                                  </a:lnTo>
                                  <a:lnTo>
                                    <a:pt x="5875985" y="280403"/>
                                  </a:lnTo>
                                  <a:lnTo>
                                    <a:pt x="5875985" y="542480"/>
                                  </a:lnTo>
                                  <a:lnTo>
                                    <a:pt x="5875985" y="806132"/>
                                  </a:lnTo>
                                  <a:lnTo>
                                    <a:pt x="5882081" y="806132"/>
                                  </a:lnTo>
                                  <a:lnTo>
                                    <a:pt x="5882081" y="542531"/>
                                  </a:lnTo>
                                  <a:lnTo>
                                    <a:pt x="5882081" y="280403"/>
                                  </a:lnTo>
                                  <a:lnTo>
                                    <a:pt x="5882081" y="6083"/>
                                  </a:lnTo>
                                  <a:lnTo>
                                    <a:pt x="58820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E1599E5" id="Group 66" o:spid="_x0000_s1026" style="position:absolute;margin-left:66.15pt;margin-top:21.05pt;width:463.2pt;height:63.5pt;z-index:-15714304;mso-wrap-distance-left:0;mso-wrap-distance-right:0;mso-position-horizontal-relative:page" coordorigin="" coordsize="58826,8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">
                  <v:shape id="Graphic 67" o:spid="_x0000_s1027" style="position:absolute;width:58826;height:8064;visibility:visible;mso-wrap-style:square;v-text-anchor:top" coordsize="5882640,80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mWcIA&#10;AADbAAAADwAAAGRycy9kb3ducmV2LnhtbESPwWrDMBBE74X8g9hAb42cUuziRDEhEAg9FOqGnhdr&#10;Y5tYK1tSbOfvo0Khx2Fm3jDbYjadGMn51rKC9SoBQVxZ3XKt4Px9fHkH4QOyxs4yKbiTh2K3eNpi&#10;ru3EXzSWoRYRwj5HBU0IfS6lrxoy6Fe2J47exTqDIUpXS+1winDTydckSaXBluNCgz0dGqqu5c0o&#10;wLcRr9Opm38GLG/Z53lwkj6Uel7O+w2IQHP4D/+1T1pBmsHvl/gD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tCZZwgAAANsAAAAPAAAAAAAAAAAAAAAAAJgCAABkcnMvZG93&#10;bnJldi54bWxQSwUGAAAAAAQABAD1AAAAhwMAAAAA&#10;" path="m5875909,l6096,,,,,6083,,280403,,542480,,806132r6096,l6096,542531r,-262128l6096,6083r5869813,l5875909,xem5882081,r-6096,l5875985,6083r,274320l5875985,542480r,263652l5882081,806132r,-263601l5882081,280403r,-274320l5882081,xe" fillcolor="black" stroked="f">
                    <v:path arrowok="t"/>
                  </v:shape>
                  <w10:wrap type="topAndBottom" anchorx="page"/>
                </v:group>
              </w:pict>
            </mc:Fallback>
          </mc:AlternateContent>
        </w:r>
      </w:del>
    </w:p>
    <w:p w14:paraId="1C3A8051" w14:textId="0E802640" w:rsidR="00301525" w:rsidDel="00AE72B0" w:rsidRDefault="00301525">
      <w:pPr>
        <w:rPr>
          <w:del w:id="3735" w:author="Abhiram Arali" w:date="2024-10-30T09:43:00Z"/>
          <w:sz w:val="20"/>
        </w:rPr>
        <w:sectPr w:rsidR="00301525" w:rsidDel="00AE72B0">
          <w:pgSz w:w="11910" w:h="16840"/>
          <w:pgMar w:top="1540" w:right="1220" w:bottom="1200" w:left="1220" w:header="758" w:footer="1000" w:gutter="0"/>
          <w:cols w:space="720"/>
        </w:sectPr>
      </w:pPr>
    </w:p>
    <w:p w14:paraId="0B596045" w14:textId="77777777" w:rsidR="00301525" w:rsidRDefault="00301525">
      <w:pPr>
        <w:pStyle w:val="BodyText"/>
        <w:spacing w:before="8" w:after="1"/>
        <w:rPr>
          <w:b/>
          <w:i/>
          <w:sz w:val="8"/>
        </w:rPr>
      </w:pPr>
    </w:p>
    <w:p w14:paraId="7CFE6B5B" w14:textId="77777777" w:rsidR="00FB7097" w:rsidRPr="00FB7097" w:rsidRDefault="00FB7097" w:rsidP="00FB7097">
      <w:pPr>
        <w:pStyle w:val="BodyText"/>
        <w:spacing w:before="8" w:after="1"/>
        <w:rPr>
          <w:ins w:id="3736" w:author="Hii" w:date="2024-11-08T15:15:00Z"/>
          <w:rPrChange w:id="3737" w:author="Hii" w:date="2024-11-08T15:15:00Z">
            <w:rPr>
              <w:ins w:id="3738" w:author="Hii" w:date="2024-11-08T15:15:00Z"/>
              <w:sz w:val="20"/>
            </w:rPr>
          </w:rPrChange>
        </w:rPr>
      </w:pPr>
      <w:ins w:id="3739" w:author="Hii" w:date="2024-11-08T15:15:00Z">
        <w:r w:rsidRPr="00FB7097">
          <w:rPr>
            <w:rPrChange w:id="3740" w:author="Hii" w:date="2024-11-08T15:15:00Z">
              <w:rPr>
                <w:sz w:val="20"/>
              </w:rPr>
            </w:rPrChange>
          </w:rPr>
          <w:t>An example of a machine language instruction in binary format could be:</w:t>
        </w:r>
      </w:ins>
    </w:p>
    <w:p w14:paraId="47698F73" w14:textId="77777777" w:rsidR="00FB7097" w:rsidRPr="00FB7097" w:rsidRDefault="00FB7097" w:rsidP="00FB7097">
      <w:pPr>
        <w:pStyle w:val="BodyText"/>
        <w:spacing w:before="8" w:after="1"/>
        <w:rPr>
          <w:ins w:id="3741" w:author="Hii" w:date="2024-11-08T15:15:00Z"/>
          <w:rPrChange w:id="3742" w:author="Hii" w:date="2024-11-08T15:15:00Z">
            <w:rPr>
              <w:ins w:id="3743" w:author="Hii" w:date="2024-11-08T15:15:00Z"/>
              <w:sz w:val="20"/>
            </w:rPr>
          </w:rPrChange>
        </w:rPr>
      </w:pPr>
    </w:p>
    <w:p w14:paraId="37B0FF53" w14:textId="77777777" w:rsidR="00FB7097" w:rsidRPr="00FB7097" w:rsidRDefault="00FB7097" w:rsidP="00FB7097">
      <w:pPr>
        <w:pStyle w:val="BodyText"/>
        <w:spacing w:before="8" w:after="1"/>
        <w:rPr>
          <w:ins w:id="3744" w:author="Hii" w:date="2024-11-08T15:15:00Z"/>
          <w:rPrChange w:id="3745" w:author="Hii" w:date="2024-11-08T15:15:00Z">
            <w:rPr>
              <w:ins w:id="3746" w:author="Hii" w:date="2024-11-08T15:15:00Z"/>
              <w:sz w:val="20"/>
            </w:rPr>
          </w:rPrChange>
        </w:rPr>
      </w:pPr>
      <w:ins w:id="3747" w:author="Hii" w:date="2024-11-08T15:15:00Z">
        <w:r w:rsidRPr="00FB7097">
          <w:rPr>
            <w:rPrChange w:id="3748" w:author="Hii" w:date="2024-11-08T15:15:00Z">
              <w:rPr>
                <w:sz w:val="20"/>
              </w:rPr>
            </w:rPrChange>
          </w:rPr>
          <w:t>10110000 01100001</w:t>
        </w:r>
      </w:ins>
    </w:p>
    <w:p w14:paraId="1C3FF71C" w14:textId="77777777" w:rsidR="00FB7097" w:rsidRPr="00FB7097" w:rsidRDefault="00FB7097" w:rsidP="00FB7097">
      <w:pPr>
        <w:pStyle w:val="BodyText"/>
        <w:spacing w:before="8" w:after="1"/>
        <w:rPr>
          <w:ins w:id="3749" w:author="Hii" w:date="2024-11-08T15:15:00Z"/>
          <w:rPrChange w:id="3750" w:author="Hii" w:date="2024-11-08T15:15:00Z">
            <w:rPr>
              <w:ins w:id="3751" w:author="Hii" w:date="2024-11-08T15:15:00Z"/>
              <w:sz w:val="20"/>
            </w:rPr>
          </w:rPrChange>
        </w:rPr>
      </w:pPr>
    </w:p>
    <w:p w14:paraId="5CF7AC7C" w14:textId="77777777" w:rsidR="00FB7097" w:rsidRPr="00FB7097" w:rsidRDefault="00FB7097" w:rsidP="00FB7097">
      <w:pPr>
        <w:pStyle w:val="BodyText"/>
        <w:spacing w:before="8" w:after="1"/>
        <w:rPr>
          <w:ins w:id="3752" w:author="Hii" w:date="2024-11-08T15:15:00Z"/>
          <w:rPrChange w:id="3753" w:author="Hii" w:date="2024-11-08T15:15:00Z">
            <w:rPr>
              <w:ins w:id="3754" w:author="Hii" w:date="2024-11-08T15:15:00Z"/>
              <w:sz w:val="20"/>
            </w:rPr>
          </w:rPrChange>
        </w:rPr>
      </w:pPr>
      <w:ins w:id="3755" w:author="Hii" w:date="2024-11-08T15:15:00Z">
        <w:r w:rsidRPr="00FB7097">
          <w:rPr>
            <w:rPrChange w:id="3756" w:author="Hii" w:date="2024-11-08T15:15:00Z">
              <w:rPr>
                <w:sz w:val="20"/>
              </w:rPr>
            </w:rPrChange>
          </w:rPr>
          <w:t>In this case:</w:t>
        </w:r>
      </w:ins>
    </w:p>
    <w:p w14:paraId="24A0FD8C" w14:textId="77777777" w:rsidR="00FB7097" w:rsidRPr="00FB7097" w:rsidRDefault="00FB7097" w:rsidP="00FB7097">
      <w:pPr>
        <w:pStyle w:val="BodyText"/>
        <w:spacing w:before="8" w:after="1"/>
        <w:rPr>
          <w:ins w:id="3757" w:author="Hii" w:date="2024-11-08T15:15:00Z"/>
          <w:rPrChange w:id="3758" w:author="Hii" w:date="2024-11-08T15:15:00Z">
            <w:rPr>
              <w:ins w:id="3759" w:author="Hii" w:date="2024-11-08T15:15:00Z"/>
              <w:sz w:val="20"/>
            </w:rPr>
          </w:rPrChange>
        </w:rPr>
      </w:pPr>
    </w:p>
    <w:p w14:paraId="4F2B97EF" w14:textId="77777777" w:rsidR="00FB7097" w:rsidRPr="00FB7097" w:rsidRDefault="00FB7097" w:rsidP="00FB7097">
      <w:pPr>
        <w:pStyle w:val="BodyText"/>
        <w:numPr>
          <w:ilvl w:val="0"/>
          <w:numId w:val="136"/>
        </w:numPr>
        <w:spacing w:before="8" w:after="1"/>
        <w:rPr>
          <w:ins w:id="3760" w:author="Hii" w:date="2024-11-08T15:15:00Z"/>
          <w:rPrChange w:id="3761" w:author="Hii" w:date="2024-11-08T15:15:00Z">
            <w:rPr>
              <w:ins w:id="3762" w:author="Hii" w:date="2024-11-08T15:15:00Z"/>
              <w:sz w:val="20"/>
            </w:rPr>
          </w:rPrChange>
        </w:rPr>
        <w:pPrChange w:id="3763" w:author="Hii" w:date="2024-11-08T15:15:00Z">
          <w:pPr>
            <w:pStyle w:val="BodyText"/>
            <w:spacing w:before="8" w:after="1"/>
          </w:pPr>
        </w:pPrChange>
      </w:pPr>
      <w:ins w:id="3764" w:author="Hii" w:date="2024-11-08T15:15:00Z">
        <w:r w:rsidRPr="00FB7097">
          <w:rPr>
            <w:rPrChange w:id="3765" w:author="Hii" w:date="2024-11-08T15:15:00Z">
              <w:rPr>
                <w:sz w:val="20"/>
              </w:rPr>
            </w:rPrChange>
          </w:rPr>
          <w:t>10110000: This could be the opcode (operation code) that tells the computer to load data into a register.</w:t>
        </w:r>
      </w:ins>
    </w:p>
    <w:p w14:paraId="7ECEFD6C" w14:textId="56708EE1" w:rsidR="00301525" w:rsidRPr="00FB7097" w:rsidRDefault="00FB7097" w:rsidP="00FB7097">
      <w:pPr>
        <w:pStyle w:val="BodyText"/>
        <w:numPr>
          <w:ilvl w:val="0"/>
          <w:numId w:val="136"/>
        </w:numPr>
        <w:rPr>
          <w:rPrChange w:id="3766" w:author="Hii" w:date="2024-11-08T15:15:00Z">
            <w:rPr>
              <w:sz w:val="20"/>
            </w:rPr>
          </w:rPrChange>
        </w:rPr>
        <w:pPrChange w:id="3767" w:author="Hii" w:date="2024-11-08T15:15:00Z">
          <w:pPr>
            <w:pStyle w:val="BodyText"/>
            <w:ind w:left="102"/>
          </w:pPr>
        </w:pPrChange>
      </w:pPr>
      <w:ins w:id="3768" w:author="Hii" w:date="2024-11-08T15:15:00Z">
        <w:r w:rsidRPr="00FB7097">
          <w:rPr>
            <w:rPrChange w:id="3769" w:author="Hii" w:date="2024-11-08T15:15:00Z">
              <w:rPr>
                <w:sz w:val="20"/>
              </w:rPr>
            </w:rPrChange>
          </w:rPr>
          <w:t>01100001: This could represent the operand, which in this case could be the value to be loaded into the register, in binary.</w:t>
        </w:r>
      </w:ins>
      <w:del w:id="3770" w:author="Hii" w:date="2024-11-08T15:15:00Z">
        <w:r w:rsidR="008B7718" w:rsidRPr="00FB7097" w:rsidDel="00FB7097">
          <w:rPr>
            <w:noProof/>
            <w:lang w:val="en-IN" w:eastAsia="en-IN"/>
            <w:rPrChange w:id="3771" w:author="Hii" w:date="2024-11-08T15:15:00Z">
              <w:rPr>
                <w:noProof/>
                <w:sz w:val="20"/>
                <w:lang w:val="en-IN" w:eastAsia="en-IN"/>
              </w:rPr>
            </w:rPrChange>
          </w:rPr>
          <mc:AlternateContent>
            <mc:Choice Requires="wpg">
              <w:drawing>
                <wp:inline distT="0" distB="0" distL="0" distR="0" wp14:anchorId="038DC225" wp14:editId="4B66B5A8">
                  <wp:extent cx="5882640" cy="281305"/>
                  <wp:effectExtent l="0" t="0" r="0" b="4445"/>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281305"/>
                            <a:chOff x="0" y="0"/>
                            <a:chExt cx="5882640" cy="281305"/>
                          </a:xfrm>
                        </wpg:grpSpPr>
                        <wps:wsp>
                          <wps:cNvPr id="70" name="Graphic 70"/>
                          <wps:cNvSpPr/>
                          <wps:spPr>
                            <a:xfrm>
                              <a:off x="0" y="0"/>
                              <a:ext cx="5882640" cy="281305"/>
                            </a:xfrm>
                            <a:custGeom>
                              <a:avLst/>
                              <a:gdLst/>
                              <a:ahLst/>
                              <a:cxnLst/>
                              <a:rect l="l" t="t" r="r" b="b"/>
                              <a:pathLst>
                                <a:path w="5882640" h="281305">
                                  <a:moveTo>
                                    <a:pt x="5875909" y="274624"/>
                                  </a:moveTo>
                                  <a:lnTo>
                                    <a:pt x="6096" y="274624"/>
                                  </a:lnTo>
                                  <a:lnTo>
                                    <a:pt x="6096" y="0"/>
                                  </a:lnTo>
                                  <a:lnTo>
                                    <a:pt x="0" y="0"/>
                                  </a:lnTo>
                                  <a:lnTo>
                                    <a:pt x="0" y="274624"/>
                                  </a:lnTo>
                                  <a:lnTo>
                                    <a:pt x="0" y="280720"/>
                                  </a:lnTo>
                                  <a:lnTo>
                                    <a:pt x="6096" y="280720"/>
                                  </a:lnTo>
                                  <a:lnTo>
                                    <a:pt x="5875909" y="280720"/>
                                  </a:lnTo>
                                  <a:lnTo>
                                    <a:pt x="5875909" y="274624"/>
                                  </a:lnTo>
                                  <a:close/>
                                </a:path>
                                <a:path w="5882640" h="281305">
                                  <a:moveTo>
                                    <a:pt x="5882081" y="0"/>
                                  </a:moveTo>
                                  <a:lnTo>
                                    <a:pt x="5875985" y="0"/>
                                  </a:lnTo>
                                  <a:lnTo>
                                    <a:pt x="5875985" y="274624"/>
                                  </a:lnTo>
                                  <a:lnTo>
                                    <a:pt x="5875985" y="280720"/>
                                  </a:lnTo>
                                  <a:lnTo>
                                    <a:pt x="5882081" y="280720"/>
                                  </a:lnTo>
                                  <a:lnTo>
                                    <a:pt x="5882081" y="274624"/>
                                  </a:lnTo>
                                  <a:lnTo>
                                    <a:pt x="5882081" y="0"/>
                                  </a:lnTo>
                                  <a:close/>
                                </a:path>
                              </a:pathLst>
                            </a:custGeom>
                            <a:solidFill>
                              <a:srgbClr val="000000"/>
                            </a:solidFill>
                          </wps:spPr>
                          <wps:bodyPr wrap="square" lIns="0" tIns="0" rIns="0" bIns="0" rtlCol="0">
                            <a:prstTxWarp prst="textNoShape">
                              <a:avLst/>
                            </a:prstTxWarp>
                            <a:noAutofit/>
                          </wps:bodyPr>
                        </wps:wsp>
                        <wps:wsp>
                          <wps:cNvPr id="71" name="Textbox 71"/>
                          <wps:cNvSpPr txBox="1"/>
                          <wps:spPr>
                            <a:xfrm>
                              <a:off x="6095" y="0"/>
                              <a:ext cx="5869940" cy="274955"/>
                            </a:xfrm>
                            <a:prstGeom prst="rect">
                              <a:avLst/>
                            </a:prstGeom>
                          </wps:spPr>
                          <wps:txbx>
                            <w:txbxContent>
                              <w:p w14:paraId="14D8F131" w14:textId="77777777" w:rsidR="008B7718" w:rsidRDefault="008B7718">
                                <w:pPr>
                                  <w:spacing w:line="276" w:lineRule="exact"/>
                                  <w:ind w:left="107"/>
                                  <w:rPr>
                                    <w:sz w:val="24"/>
                                  </w:rPr>
                                </w:pPr>
                                <w:r>
                                  <w:rPr>
                                    <w:sz w:val="24"/>
                                  </w:rPr>
                                  <w:t xml:space="preserve">00000101 </w:t>
                                </w:r>
                                <w:r>
                                  <w:rPr>
                                    <w:spacing w:val="-2"/>
                                    <w:sz w:val="24"/>
                                  </w:rPr>
                                  <w:t>00000100</w:t>
                                </w:r>
                              </w:p>
                            </w:txbxContent>
                          </wps:txbx>
                          <wps:bodyPr wrap="square" lIns="0" tIns="0" rIns="0" bIns="0" rtlCol="0">
                            <a:noAutofit/>
                          </wps:bodyPr>
                        </wps:wsp>
                      </wpg:wgp>
                    </a:graphicData>
                  </a:graphic>
                </wp:inline>
              </w:drawing>
            </mc:Choice>
            <mc:Fallback>
              <w:pict>
                <v:group w14:anchorId="038DC225" id="Group 69" o:spid="_x0000_s1037" style="width:463.2pt;height:22.15pt;mso-position-horizontal-relative:char;mso-position-vertical-relative:line" coordsize="58826,2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">
                  <v:shape id="Graphic 70" o:spid="_x0000_s1038" style="position:absolute;width:58826;height:2813;visibility:visible;mso-wrap-style:square;v-text-anchor:top" coordsize="5882640,281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01vMEA&#10;AADbAAAADwAAAGRycy9kb3ducmV2LnhtbERPz2vCMBS+C/sfwht403SbblqNMgaD7Wa7iddn82zK&#10;mpfQRK37681B8Pjx/V6ue9uKE3WhcazgaZyBIK6cbrhW8PvzOZqBCBFZY+uYFFwowHr1MFhirt2Z&#10;CzqVsRYphEOOCkyMPpcyVIYshrHzxIk7uM5iTLCrpe7wnMJtK5+z7FVabDg1GPT0Yaj6K49Wgd8X&#10;26k8zL+Lf7/fGJ7MX3YUlRo+9u8LEJH6eBff3F9awVtan76k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9NbzBAAAA2wAAAA8AAAAAAAAAAAAAAAAAmAIAAGRycy9kb3du&#10;cmV2LnhtbFBLBQYAAAAABAAEAPUAAACGAwAAAAA=&#10;" path="m5875909,274624r-5869813,l6096,,,,,274624r,6096l6096,280720r5869813,l5875909,274624xem5882081,r-6096,l5875985,274624r,6096l5882081,280720r,-6096l5882081,xe" fillcolor="black" stroked="f">
                    <v:path arrowok="t"/>
                  </v:shape>
                  <v:shape id="Textbox 71" o:spid="_x0000_s1039" type="#_x0000_t202" style="position:absolute;left:60;width:58700;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14:paraId="14D8F131" w14:textId="77777777" w:rsidR="008B7718" w:rsidRDefault="008B7718">
                          <w:pPr>
                            <w:spacing w:line="276" w:lineRule="exact"/>
                            <w:ind w:left="107"/>
                            <w:rPr>
                              <w:sz w:val="24"/>
                            </w:rPr>
                          </w:pPr>
                          <w:r>
                            <w:rPr>
                              <w:sz w:val="24"/>
                            </w:rPr>
                            <w:t xml:space="preserve">00000101 </w:t>
                          </w:r>
                          <w:r>
                            <w:rPr>
                              <w:spacing w:val="-2"/>
                              <w:sz w:val="24"/>
                            </w:rPr>
                            <w:t>00000100</w:t>
                          </w:r>
                        </w:p>
                      </w:txbxContent>
                    </v:textbox>
                  </v:shape>
                  <w10:anchorlock/>
                </v:group>
              </w:pict>
            </mc:Fallback>
          </mc:AlternateContent>
        </w:r>
      </w:del>
    </w:p>
    <w:p w14:paraId="65DD0793" w14:textId="31C859BE" w:rsidR="00301525" w:rsidDel="00FB7097" w:rsidRDefault="00301525">
      <w:pPr>
        <w:pStyle w:val="NormalBPBHEB"/>
        <w:rPr>
          <w:del w:id="3772" w:author="Hii" w:date="2024-11-08T15:16:00Z"/>
        </w:rPr>
        <w:pPrChange w:id="3773" w:author="Abhiram Arali" w:date="2024-10-30T09:44:00Z">
          <w:pPr>
            <w:pStyle w:val="BodyText"/>
            <w:spacing w:before="266"/>
          </w:pPr>
        </w:pPrChange>
      </w:pPr>
    </w:p>
    <w:p w14:paraId="6B788F75" w14:textId="58DA5021" w:rsidR="00301525" w:rsidRDefault="008B7718">
      <w:pPr>
        <w:pStyle w:val="Heading1BPBHEB"/>
        <w:pPrChange w:id="3774" w:author="Abhiram Arali" w:date="2024-10-30T09:44:00Z">
          <w:pPr>
            <w:ind w:left="220"/>
            <w:jc w:val="both"/>
          </w:pPr>
        </w:pPrChange>
      </w:pPr>
      <w:r>
        <w:t>Introduction</w:t>
      </w:r>
      <w:r>
        <w:rPr>
          <w:spacing w:val="-2"/>
        </w:rPr>
        <w:t xml:space="preserve"> </w:t>
      </w:r>
      <w:r>
        <w:t>to</w:t>
      </w:r>
      <w:r>
        <w:rPr>
          <w:spacing w:val="-1"/>
        </w:rPr>
        <w:t xml:space="preserve"> </w:t>
      </w:r>
      <w:r w:rsidR="00C91989">
        <w:rPr>
          <w:spacing w:val="-2"/>
        </w:rPr>
        <w:t>compiler</w:t>
      </w:r>
    </w:p>
    <w:p w14:paraId="0B245B6A" w14:textId="53FA1A88" w:rsidR="00301525" w:rsidDel="00D658AF" w:rsidRDefault="00301525">
      <w:pPr>
        <w:pStyle w:val="BodyText"/>
        <w:spacing w:before="21"/>
        <w:rPr>
          <w:del w:id="3775" w:author="Abhiram Arali" w:date="2024-10-30T09:44:00Z"/>
          <w:b/>
        </w:rPr>
      </w:pPr>
    </w:p>
    <w:p w14:paraId="0CD3B82B" w14:textId="6C15B0DD" w:rsidR="00301525" w:rsidRDefault="008B7718">
      <w:pPr>
        <w:pStyle w:val="NormalBPBHEB"/>
        <w:pPrChange w:id="3776" w:author="Abhiram Arali" w:date="2024-10-30T09:44:00Z">
          <w:pPr>
            <w:pStyle w:val="BodyText"/>
            <w:spacing w:before="1" w:line="360" w:lineRule="auto"/>
            <w:ind w:left="220" w:right="215"/>
            <w:jc w:val="both"/>
          </w:pPr>
        </w:pPrChange>
      </w:pPr>
      <w:r>
        <w:t xml:space="preserve">A compiler is a specialized software program that translates code written in a high-level programming language (such as C, C++, Java, or Python) into a low-level machine language or assembly language that a computer’s </w:t>
      </w:r>
      <w:del w:id="3777" w:author="Abhiram Arali" w:date="2024-10-30T09:44:00Z">
        <w:r w:rsidDel="00DD222B">
          <w:delText>central processing unit (</w:delText>
        </w:r>
      </w:del>
      <w:r>
        <w:t>CPU</w:t>
      </w:r>
      <w:del w:id="3778" w:author="Abhiram Arali" w:date="2024-10-30T09:44:00Z">
        <w:r w:rsidDel="00DD222B">
          <w:delText>)</w:delText>
        </w:r>
      </w:del>
      <w:r>
        <w:t xml:space="preserve"> can execute. The main role of a compiler is to convert human-readable source code into machine code so that the software can run efficiently on the target hardware. This process typically involves several stages, including lexical analysis, syntax analysis, semantic analysis, optimization, and code generation. A compiler is an essential tool in modern software development, enabling the translation</w:t>
      </w:r>
      <w:r>
        <w:rPr>
          <w:spacing w:val="-11"/>
        </w:rPr>
        <w:t xml:space="preserve"> </w:t>
      </w:r>
      <w:r>
        <w:t>of</w:t>
      </w:r>
      <w:r>
        <w:rPr>
          <w:spacing w:val="-12"/>
        </w:rPr>
        <w:t xml:space="preserve"> </w:t>
      </w:r>
      <w:r>
        <w:t>high-level,</w:t>
      </w:r>
      <w:r>
        <w:rPr>
          <w:spacing w:val="-11"/>
        </w:rPr>
        <w:t xml:space="preserve"> </w:t>
      </w:r>
      <w:r>
        <w:t>human-readable</w:t>
      </w:r>
      <w:r>
        <w:rPr>
          <w:spacing w:val="-12"/>
        </w:rPr>
        <w:t xml:space="preserve"> </w:t>
      </w:r>
      <w:r>
        <w:t>programming</w:t>
      </w:r>
      <w:r>
        <w:rPr>
          <w:spacing w:val="-12"/>
        </w:rPr>
        <w:t xml:space="preserve"> </w:t>
      </w:r>
      <w:r>
        <w:t>languages</w:t>
      </w:r>
      <w:r>
        <w:rPr>
          <w:spacing w:val="-11"/>
        </w:rPr>
        <w:t xml:space="preserve"> </w:t>
      </w:r>
      <w:r>
        <w:t>into</w:t>
      </w:r>
      <w:r>
        <w:rPr>
          <w:spacing w:val="-12"/>
        </w:rPr>
        <w:t xml:space="preserve"> </w:t>
      </w:r>
      <w:r>
        <w:t>efficient</w:t>
      </w:r>
      <w:r>
        <w:rPr>
          <w:spacing w:val="-11"/>
        </w:rPr>
        <w:t xml:space="preserve"> </w:t>
      </w:r>
      <w:r>
        <w:t>machine</w:t>
      </w:r>
      <w:r>
        <w:rPr>
          <w:spacing w:val="-12"/>
        </w:rPr>
        <w:t xml:space="preserve"> </w:t>
      </w:r>
      <w:r>
        <w:t>code. It plays a crucial role in optimizing program performance, detecting errors, and ensuring that software</w:t>
      </w:r>
      <w:r>
        <w:rPr>
          <w:spacing w:val="-5"/>
        </w:rPr>
        <w:t xml:space="preserve"> </w:t>
      </w:r>
      <w:r>
        <w:t>runs</w:t>
      </w:r>
      <w:r>
        <w:rPr>
          <w:spacing w:val="-2"/>
        </w:rPr>
        <w:t xml:space="preserve"> </w:t>
      </w:r>
      <w:r>
        <w:t>correctly</w:t>
      </w:r>
      <w:r>
        <w:rPr>
          <w:spacing w:val="-3"/>
        </w:rPr>
        <w:t xml:space="preserve"> </w:t>
      </w:r>
      <w:r>
        <w:t>and</w:t>
      </w:r>
      <w:r>
        <w:rPr>
          <w:spacing w:val="-3"/>
        </w:rPr>
        <w:t xml:space="preserve"> </w:t>
      </w:r>
      <w:r>
        <w:t>efficiently</w:t>
      </w:r>
      <w:r>
        <w:rPr>
          <w:spacing w:val="-3"/>
        </w:rPr>
        <w:t xml:space="preserve"> </w:t>
      </w:r>
      <w:r>
        <w:t>on</w:t>
      </w:r>
      <w:r>
        <w:rPr>
          <w:spacing w:val="-3"/>
        </w:rPr>
        <w:t xml:space="preserve"> </w:t>
      </w:r>
      <w:r>
        <w:t>target</w:t>
      </w:r>
      <w:r>
        <w:rPr>
          <w:spacing w:val="-3"/>
        </w:rPr>
        <w:t xml:space="preserve"> </w:t>
      </w:r>
      <w:r>
        <w:t>hardware.</w:t>
      </w:r>
      <w:r>
        <w:rPr>
          <w:spacing w:val="-3"/>
        </w:rPr>
        <w:t xml:space="preserve"> </w:t>
      </w:r>
      <w:r>
        <w:t>Through</w:t>
      </w:r>
      <w:r>
        <w:rPr>
          <w:spacing w:val="-3"/>
        </w:rPr>
        <w:t xml:space="preserve"> </w:t>
      </w:r>
      <w:r>
        <w:t>various</w:t>
      </w:r>
      <w:r>
        <w:rPr>
          <w:spacing w:val="-3"/>
        </w:rPr>
        <w:t xml:space="preserve"> </w:t>
      </w:r>
      <w:r>
        <w:t>phases</w:t>
      </w:r>
      <w:r>
        <w:rPr>
          <w:spacing w:val="-3"/>
        </w:rPr>
        <w:t xml:space="preserve"> </w:t>
      </w:r>
      <w:r>
        <w:t>of</w:t>
      </w:r>
      <w:r>
        <w:rPr>
          <w:spacing w:val="-3"/>
        </w:rPr>
        <w:t xml:space="preserve"> </w:t>
      </w:r>
      <w:r>
        <w:t>analysis and optimization, compilers significantly contribute to the robustness and performance of modern computing systems.</w:t>
      </w:r>
    </w:p>
    <w:p w14:paraId="314D081D" w14:textId="48EFE46D" w:rsidR="00301525" w:rsidRDefault="008B7718">
      <w:pPr>
        <w:pStyle w:val="Heading2BPBHEB"/>
        <w:pPrChange w:id="3779" w:author="Abhiram Arali" w:date="2024-10-30T09:45:00Z">
          <w:pPr>
            <w:pStyle w:val="Heading1"/>
            <w:spacing w:before="161"/>
            <w:jc w:val="both"/>
          </w:pPr>
        </w:pPrChange>
      </w:pPr>
      <w:r>
        <w:lastRenderedPageBreak/>
        <w:t>Explanation</w:t>
      </w:r>
      <w:r>
        <w:rPr>
          <w:spacing w:val="-1"/>
        </w:rPr>
        <w:t xml:space="preserve"> </w:t>
      </w:r>
      <w:r>
        <w:t>of</w:t>
      </w:r>
      <w:r>
        <w:rPr>
          <w:spacing w:val="-1"/>
        </w:rPr>
        <w:t xml:space="preserve"> </w:t>
      </w:r>
      <w:r>
        <w:t>a</w:t>
      </w:r>
      <w:r>
        <w:rPr>
          <w:spacing w:val="-1"/>
        </w:rPr>
        <w:t xml:space="preserve"> </w:t>
      </w:r>
      <w:commentRangeStart w:id="3780"/>
      <w:r w:rsidR="00C91989">
        <w:rPr>
          <w:spacing w:val="-2"/>
        </w:rPr>
        <w:t>compiler</w:t>
      </w:r>
      <w:commentRangeEnd w:id="3780"/>
      <w:r w:rsidR="00FB2FDB">
        <w:rPr>
          <w:rStyle w:val="CommentReference"/>
          <w:rFonts w:asciiTheme="minorHAnsi" w:eastAsiaTheme="minorHAnsi" w:hAnsiTheme="minorHAnsi" w:cstheme="minorBidi"/>
          <w:b w:val="0"/>
          <w:color w:val="auto"/>
        </w:rPr>
        <w:commentReference w:id="3780"/>
      </w:r>
      <w:del w:id="3781" w:author="Abhiram Arali" w:date="2024-10-30T09:45:00Z">
        <w:r w:rsidDel="00C91989">
          <w:rPr>
            <w:spacing w:val="-2"/>
          </w:rPr>
          <w:delText>:</w:delText>
        </w:r>
      </w:del>
    </w:p>
    <w:p w14:paraId="733D06BD" w14:textId="714E6F1C" w:rsidR="00301525" w:rsidRDefault="00FB7097">
      <w:pPr>
        <w:pStyle w:val="NormalBPBHEB"/>
        <w:rPr>
          <w:ins w:id="3782" w:author="Hii" w:date="2024-11-08T15:17:00Z"/>
        </w:rPr>
        <w:pPrChange w:id="3783" w:author="Abhiram Arali" w:date="2024-10-30T09:45:00Z">
          <w:pPr>
            <w:pStyle w:val="BodyText"/>
            <w:spacing w:before="22"/>
          </w:pPr>
        </w:pPrChange>
      </w:pPr>
      <w:ins w:id="3784" w:author="Hii" w:date="2024-11-08T15:17:00Z">
        <w:r w:rsidRPr="00FB7097">
          <w:t>A compiler is a software tool that translates high-level programming languages (such as C, Java, or Python) into machine code or an intermediate code that can be directly executed by a computer's CPU. The process typically involves several phases, including lexical analysis (breaking the source code into tokens), syntax analysis (ensuring the code adheres to language rules), semantic analysis (checking for logical errors), and code generation (translating the source code into machine-readable instructions). The output of a compiler is usually an executable file or object code. Compilers are essential for program execution, as they allow human-readable code to be transformed into the binary language that a computer can understand and execute efficiently.</w:t>
        </w:r>
      </w:ins>
    </w:p>
    <w:p w14:paraId="66512B6E" w14:textId="77777777" w:rsidR="00FB7097" w:rsidRDefault="00FB7097">
      <w:pPr>
        <w:pStyle w:val="NormalBPBHEB"/>
        <w:pPrChange w:id="3785" w:author="Abhiram Arali" w:date="2024-10-30T09:45:00Z">
          <w:pPr>
            <w:pStyle w:val="BodyText"/>
            <w:spacing w:before="22"/>
          </w:pPr>
        </w:pPrChange>
      </w:pPr>
    </w:p>
    <w:p w14:paraId="0738886F" w14:textId="6AA2C994" w:rsidR="00301525" w:rsidDel="000050A3" w:rsidRDefault="008B7718">
      <w:pPr>
        <w:pStyle w:val="NormalBPBHEB"/>
        <w:numPr>
          <w:ilvl w:val="0"/>
          <w:numId w:val="105"/>
        </w:numPr>
        <w:rPr>
          <w:del w:id="3786" w:author="Abhiram Arali" w:date="2024-10-30T09:46:00Z"/>
        </w:rPr>
        <w:pPrChange w:id="3787" w:author="Abhiram Arali" w:date="2024-10-30T09:47:00Z">
          <w:pPr>
            <w:pStyle w:val="ListParagraph"/>
            <w:numPr>
              <w:numId w:val="4"/>
            </w:numPr>
            <w:tabs>
              <w:tab w:val="left" w:pos="939"/>
            </w:tabs>
            <w:ind w:left="939" w:hanging="359"/>
            <w:jc w:val="both"/>
          </w:pPr>
        </w:pPrChange>
      </w:pPr>
      <w:r w:rsidRPr="000050A3">
        <w:rPr>
          <w:b/>
          <w:bCs/>
          <w:rPrChange w:id="3788" w:author="Abhiram Arali" w:date="2024-10-30T09:46:00Z">
            <w:rPr/>
          </w:rPrChange>
        </w:rPr>
        <w:t>Translation</w:t>
      </w:r>
      <w:r>
        <w:t xml:space="preserve"> </w:t>
      </w:r>
      <w:r w:rsidR="000050A3" w:rsidRPr="006B0B67">
        <w:rPr>
          <w:b/>
          <w:bCs/>
          <w:spacing w:val="-2"/>
        </w:rPr>
        <w:t>process</w:t>
      </w:r>
      <w:ins w:id="3789" w:author="Abhiram Arali" w:date="2024-10-30T09:46:00Z">
        <w:r w:rsidR="000050A3">
          <w:rPr>
            <w:spacing w:val="-2"/>
          </w:rPr>
          <w:t xml:space="preserve"> </w:t>
        </w:r>
      </w:ins>
      <w:del w:id="3790" w:author="Abhiram Arali" w:date="2024-10-30T09:46:00Z">
        <w:r w:rsidDel="000050A3">
          <w:rPr>
            <w:spacing w:val="-2"/>
          </w:rPr>
          <w:delText>:</w:delText>
        </w:r>
      </w:del>
    </w:p>
    <w:p w14:paraId="1ED6C2E6" w14:textId="0611449C" w:rsidR="00301525" w:rsidDel="000050A3" w:rsidRDefault="00301525">
      <w:pPr>
        <w:pStyle w:val="BodyText"/>
        <w:spacing w:before="22"/>
        <w:rPr>
          <w:del w:id="3791" w:author="Abhiram Arali" w:date="2024-10-30T09:46:00Z"/>
          <w:i/>
        </w:rPr>
      </w:pPr>
    </w:p>
    <w:p w14:paraId="2FFFAA5A" w14:textId="77777777" w:rsidR="00301525" w:rsidRDefault="008B7718">
      <w:pPr>
        <w:pStyle w:val="NormalBPBHEB"/>
        <w:numPr>
          <w:ilvl w:val="0"/>
          <w:numId w:val="105"/>
        </w:numPr>
        <w:pPrChange w:id="3792" w:author="Abhiram Arali" w:date="2024-10-30T09:47:00Z">
          <w:pPr>
            <w:pStyle w:val="BodyText"/>
            <w:spacing w:line="360" w:lineRule="auto"/>
            <w:ind w:left="220" w:right="222"/>
            <w:jc w:val="both"/>
          </w:pPr>
        </w:pPrChange>
      </w:pPr>
      <w:r>
        <w:t>The</w:t>
      </w:r>
      <w:r>
        <w:rPr>
          <w:spacing w:val="-15"/>
        </w:rPr>
        <w:t xml:space="preserve"> </w:t>
      </w:r>
      <w:r>
        <w:t>compiler</w:t>
      </w:r>
      <w:r>
        <w:rPr>
          <w:spacing w:val="-15"/>
        </w:rPr>
        <w:t xml:space="preserve"> </w:t>
      </w:r>
      <w:r>
        <w:t>takes</w:t>
      </w:r>
      <w:r>
        <w:rPr>
          <w:spacing w:val="-15"/>
        </w:rPr>
        <w:t xml:space="preserve"> </w:t>
      </w:r>
      <w:r>
        <w:t>the</w:t>
      </w:r>
      <w:r>
        <w:rPr>
          <w:spacing w:val="-15"/>
        </w:rPr>
        <w:t xml:space="preserve"> </w:t>
      </w:r>
      <w:r>
        <w:t>entire</w:t>
      </w:r>
      <w:r>
        <w:rPr>
          <w:spacing w:val="-15"/>
        </w:rPr>
        <w:t xml:space="preserve"> </w:t>
      </w:r>
      <w:r>
        <w:t>program</w:t>
      </w:r>
      <w:r>
        <w:rPr>
          <w:spacing w:val="-15"/>
        </w:rPr>
        <w:t xml:space="preserve"> </w:t>
      </w:r>
      <w:r>
        <w:t>as</w:t>
      </w:r>
      <w:r>
        <w:rPr>
          <w:spacing w:val="-15"/>
        </w:rPr>
        <w:t xml:space="preserve"> </w:t>
      </w:r>
      <w:r>
        <w:t>input</w:t>
      </w:r>
      <w:r>
        <w:rPr>
          <w:spacing w:val="-14"/>
        </w:rPr>
        <w:t xml:space="preserve"> </w:t>
      </w:r>
      <w:r>
        <w:t>and</w:t>
      </w:r>
      <w:r>
        <w:rPr>
          <w:spacing w:val="-13"/>
        </w:rPr>
        <w:t xml:space="preserve"> </w:t>
      </w:r>
      <w:r>
        <w:t>processes</w:t>
      </w:r>
      <w:r>
        <w:rPr>
          <w:spacing w:val="-15"/>
        </w:rPr>
        <w:t xml:space="preserve"> </w:t>
      </w:r>
      <w:r>
        <w:t>it</w:t>
      </w:r>
      <w:r>
        <w:rPr>
          <w:spacing w:val="-15"/>
        </w:rPr>
        <w:t xml:space="preserve"> </w:t>
      </w:r>
      <w:r>
        <w:t>to</w:t>
      </w:r>
      <w:r>
        <w:rPr>
          <w:spacing w:val="-14"/>
        </w:rPr>
        <w:t xml:space="preserve"> </w:t>
      </w:r>
      <w:r>
        <w:t>generate</w:t>
      </w:r>
      <w:r>
        <w:rPr>
          <w:spacing w:val="-14"/>
        </w:rPr>
        <w:t xml:space="preserve"> </w:t>
      </w:r>
      <w:r>
        <w:t>an</w:t>
      </w:r>
      <w:r>
        <w:rPr>
          <w:spacing w:val="-15"/>
        </w:rPr>
        <w:t xml:space="preserve"> </w:t>
      </w:r>
      <w:r>
        <w:t>equivalent</w:t>
      </w:r>
      <w:r>
        <w:rPr>
          <w:spacing w:val="-14"/>
        </w:rPr>
        <w:t xml:space="preserve"> </w:t>
      </w:r>
      <w:r>
        <w:t>output program in machine language. The output, commonly referred to as the object code or binary code,</w:t>
      </w:r>
      <w:r>
        <w:rPr>
          <w:spacing w:val="-1"/>
        </w:rPr>
        <w:t xml:space="preserve"> </w:t>
      </w:r>
      <w:r>
        <w:t>is</w:t>
      </w:r>
      <w:r>
        <w:rPr>
          <w:spacing w:val="-1"/>
        </w:rPr>
        <w:t xml:space="preserve"> </w:t>
      </w:r>
      <w:r>
        <w:t>a</w:t>
      </w:r>
      <w:r>
        <w:rPr>
          <w:spacing w:val="-2"/>
        </w:rPr>
        <w:t xml:space="preserve"> </w:t>
      </w:r>
      <w:r>
        <w:t>set</w:t>
      </w:r>
      <w:r>
        <w:rPr>
          <w:spacing w:val="-1"/>
        </w:rPr>
        <w:t xml:space="preserve"> </w:t>
      </w:r>
      <w:r>
        <w:t>of</w:t>
      </w:r>
      <w:r>
        <w:rPr>
          <w:spacing w:val="-2"/>
        </w:rPr>
        <w:t xml:space="preserve"> </w:t>
      </w:r>
      <w:r>
        <w:t>machine instructions</w:t>
      </w:r>
      <w:r>
        <w:rPr>
          <w:spacing w:val="-1"/>
        </w:rPr>
        <w:t xml:space="preserve"> </w:t>
      </w:r>
      <w:r>
        <w:t>that</w:t>
      </w:r>
      <w:r>
        <w:rPr>
          <w:spacing w:val="-1"/>
        </w:rPr>
        <w:t xml:space="preserve"> </w:t>
      </w:r>
      <w:r>
        <w:t>the</w:t>
      </w:r>
      <w:r>
        <w:rPr>
          <w:spacing w:val="-2"/>
        </w:rPr>
        <w:t xml:space="preserve"> </w:t>
      </w:r>
      <w:r>
        <w:t>CPU</w:t>
      </w:r>
      <w:r>
        <w:rPr>
          <w:spacing w:val="-4"/>
        </w:rPr>
        <w:t xml:space="preserve"> </w:t>
      </w:r>
      <w:r>
        <w:t>can</w:t>
      </w:r>
      <w:r>
        <w:rPr>
          <w:spacing w:val="-1"/>
        </w:rPr>
        <w:t xml:space="preserve"> </w:t>
      </w:r>
      <w:r>
        <w:t>execute</w:t>
      </w:r>
      <w:r>
        <w:rPr>
          <w:spacing w:val="-2"/>
        </w:rPr>
        <w:t xml:space="preserve"> </w:t>
      </w:r>
      <w:r>
        <w:t>directly.</w:t>
      </w:r>
      <w:r>
        <w:rPr>
          <w:spacing w:val="-1"/>
        </w:rPr>
        <w:t xml:space="preserve"> </w:t>
      </w:r>
      <w:r>
        <w:t>Unlike</w:t>
      </w:r>
      <w:r>
        <w:rPr>
          <w:spacing w:val="-2"/>
        </w:rPr>
        <w:t xml:space="preserve"> </w:t>
      </w:r>
      <w:r>
        <w:t>an</w:t>
      </w:r>
      <w:r>
        <w:rPr>
          <w:spacing w:val="-1"/>
        </w:rPr>
        <w:t xml:space="preserve"> </w:t>
      </w:r>
      <w:r>
        <w:t>interpreter, which translates code line-by-line, a compiler processes the entire program at once and provides a complete output before execution begins.</w:t>
      </w:r>
    </w:p>
    <w:p w14:paraId="7E370C64" w14:textId="3C6705A8" w:rsidR="00301525" w:rsidDel="00C374E2" w:rsidRDefault="008B7718">
      <w:pPr>
        <w:pStyle w:val="NormalBPBHEB"/>
        <w:rPr>
          <w:del w:id="3793" w:author="Abhiram Arali" w:date="2024-10-30T09:46:00Z"/>
        </w:rPr>
        <w:pPrChange w:id="3794" w:author="Abhiram Arali" w:date="2024-10-30T09:46:00Z">
          <w:pPr>
            <w:pStyle w:val="ListParagraph"/>
            <w:numPr>
              <w:numId w:val="4"/>
            </w:numPr>
            <w:tabs>
              <w:tab w:val="left" w:pos="939"/>
            </w:tabs>
            <w:spacing w:before="160"/>
            <w:ind w:left="939" w:hanging="359"/>
            <w:jc w:val="both"/>
          </w:pPr>
        </w:pPrChange>
      </w:pPr>
      <w:r w:rsidRPr="006E4D38">
        <w:rPr>
          <w:b/>
          <w:bCs/>
          <w:rPrChange w:id="3795" w:author="Abhiram Arali" w:date="2024-10-30T09:46:00Z">
            <w:rPr/>
          </w:rPrChange>
        </w:rPr>
        <w:t>Compilation</w:t>
      </w:r>
      <w:r>
        <w:t xml:space="preserve"> </w:t>
      </w:r>
      <w:r w:rsidR="006E4D38" w:rsidRPr="006B0B67">
        <w:rPr>
          <w:b/>
          <w:bCs/>
          <w:spacing w:val="-2"/>
        </w:rPr>
        <w:t>phases</w:t>
      </w:r>
      <w:r>
        <w:rPr>
          <w:spacing w:val="-2"/>
        </w:rPr>
        <w:t>:</w:t>
      </w:r>
      <w:ins w:id="3796" w:author="Abhiram Arali" w:date="2024-10-30T09:46:00Z">
        <w:r w:rsidR="00C374E2">
          <w:rPr>
            <w:spacing w:val="-2"/>
          </w:rPr>
          <w:t xml:space="preserve"> </w:t>
        </w:r>
      </w:ins>
    </w:p>
    <w:p w14:paraId="20E36665" w14:textId="7195DF5D" w:rsidR="00301525" w:rsidDel="006E4D38" w:rsidRDefault="00301525">
      <w:pPr>
        <w:pStyle w:val="BodyText"/>
        <w:spacing w:before="22"/>
        <w:rPr>
          <w:del w:id="3797" w:author="Abhiram Arali" w:date="2024-10-30T09:46:00Z"/>
          <w:i/>
        </w:rPr>
      </w:pPr>
    </w:p>
    <w:p w14:paraId="4EDBF327" w14:textId="77777777" w:rsidR="00301525" w:rsidRDefault="008B7718">
      <w:pPr>
        <w:pStyle w:val="NormalBPBHEB"/>
        <w:numPr>
          <w:ilvl w:val="0"/>
          <w:numId w:val="105"/>
        </w:numPr>
        <w:pPrChange w:id="3798" w:author="Abhiram Arali" w:date="2024-10-30T09:47:00Z">
          <w:pPr>
            <w:pStyle w:val="BodyText"/>
            <w:ind w:left="220"/>
            <w:jc w:val="both"/>
          </w:pPr>
        </w:pPrChange>
      </w:pPr>
      <w:r>
        <w:t>The</w:t>
      </w:r>
      <w:r>
        <w:rPr>
          <w:spacing w:val="-3"/>
        </w:rPr>
        <w:t xml:space="preserve"> </w:t>
      </w:r>
      <w:r>
        <w:t>process</w:t>
      </w:r>
      <w:r>
        <w:rPr>
          <w:spacing w:val="-1"/>
        </w:rPr>
        <w:t xml:space="preserve"> </w:t>
      </w:r>
      <w:r>
        <w:t>of</w:t>
      </w:r>
      <w:r>
        <w:rPr>
          <w:spacing w:val="-1"/>
        </w:rPr>
        <w:t xml:space="preserve"> </w:t>
      </w:r>
      <w:r>
        <w:t>compilation</w:t>
      </w:r>
      <w:r>
        <w:rPr>
          <w:spacing w:val="-1"/>
        </w:rPr>
        <w:t xml:space="preserve"> </w:t>
      </w:r>
      <w:r>
        <w:t>is</w:t>
      </w:r>
      <w:r>
        <w:rPr>
          <w:spacing w:val="-1"/>
        </w:rPr>
        <w:t xml:space="preserve"> </w:t>
      </w:r>
      <w:r>
        <w:t>divided</w:t>
      </w:r>
      <w:r>
        <w:rPr>
          <w:spacing w:val="-1"/>
        </w:rPr>
        <w:t xml:space="preserve"> </w:t>
      </w:r>
      <w:r>
        <w:t>into</w:t>
      </w:r>
      <w:r>
        <w:rPr>
          <w:spacing w:val="-1"/>
        </w:rPr>
        <w:t xml:space="preserve"> </w:t>
      </w:r>
      <w:r>
        <w:t>multiple</w:t>
      </w:r>
      <w:r>
        <w:rPr>
          <w:spacing w:val="-1"/>
        </w:rPr>
        <w:t xml:space="preserve"> </w:t>
      </w:r>
      <w:r>
        <w:rPr>
          <w:spacing w:val="-2"/>
        </w:rPr>
        <w:t>phases:</w:t>
      </w:r>
    </w:p>
    <w:p w14:paraId="670BFD6D" w14:textId="3669ECEE" w:rsidR="00301525" w:rsidDel="009D0676" w:rsidRDefault="00301525" w:rsidP="00FB7097">
      <w:pPr>
        <w:pStyle w:val="BodyText"/>
        <w:spacing w:before="24"/>
        <w:rPr>
          <w:del w:id="3799" w:author="Abhiram Arali" w:date="2024-10-30T09:46:00Z"/>
        </w:rPr>
        <w:pPrChange w:id="3800" w:author="Hii" w:date="2024-11-08T15:16:00Z">
          <w:pPr>
            <w:pStyle w:val="BodyText"/>
            <w:spacing w:before="24"/>
          </w:pPr>
        </w:pPrChange>
      </w:pPr>
    </w:p>
    <w:p w14:paraId="52062BC4" w14:textId="0BEF4FA3" w:rsidR="00301525" w:rsidRDefault="008B7718" w:rsidP="00FB7097">
      <w:pPr>
        <w:pStyle w:val="NormalBPBHEB"/>
        <w:pPrChange w:id="3801" w:author="Hii" w:date="2024-11-08T15:16:00Z">
          <w:pPr>
            <w:pStyle w:val="BodyText"/>
            <w:spacing w:line="360" w:lineRule="auto"/>
            <w:ind w:left="220" w:right="218"/>
            <w:jc w:val="both"/>
          </w:pPr>
        </w:pPrChange>
      </w:pPr>
      <w:r>
        <w:rPr>
          <w:b/>
        </w:rPr>
        <w:t xml:space="preserve">Lexical </w:t>
      </w:r>
      <w:r w:rsidR="001F1800">
        <w:rPr>
          <w:b/>
        </w:rPr>
        <w:t>analysis</w:t>
      </w:r>
      <w:r>
        <w:rPr>
          <w:b/>
        </w:rPr>
        <w:t xml:space="preserve">: </w:t>
      </w:r>
      <w:r>
        <w:t>The first phase of the compiler, which reads the source code and breaks it down</w:t>
      </w:r>
      <w:r>
        <w:rPr>
          <w:spacing w:val="-13"/>
        </w:rPr>
        <w:t xml:space="preserve"> </w:t>
      </w:r>
      <w:r>
        <w:t>into</w:t>
      </w:r>
      <w:r>
        <w:rPr>
          <w:spacing w:val="-12"/>
        </w:rPr>
        <w:t xml:space="preserve"> </w:t>
      </w:r>
      <w:r>
        <w:t>tokens.</w:t>
      </w:r>
      <w:r>
        <w:rPr>
          <w:spacing w:val="-12"/>
        </w:rPr>
        <w:t xml:space="preserve"> </w:t>
      </w:r>
      <w:r>
        <w:t>These</w:t>
      </w:r>
      <w:r>
        <w:rPr>
          <w:spacing w:val="-13"/>
        </w:rPr>
        <w:t xml:space="preserve"> </w:t>
      </w:r>
      <w:r>
        <w:t>tokens</w:t>
      </w:r>
      <w:r>
        <w:rPr>
          <w:spacing w:val="-12"/>
        </w:rPr>
        <w:t xml:space="preserve"> </w:t>
      </w:r>
      <w:r>
        <w:t>are</w:t>
      </w:r>
      <w:r>
        <w:rPr>
          <w:spacing w:val="-14"/>
        </w:rPr>
        <w:t xml:space="preserve"> </w:t>
      </w:r>
      <w:r>
        <w:t>the</w:t>
      </w:r>
      <w:r>
        <w:rPr>
          <w:spacing w:val="-13"/>
        </w:rPr>
        <w:t xml:space="preserve"> </w:t>
      </w:r>
      <w:r>
        <w:t>smallest</w:t>
      </w:r>
      <w:r>
        <w:rPr>
          <w:spacing w:val="-12"/>
        </w:rPr>
        <w:t xml:space="preserve"> </w:t>
      </w:r>
      <w:r>
        <w:t>meaningful</w:t>
      </w:r>
      <w:r>
        <w:rPr>
          <w:spacing w:val="-12"/>
        </w:rPr>
        <w:t xml:space="preserve"> </w:t>
      </w:r>
      <w:r>
        <w:t>units,</w:t>
      </w:r>
      <w:r>
        <w:rPr>
          <w:spacing w:val="-12"/>
        </w:rPr>
        <w:t xml:space="preserve"> </w:t>
      </w:r>
      <w:r>
        <w:t>such</w:t>
      </w:r>
      <w:r>
        <w:rPr>
          <w:spacing w:val="-12"/>
        </w:rPr>
        <w:t xml:space="preserve"> </w:t>
      </w:r>
      <w:r>
        <w:t>as</w:t>
      </w:r>
      <w:r>
        <w:rPr>
          <w:spacing w:val="-12"/>
        </w:rPr>
        <w:t xml:space="preserve"> </w:t>
      </w:r>
      <w:r>
        <w:t>keywords,</w:t>
      </w:r>
      <w:r>
        <w:rPr>
          <w:spacing w:val="-12"/>
        </w:rPr>
        <w:t xml:space="preserve"> </w:t>
      </w:r>
      <w:r>
        <w:t>operators, or</w:t>
      </w:r>
      <w:r>
        <w:rPr>
          <w:spacing w:val="-13"/>
        </w:rPr>
        <w:t xml:space="preserve"> </w:t>
      </w:r>
      <w:r>
        <w:t>identifiers.</w:t>
      </w:r>
      <w:r>
        <w:rPr>
          <w:spacing w:val="-10"/>
        </w:rPr>
        <w:t xml:space="preserve"> </w:t>
      </w:r>
      <w:r>
        <w:t>This</w:t>
      </w:r>
      <w:r>
        <w:rPr>
          <w:spacing w:val="-12"/>
        </w:rPr>
        <w:t xml:space="preserve"> </w:t>
      </w:r>
      <w:r>
        <w:t>phase</w:t>
      </w:r>
      <w:r>
        <w:rPr>
          <w:spacing w:val="-8"/>
        </w:rPr>
        <w:t xml:space="preserve"> </w:t>
      </w:r>
      <w:r>
        <w:t>checks</w:t>
      </w:r>
      <w:r>
        <w:rPr>
          <w:spacing w:val="-10"/>
        </w:rPr>
        <w:t xml:space="preserve"> </w:t>
      </w:r>
      <w:r>
        <w:t>for</w:t>
      </w:r>
      <w:r>
        <w:rPr>
          <w:spacing w:val="-11"/>
        </w:rPr>
        <w:t xml:space="preserve"> </w:t>
      </w:r>
      <w:r>
        <w:t>the</w:t>
      </w:r>
      <w:r>
        <w:rPr>
          <w:spacing w:val="-13"/>
        </w:rPr>
        <w:t xml:space="preserve"> </w:t>
      </w:r>
      <w:r>
        <w:t>proper</w:t>
      </w:r>
      <w:r>
        <w:rPr>
          <w:spacing w:val="-11"/>
        </w:rPr>
        <w:t xml:space="preserve"> </w:t>
      </w:r>
      <w:r>
        <w:t>use</w:t>
      </w:r>
      <w:r>
        <w:rPr>
          <w:spacing w:val="-10"/>
        </w:rPr>
        <w:t xml:space="preserve"> </w:t>
      </w:r>
      <w:r>
        <w:t>of</w:t>
      </w:r>
      <w:r>
        <w:rPr>
          <w:spacing w:val="-13"/>
        </w:rPr>
        <w:t xml:space="preserve"> </w:t>
      </w:r>
      <w:r>
        <w:t>symbols</w:t>
      </w:r>
      <w:r>
        <w:rPr>
          <w:spacing w:val="-11"/>
        </w:rPr>
        <w:t xml:space="preserve"> </w:t>
      </w:r>
      <w:r>
        <w:t>and</w:t>
      </w:r>
      <w:r>
        <w:rPr>
          <w:spacing w:val="-12"/>
        </w:rPr>
        <w:t xml:space="preserve"> </w:t>
      </w:r>
      <w:r>
        <w:t>generates</w:t>
      </w:r>
      <w:r>
        <w:rPr>
          <w:spacing w:val="-10"/>
        </w:rPr>
        <w:t xml:space="preserve"> </w:t>
      </w:r>
      <w:r>
        <w:t>a</w:t>
      </w:r>
      <w:r>
        <w:rPr>
          <w:spacing w:val="-13"/>
        </w:rPr>
        <w:t xml:space="preserve"> </w:t>
      </w:r>
      <w:r>
        <w:t>stream</w:t>
      </w:r>
      <w:r>
        <w:rPr>
          <w:spacing w:val="-7"/>
        </w:rPr>
        <w:t xml:space="preserve"> </w:t>
      </w:r>
      <w:r>
        <w:t>of</w:t>
      </w:r>
      <w:r>
        <w:rPr>
          <w:spacing w:val="-13"/>
        </w:rPr>
        <w:t xml:space="preserve"> </w:t>
      </w:r>
      <w:r>
        <w:t>tokens as output.</w:t>
      </w:r>
    </w:p>
    <w:p w14:paraId="51C9F0FE" w14:textId="6F1B17B9" w:rsidR="00301525" w:rsidDel="008C308D" w:rsidRDefault="008B7718" w:rsidP="00FB7097">
      <w:pPr>
        <w:pStyle w:val="NormalBPBHEB"/>
        <w:rPr>
          <w:del w:id="3802" w:author="Abhiram Arali" w:date="2024-10-30T09:47:00Z"/>
        </w:rPr>
        <w:pPrChange w:id="3803" w:author="Hii" w:date="2024-11-08T15:16:00Z">
          <w:pPr>
            <w:pStyle w:val="BodyText"/>
            <w:spacing w:before="159" w:line="360" w:lineRule="auto"/>
            <w:ind w:left="220" w:right="224"/>
            <w:jc w:val="both"/>
          </w:pPr>
        </w:pPrChange>
      </w:pPr>
      <w:r>
        <w:rPr>
          <w:b/>
        </w:rPr>
        <w:t>Syntax</w:t>
      </w:r>
      <w:r>
        <w:rPr>
          <w:b/>
          <w:spacing w:val="-1"/>
        </w:rPr>
        <w:t xml:space="preserve"> </w:t>
      </w:r>
      <w:r w:rsidR="00D83CEF">
        <w:rPr>
          <w:b/>
        </w:rPr>
        <w:t xml:space="preserve">analysis </w:t>
      </w:r>
      <w:r>
        <w:rPr>
          <w:b/>
        </w:rPr>
        <w:t>(</w:t>
      </w:r>
      <w:r w:rsidR="00D83CEF">
        <w:rPr>
          <w:b/>
        </w:rPr>
        <w:t>parsing</w:t>
      </w:r>
      <w:r>
        <w:rPr>
          <w:b/>
        </w:rPr>
        <w:t>):</w:t>
      </w:r>
      <w:r>
        <w:rPr>
          <w:b/>
          <w:spacing w:val="-1"/>
        </w:rPr>
        <w:t xml:space="preserve"> </w:t>
      </w:r>
      <w:r>
        <w:t>The</w:t>
      </w:r>
      <w:r>
        <w:rPr>
          <w:spacing w:val="-2"/>
        </w:rPr>
        <w:t xml:space="preserve"> </w:t>
      </w:r>
      <w:r>
        <w:t>next phase</w:t>
      </w:r>
      <w:r>
        <w:rPr>
          <w:spacing w:val="-1"/>
        </w:rPr>
        <w:t xml:space="preserve"> </w:t>
      </w:r>
      <w:r>
        <w:t>involves checking</w:t>
      </w:r>
      <w:r>
        <w:rPr>
          <w:spacing w:val="-1"/>
        </w:rPr>
        <w:t xml:space="preserve"> </w:t>
      </w:r>
      <w:r>
        <w:t>the</w:t>
      </w:r>
      <w:r>
        <w:rPr>
          <w:spacing w:val="-1"/>
        </w:rPr>
        <w:t xml:space="preserve"> </w:t>
      </w:r>
      <w:r>
        <w:t>structure</w:t>
      </w:r>
      <w:r>
        <w:rPr>
          <w:spacing w:val="-1"/>
        </w:rPr>
        <w:t xml:space="preserve"> </w:t>
      </w:r>
      <w:r>
        <w:t>of</w:t>
      </w:r>
      <w:r>
        <w:rPr>
          <w:spacing w:val="-1"/>
        </w:rPr>
        <w:t xml:space="preserve"> </w:t>
      </w:r>
      <w:r>
        <w:t>the code</w:t>
      </w:r>
      <w:r>
        <w:rPr>
          <w:spacing w:val="-1"/>
        </w:rPr>
        <w:t xml:space="preserve"> </w:t>
      </w:r>
      <w:r>
        <w:t>using the</w:t>
      </w:r>
      <w:r>
        <w:rPr>
          <w:spacing w:val="1"/>
        </w:rPr>
        <w:t xml:space="preserve"> </w:t>
      </w:r>
      <w:r>
        <w:t>grammar</w:t>
      </w:r>
      <w:r>
        <w:rPr>
          <w:spacing w:val="2"/>
        </w:rPr>
        <w:t xml:space="preserve"> </w:t>
      </w:r>
      <w:r>
        <w:t>of</w:t>
      </w:r>
      <w:r>
        <w:rPr>
          <w:spacing w:val="2"/>
        </w:rPr>
        <w:t xml:space="preserve"> </w:t>
      </w:r>
      <w:r>
        <w:t>the</w:t>
      </w:r>
      <w:r>
        <w:rPr>
          <w:spacing w:val="4"/>
        </w:rPr>
        <w:t xml:space="preserve"> </w:t>
      </w:r>
      <w:r>
        <w:t>programming</w:t>
      </w:r>
      <w:r>
        <w:rPr>
          <w:spacing w:val="4"/>
        </w:rPr>
        <w:t xml:space="preserve"> </w:t>
      </w:r>
      <w:r>
        <w:t>language.</w:t>
      </w:r>
      <w:r>
        <w:rPr>
          <w:spacing w:val="3"/>
        </w:rPr>
        <w:t xml:space="preserve"> </w:t>
      </w:r>
      <w:r>
        <w:t>The</w:t>
      </w:r>
      <w:r>
        <w:rPr>
          <w:spacing w:val="3"/>
        </w:rPr>
        <w:t xml:space="preserve"> </w:t>
      </w:r>
      <w:r>
        <w:t>compiler</w:t>
      </w:r>
      <w:r>
        <w:rPr>
          <w:spacing w:val="2"/>
        </w:rPr>
        <w:t xml:space="preserve"> </w:t>
      </w:r>
      <w:r>
        <w:t>verifies</w:t>
      </w:r>
      <w:r>
        <w:rPr>
          <w:spacing w:val="3"/>
        </w:rPr>
        <w:t xml:space="preserve"> </w:t>
      </w:r>
      <w:r>
        <w:t>that</w:t>
      </w:r>
      <w:r>
        <w:rPr>
          <w:spacing w:val="4"/>
        </w:rPr>
        <w:t xml:space="preserve"> </w:t>
      </w:r>
      <w:r>
        <w:t>the</w:t>
      </w:r>
      <w:r>
        <w:rPr>
          <w:spacing w:val="3"/>
        </w:rPr>
        <w:t xml:space="preserve"> </w:t>
      </w:r>
      <w:r>
        <w:t>sequence</w:t>
      </w:r>
      <w:r>
        <w:rPr>
          <w:spacing w:val="2"/>
        </w:rPr>
        <w:t xml:space="preserve"> </w:t>
      </w:r>
      <w:r>
        <w:t>of</w:t>
      </w:r>
      <w:r>
        <w:rPr>
          <w:spacing w:val="3"/>
        </w:rPr>
        <w:t xml:space="preserve"> </w:t>
      </w:r>
      <w:r>
        <w:rPr>
          <w:spacing w:val="-2"/>
        </w:rPr>
        <w:t>tokens</w:t>
      </w:r>
      <w:ins w:id="3804" w:author="Abhiram Arali" w:date="2024-10-30T09:47:00Z">
        <w:r w:rsidR="008C308D">
          <w:rPr>
            <w:spacing w:val="-2"/>
          </w:rPr>
          <w:t xml:space="preserve"> </w:t>
        </w:r>
      </w:ins>
    </w:p>
    <w:p w14:paraId="4B2F249A" w14:textId="1DFB4717" w:rsidR="00301525" w:rsidDel="004D1D7A" w:rsidRDefault="00301525" w:rsidP="00FB7097">
      <w:pPr>
        <w:spacing w:line="360" w:lineRule="auto"/>
        <w:jc w:val="both"/>
        <w:rPr>
          <w:del w:id="3805" w:author="Abhiram Arali" w:date="2024-10-30T09:47:00Z"/>
        </w:rPr>
        <w:sectPr w:rsidR="00301525" w:rsidDel="004D1D7A">
          <w:pgSz w:w="11910" w:h="16840"/>
          <w:pgMar w:top="1540" w:right="1220" w:bottom="1200" w:left="1220" w:header="758" w:footer="1000" w:gutter="0"/>
          <w:cols w:space="720"/>
        </w:sectPr>
        <w:pPrChange w:id="3806" w:author="Hii" w:date="2024-11-08T15:16:00Z">
          <w:pPr>
            <w:spacing w:line="360" w:lineRule="auto"/>
            <w:jc w:val="both"/>
          </w:pPr>
        </w:pPrChange>
      </w:pPr>
    </w:p>
    <w:p w14:paraId="6A9C0A19" w14:textId="77777777" w:rsidR="00301525" w:rsidRDefault="008B7718" w:rsidP="00FB7097">
      <w:pPr>
        <w:pStyle w:val="NormalBPBHEB"/>
        <w:pPrChange w:id="3807" w:author="Hii" w:date="2024-11-08T15:16:00Z">
          <w:pPr>
            <w:pStyle w:val="BodyText"/>
            <w:spacing w:before="100" w:line="360" w:lineRule="auto"/>
            <w:ind w:left="220" w:right="224"/>
            <w:jc w:val="both"/>
          </w:pPr>
        </w:pPrChange>
      </w:pPr>
      <w:r>
        <w:t>follows the correct syntactical rules (e.g., matching parentheses, proper control flow). If any errors are detected, the compiler will report them at this stage.</w:t>
      </w:r>
    </w:p>
    <w:p w14:paraId="7F3C5F55" w14:textId="087CA746" w:rsidR="00301525" w:rsidDel="00CF0768" w:rsidRDefault="00301525" w:rsidP="00FB7097">
      <w:pPr>
        <w:pStyle w:val="BodyText"/>
        <w:rPr>
          <w:del w:id="3808" w:author="Abhiram Arali" w:date="2024-10-30T09:47:00Z"/>
        </w:rPr>
        <w:pPrChange w:id="3809" w:author="Hii" w:date="2024-11-08T15:16:00Z">
          <w:pPr>
            <w:pStyle w:val="BodyText"/>
          </w:pPr>
        </w:pPrChange>
      </w:pPr>
    </w:p>
    <w:p w14:paraId="4A22428E" w14:textId="3129CC52" w:rsidR="00301525" w:rsidDel="00CF0768" w:rsidRDefault="00301525" w:rsidP="00FB7097">
      <w:pPr>
        <w:pStyle w:val="BodyText"/>
        <w:spacing w:before="182"/>
        <w:rPr>
          <w:del w:id="3810" w:author="Abhiram Arali" w:date="2024-10-30T09:47:00Z"/>
        </w:rPr>
        <w:pPrChange w:id="3811" w:author="Hii" w:date="2024-11-08T15:16:00Z">
          <w:pPr>
            <w:pStyle w:val="BodyText"/>
            <w:spacing w:before="182"/>
          </w:pPr>
        </w:pPrChange>
      </w:pPr>
    </w:p>
    <w:p w14:paraId="1F601309" w14:textId="34BA0360" w:rsidR="00301525" w:rsidRDefault="008B7718" w:rsidP="00FB7097">
      <w:pPr>
        <w:pStyle w:val="NormalBPBHEB"/>
        <w:pPrChange w:id="3812" w:author="Hii" w:date="2024-11-08T15:16:00Z">
          <w:pPr>
            <w:pStyle w:val="BodyText"/>
            <w:spacing w:before="1" w:line="360" w:lineRule="auto"/>
            <w:ind w:left="220" w:right="215"/>
            <w:jc w:val="both"/>
          </w:pPr>
        </w:pPrChange>
      </w:pPr>
      <w:r>
        <w:rPr>
          <w:b/>
        </w:rPr>
        <w:t xml:space="preserve">Semantic </w:t>
      </w:r>
      <w:r w:rsidR="00006942">
        <w:rPr>
          <w:b/>
        </w:rPr>
        <w:t>analysis</w:t>
      </w:r>
      <w:r>
        <w:rPr>
          <w:b/>
        </w:rPr>
        <w:t xml:space="preserve">: </w:t>
      </w:r>
      <w:r>
        <w:t>After syntax is verified, the compiler checks for logical consistency and meaning.</w:t>
      </w:r>
      <w:r>
        <w:rPr>
          <w:spacing w:val="-5"/>
        </w:rPr>
        <w:t xml:space="preserve"> </w:t>
      </w:r>
      <w:r>
        <w:t>It</w:t>
      </w:r>
      <w:r>
        <w:rPr>
          <w:spacing w:val="-8"/>
        </w:rPr>
        <w:t xml:space="preserve"> </w:t>
      </w:r>
      <w:r>
        <w:t>ensures</w:t>
      </w:r>
      <w:r>
        <w:rPr>
          <w:spacing w:val="-8"/>
        </w:rPr>
        <w:t xml:space="preserve"> </w:t>
      </w:r>
      <w:r>
        <w:t>that</w:t>
      </w:r>
      <w:r>
        <w:rPr>
          <w:spacing w:val="-8"/>
        </w:rPr>
        <w:t xml:space="preserve"> </w:t>
      </w:r>
      <w:r>
        <w:t>variables</w:t>
      </w:r>
      <w:r>
        <w:rPr>
          <w:spacing w:val="-9"/>
        </w:rPr>
        <w:t xml:space="preserve"> </w:t>
      </w:r>
      <w:r>
        <w:t>are</w:t>
      </w:r>
      <w:r>
        <w:rPr>
          <w:spacing w:val="-10"/>
        </w:rPr>
        <w:t xml:space="preserve"> </w:t>
      </w:r>
      <w:r>
        <w:t>correctly</w:t>
      </w:r>
      <w:r>
        <w:rPr>
          <w:spacing w:val="-8"/>
        </w:rPr>
        <w:t xml:space="preserve"> </w:t>
      </w:r>
      <w:r>
        <w:t>declared,</w:t>
      </w:r>
      <w:r>
        <w:rPr>
          <w:spacing w:val="-8"/>
        </w:rPr>
        <w:t xml:space="preserve"> </w:t>
      </w:r>
      <w:r>
        <w:t>data</w:t>
      </w:r>
      <w:r>
        <w:rPr>
          <w:spacing w:val="-9"/>
        </w:rPr>
        <w:t xml:space="preserve"> </w:t>
      </w:r>
      <w:r>
        <w:t>types</w:t>
      </w:r>
      <w:r>
        <w:rPr>
          <w:spacing w:val="-8"/>
        </w:rPr>
        <w:t xml:space="preserve"> </w:t>
      </w:r>
      <w:r>
        <w:t>match,</w:t>
      </w:r>
      <w:r>
        <w:rPr>
          <w:spacing w:val="-8"/>
        </w:rPr>
        <w:t xml:space="preserve"> </w:t>
      </w:r>
      <w:r>
        <w:t>and</w:t>
      </w:r>
      <w:r>
        <w:rPr>
          <w:spacing w:val="-8"/>
        </w:rPr>
        <w:t xml:space="preserve"> </w:t>
      </w:r>
      <w:r>
        <w:t>expressions</w:t>
      </w:r>
      <w:r>
        <w:rPr>
          <w:spacing w:val="-8"/>
        </w:rPr>
        <w:t xml:space="preserve"> </w:t>
      </w:r>
      <w:r>
        <w:t>are used in a meaningful way. This phase also involves type</w:t>
      </w:r>
      <w:del w:id="3813" w:author="Abhiram Arali" w:date="2024-10-30T09:47:00Z">
        <w:r w:rsidDel="006B0B67">
          <w:delText xml:space="preserve"> </w:delText>
        </w:r>
      </w:del>
      <w:ins w:id="3814" w:author="Abhiram Arali" w:date="2024-10-30T09:47:00Z">
        <w:r w:rsidR="006B0B67">
          <w:t>-</w:t>
        </w:r>
      </w:ins>
      <w:r>
        <w:t xml:space="preserve">checking and validating the flow of </w:t>
      </w:r>
      <w:r>
        <w:rPr>
          <w:spacing w:val="-2"/>
        </w:rPr>
        <w:t>data.</w:t>
      </w:r>
    </w:p>
    <w:p w14:paraId="43C704C1" w14:textId="77777777" w:rsidR="00301525" w:rsidRDefault="008B7718" w:rsidP="00FB7097">
      <w:pPr>
        <w:pStyle w:val="NormalBPBHEB"/>
        <w:pPrChange w:id="3815" w:author="Hii" w:date="2024-11-08T15:16:00Z">
          <w:pPr>
            <w:pStyle w:val="BodyText"/>
            <w:spacing w:before="161" w:line="360" w:lineRule="auto"/>
            <w:ind w:left="220" w:right="220"/>
            <w:jc w:val="both"/>
          </w:pPr>
        </w:pPrChange>
      </w:pPr>
      <w:r>
        <w:rPr>
          <w:b/>
        </w:rPr>
        <w:t xml:space="preserve">Optimization: </w:t>
      </w:r>
      <w:r>
        <w:t>Once the</w:t>
      </w:r>
      <w:r>
        <w:rPr>
          <w:spacing w:val="-2"/>
        </w:rPr>
        <w:t xml:space="preserve"> </w:t>
      </w:r>
      <w:r>
        <w:t>semantic checks are</w:t>
      </w:r>
      <w:r>
        <w:rPr>
          <w:spacing w:val="-1"/>
        </w:rPr>
        <w:t xml:space="preserve"> </w:t>
      </w:r>
      <w:r>
        <w:t>complete, the compiler attempts to optimize the code.</w:t>
      </w:r>
      <w:r>
        <w:rPr>
          <w:spacing w:val="-4"/>
        </w:rPr>
        <w:t xml:space="preserve"> </w:t>
      </w:r>
      <w:r>
        <w:t>This</w:t>
      </w:r>
      <w:r>
        <w:rPr>
          <w:spacing w:val="-4"/>
        </w:rPr>
        <w:t xml:space="preserve"> </w:t>
      </w:r>
      <w:r>
        <w:t>can</w:t>
      </w:r>
      <w:r>
        <w:rPr>
          <w:spacing w:val="-4"/>
        </w:rPr>
        <w:t xml:space="preserve"> </w:t>
      </w:r>
      <w:r>
        <w:t>involve</w:t>
      </w:r>
      <w:r>
        <w:rPr>
          <w:spacing w:val="-5"/>
        </w:rPr>
        <w:t xml:space="preserve"> </w:t>
      </w:r>
      <w:r>
        <w:t>removing</w:t>
      </w:r>
      <w:r>
        <w:rPr>
          <w:spacing w:val="-4"/>
        </w:rPr>
        <w:t xml:space="preserve"> </w:t>
      </w:r>
      <w:r>
        <w:t>redundant</w:t>
      </w:r>
      <w:r>
        <w:rPr>
          <w:spacing w:val="-4"/>
        </w:rPr>
        <w:t xml:space="preserve"> </w:t>
      </w:r>
      <w:r>
        <w:t>calculations,</w:t>
      </w:r>
      <w:r>
        <w:rPr>
          <w:spacing w:val="-4"/>
        </w:rPr>
        <w:t xml:space="preserve"> </w:t>
      </w:r>
      <w:r>
        <w:t>improving</w:t>
      </w:r>
      <w:r>
        <w:rPr>
          <w:spacing w:val="-4"/>
        </w:rPr>
        <w:t xml:space="preserve"> </w:t>
      </w:r>
      <w:r>
        <w:t>the</w:t>
      </w:r>
      <w:r>
        <w:rPr>
          <w:spacing w:val="-5"/>
        </w:rPr>
        <w:t xml:space="preserve"> </w:t>
      </w:r>
      <w:r>
        <w:t>efficiency</w:t>
      </w:r>
      <w:r>
        <w:rPr>
          <w:spacing w:val="-4"/>
        </w:rPr>
        <w:t xml:space="preserve"> </w:t>
      </w:r>
      <w:r>
        <w:t>of</w:t>
      </w:r>
      <w:r>
        <w:rPr>
          <w:spacing w:val="-4"/>
        </w:rPr>
        <w:t xml:space="preserve"> </w:t>
      </w:r>
      <w:r>
        <w:t>loops,</w:t>
      </w:r>
      <w:r>
        <w:rPr>
          <w:spacing w:val="-4"/>
        </w:rPr>
        <w:t xml:space="preserve"> </w:t>
      </w:r>
      <w:r>
        <w:t>or minimizing the memory usage of variables. The goal of optimization is to improve the performance of the final program without changing its behavior.</w:t>
      </w:r>
    </w:p>
    <w:p w14:paraId="450E3AB4" w14:textId="73811E0F" w:rsidR="00301525" w:rsidRDefault="008B7718" w:rsidP="00FB7097">
      <w:pPr>
        <w:pStyle w:val="NormalBPBHEB"/>
        <w:pPrChange w:id="3816" w:author="Hii" w:date="2024-11-08T15:16:00Z">
          <w:pPr>
            <w:pStyle w:val="BodyText"/>
            <w:spacing w:before="159" w:line="360" w:lineRule="auto"/>
            <w:ind w:left="220" w:right="217"/>
            <w:jc w:val="both"/>
          </w:pPr>
        </w:pPrChange>
      </w:pPr>
      <w:r>
        <w:rPr>
          <w:b/>
        </w:rPr>
        <w:t xml:space="preserve">Code </w:t>
      </w:r>
      <w:r w:rsidR="004441D7">
        <w:rPr>
          <w:b/>
        </w:rPr>
        <w:t>generation</w:t>
      </w:r>
      <w:r>
        <w:rPr>
          <w:b/>
        </w:rPr>
        <w:t xml:space="preserve">: </w:t>
      </w:r>
      <w:r>
        <w:t>After optimization, the compiler generates the machine code or assembly code</w:t>
      </w:r>
      <w:r>
        <w:rPr>
          <w:spacing w:val="-12"/>
        </w:rPr>
        <w:t xml:space="preserve"> </w:t>
      </w:r>
      <w:r>
        <w:t>that</w:t>
      </w:r>
      <w:r>
        <w:rPr>
          <w:spacing w:val="-11"/>
        </w:rPr>
        <w:t xml:space="preserve"> </w:t>
      </w:r>
      <w:r>
        <w:t>will</w:t>
      </w:r>
      <w:r>
        <w:rPr>
          <w:spacing w:val="-10"/>
        </w:rPr>
        <w:t xml:space="preserve"> </w:t>
      </w:r>
      <w:r>
        <w:t>be</w:t>
      </w:r>
      <w:r>
        <w:rPr>
          <w:spacing w:val="-12"/>
        </w:rPr>
        <w:t xml:space="preserve"> </w:t>
      </w:r>
      <w:r>
        <w:t>executed</w:t>
      </w:r>
      <w:r>
        <w:rPr>
          <w:spacing w:val="-11"/>
        </w:rPr>
        <w:t xml:space="preserve"> </w:t>
      </w:r>
      <w:r>
        <w:t>by</w:t>
      </w:r>
      <w:r>
        <w:rPr>
          <w:spacing w:val="-11"/>
        </w:rPr>
        <w:t xml:space="preserve"> </w:t>
      </w:r>
      <w:r>
        <w:t>the</w:t>
      </w:r>
      <w:r>
        <w:rPr>
          <w:spacing w:val="-11"/>
        </w:rPr>
        <w:t xml:space="preserve"> </w:t>
      </w:r>
      <w:r>
        <w:t>CPU.</w:t>
      </w:r>
      <w:r>
        <w:rPr>
          <w:spacing w:val="-11"/>
        </w:rPr>
        <w:t xml:space="preserve"> </w:t>
      </w:r>
      <w:r>
        <w:t>This</w:t>
      </w:r>
      <w:r>
        <w:rPr>
          <w:spacing w:val="-10"/>
        </w:rPr>
        <w:t xml:space="preserve"> </w:t>
      </w:r>
      <w:r>
        <w:t>involves</w:t>
      </w:r>
      <w:r>
        <w:rPr>
          <w:spacing w:val="-10"/>
        </w:rPr>
        <w:t xml:space="preserve"> </w:t>
      </w:r>
      <w:r>
        <w:t>mapping</w:t>
      </w:r>
      <w:r>
        <w:rPr>
          <w:spacing w:val="-11"/>
        </w:rPr>
        <w:t xml:space="preserve"> </w:t>
      </w:r>
      <w:r>
        <w:t>high-level</w:t>
      </w:r>
      <w:r>
        <w:rPr>
          <w:spacing w:val="-10"/>
        </w:rPr>
        <w:t xml:space="preserve"> </w:t>
      </w:r>
      <w:r>
        <w:t>constructs</w:t>
      </w:r>
      <w:r>
        <w:rPr>
          <w:spacing w:val="-10"/>
        </w:rPr>
        <w:t xml:space="preserve"> </w:t>
      </w:r>
      <w:r>
        <w:t>like</w:t>
      </w:r>
      <w:r>
        <w:rPr>
          <w:spacing w:val="-12"/>
        </w:rPr>
        <w:t xml:space="preserve"> </w:t>
      </w:r>
      <w:r>
        <w:t>loops, functions, and conditionals to specific machine instructions that the hardware understands.</w:t>
      </w:r>
    </w:p>
    <w:p w14:paraId="4DEED605" w14:textId="143D9B22" w:rsidR="00301525" w:rsidRDefault="008B7718" w:rsidP="00FB7097">
      <w:pPr>
        <w:pStyle w:val="NormalBPBHEB"/>
        <w:pPrChange w:id="3817" w:author="Hii" w:date="2024-11-08T15:17:00Z">
          <w:pPr>
            <w:pStyle w:val="BodyText"/>
            <w:spacing w:before="159" w:line="360" w:lineRule="auto"/>
            <w:ind w:left="220" w:right="214"/>
            <w:jc w:val="both"/>
          </w:pPr>
        </w:pPrChange>
      </w:pPr>
      <w:r>
        <w:rPr>
          <w:b/>
        </w:rPr>
        <w:t>Code</w:t>
      </w:r>
      <w:r>
        <w:rPr>
          <w:b/>
          <w:spacing w:val="-11"/>
        </w:rPr>
        <w:t xml:space="preserve"> </w:t>
      </w:r>
      <w:r w:rsidR="004441D7">
        <w:rPr>
          <w:b/>
        </w:rPr>
        <w:t>linking</w:t>
      </w:r>
      <w:r>
        <w:rPr>
          <w:b/>
        </w:rPr>
        <w:t>:</w:t>
      </w:r>
      <w:r>
        <w:rPr>
          <w:b/>
          <w:spacing w:val="-11"/>
        </w:rPr>
        <w:t xml:space="preserve"> </w:t>
      </w:r>
      <w:r>
        <w:t>In</w:t>
      </w:r>
      <w:r>
        <w:rPr>
          <w:spacing w:val="-11"/>
        </w:rPr>
        <w:t xml:space="preserve"> </w:t>
      </w:r>
      <w:r>
        <w:t>many</w:t>
      </w:r>
      <w:r>
        <w:rPr>
          <w:spacing w:val="-9"/>
        </w:rPr>
        <w:t xml:space="preserve"> </w:t>
      </w:r>
      <w:r>
        <w:t>cases,</w:t>
      </w:r>
      <w:r>
        <w:rPr>
          <w:spacing w:val="-10"/>
        </w:rPr>
        <w:t xml:space="preserve"> </w:t>
      </w:r>
      <w:r>
        <w:t>the</w:t>
      </w:r>
      <w:r>
        <w:rPr>
          <w:spacing w:val="-11"/>
        </w:rPr>
        <w:t xml:space="preserve"> </w:t>
      </w:r>
      <w:r>
        <w:t>generated</w:t>
      </w:r>
      <w:r>
        <w:rPr>
          <w:spacing w:val="-11"/>
        </w:rPr>
        <w:t xml:space="preserve"> </w:t>
      </w:r>
      <w:r>
        <w:t>machine</w:t>
      </w:r>
      <w:r>
        <w:rPr>
          <w:spacing w:val="-11"/>
        </w:rPr>
        <w:t xml:space="preserve"> </w:t>
      </w:r>
      <w:r>
        <w:t>code</w:t>
      </w:r>
      <w:r>
        <w:rPr>
          <w:spacing w:val="-12"/>
        </w:rPr>
        <w:t xml:space="preserve"> </w:t>
      </w:r>
      <w:r>
        <w:t>is</w:t>
      </w:r>
      <w:r>
        <w:rPr>
          <w:spacing w:val="-10"/>
        </w:rPr>
        <w:t xml:space="preserve"> </w:t>
      </w:r>
      <w:r>
        <w:t>not</w:t>
      </w:r>
      <w:r>
        <w:rPr>
          <w:spacing w:val="-10"/>
        </w:rPr>
        <w:t xml:space="preserve"> </w:t>
      </w:r>
      <w:r>
        <w:t>immediately</w:t>
      </w:r>
      <w:r>
        <w:rPr>
          <w:spacing w:val="-11"/>
        </w:rPr>
        <w:t xml:space="preserve"> </w:t>
      </w:r>
      <w:r>
        <w:t>executable.</w:t>
      </w:r>
      <w:r>
        <w:rPr>
          <w:spacing w:val="-11"/>
        </w:rPr>
        <w:t xml:space="preserve"> </w:t>
      </w:r>
      <w:r>
        <w:t xml:space="preserve">The linker, a separate program or part of the compiler, combines the machine code with other modules and </w:t>
      </w:r>
      <w:r>
        <w:lastRenderedPageBreak/>
        <w:t>libraries needed by the program. The result is an executable file that is ready for execution by the operating system.</w:t>
      </w:r>
    </w:p>
    <w:p w14:paraId="5E95545B" w14:textId="23E272CF" w:rsidR="00301525" w:rsidRPr="0090426B" w:rsidDel="00BE10DF" w:rsidRDefault="008B7718">
      <w:pPr>
        <w:pStyle w:val="NormalBPBHEB"/>
        <w:numPr>
          <w:ilvl w:val="0"/>
          <w:numId w:val="108"/>
        </w:numPr>
        <w:spacing w:before="21"/>
        <w:rPr>
          <w:del w:id="3818" w:author="Abhiram Arali" w:date="2024-10-30T09:47:00Z"/>
          <w:b/>
          <w:bCs/>
          <w:rPrChange w:id="3819" w:author="Abhiram Arali" w:date="2024-10-30T09:47:00Z">
            <w:rPr>
              <w:del w:id="3820" w:author="Abhiram Arali" w:date="2024-10-30T09:47:00Z"/>
            </w:rPr>
          </w:rPrChange>
        </w:rPr>
        <w:pPrChange w:id="3821" w:author="Abhiram Arali" w:date="2024-10-30T09:47:00Z">
          <w:pPr>
            <w:pStyle w:val="ListParagraph"/>
            <w:numPr>
              <w:numId w:val="4"/>
            </w:numPr>
            <w:tabs>
              <w:tab w:val="left" w:pos="939"/>
            </w:tabs>
            <w:spacing w:before="162"/>
            <w:ind w:left="939" w:hanging="359"/>
            <w:jc w:val="both"/>
          </w:pPr>
        </w:pPrChange>
      </w:pPr>
      <w:r w:rsidRPr="00BE10DF">
        <w:rPr>
          <w:b/>
          <w:bCs/>
          <w:rPrChange w:id="3822" w:author="Abhiram Arali" w:date="2024-10-30T09:47:00Z">
            <w:rPr/>
          </w:rPrChange>
        </w:rPr>
        <w:t xml:space="preserve">Error </w:t>
      </w:r>
      <w:r w:rsidR="0090426B" w:rsidRPr="00BE10DF">
        <w:rPr>
          <w:b/>
          <w:bCs/>
          <w:rPrChange w:id="3823" w:author="Abhiram Arali" w:date="2024-10-30T09:47:00Z">
            <w:rPr/>
          </w:rPrChange>
        </w:rPr>
        <w:t>detection</w:t>
      </w:r>
      <w:r w:rsidRPr="00BE10DF">
        <w:rPr>
          <w:b/>
          <w:bCs/>
          <w:rPrChange w:id="3824" w:author="Abhiram Arali" w:date="2024-10-30T09:47:00Z">
            <w:rPr/>
          </w:rPrChange>
        </w:rPr>
        <w:t>:</w:t>
      </w:r>
    </w:p>
    <w:p w14:paraId="21D21F65" w14:textId="6B637444" w:rsidR="00301525" w:rsidRPr="00BE10DF" w:rsidDel="005D4EAF" w:rsidRDefault="00BE10DF">
      <w:pPr>
        <w:pStyle w:val="NormalBPBHEB"/>
        <w:numPr>
          <w:ilvl w:val="0"/>
          <w:numId w:val="108"/>
        </w:numPr>
        <w:spacing w:before="21"/>
        <w:rPr>
          <w:del w:id="3825" w:author="Abhiram Arali" w:date="2024-10-30T09:48:00Z"/>
          <w:i/>
        </w:rPr>
        <w:pPrChange w:id="3826" w:author="Abhiram Arali" w:date="2024-10-30T09:47:00Z">
          <w:pPr>
            <w:pStyle w:val="BodyText"/>
            <w:spacing w:before="21"/>
          </w:pPr>
        </w:pPrChange>
      </w:pPr>
      <w:ins w:id="3827" w:author="Abhiram Arali" w:date="2024-10-30T09:47:00Z">
        <w:r w:rsidRPr="00E413EC">
          <w:rPr>
            <w:i/>
          </w:rPr>
          <w:t xml:space="preserve"> </w:t>
        </w:r>
      </w:ins>
    </w:p>
    <w:p w14:paraId="150B3498" w14:textId="77777777" w:rsidR="00301525" w:rsidRDefault="008B7718">
      <w:pPr>
        <w:pStyle w:val="NormalBPBHEB"/>
        <w:numPr>
          <w:ilvl w:val="0"/>
          <w:numId w:val="108"/>
        </w:numPr>
        <w:spacing w:before="21"/>
        <w:pPrChange w:id="3828" w:author="Abhiram Arali" w:date="2024-10-30T09:47:00Z">
          <w:pPr>
            <w:pStyle w:val="BodyText"/>
            <w:spacing w:line="360" w:lineRule="auto"/>
            <w:ind w:left="220" w:right="218"/>
          </w:pPr>
        </w:pPrChange>
      </w:pPr>
      <w:r>
        <w:t xml:space="preserve">One of the key functions of a compiler is to detect errors in the source code. These errors can </w:t>
      </w:r>
      <w:r w:rsidRPr="00E413EC">
        <w:rPr>
          <w:spacing w:val="-4"/>
        </w:rPr>
        <w:t>be:</w:t>
      </w:r>
    </w:p>
    <w:p w14:paraId="69ED68F5" w14:textId="4D6C6097" w:rsidR="00301525" w:rsidRDefault="008B7718" w:rsidP="00FB7097">
      <w:pPr>
        <w:pStyle w:val="NormalBPBHEB"/>
        <w:pPrChange w:id="3829" w:author="Hii" w:date="2024-11-08T15:17:00Z">
          <w:pPr>
            <w:pStyle w:val="BodyText"/>
            <w:spacing w:before="161" w:line="360" w:lineRule="auto"/>
            <w:ind w:left="220"/>
          </w:pPr>
        </w:pPrChange>
      </w:pPr>
      <w:r>
        <w:rPr>
          <w:b/>
        </w:rPr>
        <w:t xml:space="preserve">Syntax </w:t>
      </w:r>
      <w:r w:rsidR="005D15BF">
        <w:rPr>
          <w:b/>
        </w:rPr>
        <w:t>errors</w:t>
      </w:r>
      <w:r>
        <w:rPr>
          <w:b/>
        </w:rPr>
        <w:t xml:space="preserve">: </w:t>
      </w:r>
      <w:r>
        <w:t>Occur when the source code does not follow the rules of the programming</w:t>
      </w:r>
      <w:r>
        <w:rPr>
          <w:spacing w:val="80"/>
        </w:rPr>
        <w:t xml:space="preserve"> </w:t>
      </w:r>
      <w:r>
        <w:t>language (e.g., missing semicolons, unbalanced parentheses).</w:t>
      </w:r>
    </w:p>
    <w:p w14:paraId="53E0729E" w14:textId="5CB95950" w:rsidR="00301525" w:rsidRDefault="008B7718" w:rsidP="00FB7097">
      <w:pPr>
        <w:pStyle w:val="NormalBPBHEB"/>
        <w:pPrChange w:id="3830" w:author="Hii" w:date="2024-11-08T15:17:00Z">
          <w:pPr>
            <w:pStyle w:val="BodyText"/>
            <w:spacing w:before="159" w:line="360" w:lineRule="auto"/>
            <w:ind w:left="220" w:right="5"/>
          </w:pPr>
        </w:pPrChange>
      </w:pPr>
      <w:r>
        <w:rPr>
          <w:b/>
        </w:rPr>
        <w:t xml:space="preserve">Semantic </w:t>
      </w:r>
      <w:r w:rsidR="005D15BF">
        <w:rPr>
          <w:b/>
        </w:rPr>
        <w:t>errors</w:t>
      </w:r>
      <w:r>
        <w:rPr>
          <w:b/>
        </w:rPr>
        <w:t xml:space="preserve">: </w:t>
      </w:r>
      <w:r>
        <w:t>Occur when the logic of the code is incorrect, such as attempting to add a string to an integer.</w:t>
      </w:r>
    </w:p>
    <w:p w14:paraId="6499FBA7" w14:textId="77777777" w:rsidR="00301525" w:rsidRDefault="008B7718">
      <w:pPr>
        <w:pStyle w:val="NormalBPBHEB"/>
        <w:rPr>
          <w:ins w:id="3831" w:author="Abhiram Arali" w:date="2024-10-30T09:45:00Z"/>
        </w:rPr>
        <w:pPrChange w:id="3832" w:author="Abhiram Arali" w:date="2024-10-30T09:48:00Z">
          <w:pPr>
            <w:pStyle w:val="BodyText"/>
            <w:spacing w:before="161" w:line="360" w:lineRule="auto"/>
            <w:ind w:left="220"/>
          </w:pPr>
        </w:pPrChange>
      </w:pPr>
      <w:r>
        <w:t>The</w:t>
      </w:r>
      <w:r>
        <w:rPr>
          <w:spacing w:val="-9"/>
        </w:rPr>
        <w:t xml:space="preserve"> </w:t>
      </w:r>
      <w:r>
        <w:t>compiler</w:t>
      </w:r>
      <w:r>
        <w:rPr>
          <w:spacing w:val="-9"/>
        </w:rPr>
        <w:t xml:space="preserve"> </w:t>
      </w:r>
      <w:r>
        <w:t>provides</w:t>
      </w:r>
      <w:r>
        <w:rPr>
          <w:spacing w:val="-8"/>
        </w:rPr>
        <w:t xml:space="preserve"> </w:t>
      </w:r>
      <w:r>
        <w:t>detailed</w:t>
      </w:r>
      <w:r>
        <w:rPr>
          <w:spacing w:val="-9"/>
        </w:rPr>
        <w:t xml:space="preserve"> </w:t>
      </w:r>
      <w:r>
        <w:t>error</w:t>
      </w:r>
      <w:r>
        <w:rPr>
          <w:spacing w:val="-9"/>
        </w:rPr>
        <w:t xml:space="preserve"> </w:t>
      </w:r>
      <w:r>
        <w:t>messages,</w:t>
      </w:r>
      <w:r>
        <w:rPr>
          <w:spacing w:val="-8"/>
        </w:rPr>
        <w:t xml:space="preserve"> </w:t>
      </w:r>
      <w:r>
        <w:t>helping</w:t>
      </w:r>
      <w:r>
        <w:rPr>
          <w:spacing w:val="-8"/>
        </w:rPr>
        <w:t xml:space="preserve"> </w:t>
      </w:r>
      <w:r>
        <w:t>developers</w:t>
      </w:r>
      <w:r>
        <w:rPr>
          <w:spacing w:val="-8"/>
        </w:rPr>
        <w:t xml:space="preserve"> </w:t>
      </w:r>
      <w:r>
        <w:t>to</w:t>
      </w:r>
      <w:r>
        <w:rPr>
          <w:spacing w:val="-8"/>
        </w:rPr>
        <w:t xml:space="preserve"> </w:t>
      </w:r>
      <w:r>
        <w:t>identify</w:t>
      </w:r>
      <w:r>
        <w:rPr>
          <w:spacing w:val="-8"/>
        </w:rPr>
        <w:t xml:space="preserve"> </w:t>
      </w:r>
      <w:r>
        <w:t>and</w:t>
      </w:r>
      <w:r>
        <w:rPr>
          <w:spacing w:val="-8"/>
        </w:rPr>
        <w:t xml:space="preserve"> </w:t>
      </w:r>
      <w:r>
        <w:t>fix</w:t>
      </w:r>
      <w:r>
        <w:rPr>
          <w:spacing w:val="-9"/>
        </w:rPr>
        <w:t xml:space="preserve"> </w:t>
      </w:r>
      <w:r>
        <w:t>issues</w:t>
      </w:r>
      <w:r>
        <w:rPr>
          <w:spacing w:val="-8"/>
        </w:rPr>
        <w:t xml:space="preserve"> </w:t>
      </w:r>
      <w:r>
        <w:t>in their code before it is executed.</w:t>
      </w:r>
    </w:p>
    <w:p w14:paraId="6C1829F3" w14:textId="77777777" w:rsidR="00AC4CE8" w:rsidRDefault="00AC4CE8">
      <w:pPr>
        <w:pStyle w:val="NormalBPBHEB"/>
        <w:pPrChange w:id="3833" w:author="Abhiram Arali" w:date="2024-10-30T09:48:00Z">
          <w:pPr>
            <w:pStyle w:val="BodyText"/>
            <w:spacing w:before="161" w:line="360" w:lineRule="auto"/>
            <w:ind w:left="220"/>
          </w:pPr>
        </w:pPrChange>
      </w:pPr>
    </w:p>
    <w:p w14:paraId="025810DC" w14:textId="2B0163BA" w:rsidR="00301525" w:rsidRDefault="008B7718" w:rsidP="00AC4CE8">
      <w:pPr>
        <w:pStyle w:val="Heading2BPBHEB"/>
        <w:rPr>
          <w:ins w:id="3834" w:author="Abhiram Arali" w:date="2024-10-30T09:48:00Z"/>
        </w:rPr>
      </w:pPr>
      <w:r>
        <w:t>Types</w:t>
      </w:r>
      <w:r>
        <w:rPr>
          <w:spacing w:val="-1"/>
        </w:rPr>
        <w:t xml:space="preserve"> </w:t>
      </w:r>
      <w:r>
        <w:t xml:space="preserve">of </w:t>
      </w:r>
      <w:r w:rsidR="00206C82">
        <w:t>compilers</w:t>
      </w:r>
      <w:del w:id="3835" w:author="Abhiram Arali" w:date="2024-10-30T09:48:00Z">
        <w:r w:rsidDel="00F86442">
          <w:delText>:</w:delText>
        </w:r>
      </w:del>
    </w:p>
    <w:p w14:paraId="159D2E85" w14:textId="313BE4B7" w:rsidR="006F69B1" w:rsidRDefault="006F69B1">
      <w:pPr>
        <w:pStyle w:val="NormalBPBHEB"/>
        <w:pPrChange w:id="3836" w:author="Abhiram Arali" w:date="2024-10-30T09:48:00Z">
          <w:pPr>
            <w:pStyle w:val="Heading1"/>
            <w:spacing w:before="161"/>
          </w:pPr>
        </w:pPrChange>
      </w:pPr>
      <w:ins w:id="3837" w:author="Abhiram Arali" w:date="2024-10-30T09:48:00Z">
        <w:r>
          <w:t>The types of compilers are as follows</w:t>
        </w:r>
        <w:r w:rsidR="00D479E6">
          <w:t>:</w:t>
        </w:r>
      </w:ins>
    </w:p>
    <w:p w14:paraId="078B7D93" w14:textId="1531AE88" w:rsidR="00301525" w:rsidDel="00F86442" w:rsidRDefault="00301525">
      <w:pPr>
        <w:numPr>
          <w:ilvl w:val="0"/>
          <w:numId w:val="110"/>
        </w:numPr>
        <w:rPr>
          <w:del w:id="3838" w:author="Abhiram Arali" w:date="2024-10-30T09:48:00Z"/>
        </w:rPr>
        <w:sectPr w:rsidR="00301525" w:rsidDel="00F86442">
          <w:pgSz w:w="11910" w:h="16840"/>
          <w:pgMar w:top="1540" w:right="1220" w:bottom="1200" w:left="1220" w:header="758" w:footer="1000" w:gutter="0"/>
          <w:cols w:space="720"/>
        </w:sectPr>
        <w:pPrChange w:id="3839" w:author="Abhiram Arali" w:date="2024-10-30T09:49:00Z">
          <w:pPr/>
        </w:pPrChange>
      </w:pPr>
    </w:p>
    <w:p w14:paraId="0D5D25FB" w14:textId="66AAB812" w:rsidR="00301525" w:rsidRDefault="008B7718">
      <w:pPr>
        <w:pStyle w:val="NormalBPBHEB"/>
        <w:numPr>
          <w:ilvl w:val="0"/>
          <w:numId w:val="110"/>
        </w:numPr>
        <w:pPrChange w:id="3840" w:author="Abhiram Arali" w:date="2024-10-30T09:49:00Z">
          <w:pPr>
            <w:pStyle w:val="BodyText"/>
            <w:spacing w:before="100" w:line="360" w:lineRule="auto"/>
            <w:ind w:left="220" w:right="217"/>
            <w:jc w:val="both"/>
          </w:pPr>
        </w:pPrChange>
      </w:pPr>
      <w:r>
        <w:rPr>
          <w:b/>
        </w:rPr>
        <w:t>Single-</w:t>
      </w:r>
      <w:r w:rsidR="00A912F1">
        <w:rPr>
          <w:b/>
        </w:rPr>
        <w:t>pass compiler</w:t>
      </w:r>
      <w:r>
        <w:rPr>
          <w:b/>
        </w:rPr>
        <w:t xml:space="preserve">: </w:t>
      </w:r>
      <w:r>
        <w:t>A single-pass compiler processes the entire source code in one sequential pass, meaning it reads and analyzes the code only once from start to finish. This makes the compilation process faster because it doesn't require multiple passes to refine or recheck</w:t>
      </w:r>
      <w:r>
        <w:rPr>
          <w:spacing w:val="-6"/>
        </w:rPr>
        <w:t xml:space="preserve"> </w:t>
      </w:r>
      <w:r>
        <w:t>the</w:t>
      </w:r>
      <w:r>
        <w:rPr>
          <w:spacing w:val="-3"/>
        </w:rPr>
        <w:t xml:space="preserve"> </w:t>
      </w:r>
      <w:r>
        <w:t>code.</w:t>
      </w:r>
      <w:r>
        <w:rPr>
          <w:spacing w:val="-3"/>
        </w:rPr>
        <w:t xml:space="preserve"> </w:t>
      </w:r>
      <w:r>
        <w:t>However,</w:t>
      </w:r>
      <w:r>
        <w:rPr>
          <w:spacing w:val="-7"/>
        </w:rPr>
        <w:t xml:space="preserve"> </w:t>
      </w:r>
      <w:r>
        <w:t>because</w:t>
      </w:r>
      <w:r>
        <w:rPr>
          <w:spacing w:val="-4"/>
        </w:rPr>
        <w:t xml:space="preserve"> </w:t>
      </w:r>
      <w:r>
        <w:t>the</w:t>
      </w:r>
      <w:r>
        <w:rPr>
          <w:spacing w:val="-6"/>
        </w:rPr>
        <w:t xml:space="preserve"> </w:t>
      </w:r>
      <w:r>
        <w:t>compiler</w:t>
      </w:r>
      <w:r>
        <w:rPr>
          <w:spacing w:val="-3"/>
        </w:rPr>
        <w:t xml:space="preserve"> </w:t>
      </w:r>
      <w:r>
        <w:t>only</w:t>
      </w:r>
      <w:r>
        <w:rPr>
          <w:spacing w:val="-5"/>
        </w:rPr>
        <w:t xml:space="preserve"> </w:t>
      </w:r>
      <w:r>
        <w:t>gets</w:t>
      </w:r>
      <w:r>
        <w:rPr>
          <w:spacing w:val="-5"/>
        </w:rPr>
        <w:t xml:space="preserve"> </w:t>
      </w:r>
      <w:r>
        <w:t>one</w:t>
      </w:r>
      <w:r>
        <w:rPr>
          <w:spacing w:val="-7"/>
        </w:rPr>
        <w:t xml:space="preserve"> </w:t>
      </w:r>
      <w:r>
        <w:t>look</w:t>
      </w:r>
      <w:r>
        <w:rPr>
          <w:spacing w:val="-5"/>
        </w:rPr>
        <w:t xml:space="preserve"> </w:t>
      </w:r>
      <w:r>
        <w:t>at</w:t>
      </w:r>
      <w:r>
        <w:rPr>
          <w:spacing w:val="-5"/>
        </w:rPr>
        <w:t xml:space="preserve"> </w:t>
      </w:r>
      <w:r>
        <w:t>the</w:t>
      </w:r>
      <w:r>
        <w:rPr>
          <w:spacing w:val="-2"/>
        </w:rPr>
        <w:t xml:space="preserve"> </w:t>
      </w:r>
      <w:r>
        <w:t>code,</w:t>
      </w:r>
      <w:r>
        <w:rPr>
          <w:spacing w:val="-6"/>
        </w:rPr>
        <w:t xml:space="preserve"> </w:t>
      </w:r>
      <w:r>
        <w:t>it</w:t>
      </w:r>
      <w:r>
        <w:rPr>
          <w:spacing w:val="-5"/>
        </w:rPr>
        <w:t xml:space="preserve"> </w:t>
      </w:r>
      <w:r>
        <w:t>has</w:t>
      </w:r>
      <w:r>
        <w:rPr>
          <w:spacing w:val="-6"/>
        </w:rPr>
        <w:t xml:space="preserve"> </w:t>
      </w:r>
      <w:r>
        <w:t>limited opportunities</w:t>
      </w:r>
      <w:r>
        <w:rPr>
          <w:spacing w:val="-1"/>
        </w:rPr>
        <w:t xml:space="preserve"> </w:t>
      </w:r>
      <w:r>
        <w:t>for</w:t>
      </w:r>
      <w:r>
        <w:rPr>
          <w:spacing w:val="-3"/>
        </w:rPr>
        <w:t xml:space="preserve"> </w:t>
      </w:r>
      <w:r>
        <w:t>optimizing</w:t>
      </w:r>
      <w:r>
        <w:rPr>
          <w:spacing w:val="-1"/>
        </w:rPr>
        <w:t xml:space="preserve"> </w:t>
      </w:r>
      <w:r>
        <w:t>the</w:t>
      </w:r>
      <w:r>
        <w:rPr>
          <w:spacing w:val="-2"/>
        </w:rPr>
        <w:t xml:space="preserve"> </w:t>
      </w:r>
      <w:r>
        <w:t>output,</w:t>
      </w:r>
      <w:r>
        <w:rPr>
          <w:spacing w:val="-1"/>
        </w:rPr>
        <w:t xml:space="preserve"> </w:t>
      </w:r>
      <w:r>
        <w:t>especially</w:t>
      </w:r>
      <w:r>
        <w:rPr>
          <w:spacing w:val="-1"/>
        </w:rPr>
        <w:t xml:space="preserve"> </w:t>
      </w:r>
      <w:r>
        <w:t>in</w:t>
      </w:r>
      <w:r>
        <w:rPr>
          <w:spacing w:val="-1"/>
        </w:rPr>
        <w:t xml:space="preserve"> </w:t>
      </w:r>
      <w:r>
        <w:t>terms</w:t>
      </w:r>
      <w:r>
        <w:rPr>
          <w:spacing w:val="-1"/>
        </w:rPr>
        <w:t xml:space="preserve"> </w:t>
      </w:r>
      <w:r>
        <w:t>of</w:t>
      </w:r>
      <w:r>
        <w:rPr>
          <w:spacing w:val="-2"/>
        </w:rPr>
        <w:t xml:space="preserve"> </w:t>
      </w:r>
      <w:r>
        <w:t>performance improvements.</w:t>
      </w:r>
      <w:r>
        <w:rPr>
          <w:spacing w:val="-1"/>
        </w:rPr>
        <w:t xml:space="preserve"> </w:t>
      </w:r>
      <w:r>
        <w:t xml:space="preserve">As a result, single-pass compilers are typically less efficient at generating highly optimized machine code compared to multi-pass compilers, but they are useful in environments where </w:t>
      </w:r>
      <w:ins w:id="3841" w:author="Abhiram Arali" w:date="2024-10-30T09:49:00Z">
        <w:r w:rsidR="000172D1">
          <w:t xml:space="preserve">the </w:t>
        </w:r>
      </w:ins>
      <w:r>
        <w:t>speed of compilation is a priority.</w:t>
      </w:r>
    </w:p>
    <w:p w14:paraId="4986D3C8" w14:textId="6C34C5AA" w:rsidR="00301525" w:rsidRDefault="008B7718">
      <w:pPr>
        <w:pStyle w:val="NormalBPBHEB"/>
        <w:numPr>
          <w:ilvl w:val="0"/>
          <w:numId w:val="110"/>
        </w:numPr>
        <w:pPrChange w:id="3842" w:author="Abhiram Arali" w:date="2024-10-30T09:49:00Z">
          <w:pPr>
            <w:pStyle w:val="BodyText"/>
            <w:spacing w:before="162" w:line="360" w:lineRule="auto"/>
            <w:ind w:left="220" w:right="215"/>
            <w:jc w:val="both"/>
          </w:pPr>
        </w:pPrChange>
      </w:pPr>
      <w:r>
        <w:rPr>
          <w:b/>
        </w:rPr>
        <w:t>Multi-</w:t>
      </w:r>
      <w:r w:rsidR="00DD4A04">
        <w:rPr>
          <w:b/>
        </w:rPr>
        <w:t>pass compiler</w:t>
      </w:r>
      <w:r>
        <w:rPr>
          <w:b/>
        </w:rPr>
        <w:t xml:space="preserve">: </w:t>
      </w:r>
      <w:r>
        <w:t>A multi-pass compiler processes the source code in several stages</w:t>
      </w:r>
      <w:del w:id="3843" w:author="Abhiram Arali" w:date="2024-10-30T09:49:00Z">
        <w:r w:rsidDel="00496816">
          <w:delText>,</w:delText>
        </w:r>
      </w:del>
      <w:r>
        <w:t xml:space="preserve"> or </w:t>
      </w:r>
      <w:del w:id="3844" w:author="Abhiram Arali" w:date="2024-10-30T09:49:00Z">
        <w:r w:rsidDel="00FA7441">
          <w:delText>"</w:delText>
        </w:r>
      </w:del>
      <w:r w:rsidRPr="00DD4A04">
        <w:rPr>
          <w:i/>
          <w:iCs/>
          <w:rPrChange w:id="3845" w:author="Abhiram Arali" w:date="2024-10-30T09:49:00Z">
            <w:rPr/>
          </w:rPrChange>
        </w:rPr>
        <w:t>passes</w:t>
      </w:r>
      <w:r>
        <w:t>,</w:t>
      </w:r>
      <w:del w:id="3846" w:author="Abhiram Arali" w:date="2024-10-30T09:49:00Z">
        <w:r w:rsidDel="00327E05">
          <w:delText>"</w:delText>
        </w:r>
      </w:del>
      <w:r>
        <w:t xml:space="preserve"> allowing it to analyze and optimize the code more effectively than a single-pass compiler.</w:t>
      </w:r>
      <w:r>
        <w:rPr>
          <w:spacing w:val="-3"/>
        </w:rPr>
        <w:t xml:space="preserve"> </w:t>
      </w:r>
      <w:r>
        <w:t>In</w:t>
      </w:r>
      <w:r>
        <w:rPr>
          <w:spacing w:val="-6"/>
        </w:rPr>
        <w:t xml:space="preserve"> </w:t>
      </w:r>
      <w:r>
        <w:t>each</w:t>
      </w:r>
      <w:r>
        <w:rPr>
          <w:spacing w:val="-6"/>
        </w:rPr>
        <w:t xml:space="preserve"> </w:t>
      </w:r>
      <w:r>
        <w:t>pass,</w:t>
      </w:r>
      <w:r>
        <w:rPr>
          <w:spacing w:val="-5"/>
        </w:rPr>
        <w:t xml:space="preserve"> </w:t>
      </w:r>
      <w:r>
        <w:t>the</w:t>
      </w:r>
      <w:r>
        <w:rPr>
          <w:spacing w:val="-7"/>
        </w:rPr>
        <w:t xml:space="preserve"> </w:t>
      </w:r>
      <w:r>
        <w:t>compiler</w:t>
      </w:r>
      <w:r>
        <w:rPr>
          <w:spacing w:val="-7"/>
        </w:rPr>
        <w:t xml:space="preserve"> </w:t>
      </w:r>
      <w:r>
        <w:t>performs</w:t>
      </w:r>
      <w:r>
        <w:rPr>
          <w:spacing w:val="-6"/>
        </w:rPr>
        <w:t xml:space="preserve"> </w:t>
      </w:r>
      <w:r>
        <w:t>specific</w:t>
      </w:r>
      <w:r>
        <w:rPr>
          <w:spacing w:val="-7"/>
        </w:rPr>
        <w:t xml:space="preserve"> </w:t>
      </w:r>
      <w:r>
        <w:t>tasks,</w:t>
      </w:r>
      <w:r>
        <w:rPr>
          <w:spacing w:val="-6"/>
        </w:rPr>
        <w:t xml:space="preserve"> </w:t>
      </w:r>
      <w:r>
        <w:t>such</w:t>
      </w:r>
      <w:r>
        <w:rPr>
          <w:spacing w:val="-6"/>
        </w:rPr>
        <w:t xml:space="preserve"> </w:t>
      </w:r>
      <w:r>
        <w:t>as</w:t>
      </w:r>
      <w:r>
        <w:rPr>
          <w:spacing w:val="-6"/>
        </w:rPr>
        <w:t xml:space="preserve"> </w:t>
      </w:r>
      <w:r>
        <w:t>syntax</w:t>
      </w:r>
      <w:r>
        <w:rPr>
          <w:spacing w:val="-3"/>
        </w:rPr>
        <w:t xml:space="preserve"> </w:t>
      </w:r>
      <w:r>
        <w:t>analysis,</w:t>
      </w:r>
      <w:r>
        <w:rPr>
          <w:spacing w:val="-6"/>
        </w:rPr>
        <w:t xml:space="preserve"> </w:t>
      </w:r>
      <w:r>
        <w:t>semantic analysis,</w:t>
      </w:r>
      <w:r>
        <w:rPr>
          <w:spacing w:val="-15"/>
        </w:rPr>
        <w:t xml:space="preserve"> </w:t>
      </w:r>
      <w:r>
        <w:t>and</w:t>
      </w:r>
      <w:r>
        <w:rPr>
          <w:spacing w:val="-15"/>
        </w:rPr>
        <w:t xml:space="preserve"> </w:t>
      </w:r>
      <w:r>
        <w:t>code</w:t>
      </w:r>
      <w:r>
        <w:rPr>
          <w:spacing w:val="-15"/>
        </w:rPr>
        <w:t xml:space="preserve"> </w:t>
      </w:r>
      <w:r>
        <w:t>optimization,</w:t>
      </w:r>
      <w:r>
        <w:rPr>
          <w:spacing w:val="-15"/>
        </w:rPr>
        <w:t xml:space="preserve"> </w:t>
      </w:r>
      <w:r>
        <w:t>enabling</w:t>
      </w:r>
      <w:r>
        <w:rPr>
          <w:spacing w:val="-15"/>
        </w:rPr>
        <w:t xml:space="preserve"> </w:t>
      </w:r>
      <w:r>
        <w:t>it</w:t>
      </w:r>
      <w:r>
        <w:rPr>
          <w:spacing w:val="-15"/>
        </w:rPr>
        <w:t xml:space="preserve"> </w:t>
      </w:r>
      <w:r>
        <w:t>to</w:t>
      </w:r>
      <w:r>
        <w:rPr>
          <w:spacing w:val="-15"/>
        </w:rPr>
        <w:t xml:space="preserve"> </w:t>
      </w:r>
      <w:r>
        <w:t>refine</w:t>
      </w:r>
      <w:r>
        <w:rPr>
          <w:spacing w:val="-15"/>
        </w:rPr>
        <w:t xml:space="preserve"> </w:t>
      </w:r>
      <w:r>
        <w:t>the</w:t>
      </w:r>
      <w:r>
        <w:rPr>
          <w:spacing w:val="-15"/>
        </w:rPr>
        <w:t xml:space="preserve"> </w:t>
      </w:r>
      <w:r>
        <w:t>output</w:t>
      </w:r>
      <w:r>
        <w:rPr>
          <w:spacing w:val="-15"/>
        </w:rPr>
        <w:t xml:space="preserve"> </w:t>
      </w:r>
      <w:r>
        <w:t>progressively.</w:t>
      </w:r>
      <w:r>
        <w:rPr>
          <w:spacing w:val="-15"/>
        </w:rPr>
        <w:t xml:space="preserve"> </w:t>
      </w:r>
      <w:r>
        <w:t>The</w:t>
      </w:r>
      <w:r>
        <w:rPr>
          <w:spacing w:val="-15"/>
        </w:rPr>
        <w:t xml:space="preserve"> </w:t>
      </w:r>
      <w:r>
        <w:t>initial</w:t>
      </w:r>
      <w:r>
        <w:rPr>
          <w:spacing w:val="-15"/>
        </w:rPr>
        <w:t xml:space="preserve"> </w:t>
      </w:r>
      <w:r>
        <w:t>passes may focus on gathering information and checking for errors, while subsequent passes can leverage this information to perform more complex optimizations and enhancements to the generated</w:t>
      </w:r>
      <w:r>
        <w:rPr>
          <w:spacing w:val="-6"/>
        </w:rPr>
        <w:t xml:space="preserve"> </w:t>
      </w:r>
      <w:r>
        <w:t>machine</w:t>
      </w:r>
      <w:r>
        <w:rPr>
          <w:spacing w:val="-4"/>
        </w:rPr>
        <w:t xml:space="preserve"> </w:t>
      </w:r>
      <w:r>
        <w:t>code.</w:t>
      </w:r>
      <w:r>
        <w:rPr>
          <w:spacing w:val="-4"/>
        </w:rPr>
        <w:t xml:space="preserve"> </w:t>
      </w:r>
      <w:r>
        <w:t>The</w:t>
      </w:r>
      <w:r>
        <w:rPr>
          <w:spacing w:val="-7"/>
        </w:rPr>
        <w:t xml:space="preserve"> </w:t>
      </w:r>
      <w:r>
        <w:t>multi-pass</w:t>
      </w:r>
      <w:r>
        <w:rPr>
          <w:spacing w:val="-5"/>
        </w:rPr>
        <w:t xml:space="preserve"> </w:t>
      </w:r>
      <w:r>
        <w:t>compiler's</w:t>
      </w:r>
      <w:r>
        <w:rPr>
          <w:spacing w:val="-6"/>
        </w:rPr>
        <w:t xml:space="preserve"> </w:t>
      </w:r>
      <w:r>
        <w:t>ability</w:t>
      </w:r>
      <w:r>
        <w:rPr>
          <w:spacing w:val="-6"/>
        </w:rPr>
        <w:t xml:space="preserve"> </w:t>
      </w:r>
      <w:r>
        <w:t>to</w:t>
      </w:r>
      <w:r>
        <w:rPr>
          <w:spacing w:val="-5"/>
        </w:rPr>
        <w:t xml:space="preserve"> </w:t>
      </w:r>
      <w:r>
        <w:t>produce</w:t>
      </w:r>
      <w:r>
        <w:rPr>
          <w:spacing w:val="-7"/>
        </w:rPr>
        <w:t xml:space="preserve"> </w:t>
      </w:r>
      <w:r>
        <w:t>higher-quality</w:t>
      </w:r>
      <w:r>
        <w:rPr>
          <w:spacing w:val="-5"/>
        </w:rPr>
        <w:t xml:space="preserve"> </w:t>
      </w:r>
      <w:r>
        <w:t>and</w:t>
      </w:r>
      <w:r>
        <w:rPr>
          <w:spacing w:val="-6"/>
        </w:rPr>
        <w:t xml:space="preserve"> </w:t>
      </w:r>
      <w:r>
        <w:t>more efficient code stems from its systematic analysis of the source code through multiple stages. Each pass allows the compiler to gather and refine information about the code structure, identify opportunities for optimization, and address any issues that may arise during earlier stages.</w:t>
      </w:r>
      <w:r>
        <w:rPr>
          <w:spacing w:val="-6"/>
        </w:rPr>
        <w:t xml:space="preserve"> </w:t>
      </w:r>
      <w:r>
        <w:t>Although</w:t>
      </w:r>
      <w:r>
        <w:rPr>
          <w:spacing w:val="-5"/>
        </w:rPr>
        <w:t xml:space="preserve"> </w:t>
      </w:r>
      <w:r>
        <w:t>this</w:t>
      </w:r>
      <w:r>
        <w:rPr>
          <w:spacing w:val="-6"/>
        </w:rPr>
        <w:t xml:space="preserve"> </w:t>
      </w:r>
      <w:r>
        <w:t>thorough</w:t>
      </w:r>
      <w:r>
        <w:rPr>
          <w:spacing w:val="-7"/>
        </w:rPr>
        <w:t xml:space="preserve"> </w:t>
      </w:r>
      <w:r>
        <w:t>approach</w:t>
      </w:r>
      <w:r>
        <w:rPr>
          <w:spacing w:val="-6"/>
        </w:rPr>
        <w:t xml:space="preserve"> </w:t>
      </w:r>
      <w:r>
        <w:t>increases</w:t>
      </w:r>
      <w:r>
        <w:rPr>
          <w:spacing w:val="-3"/>
        </w:rPr>
        <w:t xml:space="preserve"> </w:t>
      </w:r>
      <w:r>
        <w:t>the</w:t>
      </w:r>
      <w:r>
        <w:rPr>
          <w:spacing w:val="-6"/>
        </w:rPr>
        <w:t xml:space="preserve"> </w:t>
      </w:r>
      <w:r>
        <w:t>compilation</w:t>
      </w:r>
      <w:r>
        <w:rPr>
          <w:spacing w:val="-5"/>
        </w:rPr>
        <w:t xml:space="preserve"> </w:t>
      </w:r>
      <w:r>
        <w:t>time,</w:t>
      </w:r>
      <w:r>
        <w:rPr>
          <w:spacing w:val="-6"/>
        </w:rPr>
        <w:t xml:space="preserve"> </w:t>
      </w:r>
      <w:r>
        <w:t>the</w:t>
      </w:r>
      <w:r>
        <w:rPr>
          <w:spacing w:val="-6"/>
        </w:rPr>
        <w:t xml:space="preserve"> </w:t>
      </w:r>
      <w:r>
        <w:t>end</w:t>
      </w:r>
      <w:r>
        <w:rPr>
          <w:spacing w:val="-6"/>
        </w:rPr>
        <w:t xml:space="preserve"> </w:t>
      </w:r>
      <w:r>
        <w:t>result</w:t>
      </w:r>
      <w:r>
        <w:rPr>
          <w:spacing w:val="-5"/>
        </w:rPr>
        <w:t xml:space="preserve"> </w:t>
      </w:r>
      <w:r>
        <w:t>is</w:t>
      </w:r>
      <w:r>
        <w:rPr>
          <w:spacing w:val="-5"/>
        </w:rPr>
        <w:t xml:space="preserve"> </w:t>
      </w:r>
      <w:r>
        <w:t>often a</w:t>
      </w:r>
      <w:r>
        <w:rPr>
          <w:spacing w:val="-14"/>
        </w:rPr>
        <w:t xml:space="preserve"> </w:t>
      </w:r>
      <w:r>
        <w:t>program</w:t>
      </w:r>
      <w:r>
        <w:rPr>
          <w:spacing w:val="-13"/>
        </w:rPr>
        <w:t xml:space="preserve"> </w:t>
      </w:r>
      <w:r>
        <w:t>that</w:t>
      </w:r>
      <w:r>
        <w:rPr>
          <w:spacing w:val="-13"/>
        </w:rPr>
        <w:t xml:space="preserve"> </w:t>
      </w:r>
      <w:r>
        <w:t>runs</w:t>
      </w:r>
      <w:r>
        <w:rPr>
          <w:spacing w:val="-14"/>
        </w:rPr>
        <w:t xml:space="preserve"> </w:t>
      </w:r>
      <w:r>
        <w:t>faster</w:t>
      </w:r>
      <w:r>
        <w:rPr>
          <w:spacing w:val="-12"/>
        </w:rPr>
        <w:t xml:space="preserve"> </w:t>
      </w:r>
      <w:r>
        <w:t>and</w:t>
      </w:r>
      <w:r>
        <w:rPr>
          <w:spacing w:val="-13"/>
        </w:rPr>
        <w:t xml:space="preserve"> </w:t>
      </w:r>
      <w:r>
        <w:t>uses</w:t>
      </w:r>
      <w:r>
        <w:rPr>
          <w:spacing w:val="-13"/>
        </w:rPr>
        <w:t xml:space="preserve"> </w:t>
      </w:r>
      <w:r>
        <w:t>resources</w:t>
      </w:r>
      <w:r>
        <w:rPr>
          <w:spacing w:val="-13"/>
        </w:rPr>
        <w:t xml:space="preserve"> </w:t>
      </w:r>
      <w:r>
        <w:t>more</w:t>
      </w:r>
      <w:r>
        <w:rPr>
          <w:spacing w:val="-12"/>
        </w:rPr>
        <w:t xml:space="preserve"> </w:t>
      </w:r>
      <w:r>
        <w:t>effectively.</w:t>
      </w:r>
      <w:r>
        <w:rPr>
          <w:spacing w:val="-13"/>
        </w:rPr>
        <w:t xml:space="preserve"> </w:t>
      </w:r>
      <w:r>
        <w:t>Therefore,</w:t>
      </w:r>
      <w:r>
        <w:rPr>
          <w:spacing w:val="-13"/>
        </w:rPr>
        <w:t xml:space="preserve"> </w:t>
      </w:r>
      <w:r>
        <w:t>multi-pass</w:t>
      </w:r>
      <w:r>
        <w:rPr>
          <w:spacing w:val="-13"/>
        </w:rPr>
        <w:t xml:space="preserve"> </w:t>
      </w:r>
      <w:r>
        <w:t>compilers are</w:t>
      </w:r>
      <w:r>
        <w:rPr>
          <w:spacing w:val="-10"/>
        </w:rPr>
        <w:t xml:space="preserve"> </w:t>
      </w:r>
      <w:r>
        <w:t>particularly</w:t>
      </w:r>
      <w:r>
        <w:rPr>
          <w:spacing w:val="-8"/>
        </w:rPr>
        <w:t xml:space="preserve"> </w:t>
      </w:r>
      <w:r>
        <w:t>beneficial</w:t>
      </w:r>
      <w:r>
        <w:rPr>
          <w:spacing w:val="-6"/>
        </w:rPr>
        <w:t xml:space="preserve"> </w:t>
      </w:r>
      <w:r>
        <w:t>in</w:t>
      </w:r>
      <w:r>
        <w:rPr>
          <w:spacing w:val="-8"/>
        </w:rPr>
        <w:t xml:space="preserve"> </w:t>
      </w:r>
      <w:r>
        <w:t>scenarios</w:t>
      </w:r>
      <w:r>
        <w:rPr>
          <w:spacing w:val="-8"/>
        </w:rPr>
        <w:t xml:space="preserve"> </w:t>
      </w:r>
      <w:r>
        <w:t>where</w:t>
      </w:r>
      <w:r>
        <w:rPr>
          <w:spacing w:val="-8"/>
        </w:rPr>
        <w:t xml:space="preserve"> </w:t>
      </w:r>
      <w:r>
        <w:t>application</w:t>
      </w:r>
      <w:r>
        <w:rPr>
          <w:spacing w:val="-8"/>
        </w:rPr>
        <w:t xml:space="preserve"> </w:t>
      </w:r>
      <w:r>
        <w:t>performance</w:t>
      </w:r>
      <w:r>
        <w:rPr>
          <w:spacing w:val="-9"/>
        </w:rPr>
        <w:t xml:space="preserve"> </w:t>
      </w:r>
      <w:r>
        <w:t>is</w:t>
      </w:r>
      <w:r>
        <w:rPr>
          <w:spacing w:val="-8"/>
        </w:rPr>
        <w:t xml:space="preserve"> </w:t>
      </w:r>
      <w:r>
        <w:t>paramount,</w:t>
      </w:r>
      <w:r>
        <w:rPr>
          <w:spacing w:val="-8"/>
        </w:rPr>
        <w:t xml:space="preserve"> </w:t>
      </w:r>
      <w:r>
        <w:t>such</w:t>
      </w:r>
      <w:r>
        <w:rPr>
          <w:spacing w:val="-8"/>
        </w:rPr>
        <w:t xml:space="preserve"> </w:t>
      </w:r>
      <w:r>
        <w:t>as</w:t>
      </w:r>
      <w:r>
        <w:rPr>
          <w:spacing w:val="-8"/>
        </w:rPr>
        <w:t xml:space="preserve"> </w:t>
      </w:r>
      <w:r>
        <w:t>in systems programming, game development, or large-scale enterprise applications, where the trade-off</w:t>
      </w:r>
      <w:r>
        <w:rPr>
          <w:spacing w:val="-11"/>
        </w:rPr>
        <w:t xml:space="preserve"> </w:t>
      </w:r>
      <w:r>
        <w:t>between</w:t>
      </w:r>
      <w:r>
        <w:rPr>
          <w:spacing w:val="-9"/>
        </w:rPr>
        <w:t xml:space="preserve"> </w:t>
      </w:r>
      <w:r>
        <w:t>compilation</w:t>
      </w:r>
      <w:r>
        <w:rPr>
          <w:spacing w:val="-10"/>
        </w:rPr>
        <w:t xml:space="preserve"> </w:t>
      </w:r>
      <w:r>
        <w:t>time</w:t>
      </w:r>
      <w:r>
        <w:rPr>
          <w:spacing w:val="-11"/>
        </w:rPr>
        <w:t xml:space="preserve"> </w:t>
      </w:r>
      <w:r>
        <w:t>and</w:t>
      </w:r>
      <w:r>
        <w:rPr>
          <w:spacing w:val="-11"/>
        </w:rPr>
        <w:t xml:space="preserve"> </w:t>
      </w:r>
      <w:r>
        <w:t>execution</w:t>
      </w:r>
      <w:r>
        <w:rPr>
          <w:spacing w:val="-8"/>
        </w:rPr>
        <w:t xml:space="preserve"> </w:t>
      </w:r>
      <w:r>
        <w:t>efficiency</w:t>
      </w:r>
      <w:r>
        <w:rPr>
          <w:spacing w:val="-11"/>
        </w:rPr>
        <w:t xml:space="preserve"> </w:t>
      </w:r>
      <w:r>
        <w:t>justifies</w:t>
      </w:r>
      <w:r>
        <w:rPr>
          <w:spacing w:val="-10"/>
        </w:rPr>
        <w:t xml:space="preserve"> </w:t>
      </w:r>
      <w:r>
        <w:t>the</w:t>
      </w:r>
      <w:r>
        <w:rPr>
          <w:spacing w:val="-9"/>
        </w:rPr>
        <w:t xml:space="preserve"> </w:t>
      </w:r>
      <w:r>
        <w:t>additional</w:t>
      </w:r>
      <w:r>
        <w:rPr>
          <w:spacing w:val="-11"/>
        </w:rPr>
        <w:t xml:space="preserve"> </w:t>
      </w:r>
      <w:r>
        <w:t xml:space="preserve">processing </w:t>
      </w:r>
      <w:r>
        <w:rPr>
          <w:spacing w:val="-2"/>
        </w:rPr>
        <w:t>overhead.</w:t>
      </w:r>
    </w:p>
    <w:p w14:paraId="547786CB" w14:textId="65658B7F" w:rsidR="00301525" w:rsidDel="00E413EC" w:rsidRDefault="008B7718">
      <w:pPr>
        <w:pStyle w:val="NormalBPBHEB"/>
        <w:rPr>
          <w:del w:id="3847" w:author="Abhiram Arali" w:date="2024-10-30T09:48:00Z"/>
        </w:rPr>
        <w:pPrChange w:id="3848" w:author="Abhiram Arali" w:date="2024-10-30T09:48:00Z">
          <w:pPr>
            <w:pStyle w:val="BodyText"/>
            <w:spacing w:before="159" w:line="360" w:lineRule="auto"/>
            <w:ind w:left="220" w:right="217"/>
            <w:jc w:val="both"/>
          </w:pPr>
        </w:pPrChange>
      </w:pPr>
      <w:r>
        <w:rPr>
          <w:b/>
        </w:rPr>
        <w:lastRenderedPageBreak/>
        <w:t xml:space="preserve">Cross </w:t>
      </w:r>
      <w:r w:rsidR="00027BAD">
        <w:rPr>
          <w:b/>
        </w:rPr>
        <w:t>compiler</w:t>
      </w:r>
      <w:r>
        <w:rPr>
          <w:b/>
        </w:rPr>
        <w:t xml:space="preserve">: </w:t>
      </w:r>
      <w:r>
        <w:t>A cross compiler is a type of compiler that generates executable code for a platform</w:t>
      </w:r>
      <w:r>
        <w:rPr>
          <w:spacing w:val="-10"/>
        </w:rPr>
        <w:t xml:space="preserve"> </w:t>
      </w:r>
      <w:r>
        <w:t>other</w:t>
      </w:r>
      <w:r>
        <w:rPr>
          <w:spacing w:val="-9"/>
        </w:rPr>
        <w:t xml:space="preserve"> </w:t>
      </w:r>
      <w:r>
        <w:t>than</w:t>
      </w:r>
      <w:r>
        <w:rPr>
          <w:spacing w:val="-10"/>
        </w:rPr>
        <w:t xml:space="preserve"> </w:t>
      </w:r>
      <w:r>
        <w:t>the</w:t>
      </w:r>
      <w:r>
        <w:rPr>
          <w:spacing w:val="-10"/>
        </w:rPr>
        <w:t xml:space="preserve"> </w:t>
      </w:r>
      <w:r>
        <w:t>one</w:t>
      </w:r>
      <w:r>
        <w:rPr>
          <w:spacing w:val="-10"/>
        </w:rPr>
        <w:t xml:space="preserve"> </w:t>
      </w:r>
      <w:r>
        <w:t>on</w:t>
      </w:r>
      <w:r>
        <w:rPr>
          <w:spacing w:val="-7"/>
        </w:rPr>
        <w:t xml:space="preserve"> </w:t>
      </w:r>
      <w:r>
        <w:t>which</w:t>
      </w:r>
      <w:r>
        <w:rPr>
          <w:spacing w:val="-10"/>
        </w:rPr>
        <w:t xml:space="preserve"> </w:t>
      </w:r>
      <w:r>
        <w:t>the</w:t>
      </w:r>
      <w:r>
        <w:rPr>
          <w:spacing w:val="-8"/>
        </w:rPr>
        <w:t xml:space="preserve"> </w:t>
      </w:r>
      <w:r>
        <w:t>compiler</w:t>
      </w:r>
      <w:r>
        <w:rPr>
          <w:spacing w:val="-9"/>
        </w:rPr>
        <w:t xml:space="preserve"> </w:t>
      </w:r>
      <w:r>
        <w:t>is</w:t>
      </w:r>
      <w:r>
        <w:rPr>
          <w:spacing w:val="-9"/>
        </w:rPr>
        <w:t xml:space="preserve"> </w:t>
      </w:r>
      <w:r>
        <w:t>running.</w:t>
      </w:r>
      <w:r>
        <w:rPr>
          <w:spacing w:val="-10"/>
        </w:rPr>
        <w:t xml:space="preserve"> </w:t>
      </w:r>
      <w:r>
        <w:t>This</w:t>
      </w:r>
      <w:r>
        <w:rPr>
          <w:spacing w:val="-9"/>
        </w:rPr>
        <w:t xml:space="preserve"> </w:t>
      </w:r>
      <w:r>
        <w:t>means</w:t>
      </w:r>
      <w:r>
        <w:rPr>
          <w:spacing w:val="-9"/>
        </w:rPr>
        <w:t xml:space="preserve"> </w:t>
      </w:r>
      <w:r>
        <w:t>that</w:t>
      </w:r>
      <w:r>
        <w:rPr>
          <w:spacing w:val="-9"/>
        </w:rPr>
        <w:t xml:space="preserve"> </w:t>
      </w:r>
      <w:r>
        <w:t>a</w:t>
      </w:r>
      <w:r>
        <w:rPr>
          <w:spacing w:val="-8"/>
        </w:rPr>
        <w:t xml:space="preserve"> </w:t>
      </w:r>
      <w:r>
        <w:t>cross</w:t>
      </w:r>
      <w:r>
        <w:rPr>
          <w:spacing w:val="-8"/>
        </w:rPr>
        <w:t xml:space="preserve"> </w:t>
      </w:r>
      <w:r>
        <w:t>compiler can be used to create applications for different hardware architectures, operating systems, or environments. For example, a developer working on a Windows machine might use a cross compiler to produce code that runs on an embedded system with a different processor architecture, such as ARM or MIPS. Cross compilers are essential in scenarios where direct compilation on the target device is impractical or impossible, such as in embedded systems development,</w:t>
      </w:r>
      <w:r>
        <w:rPr>
          <w:spacing w:val="39"/>
        </w:rPr>
        <w:t xml:space="preserve"> </w:t>
      </w:r>
      <w:r>
        <w:t>mobile</w:t>
      </w:r>
      <w:r>
        <w:rPr>
          <w:spacing w:val="41"/>
        </w:rPr>
        <w:t xml:space="preserve"> </w:t>
      </w:r>
      <w:r>
        <w:t>app</w:t>
      </w:r>
      <w:r>
        <w:rPr>
          <w:spacing w:val="41"/>
        </w:rPr>
        <w:t xml:space="preserve"> </w:t>
      </w:r>
      <w:r>
        <w:t>development,</w:t>
      </w:r>
      <w:r>
        <w:rPr>
          <w:spacing w:val="42"/>
        </w:rPr>
        <w:t xml:space="preserve"> </w:t>
      </w:r>
      <w:r>
        <w:t>or</w:t>
      </w:r>
      <w:r>
        <w:rPr>
          <w:spacing w:val="41"/>
        </w:rPr>
        <w:t xml:space="preserve"> </w:t>
      </w:r>
      <w:r>
        <w:t>when</w:t>
      </w:r>
      <w:r>
        <w:rPr>
          <w:spacing w:val="44"/>
        </w:rPr>
        <w:t xml:space="preserve"> </w:t>
      </w:r>
      <w:r>
        <w:t>targeting</w:t>
      </w:r>
      <w:r>
        <w:rPr>
          <w:spacing w:val="41"/>
        </w:rPr>
        <w:t xml:space="preserve"> </w:t>
      </w:r>
      <w:r>
        <w:t>multiple</w:t>
      </w:r>
      <w:r>
        <w:rPr>
          <w:spacing w:val="41"/>
        </w:rPr>
        <w:t xml:space="preserve"> </w:t>
      </w:r>
      <w:r>
        <w:t>platforms.</w:t>
      </w:r>
      <w:r>
        <w:rPr>
          <w:spacing w:val="41"/>
        </w:rPr>
        <w:t xml:space="preserve"> </w:t>
      </w:r>
      <w:r>
        <w:t>They</w:t>
      </w:r>
      <w:r>
        <w:rPr>
          <w:spacing w:val="41"/>
        </w:rPr>
        <w:t xml:space="preserve"> </w:t>
      </w:r>
      <w:r>
        <w:rPr>
          <w:spacing w:val="-2"/>
        </w:rPr>
        <w:t>allow</w:t>
      </w:r>
      <w:ins w:id="3849" w:author="Abhiram Arali" w:date="2024-10-30T09:48:00Z">
        <w:r w:rsidR="00E413EC">
          <w:rPr>
            <w:spacing w:val="-2"/>
          </w:rPr>
          <w:t xml:space="preserve"> </w:t>
        </w:r>
      </w:ins>
    </w:p>
    <w:p w14:paraId="087B07E5" w14:textId="00A7BE66" w:rsidR="00301525" w:rsidDel="00E413EC" w:rsidRDefault="00301525">
      <w:pPr>
        <w:spacing w:line="360" w:lineRule="auto"/>
        <w:jc w:val="both"/>
        <w:rPr>
          <w:del w:id="3850" w:author="Abhiram Arali" w:date="2024-10-30T09:48:00Z"/>
        </w:rPr>
        <w:sectPr w:rsidR="00301525" w:rsidDel="00E413EC">
          <w:pgSz w:w="11910" w:h="16840"/>
          <w:pgMar w:top="1540" w:right="1220" w:bottom="1200" w:left="1220" w:header="758" w:footer="1000" w:gutter="0"/>
          <w:cols w:space="720"/>
        </w:sectPr>
      </w:pPr>
    </w:p>
    <w:p w14:paraId="72EA901D" w14:textId="77777777" w:rsidR="00301525" w:rsidRDefault="008B7718">
      <w:pPr>
        <w:pStyle w:val="NormalBPBHEB"/>
        <w:numPr>
          <w:ilvl w:val="0"/>
          <w:numId w:val="110"/>
        </w:numPr>
        <w:pPrChange w:id="3851" w:author="Abhiram Arali" w:date="2024-10-30T09:49:00Z">
          <w:pPr>
            <w:pStyle w:val="BodyText"/>
            <w:spacing w:before="100" w:line="360" w:lineRule="auto"/>
            <w:ind w:left="220" w:right="223"/>
            <w:jc w:val="both"/>
          </w:pPr>
        </w:pPrChange>
      </w:pPr>
      <w:r>
        <w:t>developers to build and test applications across various environments efficiently, enabling greater flexibility and compatibility in software development.</w:t>
      </w:r>
    </w:p>
    <w:p w14:paraId="2BA7A405" w14:textId="740577FA" w:rsidR="00301525" w:rsidRDefault="008B7718" w:rsidP="00BE2DBE">
      <w:pPr>
        <w:pStyle w:val="NormalBPBHEB"/>
        <w:numPr>
          <w:ilvl w:val="0"/>
          <w:numId w:val="110"/>
        </w:numPr>
        <w:rPr>
          <w:ins w:id="3852" w:author="Abhiram Arali" w:date="2024-10-30T09:49:00Z"/>
        </w:rPr>
      </w:pPr>
      <w:r>
        <w:rPr>
          <w:b/>
        </w:rPr>
        <w:t>Just-in-Time</w:t>
      </w:r>
      <w:r>
        <w:rPr>
          <w:b/>
          <w:spacing w:val="-11"/>
        </w:rPr>
        <w:t xml:space="preserve"> </w:t>
      </w:r>
      <w:r>
        <w:rPr>
          <w:b/>
        </w:rPr>
        <w:t>(JIT)</w:t>
      </w:r>
      <w:r>
        <w:rPr>
          <w:b/>
          <w:spacing w:val="-10"/>
        </w:rPr>
        <w:t xml:space="preserve"> </w:t>
      </w:r>
      <w:r w:rsidR="00634642">
        <w:rPr>
          <w:b/>
        </w:rPr>
        <w:t>compiler</w:t>
      </w:r>
      <w:r>
        <w:rPr>
          <w:b/>
        </w:rPr>
        <w:t>:</w:t>
      </w:r>
      <w:r>
        <w:rPr>
          <w:b/>
          <w:spacing w:val="-9"/>
        </w:rPr>
        <w:t xml:space="preserve"> </w:t>
      </w:r>
      <w:r>
        <w:t>A</w:t>
      </w:r>
      <w:r>
        <w:rPr>
          <w:spacing w:val="-10"/>
        </w:rPr>
        <w:t xml:space="preserve"> </w:t>
      </w:r>
      <w:del w:id="3853" w:author="Abhiram Arali" w:date="2024-10-30T09:49:00Z">
        <w:r w:rsidRPr="00C67C52" w:rsidDel="00C67C52">
          <w:rPr>
            <w:b/>
            <w:bCs/>
            <w:rPrChange w:id="3854" w:author="Abhiram Arali" w:date="2024-10-30T09:49:00Z">
              <w:rPr/>
            </w:rPrChange>
          </w:rPr>
          <w:delText>Just-In-Time</w:delText>
        </w:r>
        <w:r w:rsidDel="00C67C52">
          <w:rPr>
            <w:spacing w:val="-10"/>
          </w:rPr>
          <w:delText xml:space="preserve"> </w:delText>
        </w:r>
        <w:r w:rsidDel="00C67C52">
          <w:delText>(</w:delText>
        </w:r>
      </w:del>
      <w:r>
        <w:t>JIT</w:t>
      </w:r>
      <w:del w:id="3855" w:author="Abhiram Arali" w:date="2024-10-30T09:49:00Z">
        <w:r w:rsidDel="00C67C52">
          <w:delText>)</w:delText>
        </w:r>
      </w:del>
      <w:r>
        <w:rPr>
          <w:spacing w:val="-10"/>
        </w:rPr>
        <w:t xml:space="preserve"> </w:t>
      </w:r>
      <w:r>
        <w:t>compiler</w:t>
      </w:r>
      <w:r>
        <w:rPr>
          <w:spacing w:val="-11"/>
        </w:rPr>
        <w:t xml:space="preserve"> </w:t>
      </w:r>
      <w:r>
        <w:t>is</w:t>
      </w:r>
      <w:r>
        <w:rPr>
          <w:spacing w:val="-7"/>
        </w:rPr>
        <w:t xml:space="preserve"> </w:t>
      </w:r>
      <w:r>
        <w:t>a</w:t>
      </w:r>
      <w:r>
        <w:rPr>
          <w:spacing w:val="-11"/>
        </w:rPr>
        <w:t xml:space="preserve"> </w:t>
      </w:r>
      <w:r>
        <w:t>hybrid</w:t>
      </w:r>
      <w:r>
        <w:rPr>
          <w:spacing w:val="-10"/>
        </w:rPr>
        <w:t xml:space="preserve"> </w:t>
      </w:r>
      <w:r>
        <w:t>of</w:t>
      </w:r>
      <w:r>
        <w:rPr>
          <w:spacing w:val="-8"/>
        </w:rPr>
        <w:t xml:space="preserve"> </w:t>
      </w:r>
      <w:r>
        <w:t>a</w:t>
      </w:r>
      <w:r>
        <w:rPr>
          <w:spacing w:val="-11"/>
        </w:rPr>
        <w:t xml:space="preserve"> </w:t>
      </w:r>
      <w:r>
        <w:t>compiler</w:t>
      </w:r>
      <w:r>
        <w:rPr>
          <w:spacing w:val="-9"/>
        </w:rPr>
        <w:t xml:space="preserve"> </w:t>
      </w:r>
      <w:r>
        <w:t>and</w:t>
      </w:r>
      <w:r>
        <w:rPr>
          <w:spacing w:val="-7"/>
        </w:rPr>
        <w:t xml:space="preserve"> </w:t>
      </w:r>
      <w:r>
        <w:t>an interpreter that compiles code at runtime, which enhances performance and efficiency in executing programs. Unlike traditional compilers that translate the entire source code into machine code before execution, JIT compilers convert high-level code into machine code during</w:t>
      </w:r>
      <w:r>
        <w:rPr>
          <w:spacing w:val="-10"/>
        </w:rPr>
        <w:t xml:space="preserve"> </w:t>
      </w:r>
      <w:r>
        <w:t>program</w:t>
      </w:r>
      <w:r>
        <w:rPr>
          <w:spacing w:val="-9"/>
        </w:rPr>
        <w:t xml:space="preserve"> </w:t>
      </w:r>
      <w:r>
        <w:t>execution.</w:t>
      </w:r>
      <w:r>
        <w:rPr>
          <w:spacing w:val="-10"/>
        </w:rPr>
        <w:t xml:space="preserve"> </w:t>
      </w:r>
      <w:r>
        <w:t>This</w:t>
      </w:r>
      <w:r>
        <w:rPr>
          <w:spacing w:val="-9"/>
        </w:rPr>
        <w:t xml:space="preserve"> </w:t>
      </w:r>
      <w:r>
        <w:t>approach</w:t>
      </w:r>
      <w:r>
        <w:rPr>
          <w:spacing w:val="-8"/>
        </w:rPr>
        <w:t xml:space="preserve"> </w:t>
      </w:r>
      <w:r>
        <w:t>allows</w:t>
      </w:r>
      <w:r>
        <w:rPr>
          <w:spacing w:val="-10"/>
        </w:rPr>
        <w:t xml:space="preserve"> </w:t>
      </w:r>
      <w:r>
        <w:t>the</w:t>
      </w:r>
      <w:r>
        <w:rPr>
          <w:spacing w:val="-11"/>
        </w:rPr>
        <w:t xml:space="preserve"> </w:t>
      </w:r>
      <w:r>
        <w:t>JIT</w:t>
      </w:r>
      <w:r>
        <w:rPr>
          <w:spacing w:val="-10"/>
        </w:rPr>
        <w:t xml:space="preserve"> </w:t>
      </w:r>
      <w:r>
        <w:t>compiler</w:t>
      </w:r>
      <w:r>
        <w:rPr>
          <w:spacing w:val="-11"/>
        </w:rPr>
        <w:t xml:space="preserve"> </w:t>
      </w:r>
      <w:r>
        <w:t>to</w:t>
      </w:r>
      <w:r>
        <w:rPr>
          <w:spacing w:val="-9"/>
        </w:rPr>
        <w:t xml:space="preserve"> </w:t>
      </w:r>
      <w:r>
        <w:t>take</w:t>
      </w:r>
      <w:r>
        <w:rPr>
          <w:spacing w:val="-11"/>
        </w:rPr>
        <w:t xml:space="preserve"> </w:t>
      </w:r>
      <w:r>
        <w:t>advantage</w:t>
      </w:r>
      <w:r>
        <w:rPr>
          <w:spacing w:val="-11"/>
        </w:rPr>
        <w:t xml:space="preserve"> </w:t>
      </w:r>
      <w:r>
        <w:t>of</w:t>
      </w:r>
      <w:r>
        <w:rPr>
          <w:spacing w:val="-8"/>
        </w:rPr>
        <w:t xml:space="preserve"> </w:t>
      </w:r>
      <w:r>
        <w:t>runtime information, enabling it to optimize the generated code for the specific conditions and usage patterns of the application.</w:t>
      </w:r>
    </w:p>
    <w:p w14:paraId="3033D16B" w14:textId="77777777" w:rsidR="007C6751" w:rsidRDefault="007C6751">
      <w:pPr>
        <w:pStyle w:val="NormalBPBHEB"/>
        <w:pPrChange w:id="3856" w:author="Abhiram Arali" w:date="2024-10-30T09:49:00Z">
          <w:pPr>
            <w:pStyle w:val="BodyText"/>
            <w:spacing w:before="161" w:line="360" w:lineRule="auto"/>
            <w:ind w:left="220" w:right="215"/>
            <w:jc w:val="both"/>
          </w:pPr>
        </w:pPrChange>
      </w:pPr>
    </w:p>
    <w:p w14:paraId="594C147A" w14:textId="1816CC0D" w:rsidR="00301525" w:rsidDel="00AF7600" w:rsidRDefault="008D195B">
      <w:pPr>
        <w:pStyle w:val="NormalBPBHEB"/>
        <w:rPr>
          <w:del w:id="3857" w:author="Abhiram Arali" w:date="2024-10-30T09:50:00Z"/>
        </w:rPr>
        <w:pPrChange w:id="3858" w:author="Abhiram Arali" w:date="2024-10-30T09:50:00Z">
          <w:pPr>
            <w:pStyle w:val="Heading1"/>
            <w:spacing w:before="160"/>
            <w:jc w:val="both"/>
          </w:pPr>
        </w:pPrChange>
      </w:pPr>
      <w:ins w:id="3859" w:author="Abhiram Arali" w:date="2024-10-30T09:50:00Z">
        <w:r>
          <w:t xml:space="preserve">The </w:t>
        </w:r>
      </w:ins>
      <w:r>
        <w:t>advantages</w:t>
      </w:r>
      <w:r>
        <w:rPr>
          <w:spacing w:val="-1"/>
        </w:rPr>
        <w:t xml:space="preserve"> </w:t>
      </w:r>
      <w:r>
        <w:t xml:space="preserve">of using a </w:t>
      </w:r>
      <w:r>
        <w:rPr>
          <w:spacing w:val="-2"/>
        </w:rPr>
        <w:t>compiler</w:t>
      </w:r>
      <w:ins w:id="3860" w:author="Abhiram Arali" w:date="2024-10-30T09:50:00Z">
        <w:r>
          <w:rPr>
            <w:spacing w:val="-2"/>
          </w:rPr>
          <w:t xml:space="preserve"> are as follows</w:t>
        </w:r>
        <w:r w:rsidR="00AF7600">
          <w:rPr>
            <w:spacing w:val="-2"/>
          </w:rPr>
          <w:t>:</w:t>
        </w:r>
      </w:ins>
      <w:del w:id="3861" w:author="Abhiram Arali" w:date="2024-10-30T09:49:00Z">
        <w:r w:rsidDel="0065358A">
          <w:rPr>
            <w:spacing w:val="-2"/>
          </w:rPr>
          <w:delText>:</w:delText>
        </w:r>
      </w:del>
    </w:p>
    <w:p w14:paraId="56BA8328" w14:textId="77777777" w:rsidR="00301525" w:rsidRDefault="00301525">
      <w:pPr>
        <w:pStyle w:val="NormalBPBHEB"/>
        <w:pPrChange w:id="3862" w:author="Abhiram Arali" w:date="2024-10-30T09:49:00Z">
          <w:pPr>
            <w:pStyle w:val="BodyText"/>
            <w:spacing w:before="24"/>
          </w:pPr>
        </w:pPrChange>
      </w:pPr>
    </w:p>
    <w:p w14:paraId="4C467284" w14:textId="77777777" w:rsidR="00301525" w:rsidRPr="00DC1D0A" w:rsidRDefault="008B7718">
      <w:pPr>
        <w:pStyle w:val="NormalBPBHEB"/>
        <w:numPr>
          <w:ilvl w:val="0"/>
          <w:numId w:val="111"/>
        </w:numPr>
        <w:rPr>
          <w:rPrChange w:id="3863" w:author="Abhiram Arali" w:date="2024-10-30T09:51:00Z">
            <w:rPr>
              <w:sz w:val="24"/>
            </w:rPr>
          </w:rPrChange>
        </w:rPr>
        <w:pPrChange w:id="3864" w:author="Abhiram Arali" w:date="2024-10-30T09:51:00Z">
          <w:pPr>
            <w:pStyle w:val="ListParagraph"/>
            <w:numPr>
              <w:numId w:val="3"/>
            </w:numPr>
            <w:tabs>
              <w:tab w:val="left" w:pos="940"/>
            </w:tabs>
            <w:spacing w:line="350" w:lineRule="auto"/>
            <w:ind w:left="940" w:right="226" w:hanging="360"/>
          </w:pPr>
        </w:pPrChange>
      </w:pPr>
      <w:r w:rsidRPr="00DC1D0A">
        <w:rPr>
          <w:rPrChange w:id="3865" w:author="Abhiram Arali" w:date="2024-10-30T09:51:00Z">
            <w:rPr>
              <w:sz w:val="24"/>
            </w:rPr>
          </w:rPrChange>
        </w:rPr>
        <w:t>Once the code is compiled into machine language, it can run much faster compared to interpreted code because the machine instructions are executed directly.</w:t>
      </w:r>
    </w:p>
    <w:p w14:paraId="45A41BC0" w14:textId="77777777" w:rsidR="00301525" w:rsidRPr="00DC1D0A" w:rsidRDefault="008B7718">
      <w:pPr>
        <w:pStyle w:val="NormalBPBHEB"/>
        <w:numPr>
          <w:ilvl w:val="0"/>
          <w:numId w:val="111"/>
        </w:numPr>
        <w:rPr>
          <w:rPrChange w:id="3866" w:author="Abhiram Arali" w:date="2024-10-30T09:51:00Z">
            <w:rPr>
              <w:sz w:val="24"/>
            </w:rPr>
          </w:rPrChange>
        </w:rPr>
        <w:pPrChange w:id="3867" w:author="Abhiram Arali" w:date="2024-10-30T09:51:00Z">
          <w:pPr>
            <w:pStyle w:val="ListParagraph"/>
            <w:numPr>
              <w:numId w:val="3"/>
            </w:numPr>
            <w:tabs>
              <w:tab w:val="left" w:pos="940"/>
            </w:tabs>
            <w:spacing w:before="13" w:line="350" w:lineRule="auto"/>
            <w:ind w:left="940" w:right="222" w:hanging="360"/>
          </w:pPr>
        </w:pPrChange>
      </w:pPr>
      <w:r w:rsidRPr="00DC1D0A">
        <w:rPr>
          <w:rPrChange w:id="3868" w:author="Abhiram Arali" w:date="2024-10-30T09:51:00Z">
            <w:rPr>
              <w:sz w:val="24"/>
            </w:rPr>
          </w:rPrChange>
        </w:rPr>
        <w:t>Compilers often perform optimizations that make the resulting machine code more efficient, improving speed and reducing memory usage.</w:t>
      </w:r>
    </w:p>
    <w:p w14:paraId="43C980DF" w14:textId="77777777" w:rsidR="00301525" w:rsidRPr="00DC1D0A" w:rsidRDefault="008B7718">
      <w:pPr>
        <w:pStyle w:val="NormalBPBHEB"/>
        <w:numPr>
          <w:ilvl w:val="0"/>
          <w:numId w:val="111"/>
        </w:numPr>
        <w:rPr>
          <w:rPrChange w:id="3869" w:author="Abhiram Arali" w:date="2024-10-30T09:51:00Z">
            <w:rPr>
              <w:sz w:val="24"/>
            </w:rPr>
          </w:rPrChange>
        </w:rPr>
        <w:pPrChange w:id="3870" w:author="Abhiram Arali" w:date="2024-10-30T09:51:00Z">
          <w:pPr>
            <w:pStyle w:val="ListParagraph"/>
            <w:numPr>
              <w:numId w:val="3"/>
            </w:numPr>
            <w:tabs>
              <w:tab w:val="left" w:pos="940"/>
            </w:tabs>
            <w:spacing w:before="12" w:line="350" w:lineRule="auto"/>
            <w:ind w:left="940" w:right="215" w:hanging="360"/>
          </w:pPr>
        </w:pPrChange>
      </w:pPr>
      <w:r w:rsidRPr="00DC1D0A">
        <w:rPr>
          <w:rPrChange w:id="3871" w:author="Abhiram Arali" w:date="2024-10-30T09:51:00Z">
            <w:rPr>
              <w:sz w:val="24"/>
            </w:rPr>
          </w:rPrChange>
        </w:rPr>
        <w:t>The compilation process identifies and reports errors before the program is run, making it easier for developers to fix problems early.</w:t>
      </w:r>
    </w:p>
    <w:p w14:paraId="29D101CE" w14:textId="77777777" w:rsidR="008A692C" w:rsidRDefault="008A692C" w:rsidP="008A692C">
      <w:pPr>
        <w:pStyle w:val="NormalBPBHEB"/>
        <w:rPr>
          <w:ins w:id="3872" w:author="Abhiram Arali" w:date="2024-10-30T09:51:00Z"/>
        </w:rPr>
      </w:pPr>
    </w:p>
    <w:p w14:paraId="2461C8F9" w14:textId="1AF2A86F" w:rsidR="00301525" w:rsidDel="009F041B" w:rsidRDefault="008A692C">
      <w:pPr>
        <w:pStyle w:val="NormalBPBHEB"/>
        <w:rPr>
          <w:del w:id="3873" w:author="Abhiram Arali" w:date="2024-10-30T09:51:00Z"/>
        </w:rPr>
        <w:pPrChange w:id="3874" w:author="Abhiram Arali" w:date="2024-10-30T09:51:00Z">
          <w:pPr>
            <w:pStyle w:val="Heading1"/>
            <w:spacing w:before="172"/>
          </w:pPr>
        </w:pPrChange>
      </w:pPr>
      <w:ins w:id="3875" w:author="Abhiram Arali" w:date="2024-10-30T09:51:00Z">
        <w:r>
          <w:t xml:space="preserve">The </w:t>
        </w:r>
      </w:ins>
      <w:r>
        <w:t>disadvantages</w:t>
      </w:r>
      <w:r>
        <w:rPr>
          <w:spacing w:val="-1"/>
        </w:rPr>
        <w:t xml:space="preserve"> </w:t>
      </w:r>
      <w:r>
        <w:t>of</w:t>
      </w:r>
      <w:r>
        <w:rPr>
          <w:spacing w:val="-1"/>
        </w:rPr>
        <w:t xml:space="preserve"> </w:t>
      </w:r>
      <w:r>
        <w:t xml:space="preserve">a </w:t>
      </w:r>
      <w:r>
        <w:rPr>
          <w:spacing w:val="-2"/>
        </w:rPr>
        <w:t>compiler</w:t>
      </w:r>
      <w:ins w:id="3876" w:author="Abhiram Arali" w:date="2024-10-30T09:51:00Z">
        <w:r>
          <w:rPr>
            <w:spacing w:val="-2"/>
          </w:rPr>
          <w:t xml:space="preserve"> are as follows</w:t>
        </w:r>
      </w:ins>
      <w:r>
        <w:rPr>
          <w:spacing w:val="-2"/>
        </w:rPr>
        <w:t>:</w:t>
      </w:r>
    </w:p>
    <w:p w14:paraId="5667C9C1" w14:textId="77777777" w:rsidR="00301525" w:rsidRDefault="00301525">
      <w:pPr>
        <w:pStyle w:val="NormalBPBHEB"/>
        <w:pPrChange w:id="3877" w:author="Abhiram Arali" w:date="2024-10-30T09:51:00Z">
          <w:pPr>
            <w:pStyle w:val="BodyText"/>
            <w:spacing w:before="24"/>
          </w:pPr>
        </w:pPrChange>
      </w:pPr>
    </w:p>
    <w:p w14:paraId="66B3CE06" w14:textId="77777777" w:rsidR="00301525" w:rsidRPr="009F041B" w:rsidRDefault="008B7718">
      <w:pPr>
        <w:pStyle w:val="NormalBPBHEB"/>
        <w:numPr>
          <w:ilvl w:val="0"/>
          <w:numId w:val="112"/>
        </w:numPr>
        <w:rPr>
          <w:rPrChange w:id="3878" w:author="Abhiram Arali" w:date="2024-10-30T09:51:00Z">
            <w:rPr>
              <w:sz w:val="24"/>
            </w:rPr>
          </w:rPrChange>
        </w:rPr>
        <w:pPrChange w:id="3879" w:author="Abhiram Arali" w:date="2024-10-30T09:51:00Z">
          <w:pPr>
            <w:pStyle w:val="ListParagraph"/>
            <w:numPr>
              <w:numId w:val="3"/>
            </w:numPr>
            <w:tabs>
              <w:tab w:val="left" w:pos="940"/>
            </w:tabs>
            <w:spacing w:line="350" w:lineRule="auto"/>
            <w:ind w:left="940" w:right="225" w:hanging="360"/>
            <w:jc w:val="both"/>
          </w:pPr>
        </w:pPrChange>
      </w:pPr>
      <w:r w:rsidRPr="009F041B">
        <w:rPr>
          <w:rPrChange w:id="3880" w:author="Abhiram Arali" w:date="2024-10-30T09:51:00Z">
            <w:rPr>
              <w:sz w:val="24"/>
            </w:rPr>
          </w:rPrChange>
        </w:rPr>
        <w:t>The entire code needs to be compiled before execution, which can take a significant amount of time, especially for large programs.</w:t>
      </w:r>
    </w:p>
    <w:p w14:paraId="1AF39F03" w14:textId="77777777" w:rsidR="00301525" w:rsidRDefault="008B7718" w:rsidP="009F041B">
      <w:pPr>
        <w:pStyle w:val="NormalBPBHEB"/>
        <w:numPr>
          <w:ilvl w:val="0"/>
          <w:numId w:val="112"/>
        </w:numPr>
        <w:rPr>
          <w:ins w:id="3881" w:author="Abhiram Arali" w:date="2024-10-30T09:51:00Z"/>
        </w:rPr>
      </w:pPr>
      <w:r w:rsidRPr="009F041B">
        <w:rPr>
          <w:rPrChange w:id="3882" w:author="Abhiram Arali" w:date="2024-10-30T09:51:00Z">
            <w:rPr>
              <w:sz w:val="24"/>
            </w:rPr>
          </w:rPrChange>
        </w:rPr>
        <w:t>Compiled code is typically specific to the platform (operating system and CPU architecture) it was compiled for, which means it may not run on different hardware without recompilation.</w:t>
      </w:r>
    </w:p>
    <w:p w14:paraId="365438CE" w14:textId="77777777" w:rsidR="00344564" w:rsidRPr="009F041B" w:rsidRDefault="00344564">
      <w:pPr>
        <w:pStyle w:val="NormalBPBHEB"/>
        <w:rPr>
          <w:rPrChange w:id="3883" w:author="Abhiram Arali" w:date="2024-10-30T09:51:00Z">
            <w:rPr>
              <w:sz w:val="24"/>
            </w:rPr>
          </w:rPrChange>
        </w:rPr>
        <w:pPrChange w:id="3884" w:author="Abhiram Arali" w:date="2024-10-30T09:51:00Z">
          <w:pPr>
            <w:pStyle w:val="ListParagraph"/>
            <w:numPr>
              <w:numId w:val="3"/>
            </w:numPr>
            <w:tabs>
              <w:tab w:val="left" w:pos="940"/>
            </w:tabs>
            <w:spacing w:before="12" w:line="355" w:lineRule="auto"/>
            <w:ind w:left="940" w:right="220" w:hanging="360"/>
            <w:jc w:val="both"/>
          </w:pPr>
        </w:pPrChange>
      </w:pPr>
    </w:p>
    <w:p w14:paraId="0F27FFF9" w14:textId="77777777" w:rsidR="00301525" w:rsidRDefault="008B7718">
      <w:pPr>
        <w:pStyle w:val="Heading1BPBHEB"/>
        <w:pPrChange w:id="3885" w:author="Abhiram Arali" w:date="2024-10-30T09:51:00Z">
          <w:pPr>
            <w:spacing w:before="167"/>
            <w:ind w:left="220"/>
          </w:pPr>
        </w:pPrChange>
      </w:pPr>
      <w:r>
        <w:lastRenderedPageBreak/>
        <w:t>Interpreter</w:t>
      </w:r>
    </w:p>
    <w:p w14:paraId="0C93AAAF" w14:textId="626FC348" w:rsidR="00301525" w:rsidDel="003E2BA4" w:rsidRDefault="00301525">
      <w:pPr>
        <w:pStyle w:val="BodyText"/>
        <w:spacing w:before="22"/>
        <w:rPr>
          <w:del w:id="3886" w:author="Abhiram Arali" w:date="2024-10-30T09:51:00Z"/>
          <w:b/>
        </w:rPr>
      </w:pPr>
    </w:p>
    <w:p w14:paraId="1807AA08" w14:textId="10E60246" w:rsidR="00301525" w:rsidDel="00617FD9" w:rsidRDefault="008B7718">
      <w:pPr>
        <w:pStyle w:val="NormalBPBHEB"/>
        <w:rPr>
          <w:del w:id="3887" w:author="Abhiram Arali" w:date="2024-10-30T09:51:00Z"/>
        </w:rPr>
        <w:pPrChange w:id="3888" w:author="Abhiram Arali" w:date="2024-10-30T09:51:00Z">
          <w:pPr>
            <w:pStyle w:val="BodyText"/>
            <w:spacing w:line="360" w:lineRule="auto"/>
            <w:ind w:left="220" w:right="217"/>
            <w:jc w:val="both"/>
          </w:pPr>
        </w:pPrChange>
      </w:pPr>
      <w:r>
        <w:t>An interpreter is a type of software that executes high-level programming language code directly, translating it into machine code line-by-line or statement-by-statement at runtime. Unlike compilers, which translate the entire source code into machine code before execution, interpreters</w:t>
      </w:r>
      <w:r>
        <w:rPr>
          <w:spacing w:val="-8"/>
        </w:rPr>
        <w:t xml:space="preserve"> </w:t>
      </w:r>
      <w:r>
        <w:t>read</w:t>
      </w:r>
      <w:r>
        <w:rPr>
          <w:spacing w:val="-11"/>
        </w:rPr>
        <w:t xml:space="preserve"> </w:t>
      </w:r>
      <w:r>
        <w:t>and</w:t>
      </w:r>
      <w:r>
        <w:rPr>
          <w:spacing w:val="-8"/>
        </w:rPr>
        <w:t xml:space="preserve"> </w:t>
      </w:r>
      <w:r>
        <w:t>execute</w:t>
      </w:r>
      <w:r>
        <w:rPr>
          <w:spacing w:val="-11"/>
        </w:rPr>
        <w:t xml:space="preserve"> </w:t>
      </w:r>
      <w:r>
        <w:t>the</w:t>
      </w:r>
      <w:r>
        <w:rPr>
          <w:spacing w:val="-11"/>
        </w:rPr>
        <w:t xml:space="preserve"> </w:t>
      </w:r>
      <w:r>
        <w:t>code</w:t>
      </w:r>
      <w:r>
        <w:rPr>
          <w:spacing w:val="-12"/>
        </w:rPr>
        <w:t xml:space="preserve"> </w:t>
      </w:r>
      <w:r>
        <w:t>simultaneously.</w:t>
      </w:r>
      <w:r>
        <w:rPr>
          <w:spacing w:val="-10"/>
        </w:rPr>
        <w:t xml:space="preserve"> </w:t>
      </w:r>
      <w:r>
        <w:t>This</w:t>
      </w:r>
      <w:r>
        <w:rPr>
          <w:spacing w:val="-10"/>
        </w:rPr>
        <w:t xml:space="preserve"> </w:t>
      </w:r>
      <w:r>
        <w:t>means</w:t>
      </w:r>
      <w:r>
        <w:rPr>
          <w:spacing w:val="-10"/>
        </w:rPr>
        <w:t xml:space="preserve"> </w:t>
      </w:r>
      <w:r>
        <w:t>that</w:t>
      </w:r>
      <w:r>
        <w:rPr>
          <w:spacing w:val="-11"/>
        </w:rPr>
        <w:t xml:space="preserve"> </w:t>
      </w:r>
      <w:r>
        <w:t>an</w:t>
      </w:r>
      <w:r>
        <w:rPr>
          <w:spacing w:val="-11"/>
        </w:rPr>
        <w:t xml:space="preserve"> </w:t>
      </w:r>
      <w:r>
        <w:t>interpreter</w:t>
      </w:r>
      <w:r>
        <w:rPr>
          <w:spacing w:val="-11"/>
        </w:rPr>
        <w:t xml:space="preserve"> </w:t>
      </w:r>
      <w:r>
        <w:t>processes the code on the fly, allowing developers to see immediate results from their code changes, which can be particularly useful for scripting languages, rapid prototyping, and interactive programming</w:t>
      </w:r>
      <w:r>
        <w:rPr>
          <w:spacing w:val="-16"/>
        </w:rPr>
        <w:t xml:space="preserve"> </w:t>
      </w:r>
      <w:r>
        <w:t>environments.</w:t>
      </w:r>
      <w:r>
        <w:rPr>
          <w:spacing w:val="-11"/>
        </w:rPr>
        <w:t xml:space="preserve"> </w:t>
      </w:r>
      <w:r>
        <w:t>Interpreters</w:t>
      </w:r>
      <w:r>
        <w:rPr>
          <w:spacing w:val="-14"/>
        </w:rPr>
        <w:t xml:space="preserve"> </w:t>
      </w:r>
      <w:r>
        <w:t>work</w:t>
      </w:r>
      <w:r>
        <w:rPr>
          <w:spacing w:val="-13"/>
        </w:rPr>
        <w:t xml:space="preserve"> </w:t>
      </w:r>
      <w:r>
        <w:t>by</w:t>
      </w:r>
      <w:r>
        <w:rPr>
          <w:spacing w:val="-11"/>
        </w:rPr>
        <w:t xml:space="preserve"> </w:t>
      </w:r>
      <w:r>
        <w:t>parsing</w:t>
      </w:r>
      <w:r>
        <w:rPr>
          <w:spacing w:val="-14"/>
        </w:rPr>
        <w:t xml:space="preserve"> </w:t>
      </w:r>
      <w:r>
        <w:t>the</w:t>
      </w:r>
      <w:r>
        <w:rPr>
          <w:spacing w:val="-14"/>
        </w:rPr>
        <w:t xml:space="preserve"> </w:t>
      </w:r>
      <w:r>
        <w:t>source</w:t>
      </w:r>
      <w:r>
        <w:rPr>
          <w:spacing w:val="-14"/>
        </w:rPr>
        <w:t xml:space="preserve"> </w:t>
      </w:r>
      <w:r>
        <w:t>code,</w:t>
      </w:r>
      <w:r>
        <w:rPr>
          <w:spacing w:val="-11"/>
        </w:rPr>
        <w:t xml:space="preserve"> </w:t>
      </w:r>
      <w:r>
        <w:t>analyzing</w:t>
      </w:r>
      <w:r>
        <w:rPr>
          <w:spacing w:val="-13"/>
        </w:rPr>
        <w:t xml:space="preserve"> </w:t>
      </w:r>
      <w:r>
        <w:t>its</w:t>
      </w:r>
      <w:r>
        <w:rPr>
          <w:spacing w:val="-13"/>
        </w:rPr>
        <w:t xml:space="preserve"> </w:t>
      </w:r>
      <w:r>
        <w:rPr>
          <w:spacing w:val="-2"/>
        </w:rPr>
        <w:t>syntax,</w:t>
      </w:r>
      <w:ins w:id="3889" w:author="Abhiram Arali" w:date="2024-10-30T09:51:00Z">
        <w:r w:rsidR="00617FD9">
          <w:rPr>
            <w:spacing w:val="-2"/>
          </w:rPr>
          <w:t xml:space="preserve"> </w:t>
        </w:r>
      </w:ins>
    </w:p>
    <w:p w14:paraId="7912C00E" w14:textId="0D792B73" w:rsidR="00301525" w:rsidDel="009D5794" w:rsidRDefault="00301525">
      <w:pPr>
        <w:spacing w:line="360" w:lineRule="auto"/>
        <w:jc w:val="both"/>
        <w:rPr>
          <w:del w:id="3890" w:author="Abhiram Arali" w:date="2024-10-30T09:51:00Z"/>
        </w:rPr>
        <w:sectPr w:rsidR="00301525" w:rsidDel="009D5794">
          <w:pgSz w:w="11910" w:h="16840"/>
          <w:pgMar w:top="1540" w:right="1220" w:bottom="1200" w:left="1220" w:header="758" w:footer="1000" w:gutter="0"/>
          <w:cols w:space="720"/>
        </w:sectPr>
      </w:pPr>
    </w:p>
    <w:p w14:paraId="5F5EE068" w14:textId="16FA4F93" w:rsidR="00301525" w:rsidRDefault="008B7718">
      <w:pPr>
        <w:pStyle w:val="NormalBPBHEB"/>
        <w:pPrChange w:id="3891" w:author="Abhiram Arali" w:date="2024-10-30T09:51:00Z">
          <w:pPr>
            <w:pStyle w:val="BodyText"/>
            <w:spacing w:before="100" w:line="360" w:lineRule="auto"/>
            <w:ind w:left="220" w:right="218"/>
            <w:jc w:val="both"/>
          </w:pPr>
        </w:pPrChange>
      </w:pPr>
      <w:r>
        <w:t>and executing the corresponding machine-level instructions. When the interpreter encounters a statement in the code, it translates that statement into machine code and executes it right away</w:t>
      </w:r>
      <w:del w:id="3892" w:author="Abhiram Arali" w:date="2024-10-30T09:53:00Z">
        <w:r w:rsidDel="00540D6F">
          <w:delText>,</w:delText>
        </w:r>
      </w:del>
      <w:r>
        <w:rPr>
          <w:spacing w:val="-4"/>
        </w:rPr>
        <w:t xml:space="preserve"> </w:t>
      </w:r>
      <w:r>
        <w:t>before</w:t>
      </w:r>
      <w:r>
        <w:rPr>
          <w:spacing w:val="-5"/>
        </w:rPr>
        <w:t xml:space="preserve"> </w:t>
      </w:r>
      <w:r>
        <w:t>moving</w:t>
      </w:r>
      <w:r>
        <w:rPr>
          <w:spacing w:val="-4"/>
        </w:rPr>
        <w:t xml:space="preserve"> </w:t>
      </w:r>
      <w:r>
        <w:t>on</w:t>
      </w:r>
      <w:r>
        <w:rPr>
          <w:spacing w:val="-4"/>
        </w:rPr>
        <w:t xml:space="preserve"> </w:t>
      </w:r>
      <w:r>
        <w:t>to</w:t>
      </w:r>
      <w:r>
        <w:rPr>
          <w:spacing w:val="-4"/>
        </w:rPr>
        <w:t xml:space="preserve"> </w:t>
      </w:r>
      <w:r>
        <w:t>the</w:t>
      </w:r>
      <w:r>
        <w:rPr>
          <w:spacing w:val="-4"/>
        </w:rPr>
        <w:t xml:space="preserve"> </w:t>
      </w:r>
      <w:r>
        <w:t>next</w:t>
      </w:r>
      <w:r>
        <w:rPr>
          <w:spacing w:val="-4"/>
        </w:rPr>
        <w:t xml:space="preserve"> </w:t>
      </w:r>
      <w:r>
        <w:t>statement.</w:t>
      </w:r>
      <w:r>
        <w:rPr>
          <w:spacing w:val="-4"/>
        </w:rPr>
        <w:t xml:space="preserve"> </w:t>
      </w:r>
      <w:r>
        <w:t>This</w:t>
      </w:r>
      <w:r>
        <w:rPr>
          <w:spacing w:val="-4"/>
        </w:rPr>
        <w:t xml:space="preserve"> </w:t>
      </w:r>
      <w:r>
        <w:t>approach</w:t>
      </w:r>
      <w:r>
        <w:rPr>
          <w:spacing w:val="-4"/>
        </w:rPr>
        <w:t xml:space="preserve"> </w:t>
      </w:r>
      <w:r>
        <w:t>allows</w:t>
      </w:r>
      <w:r>
        <w:rPr>
          <w:spacing w:val="-4"/>
        </w:rPr>
        <w:t xml:space="preserve"> </w:t>
      </w:r>
      <w:r>
        <w:t>for</w:t>
      </w:r>
      <w:r>
        <w:rPr>
          <w:spacing w:val="-3"/>
        </w:rPr>
        <w:t xml:space="preserve"> </w:t>
      </w:r>
      <w:r>
        <w:t>greater</w:t>
      </w:r>
      <w:r>
        <w:rPr>
          <w:spacing w:val="-5"/>
        </w:rPr>
        <w:t xml:space="preserve"> </w:t>
      </w:r>
      <w:r>
        <w:t>flexibility</w:t>
      </w:r>
      <w:r>
        <w:rPr>
          <w:spacing w:val="-4"/>
        </w:rPr>
        <w:t xml:space="preserve"> </w:t>
      </w:r>
      <w:r>
        <w:t>and ease of debugging since errors can be identified immediately during execution. However, because interpreters do not generate</w:t>
      </w:r>
      <w:r>
        <w:rPr>
          <w:spacing w:val="-1"/>
        </w:rPr>
        <w:t xml:space="preserve"> </w:t>
      </w:r>
      <w:r>
        <w:t>a</w:t>
      </w:r>
      <w:r>
        <w:rPr>
          <w:spacing w:val="-1"/>
        </w:rPr>
        <w:t xml:space="preserve"> </w:t>
      </w:r>
      <w:r>
        <w:t>standalone executable</w:t>
      </w:r>
      <w:r>
        <w:rPr>
          <w:spacing w:val="-1"/>
        </w:rPr>
        <w:t xml:space="preserve"> </w:t>
      </w:r>
      <w:r>
        <w:t>file and must process code</w:t>
      </w:r>
      <w:r>
        <w:rPr>
          <w:spacing w:val="-1"/>
        </w:rPr>
        <w:t xml:space="preserve"> </w:t>
      </w:r>
      <w:r>
        <w:t>every time it runs, they can be slower than compiled languages, particularly for large applications. Some common programming languages that use interpreters include Python, Ruby, and JavaScript.</w:t>
      </w:r>
      <w:r>
        <w:rPr>
          <w:spacing w:val="-11"/>
        </w:rPr>
        <w:t xml:space="preserve"> </w:t>
      </w:r>
      <w:r>
        <w:t>In</w:t>
      </w:r>
      <w:r>
        <w:rPr>
          <w:spacing w:val="-12"/>
        </w:rPr>
        <w:t xml:space="preserve"> </w:t>
      </w:r>
      <w:r>
        <w:t>many</w:t>
      </w:r>
      <w:r>
        <w:rPr>
          <w:spacing w:val="-12"/>
        </w:rPr>
        <w:t xml:space="preserve"> </w:t>
      </w:r>
      <w:r>
        <w:t>cases,</w:t>
      </w:r>
      <w:r>
        <w:rPr>
          <w:spacing w:val="-12"/>
        </w:rPr>
        <w:t xml:space="preserve"> </w:t>
      </w:r>
      <w:r>
        <w:t>interpreters</w:t>
      </w:r>
      <w:r>
        <w:rPr>
          <w:spacing w:val="-11"/>
        </w:rPr>
        <w:t xml:space="preserve"> </w:t>
      </w:r>
      <w:r>
        <w:t>also</w:t>
      </w:r>
      <w:r>
        <w:rPr>
          <w:spacing w:val="-11"/>
        </w:rPr>
        <w:t xml:space="preserve"> </w:t>
      </w:r>
      <w:r>
        <w:t>provide</w:t>
      </w:r>
      <w:r>
        <w:rPr>
          <w:spacing w:val="-11"/>
        </w:rPr>
        <w:t xml:space="preserve"> </w:t>
      </w:r>
      <w:r>
        <w:t>features</w:t>
      </w:r>
      <w:r>
        <w:rPr>
          <w:spacing w:val="-11"/>
        </w:rPr>
        <w:t xml:space="preserve"> </w:t>
      </w:r>
      <w:r>
        <w:t>like</w:t>
      </w:r>
      <w:r>
        <w:rPr>
          <w:spacing w:val="-13"/>
        </w:rPr>
        <w:t xml:space="preserve"> </w:t>
      </w:r>
      <w:r>
        <w:t>dynamic</w:t>
      </w:r>
      <w:r>
        <w:rPr>
          <w:spacing w:val="-13"/>
        </w:rPr>
        <w:t xml:space="preserve"> </w:t>
      </w:r>
      <w:r>
        <w:t>typing,</w:t>
      </w:r>
      <w:r>
        <w:rPr>
          <w:spacing w:val="-12"/>
        </w:rPr>
        <w:t xml:space="preserve"> </w:t>
      </w:r>
      <w:r>
        <w:t>which</w:t>
      </w:r>
      <w:r>
        <w:rPr>
          <w:spacing w:val="-12"/>
        </w:rPr>
        <w:t xml:space="preserve"> </w:t>
      </w:r>
      <w:r>
        <w:t>allows for</w:t>
      </w:r>
      <w:r>
        <w:rPr>
          <w:spacing w:val="-15"/>
        </w:rPr>
        <w:t xml:space="preserve"> </w:t>
      </w:r>
      <w:r>
        <w:t>variable</w:t>
      </w:r>
      <w:r>
        <w:rPr>
          <w:spacing w:val="-15"/>
        </w:rPr>
        <w:t xml:space="preserve"> </w:t>
      </w:r>
      <w:r>
        <w:t>types</w:t>
      </w:r>
      <w:r>
        <w:rPr>
          <w:spacing w:val="-15"/>
        </w:rPr>
        <w:t xml:space="preserve"> </w:t>
      </w:r>
      <w:r>
        <w:t>to</w:t>
      </w:r>
      <w:r>
        <w:rPr>
          <w:spacing w:val="-15"/>
        </w:rPr>
        <w:t xml:space="preserve"> </w:t>
      </w:r>
      <w:r>
        <w:t>be</w:t>
      </w:r>
      <w:r>
        <w:rPr>
          <w:spacing w:val="-15"/>
        </w:rPr>
        <w:t xml:space="preserve"> </w:t>
      </w:r>
      <w:r>
        <w:t>determined</w:t>
      </w:r>
      <w:r>
        <w:rPr>
          <w:spacing w:val="-15"/>
        </w:rPr>
        <w:t xml:space="preserve"> </w:t>
      </w:r>
      <w:r>
        <w:t>at</w:t>
      </w:r>
      <w:r>
        <w:rPr>
          <w:spacing w:val="-15"/>
        </w:rPr>
        <w:t xml:space="preserve"> </w:t>
      </w:r>
      <w:r>
        <w:t>runtime,</w:t>
      </w:r>
      <w:r>
        <w:rPr>
          <w:spacing w:val="-15"/>
        </w:rPr>
        <w:t xml:space="preserve"> </w:t>
      </w:r>
      <w:r>
        <w:t>and</w:t>
      </w:r>
      <w:r>
        <w:rPr>
          <w:spacing w:val="-15"/>
        </w:rPr>
        <w:t xml:space="preserve"> </w:t>
      </w:r>
      <w:r>
        <w:t>interactive</w:t>
      </w:r>
      <w:r>
        <w:rPr>
          <w:spacing w:val="-15"/>
        </w:rPr>
        <w:t xml:space="preserve"> </w:t>
      </w:r>
      <w:r>
        <w:t>shells</w:t>
      </w:r>
      <w:r>
        <w:rPr>
          <w:spacing w:val="-15"/>
        </w:rPr>
        <w:t xml:space="preserve"> </w:t>
      </w:r>
      <w:r>
        <w:t>that</w:t>
      </w:r>
      <w:r>
        <w:rPr>
          <w:spacing w:val="-15"/>
        </w:rPr>
        <w:t xml:space="preserve"> </w:t>
      </w:r>
      <w:r>
        <w:t>enable</w:t>
      </w:r>
      <w:r>
        <w:rPr>
          <w:spacing w:val="-15"/>
        </w:rPr>
        <w:t xml:space="preserve"> </w:t>
      </w:r>
      <w:r>
        <w:t>users</w:t>
      </w:r>
      <w:r>
        <w:rPr>
          <w:spacing w:val="-15"/>
        </w:rPr>
        <w:t xml:space="preserve"> </w:t>
      </w:r>
      <w:r>
        <w:t>to</w:t>
      </w:r>
      <w:r>
        <w:rPr>
          <w:spacing w:val="-15"/>
        </w:rPr>
        <w:t xml:space="preserve"> </w:t>
      </w:r>
      <w:r>
        <w:t>execute commands</w:t>
      </w:r>
      <w:r>
        <w:rPr>
          <w:spacing w:val="-3"/>
        </w:rPr>
        <w:t xml:space="preserve"> </w:t>
      </w:r>
      <w:r>
        <w:t>directly.</w:t>
      </w:r>
      <w:r>
        <w:rPr>
          <w:spacing w:val="-3"/>
        </w:rPr>
        <w:t xml:space="preserve"> </w:t>
      </w:r>
      <w:r>
        <w:t>While</w:t>
      </w:r>
      <w:r>
        <w:rPr>
          <w:spacing w:val="-4"/>
        </w:rPr>
        <w:t xml:space="preserve"> </w:t>
      </w:r>
      <w:r>
        <w:t>interpreters</w:t>
      </w:r>
      <w:r>
        <w:rPr>
          <w:spacing w:val="-3"/>
        </w:rPr>
        <w:t xml:space="preserve"> </w:t>
      </w:r>
      <w:r>
        <w:t>offer</w:t>
      </w:r>
      <w:r>
        <w:rPr>
          <w:spacing w:val="-3"/>
        </w:rPr>
        <w:t xml:space="preserve"> </w:t>
      </w:r>
      <w:r>
        <w:t>advantages</w:t>
      </w:r>
      <w:r>
        <w:rPr>
          <w:spacing w:val="-3"/>
        </w:rPr>
        <w:t xml:space="preserve"> </w:t>
      </w:r>
      <w:r>
        <w:t>in</w:t>
      </w:r>
      <w:r>
        <w:rPr>
          <w:spacing w:val="-3"/>
        </w:rPr>
        <w:t xml:space="preserve"> </w:t>
      </w:r>
      <w:r>
        <w:t>terms</w:t>
      </w:r>
      <w:r>
        <w:rPr>
          <w:spacing w:val="-3"/>
        </w:rPr>
        <w:t xml:space="preserve"> </w:t>
      </w:r>
      <w:r>
        <w:t>of</w:t>
      </w:r>
      <w:r>
        <w:rPr>
          <w:spacing w:val="-4"/>
        </w:rPr>
        <w:t xml:space="preserve"> </w:t>
      </w:r>
      <w:r>
        <w:t>ease</w:t>
      </w:r>
      <w:r>
        <w:rPr>
          <w:spacing w:val="-4"/>
        </w:rPr>
        <w:t xml:space="preserve"> </w:t>
      </w:r>
      <w:r>
        <w:t>of</w:t>
      </w:r>
      <w:r>
        <w:rPr>
          <w:spacing w:val="-3"/>
        </w:rPr>
        <w:t xml:space="preserve"> </w:t>
      </w:r>
      <w:r>
        <w:t>use</w:t>
      </w:r>
      <w:r>
        <w:rPr>
          <w:spacing w:val="-5"/>
        </w:rPr>
        <w:t xml:space="preserve"> </w:t>
      </w:r>
      <w:r>
        <w:t>and</w:t>
      </w:r>
      <w:r>
        <w:rPr>
          <w:spacing w:val="-3"/>
        </w:rPr>
        <w:t xml:space="preserve"> </w:t>
      </w:r>
      <w:r>
        <w:t xml:space="preserve">flexibility, they can be less efficient than compiled languages in terms of performance, particularly for resource-intensive applications. To mitigate this, some languages utilize a combination of interpretation and compilation, such as the </w:t>
      </w:r>
      <w:del w:id="3893" w:author="Abhiram Arali" w:date="2024-10-30T09:53:00Z">
        <w:r w:rsidDel="00540D6F">
          <w:delText>Just-In-Time (</w:delText>
        </w:r>
      </w:del>
      <w:r>
        <w:t>JIT</w:t>
      </w:r>
      <w:del w:id="3894" w:author="Abhiram Arali" w:date="2024-10-30T09:53:00Z">
        <w:r w:rsidDel="00540D6F">
          <w:delText>)</w:delText>
        </w:r>
      </w:del>
      <w:r>
        <w:t xml:space="preserve"> compilation approach used in environments like Java and .NET, where code is first compiled to an intermediate form and then executed. </w:t>
      </w:r>
      <w:r w:rsidRPr="00054AD9">
        <w:rPr>
          <w:i/>
          <w:iCs/>
          <w:rPrChange w:id="3895" w:author="Abhiram Arali" w:date="2024-10-30T09:53:00Z">
            <w:rPr/>
          </w:rPrChange>
        </w:rPr>
        <w:t>Table 1.4</w:t>
      </w:r>
      <w:r>
        <w:t xml:space="preserve"> </w:t>
      </w:r>
      <w:del w:id="3896" w:author="Abhiram Arali" w:date="2024-10-30T09:54:00Z">
        <w:r w:rsidDel="00054AD9">
          <w:delText xml:space="preserve">summarizing </w:delText>
        </w:r>
      </w:del>
      <w:ins w:id="3897" w:author="Abhiram Arali" w:date="2024-10-30T09:54:00Z">
        <w:r w:rsidR="00054AD9">
          <w:t>summarizes</w:t>
        </w:r>
      </w:ins>
      <w:r>
        <w:t>the advantages and disadvantages of interpreters:</w:t>
      </w:r>
    </w:p>
    <w:p w14:paraId="55D3D145" w14:textId="77777777" w:rsidR="00301525" w:rsidRDefault="00301525">
      <w:pPr>
        <w:pStyle w:val="NormalBPBHEB"/>
        <w:pPrChange w:id="3898" w:author="Abhiram Arali" w:date="2024-10-30T09:54:00Z">
          <w:pPr>
            <w:pStyle w:val="BodyText"/>
            <w:spacing w:before="5"/>
          </w:pPr>
        </w:pPrChange>
      </w:pPr>
    </w:p>
    <w:p w14:paraId="3A101597" w14:textId="55A93557" w:rsidR="00301525" w:rsidDel="00050B08" w:rsidRDefault="008B7718">
      <w:pPr>
        <w:pStyle w:val="Heading1"/>
        <w:ind w:left="230" w:right="232"/>
        <w:jc w:val="center"/>
        <w:rPr>
          <w:del w:id="3899" w:author="Abhiram Arali" w:date="2024-10-30T09:54:00Z"/>
        </w:rPr>
      </w:pPr>
      <w:del w:id="3900" w:author="Abhiram Arali" w:date="2024-10-30T09:54:00Z">
        <w:r w:rsidDel="00050B08">
          <w:delText>Table</w:delText>
        </w:r>
        <w:r w:rsidDel="00050B08">
          <w:rPr>
            <w:spacing w:val="-1"/>
          </w:rPr>
          <w:delText xml:space="preserve"> </w:delText>
        </w:r>
        <w:r w:rsidDel="00050B08">
          <w:delText>1.4:</w:delText>
        </w:r>
        <w:r w:rsidDel="00050B08">
          <w:rPr>
            <w:spacing w:val="-3"/>
          </w:rPr>
          <w:delText xml:space="preserve"> </w:delText>
        </w:r>
        <w:r w:rsidDel="00050B08">
          <w:delText>Advantages</w:delText>
        </w:r>
        <w:r w:rsidDel="00050B08">
          <w:rPr>
            <w:spacing w:val="-1"/>
          </w:rPr>
          <w:delText xml:space="preserve"> </w:delText>
        </w:r>
        <w:r w:rsidDel="00050B08">
          <w:delText>and</w:delText>
        </w:r>
        <w:r w:rsidDel="00050B08">
          <w:rPr>
            <w:spacing w:val="1"/>
          </w:rPr>
          <w:delText xml:space="preserve"> </w:delText>
        </w:r>
        <w:r w:rsidDel="00050B08">
          <w:delText>Disadvantages</w:delText>
        </w:r>
        <w:r w:rsidDel="00050B08">
          <w:rPr>
            <w:spacing w:val="-1"/>
          </w:rPr>
          <w:delText xml:space="preserve"> </w:delText>
        </w:r>
        <w:r w:rsidDel="00050B08">
          <w:delText>of</w:delText>
        </w:r>
        <w:r w:rsidDel="00050B08">
          <w:rPr>
            <w:spacing w:val="-1"/>
          </w:rPr>
          <w:delText xml:space="preserve"> </w:delText>
        </w:r>
        <w:r w:rsidDel="00050B08">
          <w:rPr>
            <w:spacing w:val="-2"/>
          </w:rPr>
          <w:delText>Interpreters</w:delText>
        </w:r>
      </w:del>
    </w:p>
    <w:p w14:paraId="16190D50" w14:textId="54384BDF" w:rsidR="00301525" w:rsidDel="00050B08" w:rsidRDefault="00301525">
      <w:pPr>
        <w:pStyle w:val="BodyText"/>
        <w:spacing w:before="189"/>
        <w:rPr>
          <w:del w:id="3901" w:author="Abhiram Arali" w:date="2024-10-30T09:54:00Z"/>
          <w:b/>
          <w:sz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1"/>
        <w:gridCol w:w="4707"/>
      </w:tblGrid>
      <w:tr w:rsidR="00301525" w14:paraId="14C7AF26" w14:textId="77777777">
        <w:trPr>
          <w:trHeight w:val="414"/>
        </w:trPr>
        <w:tc>
          <w:tcPr>
            <w:tcW w:w="4311" w:type="dxa"/>
          </w:tcPr>
          <w:p w14:paraId="5A20662A" w14:textId="3A436872" w:rsidR="00301525" w:rsidRPr="00C037C4" w:rsidRDefault="008B7718">
            <w:pPr>
              <w:pStyle w:val="NormalBPBHEB"/>
              <w:rPr>
                <w:b/>
                <w:bCs/>
                <w:rPrChange w:id="3902" w:author="Abhiram Arali" w:date="2024-10-30T09:55:00Z">
                  <w:rPr/>
                </w:rPrChange>
              </w:rPr>
              <w:pPrChange w:id="3903" w:author="Abhiram Arali" w:date="2024-10-30T09:55:00Z">
                <w:pPr>
                  <w:pStyle w:val="TableParagraph"/>
                  <w:spacing w:line="275" w:lineRule="exact"/>
                  <w:ind w:left="767"/>
                </w:pPr>
              </w:pPrChange>
            </w:pPr>
            <w:r w:rsidRPr="00C037C4">
              <w:rPr>
                <w:b/>
                <w:bCs/>
                <w:rPrChange w:id="3904" w:author="Abhiram Arali" w:date="2024-10-30T09:55:00Z">
                  <w:rPr/>
                </w:rPrChange>
              </w:rPr>
              <w:t>Advantages</w:t>
            </w:r>
            <w:r w:rsidRPr="00C037C4">
              <w:rPr>
                <w:b/>
                <w:bCs/>
                <w:spacing w:val="-1"/>
                <w:rPrChange w:id="3905" w:author="Abhiram Arali" w:date="2024-10-30T09:55:00Z">
                  <w:rPr>
                    <w:spacing w:val="-1"/>
                  </w:rPr>
                </w:rPrChange>
              </w:rPr>
              <w:t xml:space="preserve"> </w:t>
            </w:r>
            <w:r w:rsidRPr="00C037C4">
              <w:rPr>
                <w:b/>
                <w:bCs/>
                <w:rPrChange w:id="3906" w:author="Abhiram Arali" w:date="2024-10-30T09:55:00Z">
                  <w:rPr/>
                </w:rPrChange>
              </w:rPr>
              <w:t xml:space="preserve">of </w:t>
            </w:r>
            <w:r w:rsidR="00C037C4" w:rsidRPr="00BA1CF0">
              <w:rPr>
                <w:b/>
                <w:bCs/>
                <w:spacing w:val="-2"/>
              </w:rPr>
              <w:t>interpreters</w:t>
            </w:r>
          </w:p>
        </w:tc>
        <w:tc>
          <w:tcPr>
            <w:tcW w:w="4707" w:type="dxa"/>
          </w:tcPr>
          <w:p w14:paraId="27FC4AA0" w14:textId="25B5B91F" w:rsidR="00301525" w:rsidRPr="00C037C4" w:rsidRDefault="008B7718">
            <w:pPr>
              <w:pStyle w:val="NormalBPBHEB"/>
              <w:rPr>
                <w:b/>
                <w:bCs/>
                <w:rPrChange w:id="3907" w:author="Abhiram Arali" w:date="2024-10-30T09:55:00Z">
                  <w:rPr/>
                </w:rPrChange>
              </w:rPr>
              <w:pPrChange w:id="3908" w:author="Abhiram Arali" w:date="2024-10-30T09:55:00Z">
                <w:pPr>
                  <w:pStyle w:val="TableParagraph"/>
                  <w:spacing w:line="275" w:lineRule="exact"/>
                  <w:ind w:left="825"/>
                </w:pPr>
              </w:pPrChange>
            </w:pPr>
            <w:r w:rsidRPr="00C037C4">
              <w:rPr>
                <w:b/>
                <w:bCs/>
                <w:rPrChange w:id="3909" w:author="Abhiram Arali" w:date="2024-10-30T09:55:00Z">
                  <w:rPr/>
                </w:rPrChange>
              </w:rPr>
              <w:t>Disadvantages</w:t>
            </w:r>
            <w:r w:rsidRPr="00C037C4">
              <w:rPr>
                <w:b/>
                <w:bCs/>
                <w:spacing w:val="-1"/>
                <w:rPrChange w:id="3910" w:author="Abhiram Arali" w:date="2024-10-30T09:55:00Z">
                  <w:rPr>
                    <w:spacing w:val="-1"/>
                  </w:rPr>
                </w:rPrChange>
              </w:rPr>
              <w:t xml:space="preserve"> </w:t>
            </w:r>
            <w:r w:rsidRPr="00C037C4">
              <w:rPr>
                <w:b/>
                <w:bCs/>
                <w:rPrChange w:id="3911" w:author="Abhiram Arali" w:date="2024-10-30T09:55:00Z">
                  <w:rPr/>
                </w:rPrChange>
              </w:rPr>
              <w:t>of</w:t>
            </w:r>
            <w:r w:rsidRPr="00C037C4">
              <w:rPr>
                <w:b/>
                <w:bCs/>
                <w:spacing w:val="-1"/>
                <w:rPrChange w:id="3912" w:author="Abhiram Arali" w:date="2024-10-30T09:55:00Z">
                  <w:rPr>
                    <w:spacing w:val="-1"/>
                  </w:rPr>
                </w:rPrChange>
              </w:rPr>
              <w:t xml:space="preserve"> </w:t>
            </w:r>
            <w:r w:rsidR="00C037C4" w:rsidRPr="00BA1CF0">
              <w:rPr>
                <w:b/>
                <w:bCs/>
                <w:spacing w:val="-2"/>
              </w:rPr>
              <w:t>interpreters</w:t>
            </w:r>
          </w:p>
        </w:tc>
      </w:tr>
      <w:tr w:rsidR="00301525" w14:paraId="6C6BE60E" w14:textId="77777777">
        <w:trPr>
          <w:trHeight w:val="1240"/>
        </w:trPr>
        <w:tc>
          <w:tcPr>
            <w:tcW w:w="4311" w:type="dxa"/>
          </w:tcPr>
          <w:p w14:paraId="4B97022C" w14:textId="5A2D2897" w:rsidR="00301525" w:rsidRDefault="008B7718">
            <w:pPr>
              <w:pStyle w:val="NormalBPBHEB"/>
              <w:pPrChange w:id="3913" w:author="Abhiram Arali" w:date="2024-10-30T09:55:00Z">
                <w:pPr>
                  <w:pStyle w:val="TableParagraph"/>
                  <w:spacing w:line="275" w:lineRule="exact"/>
                  <w:ind w:left="256" w:firstLine="48"/>
                </w:pPr>
              </w:pPrChange>
            </w:pPr>
            <w:r w:rsidRPr="00BA1CF0">
              <w:rPr>
                <w:b/>
                <w:bCs/>
                <w:rPrChange w:id="3914" w:author="Abhiram Arali" w:date="2024-10-30T09:55:00Z">
                  <w:rPr/>
                </w:rPrChange>
              </w:rPr>
              <w:t>Immediate</w:t>
            </w:r>
            <w:r w:rsidRPr="00BA1CF0">
              <w:rPr>
                <w:b/>
                <w:bCs/>
                <w:spacing w:val="-3"/>
                <w:rPrChange w:id="3915" w:author="Abhiram Arali" w:date="2024-10-30T09:55:00Z">
                  <w:rPr>
                    <w:spacing w:val="-3"/>
                  </w:rPr>
                </w:rPrChange>
              </w:rPr>
              <w:t xml:space="preserve"> </w:t>
            </w:r>
            <w:r w:rsidR="00BA1CF0" w:rsidRPr="00A03C7A">
              <w:rPr>
                <w:b/>
                <w:bCs/>
              </w:rPr>
              <w:t>execution</w:t>
            </w:r>
            <w:r>
              <w:t>:</w:t>
            </w:r>
            <w:r>
              <w:rPr>
                <w:spacing w:val="-1"/>
              </w:rPr>
              <w:t xml:space="preserve"> </w:t>
            </w:r>
            <w:r>
              <w:t>Executes</w:t>
            </w:r>
            <w:r>
              <w:rPr>
                <w:spacing w:val="-1"/>
              </w:rPr>
              <w:t xml:space="preserve"> </w:t>
            </w:r>
            <w:r>
              <w:rPr>
                <w:spacing w:val="-4"/>
              </w:rPr>
              <w:t>code</w:t>
            </w:r>
          </w:p>
          <w:p w14:paraId="7B3B22C1" w14:textId="77777777" w:rsidR="00301525" w:rsidRDefault="008B7718">
            <w:pPr>
              <w:pStyle w:val="NormalBPBHEB"/>
              <w:pPrChange w:id="3916" w:author="Abhiram Arali" w:date="2024-10-30T09:55:00Z">
                <w:pPr>
                  <w:pStyle w:val="TableParagraph"/>
                  <w:spacing w:before="5" w:line="410" w:lineRule="atLeast"/>
                  <w:ind w:left="894" w:right="104" w:hanging="639"/>
                </w:pPr>
              </w:pPrChange>
            </w:pPr>
            <w:r>
              <w:t>line-by-line,</w:t>
            </w:r>
            <w:r>
              <w:rPr>
                <w:spacing w:val="-14"/>
              </w:rPr>
              <w:t xml:space="preserve"> </w:t>
            </w:r>
            <w:r>
              <w:t>providing</w:t>
            </w:r>
            <w:r>
              <w:rPr>
                <w:spacing w:val="-14"/>
              </w:rPr>
              <w:t xml:space="preserve"> </w:t>
            </w:r>
            <w:r>
              <w:t>instant</w:t>
            </w:r>
            <w:r>
              <w:rPr>
                <w:spacing w:val="-14"/>
              </w:rPr>
              <w:t xml:space="preserve"> </w:t>
            </w:r>
            <w:r>
              <w:t>feedback for debugging and testing.</w:t>
            </w:r>
          </w:p>
        </w:tc>
        <w:tc>
          <w:tcPr>
            <w:tcW w:w="4707" w:type="dxa"/>
          </w:tcPr>
          <w:p w14:paraId="26B13EF9" w14:textId="0DC8733E" w:rsidR="00301525" w:rsidRDefault="008B7718">
            <w:pPr>
              <w:pStyle w:val="NormalBPBHEB"/>
              <w:pPrChange w:id="3917" w:author="Abhiram Arali" w:date="2024-10-30T09:55:00Z">
                <w:pPr>
                  <w:pStyle w:val="TableParagraph"/>
                  <w:spacing w:line="275" w:lineRule="exact"/>
                  <w:ind w:left="183" w:right="178"/>
                  <w:jc w:val="center"/>
                </w:pPr>
              </w:pPrChange>
            </w:pPr>
            <w:r w:rsidRPr="00F33E5E">
              <w:rPr>
                <w:b/>
                <w:bCs/>
                <w:rPrChange w:id="3918" w:author="Abhiram Arali" w:date="2024-10-30T09:55:00Z">
                  <w:rPr/>
                </w:rPrChange>
              </w:rPr>
              <w:t>Slower</w:t>
            </w:r>
            <w:r w:rsidRPr="00F33E5E">
              <w:rPr>
                <w:b/>
                <w:bCs/>
                <w:spacing w:val="-3"/>
                <w:rPrChange w:id="3919" w:author="Abhiram Arali" w:date="2024-10-30T09:55:00Z">
                  <w:rPr>
                    <w:spacing w:val="-3"/>
                  </w:rPr>
                </w:rPrChange>
              </w:rPr>
              <w:t xml:space="preserve"> </w:t>
            </w:r>
            <w:r w:rsidR="00F33E5E" w:rsidRPr="00A03C7A">
              <w:rPr>
                <w:b/>
                <w:bCs/>
              </w:rPr>
              <w:t>execution</w:t>
            </w:r>
            <w:r>
              <w:t>:</w:t>
            </w:r>
            <w:r>
              <w:rPr>
                <w:spacing w:val="-1"/>
              </w:rPr>
              <w:t xml:space="preserve"> </w:t>
            </w:r>
            <w:r>
              <w:t>Generally</w:t>
            </w:r>
            <w:r>
              <w:rPr>
                <w:spacing w:val="-2"/>
              </w:rPr>
              <w:t xml:space="preserve"> </w:t>
            </w:r>
            <w:r>
              <w:t>slower</w:t>
            </w:r>
            <w:r>
              <w:rPr>
                <w:spacing w:val="-1"/>
              </w:rPr>
              <w:t xml:space="preserve"> </w:t>
            </w:r>
            <w:r>
              <w:rPr>
                <w:spacing w:val="-4"/>
              </w:rPr>
              <w:t>than</w:t>
            </w:r>
          </w:p>
          <w:p w14:paraId="78C9AFD8" w14:textId="77777777" w:rsidR="00301525" w:rsidRDefault="008B7718">
            <w:pPr>
              <w:pStyle w:val="NormalBPBHEB"/>
              <w:pPrChange w:id="3920" w:author="Abhiram Arali" w:date="2024-10-30T09:55:00Z">
                <w:pPr>
                  <w:pStyle w:val="TableParagraph"/>
                  <w:spacing w:before="5" w:line="410" w:lineRule="atLeast"/>
                  <w:ind w:left="183" w:right="172"/>
                  <w:jc w:val="center"/>
                </w:pPr>
              </w:pPrChange>
            </w:pPr>
            <w:r>
              <w:t>compiled</w:t>
            </w:r>
            <w:r>
              <w:rPr>
                <w:spacing w:val="-10"/>
              </w:rPr>
              <w:t xml:space="preserve"> </w:t>
            </w:r>
            <w:r>
              <w:t>languages</w:t>
            </w:r>
            <w:r>
              <w:rPr>
                <w:spacing w:val="-10"/>
              </w:rPr>
              <w:t xml:space="preserve"> </w:t>
            </w:r>
            <w:r>
              <w:t>due</w:t>
            </w:r>
            <w:r>
              <w:rPr>
                <w:spacing w:val="-11"/>
              </w:rPr>
              <w:t xml:space="preserve"> </w:t>
            </w:r>
            <w:r>
              <w:t>to</w:t>
            </w:r>
            <w:r>
              <w:rPr>
                <w:spacing w:val="-10"/>
              </w:rPr>
              <w:t xml:space="preserve"> </w:t>
            </w:r>
            <w:r>
              <w:t xml:space="preserve">runtime </w:t>
            </w:r>
            <w:r>
              <w:rPr>
                <w:spacing w:val="-2"/>
              </w:rPr>
              <w:t>translation.</w:t>
            </w:r>
          </w:p>
        </w:tc>
      </w:tr>
      <w:tr w:rsidR="00301525" w14:paraId="2281473E" w14:textId="77777777">
        <w:trPr>
          <w:trHeight w:val="1242"/>
        </w:trPr>
        <w:tc>
          <w:tcPr>
            <w:tcW w:w="4311" w:type="dxa"/>
          </w:tcPr>
          <w:p w14:paraId="02659935" w14:textId="2914906D" w:rsidR="00301525" w:rsidRDefault="008B7718">
            <w:pPr>
              <w:pStyle w:val="NormalBPBHEB"/>
              <w:pPrChange w:id="3921" w:author="Abhiram Arali" w:date="2024-10-30T09:55:00Z">
                <w:pPr>
                  <w:pStyle w:val="TableParagraph"/>
                  <w:spacing w:before="1" w:line="360" w:lineRule="auto"/>
                  <w:ind w:left="215" w:right="208" w:firstLine="2"/>
                  <w:jc w:val="center"/>
                </w:pPr>
              </w:pPrChange>
            </w:pPr>
            <w:r w:rsidRPr="00AB41EF">
              <w:rPr>
                <w:b/>
                <w:bCs/>
                <w:rPrChange w:id="3922" w:author="Abhiram Arali" w:date="2024-10-30T09:55:00Z">
                  <w:rPr/>
                </w:rPrChange>
              </w:rPr>
              <w:t xml:space="preserve">Ease of </w:t>
            </w:r>
            <w:r w:rsidR="00AB41EF" w:rsidRPr="00A03C7A">
              <w:rPr>
                <w:b/>
                <w:bCs/>
              </w:rPr>
              <w:t>use</w:t>
            </w:r>
            <w:r>
              <w:t>: Often have simpler</w:t>
            </w:r>
            <w:r>
              <w:rPr>
                <w:spacing w:val="-1"/>
              </w:rPr>
              <w:t xml:space="preserve"> </w:t>
            </w:r>
            <w:r>
              <w:t>syntax and</w:t>
            </w:r>
            <w:r>
              <w:rPr>
                <w:spacing w:val="-1"/>
              </w:rPr>
              <w:t xml:space="preserve"> </w:t>
            </w:r>
            <w:r>
              <w:t>setup,</w:t>
            </w:r>
            <w:r>
              <w:rPr>
                <w:spacing w:val="-1"/>
              </w:rPr>
              <w:t xml:space="preserve"> </w:t>
            </w:r>
            <w:r>
              <w:t>making</w:t>
            </w:r>
            <w:r>
              <w:rPr>
                <w:spacing w:val="-1"/>
              </w:rPr>
              <w:t xml:space="preserve"> </w:t>
            </w:r>
            <w:r>
              <w:t>them</w:t>
            </w:r>
            <w:r>
              <w:rPr>
                <w:spacing w:val="-1"/>
              </w:rPr>
              <w:t xml:space="preserve"> </w:t>
            </w:r>
            <w:r>
              <w:t>more</w:t>
            </w:r>
            <w:r>
              <w:rPr>
                <w:spacing w:val="-2"/>
              </w:rPr>
              <w:t xml:space="preserve"> accessible</w:t>
            </w:r>
          </w:p>
          <w:p w14:paraId="0EB32BF2" w14:textId="77777777" w:rsidR="00301525" w:rsidRDefault="008B7718">
            <w:pPr>
              <w:pStyle w:val="NormalBPBHEB"/>
              <w:pPrChange w:id="3923" w:author="Abhiram Arali" w:date="2024-10-30T09:55:00Z">
                <w:pPr>
                  <w:pStyle w:val="TableParagraph"/>
                  <w:ind w:left="8" w:right="5"/>
                  <w:jc w:val="center"/>
                </w:pPr>
              </w:pPrChange>
            </w:pPr>
            <w:r>
              <w:t>for</w:t>
            </w:r>
            <w:r>
              <w:rPr>
                <w:spacing w:val="-2"/>
              </w:rPr>
              <w:t xml:space="preserve"> beginners.</w:t>
            </w:r>
          </w:p>
        </w:tc>
        <w:tc>
          <w:tcPr>
            <w:tcW w:w="4707" w:type="dxa"/>
          </w:tcPr>
          <w:p w14:paraId="0AA9A468" w14:textId="5A36FF4E" w:rsidR="00301525" w:rsidRDefault="008B7718">
            <w:pPr>
              <w:pStyle w:val="NormalBPBHEB"/>
              <w:pPrChange w:id="3924" w:author="Abhiram Arali" w:date="2024-10-30T09:55:00Z">
                <w:pPr>
                  <w:pStyle w:val="TableParagraph"/>
                  <w:spacing w:before="1" w:line="360" w:lineRule="auto"/>
                  <w:ind w:left="10"/>
                  <w:jc w:val="center"/>
                </w:pPr>
              </w:pPrChange>
            </w:pPr>
            <w:r w:rsidRPr="00882B5D">
              <w:rPr>
                <w:b/>
                <w:bCs/>
                <w:rPrChange w:id="3925" w:author="Abhiram Arali" w:date="2024-10-30T09:55:00Z">
                  <w:rPr/>
                </w:rPrChange>
              </w:rPr>
              <w:t>No</w:t>
            </w:r>
            <w:r w:rsidRPr="00882B5D">
              <w:rPr>
                <w:b/>
                <w:bCs/>
                <w:spacing w:val="-7"/>
                <w:rPrChange w:id="3926" w:author="Abhiram Arali" w:date="2024-10-30T09:55:00Z">
                  <w:rPr>
                    <w:spacing w:val="-7"/>
                  </w:rPr>
                </w:rPrChange>
              </w:rPr>
              <w:t xml:space="preserve"> </w:t>
            </w:r>
            <w:r w:rsidR="00882B5D" w:rsidRPr="00882B5D">
              <w:rPr>
                <w:b/>
                <w:bCs/>
              </w:rPr>
              <w:t>intermediate</w:t>
            </w:r>
            <w:r w:rsidR="00882B5D" w:rsidRPr="00A03C7A">
              <w:rPr>
                <w:b/>
                <w:bCs/>
                <w:spacing w:val="-9"/>
              </w:rPr>
              <w:t xml:space="preserve"> </w:t>
            </w:r>
            <w:r w:rsidR="00882B5D" w:rsidRPr="00A03C7A">
              <w:rPr>
                <w:b/>
                <w:bCs/>
              </w:rPr>
              <w:t>code</w:t>
            </w:r>
            <w:r>
              <w:t>:</w:t>
            </w:r>
            <w:r>
              <w:rPr>
                <w:spacing w:val="-5"/>
              </w:rPr>
              <w:t xml:space="preserve"> </w:t>
            </w:r>
            <w:r>
              <w:t>Does</w:t>
            </w:r>
            <w:r>
              <w:rPr>
                <w:spacing w:val="-7"/>
              </w:rPr>
              <w:t xml:space="preserve"> </w:t>
            </w:r>
            <w:r>
              <w:t>not</w:t>
            </w:r>
            <w:r>
              <w:rPr>
                <w:spacing w:val="-7"/>
              </w:rPr>
              <w:t xml:space="preserve"> </w:t>
            </w:r>
            <w:r>
              <w:t>produce</w:t>
            </w:r>
            <w:r>
              <w:rPr>
                <w:spacing w:val="-6"/>
              </w:rPr>
              <w:t xml:space="preserve"> </w:t>
            </w:r>
            <w:r>
              <w:t>an intermediate machine code file, requiring</w:t>
            </w:r>
          </w:p>
          <w:p w14:paraId="2914EAD2" w14:textId="77777777" w:rsidR="00301525" w:rsidRDefault="008B7718">
            <w:pPr>
              <w:pStyle w:val="NormalBPBHEB"/>
              <w:pPrChange w:id="3927" w:author="Abhiram Arali" w:date="2024-10-30T09:55:00Z">
                <w:pPr>
                  <w:pStyle w:val="TableParagraph"/>
                  <w:ind w:left="183" w:right="178"/>
                  <w:jc w:val="center"/>
                </w:pPr>
              </w:pPrChange>
            </w:pPr>
            <w:r>
              <w:t>source</w:t>
            </w:r>
            <w:r>
              <w:rPr>
                <w:spacing w:val="-2"/>
              </w:rPr>
              <w:t xml:space="preserve"> </w:t>
            </w:r>
            <w:r>
              <w:t>code</w:t>
            </w:r>
            <w:r>
              <w:rPr>
                <w:spacing w:val="-2"/>
              </w:rPr>
              <w:t xml:space="preserve"> </w:t>
            </w:r>
            <w:r>
              <w:t>interpretation</w:t>
            </w:r>
            <w:r>
              <w:rPr>
                <w:spacing w:val="-1"/>
              </w:rPr>
              <w:t xml:space="preserve"> </w:t>
            </w:r>
            <w:r>
              <w:t>each</w:t>
            </w:r>
            <w:r>
              <w:rPr>
                <w:spacing w:val="-1"/>
              </w:rPr>
              <w:t xml:space="preserve"> </w:t>
            </w:r>
            <w:r>
              <w:rPr>
                <w:spacing w:val="-2"/>
              </w:rPr>
              <w:t>time.</w:t>
            </w:r>
          </w:p>
        </w:tc>
      </w:tr>
      <w:tr w:rsidR="00301525" w14:paraId="33981FA6" w14:textId="77777777">
        <w:trPr>
          <w:trHeight w:val="1243"/>
        </w:trPr>
        <w:tc>
          <w:tcPr>
            <w:tcW w:w="4311" w:type="dxa"/>
          </w:tcPr>
          <w:p w14:paraId="5496DDE7" w14:textId="110EB497" w:rsidR="00301525" w:rsidRDefault="008B7718">
            <w:pPr>
              <w:pStyle w:val="NormalBPBHEB"/>
              <w:pPrChange w:id="3928" w:author="Abhiram Arali" w:date="2024-10-30T09:55:00Z">
                <w:pPr>
                  <w:pStyle w:val="TableParagraph"/>
                  <w:spacing w:line="275" w:lineRule="exact"/>
                  <w:ind w:left="8" w:right="3"/>
                  <w:jc w:val="center"/>
                </w:pPr>
              </w:pPrChange>
            </w:pPr>
            <w:r w:rsidRPr="004B4F85">
              <w:rPr>
                <w:b/>
                <w:bCs/>
                <w:rPrChange w:id="3929" w:author="Abhiram Arali" w:date="2024-10-30T09:55:00Z">
                  <w:rPr/>
                </w:rPrChange>
              </w:rPr>
              <w:t>Platform</w:t>
            </w:r>
            <w:r w:rsidRPr="004B4F85">
              <w:rPr>
                <w:b/>
                <w:bCs/>
                <w:spacing w:val="-3"/>
                <w:rPrChange w:id="3930" w:author="Abhiram Arali" w:date="2024-10-30T09:55:00Z">
                  <w:rPr>
                    <w:spacing w:val="-3"/>
                  </w:rPr>
                </w:rPrChange>
              </w:rPr>
              <w:t xml:space="preserve"> </w:t>
            </w:r>
            <w:r w:rsidR="004B4F85" w:rsidRPr="00A03C7A">
              <w:rPr>
                <w:b/>
                <w:bCs/>
              </w:rPr>
              <w:t>independ</w:t>
            </w:r>
            <w:r w:rsidR="004B4F85" w:rsidRPr="00DA0E62">
              <w:rPr>
                <w:b/>
                <w:bCs/>
              </w:rPr>
              <w:t>ence</w:t>
            </w:r>
            <w:r>
              <w:t>:</w:t>
            </w:r>
            <w:r>
              <w:rPr>
                <w:spacing w:val="-2"/>
              </w:rPr>
              <w:t xml:space="preserve"> </w:t>
            </w:r>
            <w:r>
              <w:t>Can</w:t>
            </w:r>
            <w:r>
              <w:rPr>
                <w:spacing w:val="-2"/>
              </w:rPr>
              <w:t xml:space="preserve"> </w:t>
            </w:r>
            <w:r>
              <w:t>run</w:t>
            </w:r>
            <w:r>
              <w:rPr>
                <w:spacing w:val="-2"/>
              </w:rPr>
              <w:t xml:space="preserve"> </w:t>
            </w:r>
            <w:r>
              <w:rPr>
                <w:spacing w:val="-5"/>
              </w:rPr>
              <w:t>the</w:t>
            </w:r>
          </w:p>
          <w:p w14:paraId="3ACBD297" w14:textId="77777777" w:rsidR="00301525" w:rsidRDefault="008B7718">
            <w:pPr>
              <w:pStyle w:val="NormalBPBHEB"/>
              <w:pPrChange w:id="3931" w:author="Abhiram Arali" w:date="2024-10-30T09:55:00Z">
                <w:pPr>
                  <w:pStyle w:val="TableParagraph"/>
                  <w:spacing w:before="5" w:line="410" w:lineRule="atLeast"/>
                  <w:ind w:left="8"/>
                  <w:jc w:val="center"/>
                </w:pPr>
              </w:pPrChange>
            </w:pPr>
            <w:r>
              <w:t>same</w:t>
            </w:r>
            <w:r>
              <w:rPr>
                <w:spacing w:val="-7"/>
              </w:rPr>
              <w:t xml:space="preserve"> </w:t>
            </w:r>
            <w:r>
              <w:t>code</w:t>
            </w:r>
            <w:r>
              <w:rPr>
                <w:spacing w:val="-8"/>
              </w:rPr>
              <w:t xml:space="preserve"> </w:t>
            </w:r>
            <w:r>
              <w:t>on</w:t>
            </w:r>
            <w:r>
              <w:rPr>
                <w:spacing w:val="-7"/>
              </w:rPr>
              <w:t xml:space="preserve"> </w:t>
            </w:r>
            <w:r>
              <w:t>different</w:t>
            </w:r>
            <w:r>
              <w:rPr>
                <w:spacing w:val="-7"/>
              </w:rPr>
              <w:t xml:space="preserve"> </w:t>
            </w:r>
            <w:r>
              <w:t>platforms</w:t>
            </w:r>
            <w:r>
              <w:rPr>
                <w:spacing w:val="-7"/>
              </w:rPr>
              <w:t xml:space="preserve"> </w:t>
            </w:r>
            <w:r>
              <w:t>with</w:t>
            </w:r>
            <w:r>
              <w:rPr>
                <w:spacing w:val="-7"/>
              </w:rPr>
              <w:t xml:space="preserve"> </w:t>
            </w:r>
            <w:r>
              <w:t>the appropriate interpreter.</w:t>
            </w:r>
          </w:p>
        </w:tc>
        <w:tc>
          <w:tcPr>
            <w:tcW w:w="4707" w:type="dxa"/>
          </w:tcPr>
          <w:p w14:paraId="385AC55F" w14:textId="56B129F9" w:rsidR="00301525" w:rsidRDefault="008B7718">
            <w:pPr>
              <w:pStyle w:val="NormalBPBHEB"/>
              <w:pPrChange w:id="3932" w:author="Abhiram Arali" w:date="2024-10-30T09:55:00Z">
                <w:pPr>
                  <w:pStyle w:val="TableParagraph"/>
                  <w:spacing w:line="275" w:lineRule="exact"/>
                  <w:ind w:left="191" w:firstLine="19"/>
                </w:pPr>
              </w:pPrChange>
            </w:pPr>
            <w:r w:rsidRPr="00DA0E62">
              <w:rPr>
                <w:b/>
                <w:bCs/>
                <w:rPrChange w:id="3933" w:author="Abhiram Arali" w:date="2024-10-30T09:56:00Z">
                  <w:rPr/>
                </w:rPrChange>
              </w:rPr>
              <w:t>Limited</w:t>
            </w:r>
            <w:r w:rsidRPr="00DA0E62">
              <w:rPr>
                <w:b/>
                <w:bCs/>
                <w:spacing w:val="-3"/>
                <w:rPrChange w:id="3934" w:author="Abhiram Arali" w:date="2024-10-30T09:56:00Z">
                  <w:rPr>
                    <w:spacing w:val="-3"/>
                  </w:rPr>
                </w:rPrChange>
              </w:rPr>
              <w:t xml:space="preserve"> </w:t>
            </w:r>
            <w:r w:rsidR="00DA0E62" w:rsidRPr="00A03C7A">
              <w:rPr>
                <w:b/>
                <w:bCs/>
              </w:rPr>
              <w:t>optimization</w:t>
            </w:r>
            <w:r>
              <w:t>:</w:t>
            </w:r>
            <w:r>
              <w:rPr>
                <w:spacing w:val="-3"/>
              </w:rPr>
              <w:t xml:space="preserve"> </w:t>
            </w:r>
            <w:r>
              <w:t>Fewer</w:t>
            </w:r>
            <w:r>
              <w:rPr>
                <w:spacing w:val="-2"/>
              </w:rPr>
              <w:t xml:space="preserve"> opportunities</w:t>
            </w:r>
          </w:p>
          <w:p w14:paraId="0D52912D" w14:textId="77777777" w:rsidR="00301525" w:rsidRDefault="008B7718">
            <w:pPr>
              <w:pStyle w:val="NormalBPBHEB"/>
              <w:pPrChange w:id="3935" w:author="Abhiram Arali" w:date="2024-10-30T09:55:00Z">
                <w:pPr>
                  <w:pStyle w:val="TableParagraph"/>
                  <w:spacing w:before="5" w:line="410" w:lineRule="atLeast"/>
                  <w:ind w:left="796" w:hanging="606"/>
                </w:pPr>
              </w:pPrChange>
            </w:pPr>
            <w:r>
              <w:t>for</w:t>
            </w:r>
            <w:r>
              <w:rPr>
                <w:spacing w:val="-10"/>
              </w:rPr>
              <w:t xml:space="preserve"> </w:t>
            </w:r>
            <w:r>
              <w:t>code</w:t>
            </w:r>
            <w:r>
              <w:rPr>
                <w:spacing w:val="-9"/>
              </w:rPr>
              <w:t xml:space="preserve"> </w:t>
            </w:r>
            <w:r>
              <w:t>optimization</w:t>
            </w:r>
            <w:r>
              <w:rPr>
                <w:spacing w:val="-8"/>
              </w:rPr>
              <w:t xml:space="preserve"> </w:t>
            </w:r>
            <w:r>
              <w:t>compared</w:t>
            </w:r>
            <w:r>
              <w:rPr>
                <w:spacing w:val="-8"/>
              </w:rPr>
              <w:t xml:space="preserve"> </w:t>
            </w:r>
            <w:r>
              <w:t>to</w:t>
            </w:r>
            <w:r>
              <w:rPr>
                <w:spacing w:val="-8"/>
              </w:rPr>
              <w:t xml:space="preserve"> </w:t>
            </w:r>
            <w:r>
              <w:t>compilers that analyze the entire codebase.</w:t>
            </w:r>
          </w:p>
        </w:tc>
      </w:tr>
      <w:tr w:rsidR="00301525" w14:paraId="48B59F05" w14:textId="77777777">
        <w:trPr>
          <w:trHeight w:val="1655"/>
        </w:trPr>
        <w:tc>
          <w:tcPr>
            <w:tcW w:w="4311" w:type="dxa"/>
          </w:tcPr>
          <w:p w14:paraId="6E02F4E6" w14:textId="4970CAF9" w:rsidR="00301525" w:rsidRDefault="008B7718">
            <w:pPr>
              <w:pStyle w:val="NormalBPBHEB"/>
              <w:pPrChange w:id="3936" w:author="Abhiram Arali" w:date="2024-10-30T09:55:00Z">
                <w:pPr>
                  <w:pStyle w:val="TableParagraph"/>
                  <w:spacing w:before="205" w:line="360" w:lineRule="auto"/>
                  <w:ind w:left="189" w:right="179" w:firstLine="1"/>
                  <w:jc w:val="center"/>
                </w:pPr>
              </w:pPrChange>
            </w:pPr>
            <w:r w:rsidRPr="00405C75">
              <w:rPr>
                <w:b/>
                <w:bCs/>
                <w:rPrChange w:id="3937" w:author="Abhiram Arali" w:date="2024-10-30T09:56:00Z">
                  <w:rPr/>
                </w:rPrChange>
              </w:rPr>
              <w:lastRenderedPageBreak/>
              <w:t xml:space="preserve">Dynamic </w:t>
            </w:r>
            <w:r w:rsidR="00405C75" w:rsidRPr="00A03C7A">
              <w:rPr>
                <w:b/>
                <w:bCs/>
              </w:rPr>
              <w:t>typing</w:t>
            </w:r>
            <w:r>
              <w:t>: Supports flexible coding,</w:t>
            </w:r>
            <w:r>
              <w:rPr>
                <w:spacing w:val="-8"/>
              </w:rPr>
              <w:t xml:space="preserve"> </w:t>
            </w:r>
            <w:r>
              <w:t>allowing</w:t>
            </w:r>
            <w:r>
              <w:rPr>
                <w:spacing w:val="-8"/>
              </w:rPr>
              <w:t xml:space="preserve"> </w:t>
            </w:r>
            <w:r>
              <w:t>developers</w:t>
            </w:r>
            <w:r>
              <w:rPr>
                <w:spacing w:val="-8"/>
              </w:rPr>
              <w:t xml:space="preserve"> </w:t>
            </w:r>
            <w:r>
              <w:t>to</w:t>
            </w:r>
            <w:r>
              <w:rPr>
                <w:spacing w:val="-8"/>
              </w:rPr>
              <w:t xml:space="preserve"> </w:t>
            </w:r>
            <w:r>
              <w:t>write</w:t>
            </w:r>
            <w:r>
              <w:rPr>
                <w:spacing w:val="-9"/>
              </w:rPr>
              <w:t xml:space="preserve"> </w:t>
            </w:r>
            <w:r>
              <w:t>less verbose code.</w:t>
            </w:r>
          </w:p>
        </w:tc>
        <w:tc>
          <w:tcPr>
            <w:tcW w:w="4707" w:type="dxa"/>
          </w:tcPr>
          <w:p w14:paraId="027A1458" w14:textId="1D03FB18" w:rsidR="00301525" w:rsidRDefault="008B7718">
            <w:pPr>
              <w:pStyle w:val="NormalBPBHEB"/>
              <w:pPrChange w:id="3938" w:author="Abhiram Arali" w:date="2024-10-30T09:55:00Z">
                <w:pPr>
                  <w:pStyle w:val="TableParagraph"/>
                  <w:spacing w:line="360" w:lineRule="auto"/>
                  <w:ind w:left="246" w:right="237" w:firstLine="45"/>
                  <w:jc w:val="both"/>
                </w:pPr>
              </w:pPrChange>
            </w:pPr>
            <w:r w:rsidRPr="00EE3429">
              <w:rPr>
                <w:b/>
                <w:bCs/>
                <w:rPrChange w:id="3939" w:author="Abhiram Arali" w:date="2024-10-30T09:56:00Z">
                  <w:rPr/>
                </w:rPrChange>
              </w:rPr>
              <w:t xml:space="preserve">Dependency on </w:t>
            </w:r>
            <w:r w:rsidR="00EE3429" w:rsidRPr="00A03C7A">
              <w:rPr>
                <w:b/>
                <w:bCs/>
              </w:rPr>
              <w:t>interpreter</w:t>
            </w:r>
            <w:r>
              <w:t>: Requires the appropriate</w:t>
            </w:r>
            <w:r>
              <w:rPr>
                <w:spacing w:val="-7"/>
              </w:rPr>
              <w:t xml:space="preserve"> </w:t>
            </w:r>
            <w:r>
              <w:t>interpreter</w:t>
            </w:r>
            <w:r>
              <w:rPr>
                <w:spacing w:val="-7"/>
              </w:rPr>
              <w:t xml:space="preserve"> </w:t>
            </w:r>
            <w:r>
              <w:t>to</w:t>
            </w:r>
            <w:r>
              <w:rPr>
                <w:spacing w:val="-6"/>
              </w:rPr>
              <w:t xml:space="preserve"> </w:t>
            </w:r>
            <w:r>
              <w:t>be</w:t>
            </w:r>
            <w:r>
              <w:rPr>
                <w:spacing w:val="-8"/>
              </w:rPr>
              <w:t xml:space="preserve"> </w:t>
            </w:r>
            <w:r>
              <w:t>installed</w:t>
            </w:r>
            <w:r>
              <w:rPr>
                <w:spacing w:val="-7"/>
              </w:rPr>
              <w:t xml:space="preserve"> </w:t>
            </w:r>
            <w:r>
              <w:t>on</w:t>
            </w:r>
            <w:r>
              <w:rPr>
                <w:spacing w:val="-7"/>
              </w:rPr>
              <w:t xml:space="preserve"> </w:t>
            </w:r>
            <w:r>
              <w:t>the machine, which can lead to compatibility</w:t>
            </w:r>
          </w:p>
          <w:p w14:paraId="206B1FF4" w14:textId="77777777" w:rsidR="00301525" w:rsidRDefault="008B7718">
            <w:pPr>
              <w:pStyle w:val="NormalBPBHEB"/>
              <w:pPrChange w:id="3940" w:author="Abhiram Arali" w:date="2024-10-30T09:55:00Z">
                <w:pPr>
                  <w:pStyle w:val="TableParagraph"/>
                  <w:spacing w:line="275" w:lineRule="exact"/>
                  <w:ind w:left="183" w:right="177"/>
                  <w:jc w:val="center"/>
                </w:pPr>
              </w:pPrChange>
            </w:pPr>
            <w:r>
              <w:rPr>
                <w:spacing w:val="-2"/>
              </w:rPr>
              <w:t>issues.</w:t>
            </w:r>
          </w:p>
        </w:tc>
      </w:tr>
      <w:tr w:rsidR="00050B08" w14:paraId="72058CAA" w14:textId="77777777">
        <w:trPr>
          <w:trHeight w:val="1655"/>
          <w:ins w:id="3941" w:author="Abhiram Arali" w:date="2024-10-30T09:55:00Z"/>
        </w:trPr>
        <w:tc>
          <w:tcPr>
            <w:tcW w:w="4311" w:type="dxa"/>
          </w:tcPr>
          <w:p w14:paraId="584F819B" w14:textId="58CBF109" w:rsidR="00050B08" w:rsidRDefault="00050B08">
            <w:pPr>
              <w:pStyle w:val="NormalBPBHEB"/>
              <w:rPr>
                <w:ins w:id="3942" w:author="Abhiram Arali" w:date="2024-10-30T09:55:00Z"/>
              </w:rPr>
              <w:pPrChange w:id="3943" w:author="Abhiram Arali" w:date="2024-10-30T09:55:00Z">
                <w:pPr>
                  <w:pStyle w:val="TableParagraph"/>
                  <w:spacing w:line="275" w:lineRule="exact"/>
                  <w:ind w:left="112"/>
                </w:pPr>
              </w:pPrChange>
            </w:pPr>
            <w:ins w:id="3944" w:author="Abhiram Arali" w:date="2024-10-30T09:55:00Z">
              <w:r w:rsidRPr="0032327A">
                <w:rPr>
                  <w:b/>
                  <w:bCs/>
                  <w:rPrChange w:id="3945" w:author="Abhiram Arali" w:date="2024-10-30T09:56:00Z">
                    <w:rPr/>
                  </w:rPrChange>
                </w:rPr>
                <w:t>Interactive</w:t>
              </w:r>
              <w:r w:rsidRPr="0032327A">
                <w:rPr>
                  <w:b/>
                  <w:bCs/>
                  <w:spacing w:val="-3"/>
                  <w:rPrChange w:id="3946" w:author="Abhiram Arali" w:date="2024-10-30T09:56:00Z">
                    <w:rPr>
                      <w:spacing w:val="-3"/>
                    </w:rPr>
                  </w:rPrChange>
                </w:rPr>
                <w:t xml:space="preserve"> </w:t>
              </w:r>
              <w:r w:rsidR="0032327A" w:rsidRPr="00A03C7A">
                <w:rPr>
                  <w:b/>
                  <w:bCs/>
                </w:rPr>
                <w:t>development</w:t>
              </w:r>
              <w:r>
                <w:t>:</w:t>
              </w:r>
              <w:r>
                <w:rPr>
                  <w:spacing w:val="-2"/>
                </w:rPr>
                <w:t xml:space="preserve"> </w:t>
              </w:r>
              <w:r>
                <w:t>Often</w:t>
              </w:r>
              <w:r>
                <w:rPr>
                  <w:spacing w:val="-2"/>
                </w:rPr>
                <w:t xml:space="preserve"> provides</w:t>
              </w:r>
            </w:ins>
          </w:p>
          <w:p w14:paraId="46E93DD2" w14:textId="7D2BF5F1" w:rsidR="00050B08" w:rsidRDefault="00050B08">
            <w:pPr>
              <w:pStyle w:val="NormalBPBHEB"/>
              <w:rPr>
                <w:ins w:id="3947" w:author="Abhiram Arali" w:date="2024-10-30T09:55:00Z"/>
              </w:rPr>
              <w:pPrChange w:id="3948" w:author="Abhiram Arali" w:date="2024-10-30T09:55:00Z">
                <w:pPr>
                  <w:pStyle w:val="TableParagraph"/>
                  <w:spacing w:before="205" w:line="360" w:lineRule="auto"/>
                  <w:ind w:left="189" w:right="179" w:firstLine="1"/>
                  <w:jc w:val="center"/>
                </w:pPr>
              </w:pPrChange>
            </w:pPr>
            <w:ins w:id="3949" w:author="Abhiram Arali" w:date="2024-10-30T09:55:00Z">
              <w:r>
                <w:t>interactive</w:t>
              </w:r>
              <w:r>
                <w:rPr>
                  <w:spacing w:val="-11"/>
                </w:rPr>
                <w:t xml:space="preserve"> </w:t>
              </w:r>
              <w:r>
                <w:t>environments</w:t>
              </w:r>
              <w:r>
                <w:rPr>
                  <w:spacing w:val="-10"/>
                </w:rPr>
                <w:t xml:space="preserve"> </w:t>
              </w:r>
              <w:r>
                <w:t>(e.g.,</w:t>
              </w:r>
              <w:r>
                <w:rPr>
                  <w:spacing w:val="-10"/>
                </w:rPr>
                <w:t xml:space="preserve"> </w:t>
              </w:r>
              <w:r>
                <w:t>REPLs)</w:t>
              </w:r>
              <w:r>
                <w:rPr>
                  <w:spacing w:val="-10"/>
                </w:rPr>
                <w:t xml:space="preserve"> </w:t>
              </w:r>
              <w:r>
                <w:t>for real-time testing of code snippets.</w:t>
              </w:r>
            </w:ins>
          </w:p>
        </w:tc>
        <w:tc>
          <w:tcPr>
            <w:tcW w:w="4707" w:type="dxa"/>
          </w:tcPr>
          <w:p w14:paraId="1A870834" w14:textId="05E0FC0C" w:rsidR="00050B08" w:rsidRDefault="00050B08">
            <w:pPr>
              <w:pStyle w:val="NormalBPBHEB"/>
              <w:rPr>
                <w:ins w:id="3950" w:author="Abhiram Arali" w:date="2024-10-30T09:55:00Z"/>
              </w:rPr>
              <w:pPrChange w:id="3951" w:author="Abhiram Arali" w:date="2024-10-30T09:55:00Z">
                <w:pPr>
                  <w:pStyle w:val="TableParagraph"/>
                  <w:spacing w:line="275" w:lineRule="exact"/>
                  <w:ind w:left="208" w:firstLine="4"/>
                </w:pPr>
              </w:pPrChange>
            </w:pPr>
            <w:ins w:id="3952" w:author="Abhiram Arali" w:date="2024-10-30T09:55:00Z">
              <w:r w:rsidRPr="00F8262B">
                <w:rPr>
                  <w:b/>
                  <w:bCs/>
                  <w:rPrChange w:id="3953" w:author="Abhiram Arali" w:date="2024-10-30T09:56:00Z">
                    <w:rPr/>
                  </w:rPrChange>
                </w:rPr>
                <w:t>Error</w:t>
              </w:r>
              <w:r w:rsidRPr="00F8262B">
                <w:rPr>
                  <w:b/>
                  <w:bCs/>
                  <w:spacing w:val="-2"/>
                  <w:rPrChange w:id="3954" w:author="Abhiram Arali" w:date="2024-10-30T09:56:00Z">
                    <w:rPr>
                      <w:spacing w:val="-2"/>
                    </w:rPr>
                  </w:rPrChange>
                </w:rPr>
                <w:t xml:space="preserve"> </w:t>
              </w:r>
              <w:r w:rsidR="00F8262B" w:rsidRPr="00A03C7A">
                <w:rPr>
                  <w:b/>
                  <w:bCs/>
                </w:rPr>
                <w:t>handling</w:t>
              </w:r>
              <w:r>
                <w:t>:</w:t>
              </w:r>
              <w:r>
                <w:rPr>
                  <w:spacing w:val="-1"/>
                </w:rPr>
                <w:t xml:space="preserve"> </w:t>
              </w:r>
              <w:r>
                <w:t>Errors are</w:t>
              </w:r>
              <w:r>
                <w:rPr>
                  <w:spacing w:val="-3"/>
                </w:rPr>
                <w:t xml:space="preserve"> </w:t>
              </w:r>
              <w:r>
                <w:t>only</w:t>
              </w:r>
              <w:r>
                <w:rPr>
                  <w:spacing w:val="-1"/>
                </w:rPr>
                <w:t xml:space="preserve"> </w:t>
              </w:r>
              <w:r>
                <w:t xml:space="preserve">detected </w:t>
              </w:r>
              <w:r>
                <w:rPr>
                  <w:spacing w:val="-5"/>
                </w:rPr>
                <w:t>at</w:t>
              </w:r>
            </w:ins>
          </w:p>
          <w:p w14:paraId="7CF5853E" w14:textId="49526AB6" w:rsidR="00050B08" w:rsidRDefault="00050B08">
            <w:pPr>
              <w:pStyle w:val="NormalBPBHEB"/>
              <w:rPr>
                <w:ins w:id="3955" w:author="Abhiram Arali" w:date="2024-10-30T09:55:00Z"/>
              </w:rPr>
              <w:pPrChange w:id="3956" w:author="Abhiram Arali" w:date="2024-10-30T09:55:00Z">
                <w:pPr>
                  <w:pStyle w:val="TableParagraph"/>
                  <w:spacing w:line="360" w:lineRule="auto"/>
                  <w:ind w:left="246" w:right="237" w:firstLine="45"/>
                  <w:jc w:val="both"/>
                </w:pPr>
              </w:pPrChange>
            </w:pPr>
            <w:ins w:id="3957" w:author="Abhiram Arali" w:date="2024-10-30T09:55:00Z">
              <w:r>
                <w:t>runtime,</w:t>
              </w:r>
              <w:r>
                <w:rPr>
                  <w:spacing w:val="-7"/>
                </w:rPr>
                <w:t xml:space="preserve"> </w:t>
              </w:r>
              <w:r>
                <w:t>which</w:t>
              </w:r>
              <w:r>
                <w:rPr>
                  <w:spacing w:val="-7"/>
                </w:rPr>
                <w:t xml:space="preserve"> </w:t>
              </w:r>
              <w:r>
                <w:t>may</w:t>
              </w:r>
              <w:r>
                <w:rPr>
                  <w:spacing w:val="-7"/>
                </w:rPr>
                <w:t xml:space="preserve"> </w:t>
              </w:r>
              <w:r>
                <w:t>lead</w:t>
              </w:r>
              <w:r>
                <w:rPr>
                  <w:spacing w:val="-5"/>
                </w:rPr>
                <w:t xml:space="preserve"> </w:t>
              </w:r>
              <w:r>
                <w:t>to</w:t>
              </w:r>
              <w:r>
                <w:rPr>
                  <w:spacing w:val="-7"/>
                </w:rPr>
                <w:t xml:space="preserve"> </w:t>
              </w:r>
              <w:r>
                <w:t>crashes</w:t>
              </w:r>
              <w:r>
                <w:rPr>
                  <w:spacing w:val="-7"/>
                </w:rPr>
                <w:t xml:space="preserve"> </w:t>
              </w:r>
              <w:r>
                <w:t>or</w:t>
              </w:r>
              <w:r>
                <w:rPr>
                  <w:spacing w:val="-7"/>
                </w:rPr>
                <w:t xml:space="preserve"> </w:t>
              </w:r>
              <w:r>
                <w:t>issues that are not discovered until execution.</w:t>
              </w:r>
            </w:ins>
          </w:p>
        </w:tc>
      </w:tr>
    </w:tbl>
    <w:p w14:paraId="7AA26951" w14:textId="74F21855" w:rsidR="00301525" w:rsidDel="00050B08" w:rsidRDefault="00301525">
      <w:pPr>
        <w:spacing w:line="275" w:lineRule="exact"/>
        <w:jc w:val="center"/>
        <w:rPr>
          <w:del w:id="3958" w:author="Abhiram Arali" w:date="2024-10-30T09:54:00Z"/>
          <w:sz w:val="24"/>
        </w:rPr>
        <w:sectPr w:rsidR="00301525" w:rsidDel="00050B08">
          <w:pgSz w:w="11910" w:h="16840"/>
          <w:pgMar w:top="1540" w:right="1220" w:bottom="1200" w:left="1220" w:header="758" w:footer="1000" w:gutter="0"/>
          <w:cols w:space="720"/>
        </w:sectPr>
      </w:pPr>
    </w:p>
    <w:p w14:paraId="43AF34D9" w14:textId="77777777" w:rsidR="00301525" w:rsidRDefault="00301525">
      <w:pPr>
        <w:pStyle w:val="BodyText"/>
        <w:spacing w:before="8" w:after="1"/>
        <w:rPr>
          <w:b/>
          <w:sz w:val="8"/>
        </w:rPr>
      </w:pPr>
    </w:p>
    <w:p w14:paraId="03DF73FE" w14:textId="087F6426" w:rsidR="00301525" w:rsidRDefault="00050B08">
      <w:pPr>
        <w:pStyle w:val="TableCaptionBPBHEB"/>
        <w:pPrChange w:id="3959" w:author="Abhiram Arali" w:date="2024-10-30T09:56:00Z">
          <w:pPr>
            <w:pStyle w:val="BodyText"/>
          </w:pPr>
        </w:pPrChange>
      </w:pPr>
      <w:ins w:id="3960" w:author="Abhiram Arali" w:date="2024-10-30T09:54:00Z">
        <w:r w:rsidRPr="00DD5286">
          <w:rPr>
            <w:b/>
            <w:bCs w:val="0"/>
            <w:rPrChange w:id="3961" w:author="Abhiram Arali" w:date="2024-10-30T09:56:00Z">
              <w:rPr>
                <w:bCs/>
                <w:i/>
                <w:iCs/>
              </w:rPr>
            </w:rPrChange>
          </w:rPr>
          <w:t>Table 1.4</w:t>
        </w:r>
        <w:r w:rsidRPr="00050B08">
          <w:t xml:space="preserve">: Advantages and </w:t>
        </w:r>
        <w:r w:rsidR="000A050A" w:rsidRPr="00050B08">
          <w:t>disadvantages of interpreters</w:t>
        </w:r>
      </w:ins>
    </w:p>
    <w:p w14:paraId="2E718E46" w14:textId="77777777" w:rsidR="00301525" w:rsidRDefault="00301525">
      <w:pPr>
        <w:pStyle w:val="NormalBPBHEB"/>
        <w:pPrChange w:id="3962" w:author="Abhiram Arali" w:date="2024-10-30T09:56:00Z">
          <w:pPr>
            <w:pStyle w:val="BodyText"/>
            <w:spacing w:before="20"/>
          </w:pPr>
        </w:pPrChange>
      </w:pPr>
    </w:p>
    <w:p w14:paraId="556BD358" w14:textId="77777777" w:rsidR="00301525" w:rsidRDefault="008B7718">
      <w:pPr>
        <w:pStyle w:val="Heading1BPBHEB"/>
        <w:pPrChange w:id="3963" w:author="Abhiram Arali" w:date="2024-10-30T09:56:00Z">
          <w:pPr>
            <w:ind w:left="220"/>
          </w:pPr>
        </w:pPrChange>
      </w:pPr>
      <w:r>
        <w:t>Debugger</w:t>
      </w:r>
    </w:p>
    <w:p w14:paraId="2497AE7D" w14:textId="3FB4FB67" w:rsidR="00301525" w:rsidDel="00401B2F" w:rsidRDefault="00301525">
      <w:pPr>
        <w:pStyle w:val="BodyText"/>
        <w:spacing w:before="22"/>
        <w:rPr>
          <w:del w:id="3964" w:author="Abhiram Arali" w:date="2024-10-30T09:57:00Z"/>
          <w:b/>
        </w:rPr>
      </w:pPr>
    </w:p>
    <w:p w14:paraId="6A0DAAE1" w14:textId="7FE2942A" w:rsidR="00301525" w:rsidRDefault="008B7718" w:rsidP="00401B2F">
      <w:pPr>
        <w:pStyle w:val="NormalBPBHEB"/>
        <w:rPr>
          <w:ins w:id="3965" w:author="Abhiram Arali" w:date="2024-10-30T09:57:00Z"/>
        </w:rPr>
      </w:pPr>
      <w:r>
        <w:t>A</w:t>
      </w:r>
      <w:r>
        <w:rPr>
          <w:spacing w:val="-15"/>
        </w:rPr>
        <w:t xml:space="preserve"> </w:t>
      </w:r>
      <w:r>
        <w:t>debugger</w:t>
      </w:r>
      <w:r>
        <w:rPr>
          <w:spacing w:val="-15"/>
        </w:rPr>
        <w:t xml:space="preserve"> </w:t>
      </w:r>
      <w:r>
        <w:t>is</w:t>
      </w:r>
      <w:r>
        <w:rPr>
          <w:spacing w:val="-15"/>
        </w:rPr>
        <w:t xml:space="preserve"> </w:t>
      </w:r>
      <w:r>
        <w:t>a</w:t>
      </w:r>
      <w:r>
        <w:rPr>
          <w:spacing w:val="-15"/>
        </w:rPr>
        <w:t xml:space="preserve"> </w:t>
      </w:r>
      <w:r>
        <w:t>crucial</w:t>
      </w:r>
      <w:r>
        <w:rPr>
          <w:spacing w:val="-15"/>
        </w:rPr>
        <w:t xml:space="preserve"> </w:t>
      </w:r>
      <w:r>
        <w:t>software</w:t>
      </w:r>
      <w:r>
        <w:rPr>
          <w:spacing w:val="-15"/>
        </w:rPr>
        <w:t xml:space="preserve"> </w:t>
      </w:r>
      <w:r>
        <w:t>tool</w:t>
      </w:r>
      <w:r>
        <w:rPr>
          <w:spacing w:val="-15"/>
        </w:rPr>
        <w:t xml:space="preserve"> </w:t>
      </w:r>
      <w:r>
        <w:t>designed</w:t>
      </w:r>
      <w:r>
        <w:rPr>
          <w:spacing w:val="-15"/>
        </w:rPr>
        <w:t xml:space="preserve"> </w:t>
      </w:r>
      <w:r>
        <w:t>to</w:t>
      </w:r>
      <w:r>
        <w:rPr>
          <w:spacing w:val="-15"/>
        </w:rPr>
        <w:t xml:space="preserve"> </w:t>
      </w:r>
      <w:r>
        <w:t>help</w:t>
      </w:r>
      <w:r>
        <w:rPr>
          <w:spacing w:val="-15"/>
        </w:rPr>
        <w:t xml:space="preserve"> </w:t>
      </w:r>
      <w:r>
        <w:t>developers</w:t>
      </w:r>
      <w:r>
        <w:rPr>
          <w:spacing w:val="-15"/>
        </w:rPr>
        <w:t xml:space="preserve"> </w:t>
      </w:r>
      <w:r>
        <w:t>diagnose</w:t>
      </w:r>
      <w:r>
        <w:rPr>
          <w:spacing w:val="-15"/>
        </w:rPr>
        <w:t xml:space="preserve"> </w:t>
      </w:r>
      <w:r>
        <w:t>and</w:t>
      </w:r>
      <w:r>
        <w:rPr>
          <w:spacing w:val="-15"/>
        </w:rPr>
        <w:t xml:space="preserve"> </w:t>
      </w:r>
      <w:r>
        <w:t>fix</w:t>
      </w:r>
      <w:r>
        <w:rPr>
          <w:spacing w:val="-15"/>
        </w:rPr>
        <w:t xml:space="preserve"> </w:t>
      </w:r>
      <w:r>
        <w:t>issues</w:t>
      </w:r>
      <w:r>
        <w:rPr>
          <w:spacing w:val="-15"/>
        </w:rPr>
        <w:t xml:space="preserve"> </w:t>
      </w:r>
      <w:r>
        <w:t>within their code. By providing a controlled environment for program execution, debuggers enable developers to inspect the flow of the program, examine variable states, and understand how different components interact. This level of insight is vital for identifying and resolving bugs, optimizing performance, and ensuring that software behaves as intended. With features like breakpoints, step execution, and variable inspection, debuggers make it easier to pinpoint where</w:t>
      </w:r>
      <w:r>
        <w:rPr>
          <w:spacing w:val="-1"/>
        </w:rPr>
        <w:t xml:space="preserve"> </w:t>
      </w:r>
      <w:r>
        <w:t xml:space="preserve">things might be going wrong. The debugging process is an essential aspect of software development, as it helps ensure the reliability and efficiency of applications. By allowing developers to analyze code behavior in </w:t>
      </w:r>
      <w:del w:id="3966" w:author="Abhiram Arali" w:date="2024-10-30T09:57:00Z">
        <w:r w:rsidDel="003B027F">
          <w:delText xml:space="preserve">real </w:delText>
        </w:r>
      </w:del>
      <w:ins w:id="3967" w:author="Abhiram Arali" w:date="2024-10-30T09:57:00Z">
        <w:r w:rsidR="003B027F">
          <w:t>real-</w:t>
        </w:r>
      </w:ins>
      <w:r>
        <w:t>time, debuggers significantly reduce the time and cost associated with fixing defects. They facilitate a deeper understanding of program logic and data flow, empowering developers to create high-quality software. With various types of debuggers</w:t>
      </w:r>
      <w:r>
        <w:rPr>
          <w:spacing w:val="-4"/>
        </w:rPr>
        <w:t xml:space="preserve"> </w:t>
      </w:r>
      <w:r>
        <w:t>available,</w:t>
      </w:r>
      <w:r>
        <w:rPr>
          <w:spacing w:val="-4"/>
        </w:rPr>
        <w:t xml:space="preserve"> </w:t>
      </w:r>
      <w:r>
        <w:t>including</w:t>
      </w:r>
      <w:r>
        <w:rPr>
          <w:spacing w:val="-4"/>
        </w:rPr>
        <w:t xml:space="preserve"> </w:t>
      </w:r>
      <w:r>
        <w:t>source-level</w:t>
      </w:r>
      <w:r>
        <w:rPr>
          <w:spacing w:val="-4"/>
        </w:rPr>
        <w:t xml:space="preserve"> </w:t>
      </w:r>
      <w:r>
        <w:t>and</w:t>
      </w:r>
      <w:r>
        <w:rPr>
          <w:spacing w:val="-4"/>
        </w:rPr>
        <w:t xml:space="preserve"> </w:t>
      </w:r>
      <w:r>
        <w:t>integrated</w:t>
      </w:r>
      <w:r>
        <w:rPr>
          <w:spacing w:val="-4"/>
        </w:rPr>
        <w:t xml:space="preserve"> </w:t>
      </w:r>
      <w:r>
        <w:t>debuggers</w:t>
      </w:r>
      <w:r>
        <w:rPr>
          <w:spacing w:val="-4"/>
        </w:rPr>
        <w:t xml:space="preserve"> </w:t>
      </w:r>
      <w:r>
        <w:t>within</w:t>
      </w:r>
      <w:r>
        <w:rPr>
          <w:spacing w:val="-4"/>
        </w:rPr>
        <w:t xml:space="preserve"> </w:t>
      </w:r>
      <w:r>
        <w:t>IDEs,</w:t>
      </w:r>
      <w:r>
        <w:rPr>
          <w:spacing w:val="-4"/>
        </w:rPr>
        <w:t xml:space="preserve"> </w:t>
      </w:r>
      <w:r>
        <w:t>developers have the tools they need to effectively troubleshoot and enhance their code.</w:t>
      </w:r>
    </w:p>
    <w:p w14:paraId="030EF631" w14:textId="77777777" w:rsidR="003B027F" w:rsidRDefault="003B027F">
      <w:pPr>
        <w:pStyle w:val="NormalBPBHEB"/>
        <w:pPrChange w:id="3968" w:author="Abhiram Arali" w:date="2024-10-30T09:57:00Z">
          <w:pPr>
            <w:pStyle w:val="BodyText"/>
            <w:spacing w:line="360" w:lineRule="auto"/>
            <w:ind w:left="220" w:right="215"/>
            <w:jc w:val="both"/>
          </w:pPr>
        </w:pPrChange>
      </w:pPr>
    </w:p>
    <w:p w14:paraId="29615FCB" w14:textId="140FC243" w:rsidR="00301525" w:rsidRDefault="008B7718">
      <w:pPr>
        <w:pStyle w:val="Heading2BPBHEB"/>
        <w:pPrChange w:id="3969" w:author="Abhiram Arali" w:date="2024-10-30T09:57:00Z">
          <w:pPr>
            <w:pStyle w:val="Heading1"/>
            <w:numPr>
              <w:numId w:val="2"/>
            </w:numPr>
            <w:tabs>
              <w:tab w:val="left" w:pos="939"/>
            </w:tabs>
            <w:spacing w:before="161"/>
            <w:ind w:left="939" w:hanging="359"/>
            <w:jc w:val="both"/>
          </w:pPr>
        </w:pPrChange>
      </w:pPr>
      <w:r>
        <w:t>Functions</w:t>
      </w:r>
      <w:r>
        <w:rPr>
          <w:spacing w:val="-1"/>
        </w:rPr>
        <w:t xml:space="preserve"> </w:t>
      </w:r>
      <w:r>
        <w:t xml:space="preserve">of a </w:t>
      </w:r>
      <w:r w:rsidR="003B027F">
        <w:rPr>
          <w:spacing w:val="-2"/>
        </w:rPr>
        <w:t>debugger</w:t>
      </w:r>
      <w:del w:id="3970" w:author="Abhiram Arali" w:date="2024-10-30T09:57:00Z">
        <w:r w:rsidDel="003B027F">
          <w:rPr>
            <w:spacing w:val="-2"/>
          </w:rPr>
          <w:delText>:</w:delText>
        </w:r>
      </w:del>
    </w:p>
    <w:p w14:paraId="17A4B15C" w14:textId="045F74E0" w:rsidR="00301525" w:rsidRDefault="002F0A45">
      <w:pPr>
        <w:pStyle w:val="NormalBPBHEB"/>
        <w:pPrChange w:id="3971" w:author="Abhiram Arali" w:date="2024-10-30T10:13:00Z">
          <w:pPr>
            <w:pStyle w:val="BodyText"/>
            <w:spacing w:before="21"/>
          </w:pPr>
        </w:pPrChange>
      </w:pPr>
      <w:ins w:id="3972" w:author="Abhiram Arali" w:date="2024-10-30T10:13:00Z">
        <w:r>
          <w:t xml:space="preserve">The functions of </w:t>
        </w:r>
      </w:ins>
      <w:ins w:id="3973" w:author="Abhiram Arali" w:date="2024-10-30T10:14:00Z">
        <w:r>
          <w:t>a debugger are as follows</w:t>
        </w:r>
        <w:r w:rsidR="005D299F">
          <w:t>:</w:t>
        </w:r>
      </w:ins>
    </w:p>
    <w:p w14:paraId="2434DC42" w14:textId="77777777" w:rsidR="00301525" w:rsidRDefault="008B7718">
      <w:pPr>
        <w:pStyle w:val="NormalBPBHEB"/>
        <w:numPr>
          <w:ilvl w:val="0"/>
          <w:numId w:val="113"/>
        </w:numPr>
        <w:pPrChange w:id="3974" w:author="Abhiram Arali" w:date="2024-10-30T10:14:00Z">
          <w:pPr>
            <w:pStyle w:val="BodyText"/>
            <w:spacing w:before="1" w:line="360" w:lineRule="auto"/>
            <w:ind w:left="220" w:right="221"/>
            <w:jc w:val="both"/>
          </w:pPr>
        </w:pPrChange>
      </w:pPr>
      <w:r w:rsidRPr="002061BD">
        <w:rPr>
          <w:b/>
          <w:bCs/>
          <w:iCs/>
          <w:rPrChange w:id="3975" w:author="Abhiram Arali" w:date="2024-10-30T10:14:00Z">
            <w:rPr>
              <w:i/>
            </w:rPr>
          </w:rPrChange>
        </w:rPr>
        <w:t>Breakpoints</w:t>
      </w:r>
      <w:r>
        <w:rPr>
          <w:i/>
        </w:rPr>
        <w:t xml:space="preserve">: </w:t>
      </w:r>
      <w:r>
        <w:t>Debuggers allow developers to set breakpoints in the code, which are specific points where the execution will pause. This enables developers to inspect the state of the program at critical moments and determine if the code is behaving as expected.</w:t>
      </w:r>
    </w:p>
    <w:p w14:paraId="1AF28E8B" w14:textId="5A5EEFB0" w:rsidR="00301525" w:rsidRDefault="008B7718">
      <w:pPr>
        <w:pStyle w:val="NormalBPBHEB"/>
        <w:numPr>
          <w:ilvl w:val="0"/>
          <w:numId w:val="113"/>
        </w:numPr>
        <w:pPrChange w:id="3976" w:author="Abhiram Arali" w:date="2024-10-30T10:14:00Z">
          <w:pPr>
            <w:pStyle w:val="BodyText"/>
            <w:spacing w:before="159" w:line="360" w:lineRule="auto"/>
            <w:ind w:left="220" w:right="219"/>
            <w:jc w:val="both"/>
          </w:pPr>
        </w:pPrChange>
      </w:pPr>
      <w:r w:rsidRPr="00CC384D">
        <w:rPr>
          <w:b/>
          <w:bCs/>
          <w:iCs/>
          <w:rPrChange w:id="3977" w:author="Abhiram Arali" w:date="2024-10-30T10:14:00Z">
            <w:rPr>
              <w:i/>
            </w:rPr>
          </w:rPrChange>
        </w:rPr>
        <w:t xml:space="preserve">Step </w:t>
      </w:r>
      <w:r w:rsidR="006A7675" w:rsidRPr="00010A54">
        <w:rPr>
          <w:b/>
          <w:bCs/>
          <w:iCs/>
        </w:rPr>
        <w:t>execution</w:t>
      </w:r>
      <w:r>
        <w:rPr>
          <w:i/>
        </w:rPr>
        <w:t xml:space="preserve">: </w:t>
      </w:r>
      <w:r>
        <w:t>Debuggers offer step-by-step execution, allowing developers to run the code one</w:t>
      </w:r>
      <w:r>
        <w:rPr>
          <w:spacing w:val="-13"/>
        </w:rPr>
        <w:t xml:space="preserve"> </w:t>
      </w:r>
      <w:r>
        <w:t>line</w:t>
      </w:r>
      <w:r>
        <w:rPr>
          <w:spacing w:val="-13"/>
        </w:rPr>
        <w:t xml:space="preserve"> </w:t>
      </w:r>
      <w:r>
        <w:t>at</w:t>
      </w:r>
      <w:r>
        <w:rPr>
          <w:spacing w:val="-12"/>
        </w:rPr>
        <w:t xml:space="preserve"> </w:t>
      </w:r>
      <w:r>
        <w:t>a</w:t>
      </w:r>
      <w:r>
        <w:rPr>
          <w:spacing w:val="-13"/>
        </w:rPr>
        <w:t xml:space="preserve"> </w:t>
      </w:r>
      <w:r>
        <w:t>time.</w:t>
      </w:r>
      <w:r>
        <w:rPr>
          <w:spacing w:val="-13"/>
        </w:rPr>
        <w:t xml:space="preserve"> </w:t>
      </w:r>
      <w:r>
        <w:t>This</w:t>
      </w:r>
      <w:r>
        <w:rPr>
          <w:spacing w:val="-12"/>
        </w:rPr>
        <w:t xml:space="preserve"> </w:t>
      </w:r>
      <w:r>
        <w:t>feature</w:t>
      </w:r>
      <w:r>
        <w:rPr>
          <w:spacing w:val="-13"/>
        </w:rPr>
        <w:t xml:space="preserve"> </w:t>
      </w:r>
      <w:r>
        <w:t>helps</w:t>
      </w:r>
      <w:r>
        <w:rPr>
          <w:spacing w:val="-11"/>
        </w:rPr>
        <w:t xml:space="preserve"> </w:t>
      </w:r>
      <w:r>
        <w:t>in</w:t>
      </w:r>
      <w:r>
        <w:rPr>
          <w:spacing w:val="-12"/>
        </w:rPr>
        <w:t xml:space="preserve"> </w:t>
      </w:r>
      <w:r>
        <w:t>tracing</w:t>
      </w:r>
      <w:r>
        <w:rPr>
          <w:spacing w:val="-12"/>
        </w:rPr>
        <w:t xml:space="preserve"> </w:t>
      </w:r>
      <w:r>
        <w:t>the</w:t>
      </w:r>
      <w:r>
        <w:rPr>
          <w:spacing w:val="-10"/>
        </w:rPr>
        <w:t xml:space="preserve"> </w:t>
      </w:r>
      <w:r>
        <w:t>program’s</w:t>
      </w:r>
      <w:r>
        <w:rPr>
          <w:spacing w:val="-12"/>
        </w:rPr>
        <w:t xml:space="preserve"> </w:t>
      </w:r>
      <w:r>
        <w:t>flow</w:t>
      </w:r>
      <w:r>
        <w:rPr>
          <w:spacing w:val="-10"/>
        </w:rPr>
        <w:t xml:space="preserve"> </w:t>
      </w:r>
      <w:r>
        <w:t>and</w:t>
      </w:r>
      <w:r>
        <w:rPr>
          <w:spacing w:val="-12"/>
        </w:rPr>
        <w:t xml:space="preserve"> </w:t>
      </w:r>
      <w:r>
        <w:t>observing</w:t>
      </w:r>
      <w:r>
        <w:rPr>
          <w:spacing w:val="-12"/>
        </w:rPr>
        <w:t xml:space="preserve"> </w:t>
      </w:r>
      <w:r>
        <w:t>how</w:t>
      </w:r>
      <w:r>
        <w:rPr>
          <w:spacing w:val="-13"/>
        </w:rPr>
        <w:t xml:space="preserve"> </w:t>
      </w:r>
      <w:r>
        <w:t>variables change throughout execution.</w:t>
      </w:r>
    </w:p>
    <w:p w14:paraId="665337AC" w14:textId="60426169" w:rsidR="00301525" w:rsidRDefault="008B7718">
      <w:pPr>
        <w:pStyle w:val="NormalBPBHEB"/>
        <w:numPr>
          <w:ilvl w:val="0"/>
          <w:numId w:val="113"/>
        </w:numPr>
        <w:pPrChange w:id="3978" w:author="Abhiram Arali" w:date="2024-10-30T10:14:00Z">
          <w:pPr>
            <w:pStyle w:val="BodyText"/>
            <w:spacing w:before="163" w:line="360" w:lineRule="auto"/>
            <w:ind w:left="220" w:right="223"/>
            <w:jc w:val="both"/>
          </w:pPr>
        </w:pPrChange>
      </w:pPr>
      <w:r w:rsidRPr="00CC384D">
        <w:rPr>
          <w:b/>
          <w:bCs/>
          <w:iCs/>
          <w:rPrChange w:id="3979" w:author="Abhiram Arali" w:date="2024-10-30T10:14:00Z">
            <w:rPr>
              <w:i/>
            </w:rPr>
          </w:rPrChange>
        </w:rPr>
        <w:lastRenderedPageBreak/>
        <w:t xml:space="preserve">Variable </w:t>
      </w:r>
      <w:r w:rsidR="006A7675" w:rsidRPr="00010A54">
        <w:rPr>
          <w:b/>
          <w:bCs/>
          <w:iCs/>
        </w:rPr>
        <w:t>inspection</w:t>
      </w:r>
      <w:r>
        <w:rPr>
          <w:i/>
        </w:rPr>
        <w:t xml:space="preserve">: </w:t>
      </w:r>
      <w:r>
        <w:t>Developers can examine the values of variables at different points in execution.</w:t>
      </w:r>
      <w:r>
        <w:rPr>
          <w:spacing w:val="-1"/>
        </w:rPr>
        <w:t xml:space="preserve"> </w:t>
      </w:r>
      <w:r>
        <w:t>This</w:t>
      </w:r>
      <w:r>
        <w:rPr>
          <w:spacing w:val="-1"/>
        </w:rPr>
        <w:t xml:space="preserve"> </w:t>
      </w:r>
      <w:r>
        <w:t>helps</w:t>
      </w:r>
      <w:r>
        <w:rPr>
          <w:spacing w:val="-1"/>
        </w:rPr>
        <w:t xml:space="preserve"> </w:t>
      </w:r>
      <w:r>
        <w:t>in</w:t>
      </w:r>
      <w:r>
        <w:rPr>
          <w:spacing w:val="-1"/>
        </w:rPr>
        <w:t xml:space="preserve"> </w:t>
      </w:r>
      <w:r>
        <w:t>understanding</w:t>
      </w:r>
      <w:r>
        <w:rPr>
          <w:spacing w:val="-1"/>
        </w:rPr>
        <w:t xml:space="preserve"> </w:t>
      </w:r>
      <w:r>
        <w:t>how</w:t>
      </w:r>
      <w:r>
        <w:rPr>
          <w:spacing w:val="-2"/>
        </w:rPr>
        <w:t xml:space="preserve"> </w:t>
      </w:r>
      <w:r>
        <w:t>data</w:t>
      </w:r>
      <w:r>
        <w:rPr>
          <w:spacing w:val="-2"/>
        </w:rPr>
        <w:t xml:space="preserve"> </w:t>
      </w:r>
      <w:r>
        <w:t>flows</w:t>
      </w:r>
      <w:r>
        <w:rPr>
          <w:spacing w:val="-1"/>
        </w:rPr>
        <w:t xml:space="preserve"> </w:t>
      </w:r>
      <w:r>
        <w:t>through</w:t>
      </w:r>
      <w:r>
        <w:rPr>
          <w:spacing w:val="-2"/>
        </w:rPr>
        <w:t xml:space="preserve"> </w:t>
      </w:r>
      <w:r>
        <w:t>the</w:t>
      </w:r>
      <w:r>
        <w:rPr>
          <w:spacing w:val="-2"/>
        </w:rPr>
        <w:t xml:space="preserve"> </w:t>
      </w:r>
      <w:r>
        <w:t>program</w:t>
      </w:r>
      <w:r>
        <w:rPr>
          <w:spacing w:val="-1"/>
        </w:rPr>
        <w:t xml:space="preserve"> </w:t>
      </w:r>
      <w:r>
        <w:t>and</w:t>
      </w:r>
      <w:r>
        <w:rPr>
          <w:spacing w:val="-1"/>
        </w:rPr>
        <w:t xml:space="preserve"> </w:t>
      </w:r>
      <w:r>
        <w:t>can</w:t>
      </w:r>
      <w:r>
        <w:rPr>
          <w:spacing w:val="-1"/>
        </w:rPr>
        <w:t xml:space="preserve"> </w:t>
      </w:r>
      <w:r>
        <w:t>highlight where things might be going wrong.</w:t>
      </w:r>
    </w:p>
    <w:p w14:paraId="218B9EC6" w14:textId="333A8DF9" w:rsidR="00301525" w:rsidDel="00270E14" w:rsidRDefault="008B7718">
      <w:pPr>
        <w:pStyle w:val="NormalBPBHEB"/>
        <w:rPr>
          <w:del w:id="3980" w:author="Abhiram Arali" w:date="2024-10-30T10:14:00Z"/>
        </w:rPr>
        <w:pPrChange w:id="3981" w:author="Abhiram Arali" w:date="2024-10-30T10:14:00Z">
          <w:pPr>
            <w:pStyle w:val="BodyText"/>
            <w:spacing w:before="160" w:line="360" w:lineRule="auto"/>
            <w:ind w:left="220" w:right="221"/>
            <w:jc w:val="both"/>
          </w:pPr>
        </w:pPrChange>
      </w:pPr>
      <w:r w:rsidRPr="00CC384D">
        <w:rPr>
          <w:b/>
          <w:bCs/>
          <w:iCs/>
          <w:rPrChange w:id="3982" w:author="Abhiram Arali" w:date="2024-10-30T10:14:00Z">
            <w:rPr>
              <w:i/>
            </w:rPr>
          </w:rPrChange>
        </w:rPr>
        <w:t xml:space="preserve">Call </w:t>
      </w:r>
      <w:r w:rsidR="006A7675" w:rsidRPr="006A7675">
        <w:rPr>
          <w:b/>
          <w:bCs/>
          <w:iCs/>
        </w:rPr>
        <w:t>stack examin</w:t>
      </w:r>
      <w:r w:rsidRPr="00CC384D">
        <w:rPr>
          <w:b/>
          <w:bCs/>
          <w:iCs/>
          <w:rPrChange w:id="3983" w:author="Abhiram Arali" w:date="2024-10-30T10:14:00Z">
            <w:rPr>
              <w:i/>
            </w:rPr>
          </w:rPrChange>
        </w:rPr>
        <w:t>ation</w:t>
      </w:r>
      <w:r>
        <w:rPr>
          <w:i/>
        </w:rPr>
        <w:t xml:space="preserve">: </w:t>
      </w:r>
      <w:r>
        <w:t>Debuggers can show the call stack, which is a record of the active subroutines</w:t>
      </w:r>
      <w:r>
        <w:rPr>
          <w:spacing w:val="-6"/>
        </w:rPr>
        <w:t xml:space="preserve"> </w:t>
      </w:r>
      <w:r>
        <w:t>in</w:t>
      </w:r>
      <w:r>
        <w:rPr>
          <w:spacing w:val="-3"/>
        </w:rPr>
        <w:t xml:space="preserve"> </w:t>
      </w:r>
      <w:r>
        <w:t>the</w:t>
      </w:r>
      <w:r>
        <w:rPr>
          <w:spacing w:val="-4"/>
        </w:rPr>
        <w:t xml:space="preserve"> </w:t>
      </w:r>
      <w:r>
        <w:t>program.</w:t>
      </w:r>
      <w:r>
        <w:rPr>
          <w:spacing w:val="-2"/>
        </w:rPr>
        <w:t xml:space="preserve"> </w:t>
      </w:r>
      <w:r>
        <w:t>This</w:t>
      </w:r>
      <w:r>
        <w:rPr>
          <w:spacing w:val="-3"/>
        </w:rPr>
        <w:t xml:space="preserve"> </w:t>
      </w:r>
      <w:r>
        <w:t>allows</w:t>
      </w:r>
      <w:r>
        <w:rPr>
          <w:spacing w:val="-4"/>
        </w:rPr>
        <w:t xml:space="preserve"> </w:t>
      </w:r>
      <w:r>
        <w:t>developers</w:t>
      </w:r>
      <w:r>
        <w:rPr>
          <w:spacing w:val="-3"/>
        </w:rPr>
        <w:t xml:space="preserve"> </w:t>
      </w:r>
      <w:r>
        <w:t>to</w:t>
      </w:r>
      <w:r>
        <w:rPr>
          <w:spacing w:val="-3"/>
        </w:rPr>
        <w:t xml:space="preserve"> </w:t>
      </w:r>
      <w:r>
        <w:t>see</w:t>
      </w:r>
      <w:r>
        <w:rPr>
          <w:spacing w:val="-5"/>
        </w:rPr>
        <w:t xml:space="preserve"> </w:t>
      </w:r>
      <w:r>
        <w:t>which</w:t>
      </w:r>
      <w:r>
        <w:rPr>
          <w:spacing w:val="-1"/>
        </w:rPr>
        <w:t xml:space="preserve"> </w:t>
      </w:r>
      <w:r>
        <w:t>functions</w:t>
      </w:r>
      <w:r>
        <w:rPr>
          <w:spacing w:val="-1"/>
        </w:rPr>
        <w:t xml:space="preserve"> </w:t>
      </w:r>
      <w:r>
        <w:t>were</w:t>
      </w:r>
      <w:r>
        <w:rPr>
          <w:spacing w:val="-3"/>
        </w:rPr>
        <w:t xml:space="preserve"> </w:t>
      </w:r>
      <w:r>
        <w:t>called</w:t>
      </w:r>
      <w:r>
        <w:rPr>
          <w:spacing w:val="-3"/>
        </w:rPr>
        <w:t xml:space="preserve"> </w:t>
      </w:r>
      <w:r>
        <w:rPr>
          <w:spacing w:val="-2"/>
        </w:rPr>
        <w:t>leading</w:t>
      </w:r>
      <w:ins w:id="3984" w:author="Abhiram Arali" w:date="2024-10-30T10:14:00Z">
        <w:r w:rsidR="00270E14">
          <w:rPr>
            <w:spacing w:val="-2"/>
          </w:rPr>
          <w:t xml:space="preserve"> </w:t>
        </w:r>
      </w:ins>
    </w:p>
    <w:p w14:paraId="0456CAE1" w14:textId="3C3A7159" w:rsidR="00301525" w:rsidDel="00270E14" w:rsidRDefault="00301525">
      <w:pPr>
        <w:spacing w:line="360" w:lineRule="auto"/>
        <w:jc w:val="both"/>
        <w:rPr>
          <w:del w:id="3985" w:author="Abhiram Arali" w:date="2024-10-30T10:14:00Z"/>
        </w:rPr>
        <w:sectPr w:rsidR="00301525" w:rsidDel="00270E14">
          <w:pgSz w:w="11910" w:h="16840"/>
          <w:pgMar w:top="1540" w:right="1220" w:bottom="1200" w:left="1220" w:header="758" w:footer="1000" w:gutter="0"/>
          <w:cols w:space="720"/>
        </w:sectPr>
      </w:pPr>
    </w:p>
    <w:p w14:paraId="10B1CF04" w14:textId="77777777" w:rsidR="00301525" w:rsidRDefault="008B7718">
      <w:pPr>
        <w:pStyle w:val="NormalBPBHEB"/>
        <w:numPr>
          <w:ilvl w:val="0"/>
          <w:numId w:val="113"/>
        </w:numPr>
        <w:pPrChange w:id="3986" w:author="Abhiram Arali" w:date="2024-10-30T10:14:00Z">
          <w:pPr>
            <w:pStyle w:val="BodyText"/>
            <w:spacing w:before="100" w:line="360" w:lineRule="auto"/>
            <w:ind w:left="220" w:right="224"/>
            <w:jc w:val="both"/>
          </w:pPr>
        </w:pPrChange>
      </w:pPr>
      <w:r>
        <w:t xml:space="preserve">up to a particular point in execution, helping to identify issues related to function calls and </w:t>
      </w:r>
      <w:r>
        <w:rPr>
          <w:spacing w:val="-2"/>
        </w:rPr>
        <w:t>returns.</w:t>
      </w:r>
    </w:p>
    <w:p w14:paraId="105F858D" w14:textId="3656E34D" w:rsidR="00301525" w:rsidRDefault="008B7718">
      <w:pPr>
        <w:pStyle w:val="NormalBPBHEB"/>
        <w:numPr>
          <w:ilvl w:val="0"/>
          <w:numId w:val="113"/>
        </w:numPr>
        <w:pPrChange w:id="3987" w:author="Abhiram Arali" w:date="2024-10-30T10:14:00Z">
          <w:pPr>
            <w:pStyle w:val="BodyText"/>
            <w:spacing w:before="161" w:line="360" w:lineRule="auto"/>
            <w:ind w:left="220" w:right="223"/>
            <w:jc w:val="both"/>
          </w:pPr>
        </w:pPrChange>
      </w:pPr>
      <w:r w:rsidRPr="005B5636">
        <w:rPr>
          <w:b/>
          <w:bCs/>
          <w:iCs/>
          <w:rPrChange w:id="3988" w:author="Abhiram Arali" w:date="2024-10-30T10:14:00Z">
            <w:rPr>
              <w:i/>
            </w:rPr>
          </w:rPrChange>
        </w:rPr>
        <w:t xml:space="preserve">Conditional </w:t>
      </w:r>
      <w:r w:rsidR="006A7675" w:rsidRPr="00010A54">
        <w:rPr>
          <w:b/>
          <w:bCs/>
          <w:iCs/>
        </w:rPr>
        <w:t>breakpoints</w:t>
      </w:r>
      <w:r>
        <w:rPr>
          <w:i/>
        </w:rPr>
        <w:t xml:space="preserve">: </w:t>
      </w:r>
      <w:r>
        <w:t>Some debuggers allow for conditional breakpoints, where the execution will pause only if a specific condition is met. This feature is useful for isolating complex issues that occur under certain circumstances.</w:t>
      </w:r>
    </w:p>
    <w:p w14:paraId="3B93356F" w14:textId="77777777" w:rsidR="00301525" w:rsidRPr="00E3004D" w:rsidRDefault="008B7718" w:rsidP="00624C97">
      <w:pPr>
        <w:pStyle w:val="NormalBPBHEB"/>
        <w:numPr>
          <w:ilvl w:val="0"/>
          <w:numId w:val="113"/>
        </w:numPr>
        <w:rPr>
          <w:ins w:id="3989" w:author="Abhiram Arali" w:date="2024-10-30T10:14:00Z"/>
          <w:rPrChange w:id="3990" w:author="Abhiram Arali" w:date="2024-10-30T10:14:00Z">
            <w:rPr>
              <w:ins w:id="3991" w:author="Abhiram Arali" w:date="2024-10-30T10:14:00Z"/>
              <w:spacing w:val="-2"/>
            </w:rPr>
          </w:rPrChange>
        </w:rPr>
      </w:pPr>
      <w:r w:rsidRPr="00557412">
        <w:rPr>
          <w:b/>
          <w:bCs/>
          <w:iCs/>
          <w:rPrChange w:id="3992" w:author="Abhiram Arali" w:date="2024-10-30T10:14:00Z">
            <w:rPr>
              <w:i/>
            </w:rPr>
          </w:rPrChange>
        </w:rPr>
        <w:t>Watchpoints</w:t>
      </w:r>
      <w:r>
        <w:rPr>
          <w:i/>
        </w:rPr>
        <w:t xml:space="preserve">: </w:t>
      </w:r>
      <w:r>
        <w:t xml:space="preserve">Developers can set watchpoints on variables to pause execution whenever the variable’s value changes. This is particularly useful for tracking down unexpected changes to </w:t>
      </w:r>
      <w:r>
        <w:rPr>
          <w:spacing w:val="-2"/>
        </w:rPr>
        <w:t>data.</w:t>
      </w:r>
    </w:p>
    <w:p w14:paraId="280B0D79" w14:textId="77777777" w:rsidR="00E3004D" w:rsidRDefault="00E3004D">
      <w:pPr>
        <w:pStyle w:val="NormalBPBHEB"/>
        <w:pPrChange w:id="3993" w:author="Abhiram Arali" w:date="2024-10-30T10:14:00Z">
          <w:pPr>
            <w:pStyle w:val="BodyText"/>
            <w:spacing w:before="160" w:line="360" w:lineRule="auto"/>
            <w:ind w:left="220" w:right="221"/>
            <w:jc w:val="both"/>
          </w:pPr>
        </w:pPrChange>
      </w:pPr>
    </w:p>
    <w:p w14:paraId="1975BA8B" w14:textId="64A0FE6A" w:rsidR="00301525" w:rsidRDefault="008B7718">
      <w:pPr>
        <w:pStyle w:val="Heading2BPBHEB"/>
        <w:pPrChange w:id="3994" w:author="Abhiram Arali" w:date="2024-10-30T10:14:00Z">
          <w:pPr>
            <w:pStyle w:val="Heading1"/>
            <w:spacing w:before="160"/>
            <w:jc w:val="both"/>
          </w:pPr>
        </w:pPrChange>
      </w:pPr>
      <w:r>
        <w:t>Types</w:t>
      </w:r>
      <w:r>
        <w:rPr>
          <w:spacing w:val="-1"/>
        </w:rPr>
        <w:t xml:space="preserve"> </w:t>
      </w:r>
      <w:r>
        <w:t xml:space="preserve">of </w:t>
      </w:r>
      <w:r w:rsidR="00915D19">
        <w:t>debuggers</w:t>
      </w:r>
      <w:del w:id="3995" w:author="Abhiram Arali" w:date="2024-10-30T10:14:00Z">
        <w:r w:rsidDel="00915D19">
          <w:delText>:</w:delText>
        </w:r>
      </w:del>
    </w:p>
    <w:p w14:paraId="54822A75" w14:textId="528F8845" w:rsidR="00301525" w:rsidRDefault="0016178F">
      <w:pPr>
        <w:pStyle w:val="NormalBPBHEB"/>
        <w:pPrChange w:id="3996" w:author="Abhiram Arali" w:date="2024-10-30T10:14:00Z">
          <w:pPr>
            <w:pStyle w:val="BodyText"/>
            <w:spacing w:before="21"/>
          </w:pPr>
        </w:pPrChange>
      </w:pPr>
      <w:ins w:id="3997" w:author="Abhiram Arali" w:date="2024-10-30T10:14:00Z">
        <w:r>
          <w:t>The types of debugge</w:t>
        </w:r>
      </w:ins>
      <w:ins w:id="3998" w:author="Abhiram Arali" w:date="2024-10-30T10:15:00Z">
        <w:r>
          <w:t>rs are as follows</w:t>
        </w:r>
        <w:r w:rsidR="003859AF">
          <w:t>:</w:t>
        </w:r>
      </w:ins>
    </w:p>
    <w:p w14:paraId="20A39AAE" w14:textId="38B19B93" w:rsidR="00301525" w:rsidRPr="00F84D5B" w:rsidRDefault="008B7718">
      <w:pPr>
        <w:pStyle w:val="NormalBPBHEB"/>
        <w:numPr>
          <w:ilvl w:val="0"/>
          <w:numId w:val="114"/>
        </w:numPr>
        <w:pPrChange w:id="3999" w:author="Abhiram Arali" w:date="2024-10-30T10:15:00Z">
          <w:pPr>
            <w:pStyle w:val="BodyText"/>
            <w:spacing w:before="1" w:line="360" w:lineRule="auto"/>
            <w:ind w:left="220" w:right="215"/>
            <w:jc w:val="both"/>
          </w:pPr>
        </w:pPrChange>
      </w:pPr>
      <w:r w:rsidRPr="000B2FB7">
        <w:rPr>
          <w:b/>
          <w:bCs/>
          <w:rPrChange w:id="4000" w:author="Abhiram Arali" w:date="2024-10-30T10:15:00Z">
            <w:rPr>
              <w:i/>
            </w:rPr>
          </w:rPrChange>
        </w:rPr>
        <w:t>Source-</w:t>
      </w:r>
      <w:r w:rsidR="000B2FB7" w:rsidRPr="000B2FB7">
        <w:rPr>
          <w:b/>
          <w:bCs/>
        </w:rPr>
        <w:t>level de</w:t>
      </w:r>
      <w:r w:rsidRPr="000B2FB7">
        <w:rPr>
          <w:b/>
          <w:bCs/>
          <w:rPrChange w:id="4001" w:author="Abhiram Arali" w:date="2024-10-30T10:15:00Z">
            <w:rPr>
              <w:i/>
            </w:rPr>
          </w:rPrChange>
        </w:rPr>
        <w:t>buggers</w:t>
      </w:r>
      <w:r w:rsidRPr="00CC1033">
        <w:rPr>
          <w:rPrChange w:id="4002" w:author="Abhiram Arali" w:date="2024-10-30T10:15:00Z">
            <w:rPr>
              <w:i/>
            </w:rPr>
          </w:rPrChange>
        </w:rPr>
        <w:t xml:space="preserve">: </w:t>
      </w:r>
      <w:r w:rsidRPr="00F84D5B">
        <w:t>Source-level debuggers are essential tools that offer developers a user-friendly interface, displaying the original source code alongside execution details. This accessibility simplifies the debugging process, as developers can directly correlate the code with its runtime behavior. B</w:t>
      </w:r>
      <w:r w:rsidRPr="00DC5F3B">
        <w:t>y allowing developers to set breakpoints, step through code line-</w:t>
      </w:r>
      <w:del w:id="4003" w:author="Abhiram Arali" w:date="2024-10-30T10:15:00Z">
        <w:r w:rsidRPr="00DC5F3B" w:rsidDel="00DC5F3B">
          <w:delText xml:space="preserve"> </w:delText>
        </w:r>
      </w:del>
      <w:r w:rsidRPr="00DC5F3B">
        <w:t>by-line,</w:t>
      </w:r>
      <w:r w:rsidRPr="00CC1033">
        <w:rPr>
          <w:rPrChange w:id="4004" w:author="Abhiram Arali" w:date="2024-10-30T10:15:00Z">
            <w:rPr>
              <w:spacing w:val="-6"/>
            </w:rPr>
          </w:rPrChange>
        </w:rPr>
        <w:t xml:space="preserve"> </w:t>
      </w:r>
      <w:r w:rsidRPr="00DC5F3B">
        <w:t>and</w:t>
      </w:r>
      <w:r w:rsidRPr="00CC1033">
        <w:rPr>
          <w:rPrChange w:id="4005" w:author="Abhiram Arali" w:date="2024-10-30T10:15:00Z">
            <w:rPr>
              <w:spacing w:val="-6"/>
            </w:rPr>
          </w:rPrChange>
        </w:rPr>
        <w:t xml:space="preserve"> </w:t>
      </w:r>
      <w:r w:rsidRPr="00F84D5B">
        <w:t>inspect</w:t>
      </w:r>
      <w:r w:rsidRPr="00CC1033">
        <w:rPr>
          <w:rPrChange w:id="4006" w:author="Abhiram Arali" w:date="2024-10-30T10:15:00Z">
            <w:rPr>
              <w:spacing w:val="-5"/>
            </w:rPr>
          </w:rPrChange>
        </w:rPr>
        <w:t xml:space="preserve"> </w:t>
      </w:r>
      <w:r w:rsidRPr="00F84D5B">
        <w:t>variables,</w:t>
      </w:r>
      <w:r w:rsidRPr="00CC1033">
        <w:rPr>
          <w:rPrChange w:id="4007" w:author="Abhiram Arali" w:date="2024-10-30T10:15:00Z">
            <w:rPr>
              <w:spacing w:val="-6"/>
            </w:rPr>
          </w:rPrChange>
        </w:rPr>
        <w:t xml:space="preserve"> </w:t>
      </w:r>
      <w:r w:rsidRPr="00F84D5B">
        <w:t>source-level</w:t>
      </w:r>
      <w:r w:rsidRPr="00CC1033">
        <w:rPr>
          <w:rPrChange w:id="4008" w:author="Abhiram Arali" w:date="2024-10-30T10:15:00Z">
            <w:rPr>
              <w:spacing w:val="-5"/>
            </w:rPr>
          </w:rPrChange>
        </w:rPr>
        <w:t xml:space="preserve"> </w:t>
      </w:r>
      <w:r w:rsidRPr="00F84D5B">
        <w:t>debuggers</w:t>
      </w:r>
      <w:r w:rsidRPr="00CC1033">
        <w:rPr>
          <w:rPrChange w:id="4009" w:author="Abhiram Arali" w:date="2024-10-30T10:15:00Z">
            <w:rPr>
              <w:spacing w:val="-6"/>
            </w:rPr>
          </w:rPrChange>
        </w:rPr>
        <w:t xml:space="preserve"> </w:t>
      </w:r>
      <w:r w:rsidRPr="00F84D5B">
        <w:t>facilitate</w:t>
      </w:r>
      <w:r w:rsidRPr="00CC1033">
        <w:rPr>
          <w:rPrChange w:id="4010" w:author="Abhiram Arali" w:date="2024-10-30T10:15:00Z">
            <w:rPr>
              <w:spacing w:val="-6"/>
            </w:rPr>
          </w:rPrChange>
        </w:rPr>
        <w:t xml:space="preserve"> </w:t>
      </w:r>
      <w:r w:rsidRPr="00F84D5B">
        <w:t>a</w:t>
      </w:r>
      <w:r w:rsidRPr="00CC1033">
        <w:rPr>
          <w:rPrChange w:id="4011" w:author="Abhiram Arali" w:date="2024-10-30T10:15:00Z">
            <w:rPr>
              <w:spacing w:val="-7"/>
            </w:rPr>
          </w:rPrChange>
        </w:rPr>
        <w:t xml:space="preserve"> </w:t>
      </w:r>
      <w:r w:rsidRPr="00F84D5B">
        <w:t>more</w:t>
      </w:r>
      <w:r w:rsidRPr="00CC1033">
        <w:rPr>
          <w:rPrChange w:id="4012" w:author="Abhiram Arali" w:date="2024-10-30T10:15:00Z">
            <w:rPr>
              <w:spacing w:val="-7"/>
            </w:rPr>
          </w:rPrChange>
        </w:rPr>
        <w:t xml:space="preserve"> </w:t>
      </w:r>
      <w:r w:rsidRPr="00F84D5B">
        <w:t>intuitive</w:t>
      </w:r>
      <w:r w:rsidRPr="00CC1033">
        <w:rPr>
          <w:rPrChange w:id="4013" w:author="Abhiram Arali" w:date="2024-10-30T10:15:00Z">
            <w:rPr>
              <w:spacing w:val="-6"/>
            </w:rPr>
          </w:rPrChange>
        </w:rPr>
        <w:t xml:space="preserve"> </w:t>
      </w:r>
      <w:r w:rsidRPr="00F84D5B">
        <w:t>understanding of</w:t>
      </w:r>
      <w:r w:rsidRPr="00CC1033">
        <w:rPr>
          <w:rPrChange w:id="4014" w:author="Abhiram Arali" w:date="2024-10-30T10:15:00Z">
            <w:rPr>
              <w:spacing w:val="-3"/>
            </w:rPr>
          </w:rPrChange>
        </w:rPr>
        <w:t xml:space="preserve"> </w:t>
      </w:r>
      <w:r w:rsidRPr="00F84D5B">
        <w:t>how</w:t>
      </w:r>
      <w:r w:rsidRPr="00CC1033">
        <w:rPr>
          <w:rPrChange w:id="4015" w:author="Abhiram Arali" w:date="2024-10-30T10:15:00Z">
            <w:rPr>
              <w:spacing w:val="-3"/>
            </w:rPr>
          </w:rPrChange>
        </w:rPr>
        <w:t xml:space="preserve"> </w:t>
      </w:r>
      <w:r w:rsidRPr="00F84D5B">
        <w:t>the</w:t>
      </w:r>
      <w:r w:rsidRPr="00CC1033">
        <w:rPr>
          <w:rPrChange w:id="4016" w:author="Abhiram Arali" w:date="2024-10-30T10:15:00Z">
            <w:rPr>
              <w:spacing w:val="-4"/>
            </w:rPr>
          </w:rPrChange>
        </w:rPr>
        <w:t xml:space="preserve"> </w:t>
      </w:r>
      <w:r w:rsidRPr="00F84D5B">
        <w:t>program</w:t>
      </w:r>
      <w:r w:rsidRPr="00CC1033">
        <w:rPr>
          <w:rPrChange w:id="4017" w:author="Abhiram Arali" w:date="2024-10-30T10:15:00Z">
            <w:rPr>
              <w:spacing w:val="-3"/>
            </w:rPr>
          </w:rPrChange>
        </w:rPr>
        <w:t xml:space="preserve"> </w:t>
      </w:r>
      <w:r w:rsidRPr="00F84D5B">
        <w:t>operates.</w:t>
      </w:r>
      <w:r w:rsidRPr="00CC1033">
        <w:rPr>
          <w:rPrChange w:id="4018" w:author="Abhiram Arali" w:date="2024-10-30T10:15:00Z">
            <w:rPr>
              <w:spacing w:val="-3"/>
            </w:rPr>
          </w:rPrChange>
        </w:rPr>
        <w:t xml:space="preserve"> </w:t>
      </w:r>
      <w:r w:rsidRPr="00F84D5B">
        <w:t>This</w:t>
      </w:r>
      <w:r w:rsidRPr="00CC1033">
        <w:rPr>
          <w:rPrChange w:id="4019" w:author="Abhiram Arali" w:date="2024-10-30T10:15:00Z">
            <w:rPr>
              <w:spacing w:val="-3"/>
            </w:rPr>
          </w:rPrChange>
        </w:rPr>
        <w:t xml:space="preserve"> </w:t>
      </w:r>
      <w:r w:rsidRPr="00F84D5B">
        <w:t>insight</w:t>
      </w:r>
      <w:r w:rsidRPr="00CC1033">
        <w:rPr>
          <w:rPrChange w:id="4020" w:author="Abhiram Arali" w:date="2024-10-30T10:15:00Z">
            <w:rPr>
              <w:spacing w:val="-1"/>
            </w:rPr>
          </w:rPrChange>
        </w:rPr>
        <w:t xml:space="preserve"> </w:t>
      </w:r>
      <w:r w:rsidRPr="00F84D5B">
        <w:t>is</w:t>
      </w:r>
      <w:r w:rsidRPr="00CC1033">
        <w:rPr>
          <w:rPrChange w:id="4021" w:author="Abhiram Arali" w:date="2024-10-30T10:15:00Z">
            <w:rPr>
              <w:spacing w:val="-3"/>
            </w:rPr>
          </w:rPrChange>
        </w:rPr>
        <w:t xml:space="preserve"> </w:t>
      </w:r>
      <w:r w:rsidRPr="00F84D5B">
        <w:t>crucial</w:t>
      </w:r>
      <w:r w:rsidRPr="00CC1033">
        <w:rPr>
          <w:rPrChange w:id="4022" w:author="Abhiram Arali" w:date="2024-10-30T10:15:00Z">
            <w:rPr>
              <w:spacing w:val="-3"/>
            </w:rPr>
          </w:rPrChange>
        </w:rPr>
        <w:t xml:space="preserve"> </w:t>
      </w:r>
      <w:r w:rsidRPr="00F84D5B">
        <w:t>for</w:t>
      </w:r>
      <w:r w:rsidRPr="00CC1033">
        <w:rPr>
          <w:rPrChange w:id="4023" w:author="Abhiram Arali" w:date="2024-10-30T10:15:00Z">
            <w:rPr>
              <w:spacing w:val="-3"/>
            </w:rPr>
          </w:rPrChange>
        </w:rPr>
        <w:t xml:space="preserve"> </w:t>
      </w:r>
      <w:r w:rsidRPr="00F84D5B">
        <w:t>identifying</w:t>
      </w:r>
      <w:r w:rsidRPr="00CC1033">
        <w:rPr>
          <w:rPrChange w:id="4024" w:author="Abhiram Arali" w:date="2024-10-30T10:15:00Z">
            <w:rPr>
              <w:spacing w:val="-3"/>
            </w:rPr>
          </w:rPrChange>
        </w:rPr>
        <w:t xml:space="preserve"> </w:t>
      </w:r>
      <w:r w:rsidRPr="00F84D5B">
        <w:t>logical</w:t>
      </w:r>
      <w:r w:rsidRPr="00CC1033">
        <w:rPr>
          <w:rPrChange w:id="4025" w:author="Abhiram Arali" w:date="2024-10-30T10:15:00Z">
            <w:rPr>
              <w:spacing w:val="-3"/>
            </w:rPr>
          </w:rPrChange>
        </w:rPr>
        <w:t xml:space="preserve"> </w:t>
      </w:r>
      <w:r w:rsidRPr="00F84D5B">
        <w:t>errors</w:t>
      </w:r>
      <w:r w:rsidRPr="00CC1033">
        <w:rPr>
          <w:rPrChange w:id="4026" w:author="Abhiram Arali" w:date="2024-10-30T10:15:00Z">
            <w:rPr>
              <w:spacing w:val="-3"/>
            </w:rPr>
          </w:rPrChange>
        </w:rPr>
        <w:t xml:space="preserve"> </w:t>
      </w:r>
      <w:r w:rsidRPr="00F84D5B">
        <w:t>and</w:t>
      </w:r>
      <w:r w:rsidRPr="00CC1033">
        <w:rPr>
          <w:rPrChange w:id="4027" w:author="Abhiram Arali" w:date="2024-10-30T10:15:00Z">
            <w:rPr>
              <w:spacing w:val="-1"/>
            </w:rPr>
          </w:rPrChange>
        </w:rPr>
        <w:t xml:space="preserve"> </w:t>
      </w:r>
      <w:r w:rsidRPr="00F84D5B">
        <w:t>ensuring that the program adheres to its intended functionality. Examples of popular source-level debuggers include GDB (GNU Debugger) for C and C++ programming languages and integrated debugging tools found within IDEs like Visual Studio and Eclipse. GDB provides powerful command-line capabilities for debugging applications, enabling developers to navigate through code efficiently and control program execution with precision. Integrated debuggers in IDEs offer a more visual approach, combining code editing and debugging features in a single environment. This integration enhances productivity by streamlining the development workflow, allowing developers to focus on writing and debugging code seamlessly. Overall, source-level debuggers play a vital role in improving code quality and accelerating the software development process.</w:t>
      </w:r>
    </w:p>
    <w:p w14:paraId="3F71C653" w14:textId="032EEE94" w:rsidR="00301525" w:rsidRPr="00F84D5B" w:rsidDel="00C44DF7" w:rsidRDefault="008B7718">
      <w:pPr>
        <w:pStyle w:val="NormalBPBHEB"/>
        <w:rPr>
          <w:del w:id="4028" w:author="Abhiram Arali" w:date="2024-10-30T10:15:00Z"/>
        </w:rPr>
        <w:pPrChange w:id="4029" w:author="Abhiram Arali" w:date="2024-10-30T10:15:00Z">
          <w:pPr>
            <w:pStyle w:val="BodyText"/>
            <w:spacing w:before="162" w:line="360" w:lineRule="auto"/>
            <w:ind w:left="220" w:right="216"/>
            <w:jc w:val="both"/>
          </w:pPr>
        </w:pPrChange>
      </w:pPr>
      <w:r w:rsidRPr="00F84D5B">
        <w:rPr>
          <w:b/>
          <w:bCs/>
          <w:rPrChange w:id="4030" w:author="Abhiram Arali" w:date="2024-10-30T10:16:00Z">
            <w:rPr>
              <w:i/>
            </w:rPr>
          </w:rPrChange>
        </w:rPr>
        <w:t>Machine-</w:t>
      </w:r>
      <w:r w:rsidR="00F84D5B" w:rsidRPr="00F84D5B">
        <w:rPr>
          <w:b/>
          <w:bCs/>
        </w:rPr>
        <w:t>level debuggers</w:t>
      </w:r>
      <w:r w:rsidRPr="00CC1033">
        <w:rPr>
          <w:rPrChange w:id="4031" w:author="Abhiram Arali" w:date="2024-10-30T10:15:00Z">
            <w:rPr>
              <w:i/>
            </w:rPr>
          </w:rPrChange>
        </w:rPr>
        <w:t xml:space="preserve">: </w:t>
      </w:r>
      <w:r w:rsidRPr="00F84D5B">
        <w:t>Machine-level</w:t>
      </w:r>
      <w:r w:rsidRPr="00CC1033">
        <w:rPr>
          <w:rPrChange w:id="4032" w:author="Abhiram Arali" w:date="2024-10-30T10:15:00Z">
            <w:rPr>
              <w:spacing w:val="-14"/>
            </w:rPr>
          </w:rPrChange>
        </w:rPr>
        <w:t xml:space="preserve"> </w:t>
      </w:r>
      <w:r w:rsidRPr="00F84D5B">
        <w:t>debuggers</w:t>
      </w:r>
      <w:r w:rsidRPr="00CC1033">
        <w:rPr>
          <w:rPrChange w:id="4033" w:author="Abhiram Arali" w:date="2024-10-30T10:15:00Z">
            <w:rPr>
              <w:spacing w:val="-15"/>
            </w:rPr>
          </w:rPrChange>
        </w:rPr>
        <w:t xml:space="preserve"> </w:t>
      </w:r>
      <w:r w:rsidRPr="00F84D5B">
        <w:t>operate</w:t>
      </w:r>
      <w:r w:rsidRPr="00CC1033">
        <w:rPr>
          <w:rPrChange w:id="4034" w:author="Abhiram Arali" w:date="2024-10-30T10:15:00Z">
            <w:rPr>
              <w:spacing w:val="-15"/>
            </w:rPr>
          </w:rPrChange>
        </w:rPr>
        <w:t xml:space="preserve"> </w:t>
      </w:r>
      <w:r w:rsidRPr="00F84D5B">
        <w:t>at</w:t>
      </w:r>
      <w:r w:rsidRPr="00CC1033">
        <w:rPr>
          <w:rPrChange w:id="4035" w:author="Abhiram Arali" w:date="2024-10-30T10:15:00Z">
            <w:rPr>
              <w:spacing w:val="-14"/>
            </w:rPr>
          </w:rPrChange>
        </w:rPr>
        <w:t xml:space="preserve"> </w:t>
      </w:r>
      <w:r w:rsidRPr="00F84D5B">
        <w:t>a</w:t>
      </w:r>
      <w:r w:rsidRPr="00CC1033">
        <w:rPr>
          <w:rPrChange w:id="4036" w:author="Abhiram Arali" w:date="2024-10-30T10:15:00Z">
            <w:rPr>
              <w:spacing w:val="-15"/>
            </w:rPr>
          </w:rPrChange>
        </w:rPr>
        <w:t xml:space="preserve"> </w:t>
      </w:r>
      <w:r w:rsidRPr="00F84D5B">
        <w:t>lower</w:t>
      </w:r>
      <w:r w:rsidRPr="00CC1033">
        <w:rPr>
          <w:rPrChange w:id="4037" w:author="Abhiram Arali" w:date="2024-10-30T10:15:00Z">
            <w:rPr>
              <w:spacing w:val="-15"/>
            </w:rPr>
          </w:rPrChange>
        </w:rPr>
        <w:t xml:space="preserve"> </w:t>
      </w:r>
      <w:r w:rsidRPr="00F84D5B">
        <w:t>level</w:t>
      </w:r>
      <w:r w:rsidRPr="00CC1033">
        <w:rPr>
          <w:rPrChange w:id="4038" w:author="Abhiram Arali" w:date="2024-10-30T10:15:00Z">
            <w:rPr>
              <w:spacing w:val="-14"/>
            </w:rPr>
          </w:rPrChange>
        </w:rPr>
        <w:t xml:space="preserve"> </w:t>
      </w:r>
      <w:r w:rsidRPr="00F84D5B">
        <w:t>than</w:t>
      </w:r>
      <w:r w:rsidRPr="00CC1033">
        <w:rPr>
          <w:rPrChange w:id="4039" w:author="Abhiram Arali" w:date="2024-10-30T10:15:00Z">
            <w:rPr>
              <w:spacing w:val="-15"/>
            </w:rPr>
          </w:rPrChange>
        </w:rPr>
        <w:t xml:space="preserve"> </w:t>
      </w:r>
      <w:r w:rsidRPr="00F84D5B">
        <w:t>source-level debuggers, often displaying the machine code or assembly language that the CPU executes directly. This level of detail is particularly valuable for low-level programming, such as systems programming or embedded development, where developers need to optimize performance</w:t>
      </w:r>
      <w:r w:rsidRPr="00CC1033">
        <w:rPr>
          <w:rPrChange w:id="4040" w:author="Abhiram Arali" w:date="2024-10-30T10:15:00Z">
            <w:rPr>
              <w:spacing w:val="-15"/>
            </w:rPr>
          </w:rPrChange>
        </w:rPr>
        <w:t xml:space="preserve"> </w:t>
      </w:r>
      <w:r w:rsidRPr="00F84D5B">
        <w:t>and</w:t>
      </w:r>
      <w:r w:rsidRPr="00CC1033">
        <w:rPr>
          <w:rPrChange w:id="4041" w:author="Abhiram Arali" w:date="2024-10-30T10:15:00Z">
            <w:rPr>
              <w:spacing w:val="-15"/>
            </w:rPr>
          </w:rPrChange>
        </w:rPr>
        <w:t xml:space="preserve"> </w:t>
      </w:r>
      <w:r w:rsidRPr="00F84D5B">
        <w:t>resource</w:t>
      </w:r>
      <w:r w:rsidRPr="00CC1033">
        <w:rPr>
          <w:rPrChange w:id="4042" w:author="Abhiram Arali" w:date="2024-10-30T10:15:00Z">
            <w:rPr>
              <w:spacing w:val="-15"/>
            </w:rPr>
          </w:rPrChange>
        </w:rPr>
        <w:t xml:space="preserve"> </w:t>
      </w:r>
      <w:r w:rsidRPr="00F84D5B">
        <w:t>usage.</w:t>
      </w:r>
      <w:r w:rsidRPr="00CC1033">
        <w:rPr>
          <w:rPrChange w:id="4043" w:author="Abhiram Arali" w:date="2024-10-30T10:15:00Z">
            <w:rPr>
              <w:spacing w:val="-15"/>
            </w:rPr>
          </w:rPrChange>
        </w:rPr>
        <w:t xml:space="preserve"> </w:t>
      </w:r>
      <w:r w:rsidRPr="00F84D5B">
        <w:t>By</w:t>
      </w:r>
      <w:r w:rsidRPr="00CC1033">
        <w:rPr>
          <w:rPrChange w:id="4044" w:author="Abhiram Arali" w:date="2024-10-30T10:15:00Z">
            <w:rPr>
              <w:spacing w:val="-15"/>
            </w:rPr>
          </w:rPrChange>
        </w:rPr>
        <w:t xml:space="preserve"> </w:t>
      </w:r>
      <w:r w:rsidRPr="00F84D5B">
        <w:t>providing</w:t>
      </w:r>
      <w:r w:rsidRPr="00CC1033">
        <w:rPr>
          <w:rPrChange w:id="4045" w:author="Abhiram Arali" w:date="2024-10-30T10:15:00Z">
            <w:rPr>
              <w:spacing w:val="-15"/>
            </w:rPr>
          </w:rPrChange>
        </w:rPr>
        <w:t xml:space="preserve"> </w:t>
      </w:r>
      <w:r w:rsidRPr="00F84D5B">
        <w:t>insight</w:t>
      </w:r>
      <w:r w:rsidRPr="00CC1033">
        <w:rPr>
          <w:rPrChange w:id="4046" w:author="Abhiram Arali" w:date="2024-10-30T10:15:00Z">
            <w:rPr>
              <w:spacing w:val="-15"/>
            </w:rPr>
          </w:rPrChange>
        </w:rPr>
        <w:t xml:space="preserve"> </w:t>
      </w:r>
      <w:r w:rsidRPr="00F84D5B">
        <w:t>into</w:t>
      </w:r>
      <w:r w:rsidRPr="00CC1033">
        <w:rPr>
          <w:rPrChange w:id="4047" w:author="Abhiram Arali" w:date="2024-10-30T10:15:00Z">
            <w:rPr>
              <w:spacing w:val="-15"/>
            </w:rPr>
          </w:rPrChange>
        </w:rPr>
        <w:t xml:space="preserve"> </w:t>
      </w:r>
      <w:r w:rsidRPr="00F84D5B">
        <w:t>how</w:t>
      </w:r>
      <w:r w:rsidRPr="00CC1033">
        <w:rPr>
          <w:rPrChange w:id="4048" w:author="Abhiram Arali" w:date="2024-10-30T10:15:00Z">
            <w:rPr>
              <w:spacing w:val="-15"/>
            </w:rPr>
          </w:rPrChange>
        </w:rPr>
        <w:t xml:space="preserve"> </w:t>
      </w:r>
      <w:r w:rsidRPr="00F84D5B">
        <w:t>the</w:t>
      </w:r>
      <w:r w:rsidRPr="00CC1033">
        <w:rPr>
          <w:rPrChange w:id="4049" w:author="Abhiram Arali" w:date="2024-10-30T10:15:00Z">
            <w:rPr>
              <w:spacing w:val="-15"/>
            </w:rPr>
          </w:rPrChange>
        </w:rPr>
        <w:t xml:space="preserve"> </w:t>
      </w:r>
      <w:r w:rsidRPr="00F84D5B">
        <w:t>CPU</w:t>
      </w:r>
      <w:r w:rsidRPr="00CC1033">
        <w:rPr>
          <w:rPrChange w:id="4050" w:author="Abhiram Arali" w:date="2024-10-30T10:15:00Z">
            <w:rPr>
              <w:spacing w:val="-15"/>
            </w:rPr>
          </w:rPrChange>
        </w:rPr>
        <w:t xml:space="preserve"> </w:t>
      </w:r>
      <w:r w:rsidRPr="00F84D5B">
        <w:t>interacts</w:t>
      </w:r>
      <w:r w:rsidRPr="00CC1033">
        <w:rPr>
          <w:rPrChange w:id="4051" w:author="Abhiram Arali" w:date="2024-10-30T10:15:00Z">
            <w:rPr>
              <w:spacing w:val="-15"/>
            </w:rPr>
          </w:rPrChange>
        </w:rPr>
        <w:t xml:space="preserve"> </w:t>
      </w:r>
      <w:r w:rsidRPr="00F84D5B">
        <w:t>with</w:t>
      </w:r>
      <w:r w:rsidRPr="00CC1033">
        <w:rPr>
          <w:rPrChange w:id="4052" w:author="Abhiram Arali" w:date="2024-10-30T10:15:00Z">
            <w:rPr>
              <w:spacing w:val="-15"/>
            </w:rPr>
          </w:rPrChange>
        </w:rPr>
        <w:t xml:space="preserve"> </w:t>
      </w:r>
      <w:r w:rsidRPr="00F84D5B">
        <w:t>memory and</w:t>
      </w:r>
      <w:r w:rsidRPr="00CC1033">
        <w:rPr>
          <w:rPrChange w:id="4053" w:author="Abhiram Arali" w:date="2024-10-30T10:15:00Z">
            <w:rPr>
              <w:spacing w:val="66"/>
            </w:rPr>
          </w:rPrChange>
        </w:rPr>
        <w:t xml:space="preserve"> </w:t>
      </w:r>
      <w:r w:rsidRPr="00F84D5B">
        <w:t>processes</w:t>
      </w:r>
      <w:r w:rsidRPr="00CC1033">
        <w:rPr>
          <w:rPrChange w:id="4054" w:author="Abhiram Arali" w:date="2024-10-30T10:15:00Z">
            <w:rPr>
              <w:spacing w:val="69"/>
            </w:rPr>
          </w:rPrChange>
        </w:rPr>
        <w:t xml:space="preserve"> </w:t>
      </w:r>
      <w:r w:rsidRPr="00F84D5B">
        <w:t>instructions,</w:t>
      </w:r>
      <w:r w:rsidRPr="00CC1033">
        <w:rPr>
          <w:rPrChange w:id="4055" w:author="Abhiram Arali" w:date="2024-10-30T10:15:00Z">
            <w:rPr>
              <w:spacing w:val="68"/>
            </w:rPr>
          </w:rPrChange>
        </w:rPr>
        <w:t xml:space="preserve"> </w:t>
      </w:r>
      <w:r w:rsidRPr="00F84D5B">
        <w:t>machine-level</w:t>
      </w:r>
      <w:r w:rsidRPr="00CC1033">
        <w:rPr>
          <w:rPrChange w:id="4056" w:author="Abhiram Arali" w:date="2024-10-30T10:15:00Z">
            <w:rPr>
              <w:spacing w:val="69"/>
            </w:rPr>
          </w:rPrChange>
        </w:rPr>
        <w:t xml:space="preserve"> </w:t>
      </w:r>
      <w:r w:rsidRPr="00F84D5B">
        <w:t>debuggers</w:t>
      </w:r>
      <w:r w:rsidRPr="00CC1033">
        <w:rPr>
          <w:rPrChange w:id="4057" w:author="Abhiram Arali" w:date="2024-10-30T10:15:00Z">
            <w:rPr>
              <w:spacing w:val="67"/>
            </w:rPr>
          </w:rPrChange>
        </w:rPr>
        <w:t xml:space="preserve"> </w:t>
      </w:r>
      <w:r w:rsidRPr="00F84D5B">
        <w:t>allow</w:t>
      </w:r>
      <w:r w:rsidRPr="00CC1033">
        <w:rPr>
          <w:rPrChange w:id="4058" w:author="Abhiram Arali" w:date="2024-10-30T10:15:00Z">
            <w:rPr>
              <w:spacing w:val="68"/>
            </w:rPr>
          </w:rPrChange>
        </w:rPr>
        <w:t xml:space="preserve"> </w:t>
      </w:r>
      <w:r w:rsidRPr="00F84D5B">
        <w:t>developers</w:t>
      </w:r>
      <w:r w:rsidRPr="00CC1033">
        <w:rPr>
          <w:rPrChange w:id="4059" w:author="Abhiram Arali" w:date="2024-10-30T10:15:00Z">
            <w:rPr>
              <w:spacing w:val="70"/>
            </w:rPr>
          </w:rPrChange>
        </w:rPr>
        <w:t xml:space="preserve"> </w:t>
      </w:r>
      <w:r w:rsidRPr="00F84D5B">
        <w:t>to</w:t>
      </w:r>
      <w:r w:rsidRPr="00CC1033">
        <w:rPr>
          <w:rPrChange w:id="4060" w:author="Abhiram Arali" w:date="2024-10-30T10:15:00Z">
            <w:rPr>
              <w:spacing w:val="69"/>
            </w:rPr>
          </w:rPrChange>
        </w:rPr>
        <w:t xml:space="preserve"> </w:t>
      </w:r>
      <w:r w:rsidRPr="00F84D5B">
        <w:lastRenderedPageBreak/>
        <w:t>fine-tune</w:t>
      </w:r>
      <w:r w:rsidRPr="00CC1033">
        <w:rPr>
          <w:rPrChange w:id="4061" w:author="Abhiram Arali" w:date="2024-10-30T10:15:00Z">
            <w:rPr>
              <w:spacing w:val="68"/>
            </w:rPr>
          </w:rPrChange>
        </w:rPr>
        <w:t xml:space="preserve"> their</w:t>
      </w:r>
      <w:ins w:id="4062" w:author="Abhiram Arali" w:date="2024-10-30T10:15:00Z">
        <w:r w:rsidR="00C44DF7" w:rsidRPr="00CC1033">
          <w:rPr>
            <w:rPrChange w:id="4063" w:author="Abhiram Arali" w:date="2024-10-30T10:15:00Z">
              <w:rPr>
                <w:spacing w:val="-2"/>
              </w:rPr>
            </w:rPrChange>
          </w:rPr>
          <w:t xml:space="preserve"> </w:t>
        </w:r>
      </w:ins>
    </w:p>
    <w:p w14:paraId="0AD23213" w14:textId="57F3F736" w:rsidR="00301525" w:rsidRPr="00F84D5B" w:rsidDel="00C44DF7" w:rsidRDefault="00301525">
      <w:pPr>
        <w:pStyle w:val="NormalBPBHEB"/>
        <w:rPr>
          <w:del w:id="4064" w:author="Abhiram Arali" w:date="2024-10-30T10:15:00Z"/>
        </w:rPr>
        <w:sectPr w:rsidR="00301525" w:rsidRPr="00F84D5B" w:rsidDel="00C44DF7">
          <w:pgSz w:w="11910" w:h="16840"/>
          <w:pgMar w:top="1540" w:right="1220" w:bottom="1200" w:left="1220" w:header="758" w:footer="1000" w:gutter="0"/>
          <w:cols w:space="720"/>
        </w:sectPr>
        <w:pPrChange w:id="4065" w:author="Abhiram Arali" w:date="2024-10-30T10:15:00Z">
          <w:pPr>
            <w:spacing w:line="360" w:lineRule="auto"/>
            <w:jc w:val="both"/>
          </w:pPr>
        </w:pPrChange>
      </w:pPr>
    </w:p>
    <w:p w14:paraId="3CD7C72A" w14:textId="77777777" w:rsidR="00301525" w:rsidRPr="00F84D5B" w:rsidRDefault="008B7718">
      <w:pPr>
        <w:pStyle w:val="NormalBPBHEB"/>
        <w:numPr>
          <w:ilvl w:val="0"/>
          <w:numId w:val="114"/>
        </w:numPr>
        <w:pPrChange w:id="4066" w:author="Abhiram Arali" w:date="2024-10-30T10:15:00Z">
          <w:pPr>
            <w:pStyle w:val="BodyText"/>
            <w:spacing w:before="100" w:line="360" w:lineRule="auto"/>
            <w:ind w:left="220" w:right="217"/>
            <w:jc w:val="both"/>
          </w:pPr>
        </w:pPrChange>
      </w:pPr>
      <w:r w:rsidRPr="00F84D5B">
        <w:t>applications for maximum efficiency. The complexity of machine-level debuggers can pose challenges for developers, especially those who may not be familiar with assembly language or the intricacies of hardware architecture. Debugging at this level requires a deeper understanding</w:t>
      </w:r>
      <w:r w:rsidRPr="00CC1033">
        <w:rPr>
          <w:rPrChange w:id="4067" w:author="Abhiram Arali" w:date="2024-10-30T10:15:00Z">
            <w:rPr>
              <w:spacing w:val="-7"/>
            </w:rPr>
          </w:rPrChange>
        </w:rPr>
        <w:t xml:space="preserve"> </w:t>
      </w:r>
      <w:r w:rsidRPr="00F84D5B">
        <w:t>of</w:t>
      </w:r>
      <w:r w:rsidRPr="00CC1033">
        <w:rPr>
          <w:rPrChange w:id="4068" w:author="Abhiram Arali" w:date="2024-10-30T10:15:00Z">
            <w:rPr>
              <w:spacing w:val="-6"/>
            </w:rPr>
          </w:rPrChange>
        </w:rPr>
        <w:t xml:space="preserve"> </w:t>
      </w:r>
      <w:r w:rsidRPr="00F84D5B">
        <w:t>the</w:t>
      </w:r>
      <w:r w:rsidRPr="00CC1033">
        <w:rPr>
          <w:rPrChange w:id="4069" w:author="Abhiram Arali" w:date="2024-10-30T10:15:00Z">
            <w:rPr>
              <w:spacing w:val="-8"/>
            </w:rPr>
          </w:rPrChange>
        </w:rPr>
        <w:t xml:space="preserve"> </w:t>
      </w:r>
      <w:r w:rsidRPr="00F84D5B">
        <w:t>underlying</w:t>
      </w:r>
      <w:r w:rsidRPr="00CC1033">
        <w:rPr>
          <w:rPrChange w:id="4070" w:author="Abhiram Arali" w:date="2024-10-30T10:15:00Z">
            <w:rPr>
              <w:spacing w:val="-7"/>
            </w:rPr>
          </w:rPrChange>
        </w:rPr>
        <w:t xml:space="preserve"> </w:t>
      </w:r>
      <w:r w:rsidRPr="00F84D5B">
        <w:t>system,</w:t>
      </w:r>
      <w:r w:rsidRPr="00CC1033">
        <w:rPr>
          <w:rPrChange w:id="4071" w:author="Abhiram Arali" w:date="2024-10-30T10:15:00Z">
            <w:rPr>
              <w:spacing w:val="-7"/>
            </w:rPr>
          </w:rPrChange>
        </w:rPr>
        <w:t xml:space="preserve"> </w:t>
      </w:r>
      <w:r w:rsidRPr="00F84D5B">
        <w:t>which</w:t>
      </w:r>
      <w:r w:rsidRPr="00CC1033">
        <w:rPr>
          <w:rPrChange w:id="4072" w:author="Abhiram Arali" w:date="2024-10-30T10:15:00Z">
            <w:rPr>
              <w:spacing w:val="-5"/>
            </w:rPr>
          </w:rPrChange>
        </w:rPr>
        <w:t xml:space="preserve"> </w:t>
      </w:r>
      <w:r w:rsidRPr="00F84D5B">
        <w:t>can</w:t>
      </w:r>
      <w:r w:rsidRPr="00CC1033">
        <w:rPr>
          <w:rPrChange w:id="4073" w:author="Abhiram Arali" w:date="2024-10-30T10:15:00Z">
            <w:rPr>
              <w:spacing w:val="-7"/>
            </w:rPr>
          </w:rPrChange>
        </w:rPr>
        <w:t xml:space="preserve"> </w:t>
      </w:r>
      <w:r w:rsidRPr="00F84D5B">
        <w:t>make</w:t>
      </w:r>
      <w:r w:rsidRPr="00CC1033">
        <w:rPr>
          <w:rPrChange w:id="4074" w:author="Abhiram Arali" w:date="2024-10-30T10:15:00Z">
            <w:rPr>
              <w:spacing w:val="-9"/>
            </w:rPr>
          </w:rPrChange>
        </w:rPr>
        <w:t xml:space="preserve"> </w:t>
      </w:r>
      <w:r w:rsidRPr="00F84D5B">
        <w:t>the</w:t>
      </w:r>
      <w:r w:rsidRPr="00CC1033">
        <w:rPr>
          <w:rPrChange w:id="4075" w:author="Abhiram Arali" w:date="2024-10-30T10:15:00Z">
            <w:rPr>
              <w:spacing w:val="-8"/>
            </w:rPr>
          </w:rPrChange>
        </w:rPr>
        <w:t xml:space="preserve"> </w:t>
      </w:r>
      <w:r w:rsidRPr="00F84D5B">
        <w:t>process</w:t>
      </w:r>
      <w:r w:rsidRPr="00CC1033">
        <w:rPr>
          <w:rPrChange w:id="4076" w:author="Abhiram Arali" w:date="2024-10-30T10:15:00Z">
            <w:rPr>
              <w:spacing w:val="-7"/>
            </w:rPr>
          </w:rPrChange>
        </w:rPr>
        <w:t xml:space="preserve"> </w:t>
      </w:r>
      <w:r w:rsidRPr="00F84D5B">
        <w:t>more</w:t>
      </w:r>
      <w:r w:rsidRPr="00CC1033">
        <w:rPr>
          <w:rPrChange w:id="4077" w:author="Abhiram Arali" w:date="2024-10-30T10:15:00Z">
            <w:rPr>
              <w:spacing w:val="-7"/>
            </w:rPr>
          </w:rPrChange>
        </w:rPr>
        <w:t xml:space="preserve"> </w:t>
      </w:r>
      <w:r w:rsidRPr="00F84D5B">
        <w:t>daunting</w:t>
      </w:r>
      <w:r w:rsidRPr="00CC1033">
        <w:rPr>
          <w:rPrChange w:id="4078" w:author="Abhiram Arali" w:date="2024-10-30T10:15:00Z">
            <w:rPr>
              <w:spacing w:val="-7"/>
            </w:rPr>
          </w:rPrChange>
        </w:rPr>
        <w:t xml:space="preserve"> </w:t>
      </w:r>
      <w:r w:rsidRPr="00F84D5B">
        <w:t>compared to using higher-level debugging tools. Despite these challenges, machine-level debuggers are essential for performance-critical applications, as they enable developers to uncover subtle bugs and optimize code execution that higher-level tools may overlook.</w:t>
      </w:r>
    </w:p>
    <w:p w14:paraId="3D005BF1" w14:textId="6742089A" w:rsidR="00301525" w:rsidRPr="00F84D5B" w:rsidRDefault="008B7718">
      <w:pPr>
        <w:pStyle w:val="NormalBPBHEB"/>
        <w:numPr>
          <w:ilvl w:val="0"/>
          <w:numId w:val="114"/>
        </w:numPr>
        <w:pPrChange w:id="4079" w:author="Abhiram Arali" w:date="2024-10-30T10:15:00Z">
          <w:pPr>
            <w:pStyle w:val="BodyText"/>
            <w:spacing w:before="160" w:line="360" w:lineRule="auto"/>
            <w:ind w:left="220" w:right="213"/>
            <w:jc w:val="both"/>
          </w:pPr>
        </w:pPrChange>
      </w:pPr>
      <w:r w:rsidRPr="00430B3D">
        <w:rPr>
          <w:b/>
          <w:bCs/>
          <w:rPrChange w:id="4080" w:author="Abhiram Arali" w:date="2024-10-30T10:16:00Z">
            <w:rPr>
              <w:i/>
            </w:rPr>
          </w:rPrChange>
        </w:rPr>
        <w:t xml:space="preserve">Remote </w:t>
      </w:r>
      <w:r w:rsidR="00430B3D" w:rsidRPr="00D41F7D">
        <w:rPr>
          <w:b/>
          <w:bCs/>
        </w:rPr>
        <w:t>debuggers</w:t>
      </w:r>
      <w:r w:rsidRPr="00CC1033">
        <w:rPr>
          <w:rPrChange w:id="4081" w:author="Abhiram Arali" w:date="2024-10-30T10:15:00Z">
            <w:rPr>
              <w:i/>
            </w:rPr>
          </w:rPrChange>
        </w:rPr>
        <w:t xml:space="preserve">: </w:t>
      </w:r>
      <w:r w:rsidRPr="00F84D5B">
        <w:t>Remote debuggers enable developers to diagnose and fix issues in applications that are running on different machines or environments, making them an invaluable</w:t>
      </w:r>
      <w:r w:rsidRPr="00CC1033">
        <w:rPr>
          <w:rPrChange w:id="4082" w:author="Abhiram Arali" w:date="2024-10-30T10:15:00Z">
            <w:rPr>
              <w:spacing w:val="-15"/>
            </w:rPr>
          </w:rPrChange>
        </w:rPr>
        <w:t xml:space="preserve"> </w:t>
      </w:r>
      <w:r w:rsidRPr="00F84D5B">
        <w:t>tool</w:t>
      </w:r>
      <w:r w:rsidRPr="00CC1033">
        <w:rPr>
          <w:rPrChange w:id="4083" w:author="Abhiram Arali" w:date="2024-10-30T10:15:00Z">
            <w:rPr>
              <w:spacing w:val="-15"/>
            </w:rPr>
          </w:rPrChange>
        </w:rPr>
        <w:t xml:space="preserve"> </w:t>
      </w:r>
      <w:r w:rsidRPr="00F84D5B">
        <w:t>in</w:t>
      </w:r>
      <w:r w:rsidRPr="00CC1033">
        <w:rPr>
          <w:rPrChange w:id="4084" w:author="Abhiram Arali" w:date="2024-10-30T10:15:00Z">
            <w:rPr>
              <w:spacing w:val="-15"/>
            </w:rPr>
          </w:rPrChange>
        </w:rPr>
        <w:t xml:space="preserve"> </w:t>
      </w:r>
      <w:r w:rsidRPr="00F84D5B">
        <w:t>modern</w:t>
      </w:r>
      <w:r w:rsidRPr="00CC1033">
        <w:rPr>
          <w:rPrChange w:id="4085" w:author="Abhiram Arali" w:date="2024-10-30T10:15:00Z">
            <w:rPr>
              <w:spacing w:val="-15"/>
            </w:rPr>
          </w:rPrChange>
        </w:rPr>
        <w:t xml:space="preserve"> </w:t>
      </w:r>
      <w:r w:rsidRPr="00F84D5B">
        <w:t>software</w:t>
      </w:r>
      <w:r w:rsidRPr="00CC1033">
        <w:rPr>
          <w:rPrChange w:id="4086" w:author="Abhiram Arali" w:date="2024-10-30T10:15:00Z">
            <w:rPr>
              <w:spacing w:val="-15"/>
            </w:rPr>
          </w:rPrChange>
        </w:rPr>
        <w:t xml:space="preserve"> </w:t>
      </w:r>
      <w:r w:rsidRPr="00F84D5B">
        <w:t>development.</w:t>
      </w:r>
      <w:r w:rsidRPr="00CC1033">
        <w:rPr>
          <w:rPrChange w:id="4087" w:author="Abhiram Arali" w:date="2024-10-30T10:15:00Z">
            <w:rPr>
              <w:spacing w:val="-15"/>
            </w:rPr>
          </w:rPrChange>
        </w:rPr>
        <w:t xml:space="preserve"> </w:t>
      </w:r>
      <w:r w:rsidRPr="00F84D5B">
        <w:t>By</w:t>
      </w:r>
      <w:r w:rsidRPr="00CC1033">
        <w:rPr>
          <w:rPrChange w:id="4088" w:author="Abhiram Arali" w:date="2024-10-30T10:15:00Z">
            <w:rPr>
              <w:spacing w:val="-15"/>
            </w:rPr>
          </w:rPrChange>
        </w:rPr>
        <w:t xml:space="preserve"> </w:t>
      </w:r>
      <w:r w:rsidRPr="00F84D5B">
        <w:t>connecting</w:t>
      </w:r>
      <w:r w:rsidRPr="00CC1033">
        <w:rPr>
          <w:rPrChange w:id="4089" w:author="Abhiram Arali" w:date="2024-10-30T10:15:00Z">
            <w:rPr>
              <w:spacing w:val="-15"/>
            </w:rPr>
          </w:rPrChange>
        </w:rPr>
        <w:t xml:space="preserve"> </w:t>
      </w:r>
      <w:r w:rsidRPr="00F84D5B">
        <w:t>to</w:t>
      </w:r>
      <w:r w:rsidRPr="00CC1033">
        <w:rPr>
          <w:rPrChange w:id="4090" w:author="Abhiram Arali" w:date="2024-10-30T10:15:00Z">
            <w:rPr>
              <w:spacing w:val="-15"/>
            </w:rPr>
          </w:rPrChange>
        </w:rPr>
        <w:t xml:space="preserve"> </w:t>
      </w:r>
      <w:r w:rsidRPr="00F84D5B">
        <w:t>a</w:t>
      </w:r>
      <w:r w:rsidRPr="00CC1033">
        <w:rPr>
          <w:rPrChange w:id="4091" w:author="Abhiram Arali" w:date="2024-10-30T10:15:00Z">
            <w:rPr>
              <w:spacing w:val="-15"/>
            </w:rPr>
          </w:rPrChange>
        </w:rPr>
        <w:t xml:space="preserve"> </w:t>
      </w:r>
      <w:r w:rsidRPr="00F84D5B">
        <w:t>remote</w:t>
      </w:r>
      <w:r w:rsidRPr="00CC1033">
        <w:rPr>
          <w:rPrChange w:id="4092" w:author="Abhiram Arali" w:date="2024-10-30T10:15:00Z">
            <w:rPr>
              <w:spacing w:val="-15"/>
            </w:rPr>
          </w:rPrChange>
        </w:rPr>
        <w:t xml:space="preserve"> </w:t>
      </w:r>
      <w:r w:rsidRPr="00F84D5B">
        <w:t>system,</w:t>
      </w:r>
      <w:r w:rsidRPr="00CC1033">
        <w:rPr>
          <w:rPrChange w:id="4093" w:author="Abhiram Arali" w:date="2024-10-30T10:15:00Z">
            <w:rPr>
              <w:spacing w:val="-15"/>
            </w:rPr>
          </w:rPrChange>
        </w:rPr>
        <w:t xml:space="preserve"> </w:t>
      </w:r>
      <w:r w:rsidRPr="00F84D5B">
        <w:t xml:space="preserve">developers can inspect code execution, monitor performance, and interact with the application's state without needing direct access to the machine where it is deployed. This capability is particularly beneficial for </w:t>
      </w:r>
      <w:r w:rsidRPr="00CC1033">
        <w:t>debugging applications on servers, embedded systems, or mobile devices, where accessing the physical hardware may be impractical or impossible. Using remote debugging tools, developers can set breakpoints, step through code, and examine variables in real</w:t>
      </w:r>
      <w:del w:id="4094" w:author="Abhiram Arali" w:date="2024-10-30T10:16:00Z">
        <w:r w:rsidRPr="00CC1033" w:rsidDel="00394CDD">
          <w:delText xml:space="preserve"> </w:delText>
        </w:r>
      </w:del>
      <w:ins w:id="4095" w:author="Abhiram Arali" w:date="2024-10-30T10:16:00Z">
        <w:r w:rsidR="00394CDD">
          <w:t>-</w:t>
        </w:r>
      </w:ins>
      <w:r w:rsidRPr="00CC1033">
        <w:t>time, all while the application runs in its intended environment. This allows for a more accurate assessment of how the application behaves under real-world conditions, helping to identify issues that may not appear during local development or testing. Addi</w:t>
      </w:r>
      <w:r w:rsidRPr="00F84D5B">
        <w:t>tionally, remote debugging facilitates collaboration among team members who may be working in different locations or on various platforms, enhancing the overall development workflow. By bridging the gap between development and deployment, remote debuggers contribute significantly to the reliability and quality of software applications.</w:t>
      </w:r>
    </w:p>
    <w:p w14:paraId="51D4038B" w14:textId="3154DD00" w:rsidR="00301525" w:rsidRPr="00F84D5B" w:rsidDel="009A0DDE" w:rsidRDefault="008B7718">
      <w:pPr>
        <w:pStyle w:val="NormalBPBHEB"/>
        <w:rPr>
          <w:del w:id="4096" w:author="Abhiram Arali" w:date="2024-10-30T10:15:00Z"/>
        </w:rPr>
        <w:pPrChange w:id="4097" w:author="Abhiram Arali" w:date="2024-10-30T10:15:00Z">
          <w:pPr>
            <w:pStyle w:val="BodyText"/>
            <w:spacing w:before="161" w:line="360" w:lineRule="auto"/>
            <w:ind w:left="220" w:right="215"/>
            <w:jc w:val="both"/>
          </w:pPr>
        </w:pPrChange>
      </w:pPr>
      <w:r w:rsidRPr="00A97DEF">
        <w:rPr>
          <w:b/>
          <w:bCs/>
          <w:rPrChange w:id="4098" w:author="Abhiram Arali" w:date="2024-10-30T10:16:00Z">
            <w:rPr>
              <w:i/>
            </w:rPr>
          </w:rPrChange>
        </w:rPr>
        <w:t xml:space="preserve">Integrated </w:t>
      </w:r>
      <w:r w:rsidR="00A97DEF" w:rsidRPr="00D41F7D">
        <w:rPr>
          <w:b/>
          <w:bCs/>
        </w:rPr>
        <w:t>debuggers</w:t>
      </w:r>
      <w:r w:rsidRPr="00CC1033">
        <w:rPr>
          <w:rPrChange w:id="4099" w:author="Abhiram Arali" w:date="2024-10-30T10:15:00Z">
            <w:rPr>
              <w:i/>
            </w:rPr>
          </w:rPrChange>
        </w:rPr>
        <w:t xml:space="preserve">: </w:t>
      </w:r>
      <w:r w:rsidRPr="00F84D5B">
        <w:t>Modern</w:t>
      </w:r>
      <w:r w:rsidRPr="00CC1033">
        <w:rPr>
          <w:rPrChange w:id="4100" w:author="Abhiram Arali" w:date="2024-10-30T10:15:00Z">
            <w:rPr>
              <w:spacing w:val="-4"/>
            </w:rPr>
          </w:rPrChange>
        </w:rPr>
        <w:t xml:space="preserve"> </w:t>
      </w:r>
      <w:r w:rsidRPr="00C5735F">
        <w:rPr>
          <w:b/>
          <w:bCs/>
          <w:rPrChange w:id="4101" w:author="Abhiram Arali" w:date="2024-10-30T10:16:00Z">
            <w:rPr/>
          </w:rPrChange>
        </w:rPr>
        <w:t>Integrated Development Environments</w:t>
      </w:r>
      <w:r w:rsidRPr="00CC1033">
        <w:rPr>
          <w:rPrChange w:id="4102" w:author="Abhiram Arali" w:date="2024-10-30T10:15:00Z">
            <w:rPr>
              <w:spacing w:val="-6"/>
            </w:rPr>
          </w:rPrChange>
        </w:rPr>
        <w:t xml:space="preserve"> </w:t>
      </w:r>
      <w:r w:rsidRPr="00F84D5B">
        <w:t>(</w:t>
      </w:r>
      <w:r w:rsidRPr="00C5735F">
        <w:rPr>
          <w:b/>
          <w:bCs/>
          <w:rPrChange w:id="4103" w:author="Abhiram Arali" w:date="2024-10-30T10:16:00Z">
            <w:rPr/>
          </w:rPrChange>
        </w:rPr>
        <w:t>IDEs</w:t>
      </w:r>
      <w:r w:rsidRPr="00F84D5B">
        <w:t>)</w:t>
      </w:r>
      <w:r w:rsidRPr="00CC1033">
        <w:rPr>
          <w:rPrChange w:id="4104" w:author="Abhiram Arali" w:date="2024-10-30T10:15:00Z">
            <w:rPr>
              <w:spacing w:val="-8"/>
            </w:rPr>
          </w:rPrChange>
        </w:rPr>
        <w:t xml:space="preserve"> </w:t>
      </w:r>
      <w:r w:rsidRPr="00F84D5B">
        <w:t>come</w:t>
      </w:r>
      <w:r w:rsidRPr="00CC1033">
        <w:rPr>
          <w:rPrChange w:id="4105" w:author="Abhiram Arali" w:date="2024-10-30T10:15:00Z">
            <w:rPr>
              <w:spacing w:val="-8"/>
            </w:rPr>
          </w:rPrChange>
        </w:rPr>
        <w:t xml:space="preserve"> </w:t>
      </w:r>
      <w:r w:rsidRPr="00F84D5B">
        <w:t>equipped with</w:t>
      </w:r>
      <w:r w:rsidRPr="00CC1033">
        <w:rPr>
          <w:rPrChange w:id="4106" w:author="Abhiram Arali" w:date="2024-10-30T10:15:00Z">
            <w:rPr>
              <w:spacing w:val="-10"/>
            </w:rPr>
          </w:rPrChange>
        </w:rPr>
        <w:t xml:space="preserve"> </w:t>
      </w:r>
      <w:r w:rsidRPr="00F84D5B">
        <w:t>built-in</w:t>
      </w:r>
      <w:r w:rsidRPr="00CC1033">
        <w:rPr>
          <w:rPrChange w:id="4107" w:author="Abhiram Arali" w:date="2024-10-30T10:15:00Z">
            <w:rPr>
              <w:spacing w:val="-10"/>
            </w:rPr>
          </w:rPrChange>
        </w:rPr>
        <w:t xml:space="preserve"> </w:t>
      </w:r>
      <w:r w:rsidRPr="00F84D5B">
        <w:t>debugging</w:t>
      </w:r>
      <w:r w:rsidRPr="00CC1033">
        <w:rPr>
          <w:rPrChange w:id="4108" w:author="Abhiram Arali" w:date="2024-10-30T10:15:00Z">
            <w:rPr>
              <w:spacing w:val="-10"/>
            </w:rPr>
          </w:rPrChange>
        </w:rPr>
        <w:t xml:space="preserve"> </w:t>
      </w:r>
      <w:r w:rsidRPr="00F84D5B">
        <w:t>tools</w:t>
      </w:r>
      <w:r w:rsidRPr="00CC1033">
        <w:rPr>
          <w:rPrChange w:id="4109" w:author="Abhiram Arali" w:date="2024-10-30T10:15:00Z">
            <w:rPr>
              <w:spacing w:val="-10"/>
            </w:rPr>
          </w:rPrChange>
        </w:rPr>
        <w:t xml:space="preserve"> </w:t>
      </w:r>
      <w:r w:rsidRPr="00F84D5B">
        <w:t>that</w:t>
      </w:r>
      <w:r w:rsidRPr="00CC1033">
        <w:rPr>
          <w:rPrChange w:id="4110" w:author="Abhiram Arali" w:date="2024-10-30T10:15:00Z">
            <w:rPr>
              <w:spacing w:val="-11"/>
            </w:rPr>
          </w:rPrChange>
        </w:rPr>
        <w:t xml:space="preserve"> </w:t>
      </w:r>
      <w:r w:rsidRPr="00F84D5B">
        <w:t>create</w:t>
      </w:r>
      <w:r w:rsidRPr="00CC1033">
        <w:rPr>
          <w:rPrChange w:id="4111" w:author="Abhiram Arali" w:date="2024-10-30T10:15:00Z">
            <w:rPr>
              <w:spacing w:val="-9"/>
            </w:rPr>
          </w:rPrChange>
        </w:rPr>
        <w:t xml:space="preserve"> </w:t>
      </w:r>
      <w:r w:rsidRPr="00F84D5B">
        <w:t>a</w:t>
      </w:r>
      <w:r w:rsidRPr="00CC1033">
        <w:rPr>
          <w:rPrChange w:id="4112" w:author="Abhiram Arali" w:date="2024-10-30T10:15:00Z">
            <w:rPr>
              <w:spacing w:val="-12"/>
            </w:rPr>
          </w:rPrChange>
        </w:rPr>
        <w:t xml:space="preserve"> </w:t>
      </w:r>
      <w:r w:rsidRPr="00F84D5B">
        <w:t>seamless</w:t>
      </w:r>
      <w:r w:rsidRPr="00CC1033">
        <w:rPr>
          <w:rPrChange w:id="4113" w:author="Abhiram Arali" w:date="2024-10-30T10:15:00Z">
            <w:rPr>
              <w:spacing w:val="-10"/>
            </w:rPr>
          </w:rPrChange>
        </w:rPr>
        <w:t xml:space="preserve"> </w:t>
      </w:r>
      <w:r w:rsidRPr="00F84D5B">
        <w:t>experience</w:t>
      </w:r>
      <w:r w:rsidRPr="00CC1033">
        <w:rPr>
          <w:rPrChange w:id="4114" w:author="Abhiram Arali" w:date="2024-10-30T10:15:00Z">
            <w:rPr>
              <w:spacing w:val="-12"/>
            </w:rPr>
          </w:rPrChange>
        </w:rPr>
        <w:t xml:space="preserve"> </w:t>
      </w:r>
      <w:r w:rsidRPr="00F84D5B">
        <w:t>for</w:t>
      </w:r>
      <w:r w:rsidRPr="00CC1033">
        <w:rPr>
          <w:rPrChange w:id="4115" w:author="Abhiram Arali" w:date="2024-10-30T10:15:00Z">
            <w:rPr>
              <w:spacing w:val="-11"/>
            </w:rPr>
          </w:rPrChange>
        </w:rPr>
        <w:t xml:space="preserve"> </w:t>
      </w:r>
      <w:r w:rsidRPr="00F84D5B">
        <w:t>developers.</w:t>
      </w:r>
      <w:r w:rsidRPr="00CC1033">
        <w:rPr>
          <w:rPrChange w:id="4116" w:author="Abhiram Arali" w:date="2024-10-30T10:15:00Z">
            <w:rPr>
              <w:spacing w:val="-11"/>
            </w:rPr>
          </w:rPrChange>
        </w:rPr>
        <w:t xml:space="preserve"> </w:t>
      </w:r>
      <w:r w:rsidRPr="00F84D5B">
        <w:t>This</w:t>
      </w:r>
      <w:r w:rsidRPr="00CC1033">
        <w:rPr>
          <w:rPrChange w:id="4117" w:author="Abhiram Arali" w:date="2024-10-30T10:15:00Z">
            <w:rPr>
              <w:spacing w:val="-10"/>
            </w:rPr>
          </w:rPrChange>
        </w:rPr>
        <w:t xml:space="preserve"> </w:t>
      </w:r>
      <w:r w:rsidRPr="00F84D5B">
        <w:t>integration allows</w:t>
      </w:r>
      <w:r w:rsidRPr="00CC1033">
        <w:rPr>
          <w:rPrChange w:id="4118" w:author="Abhiram Arali" w:date="2024-10-30T10:15:00Z">
            <w:rPr>
              <w:spacing w:val="-8"/>
            </w:rPr>
          </w:rPrChange>
        </w:rPr>
        <w:t xml:space="preserve"> </w:t>
      </w:r>
      <w:r w:rsidRPr="00F84D5B">
        <w:t>developers</w:t>
      </w:r>
      <w:r w:rsidRPr="00CC1033">
        <w:rPr>
          <w:rPrChange w:id="4119" w:author="Abhiram Arali" w:date="2024-10-30T10:15:00Z">
            <w:rPr>
              <w:spacing w:val="-7"/>
            </w:rPr>
          </w:rPrChange>
        </w:rPr>
        <w:t xml:space="preserve"> </w:t>
      </w:r>
      <w:r w:rsidRPr="00F84D5B">
        <w:t>to</w:t>
      </w:r>
      <w:r w:rsidRPr="00CC1033">
        <w:rPr>
          <w:rPrChange w:id="4120" w:author="Abhiram Arali" w:date="2024-10-30T10:15:00Z">
            <w:rPr>
              <w:spacing w:val="-7"/>
            </w:rPr>
          </w:rPrChange>
        </w:rPr>
        <w:t xml:space="preserve"> </w:t>
      </w:r>
      <w:r w:rsidRPr="00F84D5B">
        <w:t>switch</w:t>
      </w:r>
      <w:r w:rsidRPr="00CC1033">
        <w:rPr>
          <w:rPrChange w:id="4121" w:author="Abhiram Arali" w:date="2024-10-30T10:15:00Z">
            <w:rPr>
              <w:spacing w:val="-7"/>
            </w:rPr>
          </w:rPrChange>
        </w:rPr>
        <w:t xml:space="preserve"> </w:t>
      </w:r>
      <w:r w:rsidRPr="00F84D5B">
        <w:t>between</w:t>
      </w:r>
      <w:r w:rsidRPr="00CC1033">
        <w:rPr>
          <w:rPrChange w:id="4122" w:author="Abhiram Arali" w:date="2024-10-30T10:15:00Z">
            <w:rPr>
              <w:spacing w:val="-7"/>
            </w:rPr>
          </w:rPrChange>
        </w:rPr>
        <w:t xml:space="preserve"> </w:t>
      </w:r>
      <w:r w:rsidRPr="00F84D5B">
        <w:t>writing</w:t>
      </w:r>
      <w:r w:rsidRPr="00CC1033">
        <w:rPr>
          <w:rPrChange w:id="4123" w:author="Abhiram Arali" w:date="2024-10-30T10:15:00Z">
            <w:rPr>
              <w:spacing w:val="-7"/>
            </w:rPr>
          </w:rPrChange>
        </w:rPr>
        <w:t xml:space="preserve"> </w:t>
      </w:r>
      <w:r w:rsidRPr="00F84D5B">
        <w:t>code</w:t>
      </w:r>
      <w:r w:rsidRPr="00CC1033">
        <w:rPr>
          <w:rPrChange w:id="4124" w:author="Abhiram Arali" w:date="2024-10-30T10:15:00Z">
            <w:rPr>
              <w:spacing w:val="-4"/>
            </w:rPr>
          </w:rPrChange>
        </w:rPr>
        <w:t xml:space="preserve"> </w:t>
      </w:r>
      <w:r w:rsidRPr="00F84D5B">
        <w:t>and</w:t>
      </w:r>
      <w:r w:rsidRPr="00CC1033">
        <w:rPr>
          <w:rPrChange w:id="4125" w:author="Abhiram Arali" w:date="2024-10-30T10:15:00Z">
            <w:rPr>
              <w:spacing w:val="-7"/>
            </w:rPr>
          </w:rPrChange>
        </w:rPr>
        <w:t xml:space="preserve"> </w:t>
      </w:r>
      <w:r w:rsidRPr="00F84D5B">
        <w:t>debugging</w:t>
      </w:r>
      <w:r w:rsidRPr="00CC1033">
        <w:rPr>
          <w:rPrChange w:id="4126" w:author="Abhiram Arali" w:date="2024-10-30T10:15:00Z">
            <w:rPr>
              <w:spacing w:val="-7"/>
            </w:rPr>
          </w:rPrChange>
        </w:rPr>
        <w:t xml:space="preserve"> </w:t>
      </w:r>
      <w:r w:rsidRPr="00F84D5B">
        <w:t>without</w:t>
      </w:r>
      <w:r w:rsidRPr="00CC1033">
        <w:rPr>
          <w:rPrChange w:id="4127" w:author="Abhiram Arali" w:date="2024-10-30T10:15:00Z">
            <w:rPr>
              <w:spacing w:val="-7"/>
            </w:rPr>
          </w:rPrChange>
        </w:rPr>
        <w:t xml:space="preserve"> </w:t>
      </w:r>
      <w:r w:rsidRPr="00F84D5B">
        <w:t>the</w:t>
      </w:r>
      <w:r w:rsidRPr="00CC1033">
        <w:rPr>
          <w:rPrChange w:id="4128" w:author="Abhiram Arali" w:date="2024-10-30T10:15:00Z">
            <w:rPr>
              <w:spacing w:val="-8"/>
            </w:rPr>
          </w:rPrChange>
        </w:rPr>
        <w:t xml:space="preserve"> </w:t>
      </w:r>
      <w:r w:rsidRPr="00F84D5B">
        <w:t>need</w:t>
      </w:r>
      <w:r w:rsidRPr="00CC1033">
        <w:rPr>
          <w:rPrChange w:id="4129" w:author="Abhiram Arali" w:date="2024-10-30T10:15:00Z">
            <w:rPr>
              <w:spacing w:val="-7"/>
            </w:rPr>
          </w:rPrChange>
        </w:rPr>
        <w:t xml:space="preserve"> </w:t>
      </w:r>
      <w:r w:rsidRPr="00F84D5B">
        <w:t>to</w:t>
      </w:r>
      <w:r w:rsidRPr="00CC1033">
        <w:rPr>
          <w:rPrChange w:id="4130" w:author="Abhiram Arali" w:date="2024-10-30T10:15:00Z">
            <w:rPr>
              <w:spacing w:val="-7"/>
            </w:rPr>
          </w:rPrChange>
        </w:rPr>
        <w:t xml:space="preserve"> </w:t>
      </w:r>
      <w:r w:rsidRPr="00F84D5B">
        <w:t>leave</w:t>
      </w:r>
      <w:r w:rsidRPr="00CC1033">
        <w:rPr>
          <w:rPrChange w:id="4131" w:author="Abhiram Arali" w:date="2024-10-30T10:15:00Z">
            <w:rPr>
              <w:spacing w:val="-8"/>
            </w:rPr>
          </w:rPrChange>
        </w:rPr>
        <w:t xml:space="preserve"> </w:t>
      </w:r>
      <w:r w:rsidRPr="00F84D5B">
        <w:t>the IDE or rely on external tools. Features such as visual breakpoints, variable watches, and step execution are readily accessible within the coding environment, making it easier to identify and resolve issues as they arise. This streamlined workflow enhances productivity, as developers can quickly test and refine their code without interrupting their development process. The convenience of integrated debugging tools also fosters a more cohesive understanding of the software being developed. Developers can see the effects of their code changes</w:t>
      </w:r>
      <w:r w:rsidRPr="00CC1033">
        <w:rPr>
          <w:rPrChange w:id="4132" w:author="Abhiram Arali" w:date="2024-10-30T10:15:00Z">
            <w:rPr>
              <w:spacing w:val="20"/>
            </w:rPr>
          </w:rPrChange>
        </w:rPr>
        <w:t xml:space="preserve"> </w:t>
      </w:r>
      <w:r w:rsidRPr="00F84D5B">
        <w:t>in</w:t>
      </w:r>
      <w:r w:rsidRPr="00CC1033">
        <w:rPr>
          <w:rPrChange w:id="4133" w:author="Abhiram Arali" w:date="2024-10-30T10:15:00Z">
            <w:rPr>
              <w:spacing w:val="22"/>
            </w:rPr>
          </w:rPrChange>
        </w:rPr>
        <w:t xml:space="preserve"> </w:t>
      </w:r>
      <w:r w:rsidRPr="00F84D5B">
        <w:t>real-time,</w:t>
      </w:r>
      <w:r w:rsidRPr="00CC1033">
        <w:rPr>
          <w:rPrChange w:id="4134" w:author="Abhiram Arali" w:date="2024-10-30T10:15:00Z">
            <w:rPr>
              <w:spacing w:val="21"/>
            </w:rPr>
          </w:rPrChange>
        </w:rPr>
        <w:t xml:space="preserve"> </w:t>
      </w:r>
      <w:r w:rsidRPr="00F84D5B">
        <w:t>facilitating</w:t>
      </w:r>
      <w:r w:rsidRPr="00CC1033">
        <w:rPr>
          <w:rPrChange w:id="4135" w:author="Abhiram Arali" w:date="2024-10-30T10:15:00Z">
            <w:rPr>
              <w:spacing w:val="19"/>
            </w:rPr>
          </w:rPrChange>
        </w:rPr>
        <w:t xml:space="preserve"> </w:t>
      </w:r>
      <w:r w:rsidRPr="00F84D5B">
        <w:t>immediate</w:t>
      </w:r>
      <w:r w:rsidRPr="00CC1033">
        <w:rPr>
          <w:rPrChange w:id="4136" w:author="Abhiram Arali" w:date="2024-10-30T10:15:00Z">
            <w:rPr>
              <w:spacing w:val="22"/>
            </w:rPr>
          </w:rPrChange>
        </w:rPr>
        <w:t xml:space="preserve"> </w:t>
      </w:r>
      <w:r w:rsidRPr="00F84D5B">
        <w:t>feedback</w:t>
      </w:r>
      <w:r w:rsidRPr="00CC1033">
        <w:rPr>
          <w:rPrChange w:id="4137" w:author="Abhiram Arali" w:date="2024-10-30T10:15:00Z">
            <w:rPr>
              <w:spacing w:val="21"/>
            </w:rPr>
          </w:rPrChange>
        </w:rPr>
        <w:t xml:space="preserve"> </w:t>
      </w:r>
      <w:r w:rsidRPr="00F84D5B">
        <w:t>and</w:t>
      </w:r>
      <w:r w:rsidRPr="00CC1033">
        <w:rPr>
          <w:rPrChange w:id="4138" w:author="Abhiram Arali" w:date="2024-10-30T10:15:00Z">
            <w:rPr>
              <w:spacing w:val="21"/>
            </w:rPr>
          </w:rPrChange>
        </w:rPr>
        <w:t xml:space="preserve"> </w:t>
      </w:r>
      <w:r w:rsidRPr="00F84D5B">
        <w:t>iterative</w:t>
      </w:r>
      <w:r w:rsidRPr="00CC1033">
        <w:rPr>
          <w:rPrChange w:id="4139" w:author="Abhiram Arali" w:date="2024-10-30T10:15:00Z">
            <w:rPr>
              <w:spacing w:val="20"/>
            </w:rPr>
          </w:rPrChange>
        </w:rPr>
        <w:t xml:space="preserve"> </w:t>
      </w:r>
      <w:r w:rsidRPr="00F84D5B">
        <w:t>improvement.</w:t>
      </w:r>
      <w:r w:rsidRPr="00CC1033">
        <w:rPr>
          <w:rPrChange w:id="4140" w:author="Abhiram Arali" w:date="2024-10-30T10:15:00Z">
            <w:rPr>
              <w:spacing w:val="21"/>
            </w:rPr>
          </w:rPrChange>
        </w:rPr>
        <w:t xml:space="preserve"> </w:t>
      </w:r>
      <w:r w:rsidRPr="00F84D5B">
        <w:t>This</w:t>
      </w:r>
      <w:r w:rsidRPr="00CC1033">
        <w:rPr>
          <w:rPrChange w:id="4141" w:author="Abhiram Arali" w:date="2024-10-30T10:15:00Z">
            <w:rPr>
              <w:spacing w:val="23"/>
            </w:rPr>
          </w:rPrChange>
        </w:rPr>
        <w:t xml:space="preserve"> close</w:t>
      </w:r>
      <w:ins w:id="4142" w:author="Abhiram Arali" w:date="2024-10-30T10:15:00Z">
        <w:r w:rsidR="009A0DDE" w:rsidRPr="00CC1033">
          <w:rPr>
            <w:rPrChange w:id="4143" w:author="Abhiram Arali" w:date="2024-10-30T10:15:00Z">
              <w:rPr>
                <w:spacing w:val="-2"/>
              </w:rPr>
            </w:rPrChange>
          </w:rPr>
          <w:t xml:space="preserve"> </w:t>
        </w:r>
      </w:ins>
    </w:p>
    <w:p w14:paraId="4D98C0EA" w14:textId="5F747C8E" w:rsidR="00301525" w:rsidRPr="00F84D5B" w:rsidDel="009A0DDE" w:rsidRDefault="00301525">
      <w:pPr>
        <w:pStyle w:val="NormalBPBHEB"/>
        <w:rPr>
          <w:del w:id="4144" w:author="Abhiram Arali" w:date="2024-10-30T10:15:00Z"/>
        </w:rPr>
        <w:sectPr w:rsidR="00301525" w:rsidRPr="00F84D5B" w:rsidDel="009A0DDE">
          <w:pgSz w:w="11910" w:h="16840"/>
          <w:pgMar w:top="1540" w:right="1220" w:bottom="1200" w:left="1220" w:header="758" w:footer="1000" w:gutter="0"/>
          <w:cols w:space="720"/>
        </w:sectPr>
        <w:pPrChange w:id="4145" w:author="Abhiram Arali" w:date="2024-10-30T10:15:00Z">
          <w:pPr>
            <w:spacing w:line="360" w:lineRule="auto"/>
            <w:jc w:val="both"/>
          </w:pPr>
        </w:pPrChange>
      </w:pPr>
    </w:p>
    <w:p w14:paraId="782DAD8B" w14:textId="77777777" w:rsidR="00301525" w:rsidRDefault="008B7718" w:rsidP="000B2FB7">
      <w:pPr>
        <w:pStyle w:val="NormalBPBHEB"/>
        <w:numPr>
          <w:ilvl w:val="0"/>
          <w:numId w:val="114"/>
        </w:numPr>
        <w:rPr>
          <w:ins w:id="4146" w:author="Abhiram Arali" w:date="2024-10-30T10:16:00Z"/>
        </w:rPr>
      </w:pPr>
      <w:r w:rsidRPr="00F84D5B">
        <w:t>interaction between coding and debugging encourages best practices, such as writing testable code and maintaining a focus on performance. Overall, the integration of debugging tools within modern IDEs significantly enhances the development experience, allowing developers to</w:t>
      </w:r>
      <w:r w:rsidRPr="00CC1033">
        <w:rPr>
          <w:rPrChange w:id="4147" w:author="Abhiram Arali" w:date="2024-10-30T10:15:00Z">
            <w:rPr>
              <w:spacing w:val="-13"/>
            </w:rPr>
          </w:rPrChange>
        </w:rPr>
        <w:t xml:space="preserve"> </w:t>
      </w:r>
      <w:r w:rsidRPr="00F84D5B">
        <w:t>focus</w:t>
      </w:r>
      <w:r w:rsidRPr="00CC1033">
        <w:rPr>
          <w:rPrChange w:id="4148" w:author="Abhiram Arali" w:date="2024-10-30T10:15:00Z">
            <w:rPr>
              <w:spacing w:val="-13"/>
            </w:rPr>
          </w:rPrChange>
        </w:rPr>
        <w:t xml:space="preserve"> </w:t>
      </w:r>
      <w:r w:rsidRPr="00F84D5B">
        <w:t>more</w:t>
      </w:r>
      <w:r w:rsidRPr="00CC1033">
        <w:rPr>
          <w:rPrChange w:id="4149" w:author="Abhiram Arali" w:date="2024-10-30T10:15:00Z">
            <w:rPr>
              <w:spacing w:val="-14"/>
            </w:rPr>
          </w:rPrChange>
        </w:rPr>
        <w:t xml:space="preserve"> </w:t>
      </w:r>
      <w:r w:rsidRPr="00F84D5B">
        <w:t>on</w:t>
      </w:r>
      <w:r w:rsidRPr="00CC1033">
        <w:rPr>
          <w:rPrChange w:id="4150" w:author="Abhiram Arali" w:date="2024-10-30T10:15:00Z">
            <w:rPr>
              <w:spacing w:val="-13"/>
            </w:rPr>
          </w:rPrChange>
        </w:rPr>
        <w:t xml:space="preserve"> </w:t>
      </w:r>
      <w:r w:rsidRPr="00F84D5B">
        <w:t>creating</w:t>
      </w:r>
      <w:r w:rsidRPr="00CC1033">
        <w:rPr>
          <w:rPrChange w:id="4151" w:author="Abhiram Arali" w:date="2024-10-30T10:15:00Z">
            <w:rPr>
              <w:spacing w:val="-11"/>
            </w:rPr>
          </w:rPrChange>
        </w:rPr>
        <w:t xml:space="preserve"> </w:t>
      </w:r>
      <w:r w:rsidRPr="00F84D5B">
        <w:t>high-quality</w:t>
      </w:r>
      <w:r w:rsidRPr="00CC1033">
        <w:rPr>
          <w:rPrChange w:id="4152" w:author="Abhiram Arali" w:date="2024-10-30T10:15:00Z">
            <w:rPr>
              <w:spacing w:val="-13"/>
            </w:rPr>
          </w:rPrChange>
        </w:rPr>
        <w:t xml:space="preserve"> </w:t>
      </w:r>
      <w:r w:rsidRPr="00F84D5B">
        <w:t>software</w:t>
      </w:r>
      <w:r w:rsidRPr="00CC1033">
        <w:rPr>
          <w:rPrChange w:id="4153" w:author="Abhiram Arali" w:date="2024-10-30T10:15:00Z">
            <w:rPr>
              <w:spacing w:val="-15"/>
            </w:rPr>
          </w:rPrChange>
        </w:rPr>
        <w:t xml:space="preserve"> </w:t>
      </w:r>
      <w:r w:rsidRPr="00F84D5B">
        <w:t>while</w:t>
      </w:r>
      <w:r w:rsidRPr="00CC1033">
        <w:rPr>
          <w:rPrChange w:id="4154" w:author="Abhiram Arali" w:date="2024-10-30T10:15:00Z">
            <w:rPr>
              <w:spacing w:val="-14"/>
            </w:rPr>
          </w:rPrChange>
        </w:rPr>
        <w:t xml:space="preserve"> </w:t>
      </w:r>
      <w:r w:rsidRPr="00F84D5B">
        <w:t>efficiently</w:t>
      </w:r>
      <w:r w:rsidRPr="00CC1033">
        <w:rPr>
          <w:rPrChange w:id="4155" w:author="Abhiram Arali" w:date="2024-10-30T10:15:00Z">
            <w:rPr>
              <w:spacing w:val="-13"/>
            </w:rPr>
          </w:rPrChange>
        </w:rPr>
        <w:t xml:space="preserve"> </w:t>
      </w:r>
      <w:r w:rsidRPr="00F84D5B">
        <w:t>managing</w:t>
      </w:r>
      <w:r w:rsidRPr="00CC1033">
        <w:rPr>
          <w:rPrChange w:id="4156" w:author="Abhiram Arali" w:date="2024-10-30T10:15:00Z">
            <w:rPr>
              <w:spacing w:val="-10"/>
            </w:rPr>
          </w:rPrChange>
        </w:rPr>
        <w:t xml:space="preserve"> </w:t>
      </w:r>
      <w:r w:rsidRPr="00F84D5B">
        <w:t>any</w:t>
      </w:r>
      <w:r w:rsidRPr="00CC1033">
        <w:rPr>
          <w:rPrChange w:id="4157" w:author="Abhiram Arali" w:date="2024-10-30T10:15:00Z">
            <w:rPr>
              <w:spacing w:val="-13"/>
            </w:rPr>
          </w:rPrChange>
        </w:rPr>
        <w:t xml:space="preserve"> </w:t>
      </w:r>
      <w:r w:rsidRPr="00F84D5B">
        <w:t>issues</w:t>
      </w:r>
      <w:r w:rsidRPr="00CC1033">
        <w:rPr>
          <w:rPrChange w:id="4158" w:author="Abhiram Arali" w:date="2024-10-30T10:15:00Z">
            <w:rPr>
              <w:spacing w:val="-13"/>
            </w:rPr>
          </w:rPrChange>
        </w:rPr>
        <w:t xml:space="preserve"> </w:t>
      </w:r>
      <w:r w:rsidRPr="00F84D5B">
        <w:t>that</w:t>
      </w:r>
      <w:r w:rsidRPr="00CC1033">
        <w:rPr>
          <w:rPrChange w:id="4159" w:author="Abhiram Arali" w:date="2024-10-30T10:15:00Z">
            <w:rPr>
              <w:spacing w:val="-13"/>
            </w:rPr>
          </w:rPrChange>
        </w:rPr>
        <w:t xml:space="preserve"> </w:t>
      </w:r>
      <w:r w:rsidRPr="00F84D5B">
        <w:t>may occur during the coding process.</w:t>
      </w:r>
    </w:p>
    <w:p w14:paraId="27338B64" w14:textId="77777777" w:rsidR="00B4672A" w:rsidRPr="00F84D5B" w:rsidRDefault="00B4672A">
      <w:pPr>
        <w:pStyle w:val="NormalBPBHEB"/>
        <w:pPrChange w:id="4160" w:author="Abhiram Arali" w:date="2024-10-30T10:16:00Z">
          <w:pPr>
            <w:pStyle w:val="BodyText"/>
            <w:spacing w:before="100" w:line="360" w:lineRule="auto"/>
            <w:ind w:left="220" w:right="216"/>
            <w:jc w:val="both"/>
          </w:pPr>
        </w:pPrChange>
      </w:pPr>
    </w:p>
    <w:p w14:paraId="0B6793DA" w14:textId="0593DE8C" w:rsidR="00301525" w:rsidRDefault="008B7718">
      <w:pPr>
        <w:pStyle w:val="Heading2BPBHEB"/>
        <w:pPrChange w:id="4161" w:author="Abhiram Arali" w:date="2024-10-30T10:16:00Z">
          <w:pPr>
            <w:pStyle w:val="Heading1"/>
            <w:spacing w:before="160"/>
            <w:jc w:val="both"/>
          </w:pPr>
        </w:pPrChange>
      </w:pPr>
      <w:r>
        <w:lastRenderedPageBreak/>
        <w:t>Importance</w:t>
      </w:r>
      <w:r>
        <w:rPr>
          <w:spacing w:val="-2"/>
        </w:rPr>
        <w:t xml:space="preserve"> </w:t>
      </w:r>
      <w:r>
        <w:t xml:space="preserve">of </w:t>
      </w:r>
      <w:r w:rsidR="00253C94">
        <w:rPr>
          <w:spacing w:val="-2"/>
        </w:rPr>
        <w:t>debugging</w:t>
      </w:r>
      <w:del w:id="4162" w:author="Abhiram Arali" w:date="2024-10-30T10:16:00Z">
        <w:r w:rsidDel="00253C94">
          <w:rPr>
            <w:spacing w:val="-2"/>
          </w:rPr>
          <w:delText>:</w:delText>
        </w:r>
      </w:del>
    </w:p>
    <w:p w14:paraId="1F9FCA52" w14:textId="39CF1EBC" w:rsidR="00301525" w:rsidDel="00F93F75" w:rsidRDefault="00301525">
      <w:pPr>
        <w:pStyle w:val="NormalBPBHEB"/>
        <w:rPr>
          <w:del w:id="4163" w:author="Abhiram Arali" w:date="2024-10-30T10:16:00Z"/>
        </w:rPr>
        <w:pPrChange w:id="4164" w:author="Abhiram Arali" w:date="2024-10-30T10:16:00Z">
          <w:pPr>
            <w:pStyle w:val="BodyText"/>
            <w:spacing w:before="21"/>
          </w:pPr>
        </w:pPrChange>
      </w:pPr>
    </w:p>
    <w:p w14:paraId="50216123" w14:textId="77777777" w:rsidR="00301525" w:rsidRDefault="008B7718" w:rsidP="00DE313F">
      <w:pPr>
        <w:pStyle w:val="NormalBPBHEB"/>
        <w:rPr>
          <w:ins w:id="4165" w:author="Abhiram Arali" w:date="2024-10-30T10:17:00Z"/>
        </w:rPr>
      </w:pPr>
      <w:r>
        <w:t>Debugging</w:t>
      </w:r>
      <w:r>
        <w:rPr>
          <w:spacing w:val="-2"/>
        </w:rPr>
        <w:t xml:space="preserve"> </w:t>
      </w:r>
      <w:r>
        <w:t>is</w:t>
      </w:r>
      <w:r>
        <w:rPr>
          <w:spacing w:val="-2"/>
        </w:rPr>
        <w:t xml:space="preserve"> </w:t>
      </w:r>
      <w:r>
        <w:t>a</w:t>
      </w:r>
      <w:r>
        <w:rPr>
          <w:spacing w:val="-1"/>
        </w:rPr>
        <w:t xml:space="preserve"> </w:t>
      </w:r>
      <w:r>
        <w:t>critical</w:t>
      </w:r>
      <w:r>
        <w:rPr>
          <w:spacing w:val="-2"/>
        </w:rPr>
        <w:t xml:space="preserve"> </w:t>
      </w:r>
      <w:r>
        <w:t>part</w:t>
      </w:r>
      <w:r>
        <w:rPr>
          <w:spacing w:val="-2"/>
        </w:rPr>
        <w:t xml:space="preserve"> </w:t>
      </w:r>
      <w:r>
        <w:t>of</w:t>
      </w:r>
      <w:r>
        <w:rPr>
          <w:spacing w:val="-3"/>
        </w:rPr>
        <w:t xml:space="preserve"> </w:t>
      </w:r>
      <w:r>
        <w:t>the</w:t>
      </w:r>
      <w:r>
        <w:rPr>
          <w:spacing w:val="-3"/>
        </w:rPr>
        <w:t xml:space="preserve"> </w:t>
      </w:r>
      <w:r>
        <w:t>software</w:t>
      </w:r>
      <w:r>
        <w:rPr>
          <w:spacing w:val="-4"/>
        </w:rPr>
        <w:t xml:space="preserve"> </w:t>
      </w:r>
      <w:r>
        <w:t>development</w:t>
      </w:r>
      <w:r>
        <w:rPr>
          <w:spacing w:val="-2"/>
        </w:rPr>
        <w:t xml:space="preserve"> </w:t>
      </w:r>
      <w:r>
        <w:t>process. It</w:t>
      </w:r>
      <w:r>
        <w:rPr>
          <w:spacing w:val="-2"/>
        </w:rPr>
        <w:t xml:space="preserve"> </w:t>
      </w:r>
      <w:r>
        <w:t>helps ensure</w:t>
      </w:r>
      <w:r>
        <w:rPr>
          <w:spacing w:val="-4"/>
        </w:rPr>
        <w:t xml:space="preserve"> </w:t>
      </w:r>
      <w:r>
        <w:t>that</w:t>
      </w:r>
      <w:r>
        <w:rPr>
          <w:spacing w:val="-2"/>
        </w:rPr>
        <w:t xml:space="preserve"> </w:t>
      </w:r>
      <w:r>
        <w:t>software is reliable, efficient, and free from defects that could lead to crashes, security vulnerabilities, or incorrect functionality. Effective debugging can significantly reduce the time and cost associated with software development by catching issues early in the development cycle. Overall, debuggers are invaluable tools that empower developers to create high-quality software by facilitating thorough testing and error correction.</w:t>
      </w:r>
    </w:p>
    <w:p w14:paraId="37F41B73" w14:textId="77777777" w:rsidR="00FE00FE" w:rsidRDefault="00FE00FE">
      <w:pPr>
        <w:pStyle w:val="NormalBPBHEB"/>
        <w:pPrChange w:id="4166" w:author="Abhiram Arali" w:date="2024-10-30T10:16:00Z">
          <w:pPr>
            <w:pStyle w:val="BodyText"/>
            <w:spacing w:before="1" w:line="360" w:lineRule="auto"/>
            <w:ind w:left="220" w:right="219"/>
            <w:jc w:val="both"/>
          </w:pPr>
        </w:pPrChange>
      </w:pPr>
    </w:p>
    <w:p w14:paraId="2B986225" w14:textId="77777777" w:rsidR="00301525" w:rsidRDefault="008B7718">
      <w:pPr>
        <w:pStyle w:val="Heading1BPBHEB"/>
        <w:pPrChange w:id="4167" w:author="Abhiram Arali" w:date="2024-10-30T10:17:00Z">
          <w:pPr>
            <w:spacing w:before="161"/>
            <w:ind w:left="220"/>
          </w:pPr>
        </w:pPrChange>
      </w:pPr>
      <w:r>
        <w:t>Linker</w:t>
      </w:r>
    </w:p>
    <w:p w14:paraId="0FF9E489" w14:textId="12CF7A7B" w:rsidR="00301525" w:rsidDel="0002492C" w:rsidRDefault="00301525">
      <w:pPr>
        <w:pStyle w:val="BodyText"/>
        <w:spacing w:before="22"/>
        <w:rPr>
          <w:del w:id="4168" w:author="Abhiram Arali" w:date="2024-10-30T10:17:00Z"/>
          <w:b/>
        </w:rPr>
      </w:pPr>
    </w:p>
    <w:p w14:paraId="00C10D00" w14:textId="6C893791" w:rsidR="00301525" w:rsidDel="00423F7D" w:rsidRDefault="008B7718">
      <w:pPr>
        <w:pStyle w:val="NormalBPBHEB"/>
        <w:rPr>
          <w:del w:id="4169" w:author="Abhiram Arali" w:date="2024-10-30T10:17:00Z"/>
        </w:rPr>
        <w:pPrChange w:id="4170" w:author="Abhiram Arali" w:date="2024-10-30T10:17:00Z">
          <w:pPr>
            <w:pStyle w:val="BodyText"/>
            <w:spacing w:line="360" w:lineRule="auto"/>
            <w:ind w:left="220" w:right="215"/>
            <w:jc w:val="both"/>
          </w:pPr>
        </w:pPrChange>
      </w:pPr>
      <w:r>
        <w:t>A linker is a critical tool in the software development process, responsible for combining various object files generated by a compiler into a single executable program. When a programmer writes code in a high-level programming language, the source code is compiled into object code, which is typically not directly executable. Each object file may contain references to functions and variables that are defined in other files. The linker resolves these references and ensures that all components of the program are</w:t>
      </w:r>
      <w:r>
        <w:rPr>
          <w:spacing w:val="-1"/>
        </w:rPr>
        <w:t xml:space="preserve"> </w:t>
      </w:r>
      <w:r>
        <w:t>correctly integrated to produce a functioning executable. The linking process involves several key tasks. First, the linker allocates memory addresses for all the functions and variables in the program, ensuring that there are no conflicts between different modules. It resolves external references, meaning it connects calls to functions or variables that are defined in other object files or libraries. This step</w:t>
      </w:r>
      <w:r>
        <w:rPr>
          <w:spacing w:val="-5"/>
        </w:rPr>
        <w:t xml:space="preserve"> </w:t>
      </w:r>
      <w:r>
        <w:t>may</w:t>
      </w:r>
      <w:r>
        <w:rPr>
          <w:spacing w:val="-5"/>
        </w:rPr>
        <w:t xml:space="preserve"> </w:t>
      </w:r>
      <w:r>
        <w:t>involve</w:t>
      </w:r>
      <w:r>
        <w:rPr>
          <w:spacing w:val="-6"/>
        </w:rPr>
        <w:t xml:space="preserve"> </w:t>
      </w:r>
      <w:r>
        <w:t>searching</w:t>
      </w:r>
      <w:r>
        <w:rPr>
          <w:spacing w:val="-5"/>
        </w:rPr>
        <w:t xml:space="preserve"> </w:t>
      </w:r>
      <w:r>
        <w:t>for</w:t>
      </w:r>
      <w:r>
        <w:rPr>
          <w:spacing w:val="-6"/>
        </w:rPr>
        <w:t xml:space="preserve"> </w:t>
      </w:r>
      <w:r>
        <w:t>the</w:t>
      </w:r>
      <w:r>
        <w:rPr>
          <w:spacing w:val="-2"/>
        </w:rPr>
        <w:t xml:space="preserve"> </w:t>
      </w:r>
      <w:r>
        <w:t>correct</w:t>
      </w:r>
      <w:r>
        <w:rPr>
          <w:spacing w:val="-4"/>
        </w:rPr>
        <w:t xml:space="preserve"> </w:t>
      </w:r>
      <w:r>
        <w:t>implementation</w:t>
      </w:r>
      <w:r>
        <w:rPr>
          <w:spacing w:val="-4"/>
        </w:rPr>
        <w:t xml:space="preserve"> </w:t>
      </w:r>
      <w:r>
        <w:t>of</w:t>
      </w:r>
      <w:r>
        <w:rPr>
          <w:spacing w:val="-6"/>
        </w:rPr>
        <w:t xml:space="preserve"> </w:t>
      </w:r>
      <w:r>
        <w:t>a</w:t>
      </w:r>
      <w:r>
        <w:rPr>
          <w:spacing w:val="-3"/>
        </w:rPr>
        <w:t xml:space="preserve"> </w:t>
      </w:r>
      <w:r>
        <w:t>function</w:t>
      </w:r>
      <w:r>
        <w:rPr>
          <w:spacing w:val="-5"/>
        </w:rPr>
        <w:t xml:space="preserve"> </w:t>
      </w:r>
      <w:r>
        <w:t>that</w:t>
      </w:r>
      <w:r>
        <w:rPr>
          <w:spacing w:val="-4"/>
        </w:rPr>
        <w:t xml:space="preserve"> </w:t>
      </w:r>
      <w:r>
        <w:t>is</w:t>
      </w:r>
      <w:r>
        <w:rPr>
          <w:spacing w:val="-4"/>
        </w:rPr>
        <w:t xml:space="preserve"> </w:t>
      </w:r>
      <w:r>
        <w:t>declared</w:t>
      </w:r>
      <w:r>
        <w:rPr>
          <w:spacing w:val="-3"/>
        </w:rPr>
        <w:t xml:space="preserve"> </w:t>
      </w:r>
      <w:r>
        <w:t>in</w:t>
      </w:r>
      <w:r>
        <w:rPr>
          <w:spacing w:val="-4"/>
        </w:rPr>
        <w:t xml:space="preserve"> </w:t>
      </w:r>
      <w:r>
        <w:t>one file but defined in another. After resolving all references, the linker combines the object files into</w:t>
      </w:r>
      <w:r>
        <w:rPr>
          <w:spacing w:val="-7"/>
        </w:rPr>
        <w:t xml:space="preserve"> </w:t>
      </w:r>
      <w:r>
        <w:t>a</w:t>
      </w:r>
      <w:r>
        <w:rPr>
          <w:spacing w:val="-8"/>
        </w:rPr>
        <w:t xml:space="preserve"> </w:t>
      </w:r>
      <w:r>
        <w:t>single</w:t>
      </w:r>
      <w:r>
        <w:rPr>
          <w:spacing w:val="-8"/>
        </w:rPr>
        <w:t xml:space="preserve"> </w:t>
      </w:r>
      <w:r>
        <w:t>executable,</w:t>
      </w:r>
      <w:r>
        <w:rPr>
          <w:spacing w:val="-5"/>
        </w:rPr>
        <w:t xml:space="preserve"> </w:t>
      </w:r>
      <w:r>
        <w:t>often</w:t>
      </w:r>
      <w:r>
        <w:rPr>
          <w:spacing w:val="-7"/>
        </w:rPr>
        <w:t xml:space="preserve"> </w:t>
      </w:r>
      <w:r>
        <w:t>creating</w:t>
      </w:r>
      <w:r>
        <w:rPr>
          <w:spacing w:val="-7"/>
        </w:rPr>
        <w:t xml:space="preserve"> </w:t>
      </w:r>
      <w:r>
        <w:t>a</w:t>
      </w:r>
      <w:r>
        <w:rPr>
          <w:spacing w:val="-6"/>
        </w:rPr>
        <w:t xml:space="preserve"> </w:t>
      </w:r>
      <w:r>
        <w:t>new</w:t>
      </w:r>
      <w:r>
        <w:rPr>
          <w:spacing w:val="-5"/>
        </w:rPr>
        <w:t xml:space="preserve"> </w:t>
      </w:r>
      <w:r>
        <w:t>file</w:t>
      </w:r>
      <w:r>
        <w:rPr>
          <w:spacing w:val="-8"/>
        </w:rPr>
        <w:t xml:space="preserve"> </w:t>
      </w:r>
      <w:r>
        <w:t>that</w:t>
      </w:r>
      <w:r>
        <w:rPr>
          <w:spacing w:val="-7"/>
        </w:rPr>
        <w:t xml:space="preserve"> </w:t>
      </w:r>
      <w:r>
        <w:t>contains</w:t>
      </w:r>
      <w:r>
        <w:rPr>
          <w:spacing w:val="-7"/>
        </w:rPr>
        <w:t xml:space="preserve"> </w:t>
      </w:r>
      <w:r>
        <w:t>the</w:t>
      </w:r>
      <w:r>
        <w:rPr>
          <w:spacing w:val="-5"/>
        </w:rPr>
        <w:t xml:space="preserve"> </w:t>
      </w:r>
      <w:r>
        <w:t>complete</w:t>
      </w:r>
      <w:r>
        <w:rPr>
          <w:spacing w:val="-6"/>
        </w:rPr>
        <w:t xml:space="preserve"> </w:t>
      </w:r>
      <w:r>
        <w:t>machine</w:t>
      </w:r>
      <w:r>
        <w:rPr>
          <w:spacing w:val="-5"/>
        </w:rPr>
        <w:t xml:space="preserve"> </w:t>
      </w:r>
      <w:r>
        <w:t>code</w:t>
      </w:r>
      <w:r>
        <w:rPr>
          <w:spacing w:val="-8"/>
        </w:rPr>
        <w:t xml:space="preserve"> </w:t>
      </w:r>
      <w:r>
        <w:t>that the CPU can execute. Linkers can be categorized into two main types: static linkers and dynamic linkers. Static linkers combine all necessary object files into a single executable at compile time, meaning that all the code needed for the program's execution is included in the final binary. This approach can lead to larger executable sizes but can enhance performance since</w:t>
      </w:r>
      <w:r>
        <w:rPr>
          <w:spacing w:val="-11"/>
        </w:rPr>
        <w:t xml:space="preserve"> </w:t>
      </w:r>
      <w:r>
        <w:t>all</w:t>
      </w:r>
      <w:r>
        <w:rPr>
          <w:spacing w:val="-9"/>
        </w:rPr>
        <w:t xml:space="preserve"> </w:t>
      </w:r>
      <w:r>
        <w:t>required</w:t>
      </w:r>
      <w:r>
        <w:rPr>
          <w:spacing w:val="-7"/>
        </w:rPr>
        <w:t xml:space="preserve"> </w:t>
      </w:r>
      <w:r>
        <w:t>code</w:t>
      </w:r>
      <w:r>
        <w:rPr>
          <w:spacing w:val="-11"/>
        </w:rPr>
        <w:t xml:space="preserve"> </w:t>
      </w:r>
      <w:r>
        <w:t>is</w:t>
      </w:r>
      <w:r>
        <w:rPr>
          <w:spacing w:val="-7"/>
        </w:rPr>
        <w:t xml:space="preserve"> </w:t>
      </w:r>
      <w:r>
        <w:t>available</w:t>
      </w:r>
      <w:r>
        <w:rPr>
          <w:spacing w:val="-10"/>
        </w:rPr>
        <w:t xml:space="preserve"> </w:t>
      </w:r>
      <w:r>
        <w:t>at</w:t>
      </w:r>
      <w:r>
        <w:rPr>
          <w:spacing w:val="-9"/>
        </w:rPr>
        <w:t xml:space="preserve"> </w:t>
      </w:r>
      <w:r>
        <w:t>runtime.</w:t>
      </w:r>
      <w:r>
        <w:rPr>
          <w:spacing w:val="-10"/>
        </w:rPr>
        <w:t xml:space="preserve"> </w:t>
      </w:r>
      <w:r>
        <w:t>On</w:t>
      </w:r>
      <w:r>
        <w:rPr>
          <w:spacing w:val="-10"/>
        </w:rPr>
        <w:t xml:space="preserve"> </w:t>
      </w:r>
      <w:r>
        <w:t>the</w:t>
      </w:r>
      <w:r>
        <w:rPr>
          <w:spacing w:val="-11"/>
        </w:rPr>
        <w:t xml:space="preserve"> </w:t>
      </w:r>
      <w:r>
        <w:t>other</w:t>
      </w:r>
      <w:r>
        <w:rPr>
          <w:spacing w:val="-11"/>
        </w:rPr>
        <w:t xml:space="preserve"> </w:t>
      </w:r>
      <w:r>
        <w:t>hand,</w:t>
      </w:r>
      <w:r>
        <w:rPr>
          <w:spacing w:val="-10"/>
        </w:rPr>
        <w:t xml:space="preserve"> </w:t>
      </w:r>
      <w:r>
        <w:t>dynamic</w:t>
      </w:r>
      <w:r>
        <w:rPr>
          <w:spacing w:val="-11"/>
        </w:rPr>
        <w:t xml:space="preserve"> </w:t>
      </w:r>
      <w:r>
        <w:t>linkers</w:t>
      </w:r>
      <w:r>
        <w:rPr>
          <w:spacing w:val="-10"/>
        </w:rPr>
        <w:t xml:space="preserve"> </w:t>
      </w:r>
      <w:r>
        <w:t>link</w:t>
      </w:r>
      <w:r>
        <w:rPr>
          <w:spacing w:val="-10"/>
        </w:rPr>
        <w:t xml:space="preserve"> </w:t>
      </w:r>
      <w:r>
        <w:t>libraries at</w:t>
      </w:r>
      <w:r>
        <w:rPr>
          <w:spacing w:val="2"/>
        </w:rPr>
        <w:t xml:space="preserve"> </w:t>
      </w:r>
      <w:r>
        <w:t>runtime,</w:t>
      </w:r>
      <w:r>
        <w:rPr>
          <w:spacing w:val="3"/>
        </w:rPr>
        <w:t xml:space="preserve"> </w:t>
      </w:r>
      <w:r>
        <w:t>allowing</w:t>
      </w:r>
      <w:r>
        <w:rPr>
          <w:spacing w:val="3"/>
        </w:rPr>
        <w:t xml:space="preserve"> </w:t>
      </w:r>
      <w:r>
        <w:t>for</w:t>
      </w:r>
      <w:r>
        <w:rPr>
          <w:spacing w:val="2"/>
        </w:rPr>
        <w:t xml:space="preserve"> </w:t>
      </w:r>
      <w:r>
        <w:t>smaller</w:t>
      </w:r>
      <w:r>
        <w:rPr>
          <w:spacing w:val="3"/>
        </w:rPr>
        <w:t xml:space="preserve"> </w:t>
      </w:r>
      <w:r>
        <w:t>executables</w:t>
      </w:r>
      <w:r>
        <w:rPr>
          <w:spacing w:val="3"/>
        </w:rPr>
        <w:t xml:space="preserve"> </w:t>
      </w:r>
      <w:r>
        <w:t>and</w:t>
      </w:r>
      <w:r>
        <w:rPr>
          <w:spacing w:val="3"/>
        </w:rPr>
        <w:t xml:space="preserve"> </w:t>
      </w:r>
      <w:r>
        <w:t>the</w:t>
      </w:r>
      <w:r>
        <w:rPr>
          <w:spacing w:val="2"/>
        </w:rPr>
        <w:t xml:space="preserve"> </w:t>
      </w:r>
      <w:r>
        <w:t>possibility</w:t>
      </w:r>
      <w:r>
        <w:rPr>
          <w:spacing w:val="4"/>
        </w:rPr>
        <w:t xml:space="preserve"> </w:t>
      </w:r>
      <w:r>
        <w:t>of</w:t>
      </w:r>
      <w:r>
        <w:rPr>
          <w:spacing w:val="2"/>
        </w:rPr>
        <w:t xml:space="preserve"> </w:t>
      </w:r>
      <w:r>
        <w:t>using</w:t>
      </w:r>
      <w:r>
        <w:rPr>
          <w:spacing w:val="4"/>
        </w:rPr>
        <w:t xml:space="preserve"> </w:t>
      </w:r>
      <w:r>
        <w:t>shared</w:t>
      </w:r>
      <w:r>
        <w:rPr>
          <w:spacing w:val="3"/>
        </w:rPr>
        <w:t xml:space="preserve"> </w:t>
      </w:r>
      <w:r>
        <w:t>libraries.</w:t>
      </w:r>
      <w:r>
        <w:rPr>
          <w:spacing w:val="4"/>
        </w:rPr>
        <w:t xml:space="preserve"> </w:t>
      </w:r>
      <w:r>
        <w:rPr>
          <w:spacing w:val="-4"/>
        </w:rPr>
        <w:t>This</w:t>
      </w:r>
      <w:ins w:id="4171" w:author="Abhiram Arali" w:date="2024-10-30T10:17:00Z">
        <w:r w:rsidR="00423F7D">
          <w:rPr>
            <w:spacing w:val="-4"/>
          </w:rPr>
          <w:t xml:space="preserve"> </w:t>
        </w:r>
      </w:ins>
    </w:p>
    <w:p w14:paraId="091C7971" w14:textId="37B14E0B" w:rsidR="00301525" w:rsidDel="00423F7D" w:rsidRDefault="00301525">
      <w:pPr>
        <w:pStyle w:val="NormalBPBHEB"/>
        <w:rPr>
          <w:del w:id="4172" w:author="Abhiram Arali" w:date="2024-10-30T10:17:00Z"/>
        </w:rPr>
        <w:sectPr w:rsidR="00301525" w:rsidDel="00423F7D">
          <w:pgSz w:w="11910" w:h="16840"/>
          <w:pgMar w:top="1540" w:right="1220" w:bottom="1200" w:left="1220" w:header="758" w:footer="1000" w:gutter="0"/>
          <w:cols w:space="720"/>
        </w:sectPr>
        <w:pPrChange w:id="4173" w:author="Abhiram Arali" w:date="2024-10-30T10:17:00Z">
          <w:pPr>
            <w:spacing w:line="360" w:lineRule="auto"/>
            <w:jc w:val="both"/>
          </w:pPr>
        </w:pPrChange>
      </w:pPr>
    </w:p>
    <w:p w14:paraId="246B9F9F" w14:textId="77777777" w:rsidR="00301525" w:rsidRDefault="008B7718" w:rsidP="006903E6">
      <w:pPr>
        <w:pStyle w:val="NormalBPBHEB"/>
        <w:rPr>
          <w:ins w:id="4174" w:author="Abhiram Arali" w:date="2024-10-30T10:17:00Z"/>
        </w:rPr>
      </w:pPr>
      <w:r>
        <w:t>enables multiple programs to use the same library code, reducing memory usage and making updates easier. However, it also requires that the appropriate libraries be available on the system when the program is executed. In addition to basic linking</w:t>
      </w:r>
      <w:r>
        <w:rPr>
          <w:spacing w:val="-1"/>
        </w:rPr>
        <w:t xml:space="preserve"> </w:t>
      </w:r>
      <w:r>
        <w:t>tasks,</w:t>
      </w:r>
      <w:r>
        <w:rPr>
          <w:spacing w:val="-1"/>
        </w:rPr>
        <w:t xml:space="preserve"> </w:t>
      </w:r>
      <w:r>
        <w:t>modern linkers often include</w:t>
      </w:r>
      <w:r>
        <w:rPr>
          <w:spacing w:val="-5"/>
        </w:rPr>
        <w:t xml:space="preserve"> </w:t>
      </w:r>
      <w:r>
        <w:t>optimization</w:t>
      </w:r>
      <w:r>
        <w:rPr>
          <w:spacing w:val="-4"/>
        </w:rPr>
        <w:t xml:space="preserve"> </w:t>
      </w:r>
      <w:r>
        <w:t>features</w:t>
      </w:r>
      <w:r>
        <w:rPr>
          <w:spacing w:val="-4"/>
        </w:rPr>
        <w:t xml:space="preserve"> </w:t>
      </w:r>
      <w:r>
        <w:t>that</w:t>
      </w:r>
      <w:r>
        <w:rPr>
          <w:spacing w:val="-4"/>
        </w:rPr>
        <w:t xml:space="preserve"> </w:t>
      </w:r>
      <w:r>
        <w:t>can</w:t>
      </w:r>
      <w:r>
        <w:rPr>
          <w:spacing w:val="-4"/>
        </w:rPr>
        <w:t xml:space="preserve"> </w:t>
      </w:r>
      <w:r>
        <w:t>improve</w:t>
      </w:r>
      <w:r>
        <w:rPr>
          <w:spacing w:val="-6"/>
        </w:rPr>
        <w:t xml:space="preserve"> </w:t>
      </w:r>
      <w:r>
        <w:t>the</w:t>
      </w:r>
      <w:r>
        <w:rPr>
          <w:spacing w:val="-4"/>
        </w:rPr>
        <w:t xml:space="preserve"> </w:t>
      </w:r>
      <w:r>
        <w:t>performance</w:t>
      </w:r>
      <w:r>
        <w:rPr>
          <w:spacing w:val="-5"/>
        </w:rPr>
        <w:t xml:space="preserve"> </w:t>
      </w:r>
      <w:r>
        <w:t>and</w:t>
      </w:r>
      <w:r>
        <w:rPr>
          <w:spacing w:val="-4"/>
        </w:rPr>
        <w:t xml:space="preserve"> </w:t>
      </w:r>
      <w:r>
        <w:t>efficiency</w:t>
      </w:r>
      <w:r>
        <w:rPr>
          <w:spacing w:val="-4"/>
        </w:rPr>
        <w:t xml:space="preserve"> </w:t>
      </w:r>
      <w:r>
        <w:t>of</w:t>
      </w:r>
      <w:r>
        <w:rPr>
          <w:spacing w:val="-4"/>
        </w:rPr>
        <w:t xml:space="preserve"> </w:t>
      </w:r>
      <w:r>
        <w:t>the</w:t>
      </w:r>
      <w:r>
        <w:rPr>
          <w:spacing w:val="-6"/>
        </w:rPr>
        <w:t xml:space="preserve"> </w:t>
      </w:r>
      <w:r>
        <w:t>resulting executable.</w:t>
      </w:r>
      <w:r>
        <w:rPr>
          <w:spacing w:val="-11"/>
        </w:rPr>
        <w:t xml:space="preserve"> </w:t>
      </w:r>
      <w:r>
        <w:t>These</w:t>
      </w:r>
      <w:r>
        <w:rPr>
          <w:spacing w:val="-12"/>
        </w:rPr>
        <w:t xml:space="preserve"> </w:t>
      </w:r>
      <w:r>
        <w:t>optimizations</w:t>
      </w:r>
      <w:r>
        <w:rPr>
          <w:spacing w:val="-10"/>
        </w:rPr>
        <w:t xml:space="preserve"> </w:t>
      </w:r>
      <w:r>
        <w:t>may</w:t>
      </w:r>
      <w:r>
        <w:rPr>
          <w:spacing w:val="-11"/>
        </w:rPr>
        <w:t xml:space="preserve"> </w:t>
      </w:r>
      <w:r>
        <w:t>involve</w:t>
      </w:r>
      <w:r>
        <w:rPr>
          <w:spacing w:val="-9"/>
        </w:rPr>
        <w:t xml:space="preserve"> </w:t>
      </w:r>
      <w:r>
        <w:t>removing</w:t>
      </w:r>
      <w:r>
        <w:rPr>
          <w:spacing w:val="-10"/>
        </w:rPr>
        <w:t xml:space="preserve"> </w:t>
      </w:r>
      <w:r>
        <w:t>unused</w:t>
      </w:r>
      <w:r>
        <w:rPr>
          <w:spacing w:val="-11"/>
        </w:rPr>
        <w:t xml:space="preserve"> </w:t>
      </w:r>
      <w:r>
        <w:t>code,</w:t>
      </w:r>
      <w:r>
        <w:rPr>
          <w:spacing w:val="-11"/>
        </w:rPr>
        <w:t xml:space="preserve"> </w:t>
      </w:r>
      <w:r>
        <w:t>rearranging</w:t>
      </w:r>
      <w:r>
        <w:rPr>
          <w:spacing w:val="-10"/>
        </w:rPr>
        <w:t xml:space="preserve"> </w:t>
      </w:r>
      <w:r>
        <w:t>functions</w:t>
      </w:r>
      <w:r>
        <w:rPr>
          <w:spacing w:val="-10"/>
        </w:rPr>
        <w:t xml:space="preserve"> </w:t>
      </w:r>
      <w:r>
        <w:t>for better cache performance, or merging similar functions to reduce redundancy. Overall, the linker plays a vital role in the build process, enabling developers to create complex software applications by managing the relationships between multiple source files and libraries.</w:t>
      </w:r>
    </w:p>
    <w:p w14:paraId="2846D4B2" w14:textId="77777777" w:rsidR="00D33CBC" w:rsidRDefault="00D33CBC">
      <w:pPr>
        <w:pStyle w:val="NormalBPBHEB"/>
        <w:pPrChange w:id="4175" w:author="Abhiram Arali" w:date="2024-10-30T10:17:00Z">
          <w:pPr>
            <w:pStyle w:val="BodyText"/>
            <w:spacing w:before="100" w:line="360" w:lineRule="auto"/>
            <w:ind w:left="220" w:right="218"/>
            <w:jc w:val="both"/>
          </w:pPr>
        </w:pPrChange>
      </w:pPr>
    </w:p>
    <w:p w14:paraId="4FD76540" w14:textId="163FA88D" w:rsidR="00301525" w:rsidRDefault="008B7718">
      <w:pPr>
        <w:pStyle w:val="Heading2BPBHEB"/>
        <w:pPrChange w:id="4176" w:author="Abhiram Arali" w:date="2024-10-30T10:17:00Z">
          <w:pPr>
            <w:pStyle w:val="Heading1"/>
            <w:spacing w:before="162"/>
            <w:jc w:val="both"/>
          </w:pPr>
        </w:pPrChange>
      </w:pPr>
      <w:r>
        <w:lastRenderedPageBreak/>
        <w:t>Types</w:t>
      </w:r>
      <w:r>
        <w:rPr>
          <w:spacing w:val="-1"/>
        </w:rPr>
        <w:t xml:space="preserve"> </w:t>
      </w:r>
      <w:r>
        <w:t xml:space="preserve">of </w:t>
      </w:r>
      <w:r w:rsidR="002768D9">
        <w:rPr>
          <w:spacing w:val="-2"/>
        </w:rPr>
        <w:t>linker</w:t>
      </w:r>
      <w:del w:id="4177" w:author="Abhiram Arali" w:date="2024-10-30T10:17:00Z">
        <w:r w:rsidDel="002768D9">
          <w:rPr>
            <w:spacing w:val="-2"/>
          </w:rPr>
          <w:delText>:</w:delText>
        </w:r>
      </w:del>
    </w:p>
    <w:p w14:paraId="15541937" w14:textId="091F42BA" w:rsidR="00301525" w:rsidRDefault="002F58A2">
      <w:pPr>
        <w:pStyle w:val="NormalBPBHEB"/>
        <w:pPrChange w:id="4178" w:author="Abhiram Arali" w:date="2024-10-30T10:17:00Z">
          <w:pPr>
            <w:pStyle w:val="BodyText"/>
            <w:spacing w:before="21"/>
          </w:pPr>
        </w:pPrChange>
      </w:pPr>
      <w:ins w:id="4179" w:author="Abhiram Arali" w:date="2024-10-30T10:17:00Z">
        <w:r>
          <w:t>The type</w:t>
        </w:r>
      </w:ins>
      <w:ins w:id="4180" w:author="Abhiram Arali" w:date="2024-10-30T10:18:00Z">
        <w:r>
          <w:t>s of linker</w:t>
        </w:r>
        <w:r w:rsidR="00FE5D1D">
          <w:t>s</w:t>
        </w:r>
        <w:r>
          <w:t xml:space="preserve"> are as follows:</w:t>
        </w:r>
      </w:ins>
    </w:p>
    <w:p w14:paraId="5657FD64" w14:textId="1B534C3D" w:rsidR="00301525" w:rsidRDefault="008B7718">
      <w:pPr>
        <w:pStyle w:val="NormalBPBHEB"/>
        <w:numPr>
          <w:ilvl w:val="0"/>
          <w:numId w:val="115"/>
        </w:numPr>
        <w:pPrChange w:id="4181" w:author="Abhiram Arali" w:date="2024-10-30T10:19:00Z">
          <w:pPr>
            <w:pStyle w:val="BodyText"/>
            <w:spacing w:line="360" w:lineRule="auto"/>
            <w:ind w:left="220" w:right="327"/>
          </w:pPr>
        </w:pPrChange>
      </w:pPr>
      <w:r>
        <w:rPr>
          <w:b/>
        </w:rPr>
        <w:t>Static</w:t>
      </w:r>
      <w:r>
        <w:rPr>
          <w:b/>
          <w:spacing w:val="-3"/>
        </w:rPr>
        <w:t xml:space="preserve"> </w:t>
      </w:r>
      <w:r w:rsidR="00072E7F">
        <w:rPr>
          <w:b/>
        </w:rPr>
        <w:t>linker</w:t>
      </w:r>
      <w:r>
        <w:rPr>
          <w:b/>
        </w:rPr>
        <w:t>:</w:t>
      </w:r>
      <w:r>
        <w:rPr>
          <w:b/>
          <w:spacing w:val="-3"/>
        </w:rPr>
        <w:t xml:space="preserve"> </w:t>
      </w:r>
      <w:r>
        <w:t>Combines</w:t>
      </w:r>
      <w:r>
        <w:rPr>
          <w:spacing w:val="-3"/>
        </w:rPr>
        <w:t xml:space="preserve"> </w:t>
      </w:r>
      <w:r>
        <w:t>all</w:t>
      </w:r>
      <w:r>
        <w:rPr>
          <w:spacing w:val="-3"/>
        </w:rPr>
        <w:t xml:space="preserve"> </w:t>
      </w:r>
      <w:r>
        <w:t>object</w:t>
      </w:r>
      <w:r>
        <w:rPr>
          <w:spacing w:val="-3"/>
        </w:rPr>
        <w:t xml:space="preserve"> </w:t>
      </w:r>
      <w:r>
        <w:t>files</w:t>
      </w:r>
      <w:r>
        <w:rPr>
          <w:spacing w:val="-3"/>
        </w:rPr>
        <w:t xml:space="preserve"> </w:t>
      </w:r>
      <w:r>
        <w:t>into</w:t>
      </w:r>
      <w:r>
        <w:rPr>
          <w:spacing w:val="-3"/>
        </w:rPr>
        <w:t xml:space="preserve"> </w:t>
      </w:r>
      <w:r>
        <w:t>a</w:t>
      </w:r>
      <w:r>
        <w:rPr>
          <w:spacing w:val="-4"/>
        </w:rPr>
        <w:t xml:space="preserve"> </w:t>
      </w:r>
      <w:r>
        <w:t>single</w:t>
      </w:r>
      <w:r>
        <w:rPr>
          <w:spacing w:val="-4"/>
        </w:rPr>
        <w:t xml:space="preserve"> </w:t>
      </w:r>
      <w:r>
        <w:t>executable</w:t>
      </w:r>
      <w:r>
        <w:rPr>
          <w:spacing w:val="-3"/>
        </w:rPr>
        <w:t xml:space="preserve"> </w:t>
      </w:r>
      <w:r>
        <w:t>at</w:t>
      </w:r>
      <w:r>
        <w:rPr>
          <w:spacing w:val="-3"/>
        </w:rPr>
        <w:t xml:space="preserve"> </w:t>
      </w:r>
      <w:r>
        <w:t>compile</w:t>
      </w:r>
      <w:r>
        <w:rPr>
          <w:spacing w:val="-2"/>
        </w:rPr>
        <w:t xml:space="preserve"> </w:t>
      </w:r>
      <w:r>
        <w:t>time.</w:t>
      </w:r>
      <w:r>
        <w:rPr>
          <w:spacing w:val="40"/>
        </w:rPr>
        <w:t xml:space="preserve"> </w:t>
      </w:r>
      <w:r>
        <w:t>Suitable for applications requiring all dependencies included in one binary for faster execution.</w:t>
      </w:r>
    </w:p>
    <w:p w14:paraId="08A0B7D4" w14:textId="6B21308A" w:rsidR="00301525" w:rsidRDefault="008B7718">
      <w:pPr>
        <w:pStyle w:val="NormalBPBHEB"/>
        <w:numPr>
          <w:ilvl w:val="0"/>
          <w:numId w:val="115"/>
        </w:numPr>
        <w:rPr>
          <w:ins w:id="4182" w:author="Abhiram Arali" w:date="2024-10-30T10:18:00Z"/>
          <w:spacing w:val="-2"/>
        </w:rPr>
        <w:pPrChange w:id="4183" w:author="Abhiram Arali" w:date="2024-10-30T10:19:00Z">
          <w:pPr>
            <w:pStyle w:val="BodyText"/>
            <w:spacing w:before="159" w:line="360" w:lineRule="auto"/>
            <w:ind w:left="220" w:right="5"/>
          </w:pPr>
        </w:pPrChange>
      </w:pPr>
      <w:r>
        <w:rPr>
          <w:b/>
        </w:rPr>
        <w:t>Dynamic</w:t>
      </w:r>
      <w:r>
        <w:rPr>
          <w:b/>
          <w:spacing w:val="-3"/>
        </w:rPr>
        <w:t xml:space="preserve"> </w:t>
      </w:r>
      <w:r w:rsidR="00072E7F">
        <w:rPr>
          <w:b/>
        </w:rPr>
        <w:t>linker</w:t>
      </w:r>
      <w:r>
        <w:rPr>
          <w:b/>
        </w:rPr>
        <w:t>:</w:t>
      </w:r>
      <w:r>
        <w:rPr>
          <w:b/>
          <w:spacing w:val="-2"/>
        </w:rPr>
        <w:t xml:space="preserve"> </w:t>
      </w:r>
      <w:r>
        <w:t>Links</w:t>
      </w:r>
      <w:r>
        <w:rPr>
          <w:spacing w:val="-6"/>
        </w:rPr>
        <w:t xml:space="preserve"> </w:t>
      </w:r>
      <w:r>
        <w:t>libraries</w:t>
      </w:r>
      <w:r>
        <w:rPr>
          <w:spacing w:val="-2"/>
        </w:rPr>
        <w:t xml:space="preserve"> </w:t>
      </w:r>
      <w:r>
        <w:t>at</w:t>
      </w:r>
      <w:r>
        <w:rPr>
          <w:spacing w:val="-2"/>
        </w:rPr>
        <w:t xml:space="preserve"> </w:t>
      </w:r>
      <w:r>
        <w:t>runtime,</w:t>
      </w:r>
      <w:r>
        <w:rPr>
          <w:spacing w:val="-2"/>
        </w:rPr>
        <w:t xml:space="preserve"> </w:t>
      </w:r>
      <w:r>
        <w:t>allowing programs</w:t>
      </w:r>
      <w:r>
        <w:rPr>
          <w:spacing w:val="-2"/>
        </w:rPr>
        <w:t xml:space="preserve"> </w:t>
      </w:r>
      <w:r>
        <w:t>to</w:t>
      </w:r>
      <w:r>
        <w:rPr>
          <w:spacing w:val="-2"/>
        </w:rPr>
        <w:t xml:space="preserve"> </w:t>
      </w:r>
      <w:r>
        <w:t>share</w:t>
      </w:r>
      <w:r>
        <w:rPr>
          <w:spacing w:val="-4"/>
        </w:rPr>
        <w:t xml:space="preserve"> </w:t>
      </w:r>
      <w:r>
        <w:t>common</w:t>
      </w:r>
      <w:r>
        <w:rPr>
          <w:spacing w:val="-2"/>
        </w:rPr>
        <w:t xml:space="preserve"> </w:t>
      </w:r>
      <w:r>
        <w:t>code. Ideal for</w:t>
      </w:r>
      <w:r>
        <w:rPr>
          <w:spacing w:val="-6"/>
        </w:rPr>
        <w:t xml:space="preserve"> </w:t>
      </w:r>
      <w:r>
        <w:t>applications</w:t>
      </w:r>
      <w:r>
        <w:rPr>
          <w:spacing w:val="-1"/>
        </w:rPr>
        <w:t xml:space="preserve"> </w:t>
      </w:r>
      <w:r>
        <w:t>that</w:t>
      </w:r>
      <w:r>
        <w:rPr>
          <w:spacing w:val="-1"/>
        </w:rPr>
        <w:t xml:space="preserve"> </w:t>
      </w:r>
      <w:r>
        <w:t>use</w:t>
      </w:r>
      <w:r>
        <w:rPr>
          <w:spacing w:val="-1"/>
        </w:rPr>
        <w:t xml:space="preserve"> </w:t>
      </w:r>
      <w:r>
        <w:t>shared</w:t>
      </w:r>
      <w:r>
        <w:rPr>
          <w:spacing w:val="-1"/>
        </w:rPr>
        <w:t xml:space="preserve"> </w:t>
      </w:r>
      <w:r>
        <w:t>libraries,</w:t>
      </w:r>
      <w:r>
        <w:rPr>
          <w:spacing w:val="-1"/>
        </w:rPr>
        <w:t xml:space="preserve"> </w:t>
      </w:r>
      <w:r>
        <w:t>reducing</w:t>
      </w:r>
      <w:r>
        <w:rPr>
          <w:spacing w:val="1"/>
        </w:rPr>
        <w:t xml:space="preserve"> </w:t>
      </w:r>
      <w:r>
        <w:t>memory</w:t>
      </w:r>
      <w:r>
        <w:rPr>
          <w:spacing w:val="-1"/>
        </w:rPr>
        <w:t xml:space="preserve"> </w:t>
      </w:r>
      <w:r>
        <w:t>usage</w:t>
      </w:r>
      <w:r>
        <w:rPr>
          <w:spacing w:val="-2"/>
        </w:rPr>
        <w:t xml:space="preserve"> </w:t>
      </w:r>
      <w:r>
        <w:t>and</w:t>
      </w:r>
      <w:r>
        <w:rPr>
          <w:spacing w:val="1"/>
        </w:rPr>
        <w:t xml:space="preserve"> </w:t>
      </w:r>
      <w:r>
        <w:t>enabling</w:t>
      </w:r>
      <w:r>
        <w:rPr>
          <w:spacing w:val="-1"/>
        </w:rPr>
        <w:t xml:space="preserve"> </w:t>
      </w:r>
      <w:r>
        <w:t>easier</w:t>
      </w:r>
      <w:r>
        <w:rPr>
          <w:spacing w:val="-2"/>
        </w:rPr>
        <w:t xml:space="preserve"> updates.</w:t>
      </w:r>
    </w:p>
    <w:p w14:paraId="492FE54F" w14:textId="77777777" w:rsidR="00060C5E" w:rsidRDefault="00060C5E">
      <w:pPr>
        <w:pStyle w:val="NormalBPBHEB"/>
        <w:pPrChange w:id="4184" w:author="Abhiram Arali" w:date="2024-10-30T10:19:00Z">
          <w:pPr>
            <w:pStyle w:val="BodyText"/>
            <w:spacing w:before="159" w:line="360" w:lineRule="auto"/>
            <w:ind w:left="220" w:right="5"/>
          </w:pPr>
        </w:pPrChange>
      </w:pPr>
    </w:p>
    <w:p w14:paraId="18B8F2F8" w14:textId="77777777" w:rsidR="00301525" w:rsidRDefault="008B7718">
      <w:pPr>
        <w:pStyle w:val="Heading1BPBHEB"/>
        <w:pPrChange w:id="4185" w:author="Abhiram Arali" w:date="2024-10-30T10:18:00Z">
          <w:pPr>
            <w:spacing w:before="161"/>
            <w:ind w:left="220"/>
          </w:pPr>
        </w:pPrChange>
      </w:pPr>
      <w:r>
        <w:t>Loader</w:t>
      </w:r>
    </w:p>
    <w:p w14:paraId="0A4DDB5B" w14:textId="42469896" w:rsidR="00301525" w:rsidDel="00E713C9" w:rsidRDefault="00301525">
      <w:pPr>
        <w:pStyle w:val="BodyText"/>
        <w:spacing w:before="21"/>
        <w:rPr>
          <w:del w:id="4186" w:author="Abhiram Arali" w:date="2024-10-30T10:19:00Z"/>
          <w:b/>
        </w:rPr>
      </w:pPr>
    </w:p>
    <w:p w14:paraId="67E4DB91" w14:textId="2FEC8225" w:rsidR="00301525" w:rsidDel="00307F17" w:rsidRDefault="008B7718">
      <w:pPr>
        <w:pStyle w:val="NormalBPBHEB"/>
        <w:rPr>
          <w:del w:id="4187" w:author="Abhiram Arali" w:date="2024-10-30T10:19:00Z"/>
        </w:rPr>
        <w:pPrChange w:id="4188" w:author="Abhiram Arali" w:date="2024-10-30T10:19:00Z">
          <w:pPr>
            <w:pStyle w:val="BodyText"/>
            <w:spacing w:line="360" w:lineRule="auto"/>
            <w:ind w:left="220" w:right="215"/>
            <w:jc w:val="both"/>
          </w:pPr>
        </w:pPrChange>
      </w:pPr>
      <w:r>
        <w:t>A loader is a crucial component of the operating system that is responsible for loading executable files into memory for execution. Once the linking process has produced an executable</w:t>
      </w:r>
      <w:r>
        <w:rPr>
          <w:spacing w:val="-15"/>
        </w:rPr>
        <w:t xml:space="preserve"> </w:t>
      </w:r>
      <w:r>
        <w:t>file,</w:t>
      </w:r>
      <w:r>
        <w:rPr>
          <w:spacing w:val="-15"/>
        </w:rPr>
        <w:t xml:space="preserve"> </w:t>
      </w:r>
      <w:r>
        <w:t>the</w:t>
      </w:r>
      <w:r>
        <w:rPr>
          <w:spacing w:val="-15"/>
        </w:rPr>
        <w:t xml:space="preserve"> </w:t>
      </w:r>
      <w:r>
        <w:t>loader</w:t>
      </w:r>
      <w:r>
        <w:rPr>
          <w:spacing w:val="-15"/>
        </w:rPr>
        <w:t xml:space="preserve"> </w:t>
      </w:r>
      <w:r>
        <w:t>takes</w:t>
      </w:r>
      <w:r>
        <w:rPr>
          <w:spacing w:val="-15"/>
        </w:rPr>
        <w:t xml:space="preserve"> </w:t>
      </w:r>
      <w:r>
        <w:t>over</w:t>
      </w:r>
      <w:r>
        <w:rPr>
          <w:spacing w:val="-15"/>
        </w:rPr>
        <w:t xml:space="preserve"> </w:t>
      </w:r>
      <w:r>
        <w:t>to</w:t>
      </w:r>
      <w:r>
        <w:rPr>
          <w:spacing w:val="-15"/>
        </w:rPr>
        <w:t xml:space="preserve"> </w:t>
      </w:r>
      <w:r>
        <w:t>prepare</w:t>
      </w:r>
      <w:r>
        <w:rPr>
          <w:spacing w:val="-15"/>
        </w:rPr>
        <w:t xml:space="preserve"> </w:t>
      </w:r>
      <w:r>
        <w:t>the</w:t>
      </w:r>
      <w:r>
        <w:rPr>
          <w:spacing w:val="-15"/>
        </w:rPr>
        <w:t xml:space="preserve"> </w:t>
      </w:r>
      <w:r>
        <w:t>program</w:t>
      </w:r>
      <w:r>
        <w:rPr>
          <w:spacing w:val="-15"/>
        </w:rPr>
        <w:t xml:space="preserve"> </w:t>
      </w:r>
      <w:r>
        <w:t>for</w:t>
      </w:r>
      <w:r>
        <w:rPr>
          <w:spacing w:val="-15"/>
        </w:rPr>
        <w:t xml:space="preserve"> </w:t>
      </w:r>
      <w:r>
        <w:t>execution.</w:t>
      </w:r>
      <w:r>
        <w:rPr>
          <w:spacing w:val="-15"/>
        </w:rPr>
        <w:t xml:space="preserve"> </w:t>
      </w:r>
      <w:r>
        <w:t>The</w:t>
      </w:r>
      <w:r>
        <w:rPr>
          <w:spacing w:val="-15"/>
        </w:rPr>
        <w:t xml:space="preserve"> </w:t>
      </w:r>
      <w:r>
        <w:t>loader's</w:t>
      </w:r>
      <w:r>
        <w:rPr>
          <w:spacing w:val="-15"/>
        </w:rPr>
        <w:t xml:space="preserve"> </w:t>
      </w:r>
      <w:r>
        <w:t>primary tasks include reading the executable file, allocating memory for the program, and initializing the</w:t>
      </w:r>
      <w:r>
        <w:rPr>
          <w:spacing w:val="-11"/>
        </w:rPr>
        <w:t xml:space="preserve"> </w:t>
      </w:r>
      <w:r>
        <w:t>program's</w:t>
      </w:r>
      <w:r>
        <w:rPr>
          <w:spacing w:val="-10"/>
        </w:rPr>
        <w:t xml:space="preserve"> </w:t>
      </w:r>
      <w:r>
        <w:t>execution</w:t>
      </w:r>
      <w:r>
        <w:rPr>
          <w:spacing w:val="-11"/>
        </w:rPr>
        <w:t xml:space="preserve"> </w:t>
      </w:r>
      <w:r>
        <w:t>environment.</w:t>
      </w:r>
      <w:r>
        <w:rPr>
          <w:spacing w:val="-10"/>
        </w:rPr>
        <w:t xml:space="preserve"> </w:t>
      </w:r>
      <w:r>
        <w:t>It</w:t>
      </w:r>
      <w:r>
        <w:rPr>
          <w:spacing w:val="-8"/>
        </w:rPr>
        <w:t xml:space="preserve"> </w:t>
      </w:r>
      <w:r>
        <w:t>ensures</w:t>
      </w:r>
      <w:r>
        <w:rPr>
          <w:spacing w:val="-10"/>
        </w:rPr>
        <w:t xml:space="preserve"> </w:t>
      </w:r>
      <w:r>
        <w:t>that</w:t>
      </w:r>
      <w:r>
        <w:rPr>
          <w:spacing w:val="-10"/>
        </w:rPr>
        <w:t xml:space="preserve"> </w:t>
      </w:r>
      <w:r>
        <w:t>the</w:t>
      </w:r>
      <w:r>
        <w:rPr>
          <w:spacing w:val="-11"/>
        </w:rPr>
        <w:t xml:space="preserve"> </w:t>
      </w:r>
      <w:r>
        <w:t>program</w:t>
      </w:r>
      <w:r>
        <w:rPr>
          <w:spacing w:val="-10"/>
        </w:rPr>
        <w:t xml:space="preserve"> </w:t>
      </w:r>
      <w:r>
        <w:t>is</w:t>
      </w:r>
      <w:r>
        <w:rPr>
          <w:spacing w:val="-10"/>
        </w:rPr>
        <w:t xml:space="preserve"> </w:t>
      </w:r>
      <w:r>
        <w:t>correctly</w:t>
      </w:r>
      <w:r>
        <w:rPr>
          <w:spacing w:val="-11"/>
        </w:rPr>
        <w:t xml:space="preserve"> </w:t>
      </w:r>
      <w:r>
        <w:t>set</w:t>
      </w:r>
      <w:r>
        <w:rPr>
          <w:spacing w:val="-10"/>
        </w:rPr>
        <w:t xml:space="preserve"> </w:t>
      </w:r>
      <w:r>
        <w:t>up</w:t>
      </w:r>
      <w:r>
        <w:rPr>
          <w:spacing w:val="-11"/>
        </w:rPr>
        <w:t xml:space="preserve"> </w:t>
      </w:r>
      <w:r>
        <w:t>in</w:t>
      </w:r>
      <w:r>
        <w:rPr>
          <w:spacing w:val="-10"/>
        </w:rPr>
        <w:t xml:space="preserve"> </w:t>
      </w:r>
      <w:r>
        <w:t>memory so that the CPU can start executing its instructions. The loading process typically involves several key steps. First, the</w:t>
      </w:r>
      <w:r>
        <w:rPr>
          <w:spacing w:val="-1"/>
        </w:rPr>
        <w:t xml:space="preserve"> </w:t>
      </w:r>
      <w:r>
        <w:t>loader reads the executable</w:t>
      </w:r>
      <w:r>
        <w:rPr>
          <w:spacing w:val="-1"/>
        </w:rPr>
        <w:t xml:space="preserve"> </w:t>
      </w:r>
      <w:r>
        <w:t>file from the</w:t>
      </w:r>
      <w:r>
        <w:rPr>
          <w:spacing w:val="-1"/>
        </w:rPr>
        <w:t xml:space="preserve"> </w:t>
      </w:r>
      <w:r>
        <w:t>storage</w:t>
      </w:r>
      <w:r>
        <w:rPr>
          <w:spacing w:val="-1"/>
        </w:rPr>
        <w:t xml:space="preserve"> </w:t>
      </w:r>
      <w:r>
        <w:t>device (such as a hard drive or SSD) into memory. It then determines the required memory allocation for the program, which includes space for the code, static data, and dynamic memory requirements. The loader assigns appropriate memory addresses to these segments, which may involve allocating space in different areas of memory, such as the text segment (for the code), data segment</w:t>
      </w:r>
      <w:r>
        <w:rPr>
          <w:spacing w:val="-10"/>
        </w:rPr>
        <w:t xml:space="preserve"> </w:t>
      </w:r>
      <w:r>
        <w:t>(for</w:t>
      </w:r>
      <w:r>
        <w:rPr>
          <w:spacing w:val="-10"/>
        </w:rPr>
        <w:t xml:space="preserve"> </w:t>
      </w:r>
      <w:r>
        <w:t>global</w:t>
      </w:r>
      <w:r>
        <w:rPr>
          <w:spacing w:val="-10"/>
        </w:rPr>
        <w:t xml:space="preserve"> </w:t>
      </w:r>
      <w:r>
        <w:t>variables),</w:t>
      </w:r>
      <w:r>
        <w:rPr>
          <w:spacing w:val="-10"/>
        </w:rPr>
        <w:t xml:space="preserve"> </w:t>
      </w:r>
      <w:r>
        <w:t>and</w:t>
      </w:r>
      <w:r>
        <w:rPr>
          <w:spacing w:val="-10"/>
        </w:rPr>
        <w:t xml:space="preserve"> </w:t>
      </w:r>
      <w:r>
        <w:t>stack</w:t>
      </w:r>
      <w:r>
        <w:rPr>
          <w:spacing w:val="-10"/>
        </w:rPr>
        <w:t xml:space="preserve"> </w:t>
      </w:r>
      <w:r>
        <w:t>segment</w:t>
      </w:r>
      <w:r>
        <w:rPr>
          <w:spacing w:val="-7"/>
        </w:rPr>
        <w:t xml:space="preserve"> </w:t>
      </w:r>
      <w:r>
        <w:t>(for</w:t>
      </w:r>
      <w:r>
        <w:rPr>
          <w:spacing w:val="-8"/>
        </w:rPr>
        <w:t xml:space="preserve"> </w:t>
      </w:r>
      <w:r>
        <w:t>function</w:t>
      </w:r>
      <w:r>
        <w:rPr>
          <w:spacing w:val="-10"/>
        </w:rPr>
        <w:t xml:space="preserve"> </w:t>
      </w:r>
      <w:r>
        <w:t>calls</w:t>
      </w:r>
      <w:r>
        <w:rPr>
          <w:spacing w:val="-9"/>
        </w:rPr>
        <w:t xml:space="preserve"> </w:t>
      </w:r>
      <w:r>
        <w:t>and</w:t>
      </w:r>
      <w:r>
        <w:rPr>
          <w:spacing w:val="-10"/>
        </w:rPr>
        <w:t xml:space="preserve"> </w:t>
      </w:r>
      <w:r>
        <w:t>local</w:t>
      </w:r>
      <w:r>
        <w:rPr>
          <w:spacing w:val="-9"/>
        </w:rPr>
        <w:t xml:space="preserve"> </w:t>
      </w:r>
      <w:r>
        <w:t>variables).</w:t>
      </w:r>
      <w:r>
        <w:rPr>
          <w:spacing w:val="-5"/>
        </w:rPr>
        <w:t xml:space="preserve"> </w:t>
      </w:r>
      <w:r>
        <w:t>Once the memory allocation is complete, the loader performs necessary relocations, adjusting the addresses</w:t>
      </w:r>
      <w:r>
        <w:rPr>
          <w:spacing w:val="-3"/>
        </w:rPr>
        <w:t xml:space="preserve"> </w:t>
      </w:r>
      <w:r>
        <w:t>in</w:t>
      </w:r>
      <w:r>
        <w:rPr>
          <w:spacing w:val="-3"/>
        </w:rPr>
        <w:t xml:space="preserve"> </w:t>
      </w:r>
      <w:r>
        <w:t>the</w:t>
      </w:r>
      <w:r>
        <w:rPr>
          <w:spacing w:val="-4"/>
        </w:rPr>
        <w:t xml:space="preserve"> </w:t>
      </w:r>
      <w:r>
        <w:t>code</w:t>
      </w:r>
      <w:r>
        <w:rPr>
          <w:spacing w:val="-4"/>
        </w:rPr>
        <w:t xml:space="preserve"> </w:t>
      </w:r>
      <w:r>
        <w:t>and</w:t>
      </w:r>
      <w:r>
        <w:rPr>
          <w:spacing w:val="-3"/>
        </w:rPr>
        <w:t xml:space="preserve"> </w:t>
      </w:r>
      <w:r>
        <w:t>data</w:t>
      </w:r>
      <w:r>
        <w:rPr>
          <w:spacing w:val="-3"/>
        </w:rPr>
        <w:t xml:space="preserve"> </w:t>
      </w:r>
      <w:r>
        <w:t>sections</w:t>
      </w:r>
      <w:r>
        <w:rPr>
          <w:spacing w:val="-3"/>
        </w:rPr>
        <w:t xml:space="preserve"> </w:t>
      </w:r>
      <w:r>
        <w:t>so</w:t>
      </w:r>
      <w:r>
        <w:rPr>
          <w:spacing w:val="-5"/>
        </w:rPr>
        <w:t xml:space="preserve"> </w:t>
      </w:r>
      <w:r>
        <w:t>that</w:t>
      </w:r>
      <w:r>
        <w:rPr>
          <w:spacing w:val="-3"/>
        </w:rPr>
        <w:t xml:space="preserve"> </w:t>
      </w:r>
      <w:r>
        <w:t>they</w:t>
      </w:r>
      <w:r>
        <w:rPr>
          <w:spacing w:val="-6"/>
        </w:rPr>
        <w:t xml:space="preserve"> </w:t>
      </w:r>
      <w:r>
        <w:t>correspond</w:t>
      </w:r>
      <w:r>
        <w:rPr>
          <w:spacing w:val="-3"/>
        </w:rPr>
        <w:t xml:space="preserve"> </w:t>
      </w:r>
      <w:r>
        <w:t>to</w:t>
      </w:r>
      <w:r>
        <w:rPr>
          <w:spacing w:val="-3"/>
        </w:rPr>
        <w:t xml:space="preserve"> </w:t>
      </w:r>
      <w:r>
        <w:t>the</w:t>
      </w:r>
      <w:r>
        <w:rPr>
          <w:spacing w:val="-3"/>
        </w:rPr>
        <w:t xml:space="preserve"> </w:t>
      </w:r>
      <w:r>
        <w:t>actual</w:t>
      </w:r>
      <w:r>
        <w:rPr>
          <w:spacing w:val="-3"/>
        </w:rPr>
        <w:t xml:space="preserve"> </w:t>
      </w:r>
      <w:r>
        <w:t>memory</w:t>
      </w:r>
      <w:r>
        <w:rPr>
          <w:spacing w:val="-3"/>
        </w:rPr>
        <w:t xml:space="preserve"> </w:t>
      </w:r>
      <w:r>
        <w:t>locations assigned. This step</w:t>
      </w:r>
      <w:r>
        <w:rPr>
          <w:spacing w:val="-1"/>
        </w:rPr>
        <w:t xml:space="preserve"> </w:t>
      </w:r>
      <w:r>
        <w:t>is essential because</w:t>
      </w:r>
      <w:r>
        <w:rPr>
          <w:spacing w:val="-1"/>
        </w:rPr>
        <w:t xml:space="preserve"> </w:t>
      </w:r>
      <w:r>
        <w:t>the addresses in the</w:t>
      </w:r>
      <w:r>
        <w:rPr>
          <w:spacing w:val="-1"/>
        </w:rPr>
        <w:t xml:space="preserve"> </w:t>
      </w:r>
      <w:r>
        <w:t>executable file may</w:t>
      </w:r>
      <w:r>
        <w:rPr>
          <w:spacing w:val="-1"/>
        </w:rPr>
        <w:t xml:space="preserve"> </w:t>
      </w:r>
      <w:r>
        <w:t>not match the memory</w:t>
      </w:r>
      <w:r>
        <w:rPr>
          <w:spacing w:val="24"/>
        </w:rPr>
        <w:t xml:space="preserve"> </w:t>
      </w:r>
      <w:r>
        <w:t>addresses</w:t>
      </w:r>
      <w:r>
        <w:rPr>
          <w:spacing w:val="27"/>
        </w:rPr>
        <w:t xml:space="preserve"> </w:t>
      </w:r>
      <w:r>
        <w:t>when</w:t>
      </w:r>
      <w:r>
        <w:rPr>
          <w:spacing w:val="28"/>
        </w:rPr>
        <w:t xml:space="preserve"> </w:t>
      </w:r>
      <w:r>
        <w:t>the</w:t>
      </w:r>
      <w:r>
        <w:rPr>
          <w:spacing w:val="27"/>
        </w:rPr>
        <w:t xml:space="preserve"> </w:t>
      </w:r>
      <w:r>
        <w:t>program</w:t>
      </w:r>
      <w:r>
        <w:rPr>
          <w:spacing w:val="28"/>
        </w:rPr>
        <w:t xml:space="preserve"> </w:t>
      </w:r>
      <w:r>
        <w:t>is</w:t>
      </w:r>
      <w:r>
        <w:rPr>
          <w:spacing w:val="27"/>
        </w:rPr>
        <w:t xml:space="preserve"> </w:t>
      </w:r>
      <w:r>
        <w:t>loaded.</w:t>
      </w:r>
      <w:r>
        <w:rPr>
          <w:spacing w:val="25"/>
        </w:rPr>
        <w:t xml:space="preserve"> </w:t>
      </w:r>
      <w:r>
        <w:t>After</w:t>
      </w:r>
      <w:r>
        <w:rPr>
          <w:spacing w:val="26"/>
        </w:rPr>
        <w:t xml:space="preserve"> </w:t>
      </w:r>
      <w:r>
        <w:t>resolving</w:t>
      </w:r>
      <w:r>
        <w:rPr>
          <w:spacing w:val="26"/>
        </w:rPr>
        <w:t xml:space="preserve"> </w:t>
      </w:r>
      <w:r>
        <w:t>these</w:t>
      </w:r>
      <w:r>
        <w:rPr>
          <w:spacing w:val="26"/>
        </w:rPr>
        <w:t xml:space="preserve"> </w:t>
      </w:r>
      <w:r>
        <w:t>addresses,</w:t>
      </w:r>
      <w:r>
        <w:rPr>
          <w:spacing w:val="27"/>
        </w:rPr>
        <w:t xml:space="preserve"> </w:t>
      </w:r>
      <w:r>
        <w:t>the</w:t>
      </w:r>
      <w:r>
        <w:rPr>
          <w:spacing w:val="27"/>
        </w:rPr>
        <w:t xml:space="preserve"> </w:t>
      </w:r>
      <w:r>
        <w:rPr>
          <w:spacing w:val="-2"/>
        </w:rPr>
        <w:t>loader</w:t>
      </w:r>
      <w:ins w:id="4189" w:author="Abhiram Arali" w:date="2024-10-30T10:19:00Z">
        <w:r w:rsidR="00307F17">
          <w:rPr>
            <w:spacing w:val="-2"/>
          </w:rPr>
          <w:t xml:space="preserve"> </w:t>
        </w:r>
      </w:ins>
    </w:p>
    <w:p w14:paraId="51C83BA4" w14:textId="3C0193CF" w:rsidR="00301525" w:rsidDel="00307F17" w:rsidRDefault="00301525">
      <w:pPr>
        <w:spacing w:line="360" w:lineRule="auto"/>
        <w:jc w:val="both"/>
        <w:rPr>
          <w:del w:id="4190" w:author="Abhiram Arali" w:date="2024-10-30T10:19:00Z"/>
        </w:rPr>
        <w:sectPr w:rsidR="00301525" w:rsidDel="00307F17">
          <w:pgSz w:w="11910" w:h="16840"/>
          <w:pgMar w:top="1540" w:right="1220" w:bottom="1200" w:left="1220" w:header="758" w:footer="1000" w:gutter="0"/>
          <w:cols w:space="720"/>
        </w:sectPr>
      </w:pPr>
    </w:p>
    <w:p w14:paraId="09A4E6FC" w14:textId="77777777" w:rsidR="00301525" w:rsidRDefault="008B7718" w:rsidP="00307F17">
      <w:pPr>
        <w:pStyle w:val="NormalBPBHEB"/>
        <w:rPr>
          <w:ins w:id="4191" w:author="Abhiram Arali" w:date="2024-10-30T10:19:00Z"/>
        </w:rPr>
      </w:pPr>
      <w:r>
        <w:t>initializes the program's execution environment by setting up the stack, initializing registers, and passing control to the program's entry point, which is typically the main function.</w:t>
      </w:r>
    </w:p>
    <w:p w14:paraId="2B9C430A" w14:textId="77777777" w:rsidR="00A939A9" w:rsidRDefault="00A939A9">
      <w:pPr>
        <w:pStyle w:val="NormalBPBHEB"/>
        <w:pPrChange w:id="4192" w:author="Abhiram Arali" w:date="2024-10-30T10:19:00Z">
          <w:pPr>
            <w:pStyle w:val="BodyText"/>
            <w:spacing w:before="100" w:line="360" w:lineRule="auto"/>
            <w:ind w:left="220" w:right="226"/>
            <w:jc w:val="both"/>
          </w:pPr>
        </w:pPrChange>
      </w:pPr>
    </w:p>
    <w:p w14:paraId="163E1450" w14:textId="4B29F63D" w:rsidR="00301525" w:rsidRDefault="008B7718">
      <w:pPr>
        <w:pStyle w:val="Heading2BPBHEB"/>
        <w:pPrChange w:id="4193" w:author="Abhiram Arali" w:date="2024-10-30T10:19:00Z">
          <w:pPr>
            <w:pStyle w:val="Heading1"/>
            <w:spacing w:before="161"/>
          </w:pPr>
        </w:pPrChange>
      </w:pPr>
      <w:r>
        <w:t>Types</w:t>
      </w:r>
      <w:r>
        <w:rPr>
          <w:spacing w:val="-3"/>
        </w:rPr>
        <w:t xml:space="preserve"> </w:t>
      </w:r>
      <w:r>
        <w:t xml:space="preserve">of </w:t>
      </w:r>
      <w:r w:rsidR="00BE68C1">
        <w:rPr>
          <w:spacing w:val="-2"/>
        </w:rPr>
        <w:t>loaders</w:t>
      </w:r>
      <w:del w:id="4194" w:author="Abhiram Arali" w:date="2024-10-30T10:19:00Z">
        <w:r w:rsidDel="00BE68C1">
          <w:rPr>
            <w:spacing w:val="-2"/>
          </w:rPr>
          <w:delText>:</w:delText>
        </w:r>
      </w:del>
    </w:p>
    <w:p w14:paraId="669DEE78" w14:textId="7054F6AD" w:rsidR="00301525" w:rsidRDefault="00D629F7">
      <w:pPr>
        <w:pStyle w:val="NormalBPBHEB"/>
        <w:pPrChange w:id="4195" w:author="Abhiram Arali" w:date="2024-10-30T10:19:00Z">
          <w:pPr>
            <w:pStyle w:val="BodyText"/>
            <w:spacing w:before="21"/>
          </w:pPr>
        </w:pPrChange>
      </w:pPr>
      <w:ins w:id="4196" w:author="Abhiram Arali" w:date="2024-10-30T10:19:00Z">
        <w:r>
          <w:t>The types of loaders are as follows</w:t>
        </w:r>
        <w:r w:rsidR="00B6758D">
          <w:t>:</w:t>
        </w:r>
      </w:ins>
    </w:p>
    <w:p w14:paraId="53D24E47" w14:textId="4AD99930" w:rsidR="00301525" w:rsidRPr="00070FB5" w:rsidRDefault="008B7718">
      <w:pPr>
        <w:pStyle w:val="NormalBPBHEB"/>
        <w:numPr>
          <w:ilvl w:val="0"/>
          <w:numId w:val="116"/>
        </w:numPr>
        <w:pPrChange w:id="4197" w:author="Abhiram Arali" w:date="2024-10-30T10:19:00Z">
          <w:pPr>
            <w:pStyle w:val="BodyText"/>
            <w:spacing w:before="1" w:line="360" w:lineRule="auto"/>
            <w:ind w:left="220" w:right="216"/>
            <w:jc w:val="both"/>
          </w:pPr>
        </w:pPrChange>
      </w:pPr>
      <w:r w:rsidRPr="00B6758D">
        <w:rPr>
          <w:b/>
          <w:bCs/>
          <w:rPrChange w:id="4198" w:author="Abhiram Arali" w:date="2024-10-30T10:19:00Z">
            <w:rPr>
              <w:i/>
            </w:rPr>
          </w:rPrChange>
        </w:rPr>
        <w:t xml:space="preserve">Absolute </w:t>
      </w:r>
      <w:r w:rsidR="00B6758D" w:rsidRPr="00070FB5">
        <w:rPr>
          <w:b/>
          <w:bCs/>
        </w:rPr>
        <w:t>loader</w:t>
      </w:r>
      <w:r w:rsidRPr="00B6758D">
        <w:rPr>
          <w:rPrChange w:id="4199" w:author="Abhiram Arali" w:date="2024-10-30T10:19:00Z">
            <w:rPr>
              <w:i/>
            </w:rPr>
          </w:rPrChange>
        </w:rPr>
        <w:t xml:space="preserve">: </w:t>
      </w:r>
      <w:r w:rsidRPr="00070FB5">
        <w:t>Loads</w:t>
      </w:r>
      <w:r w:rsidRPr="00B6758D">
        <w:rPr>
          <w:rPrChange w:id="4200" w:author="Abhiram Arali" w:date="2024-10-30T10:19:00Z">
            <w:rPr>
              <w:spacing w:val="-10"/>
            </w:rPr>
          </w:rPrChange>
        </w:rPr>
        <w:t xml:space="preserve"> </w:t>
      </w:r>
      <w:r w:rsidRPr="00070FB5">
        <w:t>programs</w:t>
      </w:r>
      <w:r w:rsidRPr="00B6758D">
        <w:rPr>
          <w:rPrChange w:id="4201" w:author="Abhiram Arali" w:date="2024-10-30T10:19:00Z">
            <w:rPr>
              <w:spacing w:val="-10"/>
            </w:rPr>
          </w:rPrChange>
        </w:rPr>
        <w:t xml:space="preserve"> </w:t>
      </w:r>
      <w:r w:rsidRPr="00070FB5">
        <w:t>at</w:t>
      </w:r>
      <w:r w:rsidRPr="00B6758D">
        <w:rPr>
          <w:rPrChange w:id="4202" w:author="Abhiram Arali" w:date="2024-10-30T10:19:00Z">
            <w:rPr>
              <w:spacing w:val="-10"/>
            </w:rPr>
          </w:rPrChange>
        </w:rPr>
        <w:t xml:space="preserve"> </w:t>
      </w:r>
      <w:r w:rsidRPr="00070FB5">
        <w:t>fixed</w:t>
      </w:r>
      <w:r w:rsidRPr="00B6758D">
        <w:rPr>
          <w:rPrChange w:id="4203" w:author="Abhiram Arali" w:date="2024-10-30T10:19:00Z">
            <w:rPr>
              <w:spacing w:val="-11"/>
            </w:rPr>
          </w:rPrChange>
        </w:rPr>
        <w:t xml:space="preserve"> </w:t>
      </w:r>
      <w:r w:rsidRPr="00070FB5">
        <w:t>memory</w:t>
      </w:r>
      <w:r w:rsidRPr="00B6758D">
        <w:rPr>
          <w:rPrChange w:id="4204" w:author="Abhiram Arali" w:date="2024-10-30T10:19:00Z">
            <w:rPr>
              <w:spacing w:val="-11"/>
            </w:rPr>
          </w:rPrChange>
        </w:rPr>
        <w:t xml:space="preserve"> </w:t>
      </w:r>
      <w:r w:rsidRPr="00070FB5">
        <w:t>addresses.</w:t>
      </w:r>
      <w:r w:rsidRPr="00B6758D">
        <w:rPr>
          <w:rPrChange w:id="4205" w:author="Abhiram Arali" w:date="2024-10-30T10:19:00Z">
            <w:rPr>
              <w:spacing w:val="-11"/>
            </w:rPr>
          </w:rPrChange>
        </w:rPr>
        <w:t xml:space="preserve"> </w:t>
      </w:r>
      <w:r w:rsidRPr="00070FB5">
        <w:t>This</w:t>
      </w:r>
      <w:r w:rsidRPr="00B6758D">
        <w:rPr>
          <w:rPrChange w:id="4206" w:author="Abhiram Arali" w:date="2024-10-30T10:19:00Z">
            <w:rPr>
              <w:spacing w:val="-10"/>
            </w:rPr>
          </w:rPrChange>
        </w:rPr>
        <w:t xml:space="preserve"> </w:t>
      </w:r>
      <w:r w:rsidRPr="00070FB5">
        <w:t>type</w:t>
      </w:r>
      <w:r w:rsidRPr="00B6758D">
        <w:rPr>
          <w:rPrChange w:id="4207" w:author="Abhiram Arali" w:date="2024-10-30T10:19:00Z">
            <w:rPr>
              <w:spacing w:val="-11"/>
            </w:rPr>
          </w:rPrChange>
        </w:rPr>
        <w:t xml:space="preserve"> </w:t>
      </w:r>
      <w:r w:rsidRPr="00070FB5">
        <w:t>of</w:t>
      </w:r>
      <w:r w:rsidRPr="00B6758D">
        <w:rPr>
          <w:rPrChange w:id="4208" w:author="Abhiram Arali" w:date="2024-10-30T10:19:00Z">
            <w:rPr>
              <w:spacing w:val="-11"/>
            </w:rPr>
          </w:rPrChange>
        </w:rPr>
        <w:t xml:space="preserve"> </w:t>
      </w:r>
      <w:r w:rsidRPr="00070FB5">
        <w:t>loader</w:t>
      </w:r>
      <w:r w:rsidRPr="00B6758D">
        <w:rPr>
          <w:rPrChange w:id="4209" w:author="Abhiram Arali" w:date="2024-10-30T10:19:00Z">
            <w:rPr>
              <w:spacing w:val="-11"/>
            </w:rPr>
          </w:rPrChange>
        </w:rPr>
        <w:t xml:space="preserve"> </w:t>
      </w:r>
      <w:r w:rsidRPr="00070FB5">
        <w:t>is</w:t>
      </w:r>
      <w:r w:rsidRPr="00B6758D">
        <w:rPr>
          <w:rPrChange w:id="4210" w:author="Abhiram Arali" w:date="2024-10-30T10:19:00Z">
            <w:rPr>
              <w:spacing w:val="-10"/>
            </w:rPr>
          </w:rPrChange>
        </w:rPr>
        <w:t xml:space="preserve"> </w:t>
      </w:r>
      <w:r w:rsidRPr="00070FB5">
        <w:t>simple</w:t>
      </w:r>
      <w:r w:rsidRPr="00B6758D">
        <w:rPr>
          <w:rPrChange w:id="4211" w:author="Abhiram Arali" w:date="2024-10-30T10:19:00Z">
            <w:rPr>
              <w:spacing w:val="-11"/>
            </w:rPr>
          </w:rPrChange>
        </w:rPr>
        <w:t xml:space="preserve"> </w:t>
      </w:r>
      <w:r w:rsidRPr="00070FB5">
        <w:t>but lacks flexibility, as it requires the program to be compiled for a specific memory location.</w:t>
      </w:r>
    </w:p>
    <w:p w14:paraId="4611EE15" w14:textId="29BA7271" w:rsidR="00301525" w:rsidRPr="00070FB5" w:rsidRDefault="008B7718">
      <w:pPr>
        <w:pStyle w:val="NormalBPBHEB"/>
        <w:numPr>
          <w:ilvl w:val="0"/>
          <w:numId w:val="116"/>
        </w:numPr>
        <w:pPrChange w:id="4212" w:author="Abhiram Arali" w:date="2024-10-30T10:19:00Z">
          <w:pPr>
            <w:pStyle w:val="BodyText"/>
            <w:spacing w:before="161" w:line="360" w:lineRule="auto"/>
            <w:ind w:left="220" w:right="222"/>
            <w:jc w:val="both"/>
          </w:pPr>
        </w:pPrChange>
      </w:pPr>
      <w:r w:rsidRPr="00B6758D">
        <w:rPr>
          <w:b/>
          <w:bCs/>
          <w:rPrChange w:id="4213" w:author="Abhiram Arali" w:date="2024-10-30T10:19:00Z">
            <w:rPr>
              <w:i/>
            </w:rPr>
          </w:rPrChange>
        </w:rPr>
        <w:lastRenderedPageBreak/>
        <w:t xml:space="preserve">Relocatable </w:t>
      </w:r>
      <w:r w:rsidR="00B6758D" w:rsidRPr="00070FB5">
        <w:rPr>
          <w:b/>
          <w:bCs/>
        </w:rPr>
        <w:t>loader</w:t>
      </w:r>
      <w:r w:rsidRPr="00B6758D">
        <w:rPr>
          <w:rPrChange w:id="4214" w:author="Abhiram Arali" w:date="2024-10-30T10:19:00Z">
            <w:rPr>
              <w:i/>
            </w:rPr>
          </w:rPrChange>
        </w:rPr>
        <w:t xml:space="preserve">: </w:t>
      </w:r>
      <w:r w:rsidRPr="00070FB5">
        <w:t>Supports</w:t>
      </w:r>
      <w:r w:rsidRPr="00B6758D">
        <w:rPr>
          <w:rPrChange w:id="4215" w:author="Abhiram Arali" w:date="2024-10-30T10:19:00Z">
            <w:rPr>
              <w:spacing w:val="-15"/>
            </w:rPr>
          </w:rPrChange>
        </w:rPr>
        <w:t xml:space="preserve"> </w:t>
      </w:r>
      <w:r w:rsidRPr="00070FB5">
        <w:t>loading</w:t>
      </w:r>
      <w:r w:rsidRPr="00B6758D">
        <w:rPr>
          <w:rPrChange w:id="4216" w:author="Abhiram Arali" w:date="2024-10-30T10:19:00Z">
            <w:rPr>
              <w:spacing w:val="-15"/>
            </w:rPr>
          </w:rPrChange>
        </w:rPr>
        <w:t xml:space="preserve"> </w:t>
      </w:r>
      <w:r w:rsidRPr="00070FB5">
        <w:t>programs</w:t>
      </w:r>
      <w:r w:rsidRPr="00B6758D">
        <w:rPr>
          <w:rPrChange w:id="4217" w:author="Abhiram Arali" w:date="2024-10-30T10:19:00Z">
            <w:rPr>
              <w:spacing w:val="-15"/>
            </w:rPr>
          </w:rPrChange>
        </w:rPr>
        <w:t xml:space="preserve"> </w:t>
      </w:r>
      <w:r w:rsidRPr="00070FB5">
        <w:t>at</w:t>
      </w:r>
      <w:r w:rsidRPr="00B6758D">
        <w:rPr>
          <w:rPrChange w:id="4218" w:author="Abhiram Arali" w:date="2024-10-30T10:19:00Z">
            <w:rPr>
              <w:spacing w:val="-15"/>
            </w:rPr>
          </w:rPrChange>
        </w:rPr>
        <w:t xml:space="preserve"> </w:t>
      </w:r>
      <w:r w:rsidRPr="00070FB5">
        <w:t>any</w:t>
      </w:r>
      <w:r w:rsidRPr="00B6758D">
        <w:rPr>
          <w:rPrChange w:id="4219" w:author="Abhiram Arali" w:date="2024-10-30T10:19:00Z">
            <w:rPr>
              <w:spacing w:val="-15"/>
            </w:rPr>
          </w:rPrChange>
        </w:rPr>
        <w:t xml:space="preserve"> </w:t>
      </w:r>
      <w:r w:rsidRPr="00070FB5">
        <w:t>memory</w:t>
      </w:r>
      <w:r w:rsidRPr="00B6758D">
        <w:rPr>
          <w:rPrChange w:id="4220" w:author="Abhiram Arali" w:date="2024-10-30T10:19:00Z">
            <w:rPr>
              <w:spacing w:val="-15"/>
            </w:rPr>
          </w:rPrChange>
        </w:rPr>
        <w:t xml:space="preserve"> </w:t>
      </w:r>
      <w:r w:rsidRPr="00070FB5">
        <w:t>address.</w:t>
      </w:r>
      <w:r w:rsidRPr="00B6758D">
        <w:rPr>
          <w:rPrChange w:id="4221" w:author="Abhiram Arali" w:date="2024-10-30T10:19:00Z">
            <w:rPr>
              <w:spacing w:val="-15"/>
            </w:rPr>
          </w:rPrChange>
        </w:rPr>
        <w:t xml:space="preserve"> </w:t>
      </w:r>
      <w:r w:rsidRPr="00070FB5">
        <w:t>It</w:t>
      </w:r>
      <w:r w:rsidRPr="00B6758D">
        <w:rPr>
          <w:rPrChange w:id="4222" w:author="Abhiram Arali" w:date="2024-10-30T10:19:00Z">
            <w:rPr>
              <w:spacing w:val="-15"/>
            </w:rPr>
          </w:rPrChange>
        </w:rPr>
        <w:t xml:space="preserve"> </w:t>
      </w:r>
      <w:r w:rsidRPr="00070FB5">
        <w:t>can</w:t>
      </w:r>
      <w:r w:rsidRPr="00B6758D">
        <w:rPr>
          <w:rPrChange w:id="4223" w:author="Abhiram Arali" w:date="2024-10-30T10:19:00Z">
            <w:rPr>
              <w:spacing w:val="-15"/>
            </w:rPr>
          </w:rPrChange>
        </w:rPr>
        <w:t xml:space="preserve"> </w:t>
      </w:r>
      <w:r w:rsidRPr="00070FB5">
        <w:t>adjust</w:t>
      </w:r>
      <w:r w:rsidRPr="00B6758D">
        <w:rPr>
          <w:rPrChange w:id="4224" w:author="Abhiram Arali" w:date="2024-10-30T10:19:00Z">
            <w:rPr>
              <w:spacing w:val="-15"/>
            </w:rPr>
          </w:rPrChange>
        </w:rPr>
        <w:t xml:space="preserve"> </w:t>
      </w:r>
      <w:r w:rsidRPr="00070FB5">
        <w:t xml:space="preserve">addresses dynamically, allowing for more efficient memory use and enabling multiple programs to run </w:t>
      </w:r>
      <w:r w:rsidRPr="00B6758D">
        <w:rPr>
          <w:rPrChange w:id="4225" w:author="Abhiram Arali" w:date="2024-10-30T10:19:00Z">
            <w:rPr>
              <w:spacing w:val="-2"/>
            </w:rPr>
          </w:rPrChange>
        </w:rPr>
        <w:t>simultaneously.</w:t>
      </w:r>
    </w:p>
    <w:p w14:paraId="38E771DF" w14:textId="372DF6B2" w:rsidR="00301525" w:rsidRPr="00070FB5" w:rsidRDefault="008B7718">
      <w:pPr>
        <w:pStyle w:val="NormalBPBHEB"/>
        <w:numPr>
          <w:ilvl w:val="0"/>
          <w:numId w:val="116"/>
        </w:numPr>
        <w:pPrChange w:id="4226" w:author="Abhiram Arali" w:date="2024-10-30T10:19:00Z">
          <w:pPr>
            <w:pStyle w:val="BodyText"/>
            <w:spacing w:before="160" w:line="360" w:lineRule="auto"/>
            <w:ind w:left="220" w:right="223"/>
            <w:jc w:val="both"/>
          </w:pPr>
        </w:pPrChange>
      </w:pPr>
      <w:r w:rsidRPr="00B6758D">
        <w:rPr>
          <w:b/>
          <w:bCs/>
          <w:rPrChange w:id="4227" w:author="Abhiram Arali" w:date="2024-10-30T10:20:00Z">
            <w:rPr>
              <w:i/>
            </w:rPr>
          </w:rPrChange>
        </w:rPr>
        <w:t>Dynamic</w:t>
      </w:r>
      <w:r w:rsidRPr="00B6758D">
        <w:rPr>
          <w:rPrChange w:id="4228" w:author="Abhiram Arali" w:date="2024-10-30T10:19:00Z">
            <w:rPr>
              <w:i/>
            </w:rPr>
          </w:rPrChange>
        </w:rPr>
        <w:t xml:space="preserve"> </w:t>
      </w:r>
      <w:r w:rsidR="00B6758D" w:rsidRPr="00070FB5">
        <w:rPr>
          <w:b/>
          <w:bCs/>
        </w:rPr>
        <w:t>loader</w:t>
      </w:r>
      <w:r w:rsidRPr="00B6758D">
        <w:rPr>
          <w:rPrChange w:id="4229" w:author="Abhiram Arali" w:date="2024-10-30T10:19:00Z">
            <w:rPr>
              <w:i/>
            </w:rPr>
          </w:rPrChange>
        </w:rPr>
        <w:t xml:space="preserve">: </w:t>
      </w:r>
      <w:r w:rsidRPr="00070FB5">
        <w:t>Loads programs and their libraries at runtime, which allows for shared libraries to be loaded only when needed. This approach helps reduce memory usage and improves loading times for applications that use multiple libraries.</w:t>
      </w:r>
    </w:p>
    <w:p w14:paraId="2208547A" w14:textId="74A0C877" w:rsidR="00301525" w:rsidRDefault="008B7718" w:rsidP="00B6758D">
      <w:pPr>
        <w:pStyle w:val="NormalBPBHEB"/>
        <w:numPr>
          <w:ilvl w:val="0"/>
          <w:numId w:val="116"/>
        </w:numPr>
        <w:rPr>
          <w:ins w:id="4230" w:author="Abhiram Arali" w:date="2024-10-30T10:23:00Z"/>
        </w:rPr>
      </w:pPr>
      <w:r w:rsidRPr="00B6758D">
        <w:rPr>
          <w:b/>
          <w:bCs/>
          <w:rPrChange w:id="4231" w:author="Abhiram Arali" w:date="2024-10-30T10:20:00Z">
            <w:rPr>
              <w:i/>
            </w:rPr>
          </w:rPrChange>
        </w:rPr>
        <w:t xml:space="preserve">Boot </w:t>
      </w:r>
      <w:r w:rsidR="00B6758D" w:rsidRPr="00070FB5">
        <w:rPr>
          <w:b/>
          <w:bCs/>
        </w:rPr>
        <w:t>loader</w:t>
      </w:r>
      <w:r w:rsidRPr="00B6758D">
        <w:rPr>
          <w:rPrChange w:id="4232" w:author="Abhiram Arali" w:date="2024-10-30T10:19:00Z">
            <w:rPr>
              <w:i/>
            </w:rPr>
          </w:rPrChange>
        </w:rPr>
        <w:t xml:space="preserve">: </w:t>
      </w:r>
      <w:r w:rsidRPr="00070FB5">
        <w:t>A special type of loader that initializes the system by loading the operating system into memory during the boot process. It is essential for starting the computer and launching the operating system.</w:t>
      </w:r>
    </w:p>
    <w:p w14:paraId="3133AB37" w14:textId="77777777" w:rsidR="007A127F" w:rsidRPr="00070FB5" w:rsidRDefault="007A127F">
      <w:pPr>
        <w:pStyle w:val="NormalBPBHEB"/>
        <w:pPrChange w:id="4233" w:author="Abhiram Arali" w:date="2024-10-30T10:23:00Z">
          <w:pPr>
            <w:pStyle w:val="BodyText"/>
            <w:spacing w:before="160" w:line="360" w:lineRule="auto"/>
            <w:ind w:left="220" w:right="222"/>
            <w:jc w:val="both"/>
          </w:pPr>
        </w:pPrChange>
      </w:pPr>
    </w:p>
    <w:p w14:paraId="349D8557" w14:textId="77777777" w:rsidR="00301525" w:rsidRDefault="008B7718">
      <w:pPr>
        <w:pStyle w:val="Heading1BPBHEB"/>
        <w:pPrChange w:id="4234" w:author="Abhiram Arali" w:date="2024-10-30T10:23:00Z">
          <w:pPr>
            <w:spacing w:before="159"/>
            <w:ind w:left="220"/>
          </w:pPr>
        </w:pPrChange>
      </w:pPr>
      <w:r>
        <w:t>Assembler</w:t>
      </w:r>
    </w:p>
    <w:p w14:paraId="1A113D37" w14:textId="4843DB30" w:rsidR="00301525" w:rsidDel="00D0265A" w:rsidRDefault="00301525">
      <w:pPr>
        <w:pStyle w:val="BodyText"/>
        <w:spacing w:before="22"/>
        <w:rPr>
          <w:del w:id="4235" w:author="Abhiram Arali" w:date="2024-10-30T10:23:00Z"/>
          <w:b/>
        </w:rPr>
      </w:pPr>
    </w:p>
    <w:p w14:paraId="22661BF5" w14:textId="77777777" w:rsidR="00301525" w:rsidRDefault="008B7718" w:rsidP="00D0265A">
      <w:pPr>
        <w:pStyle w:val="NormalBPBHEB"/>
        <w:rPr>
          <w:ins w:id="4236" w:author="Abhiram Arali" w:date="2024-10-30T10:23:00Z"/>
        </w:rPr>
      </w:pPr>
      <w:r>
        <w:t>An</w:t>
      </w:r>
      <w:r>
        <w:rPr>
          <w:spacing w:val="-2"/>
        </w:rPr>
        <w:t xml:space="preserve"> </w:t>
      </w:r>
      <w:r>
        <w:t>assembler</w:t>
      </w:r>
      <w:r>
        <w:rPr>
          <w:spacing w:val="-4"/>
        </w:rPr>
        <w:t xml:space="preserve"> </w:t>
      </w:r>
      <w:r>
        <w:t>is</w:t>
      </w:r>
      <w:r>
        <w:rPr>
          <w:spacing w:val="-2"/>
        </w:rPr>
        <w:t xml:space="preserve"> </w:t>
      </w:r>
      <w:r>
        <w:t>a</w:t>
      </w:r>
      <w:r>
        <w:rPr>
          <w:spacing w:val="-2"/>
        </w:rPr>
        <w:t xml:space="preserve"> </w:t>
      </w:r>
      <w:r>
        <w:t>specialized</w:t>
      </w:r>
      <w:r>
        <w:rPr>
          <w:spacing w:val="-2"/>
        </w:rPr>
        <w:t xml:space="preserve"> </w:t>
      </w:r>
      <w:r>
        <w:t>software</w:t>
      </w:r>
      <w:r>
        <w:rPr>
          <w:spacing w:val="-4"/>
        </w:rPr>
        <w:t xml:space="preserve"> </w:t>
      </w:r>
      <w:r>
        <w:t>tool</w:t>
      </w:r>
      <w:r>
        <w:rPr>
          <w:spacing w:val="-2"/>
        </w:rPr>
        <w:t xml:space="preserve"> </w:t>
      </w:r>
      <w:r>
        <w:t>that</w:t>
      </w:r>
      <w:r>
        <w:rPr>
          <w:spacing w:val="-2"/>
        </w:rPr>
        <w:t xml:space="preserve"> </w:t>
      </w:r>
      <w:r>
        <w:t>converts</w:t>
      </w:r>
      <w:r>
        <w:rPr>
          <w:spacing w:val="-2"/>
        </w:rPr>
        <w:t xml:space="preserve"> </w:t>
      </w:r>
      <w:r>
        <w:t>assembly</w:t>
      </w:r>
      <w:r>
        <w:rPr>
          <w:spacing w:val="-2"/>
        </w:rPr>
        <w:t xml:space="preserve"> </w:t>
      </w:r>
      <w:r>
        <w:t>language</w:t>
      </w:r>
      <w:r>
        <w:rPr>
          <w:spacing w:val="-3"/>
        </w:rPr>
        <w:t xml:space="preserve"> </w:t>
      </w:r>
      <w:r>
        <w:t>code,</w:t>
      </w:r>
      <w:r>
        <w:rPr>
          <w:spacing w:val="-1"/>
        </w:rPr>
        <w:t xml:space="preserve"> </w:t>
      </w:r>
      <w:r>
        <w:t>a</w:t>
      </w:r>
      <w:r>
        <w:rPr>
          <w:spacing w:val="-3"/>
        </w:rPr>
        <w:t xml:space="preserve"> </w:t>
      </w:r>
      <w:r>
        <w:t>low-level programming language, into machine code, which is the binary code understood directly by the computer's CPU. Assembly language provides a more human-readable way to write instructions</w:t>
      </w:r>
      <w:r>
        <w:rPr>
          <w:spacing w:val="-1"/>
        </w:rPr>
        <w:t xml:space="preserve"> </w:t>
      </w:r>
      <w:r>
        <w:t>compared</w:t>
      </w:r>
      <w:r>
        <w:rPr>
          <w:spacing w:val="-1"/>
        </w:rPr>
        <w:t xml:space="preserve"> </w:t>
      </w:r>
      <w:r>
        <w:t>to machine</w:t>
      </w:r>
      <w:r>
        <w:rPr>
          <w:spacing w:val="-2"/>
        </w:rPr>
        <w:t xml:space="preserve"> </w:t>
      </w:r>
      <w:r>
        <w:t>language,</w:t>
      </w:r>
      <w:r>
        <w:rPr>
          <w:spacing w:val="-1"/>
        </w:rPr>
        <w:t xml:space="preserve"> </w:t>
      </w:r>
      <w:r>
        <w:t>using symbolic</w:t>
      </w:r>
      <w:r>
        <w:rPr>
          <w:spacing w:val="-2"/>
        </w:rPr>
        <w:t xml:space="preserve"> </w:t>
      </w:r>
      <w:r>
        <w:t>names</w:t>
      </w:r>
      <w:r>
        <w:rPr>
          <w:spacing w:val="-2"/>
        </w:rPr>
        <w:t xml:space="preserve"> </w:t>
      </w:r>
      <w:r>
        <w:t>and</w:t>
      </w:r>
      <w:r>
        <w:rPr>
          <w:spacing w:val="-1"/>
        </w:rPr>
        <w:t xml:space="preserve"> </w:t>
      </w:r>
      <w:r>
        <w:t>mnemonics</w:t>
      </w:r>
      <w:r>
        <w:rPr>
          <w:spacing w:val="-1"/>
        </w:rPr>
        <w:t xml:space="preserve"> </w:t>
      </w:r>
      <w:r>
        <w:t>instead</w:t>
      </w:r>
      <w:r>
        <w:rPr>
          <w:spacing w:val="-1"/>
        </w:rPr>
        <w:t xml:space="preserve"> </w:t>
      </w:r>
      <w:r>
        <w:t>of binary</w:t>
      </w:r>
      <w:r>
        <w:rPr>
          <w:spacing w:val="-5"/>
        </w:rPr>
        <w:t xml:space="preserve"> </w:t>
      </w:r>
      <w:r>
        <w:t>code.</w:t>
      </w:r>
      <w:r>
        <w:rPr>
          <w:spacing w:val="-5"/>
        </w:rPr>
        <w:t xml:space="preserve"> </w:t>
      </w:r>
      <w:r>
        <w:t>The</w:t>
      </w:r>
      <w:r>
        <w:rPr>
          <w:spacing w:val="-6"/>
        </w:rPr>
        <w:t xml:space="preserve"> </w:t>
      </w:r>
      <w:r>
        <w:t>assembler</w:t>
      </w:r>
      <w:r>
        <w:rPr>
          <w:spacing w:val="-6"/>
        </w:rPr>
        <w:t xml:space="preserve"> </w:t>
      </w:r>
      <w:r>
        <w:t>plays</w:t>
      </w:r>
      <w:r>
        <w:rPr>
          <w:spacing w:val="-3"/>
        </w:rPr>
        <w:t xml:space="preserve"> </w:t>
      </w:r>
      <w:r>
        <w:t>a</w:t>
      </w:r>
      <w:r>
        <w:rPr>
          <w:spacing w:val="-4"/>
        </w:rPr>
        <w:t xml:space="preserve"> </w:t>
      </w:r>
      <w:r>
        <w:t>critical</w:t>
      </w:r>
      <w:r>
        <w:rPr>
          <w:spacing w:val="-2"/>
        </w:rPr>
        <w:t xml:space="preserve"> </w:t>
      </w:r>
      <w:r>
        <w:t>role</w:t>
      </w:r>
      <w:r>
        <w:rPr>
          <w:spacing w:val="-6"/>
        </w:rPr>
        <w:t xml:space="preserve"> </w:t>
      </w:r>
      <w:r>
        <w:t>in</w:t>
      </w:r>
      <w:r>
        <w:rPr>
          <w:spacing w:val="-2"/>
        </w:rPr>
        <w:t xml:space="preserve"> </w:t>
      </w:r>
      <w:r>
        <w:t>the</w:t>
      </w:r>
      <w:r>
        <w:rPr>
          <w:spacing w:val="-6"/>
        </w:rPr>
        <w:t xml:space="preserve"> </w:t>
      </w:r>
      <w:r>
        <w:t>software</w:t>
      </w:r>
      <w:r>
        <w:rPr>
          <w:spacing w:val="-4"/>
        </w:rPr>
        <w:t xml:space="preserve"> </w:t>
      </w:r>
      <w:r>
        <w:t>development</w:t>
      </w:r>
      <w:r>
        <w:rPr>
          <w:spacing w:val="-2"/>
        </w:rPr>
        <w:t xml:space="preserve"> </w:t>
      </w:r>
      <w:r>
        <w:t>process,</w:t>
      </w:r>
      <w:r>
        <w:rPr>
          <w:spacing w:val="-4"/>
        </w:rPr>
        <w:t xml:space="preserve"> </w:t>
      </w:r>
      <w:r>
        <w:t>enabling programmers</w:t>
      </w:r>
      <w:r>
        <w:rPr>
          <w:spacing w:val="-6"/>
        </w:rPr>
        <w:t xml:space="preserve"> </w:t>
      </w:r>
      <w:r>
        <w:t>to</w:t>
      </w:r>
      <w:r>
        <w:rPr>
          <w:spacing w:val="-5"/>
        </w:rPr>
        <w:t xml:space="preserve"> </w:t>
      </w:r>
      <w:r>
        <w:t>write</w:t>
      </w:r>
      <w:r>
        <w:rPr>
          <w:spacing w:val="-4"/>
        </w:rPr>
        <w:t xml:space="preserve"> </w:t>
      </w:r>
      <w:r>
        <w:t>code</w:t>
      </w:r>
      <w:r>
        <w:rPr>
          <w:spacing w:val="-7"/>
        </w:rPr>
        <w:t xml:space="preserve"> </w:t>
      </w:r>
      <w:r>
        <w:t>in</w:t>
      </w:r>
      <w:r>
        <w:rPr>
          <w:spacing w:val="-5"/>
        </w:rPr>
        <w:t xml:space="preserve"> </w:t>
      </w:r>
      <w:r>
        <w:t>assembly</w:t>
      </w:r>
      <w:r>
        <w:rPr>
          <w:spacing w:val="-5"/>
        </w:rPr>
        <w:t xml:space="preserve"> </w:t>
      </w:r>
      <w:r>
        <w:t>language,</w:t>
      </w:r>
      <w:r>
        <w:rPr>
          <w:spacing w:val="-4"/>
        </w:rPr>
        <w:t xml:space="preserve"> </w:t>
      </w:r>
      <w:r>
        <w:t>which</w:t>
      </w:r>
      <w:r>
        <w:rPr>
          <w:spacing w:val="-6"/>
        </w:rPr>
        <w:t xml:space="preserve"> </w:t>
      </w:r>
      <w:r>
        <w:t>is</w:t>
      </w:r>
      <w:r>
        <w:rPr>
          <w:spacing w:val="-5"/>
        </w:rPr>
        <w:t xml:space="preserve"> </w:t>
      </w:r>
      <w:r>
        <w:t>often</w:t>
      </w:r>
      <w:r>
        <w:rPr>
          <w:spacing w:val="-4"/>
        </w:rPr>
        <w:t xml:space="preserve"> </w:t>
      </w:r>
      <w:r>
        <w:t>used</w:t>
      </w:r>
      <w:r>
        <w:rPr>
          <w:spacing w:val="-6"/>
        </w:rPr>
        <w:t xml:space="preserve"> </w:t>
      </w:r>
      <w:r>
        <w:t>for</w:t>
      </w:r>
      <w:r>
        <w:rPr>
          <w:spacing w:val="-7"/>
        </w:rPr>
        <w:t xml:space="preserve"> </w:t>
      </w:r>
      <w:r>
        <w:t>performance-critical applications, hardware interaction, or systems programming.</w:t>
      </w:r>
    </w:p>
    <w:p w14:paraId="76F9472D" w14:textId="77777777" w:rsidR="00636EFF" w:rsidRDefault="00636EFF">
      <w:pPr>
        <w:pStyle w:val="NormalBPBHEB"/>
        <w:pPrChange w:id="4237" w:author="Abhiram Arali" w:date="2024-10-30T10:23:00Z">
          <w:pPr>
            <w:pStyle w:val="BodyText"/>
            <w:spacing w:line="360" w:lineRule="auto"/>
            <w:ind w:left="220" w:right="215"/>
            <w:jc w:val="both"/>
          </w:pPr>
        </w:pPrChange>
      </w:pPr>
    </w:p>
    <w:p w14:paraId="424B4997" w14:textId="7953B494" w:rsidR="00301525" w:rsidRDefault="008B7718">
      <w:pPr>
        <w:pStyle w:val="Heading2BPBHEB"/>
        <w:pPrChange w:id="4238" w:author="Abhiram Arali" w:date="2024-10-30T10:23:00Z">
          <w:pPr>
            <w:pStyle w:val="Heading1"/>
            <w:spacing w:before="160"/>
            <w:jc w:val="both"/>
          </w:pPr>
        </w:pPrChange>
      </w:pPr>
      <w:del w:id="4239" w:author="Abhiram Arali" w:date="2024-10-30T10:23:00Z">
        <w:r w:rsidDel="00D26B7B">
          <w:delText>The</w:delText>
        </w:r>
        <w:r w:rsidDel="00D26B7B">
          <w:rPr>
            <w:spacing w:val="-2"/>
          </w:rPr>
          <w:delText xml:space="preserve"> </w:delText>
        </w:r>
        <w:r w:rsidDel="00D26B7B">
          <w:delText>p</w:delText>
        </w:r>
      </w:del>
      <w:ins w:id="4240" w:author="Abhiram Arali" w:date="2024-10-30T10:23:00Z">
        <w:r w:rsidR="00D26B7B">
          <w:t>P</w:t>
        </w:r>
      </w:ins>
      <w:r>
        <w:t>rocess</w:t>
      </w:r>
      <w:r>
        <w:rPr>
          <w:spacing w:val="-1"/>
        </w:rPr>
        <w:t xml:space="preserve"> </w:t>
      </w:r>
      <w:r>
        <w:t>of</w:t>
      </w:r>
      <w:r>
        <w:rPr>
          <w:spacing w:val="-1"/>
        </w:rPr>
        <w:t xml:space="preserve"> </w:t>
      </w:r>
      <w:r>
        <w:rPr>
          <w:spacing w:val="-2"/>
        </w:rPr>
        <w:t>assembly</w:t>
      </w:r>
      <w:del w:id="4241" w:author="Abhiram Arali" w:date="2024-10-30T10:23:00Z">
        <w:r w:rsidDel="00401F28">
          <w:rPr>
            <w:spacing w:val="-2"/>
          </w:rPr>
          <w:delText>:</w:delText>
        </w:r>
      </w:del>
    </w:p>
    <w:p w14:paraId="5D52F98D" w14:textId="340F10FF" w:rsidR="00301525" w:rsidRDefault="00B37FE3">
      <w:pPr>
        <w:pStyle w:val="NormalBPBHEB"/>
        <w:pPrChange w:id="4242" w:author="Abhiram Arali" w:date="2024-10-30T10:24:00Z">
          <w:pPr>
            <w:pStyle w:val="BodyText"/>
            <w:spacing w:before="22"/>
          </w:pPr>
        </w:pPrChange>
      </w:pPr>
      <w:ins w:id="4243" w:author="Abhiram Arali" w:date="2024-10-30T10:24:00Z">
        <w:r>
          <w:t>The process of assembly are as follows</w:t>
        </w:r>
        <w:r w:rsidR="00D34F3A">
          <w:t>:</w:t>
        </w:r>
      </w:ins>
    </w:p>
    <w:p w14:paraId="533C6BF1" w14:textId="61697C97" w:rsidR="00301525" w:rsidRPr="00CB5B1D" w:rsidDel="00CB5B1D" w:rsidRDefault="008B7718">
      <w:pPr>
        <w:pStyle w:val="NormalBPBHEB"/>
        <w:numPr>
          <w:ilvl w:val="0"/>
          <w:numId w:val="120"/>
        </w:numPr>
        <w:rPr>
          <w:del w:id="4244" w:author="Abhiram Arali" w:date="2024-10-30T10:25:00Z"/>
          <w:b/>
          <w:bCs/>
          <w:rPrChange w:id="4245" w:author="Abhiram Arali" w:date="2024-10-30T10:24:00Z">
            <w:rPr>
              <w:del w:id="4246" w:author="Abhiram Arali" w:date="2024-10-30T10:25:00Z"/>
            </w:rPr>
          </w:rPrChange>
        </w:rPr>
        <w:pPrChange w:id="4247" w:author="Abhiram Arali" w:date="2024-10-30T10:25:00Z">
          <w:pPr>
            <w:ind w:left="220"/>
            <w:jc w:val="both"/>
          </w:pPr>
        </w:pPrChange>
      </w:pPr>
      <w:r w:rsidRPr="00CB5B1D">
        <w:rPr>
          <w:b/>
          <w:bCs/>
          <w:rPrChange w:id="4248" w:author="Abhiram Arali" w:date="2024-10-30T10:25:00Z">
            <w:rPr/>
          </w:rPrChange>
        </w:rPr>
        <w:t xml:space="preserve">Lexical </w:t>
      </w:r>
      <w:r w:rsidR="00CB1733" w:rsidRPr="00463B87">
        <w:rPr>
          <w:b/>
          <w:bCs/>
        </w:rPr>
        <w:t>analysis</w:t>
      </w:r>
      <w:r w:rsidRPr="00CB5B1D">
        <w:rPr>
          <w:b/>
          <w:bCs/>
          <w:rPrChange w:id="4249" w:author="Abhiram Arali" w:date="2024-10-30T10:25:00Z">
            <w:rPr/>
          </w:rPrChange>
        </w:rPr>
        <w:t>:</w:t>
      </w:r>
    </w:p>
    <w:p w14:paraId="5005CE99" w14:textId="734D2ADA" w:rsidR="00301525" w:rsidRPr="00CB5B1D" w:rsidDel="00CB5B1D" w:rsidRDefault="00301525">
      <w:pPr>
        <w:pStyle w:val="BodyText"/>
        <w:numPr>
          <w:ilvl w:val="0"/>
          <w:numId w:val="119"/>
        </w:numPr>
        <w:spacing w:before="22"/>
        <w:rPr>
          <w:del w:id="4250" w:author="Abhiram Arali" w:date="2024-10-30T10:25:00Z"/>
          <w:i/>
        </w:rPr>
        <w:pPrChange w:id="4251" w:author="Abhiram Arali" w:date="2024-10-30T10:25:00Z">
          <w:pPr>
            <w:pStyle w:val="BodyText"/>
            <w:spacing w:before="22"/>
          </w:pPr>
        </w:pPrChange>
      </w:pPr>
    </w:p>
    <w:p w14:paraId="09D39974" w14:textId="74591A0D" w:rsidR="00301525" w:rsidDel="002165C9" w:rsidRDefault="00CB5B1D">
      <w:pPr>
        <w:pStyle w:val="NormalBPBHEB"/>
        <w:rPr>
          <w:del w:id="4252" w:author="Abhiram Arali" w:date="2024-10-30T10:25:00Z"/>
        </w:rPr>
        <w:pPrChange w:id="4253" w:author="Abhiram Arali" w:date="2024-10-30T10:25:00Z">
          <w:pPr>
            <w:pStyle w:val="BodyText"/>
            <w:spacing w:line="360" w:lineRule="auto"/>
            <w:ind w:left="220" w:right="216"/>
            <w:jc w:val="both"/>
          </w:pPr>
        </w:pPrChange>
      </w:pPr>
      <w:ins w:id="4254" w:author="Abhiram Arali" w:date="2024-10-30T10:25:00Z">
        <w:r>
          <w:t xml:space="preserve"> </w:t>
        </w:r>
      </w:ins>
      <w:r>
        <w:t>During the initial scanning phase, the assembler analyzes the assembly code line by line to identify its various components, including mnemonics, labels, and directives. Mnemonics are symbolic</w:t>
      </w:r>
      <w:r>
        <w:rPr>
          <w:spacing w:val="-15"/>
        </w:rPr>
        <w:t xml:space="preserve"> </w:t>
      </w:r>
      <w:r>
        <w:t>representations</w:t>
      </w:r>
      <w:r>
        <w:rPr>
          <w:spacing w:val="-12"/>
        </w:rPr>
        <w:t xml:space="preserve"> </w:t>
      </w:r>
      <w:r>
        <w:t>of</w:t>
      </w:r>
      <w:r>
        <w:rPr>
          <w:spacing w:val="-15"/>
        </w:rPr>
        <w:t xml:space="preserve"> </w:t>
      </w:r>
      <w:r>
        <w:t>machine</w:t>
      </w:r>
      <w:r>
        <w:rPr>
          <w:spacing w:val="-14"/>
        </w:rPr>
        <w:t xml:space="preserve"> </w:t>
      </w:r>
      <w:r>
        <w:t>instructions,</w:t>
      </w:r>
      <w:r>
        <w:rPr>
          <w:spacing w:val="-15"/>
        </w:rPr>
        <w:t xml:space="preserve"> </w:t>
      </w:r>
      <w:r>
        <w:t>such</w:t>
      </w:r>
      <w:r>
        <w:rPr>
          <w:spacing w:val="-15"/>
        </w:rPr>
        <w:t xml:space="preserve"> </w:t>
      </w:r>
      <w:r>
        <w:t>as</w:t>
      </w:r>
      <w:r>
        <w:rPr>
          <w:spacing w:val="-13"/>
        </w:rPr>
        <w:t xml:space="preserve"> </w:t>
      </w:r>
      <w:r>
        <w:t>MOV,</w:t>
      </w:r>
      <w:r>
        <w:rPr>
          <w:spacing w:val="-13"/>
        </w:rPr>
        <w:t xml:space="preserve"> </w:t>
      </w:r>
      <w:r>
        <w:t>ADD,</w:t>
      </w:r>
      <w:r>
        <w:rPr>
          <w:spacing w:val="-15"/>
        </w:rPr>
        <w:t xml:space="preserve"> </w:t>
      </w:r>
      <w:r>
        <w:t>or</w:t>
      </w:r>
      <w:r>
        <w:rPr>
          <w:spacing w:val="-15"/>
        </w:rPr>
        <w:t xml:space="preserve"> </w:t>
      </w:r>
      <w:r>
        <w:t>SUB,</w:t>
      </w:r>
      <w:r>
        <w:rPr>
          <w:spacing w:val="-15"/>
        </w:rPr>
        <w:t xml:space="preserve"> </w:t>
      </w:r>
      <w:r>
        <w:t>which</w:t>
      </w:r>
      <w:r>
        <w:rPr>
          <w:spacing w:val="-15"/>
        </w:rPr>
        <w:t xml:space="preserve"> </w:t>
      </w:r>
      <w:r>
        <w:t>indicate specific</w:t>
      </w:r>
      <w:r>
        <w:rPr>
          <w:spacing w:val="-15"/>
        </w:rPr>
        <w:t xml:space="preserve"> </w:t>
      </w:r>
      <w:r>
        <w:t>operations</w:t>
      </w:r>
      <w:r>
        <w:rPr>
          <w:spacing w:val="-15"/>
        </w:rPr>
        <w:t xml:space="preserve"> </w:t>
      </w:r>
      <w:r>
        <w:t>for</w:t>
      </w:r>
      <w:r>
        <w:rPr>
          <w:spacing w:val="-15"/>
        </w:rPr>
        <w:t xml:space="preserve"> </w:t>
      </w:r>
      <w:r>
        <w:t>the</w:t>
      </w:r>
      <w:r>
        <w:rPr>
          <w:spacing w:val="-15"/>
        </w:rPr>
        <w:t xml:space="preserve"> </w:t>
      </w:r>
      <w:r>
        <w:t>CPU</w:t>
      </w:r>
      <w:r>
        <w:rPr>
          <w:spacing w:val="-15"/>
        </w:rPr>
        <w:t xml:space="preserve"> </w:t>
      </w:r>
      <w:r>
        <w:t>to</w:t>
      </w:r>
      <w:r>
        <w:rPr>
          <w:spacing w:val="-15"/>
        </w:rPr>
        <w:t xml:space="preserve"> </w:t>
      </w:r>
      <w:r>
        <w:t>perform.</w:t>
      </w:r>
      <w:r>
        <w:rPr>
          <w:spacing w:val="-15"/>
        </w:rPr>
        <w:t xml:space="preserve"> </w:t>
      </w:r>
      <w:r>
        <w:t>Labels</w:t>
      </w:r>
      <w:r>
        <w:rPr>
          <w:spacing w:val="-15"/>
        </w:rPr>
        <w:t xml:space="preserve"> </w:t>
      </w:r>
      <w:r>
        <w:t>serve</w:t>
      </w:r>
      <w:r>
        <w:rPr>
          <w:spacing w:val="-15"/>
        </w:rPr>
        <w:t xml:space="preserve"> </w:t>
      </w:r>
      <w:r>
        <w:t>as</w:t>
      </w:r>
      <w:r>
        <w:rPr>
          <w:spacing w:val="-15"/>
        </w:rPr>
        <w:t xml:space="preserve"> </w:t>
      </w:r>
      <w:r>
        <w:t>placeholders</w:t>
      </w:r>
      <w:r>
        <w:rPr>
          <w:spacing w:val="-15"/>
        </w:rPr>
        <w:t xml:space="preserve"> </w:t>
      </w:r>
      <w:r>
        <w:t>for</w:t>
      </w:r>
      <w:r>
        <w:rPr>
          <w:spacing w:val="-15"/>
        </w:rPr>
        <w:t xml:space="preserve"> </w:t>
      </w:r>
      <w:r>
        <w:t>memory</w:t>
      </w:r>
      <w:r>
        <w:rPr>
          <w:spacing w:val="-15"/>
        </w:rPr>
        <w:t xml:space="preserve"> </w:t>
      </w:r>
      <w:r>
        <w:t>addresses, enabling</w:t>
      </w:r>
      <w:r>
        <w:rPr>
          <w:spacing w:val="68"/>
        </w:rPr>
        <w:t xml:space="preserve"> </w:t>
      </w:r>
      <w:r>
        <w:t>easy</w:t>
      </w:r>
      <w:r>
        <w:rPr>
          <w:spacing w:val="71"/>
        </w:rPr>
        <w:t xml:space="preserve"> </w:t>
      </w:r>
      <w:r>
        <w:t>referencing</w:t>
      </w:r>
      <w:r>
        <w:rPr>
          <w:spacing w:val="71"/>
        </w:rPr>
        <w:t xml:space="preserve"> </w:t>
      </w:r>
      <w:r>
        <w:t>within</w:t>
      </w:r>
      <w:r>
        <w:rPr>
          <w:spacing w:val="70"/>
        </w:rPr>
        <w:t xml:space="preserve"> </w:t>
      </w:r>
      <w:r>
        <w:t>the</w:t>
      </w:r>
      <w:r>
        <w:rPr>
          <w:spacing w:val="71"/>
        </w:rPr>
        <w:t xml:space="preserve"> </w:t>
      </w:r>
      <w:r>
        <w:t>code,</w:t>
      </w:r>
      <w:r>
        <w:rPr>
          <w:spacing w:val="70"/>
        </w:rPr>
        <w:t xml:space="preserve"> </w:t>
      </w:r>
      <w:r>
        <w:t>while</w:t>
      </w:r>
      <w:r>
        <w:rPr>
          <w:spacing w:val="70"/>
        </w:rPr>
        <w:t xml:space="preserve"> </w:t>
      </w:r>
      <w:r>
        <w:t>directives</w:t>
      </w:r>
      <w:r>
        <w:rPr>
          <w:spacing w:val="71"/>
        </w:rPr>
        <w:t xml:space="preserve"> </w:t>
      </w:r>
      <w:r>
        <w:t>provide</w:t>
      </w:r>
      <w:r>
        <w:rPr>
          <w:spacing w:val="72"/>
        </w:rPr>
        <w:t xml:space="preserve"> </w:t>
      </w:r>
      <w:r>
        <w:t>instructions</w:t>
      </w:r>
      <w:r>
        <w:rPr>
          <w:spacing w:val="71"/>
        </w:rPr>
        <w:t xml:space="preserve"> </w:t>
      </w:r>
      <w:r>
        <w:t>to</w:t>
      </w:r>
      <w:r>
        <w:rPr>
          <w:spacing w:val="72"/>
        </w:rPr>
        <w:t xml:space="preserve"> </w:t>
      </w:r>
      <w:r>
        <w:rPr>
          <w:spacing w:val="-5"/>
        </w:rPr>
        <w:t>the</w:t>
      </w:r>
      <w:ins w:id="4255" w:author="Abhiram Arali" w:date="2024-10-30T10:25:00Z">
        <w:r w:rsidR="002165C9">
          <w:rPr>
            <w:spacing w:val="-5"/>
          </w:rPr>
          <w:t xml:space="preserve"> </w:t>
        </w:r>
      </w:ins>
    </w:p>
    <w:p w14:paraId="15B2B0C3" w14:textId="1B2A7654" w:rsidR="00301525" w:rsidDel="002165C9" w:rsidRDefault="00301525">
      <w:pPr>
        <w:spacing w:line="360" w:lineRule="auto"/>
        <w:jc w:val="both"/>
        <w:rPr>
          <w:del w:id="4256" w:author="Abhiram Arali" w:date="2024-10-30T10:25:00Z"/>
        </w:rPr>
        <w:sectPr w:rsidR="00301525" w:rsidDel="002165C9">
          <w:pgSz w:w="11910" w:h="16840"/>
          <w:pgMar w:top="1540" w:right="1220" w:bottom="1200" w:left="1220" w:header="758" w:footer="1000" w:gutter="0"/>
          <w:cols w:space="720"/>
        </w:sectPr>
      </w:pPr>
    </w:p>
    <w:p w14:paraId="0333F678" w14:textId="77777777" w:rsidR="00301525" w:rsidRDefault="008B7718">
      <w:pPr>
        <w:pStyle w:val="NormalBPBHEB"/>
        <w:numPr>
          <w:ilvl w:val="0"/>
          <w:numId w:val="120"/>
        </w:numPr>
        <w:pPrChange w:id="4257" w:author="Abhiram Arali" w:date="2024-10-30T10:25:00Z">
          <w:pPr>
            <w:pStyle w:val="BodyText"/>
            <w:spacing w:before="100" w:line="360" w:lineRule="auto"/>
            <w:ind w:left="220" w:right="218"/>
            <w:jc w:val="both"/>
          </w:pPr>
        </w:pPrChange>
      </w:pPr>
      <w:r>
        <w:t>assembler</w:t>
      </w:r>
      <w:r>
        <w:rPr>
          <w:spacing w:val="-13"/>
        </w:rPr>
        <w:t xml:space="preserve"> </w:t>
      </w:r>
      <w:r>
        <w:t>itself</w:t>
      </w:r>
      <w:r>
        <w:rPr>
          <w:spacing w:val="-12"/>
        </w:rPr>
        <w:t xml:space="preserve"> </w:t>
      </w:r>
      <w:r>
        <w:t>rather</w:t>
      </w:r>
      <w:r>
        <w:rPr>
          <w:spacing w:val="-13"/>
        </w:rPr>
        <w:t xml:space="preserve"> </w:t>
      </w:r>
      <w:r>
        <w:t>than</w:t>
      </w:r>
      <w:r>
        <w:rPr>
          <w:spacing w:val="-12"/>
        </w:rPr>
        <w:t xml:space="preserve"> </w:t>
      </w:r>
      <w:r>
        <w:t>the</w:t>
      </w:r>
      <w:r>
        <w:rPr>
          <w:spacing w:val="-13"/>
        </w:rPr>
        <w:t xml:space="preserve"> </w:t>
      </w:r>
      <w:r>
        <w:t>CPU,</w:t>
      </w:r>
      <w:r>
        <w:rPr>
          <w:spacing w:val="-13"/>
        </w:rPr>
        <w:t xml:space="preserve"> </w:t>
      </w:r>
      <w:r>
        <w:t>such</w:t>
      </w:r>
      <w:r>
        <w:rPr>
          <w:spacing w:val="-12"/>
        </w:rPr>
        <w:t xml:space="preserve"> </w:t>
      </w:r>
      <w:r>
        <w:t>as</w:t>
      </w:r>
      <w:r>
        <w:rPr>
          <w:spacing w:val="-12"/>
        </w:rPr>
        <w:t xml:space="preserve"> </w:t>
      </w:r>
      <w:r>
        <w:t>defining</w:t>
      </w:r>
      <w:r>
        <w:rPr>
          <w:spacing w:val="-12"/>
        </w:rPr>
        <w:t xml:space="preserve"> </w:t>
      </w:r>
      <w:r>
        <w:t>data</w:t>
      </w:r>
      <w:r>
        <w:rPr>
          <w:spacing w:val="-13"/>
        </w:rPr>
        <w:t xml:space="preserve"> </w:t>
      </w:r>
      <w:r>
        <w:t>segments</w:t>
      </w:r>
      <w:r>
        <w:rPr>
          <w:spacing w:val="-12"/>
        </w:rPr>
        <w:t xml:space="preserve"> </w:t>
      </w:r>
      <w:r>
        <w:t>or</w:t>
      </w:r>
      <w:r>
        <w:rPr>
          <w:spacing w:val="-13"/>
        </w:rPr>
        <w:t xml:space="preserve"> </w:t>
      </w:r>
      <w:r>
        <w:t>including</w:t>
      </w:r>
      <w:r>
        <w:rPr>
          <w:spacing w:val="-12"/>
        </w:rPr>
        <w:t xml:space="preserve"> </w:t>
      </w:r>
      <w:r>
        <w:t>external</w:t>
      </w:r>
      <w:r>
        <w:rPr>
          <w:spacing w:val="-12"/>
        </w:rPr>
        <w:t xml:space="preserve"> </w:t>
      </w:r>
      <w:r>
        <w:t xml:space="preserve">files. </w:t>
      </w:r>
      <w:r w:rsidRPr="002165C9">
        <w:rPr>
          <w:rStyle w:val="NormalBPBHEBChar"/>
          <w:rPrChange w:id="4258" w:author="Abhiram Arali" w:date="2024-10-30T10:25:00Z">
            <w:rPr/>
          </w:rPrChange>
        </w:rPr>
        <w:t>This lexical analysis process involves breaking the code into tokens, which are the smallest meaningful units, allowing the assembler to understand the structure and functionality of the code before further processing.</w:t>
      </w:r>
      <w:r>
        <w:t xml:space="preserve"> By</w:t>
      </w:r>
      <w:r>
        <w:rPr>
          <w:spacing w:val="-1"/>
        </w:rPr>
        <w:t xml:space="preserve"> </w:t>
      </w:r>
      <w:r>
        <w:t>organizing these elements, the assembler sets the stage for accurate translation into machine code.</w:t>
      </w:r>
    </w:p>
    <w:p w14:paraId="7B8313F6" w14:textId="17F1C0FA" w:rsidR="00301525" w:rsidDel="00522032" w:rsidRDefault="008B7718">
      <w:pPr>
        <w:pStyle w:val="NormalBPBHEB"/>
        <w:rPr>
          <w:del w:id="4259" w:author="Abhiram Arali" w:date="2024-10-30T10:25:00Z"/>
        </w:rPr>
        <w:pPrChange w:id="4260" w:author="Abhiram Arali" w:date="2024-10-30T10:25:00Z">
          <w:pPr>
            <w:spacing w:before="160"/>
            <w:ind w:left="220"/>
            <w:jc w:val="both"/>
          </w:pPr>
        </w:pPrChange>
      </w:pPr>
      <w:r w:rsidRPr="00EA1207">
        <w:rPr>
          <w:b/>
          <w:bCs/>
          <w:rPrChange w:id="4261" w:author="Abhiram Arali" w:date="2024-10-30T10:25:00Z">
            <w:rPr/>
          </w:rPrChange>
        </w:rPr>
        <w:t>Symbol</w:t>
      </w:r>
      <w:r w:rsidRPr="00EA1207">
        <w:rPr>
          <w:b/>
          <w:bCs/>
          <w:spacing w:val="-1"/>
          <w:rPrChange w:id="4262" w:author="Abhiram Arali" w:date="2024-10-30T10:25:00Z">
            <w:rPr>
              <w:spacing w:val="-1"/>
            </w:rPr>
          </w:rPrChange>
        </w:rPr>
        <w:t xml:space="preserve"> </w:t>
      </w:r>
      <w:r w:rsidR="00EA1207" w:rsidRPr="00463B87">
        <w:rPr>
          <w:b/>
          <w:bCs/>
        </w:rPr>
        <w:t>resolution</w:t>
      </w:r>
      <w:r>
        <w:t>:</w:t>
      </w:r>
      <w:ins w:id="4263" w:author="Abhiram Arali" w:date="2024-10-30T10:25:00Z">
        <w:r w:rsidR="00522032">
          <w:t xml:space="preserve"> </w:t>
        </w:r>
      </w:ins>
    </w:p>
    <w:p w14:paraId="6EA1B150" w14:textId="70EC0223" w:rsidR="00301525" w:rsidDel="00BF4FB5" w:rsidRDefault="00301525">
      <w:pPr>
        <w:pStyle w:val="BodyText"/>
        <w:spacing w:before="21"/>
        <w:rPr>
          <w:del w:id="4264" w:author="Abhiram Arali" w:date="2024-10-30T10:25:00Z"/>
          <w:i/>
        </w:rPr>
      </w:pPr>
    </w:p>
    <w:p w14:paraId="4C1C3EE0" w14:textId="77777777" w:rsidR="00301525" w:rsidRDefault="008B7718">
      <w:pPr>
        <w:pStyle w:val="NormalBPBHEB"/>
        <w:numPr>
          <w:ilvl w:val="0"/>
          <w:numId w:val="120"/>
        </w:numPr>
        <w:pPrChange w:id="4265" w:author="Abhiram Arali" w:date="2024-10-30T10:25:00Z">
          <w:pPr>
            <w:pStyle w:val="BodyText"/>
            <w:spacing w:before="1" w:line="360" w:lineRule="auto"/>
            <w:ind w:left="220" w:right="218"/>
            <w:jc w:val="both"/>
          </w:pPr>
        </w:pPrChange>
      </w:pPr>
      <w:r>
        <w:t xml:space="preserve">In the symbol resolution phase, the assembler meticulously tracks the labels defined in the assembly code along with their corresponding memory addresses. As labels are encountered, the assembler records their positions in a symbol table, which serves as a reference for subsequent instructions that may need to refer to these labels. This </w:t>
      </w:r>
      <w:r>
        <w:lastRenderedPageBreak/>
        <w:t>tracking is essential for resolving any references made to labels that may appear before their definitions in the code, commonly known as forward references. By maintaining this information, the assembler ensures that all instructions that rely on specific labels are accurately linked to the correct memory addresses during the code generation process. This phase is vital for creating a coherent and executable machine code output, enabling the program to function as intended when run on the target hardware.</w:t>
      </w:r>
    </w:p>
    <w:p w14:paraId="72A4F81B" w14:textId="501955C2" w:rsidR="00301525" w:rsidDel="00A906F0" w:rsidRDefault="008B7718">
      <w:pPr>
        <w:pStyle w:val="NormalBPBHEB"/>
        <w:rPr>
          <w:del w:id="4266" w:author="Abhiram Arali" w:date="2024-10-30T10:25:00Z"/>
        </w:rPr>
        <w:pPrChange w:id="4267" w:author="Abhiram Arali" w:date="2024-10-30T10:25:00Z">
          <w:pPr>
            <w:spacing w:before="162"/>
            <w:ind w:left="220"/>
            <w:jc w:val="both"/>
          </w:pPr>
        </w:pPrChange>
      </w:pPr>
      <w:r w:rsidRPr="0058624C">
        <w:rPr>
          <w:b/>
          <w:bCs/>
          <w:rPrChange w:id="4268" w:author="Abhiram Arali" w:date="2024-10-30T10:25:00Z">
            <w:rPr/>
          </w:rPrChange>
        </w:rPr>
        <w:t>Instruction</w:t>
      </w:r>
      <w:r w:rsidRPr="0058624C">
        <w:rPr>
          <w:b/>
          <w:bCs/>
          <w:spacing w:val="-3"/>
          <w:rPrChange w:id="4269" w:author="Abhiram Arali" w:date="2024-10-30T10:25:00Z">
            <w:rPr>
              <w:spacing w:val="-3"/>
            </w:rPr>
          </w:rPrChange>
        </w:rPr>
        <w:t xml:space="preserve"> </w:t>
      </w:r>
      <w:r w:rsidR="0058624C" w:rsidRPr="00463B87">
        <w:rPr>
          <w:b/>
          <w:bCs/>
          <w:spacing w:val="-2"/>
        </w:rPr>
        <w:t>encoding</w:t>
      </w:r>
      <w:r>
        <w:rPr>
          <w:spacing w:val="-2"/>
        </w:rPr>
        <w:t>:</w:t>
      </w:r>
      <w:ins w:id="4270" w:author="Abhiram Arali" w:date="2024-10-30T10:25:00Z">
        <w:r w:rsidR="00A906F0">
          <w:rPr>
            <w:spacing w:val="-2"/>
          </w:rPr>
          <w:t xml:space="preserve"> </w:t>
        </w:r>
      </w:ins>
    </w:p>
    <w:p w14:paraId="3DCF10C1" w14:textId="27568F2A" w:rsidR="00301525" w:rsidDel="00A906F0" w:rsidRDefault="00301525">
      <w:pPr>
        <w:pStyle w:val="BodyText"/>
        <w:spacing w:before="21"/>
        <w:rPr>
          <w:del w:id="4271" w:author="Abhiram Arali" w:date="2024-10-30T10:25:00Z"/>
          <w:i/>
        </w:rPr>
      </w:pPr>
    </w:p>
    <w:p w14:paraId="4BC299FF" w14:textId="77777777" w:rsidR="00301525" w:rsidRDefault="008B7718">
      <w:pPr>
        <w:pStyle w:val="NormalBPBHEB"/>
        <w:numPr>
          <w:ilvl w:val="0"/>
          <w:numId w:val="120"/>
        </w:numPr>
        <w:pPrChange w:id="4272" w:author="Abhiram Arali" w:date="2024-10-30T10:25:00Z">
          <w:pPr>
            <w:pStyle w:val="BodyText"/>
            <w:spacing w:line="360" w:lineRule="auto"/>
            <w:ind w:left="220" w:right="215"/>
            <w:jc w:val="both"/>
          </w:pPr>
        </w:pPrChange>
      </w:pPr>
      <w:r>
        <w:t>In the instruction encoding phase, the assembler translates the mnemonics from the assembly language into machine code instructions that the CPU can execute directly. Each mnemonic, such as MOV, ADD, or SUB, is mapped to a specific binary opcode that represents the corresponding</w:t>
      </w:r>
      <w:r>
        <w:rPr>
          <w:spacing w:val="-11"/>
        </w:rPr>
        <w:t xml:space="preserve"> </w:t>
      </w:r>
      <w:r>
        <w:t>operation</w:t>
      </w:r>
      <w:r>
        <w:rPr>
          <w:spacing w:val="-11"/>
        </w:rPr>
        <w:t xml:space="preserve"> </w:t>
      </w:r>
      <w:r>
        <w:t>in</w:t>
      </w:r>
      <w:r>
        <w:rPr>
          <w:spacing w:val="-11"/>
        </w:rPr>
        <w:t xml:space="preserve"> </w:t>
      </w:r>
      <w:r>
        <w:t>machine</w:t>
      </w:r>
      <w:r>
        <w:rPr>
          <w:spacing w:val="-11"/>
        </w:rPr>
        <w:t xml:space="preserve"> </w:t>
      </w:r>
      <w:r>
        <w:t>language.</w:t>
      </w:r>
      <w:r>
        <w:rPr>
          <w:spacing w:val="-11"/>
        </w:rPr>
        <w:t xml:space="preserve"> </w:t>
      </w:r>
      <w:r>
        <w:t>This</w:t>
      </w:r>
      <w:r>
        <w:rPr>
          <w:spacing w:val="-9"/>
        </w:rPr>
        <w:t xml:space="preserve"> </w:t>
      </w:r>
      <w:r>
        <w:t>translation</w:t>
      </w:r>
      <w:r>
        <w:rPr>
          <w:spacing w:val="-10"/>
        </w:rPr>
        <w:t xml:space="preserve"> </w:t>
      </w:r>
      <w:r>
        <w:t>process</w:t>
      </w:r>
      <w:r>
        <w:rPr>
          <w:spacing w:val="-10"/>
        </w:rPr>
        <w:t xml:space="preserve"> </w:t>
      </w:r>
      <w:r>
        <w:t>involves</w:t>
      </w:r>
      <w:r>
        <w:rPr>
          <w:spacing w:val="-10"/>
        </w:rPr>
        <w:t xml:space="preserve"> </w:t>
      </w:r>
      <w:r>
        <w:t>converting</w:t>
      </w:r>
      <w:r>
        <w:rPr>
          <w:spacing w:val="-10"/>
        </w:rPr>
        <w:t xml:space="preserve"> </w:t>
      </w:r>
      <w:r>
        <w:t>the symbolic</w:t>
      </w:r>
      <w:r>
        <w:rPr>
          <w:spacing w:val="-13"/>
        </w:rPr>
        <w:t xml:space="preserve"> </w:t>
      </w:r>
      <w:r>
        <w:t>representation</w:t>
      </w:r>
      <w:r>
        <w:rPr>
          <w:spacing w:val="-12"/>
        </w:rPr>
        <w:t xml:space="preserve"> </w:t>
      </w:r>
      <w:r>
        <w:t>into</w:t>
      </w:r>
      <w:r>
        <w:rPr>
          <w:spacing w:val="-12"/>
        </w:rPr>
        <w:t xml:space="preserve"> </w:t>
      </w:r>
      <w:r>
        <w:t>the</w:t>
      </w:r>
      <w:r>
        <w:rPr>
          <w:spacing w:val="-13"/>
        </w:rPr>
        <w:t xml:space="preserve"> </w:t>
      </w:r>
      <w:r>
        <w:t>appropriate</w:t>
      </w:r>
      <w:r>
        <w:rPr>
          <w:spacing w:val="-13"/>
        </w:rPr>
        <w:t xml:space="preserve"> </w:t>
      </w:r>
      <w:r>
        <w:t>binary</w:t>
      </w:r>
      <w:r>
        <w:rPr>
          <w:spacing w:val="-12"/>
        </w:rPr>
        <w:t xml:space="preserve"> </w:t>
      </w:r>
      <w:r>
        <w:t>format,</w:t>
      </w:r>
      <w:r>
        <w:rPr>
          <w:spacing w:val="-12"/>
        </w:rPr>
        <w:t xml:space="preserve"> </w:t>
      </w:r>
      <w:r>
        <w:t>which</w:t>
      </w:r>
      <w:r>
        <w:rPr>
          <w:spacing w:val="-12"/>
        </w:rPr>
        <w:t xml:space="preserve"> </w:t>
      </w:r>
      <w:r>
        <w:t>includes</w:t>
      </w:r>
      <w:r>
        <w:rPr>
          <w:spacing w:val="-10"/>
        </w:rPr>
        <w:t xml:space="preserve"> </w:t>
      </w:r>
      <w:r>
        <w:t>not</w:t>
      </w:r>
      <w:r>
        <w:rPr>
          <w:spacing w:val="-12"/>
        </w:rPr>
        <w:t xml:space="preserve"> </w:t>
      </w:r>
      <w:r>
        <w:t>only</w:t>
      </w:r>
      <w:r>
        <w:rPr>
          <w:spacing w:val="-12"/>
        </w:rPr>
        <w:t xml:space="preserve"> </w:t>
      </w:r>
      <w:r>
        <w:t>the</w:t>
      </w:r>
      <w:r>
        <w:rPr>
          <w:spacing w:val="-13"/>
        </w:rPr>
        <w:t xml:space="preserve"> </w:t>
      </w:r>
      <w:r>
        <w:t>opcode but also any operand values that are part of the instruction. Operands can refer to registers, memory addresses, or immediate values that the operation will act upon. For example, in the instruction MOV A, 5, the assembler identifies MOV as the mnemonic, translates it to its corresponding</w:t>
      </w:r>
      <w:r>
        <w:rPr>
          <w:spacing w:val="-8"/>
        </w:rPr>
        <w:t xml:space="preserve"> </w:t>
      </w:r>
      <w:r>
        <w:t>binary</w:t>
      </w:r>
      <w:r>
        <w:rPr>
          <w:spacing w:val="-9"/>
        </w:rPr>
        <w:t xml:space="preserve"> </w:t>
      </w:r>
      <w:r>
        <w:t>opcode,</w:t>
      </w:r>
      <w:r>
        <w:rPr>
          <w:spacing w:val="-8"/>
        </w:rPr>
        <w:t xml:space="preserve"> </w:t>
      </w:r>
      <w:r>
        <w:t>and</w:t>
      </w:r>
      <w:r>
        <w:rPr>
          <w:spacing w:val="-8"/>
        </w:rPr>
        <w:t xml:space="preserve"> </w:t>
      </w:r>
      <w:r>
        <w:t>encodes</w:t>
      </w:r>
      <w:r>
        <w:rPr>
          <w:spacing w:val="-8"/>
        </w:rPr>
        <w:t xml:space="preserve"> </w:t>
      </w:r>
      <w:r>
        <w:t>the</w:t>
      </w:r>
      <w:r>
        <w:rPr>
          <w:spacing w:val="-9"/>
        </w:rPr>
        <w:t xml:space="preserve"> </w:t>
      </w:r>
      <w:r>
        <w:t>destination</w:t>
      </w:r>
      <w:r>
        <w:rPr>
          <w:spacing w:val="-8"/>
        </w:rPr>
        <w:t xml:space="preserve"> </w:t>
      </w:r>
      <w:r>
        <w:t>register</w:t>
      </w:r>
      <w:r>
        <w:rPr>
          <w:spacing w:val="-9"/>
        </w:rPr>
        <w:t xml:space="preserve"> </w:t>
      </w:r>
      <w:r>
        <w:t>A</w:t>
      </w:r>
      <w:r>
        <w:rPr>
          <w:spacing w:val="-9"/>
        </w:rPr>
        <w:t xml:space="preserve"> </w:t>
      </w:r>
      <w:r>
        <w:t>along</w:t>
      </w:r>
      <w:r>
        <w:rPr>
          <w:spacing w:val="-5"/>
        </w:rPr>
        <w:t xml:space="preserve"> </w:t>
      </w:r>
      <w:r>
        <w:t>with</w:t>
      </w:r>
      <w:r>
        <w:rPr>
          <w:spacing w:val="-8"/>
        </w:rPr>
        <w:t xml:space="preserve"> </w:t>
      </w:r>
      <w:r>
        <w:t>the</w:t>
      </w:r>
      <w:r>
        <w:rPr>
          <w:spacing w:val="-9"/>
        </w:rPr>
        <w:t xml:space="preserve"> </w:t>
      </w:r>
      <w:r>
        <w:t xml:space="preserve">immediate value 5 into the final machine code format. This meticulous conversion ensures that the resulting machine code accurately represents the intended operations of the original assembly </w:t>
      </w:r>
      <w:r>
        <w:rPr>
          <w:spacing w:val="-2"/>
        </w:rPr>
        <w:t>code.</w:t>
      </w:r>
    </w:p>
    <w:p w14:paraId="039ABC55" w14:textId="7EA34EC7" w:rsidR="00301525" w:rsidDel="009227D7" w:rsidRDefault="008B7718">
      <w:pPr>
        <w:pStyle w:val="NormalBPBHEB"/>
        <w:rPr>
          <w:del w:id="4273" w:author="Abhiram Arali" w:date="2024-10-30T10:25:00Z"/>
        </w:rPr>
        <w:pPrChange w:id="4274" w:author="Abhiram Arali" w:date="2024-10-30T10:25:00Z">
          <w:pPr>
            <w:spacing w:before="162"/>
            <w:ind w:left="220"/>
          </w:pPr>
        </w:pPrChange>
      </w:pPr>
      <w:r w:rsidRPr="005D49DF">
        <w:rPr>
          <w:b/>
          <w:bCs/>
          <w:rPrChange w:id="4275" w:author="Abhiram Arali" w:date="2024-10-30T10:25:00Z">
            <w:rPr/>
          </w:rPrChange>
        </w:rPr>
        <w:t>Relocation</w:t>
      </w:r>
      <w:r>
        <w:t>:</w:t>
      </w:r>
      <w:ins w:id="4276" w:author="Abhiram Arali" w:date="2024-10-30T10:25:00Z">
        <w:r w:rsidR="009227D7">
          <w:t xml:space="preserve"> </w:t>
        </w:r>
      </w:ins>
    </w:p>
    <w:p w14:paraId="6237C38C" w14:textId="485F434A" w:rsidR="00301525" w:rsidDel="00980509" w:rsidRDefault="00301525">
      <w:pPr>
        <w:rPr>
          <w:del w:id="4277" w:author="Abhiram Arali" w:date="2024-10-30T10:24:00Z"/>
          <w:sz w:val="24"/>
        </w:rPr>
        <w:sectPr w:rsidR="00301525" w:rsidDel="00980509">
          <w:pgSz w:w="11910" w:h="16840"/>
          <w:pgMar w:top="1540" w:right="1220" w:bottom="1200" w:left="1220" w:header="758" w:footer="1000" w:gutter="0"/>
          <w:cols w:space="720"/>
        </w:sectPr>
      </w:pPr>
    </w:p>
    <w:p w14:paraId="1055B452" w14:textId="77777777" w:rsidR="00301525" w:rsidRDefault="008B7718">
      <w:pPr>
        <w:pStyle w:val="NormalBPBHEB"/>
        <w:numPr>
          <w:ilvl w:val="0"/>
          <w:numId w:val="120"/>
        </w:numPr>
        <w:pPrChange w:id="4278" w:author="Abhiram Arali" w:date="2024-10-30T10:25:00Z">
          <w:pPr>
            <w:pStyle w:val="BodyText"/>
            <w:spacing w:before="100" w:line="360" w:lineRule="auto"/>
            <w:ind w:left="220" w:right="218"/>
            <w:jc w:val="both"/>
          </w:pPr>
        </w:pPrChange>
      </w:pPr>
      <w:r>
        <w:t>In</w:t>
      </w:r>
      <w:r>
        <w:rPr>
          <w:spacing w:val="-1"/>
        </w:rPr>
        <w:t xml:space="preserve"> </w:t>
      </w:r>
      <w:r>
        <w:t>the</w:t>
      </w:r>
      <w:r>
        <w:rPr>
          <w:spacing w:val="-2"/>
        </w:rPr>
        <w:t xml:space="preserve"> </w:t>
      </w:r>
      <w:r>
        <w:t>relocation</w:t>
      </w:r>
      <w:r>
        <w:rPr>
          <w:spacing w:val="-1"/>
        </w:rPr>
        <w:t xml:space="preserve"> </w:t>
      </w:r>
      <w:r>
        <w:t>phase,</w:t>
      </w:r>
      <w:r>
        <w:rPr>
          <w:spacing w:val="-1"/>
        </w:rPr>
        <w:t xml:space="preserve"> </w:t>
      </w:r>
      <w:r>
        <w:t>the</w:t>
      </w:r>
      <w:r>
        <w:rPr>
          <w:spacing w:val="-2"/>
        </w:rPr>
        <w:t xml:space="preserve"> </w:t>
      </w:r>
      <w:r>
        <w:t>assembler</w:t>
      </w:r>
      <w:r>
        <w:rPr>
          <w:spacing w:val="-3"/>
        </w:rPr>
        <w:t xml:space="preserve"> </w:t>
      </w:r>
      <w:r>
        <w:t>addresses</w:t>
      </w:r>
      <w:r>
        <w:rPr>
          <w:spacing w:val="-1"/>
        </w:rPr>
        <w:t xml:space="preserve"> </w:t>
      </w:r>
      <w:r>
        <w:t>any</w:t>
      </w:r>
      <w:r>
        <w:rPr>
          <w:spacing w:val="-1"/>
        </w:rPr>
        <w:t xml:space="preserve"> </w:t>
      </w:r>
      <w:r>
        <w:t>references</w:t>
      </w:r>
      <w:r>
        <w:rPr>
          <w:spacing w:val="-1"/>
        </w:rPr>
        <w:t xml:space="preserve"> </w:t>
      </w:r>
      <w:r>
        <w:t>to</w:t>
      </w:r>
      <w:r>
        <w:rPr>
          <w:spacing w:val="-1"/>
        </w:rPr>
        <w:t xml:space="preserve"> </w:t>
      </w:r>
      <w:r>
        <w:t>memory</w:t>
      </w:r>
      <w:r>
        <w:rPr>
          <w:spacing w:val="-1"/>
        </w:rPr>
        <w:t xml:space="preserve"> </w:t>
      </w:r>
      <w:r>
        <w:t>addresses</w:t>
      </w:r>
      <w:r>
        <w:rPr>
          <w:spacing w:val="-2"/>
        </w:rPr>
        <w:t xml:space="preserve"> </w:t>
      </w:r>
      <w:r>
        <w:t>or</w:t>
      </w:r>
      <w:r>
        <w:rPr>
          <w:spacing w:val="-2"/>
        </w:rPr>
        <w:t xml:space="preserve"> </w:t>
      </w:r>
      <w:r>
        <w:t>labels that require adjustment based on the final memory layout of the program. Since the assembly code may include labels or direct memory addresses, the assembler needs to ensure that these references point to the correct locations in the executable memory space. This is particularly important</w:t>
      </w:r>
      <w:r>
        <w:rPr>
          <w:spacing w:val="-9"/>
        </w:rPr>
        <w:t xml:space="preserve"> </w:t>
      </w:r>
      <w:r>
        <w:t>because</w:t>
      </w:r>
      <w:r>
        <w:rPr>
          <w:spacing w:val="-11"/>
        </w:rPr>
        <w:t xml:space="preserve"> </w:t>
      </w:r>
      <w:r>
        <w:t>the</w:t>
      </w:r>
      <w:r>
        <w:rPr>
          <w:spacing w:val="-8"/>
        </w:rPr>
        <w:t xml:space="preserve"> </w:t>
      </w:r>
      <w:r>
        <w:t>actual</w:t>
      </w:r>
      <w:r>
        <w:rPr>
          <w:spacing w:val="-9"/>
        </w:rPr>
        <w:t xml:space="preserve"> </w:t>
      </w:r>
      <w:r>
        <w:t>memory</w:t>
      </w:r>
      <w:r>
        <w:rPr>
          <w:spacing w:val="-10"/>
        </w:rPr>
        <w:t xml:space="preserve"> </w:t>
      </w:r>
      <w:r>
        <w:t>address</w:t>
      </w:r>
      <w:r>
        <w:rPr>
          <w:spacing w:val="-7"/>
        </w:rPr>
        <w:t xml:space="preserve"> </w:t>
      </w:r>
      <w:r>
        <w:t>where</w:t>
      </w:r>
      <w:r>
        <w:rPr>
          <w:spacing w:val="-11"/>
        </w:rPr>
        <w:t xml:space="preserve"> </w:t>
      </w:r>
      <w:r>
        <w:t>the</w:t>
      </w:r>
      <w:r>
        <w:rPr>
          <w:spacing w:val="-10"/>
        </w:rPr>
        <w:t xml:space="preserve"> </w:t>
      </w:r>
      <w:r>
        <w:t>program</w:t>
      </w:r>
      <w:r>
        <w:rPr>
          <w:spacing w:val="-9"/>
        </w:rPr>
        <w:t xml:space="preserve"> </w:t>
      </w:r>
      <w:r>
        <w:t>is</w:t>
      </w:r>
      <w:r>
        <w:rPr>
          <w:spacing w:val="-9"/>
        </w:rPr>
        <w:t xml:space="preserve"> </w:t>
      </w:r>
      <w:r>
        <w:t>loaded</w:t>
      </w:r>
      <w:r>
        <w:rPr>
          <w:spacing w:val="-7"/>
        </w:rPr>
        <w:t xml:space="preserve"> </w:t>
      </w:r>
      <w:r>
        <w:t>may</w:t>
      </w:r>
      <w:r>
        <w:rPr>
          <w:spacing w:val="-10"/>
        </w:rPr>
        <w:t xml:space="preserve"> </w:t>
      </w:r>
      <w:r>
        <w:t>vary</w:t>
      </w:r>
      <w:r>
        <w:rPr>
          <w:spacing w:val="-8"/>
        </w:rPr>
        <w:t xml:space="preserve"> </w:t>
      </w:r>
      <w:r>
        <w:t>each</w:t>
      </w:r>
      <w:r>
        <w:rPr>
          <w:spacing w:val="-10"/>
        </w:rPr>
        <w:t xml:space="preserve"> </w:t>
      </w:r>
      <w:r>
        <w:t>time it is executed, depending on factors such as operating system memory management or the presence of other programs in memory.</w:t>
      </w:r>
    </w:p>
    <w:p w14:paraId="42F354D4" w14:textId="01D7A312" w:rsidR="00301525" w:rsidDel="00FC55A6" w:rsidRDefault="008B7718">
      <w:pPr>
        <w:pStyle w:val="NormalBPBHEB"/>
        <w:rPr>
          <w:del w:id="4279" w:author="Abhiram Arali" w:date="2024-10-30T10:25:00Z"/>
        </w:rPr>
        <w:pPrChange w:id="4280" w:author="Abhiram Arali" w:date="2024-10-30T10:25:00Z">
          <w:pPr>
            <w:spacing w:before="160"/>
            <w:ind w:left="220"/>
            <w:jc w:val="both"/>
          </w:pPr>
        </w:pPrChange>
      </w:pPr>
      <w:r w:rsidRPr="005D49DF">
        <w:rPr>
          <w:b/>
          <w:bCs/>
          <w:rPrChange w:id="4281" w:author="Abhiram Arali" w:date="2024-10-30T10:25:00Z">
            <w:rPr/>
          </w:rPrChange>
        </w:rPr>
        <w:t xml:space="preserve">Output </w:t>
      </w:r>
      <w:r w:rsidR="005D49DF" w:rsidRPr="00463B87">
        <w:rPr>
          <w:b/>
          <w:bCs/>
        </w:rPr>
        <w:t>generation</w:t>
      </w:r>
      <w:r>
        <w:t>:</w:t>
      </w:r>
      <w:ins w:id="4282" w:author="Abhiram Arali" w:date="2024-10-30T10:25:00Z">
        <w:r w:rsidR="00FC55A6">
          <w:t xml:space="preserve"> </w:t>
        </w:r>
      </w:ins>
    </w:p>
    <w:p w14:paraId="0C0A14D9" w14:textId="45047832" w:rsidR="00301525" w:rsidDel="00FC55A6" w:rsidRDefault="00301525">
      <w:pPr>
        <w:pStyle w:val="BodyText"/>
        <w:spacing w:before="22"/>
        <w:rPr>
          <w:del w:id="4283" w:author="Abhiram Arali" w:date="2024-10-30T10:25:00Z"/>
          <w:i/>
        </w:rPr>
      </w:pPr>
    </w:p>
    <w:p w14:paraId="79CE7569" w14:textId="77777777" w:rsidR="00301525" w:rsidRDefault="008B7718">
      <w:pPr>
        <w:pStyle w:val="NormalBPBHEB"/>
        <w:numPr>
          <w:ilvl w:val="0"/>
          <w:numId w:val="120"/>
        </w:numPr>
        <w:rPr>
          <w:ins w:id="4284" w:author="Abhiram Arali" w:date="2024-10-30T10:25:00Z"/>
        </w:rPr>
        <w:pPrChange w:id="4285" w:author="Abhiram Arali" w:date="2024-10-30T10:25:00Z">
          <w:pPr>
            <w:pStyle w:val="NormalBPBHEB"/>
          </w:pPr>
        </w:pPrChange>
      </w:pPr>
      <w:r>
        <w:t>In the final phase, the assembler generates an object file that contains the machine code produced</w:t>
      </w:r>
      <w:r>
        <w:rPr>
          <w:spacing w:val="-7"/>
        </w:rPr>
        <w:t xml:space="preserve"> </w:t>
      </w:r>
      <w:r>
        <w:t>from</w:t>
      </w:r>
      <w:r>
        <w:rPr>
          <w:spacing w:val="-6"/>
        </w:rPr>
        <w:t xml:space="preserve"> </w:t>
      </w:r>
      <w:r>
        <w:t>the</w:t>
      </w:r>
      <w:r>
        <w:rPr>
          <w:spacing w:val="-7"/>
        </w:rPr>
        <w:t xml:space="preserve"> </w:t>
      </w:r>
      <w:r>
        <w:t>assembly</w:t>
      </w:r>
      <w:r>
        <w:rPr>
          <w:spacing w:val="-6"/>
        </w:rPr>
        <w:t xml:space="preserve"> </w:t>
      </w:r>
      <w:r>
        <w:t>code</w:t>
      </w:r>
      <w:r>
        <w:rPr>
          <w:spacing w:val="-8"/>
        </w:rPr>
        <w:t xml:space="preserve"> </w:t>
      </w:r>
      <w:r>
        <w:t>along</w:t>
      </w:r>
      <w:r>
        <w:rPr>
          <w:spacing w:val="-6"/>
        </w:rPr>
        <w:t xml:space="preserve"> </w:t>
      </w:r>
      <w:r>
        <w:t>with</w:t>
      </w:r>
      <w:r>
        <w:rPr>
          <w:spacing w:val="-6"/>
        </w:rPr>
        <w:t xml:space="preserve"> </w:t>
      </w:r>
      <w:r>
        <w:t>essential</w:t>
      </w:r>
      <w:r>
        <w:rPr>
          <w:spacing w:val="-6"/>
        </w:rPr>
        <w:t xml:space="preserve"> </w:t>
      </w:r>
      <w:r>
        <w:t>supplementary</w:t>
      </w:r>
      <w:r>
        <w:rPr>
          <w:spacing w:val="-8"/>
        </w:rPr>
        <w:t xml:space="preserve"> </w:t>
      </w:r>
      <w:r>
        <w:t>information.</w:t>
      </w:r>
      <w:r>
        <w:rPr>
          <w:spacing w:val="-6"/>
        </w:rPr>
        <w:t xml:space="preserve"> </w:t>
      </w:r>
      <w:r>
        <w:t>This</w:t>
      </w:r>
      <w:r>
        <w:rPr>
          <w:spacing w:val="-6"/>
        </w:rPr>
        <w:t xml:space="preserve"> </w:t>
      </w:r>
      <w:r>
        <w:t>object file</w:t>
      </w:r>
      <w:r>
        <w:rPr>
          <w:spacing w:val="-15"/>
        </w:rPr>
        <w:t xml:space="preserve"> </w:t>
      </w:r>
      <w:r>
        <w:t>serves</w:t>
      </w:r>
      <w:r>
        <w:rPr>
          <w:spacing w:val="-14"/>
        </w:rPr>
        <w:t xml:space="preserve"> </w:t>
      </w:r>
      <w:r>
        <w:t>multiple</w:t>
      </w:r>
      <w:r>
        <w:rPr>
          <w:spacing w:val="-15"/>
        </w:rPr>
        <w:t xml:space="preserve"> </w:t>
      </w:r>
      <w:r>
        <w:t>purposes:</w:t>
      </w:r>
      <w:r>
        <w:rPr>
          <w:spacing w:val="-14"/>
        </w:rPr>
        <w:t xml:space="preserve"> </w:t>
      </w:r>
      <w:r>
        <w:t>it</w:t>
      </w:r>
      <w:r>
        <w:rPr>
          <w:spacing w:val="-14"/>
        </w:rPr>
        <w:t xml:space="preserve"> </w:t>
      </w:r>
      <w:r>
        <w:t>includes</w:t>
      </w:r>
      <w:r>
        <w:rPr>
          <w:spacing w:val="-14"/>
        </w:rPr>
        <w:t xml:space="preserve"> </w:t>
      </w:r>
      <w:r>
        <w:t>the</w:t>
      </w:r>
      <w:r>
        <w:rPr>
          <w:spacing w:val="-13"/>
        </w:rPr>
        <w:t xml:space="preserve"> </w:t>
      </w:r>
      <w:r>
        <w:t>compiled</w:t>
      </w:r>
      <w:r>
        <w:rPr>
          <w:spacing w:val="-15"/>
        </w:rPr>
        <w:t xml:space="preserve"> </w:t>
      </w:r>
      <w:r>
        <w:t>machine</w:t>
      </w:r>
      <w:r>
        <w:rPr>
          <w:spacing w:val="-13"/>
        </w:rPr>
        <w:t xml:space="preserve"> </w:t>
      </w:r>
      <w:r>
        <w:t>instructions,</w:t>
      </w:r>
      <w:r>
        <w:rPr>
          <w:spacing w:val="-12"/>
        </w:rPr>
        <w:t xml:space="preserve"> </w:t>
      </w:r>
      <w:r>
        <w:t>a</w:t>
      </w:r>
      <w:r>
        <w:rPr>
          <w:spacing w:val="-15"/>
        </w:rPr>
        <w:t xml:space="preserve"> </w:t>
      </w:r>
      <w:r>
        <w:t>symbol</w:t>
      </w:r>
      <w:r>
        <w:rPr>
          <w:spacing w:val="-14"/>
        </w:rPr>
        <w:t xml:space="preserve"> </w:t>
      </w:r>
      <w:r>
        <w:t>table</w:t>
      </w:r>
      <w:r>
        <w:rPr>
          <w:spacing w:val="-15"/>
        </w:rPr>
        <w:t xml:space="preserve"> </w:t>
      </w:r>
      <w:r>
        <w:t>that retains the mapping of labels to their corresponding memory addresses, and relocation information that outlines how references should be adjusted based on the program's final loading</w:t>
      </w:r>
      <w:r>
        <w:rPr>
          <w:spacing w:val="-4"/>
        </w:rPr>
        <w:t xml:space="preserve"> </w:t>
      </w:r>
      <w:r>
        <w:t>address.</w:t>
      </w:r>
      <w:r>
        <w:rPr>
          <w:spacing w:val="-4"/>
        </w:rPr>
        <w:t xml:space="preserve"> </w:t>
      </w:r>
      <w:r>
        <w:t>Additionally,</w:t>
      </w:r>
      <w:r>
        <w:rPr>
          <w:spacing w:val="-4"/>
        </w:rPr>
        <w:t xml:space="preserve"> </w:t>
      </w:r>
      <w:r>
        <w:t>the</w:t>
      </w:r>
      <w:r>
        <w:rPr>
          <w:spacing w:val="-5"/>
        </w:rPr>
        <w:t xml:space="preserve"> </w:t>
      </w:r>
      <w:r>
        <w:t>object</w:t>
      </w:r>
      <w:r>
        <w:rPr>
          <w:spacing w:val="-4"/>
        </w:rPr>
        <w:t xml:space="preserve"> </w:t>
      </w:r>
      <w:r>
        <w:t>file</w:t>
      </w:r>
      <w:r>
        <w:rPr>
          <w:spacing w:val="-5"/>
        </w:rPr>
        <w:t xml:space="preserve"> </w:t>
      </w:r>
      <w:r>
        <w:t>may</w:t>
      </w:r>
      <w:r>
        <w:rPr>
          <w:spacing w:val="-4"/>
        </w:rPr>
        <w:t xml:space="preserve"> </w:t>
      </w:r>
      <w:r>
        <w:t>contain</w:t>
      </w:r>
      <w:r>
        <w:rPr>
          <w:spacing w:val="-4"/>
        </w:rPr>
        <w:t xml:space="preserve"> </w:t>
      </w:r>
      <w:r>
        <w:t>debugging</w:t>
      </w:r>
      <w:r>
        <w:rPr>
          <w:spacing w:val="-4"/>
        </w:rPr>
        <w:t xml:space="preserve"> </w:t>
      </w:r>
      <w:r>
        <w:t>data,</w:t>
      </w:r>
      <w:r>
        <w:rPr>
          <w:spacing w:val="-2"/>
        </w:rPr>
        <w:t xml:space="preserve"> </w:t>
      </w:r>
      <w:r>
        <w:t>which</w:t>
      </w:r>
      <w:r>
        <w:rPr>
          <w:spacing w:val="-4"/>
        </w:rPr>
        <w:t xml:space="preserve"> </w:t>
      </w:r>
      <w:r>
        <w:t>is</w:t>
      </w:r>
      <w:r>
        <w:rPr>
          <w:spacing w:val="-4"/>
        </w:rPr>
        <w:t xml:space="preserve"> </w:t>
      </w:r>
      <w:r>
        <w:t>invaluable for developers when troubleshooting issues within the code.</w:t>
      </w:r>
    </w:p>
    <w:p w14:paraId="5D809FBF" w14:textId="77777777" w:rsidR="00445DB0" w:rsidRDefault="00445DB0">
      <w:pPr>
        <w:pStyle w:val="NormalBPBHEB"/>
        <w:pPrChange w:id="4286" w:author="Abhiram Arali" w:date="2024-10-30T10:25:00Z">
          <w:pPr>
            <w:pStyle w:val="BodyText"/>
            <w:spacing w:line="360" w:lineRule="auto"/>
            <w:ind w:left="220" w:right="216"/>
            <w:jc w:val="both"/>
          </w:pPr>
        </w:pPrChange>
      </w:pPr>
    </w:p>
    <w:p w14:paraId="007B4046" w14:textId="70D31447" w:rsidR="00301525" w:rsidRDefault="008B7718">
      <w:pPr>
        <w:pStyle w:val="Heading2BPBHEB"/>
        <w:pPrChange w:id="4287" w:author="Abhiram Arali" w:date="2024-10-30T10:24:00Z">
          <w:pPr>
            <w:pStyle w:val="Heading2"/>
            <w:spacing w:before="160"/>
            <w:jc w:val="both"/>
          </w:pPr>
        </w:pPrChange>
      </w:pPr>
      <w:r>
        <w:t xml:space="preserve">Types of </w:t>
      </w:r>
      <w:r w:rsidR="00636B4B">
        <w:t>assemblers</w:t>
      </w:r>
      <w:del w:id="4288" w:author="Abhiram Arali" w:date="2024-10-30T10:24:00Z">
        <w:r w:rsidDel="00636B4B">
          <w:delText>:</w:delText>
        </w:r>
      </w:del>
    </w:p>
    <w:p w14:paraId="135D6BF7" w14:textId="7CC9CBDB" w:rsidR="00301525" w:rsidRDefault="00087029" w:rsidP="00087029">
      <w:pPr>
        <w:pStyle w:val="NormalBPBHEB"/>
        <w:rPr>
          <w:ins w:id="4289" w:author="Abhiram Arali" w:date="2024-10-30T10:24:00Z"/>
        </w:rPr>
      </w:pPr>
      <w:ins w:id="4290" w:author="Abhiram Arali" w:date="2024-10-30T10:24:00Z">
        <w:r>
          <w:t>The types of assemblers are as follows</w:t>
        </w:r>
        <w:r w:rsidR="00A7776A">
          <w:t>:</w:t>
        </w:r>
      </w:ins>
    </w:p>
    <w:p w14:paraId="5989B5FD" w14:textId="3FF33559" w:rsidR="00A7776A" w:rsidRPr="004F7070" w:rsidDel="004F7070" w:rsidRDefault="00A7776A">
      <w:pPr>
        <w:pStyle w:val="NormalBPBHEB"/>
        <w:numPr>
          <w:ilvl w:val="0"/>
          <w:numId w:val="118"/>
        </w:numPr>
        <w:rPr>
          <w:del w:id="4291" w:author="Abhiram Arali" w:date="2024-10-30T10:24:00Z"/>
          <w:b/>
          <w:bCs/>
          <w:rPrChange w:id="4292" w:author="Abhiram Arali" w:date="2024-10-30T10:24:00Z">
            <w:rPr>
              <w:del w:id="4293" w:author="Abhiram Arali" w:date="2024-10-30T10:24:00Z"/>
            </w:rPr>
          </w:rPrChange>
        </w:rPr>
        <w:pPrChange w:id="4294" w:author="Abhiram Arali" w:date="2024-10-30T10:24:00Z">
          <w:pPr>
            <w:pStyle w:val="BodyText"/>
            <w:spacing w:before="24"/>
          </w:pPr>
        </w:pPrChange>
      </w:pPr>
    </w:p>
    <w:p w14:paraId="02038E7E" w14:textId="0566B7A5" w:rsidR="00301525" w:rsidRDefault="008B7718">
      <w:pPr>
        <w:pStyle w:val="NormalBPBHEB"/>
        <w:numPr>
          <w:ilvl w:val="0"/>
          <w:numId w:val="118"/>
        </w:numPr>
        <w:pPrChange w:id="4295" w:author="Abhiram Arali" w:date="2024-10-30T10:24:00Z">
          <w:pPr>
            <w:pStyle w:val="BodyText"/>
            <w:spacing w:before="1" w:line="360" w:lineRule="auto"/>
            <w:ind w:left="220" w:right="222"/>
            <w:jc w:val="both"/>
          </w:pPr>
        </w:pPrChange>
      </w:pPr>
      <w:r w:rsidRPr="004F7070">
        <w:rPr>
          <w:b/>
          <w:bCs/>
          <w:rPrChange w:id="4296" w:author="Abhiram Arali" w:date="2024-10-30T10:24:00Z">
            <w:rPr/>
          </w:rPrChange>
        </w:rPr>
        <w:t>One-</w:t>
      </w:r>
      <w:r w:rsidR="004F7070" w:rsidRPr="004F7070">
        <w:rPr>
          <w:b/>
          <w:bCs/>
        </w:rPr>
        <w:t>pass asse</w:t>
      </w:r>
      <w:r w:rsidRPr="004F7070">
        <w:rPr>
          <w:b/>
          <w:bCs/>
          <w:rPrChange w:id="4297" w:author="Abhiram Arali" w:date="2024-10-30T10:24:00Z">
            <w:rPr/>
          </w:rPrChange>
        </w:rPr>
        <w:t>mbler</w:t>
      </w:r>
      <w:r>
        <w:t xml:space="preserve">: Processes the source code in a single pass, meaning it reads the code from start to finish without needing to go back. While this approach is faster, it may have limitations in terms of resolving forward references (labels that are used before they are </w:t>
      </w:r>
      <w:r>
        <w:rPr>
          <w:spacing w:val="-2"/>
        </w:rPr>
        <w:t>defined).</w:t>
      </w:r>
    </w:p>
    <w:p w14:paraId="5D7E39BF" w14:textId="368D8358" w:rsidR="00301525" w:rsidRDefault="008B7718" w:rsidP="004F7070">
      <w:pPr>
        <w:pStyle w:val="NormalBPBHEB"/>
        <w:numPr>
          <w:ilvl w:val="0"/>
          <w:numId w:val="118"/>
        </w:numPr>
        <w:rPr>
          <w:ins w:id="4298" w:author="Abhiram Arali" w:date="2024-10-30T10:24:00Z"/>
        </w:rPr>
      </w:pPr>
      <w:r w:rsidRPr="004F7070">
        <w:rPr>
          <w:b/>
          <w:bCs/>
          <w:rPrChange w:id="4299" w:author="Abhiram Arali" w:date="2024-10-30T10:24:00Z">
            <w:rPr/>
          </w:rPrChange>
        </w:rPr>
        <w:t>Two-</w:t>
      </w:r>
      <w:r w:rsidR="004F7070" w:rsidRPr="004F7070">
        <w:rPr>
          <w:b/>
          <w:bCs/>
        </w:rPr>
        <w:t>pass assemb</w:t>
      </w:r>
      <w:r w:rsidRPr="004F7070">
        <w:rPr>
          <w:b/>
          <w:bCs/>
          <w:rPrChange w:id="4300" w:author="Abhiram Arali" w:date="2024-10-30T10:24:00Z">
            <w:rPr/>
          </w:rPrChange>
        </w:rPr>
        <w:t>ler</w:t>
      </w:r>
      <w:r>
        <w:t>: Makes two passes through the code. In the first pass, it collects label definitions and their addresses, and in the second pass, it generates the machine code with complete information about addresses. This method provides better handling of forward references and can generate more efficient code.</w:t>
      </w:r>
    </w:p>
    <w:p w14:paraId="30D05BDC" w14:textId="77777777" w:rsidR="00834D04" w:rsidRDefault="00834D04">
      <w:pPr>
        <w:pStyle w:val="NormalBPBHEB"/>
        <w:pPrChange w:id="4301" w:author="Abhiram Arali" w:date="2024-10-30T10:24:00Z">
          <w:pPr>
            <w:pStyle w:val="BodyText"/>
            <w:spacing w:before="158" w:line="360" w:lineRule="auto"/>
            <w:ind w:left="220" w:right="218"/>
            <w:jc w:val="both"/>
          </w:pPr>
        </w:pPrChange>
      </w:pPr>
    </w:p>
    <w:p w14:paraId="4E7A3EE6" w14:textId="42E23C27" w:rsidR="00301525" w:rsidRDefault="008B7718">
      <w:pPr>
        <w:pStyle w:val="Heading1BPBHEB"/>
        <w:pPrChange w:id="4302" w:author="Abhiram Arali" w:date="2024-10-30T10:20:00Z">
          <w:pPr>
            <w:pStyle w:val="Heading1"/>
            <w:spacing w:before="162"/>
            <w:ind w:left="230" w:right="229"/>
            <w:jc w:val="center"/>
          </w:pPr>
        </w:pPrChange>
      </w:pPr>
      <w:del w:id="4303" w:author="Abhiram Arali" w:date="2024-10-30T10:20:00Z">
        <w:r w:rsidDel="00B62AAE">
          <w:delText>Summary</w:delText>
        </w:r>
      </w:del>
      <w:ins w:id="4304" w:author="Abhiram Arali" w:date="2024-10-30T10:20:00Z">
        <w:r w:rsidR="00B62AAE">
          <w:t>Conclusion</w:t>
        </w:r>
      </w:ins>
    </w:p>
    <w:p w14:paraId="42CBE2EF" w14:textId="18FC3B6D" w:rsidR="00301525" w:rsidDel="00793486" w:rsidRDefault="00301525">
      <w:pPr>
        <w:pStyle w:val="BodyText"/>
        <w:spacing w:before="21"/>
        <w:rPr>
          <w:del w:id="4305" w:author="Abhiram Arali" w:date="2024-10-30T10:20:00Z"/>
          <w:b/>
        </w:rPr>
      </w:pPr>
    </w:p>
    <w:p w14:paraId="22CDBB73" w14:textId="775AF56E" w:rsidR="00301525" w:rsidDel="008160DA" w:rsidRDefault="008B7718">
      <w:pPr>
        <w:pStyle w:val="NormalBPBHEB"/>
        <w:rPr>
          <w:del w:id="4306" w:author="Abhiram Arali" w:date="2024-10-30T10:20:00Z"/>
        </w:rPr>
        <w:pPrChange w:id="4307" w:author="Abhiram Arali" w:date="2024-10-30T10:20:00Z">
          <w:pPr>
            <w:pStyle w:val="BodyText"/>
            <w:spacing w:line="360" w:lineRule="auto"/>
            <w:ind w:left="220" w:right="220"/>
            <w:jc w:val="both"/>
          </w:pPr>
        </w:pPrChange>
      </w:pPr>
      <w:r>
        <w:t>This</w:t>
      </w:r>
      <w:r>
        <w:rPr>
          <w:spacing w:val="-5"/>
        </w:rPr>
        <w:t xml:space="preserve"> </w:t>
      </w:r>
      <w:r>
        <w:t>chapter</w:t>
      </w:r>
      <w:r>
        <w:rPr>
          <w:spacing w:val="-7"/>
        </w:rPr>
        <w:t xml:space="preserve"> </w:t>
      </w:r>
      <w:r>
        <w:t>provides</w:t>
      </w:r>
      <w:r>
        <w:rPr>
          <w:spacing w:val="-6"/>
        </w:rPr>
        <w:t xml:space="preserve"> </w:t>
      </w:r>
      <w:r>
        <w:t>a</w:t>
      </w:r>
      <w:r>
        <w:rPr>
          <w:spacing w:val="-7"/>
        </w:rPr>
        <w:t xml:space="preserve"> </w:t>
      </w:r>
      <w:r>
        <w:t>foundational</w:t>
      </w:r>
      <w:r>
        <w:rPr>
          <w:spacing w:val="-5"/>
        </w:rPr>
        <w:t xml:space="preserve"> </w:t>
      </w:r>
      <w:r>
        <w:t>introduction</w:t>
      </w:r>
      <w:r>
        <w:rPr>
          <w:spacing w:val="-6"/>
        </w:rPr>
        <w:t xml:space="preserve"> </w:t>
      </w:r>
      <w:r>
        <w:t>to</w:t>
      </w:r>
      <w:r>
        <w:rPr>
          <w:spacing w:val="-5"/>
        </w:rPr>
        <w:t xml:space="preserve"> </w:t>
      </w:r>
      <w:r>
        <w:t>computers,</w:t>
      </w:r>
      <w:r>
        <w:rPr>
          <w:spacing w:val="-6"/>
        </w:rPr>
        <w:t xml:space="preserve"> </w:t>
      </w:r>
      <w:r>
        <w:t>covering</w:t>
      </w:r>
      <w:r>
        <w:rPr>
          <w:spacing w:val="-6"/>
        </w:rPr>
        <w:t xml:space="preserve"> </w:t>
      </w:r>
      <w:r>
        <w:t>key</w:t>
      </w:r>
      <w:r>
        <w:rPr>
          <w:spacing w:val="-6"/>
        </w:rPr>
        <w:t xml:space="preserve"> </w:t>
      </w:r>
      <w:r>
        <w:t>components</w:t>
      </w:r>
      <w:r>
        <w:rPr>
          <w:spacing w:val="-6"/>
        </w:rPr>
        <w:t xml:space="preserve"> </w:t>
      </w:r>
      <w:r>
        <w:t>and their</w:t>
      </w:r>
      <w:r>
        <w:rPr>
          <w:spacing w:val="-15"/>
        </w:rPr>
        <w:t xml:space="preserve"> </w:t>
      </w:r>
      <w:r>
        <w:t>interactions</w:t>
      </w:r>
      <w:r>
        <w:rPr>
          <w:spacing w:val="-15"/>
        </w:rPr>
        <w:t xml:space="preserve"> </w:t>
      </w:r>
      <w:r>
        <w:t>through</w:t>
      </w:r>
      <w:r>
        <w:rPr>
          <w:spacing w:val="-15"/>
        </w:rPr>
        <w:t xml:space="preserve"> </w:t>
      </w:r>
      <w:r>
        <w:t>a</w:t>
      </w:r>
      <w:r>
        <w:rPr>
          <w:spacing w:val="-15"/>
        </w:rPr>
        <w:t xml:space="preserve"> </w:t>
      </w:r>
      <w:r>
        <w:t>block</w:t>
      </w:r>
      <w:r>
        <w:rPr>
          <w:spacing w:val="-15"/>
        </w:rPr>
        <w:t xml:space="preserve"> </w:t>
      </w:r>
      <w:r>
        <w:t>diagram.</w:t>
      </w:r>
      <w:r>
        <w:rPr>
          <w:spacing w:val="-15"/>
        </w:rPr>
        <w:t xml:space="preserve"> </w:t>
      </w:r>
      <w:r>
        <w:t>It</w:t>
      </w:r>
      <w:r>
        <w:rPr>
          <w:spacing w:val="-15"/>
        </w:rPr>
        <w:t xml:space="preserve"> </w:t>
      </w:r>
      <w:r>
        <w:t>discusses</w:t>
      </w:r>
      <w:r>
        <w:rPr>
          <w:spacing w:val="-15"/>
        </w:rPr>
        <w:t xml:space="preserve"> </w:t>
      </w:r>
      <w:r>
        <w:t>hardware</w:t>
      </w:r>
      <w:r>
        <w:rPr>
          <w:spacing w:val="-15"/>
        </w:rPr>
        <w:t xml:space="preserve"> </w:t>
      </w:r>
      <w:r>
        <w:t>elements</w:t>
      </w:r>
      <w:r>
        <w:rPr>
          <w:spacing w:val="-15"/>
        </w:rPr>
        <w:t xml:space="preserve"> </w:t>
      </w:r>
      <w:r>
        <w:t>such</w:t>
      </w:r>
      <w:r>
        <w:rPr>
          <w:spacing w:val="-15"/>
        </w:rPr>
        <w:t xml:space="preserve"> </w:t>
      </w:r>
      <w:r>
        <w:t>as</w:t>
      </w:r>
      <w:r>
        <w:rPr>
          <w:spacing w:val="-15"/>
        </w:rPr>
        <w:t xml:space="preserve"> </w:t>
      </w:r>
      <w:r>
        <w:t>input</w:t>
      </w:r>
      <w:r>
        <w:rPr>
          <w:spacing w:val="-15"/>
        </w:rPr>
        <w:t xml:space="preserve"> </w:t>
      </w:r>
      <w:r>
        <w:t>devices (keyboards and mice), output devices (printers), and storage devices (hard drives and SSDs). The chapter also explores number systems, specifically binary, octal, and hexadecimal, detailing</w:t>
      </w:r>
      <w:r>
        <w:rPr>
          <w:spacing w:val="24"/>
        </w:rPr>
        <w:t xml:space="preserve"> </w:t>
      </w:r>
      <w:r>
        <w:t>their</w:t>
      </w:r>
      <w:r>
        <w:rPr>
          <w:spacing w:val="26"/>
        </w:rPr>
        <w:t xml:space="preserve"> </w:t>
      </w:r>
      <w:r>
        <w:t>structure,</w:t>
      </w:r>
      <w:r>
        <w:rPr>
          <w:spacing w:val="29"/>
        </w:rPr>
        <w:t xml:space="preserve"> </w:t>
      </w:r>
      <w:r>
        <w:t>conversion</w:t>
      </w:r>
      <w:r>
        <w:rPr>
          <w:spacing w:val="27"/>
        </w:rPr>
        <w:t xml:space="preserve"> </w:t>
      </w:r>
      <w:r>
        <w:t>methods,</w:t>
      </w:r>
      <w:r>
        <w:rPr>
          <w:spacing w:val="27"/>
        </w:rPr>
        <w:t xml:space="preserve"> </w:t>
      </w:r>
      <w:r>
        <w:t>and</w:t>
      </w:r>
      <w:r>
        <w:rPr>
          <w:spacing w:val="28"/>
        </w:rPr>
        <w:t xml:space="preserve"> </w:t>
      </w:r>
      <w:r>
        <w:t>arithmetic</w:t>
      </w:r>
      <w:r>
        <w:rPr>
          <w:spacing w:val="26"/>
        </w:rPr>
        <w:t xml:space="preserve"> </w:t>
      </w:r>
      <w:r>
        <w:t>operations.</w:t>
      </w:r>
      <w:r>
        <w:rPr>
          <w:spacing w:val="27"/>
        </w:rPr>
        <w:t xml:space="preserve"> </w:t>
      </w:r>
      <w:r>
        <w:t>An</w:t>
      </w:r>
      <w:r>
        <w:rPr>
          <w:spacing w:val="27"/>
        </w:rPr>
        <w:t xml:space="preserve"> </w:t>
      </w:r>
      <w:r>
        <w:t>introduction</w:t>
      </w:r>
      <w:r>
        <w:rPr>
          <w:spacing w:val="27"/>
        </w:rPr>
        <w:t xml:space="preserve"> </w:t>
      </w:r>
      <w:r>
        <w:rPr>
          <w:spacing w:val="-5"/>
        </w:rPr>
        <w:t>to</w:t>
      </w:r>
      <w:ins w:id="4308" w:author="Abhiram Arali" w:date="2024-10-30T10:20:00Z">
        <w:r w:rsidR="008160DA">
          <w:rPr>
            <w:spacing w:val="-5"/>
          </w:rPr>
          <w:t xml:space="preserve"> </w:t>
        </w:r>
      </w:ins>
    </w:p>
    <w:p w14:paraId="499CEF56" w14:textId="5A033FF4" w:rsidR="00301525" w:rsidDel="008160DA" w:rsidRDefault="00301525">
      <w:pPr>
        <w:spacing w:line="360" w:lineRule="auto"/>
        <w:jc w:val="both"/>
        <w:rPr>
          <w:del w:id="4309" w:author="Abhiram Arali" w:date="2024-10-30T10:20:00Z"/>
        </w:rPr>
        <w:sectPr w:rsidR="00301525" w:rsidDel="008160DA">
          <w:pgSz w:w="11910" w:h="16840"/>
          <w:pgMar w:top="1540" w:right="1220" w:bottom="1200" w:left="1220" w:header="758" w:footer="1000" w:gutter="0"/>
          <w:cols w:space="720"/>
        </w:sectPr>
      </w:pPr>
    </w:p>
    <w:p w14:paraId="249697CD" w14:textId="1FE3A098" w:rsidR="00301525" w:rsidRDefault="008B7718" w:rsidP="008160DA">
      <w:pPr>
        <w:pStyle w:val="NormalBPBHEB"/>
        <w:rPr>
          <w:ins w:id="4310" w:author="Abhiram Arali" w:date="2024-10-30T10:20:00Z"/>
        </w:rPr>
      </w:pPr>
      <w:r>
        <w:t xml:space="preserve">programming languages categorizes them into machine, assembly, and high-level languages while highlighting the roles of compilers, interpreters, and other essential development tools. Finally, the chapter emphasizes problem analysis techniques, including algorithms and flowcharts, which are vital for structuring solutions to programming challenges, laying the groundwork for effective problem-solving in </w:t>
      </w:r>
      <w:commentRangeStart w:id="4311"/>
      <w:r>
        <w:t>programming</w:t>
      </w:r>
      <w:commentRangeEnd w:id="4311"/>
      <w:r w:rsidR="00021A0F">
        <w:rPr>
          <w:rStyle w:val="CommentReference"/>
          <w:rFonts w:asciiTheme="minorHAnsi" w:eastAsiaTheme="minorHAnsi" w:hAnsiTheme="minorHAnsi" w:cstheme="minorBidi"/>
        </w:rPr>
        <w:commentReference w:id="4311"/>
      </w:r>
      <w:r>
        <w:t>.</w:t>
      </w:r>
      <w:ins w:id="4312" w:author="Hii" w:date="2024-11-08T15:18:00Z">
        <w:r w:rsidR="00FB7097">
          <w:t xml:space="preserve"> </w:t>
        </w:r>
        <w:r w:rsidR="00FB7097" w:rsidRPr="00FB7097">
          <w:t>The next chapter, Tokens, Operators, and Decision Making, delves into the fundamental building blocks of programming languages. Tokens are the smallest units in source code, representing elements such as keywords, identifiers, constants, operators, and punctuation marks. Operators define operations on variables and values, such as arithmetic, logical, relational, and bitwise operations. Understanding operators is crucial for performing calculations and comparisons within a program. Additionally, the chapter covers decision-making structures, such as the if, else, and switch statements, which allow a program to execute different code blocks based on certain conditions. These concepts are foundational in creating dynamic, flexible, and functional code that can respond to varying inputs or scenarios.</w:t>
        </w:r>
      </w:ins>
      <w:bookmarkStart w:id="4313" w:name="_GoBack"/>
      <w:bookmarkEnd w:id="4313"/>
    </w:p>
    <w:p w14:paraId="0308C700" w14:textId="77777777" w:rsidR="00F24B45" w:rsidRDefault="00F24B45" w:rsidP="00F24B45">
      <w:pPr>
        <w:pStyle w:val="NormalBPBHEB"/>
        <w:rPr>
          <w:ins w:id="4314" w:author="Abhiram Arali" w:date="2024-10-30T10:20:00Z"/>
        </w:rPr>
      </w:pPr>
    </w:p>
    <w:p w14:paraId="1647F8D3" w14:textId="77777777" w:rsidR="00021A0F" w:rsidRDefault="00021A0F">
      <w:pPr>
        <w:pStyle w:val="NormalBPBHEB"/>
        <w:pPrChange w:id="4315" w:author="Abhiram Arali" w:date="2024-10-30T10:20:00Z">
          <w:pPr>
            <w:pStyle w:val="BodyText"/>
            <w:spacing w:before="100" w:line="360" w:lineRule="auto"/>
            <w:ind w:left="220" w:right="219"/>
            <w:jc w:val="both"/>
          </w:pPr>
        </w:pPrChange>
      </w:pPr>
    </w:p>
    <w:p w14:paraId="404A59FB" w14:textId="6269DD4D" w:rsidR="00301525" w:rsidDel="007303AA" w:rsidRDefault="00301525">
      <w:pPr>
        <w:spacing w:line="360" w:lineRule="auto"/>
        <w:jc w:val="both"/>
        <w:rPr>
          <w:del w:id="4316" w:author="Abhiram Arali" w:date="2024-10-30T10:20:00Z"/>
        </w:rPr>
        <w:sectPr w:rsidR="00301525" w:rsidDel="007303AA">
          <w:pgSz w:w="11910" w:h="16840"/>
          <w:pgMar w:top="1540" w:right="1220" w:bottom="1200" w:left="1220" w:header="758" w:footer="1000" w:gutter="0"/>
          <w:cols w:space="720"/>
        </w:sectPr>
      </w:pPr>
    </w:p>
    <w:p w14:paraId="7F6AC919" w14:textId="49C1A72E" w:rsidR="00301525" w:rsidRDefault="008B7718">
      <w:pPr>
        <w:pStyle w:val="Heading1BPBHEB"/>
        <w:pPrChange w:id="4317" w:author="Abhiram Arali" w:date="2024-10-30T10:21:00Z">
          <w:pPr>
            <w:pStyle w:val="Heading2"/>
            <w:spacing w:before="100"/>
          </w:pPr>
        </w:pPrChange>
      </w:pPr>
      <w:del w:id="4318" w:author="Abhiram Arali" w:date="2024-10-30T10:21:00Z">
        <w:r w:rsidDel="00A61043">
          <w:delText>Questioners:</w:delText>
        </w:r>
      </w:del>
      <w:ins w:id="4319" w:author="Abhiram Arali" w:date="2024-10-30T10:21:00Z">
        <w:r w:rsidR="00A61043">
          <w:t>Exercises</w:t>
        </w:r>
      </w:ins>
    </w:p>
    <w:p w14:paraId="3EB1B8E5" w14:textId="50D8AA83" w:rsidR="00301525" w:rsidRDefault="005A1295">
      <w:pPr>
        <w:pStyle w:val="NormalBPBHEB"/>
        <w:pPrChange w:id="4320" w:author="Abhiram Arali" w:date="2024-10-30T10:21:00Z">
          <w:pPr>
            <w:pStyle w:val="BodyText"/>
            <w:spacing w:before="24"/>
          </w:pPr>
        </w:pPrChange>
      </w:pPr>
      <w:ins w:id="4321" w:author="Abhiram Arali" w:date="2024-10-30T10:21:00Z">
        <w:r>
          <w:t>Answer the following questions:</w:t>
        </w:r>
      </w:ins>
    </w:p>
    <w:p w14:paraId="430F09ED" w14:textId="77777777" w:rsidR="00301525" w:rsidRDefault="008B7718">
      <w:pPr>
        <w:pStyle w:val="NormalBPBHEB"/>
        <w:numPr>
          <w:ilvl w:val="0"/>
          <w:numId w:val="117"/>
        </w:numPr>
        <w:pPrChange w:id="4322" w:author="Abhiram Arali" w:date="2024-10-30T10:21:00Z">
          <w:pPr>
            <w:pStyle w:val="ListParagraph"/>
            <w:numPr>
              <w:numId w:val="1"/>
            </w:numPr>
            <w:tabs>
              <w:tab w:val="left" w:pos="940"/>
            </w:tabs>
            <w:ind w:left="940" w:hanging="360"/>
          </w:pPr>
        </w:pPrChange>
      </w:pPr>
      <w:r>
        <w:t>Describe</w:t>
      </w:r>
      <w:r>
        <w:rPr>
          <w:spacing w:val="-3"/>
        </w:rPr>
        <w:t xml:space="preserve"> </w:t>
      </w:r>
      <w:r>
        <w:t>the</w:t>
      </w:r>
      <w:r>
        <w:rPr>
          <w:spacing w:val="-2"/>
        </w:rPr>
        <w:t xml:space="preserve"> </w:t>
      </w:r>
      <w:r>
        <w:t>basic</w:t>
      </w:r>
      <w:r>
        <w:rPr>
          <w:spacing w:val="-1"/>
        </w:rPr>
        <w:t xml:space="preserve"> </w:t>
      </w:r>
      <w:r>
        <w:t>components of</w:t>
      </w:r>
      <w:r>
        <w:rPr>
          <w:spacing w:val="-1"/>
        </w:rPr>
        <w:t xml:space="preserve"> </w:t>
      </w:r>
      <w:r>
        <w:t>a</w:t>
      </w:r>
      <w:r>
        <w:rPr>
          <w:spacing w:val="-2"/>
        </w:rPr>
        <w:t xml:space="preserve"> </w:t>
      </w:r>
      <w:r>
        <w:t>computer as represented</w:t>
      </w:r>
      <w:r>
        <w:rPr>
          <w:spacing w:val="-1"/>
        </w:rPr>
        <w:t xml:space="preserve"> </w:t>
      </w:r>
      <w:r>
        <w:t>in</w:t>
      </w:r>
      <w:r>
        <w:rPr>
          <w:spacing w:val="-1"/>
        </w:rPr>
        <w:t xml:space="preserve"> </w:t>
      </w:r>
      <w:r>
        <w:t>a</w:t>
      </w:r>
      <w:r>
        <w:rPr>
          <w:spacing w:val="-1"/>
        </w:rPr>
        <w:t xml:space="preserve"> </w:t>
      </w:r>
      <w:r>
        <w:t xml:space="preserve">block </w:t>
      </w:r>
      <w:r>
        <w:rPr>
          <w:spacing w:val="-2"/>
        </w:rPr>
        <w:t>diagram.</w:t>
      </w:r>
    </w:p>
    <w:p w14:paraId="32FC8FAE" w14:textId="77777777" w:rsidR="00301525" w:rsidRDefault="008B7718">
      <w:pPr>
        <w:pStyle w:val="NormalBPBHEB"/>
        <w:numPr>
          <w:ilvl w:val="0"/>
          <w:numId w:val="117"/>
        </w:numPr>
        <w:pPrChange w:id="4323" w:author="Abhiram Arali" w:date="2024-10-30T10:21:00Z">
          <w:pPr>
            <w:pStyle w:val="ListParagraph"/>
            <w:numPr>
              <w:numId w:val="1"/>
            </w:numPr>
            <w:tabs>
              <w:tab w:val="left" w:pos="940"/>
            </w:tabs>
            <w:spacing w:before="138" w:line="350" w:lineRule="auto"/>
            <w:ind w:left="940" w:right="223" w:hanging="360"/>
          </w:pPr>
        </w:pPrChange>
      </w:pPr>
      <w:r>
        <w:t>Explain the functions of the CPU and its relationship with memory and input/output</w:t>
      </w:r>
      <w:r>
        <w:rPr>
          <w:spacing w:val="40"/>
        </w:rPr>
        <w:t xml:space="preserve"> </w:t>
      </w:r>
      <w:r>
        <w:rPr>
          <w:spacing w:val="-2"/>
        </w:rPr>
        <w:t>devices.</w:t>
      </w:r>
    </w:p>
    <w:p w14:paraId="1E20E419" w14:textId="77777777" w:rsidR="00301525" w:rsidRDefault="008B7718">
      <w:pPr>
        <w:pStyle w:val="NormalBPBHEB"/>
        <w:numPr>
          <w:ilvl w:val="0"/>
          <w:numId w:val="117"/>
        </w:numPr>
        <w:pPrChange w:id="4324" w:author="Abhiram Arali" w:date="2024-10-30T10:21:00Z">
          <w:pPr>
            <w:pStyle w:val="ListParagraph"/>
            <w:numPr>
              <w:numId w:val="1"/>
            </w:numPr>
            <w:tabs>
              <w:tab w:val="left" w:pos="940"/>
            </w:tabs>
            <w:spacing w:before="12" w:line="350" w:lineRule="auto"/>
            <w:ind w:left="940" w:right="225" w:hanging="360"/>
          </w:pPr>
        </w:pPrChange>
      </w:pPr>
      <w:r>
        <w:lastRenderedPageBreak/>
        <w:t>What are the differences between primary memory and secondary memory? Provide examples of each.</w:t>
      </w:r>
    </w:p>
    <w:p w14:paraId="6EDB5D69" w14:textId="77777777" w:rsidR="00301525" w:rsidRDefault="008B7718">
      <w:pPr>
        <w:pStyle w:val="NormalBPBHEB"/>
        <w:numPr>
          <w:ilvl w:val="0"/>
          <w:numId w:val="117"/>
        </w:numPr>
        <w:pPrChange w:id="4325" w:author="Abhiram Arali" w:date="2024-10-30T10:21:00Z">
          <w:pPr>
            <w:pStyle w:val="ListParagraph"/>
            <w:numPr>
              <w:numId w:val="1"/>
            </w:numPr>
            <w:tabs>
              <w:tab w:val="left" w:pos="940"/>
            </w:tabs>
            <w:spacing w:before="13"/>
            <w:ind w:left="940" w:hanging="360"/>
          </w:pPr>
        </w:pPrChange>
      </w:pPr>
      <w:r>
        <w:t>List</w:t>
      </w:r>
      <w:r>
        <w:rPr>
          <w:spacing w:val="-1"/>
        </w:rPr>
        <w:t xml:space="preserve"> </w:t>
      </w:r>
      <w:r>
        <w:t>the</w:t>
      </w:r>
      <w:r>
        <w:rPr>
          <w:spacing w:val="-1"/>
        </w:rPr>
        <w:t xml:space="preserve"> </w:t>
      </w:r>
      <w:r>
        <w:t>main</w:t>
      </w:r>
      <w:r>
        <w:rPr>
          <w:spacing w:val="-1"/>
        </w:rPr>
        <w:t xml:space="preserve"> </w:t>
      </w:r>
      <w:r>
        <w:t>functions</w:t>
      </w:r>
      <w:r>
        <w:rPr>
          <w:spacing w:val="-1"/>
        </w:rPr>
        <w:t xml:space="preserve"> </w:t>
      </w:r>
      <w:r>
        <w:t>of</w:t>
      </w:r>
      <w:r>
        <w:rPr>
          <w:spacing w:val="-1"/>
        </w:rPr>
        <w:t xml:space="preserve"> </w:t>
      </w:r>
      <w:r>
        <w:t>printers</w:t>
      </w:r>
      <w:r>
        <w:rPr>
          <w:spacing w:val="-1"/>
        </w:rPr>
        <w:t xml:space="preserve"> </w:t>
      </w:r>
      <w:r>
        <w:t>and categorize</w:t>
      </w:r>
      <w:r>
        <w:rPr>
          <w:spacing w:val="-1"/>
        </w:rPr>
        <w:t xml:space="preserve"> </w:t>
      </w:r>
      <w:r>
        <w:t>them</w:t>
      </w:r>
      <w:r>
        <w:rPr>
          <w:spacing w:val="-1"/>
        </w:rPr>
        <w:t xml:space="preserve"> </w:t>
      </w:r>
      <w:r>
        <w:t>into</w:t>
      </w:r>
      <w:r>
        <w:rPr>
          <w:spacing w:val="-1"/>
        </w:rPr>
        <w:t xml:space="preserve"> </w:t>
      </w:r>
      <w:r>
        <w:rPr>
          <w:spacing w:val="-2"/>
        </w:rPr>
        <w:t>types.</w:t>
      </w:r>
    </w:p>
    <w:p w14:paraId="709B662D" w14:textId="77777777" w:rsidR="00301525" w:rsidRDefault="008B7718">
      <w:pPr>
        <w:pStyle w:val="NormalBPBHEB"/>
        <w:numPr>
          <w:ilvl w:val="0"/>
          <w:numId w:val="117"/>
        </w:numPr>
        <w:pPrChange w:id="4326" w:author="Abhiram Arali" w:date="2024-10-30T10:21:00Z">
          <w:pPr>
            <w:pStyle w:val="ListParagraph"/>
            <w:numPr>
              <w:numId w:val="1"/>
            </w:numPr>
            <w:tabs>
              <w:tab w:val="left" w:pos="940"/>
            </w:tabs>
            <w:spacing w:before="138" w:line="350" w:lineRule="auto"/>
            <w:ind w:left="940" w:right="224" w:hanging="360"/>
          </w:pPr>
        </w:pPrChange>
      </w:pPr>
      <w:r>
        <w:t>Discuss the role of keyboards in computer interaction and describe the different types of keyboards available.</w:t>
      </w:r>
    </w:p>
    <w:p w14:paraId="14ABAEE2" w14:textId="77777777" w:rsidR="00301525" w:rsidRDefault="008B7718">
      <w:pPr>
        <w:pStyle w:val="NormalBPBHEB"/>
        <w:numPr>
          <w:ilvl w:val="0"/>
          <w:numId w:val="117"/>
        </w:numPr>
        <w:pPrChange w:id="4327" w:author="Abhiram Arali" w:date="2024-10-30T10:21:00Z">
          <w:pPr>
            <w:pStyle w:val="ListParagraph"/>
            <w:numPr>
              <w:numId w:val="1"/>
            </w:numPr>
            <w:tabs>
              <w:tab w:val="left" w:pos="940"/>
            </w:tabs>
            <w:spacing w:before="13" w:line="350" w:lineRule="auto"/>
            <w:ind w:left="940" w:right="226" w:hanging="360"/>
          </w:pPr>
        </w:pPrChange>
      </w:pPr>
      <w:r>
        <w:t>Explain the functions of a mouse and how it enhances user experience with graphical user interfaces.</w:t>
      </w:r>
    </w:p>
    <w:p w14:paraId="1960C22F" w14:textId="77777777" w:rsidR="00301525" w:rsidRDefault="008B7718">
      <w:pPr>
        <w:pStyle w:val="NormalBPBHEB"/>
        <w:numPr>
          <w:ilvl w:val="0"/>
          <w:numId w:val="117"/>
        </w:numPr>
        <w:pPrChange w:id="4328" w:author="Abhiram Arali" w:date="2024-10-30T10:21:00Z">
          <w:pPr>
            <w:pStyle w:val="ListParagraph"/>
            <w:numPr>
              <w:numId w:val="1"/>
            </w:numPr>
            <w:tabs>
              <w:tab w:val="left" w:pos="940"/>
            </w:tabs>
            <w:spacing w:before="13" w:line="350" w:lineRule="auto"/>
            <w:ind w:left="940" w:right="223" w:hanging="360"/>
          </w:pPr>
        </w:pPrChange>
      </w:pPr>
      <w:r>
        <w:t>Compare</w:t>
      </w:r>
      <w:r>
        <w:rPr>
          <w:spacing w:val="31"/>
        </w:rPr>
        <w:t xml:space="preserve"> </w:t>
      </w:r>
      <w:r>
        <w:t>and</w:t>
      </w:r>
      <w:r>
        <w:rPr>
          <w:spacing w:val="34"/>
        </w:rPr>
        <w:t xml:space="preserve"> </w:t>
      </w:r>
      <w:r>
        <w:t>contrast</w:t>
      </w:r>
      <w:r>
        <w:rPr>
          <w:spacing w:val="35"/>
        </w:rPr>
        <w:t xml:space="preserve"> </w:t>
      </w:r>
      <w:r>
        <w:t>various</w:t>
      </w:r>
      <w:r>
        <w:rPr>
          <w:spacing w:val="32"/>
        </w:rPr>
        <w:t xml:space="preserve"> </w:t>
      </w:r>
      <w:r>
        <w:t>storage</w:t>
      </w:r>
      <w:r>
        <w:rPr>
          <w:spacing w:val="31"/>
        </w:rPr>
        <w:t xml:space="preserve"> </w:t>
      </w:r>
      <w:r>
        <w:t>devices,</w:t>
      </w:r>
      <w:r>
        <w:rPr>
          <w:spacing w:val="33"/>
        </w:rPr>
        <w:t xml:space="preserve"> </w:t>
      </w:r>
      <w:r>
        <w:t>including</w:t>
      </w:r>
      <w:r>
        <w:rPr>
          <w:spacing w:val="32"/>
        </w:rPr>
        <w:t xml:space="preserve"> </w:t>
      </w:r>
      <w:r>
        <w:t>HDDs,</w:t>
      </w:r>
      <w:r>
        <w:rPr>
          <w:spacing w:val="32"/>
        </w:rPr>
        <w:t xml:space="preserve"> </w:t>
      </w:r>
      <w:r>
        <w:t>SSDs,</w:t>
      </w:r>
      <w:r>
        <w:rPr>
          <w:spacing w:val="34"/>
        </w:rPr>
        <w:t xml:space="preserve"> </w:t>
      </w:r>
      <w:r>
        <w:t>and</w:t>
      </w:r>
      <w:r>
        <w:rPr>
          <w:spacing w:val="32"/>
        </w:rPr>
        <w:t xml:space="preserve"> </w:t>
      </w:r>
      <w:r>
        <w:t>optical drives. Discuss their advantages and disadvantages.</w:t>
      </w:r>
    </w:p>
    <w:p w14:paraId="300653C0" w14:textId="77777777" w:rsidR="00301525" w:rsidRDefault="008B7718">
      <w:pPr>
        <w:pStyle w:val="NormalBPBHEB"/>
        <w:numPr>
          <w:ilvl w:val="0"/>
          <w:numId w:val="117"/>
        </w:numPr>
        <w:pPrChange w:id="4329" w:author="Abhiram Arali" w:date="2024-10-30T10:21:00Z">
          <w:pPr>
            <w:pStyle w:val="ListParagraph"/>
            <w:numPr>
              <w:numId w:val="1"/>
            </w:numPr>
            <w:tabs>
              <w:tab w:val="left" w:pos="940"/>
            </w:tabs>
            <w:spacing w:before="12"/>
            <w:ind w:left="940" w:hanging="360"/>
          </w:pPr>
        </w:pPrChange>
      </w:pPr>
      <w:r>
        <w:t>Convert</w:t>
      </w:r>
      <w:r>
        <w:rPr>
          <w:spacing w:val="-7"/>
        </w:rPr>
        <w:t xml:space="preserve"> </w:t>
      </w:r>
      <w:r>
        <w:t>the</w:t>
      </w:r>
      <w:r>
        <w:rPr>
          <w:spacing w:val="-7"/>
        </w:rPr>
        <w:t xml:space="preserve"> </w:t>
      </w:r>
      <w:r>
        <w:t>decimal</w:t>
      </w:r>
      <w:r>
        <w:rPr>
          <w:spacing w:val="-5"/>
        </w:rPr>
        <w:t xml:space="preserve"> </w:t>
      </w:r>
      <w:r>
        <w:t>number</w:t>
      </w:r>
      <w:r>
        <w:rPr>
          <w:spacing w:val="-7"/>
        </w:rPr>
        <w:t xml:space="preserve"> </w:t>
      </w:r>
      <w:r>
        <w:t>45</w:t>
      </w:r>
      <w:r>
        <w:rPr>
          <w:spacing w:val="-6"/>
        </w:rPr>
        <w:t xml:space="preserve"> </w:t>
      </w:r>
      <w:r>
        <w:t>to</w:t>
      </w:r>
      <w:r>
        <w:rPr>
          <w:spacing w:val="-5"/>
        </w:rPr>
        <w:t xml:space="preserve"> </w:t>
      </w:r>
      <w:r>
        <w:t>binary</w:t>
      </w:r>
      <w:r>
        <w:rPr>
          <w:spacing w:val="-6"/>
        </w:rPr>
        <w:t xml:space="preserve"> </w:t>
      </w:r>
      <w:r>
        <w:t>and</w:t>
      </w:r>
      <w:r>
        <w:rPr>
          <w:spacing w:val="-6"/>
        </w:rPr>
        <w:t xml:space="preserve"> </w:t>
      </w:r>
      <w:r>
        <w:t>explain</w:t>
      </w:r>
      <w:r>
        <w:rPr>
          <w:spacing w:val="-5"/>
        </w:rPr>
        <w:t xml:space="preserve"> </w:t>
      </w:r>
      <w:r>
        <w:t>the</w:t>
      </w:r>
      <w:r>
        <w:rPr>
          <w:spacing w:val="-7"/>
        </w:rPr>
        <w:t xml:space="preserve"> </w:t>
      </w:r>
      <w:r>
        <w:t>steps</w:t>
      </w:r>
      <w:r>
        <w:rPr>
          <w:spacing w:val="-6"/>
        </w:rPr>
        <w:t xml:space="preserve"> </w:t>
      </w:r>
      <w:r>
        <w:t>taken</w:t>
      </w:r>
      <w:r>
        <w:rPr>
          <w:spacing w:val="-5"/>
        </w:rPr>
        <w:t xml:space="preserve"> </w:t>
      </w:r>
      <w:r>
        <w:t>in</w:t>
      </w:r>
      <w:r>
        <w:rPr>
          <w:spacing w:val="-6"/>
        </w:rPr>
        <w:t xml:space="preserve"> </w:t>
      </w:r>
      <w:r>
        <w:t>the</w:t>
      </w:r>
      <w:r>
        <w:rPr>
          <w:spacing w:val="-6"/>
        </w:rPr>
        <w:t xml:space="preserve"> </w:t>
      </w:r>
      <w:r>
        <w:rPr>
          <w:spacing w:val="-2"/>
        </w:rPr>
        <w:t>conversion.</w:t>
      </w:r>
    </w:p>
    <w:p w14:paraId="7DC7BBF2" w14:textId="77777777" w:rsidR="00301525" w:rsidRDefault="008B7718">
      <w:pPr>
        <w:pStyle w:val="NormalBPBHEB"/>
        <w:numPr>
          <w:ilvl w:val="0"/>
          <w:numId w:val="117"/>
        </w:numPr>
        <w:pPrChange w:id="4330" w:author="Abhiram Arali" w:date="2024-10-30T10:21:00Z">
          <w:pPr>
            <w:pStyle w:val="ListParagraph"/>
            <w:numPr>
              <w:numId w:val="1"/>
            </w:numPr>
            <w:tabs>
              <w:tab w:val="left" w:pos="940"/>
            </w:tabs>
            <w:spacing w:before="138" w:line="350" w:lineRule="auto"/>
            <w:ind w:left="940" w:right="223" w:hanging="360"/>
          </w:pPr>
        </w:pPrChange>
      </w:pPr>
      <w:r>
        <w:t>Perform</w:t>
      </w:r>
      <w:r>
        <w:rPr>
          <w:spacing w:val="40"/>
        </w:rPr>
        <w:t xml:space="preserve"> </w:t>
      </w:r>
      <w:r>
        <w:t>an</w:t>
      </w:r>
      <w:r>
        <w:rPr>
          <w:spacing w:val="40"/>
        </w:rPr>
        <w:t xml:space="preserve"> </w:t>
      </w:r>
      <w:r>
        <w:t>addition</w:t>
      </w:r>
      <w:r>
        <w:rPr>
          <w:spacing w:val="40"/>
        </w:rPr>
        <w:t xml:space="preserve"> </w:t>
      </w:r>
      <w:r>
        <w:t>operation</w:t>
      </w:r>
      <w:r>
        <w:rPr>
          <w:spacing w:val="40"/>
        </w:rPr>
        <w:t xml:space="preserve"> </w:t>
      </w:r>
      <w:r>
        <w:t>in</w:t>
      </w:r>
      <w:r>
        <w:rPr>
          <w:spacing w:val="40"/>
        </w:rPr>
        <w:t xml:space="preserve"> </w:t>
      </w:r>
      <w:r>
        <w:t>binary</w:t>
      </w:r>
      <w:r>
        <w:rPr>
          <w:spacing w:val="40"/>
        </w:rPr>
        <w:t xml:space="preserve"> </w:t>
      </w:r>
      <w:r>
        <w:t>and</w:t>
      </w:r>
      <w:r>
        <w:rPr>
          <w:spacing w:val="40"/>
        </w:rPr>
        <w:t xml:space="preserve"> </w:t>
      </w:r>
      <w:r>
        <w:t>explain</w:t>
      </w:r>
      <w:r>
        <w:rPr>
          <w:spacing w:val="40"/>
        </w:rPr>
        <w:t xml:space="preserve"> </w:t>
      </w:r>
      <w:r>
        <w:t>how</w:t>
      </w:r>
      <w:r>
        <w:rPr>
          <w:spacing w:val="40"/>
        </w:rPr>
        <w:t xml:space="preserve"> </w:t>
      </w:r>
      <w:r>
        <w:t>it</w:t>
      </w:r>
      <w:r>
        <w:rPr>
          <w:spacing w:val="40"/>
        </w:rPr>
        <w:t xml:space="preserve"> </w:t>
      </w:r>
      <w:r>
        <w:t>differs</w:t>
      </w:r>
      <w:r>
        <w:rPr>
          <w:spacing w:val="40"/>
        </w:rPr>
        <w:t xml:space="preserve"> </w:t>
      </w:r>
      <w:r>
        <w:t>from</w:t>
      </w:r>
      <w:r>
        <w:rPr>
          <w:spacing w:val="40"/>
        </w:rPr>
        <w:t xml:space="preserve"> </w:t>
      </w:r>
      <w:r>
        <w:t xml:space="preserve">decimal </w:t>
      </w:r>
      <w:r>
        <w:rPr>
          <w:spacing w:val="-2"/>
        </w:rPr>
        <w:t>addition.</w:t>
      </w:r>
    </w:p>
    <w:p w14:paraId="728232E4" w14:textId="77777777" w:rsidR="00301525" w:rsidRDefault="008B7718">
      <w:pPr>
        <w:pStyle w:val="NormalBPBHEB"/>
        <w:numPr>
          <w:ilvl w:val="0"/>
          <w:numId w:val="117"/>
        </w:numPr>
        <w:pPrChange w:id="4331" w:author="Abhiram Arali" w:date="2024-10-30T10:21:00Z">
          <w:pPr>
            <w:pStyle w:val="ListParagraph"/>
            <w:numPr>
              <w:numId w:val="1"/>
            </w:numPr>
            <w:tabs>
              <w:tab w:val="left" w:pos="940"/>
            </w:tabs>
            <w:spacing w:before="13"/>
            <w:ind w:left="940" w:hanging="360"/>
          </w:pPr>
        </w:pPrChange>
      </w:pPr>
      <w:r>
        <w:t>Convert</w:t>
      </w:r>
      <w:r>
        <w:rPr>
          <w:spacing w:val="-1"/>
        </w:rPr>
        <w:t xml:space="preserve"> </w:t>
      </w:r>
      <w:r>
        <w:t>the</w:t>
      </w:r>
      <w:r>
        <w:rPr>
          <w:spacing w:val="-2"/>
        </w:rPr>
        <w:t xml:space="preserve"> </w:t>
      </w:r>
      <w:r>
        <w:t>hexadecimal</w:t>
      </w:r>
      <w:r>
        <w:rPr>
          <w:spacing w:val="2"/>
        </w:rPr>
        <w:t xml:space="preserve"> </w:t>
      </w:r>
      <w:r>
        <w:t>number</w:t>
      </w:r>
      <w:r>
        <w:rPr>
          <w:spacing w:val="-3"/>
        </w:rPr>
        <w:t xml:space="preserve"> </w:t>
      </w:r>
      <w:r>
        <w:t>A3</w:t>
      </w:r>
      <w:r>
        <w:rPr>
          <w:spacing w:val="-1"/>
        </w:rPr>
        <w:t xml:space="preserve"> </w:t>
      </w:r>
      <w:r>
        <w:t>to decimal</w:t>
      </w:r>
      <w:r>
        <w:rPr>
          <w:spacing w:val="-1"/>
        </w:rPr>
        <w:t xml:space="preserve"> </w:t>
      </w:r>
      <w:r>
        <w:t>and</w:t>
      </w:r>
      <w:r>
        <w:rPr>
          <w:spacing w:val="-1"/>
        </w:rPr>
        <w:t xml:space="preserve"> </w:t>
      </w:r>
      <w:r>
        <w:t>provide the</w:t>
      </w:r>
      <w:r>
        <w:rPr>
          <w:spacing w:val="-2"/>
        </w:rPr>
        <w:t xml:space="preserve"> </w:t>
      </w:r>
      <w:r>
        <w:t xml:space="preserve">conversion </w:t>
      </w:r>
      <w:r>
        <w:rPr>
          <w:spacing w:val="-2"/>
        </w:rPr>
        <w:t>steps.</w:t>
      </w:r>
    </w:p>
    <w:p w14:paraId="07E737F6" w14:textId="77777777" w:rsidR="00301525" w:rsidRDefault="008B7718">
      <w:pPr>
        <w:pStyle w:val="NormalBPBHEB"/>
        <w:numPr>
          <w:ilvl w:val="0"/>
          <w:numId w:val="117"/>
        </w:numPr>
        <w:pPrChange w:id="4332" w:author="Abhiram Arali" w:date="2024-10-30T10:21:00Z">
          <w:pPr>
            <w:pStyle w:val="ListParagraph"/>
            <w:numPr>
              <w:numId w:val="1"/>
            </w:numPr>
            <w:tabs>
              <w:tab w:val="left" w:pos="940"/>
            </w:tabs>
            <w:spacing w:before="138"/>
            <w:ind w:left="940" w:hanging="360"/>
          </w:pPr>
        </w:pPrChange>
      </w:pPr>
      <w:r>
        <w:t>Explain</w:t>
      </w:r>
      <w:r>
        <w:rPr>
          <w:spacing w:val="-1"/>
        </w:rPr>
        <w:t xml:space="preserve"> </w:t>
      </w:r>
      <w:r>
        <w:t>the</w:t>
      </w:r>
      <w:r>
        <w:rPr>
          <w:spacing w:val="-1"/>
        </w:rPr>
        <w:t xml:space="preserve"> </w:t>
      </w:r>
      <w:r>
        <w:t>octal</w:t>
      </w:r>
      <w:r>
        <w:rPr>
          <w:spacing w:val="-1"/>
        </w:rPr>
        <w:t xml:space="preserve"> </w:t>
      </w:r>
      <w:r>
        <w:t>number system</w:t>
      </w:r>
      <w:r>
        <w:rPr>
          <w:spacing w:val="-1"/>
        </w:rPr>
        <w:t xml:space="preserve"> </w:t>
      </w:r>
      <w:r>
        <w:t>and convert</w:t>
      </w:r>
      <w:r>
        <w:rPr>
          <w:spacing w:val="-1"/>
        </w:rPr>
        <w:t xml:space="preserve"> </w:t>
      </w:r>
      <w:r>
        <w:t>the</w:t>
      </w:r>
      <w:r>
        <w:rPr>
          <w:spacing w:val="-1"/>
        </w:rPr>
        <w:t xml:space="preserve"> </w:t>
      </w:r>
      <w:r>
        <w:t>binary</w:t>
      </w:r>
      <w:r>
        <w:rPr>
          <w:spacing w:val="-1"/>
        </w:rPr>
        <w:t xml:space="preserve"> </w:t>
      </w:r>
      <w:r>
        <w:t>number</w:t>
      </w:r>
      <w:r>
        <w:rPr>
          <w:spacing w:val="-2"/>
        </w:rPr>
        <w:t xml:space="preserve"> </w:t>
      </w:r>
      <w:r>
        <w:t>101110</w:t>
      </w:r>
      <w:r>
        <w:rPr>
          <w:spacing w:val="-1"/>
        </w:rPr>
        <w:t xml:space="preserve"> </w:t>
      </w:r>
      <w:r>
        <w:t>to</w:t>
      </w:r>
      <w:r>
        <w:rPr>
          <w:spacing w:val="2"/>
        </w:rPr>
        <w:t xml:space="preserve"> </w:t>
      </w:r>
      <w:r>
        <w:rPr>
          <w:spacing w:val="-2"/>
        </w:rPr>
        <w:t>octal.</w:t>
      </w:r>
    </w:p>
    <w:p w14:paraId="4C5A97D5" w14:textId="77777777" w:rsidR="00301525" w:rsidRDefault="008B7718">
      <w:pPr>
        <w:pStyle w:val="NormalBPBHEB"/>
        <w:numPr>
          <w:ilvl w:val="0"/>
          <w:numId w:val="117"/>
        </w:numPr>
        <w:pPrChange w:id="4333" w:author="Abhiram Arali" w:date="2024-10-30T10:21:00Z">
          <w:pPr>
            <w:pStyle w:val="ListParagraph"/>
            <w:numPr>
              <w:numId w:val="1"/>
            </w:numPr>
            <w:tabs>
              <w:tab w:val="left" w:pos="940"/>
            </w:tabs>
            <w:spacing w:before="136" w:line="350" w:lineRule="auto"/>
            <w:ind w:left="940" w:right="223" w:hanging="360"/>
          </w:pPr>
        </w:pPrChange>
      </w:pPr>
      <w:r>
        <w:t>Perform</w:t>
      </w:r>
      <w:r>
        <w:rPr>
          <w:spacing w:val="27"/>
        </w:rPr>
        <w:t xml:space="preserve"> </w:t>
      </w:r>
      <w:r>
        <w:t>a</w:t>
      </w:r>
      <w:r>
        <w:rPr>
          <w:spacing w:val="27"/>
        </w:rPr>
        <w:t xml:space="preserve"> </w:t>
      </w:r>
      <w:r>
        <w:t>subtraction</w:t>
      </w:r>
      <w:r>
        <w:rPr>
          <w:spacing w:val="27"/>
        </w:rPr>
        <w:t xml:space="preserve"> </w:t>
      </w:r>
      <w:r>
        <w:t>operation</w:t>
      </w:r>
      <w:r>
        <w:rPr>
          <w:spacing w:val="27"/>
        </w:rPr>
        <w:t xml:space="preserve"> </w:t>
      </w:r>
      <w:r>
        <w:t>in</w:t>
      </w:r>
      <w:r>
        <w:rPr>
          <w:spacing w:val="28"/>
        </w:rPr>
        <w:t xml:space="preserve"> </w:t>
      </w:r>
      <w:r>
        <w:t>the</w:t>
      </w:r>
      <w:r>
        <w:rPr>
          <w:spacing w:val="27"/>
        </w:rPr>
        <w:t xml:space="preserve"> </w:t>
      </w:r>
      <w:r>
        <w:t>hexadecimal</w:t>
      </w:r>
      <w:r>
        <w:rPr>
          <w:spacing w:val="27"/>
        </w:rPr>
        <w:t xml:space="preserve"> </w:t>
      </w:r>
      <w:r>
        <w:t>number system</w:t>
      </w:r>
      <w:r>
        <w:rPr>
          <w:spacing w:val="28"/>
        </w:rPr>
        <w:t xml:space="preserve"> </w:t>
      </w:r>
      <w:r>
        <w:t>and</w:t>
      </w:r>
      <w:r>
        <w:rPr>
          <w:spacing w:val="30"/>
        </w:rPr>
        <w:t xml:space="preserve"> </w:t>
      </w:r>
      <w:r>
        <w:t>explain</w:t>
      </w:r>
      <w:r>
        <w:rPr>
          <w:spacing w:val="27"/>
        </w:rPr>
        <w:t xml:space="preserve"> </w:t>
      </w:r>
      <w:r>
        <w:t xml:space="preserve">the </w:t>
      </w:r>
      <w:r>
        <w:rPr>
          <w:spacing w:val="-2"/>
        </w:rPr>
        <w:t>process.</w:t>
      </w:r>
    </w:p>
    <w:p w14:paraId="4A7F9A73" w14:textId="77777777" w:rsidR="00301525" w:rsidRDefault="008B7718">
      <w:pPr>
        <w:pStyle w:val="NormalBPBHEB"/>
        <w:numPr>
          <w:ilvl w:val="0"/>
          <w:numId w:val="117"/>
        </w:numPr>
        <w:pPrChange w:id="4334" w:author="Abhiram Arali" w:date="2024-10-30T10:21:00Z">
          <w:pPr>
            <w:pStyle w:val="ListParagraph"/>
            <w:numPr>
              <w:numId w:val="1"/>
            </w:numPr>
            <w:tabs>
              <w:tab w:val="left" w:pos="940"/>
            </w:tabs>
            <w:spacing w:before="15" w:line="348" w:lineRule="auto"/>
            <w:ind w:left="940" w:right="220" w:hanging="360"/>
          </w:pPr>
        </w:pPrChange>
      </w:pPr>
      <w:r>
        <w:t>Differentiate</w:t>
      </w:r>
      <w:r>
        <w:rPr>
          <w:spacing w:val="-13"/>
        </w:rPr>
        <w:t xml:space="preserve"> </w:t>
      </w:r>
      <w:r>
        <w:t>between</w:t>
      </w:r>
      <w:r>
        <w:rPr>
          <w:spacing w:val="-13"/>
        </w:rPr>
        <w:t xml:space="preserve"> </w:t>
      </w:r>
      <w:r>
        <w:t>high-level</w:t>
      </w:r>
      <w:r>
        <w:rPr>
          <w:spacing w:val="-12"/>
        </w:rPr>
        <w:t xml:space="preserve"> </w:t>
      </w:r>
      <w:r>
        <w:t>languages</w:t>
      </w:r>
      <w:r>
        <w:rPr>
          <w:spacing w:val="-12"/>
        </w:rPr>
        <w:t xml:space="preserve"> </w:t>
      </w:r>
      <w:r>
        <w:t>and</w:t>
      </w:r>
      <w:r>
        <w:rPr>
          <w:spacing w:val="-13"/>
        </w:rPr>
        <w:t xml:space="preserve"> </w:t>
      </w:r>
      <w:r>
        <w:t>low-level</w:t>
      </w:r>
      <w:r>
        <w:rPr>
          <w:spacing w:val="-12"/>
        </w:rPr>
        <w:t xml:space="preserve"> </w:t>
      </w:r>
      <w:r>
        <w:t>languages.</w:t>
      </w:r>
      <w:r>
        <w:rPr>
          <w:spacing w:val="-12"/>
        </w:rPr>
        <w:t xml:space="preserve"> </w:t>
      </w:r>
      <w:r>
        <w:t>Provide</w:t>
      </w:r>
      <w:r>
        <w:rPr>
          <w:spacing w:val="-13"/>
        </w:rPr>
        <w:t xml:space="preserve"> </w:t>
      </w:r>
      <w:r>
        <w:t>examples of each.</w:t>
      </w:r>
    </w:p>
    <w:p w14:paraId="1C54FFFA" w14:textId="77777777" w:rsidR="00301525" w:rsidRDefault="008B7718">
      <w:pPr>
        <w:pStyle w:val="NormalBPBHEB"/>
        <w:numPr>
          <w:ilvl w:val="0"/>
          <w:numId w:val="117"/>
        </w:numPr>
        <w:pPrChange w:id="4335" w:author="Abhiram Arali" w:date="2024-10-30T10:21:00Z">
          <w:pPr>
            <w:pStyle w:val="ListParagraph"/>
            <w:numPr>
              <w:numId w:val="1"/>
            </w:numPr>
            <w:tabs>
              <w:tab w:val="left" w:pos="940"/>
            </w:tabs>
            <w:spacing w:before="18" w:line="348" w:lineRule="auto"/>
            <w:ind w:left="940" w:right="215" w:hanging="360"/>
          </w:pPr>
        </w:pPrChange>
      </w:pPr>
      <w:r>
        <w:t>What is assembly language? Discuss its advantages and limitations compared to high- level languages.</w:t>
      </w:r>
    </w:p>
    <w:p w14:paraId="03ECD744" w14:textId="77777777" w:rsidR="00301525" w:rsidRDefault="008B7718">
      <w:pPr>
        <w:pStyle w:val="NormalBPBHEB"/>
        <w:numPr>
          <w:ilvl w:val="0"/>
          <w:numId w:val="117"/>
        </w:numPr>
        <w:pPrChange w:id="4336" w:author="Abhiram Arali" w:date="2024-10-30T10:21:00Z">
          <w:pPr>
            <w:pStyle w:val="ListParagraph"/>
            <w:numPr>
              <w:numId w:val="1"/>
            </w:numPr>
            <w:tabs>
              <w:tab w:val="left" w:pos="940"/>
            </w:tabs>
            <w:spacing w:before="18"/>
            <w:ind w:left="940" w:hanging="360"/>
          </w:pPr>
        </w:pPrChange>
      </w:pPr>
      <w:r>
        <w:t>Explain</w:t>
      </w:r>
      <w:r>
        <w:rPr>
          <w:spacing w:val="-1"/>
        </w:rPr>
        <w:t xml:space="preserve"> </w:t>
      </w:r>
      <w:r>
        <w:t>the</w:t>
      </w:r>
      <w:r>
        <w:rPr>
          <w:spacing w:val="-1"/>
        </w:rPr>
        <w:t xml:space="preserve"> </w:t>
      </w:r>
      <w:r>
        <w:t>role</w:t>
      </w:r>
      <w:r>
        <w:rPr>
          <w:spacing w:val="-3"/>
        </w:rPr>
        <w:t xml:space="preserve"> </w:t>
      </w:r>
      <w:r>
        <w:t>of a</w:t>
      </w:r>
      <w:r>
        <w:rPr>
          <w:spacing w:val="-1"/>
        </w:rPr>
        <w:t xml:space="preserve"> </w:t>
      </w:r>
      <w:r>
        <w:t>compiler and how</w:t>
      </w:r>
      <w:r>
        <w:rPr>
          <w:spacing w:val="-1"/>
        </w:rPr>
        <w:t xml:space="preserve"> </w:t>
      </w:r>
      <w:r>
        <w:t>it differs</w:t>
      </w:r>
      <w:r>
        <w:rPr>
          <w:spacing w:val="-1"/>
        </w:rPr>
        <w:t xml:space="preserve"> </w:t>
      </w:r>
      <w:r>
        <w:t xml:space="preserve">from an </w:t>
      </w:r>
      <w:r>
        <w:rPr>
          <w:spacing w:val="-2"/>
        </w:rPr>
        <w:t>interpreter.</w:t>
      </w:r>
    </w:p>
    <w:p w14:paraId="300AFD15" w14:textId="77777777" w:rsidR="00301525" w:rsidRDefault="008B7718">
      <w:pPr>
        <w:pStyle w:val="NormalBPBHEB"/>
        <w:numPr>
          <w:ilvl w:val="0"/>
          <w:numId w:val="117"/>
        </w:numPr>
        <w:pPrChange w:id="4337" w:author="Abhiram Arali" w:date="2024-10-30T10:21:00Z">
          <w:pPr>
            <w:pStyle w:val="ListParagraph"/>
            <w:numPr>
              <w:numId w:val="1"/>
            </w:numPr>
            <w:tabs>
              <w:tab w:val="left" w:pos="940"/>
            </w:tabs>
            <w:spacing w:before="139" w:line="348" w:lineRule="auto"/>
            <w:ind w:left="940" w:right="227" w:hanging="360"/>
          </w:pPr>
        </w:pPrChange>
      </w:pPr>
      <w:r>
        <w:t>Describe</w:t>
      </w:r>
      <w:r>
        <w:rPr>
          <w:spacing w:val="40"/>
        </w:rPr>
        <w:t xml:space="preserve"> </w:t>
      </w:r>
      <w:r>
        <w:t>the</w:t>
      </w:r>
      <w:r>
        <w:rPr>
          <w:spacing w:val="40"/>
        </w:rPr>
        <w:t xml:space="preserve"> </w:t>
      </w:r>
      <w:r>
        <w:t>purpose</w:t>
      </w:r>
      <w:r>
        <w:rPr>
          <w:spacing w:val="40"/>
        </w:rPr>
        <w:t xml:space="preserve"> </w:t>
      </w:r>
      <w:r>
        <w:t>of</w:t>
      </w:r>
      <w:r>
        <w:rPr>
          <w:spacing w:val="40"/>
        </w:rPr>
        <w:t xml:space="preserve"> </w:t>
      </w:r>
      <w:r>
        <w:t>a</w:t>
      </w:r>
      <w:r>
        <w:rPr>
          <w:spacing w:val="40"/>
        </w:rPr>
        <w:t xml:space="preserve"> </w:t>
      </w:r>
      <w:r>
        <w:t>debugger</w:t>
      </w:r>
      <w:r>
        <w:rPr>
          <w:spacing w:val="40"/>
        </w:rPr>
        <w:t xml:space="preserve"> </w:t>
      </w:r>
      <w:r>
        <w:t>in</w:t>
      </w:r>
      <w:r>
        <w:rPr>
          <w:spacing w:val="40"/>
        </w:rPr>
        <w:t xml:space="preserve"> </w:t>
      </w:r>
      <w:r>
        <w:t>software</w:t>
      </w:r>
      <w:r>
        <w:rPr>
          <w:spacing w:val="40"/>
        </w:rPr>
        <w:t xml:space="preserve"> </w:t>
      </w:r>
      <w:r>
        <w:t>development</w:t>
      </w:r>
      <w:r>
        <w:rPr>
          <w:spacing w:val="40"/>
        </w:rPr>
        <w:t xml:space="preserve"> </w:t>
      </w:r>
      <w:r>
        <w:t>and</w:t>
      </w:r>
      <w:r>
        <w:rPr>
          <w:spacing w:val="40"/>
        </w:rPr>
        <w:t xml:space="preserve"> </w:t>
      </w:r>
      <w:r>
        <w:t>how</w:t>
      </w:r>
      <w:r>
        <w:rPr>
          <w:spacing w:val="40"/>
        </w:rPr>
        <w:t xml:space="preserve"> </w:t>
      </w:r>
      <w:r>
        <w:t>it</w:t>
      </w:r>
      <w:r>
        <w:rPr>
          <w:spacing w:val="40"/>
        </w:rPr>
        <w:t xml:space="preserve"> </w:t>
      </w:r>
      <w:r>
        <w:t>aids</w:t>
      </w:r>
      <w:r>
        <w:rPr>
          <w:spacing w:val="40"/>
        </w:rPr>
        <w:t xml:space="preserve"> </w:t>
      </w:r>
      <w:r>
        <w:t xml:space="preserve">in </w:t>
      </w:r>
      <w:r>
        <w:rPr>
          <w:spacing w:val="-2"/>
        </w:rPr>
        <w:t>problem-solving.</w:t>
      </w:r>
    </w:p>
    <w:p w14:paraId="309BDD01" w14:textId="77777777" w:rsidR="00301525" w:rsidRDefault="008B7718">
      <w:pPr>
        <w:pStyle w:val="NormalBPBHEB"/>
        <w:numPr>
          <w:ilvl w:val="0"/>
          <w:numId w:val="117"/>
        </w:numPr>
        <w:pPrChange w:id="4338" w:author="Abhiram Arali" w:date="2024-10-30T10:21:00Z">
          <w:pPr>
            <w:pStyle w:val="ListParagraph"/>
            <w:numPr>
              <w:numId w:val="1"/>
            </w:numPr>
            <w:tabs>
              <w:tab w:val="left" w:pos="940"/>
            </w:tabs>
            <w:spacing w:before="18" w:line="348" w:lineRule="auto"/>
            <w:ind w:left="940" w:right="222" w:hanging="360"/>
          </w:pPr>
        </w:pPrChange>
      </w:pPr>
      <w:r>
        <w:t>What</w:t>
      </w:r>
      <w:r>
        <w:rPr>
          <w:spacing w:val="-15"/>
        </w:rPr>
        <w:t xml:space="preserve"> </w:t>
      </w:r>
      <w:r>
        <w:t>is</w:t>
      </w:r>
      <w:r>
        <w:rPr>
          <w:spacing w:val="-15"/>
        </w:rPr>
        <w:t xml:space="preserve"> </w:t>
      </w:r>
      <w:r>
        <w:t>the</w:t>
      </w:r>
      <w:r>
        <w:rPr>
          <w:spacing w:val="-15"/>
        </w:rPr>
        <w:t xml:space="preserve"> </w:t>
      </w:r>
      <w:r>
        <w:t>function</w:t>
      </w:r>
      <w:r>
        <w:rPr>
          <w:spacing w:val="-15"/>
        </w:rPr>
        <w:t xml:space="preserve"> </w:t>
      </w:r>
      <w:r>
        <w:t>of</w:t>
      </w:r>
      <w:r>
        <w:rPr>
          <w:spacing w:val="-15"/>
        </w:rPr>
        <w:t xml:space="preserve"> </w:t>
      </w:r>
      <w:r>
        <w:t>a</w:t>
      </w:r>
      <w:r>
        <w:rPr>
          <w:spacing w:val="-15"/>
        </w:rPr>
        <w:t xml:space="preserve"> </w:t>
      </w:r>
      <w:r>
        <w:t>linker</w:t>
      </w:r>
      <w:r>
        <w:rPr>
          <w:spacing w:val="-15"/>
        </w:rPr>
        <w:t xml:space="preserve"> </w:t>
      </w:r>
      <w:r>
        <w:t>in</w:t>
      </w:r>
      <w:r>
        <w:rPr>
          <w:spacing w:val="-15"/>
        </w:rPr>
        <w:t xml:space="preserve"> </w:t>
      </w:r>
      <w:r>
        <w:t>the</w:t>
      </w:r>
      <w:r>
        <w:rPr>
          <w:spacing w:val="-15"/>
        </w:rPr>
        <w:t xml:space="preserve"> </w:t>
      </w:r>
      <w:r>
        <w:t>compilation</w:t>
      </w:r>
      <w:r>
        <w:rPr>
          <w:spacing w:val="-15"/>
        </w:rPr>
        <w:t xml:space="preserve"> </w:t>
      </w:r>
      <w:r>
        <w:t>process?</w:t>
      </w:r>
      <w:r>
        <w:rPr>
          <w:spacing w:val="-15"/>
        </w:rPr>
        <w:t xml:space="preserve"> </w:t>
      </w:r>
      <w:r>
        <w:t>Provide</w:t>
      </w:r>
      <w:r>
        <w:rPr>
          <w:spacing w:val="-15"/>
        </w:rPr>
        <w:t xml:space="preserve"> </w:t>
      </w:r>
      <w:r>
        <w:t>an</w:t>
      </w:r>
      <w:r>
        <w:rPr>
          <w:spacing w:val="-15"/>
        </w:rPr>
        <w:t xml:space="preserve"> </w:t>
      </w:r>
      <w:r>
        <w:t>example</w:t>
      </w:r>
      <w:r>
        <w:rPr>
          <w:spacing w:val="-15"/>
        </w:rPr>
        <w:t xml:space="preserve"> </w:t>
      </w:r>
      <w:r>
        <w:t>of</w:t>
      </w:r>
      <w:r>
        <w:rPr>
          <w:spacing w:val="-15"/>
        </w:rPr>
        <w:t xml:space="preserve"> </w:t>
      </w:r>
      <w:r>
        <w:t>when a linker is used.</w:t>
      </w:r>
    </w:p>
    <w:p w14:paraId="667A490D" w14:textId="77777777" w:rsidR="00301525" w:rsidRDefault="008B7718">
      <w:pPr>
        <w:pStyle w:val="NormalBPBHEB"/>
        <w:numPr>
          <w:ilvl w:val="0"/>
          <w:numId w:val="117"/>
        </w:numPr>
        <w:pPrChange w:id="4339" w:author="Abhiram Arali" w:date="2024-10-30T10:21:00Z">
          <w:pPr>
            <w:pStyle w:val="ListParagraph"/>
            <w:numPr>
              <w:numId w:val="1"/>
            </w:numPr>
            <w:tabs>
              <w:tab w:val="left" w:pos="940"/>
            </w:tabs>
            <w:spacing w:before="19"/>
            <w:ind w:left="940" w:hanging="360"/>
          </w:pPr>
        </w:pPrChange>
      </w:pPr>
      <w:r>
        <w:t>Explain</w:t>
      </w:r>
      <w:r>
        <w:rPr>
          <w:spacing w:val="-1"/>
        </w:rPr>
        <w:t xml:space="preserve"> </w:t>
      </w:r>
      <w:r>
        <w:t>the</w:t>
      </w:r>
      <w:r>
        <w:rPr>
          <w:spacing w:val="-2"/>
        </w:rPr>
        <w:t xml:space="preserve"> </w:t>
      </w:r>
      <w:r>
        <w:t>role</w:t>
      </w:r>
      <w:r>
        <w:rPr>
          <w:spacing w:val="-2"/>
        </w:rPr>
        <w:t xml:space="preserve"> </w:t>
      </w:r>
      <w:r>
        <w:t>of</w:t>
      </w:r>
      <w:r>
        <w:rPr>
          <w:spacing w:val="-1"/>
        </w:rPr>
        <w:t xml:space="preserve"> </w:t>
      </w:r>
      <w:r>
        <w:t>a</w:t>
      </w:r>
      <w:r>
        <w:rPr>
          <w:spacing w:val="-3"/>
        </w:rPr>
        <w:t xml:space="preserve"> </w:t>
      </w:r>
      <w:r>
        <w:t>loader in</w:t>
      </w:r>
      <w:r>
        <w:rPr>
          <w:spacing w:val="-1"/>
        </w:rPr>
        <w:t xml:space="preserve"> </w:t>
      </w:r>
      <w:r>
        <w:t>executing</w:t>
      </w:r>
      <w:r>
        <w:rPr>
          <w:spacing w:val="-1"/>
        </w:rPr>
        <w:t xml:space="preserve"> </w:t>
      </w:r>
      <w:r>
        <w:t>programs</w:t>
      </w:r>
      <w:r>
        <w:rPr>
          <w:spacing w:val="2"/>
        </w:rPr>
        <w:t xml:space="preserve"> </w:t>
      </w:r>
      <w:r>
        <w:t>and</w:t>
      </w:r>
      <w:r>
        <w:rPr>
          <w:spacing w:val="-1"/>
        </w:rPr>
        <w:t xml:space="preserve"> </w:t>
      </w:r>
      <w:r>
        <w:t>how</w:t>
      </w:r>
      <w:r>
        <w:rPr>
          <w:spacing w:val="-1"/>
        </w:rPr>
        <w:t xml:space="preserve"> </w:t>
      </w:r>
      <w:r>
        <w:t>it interacts</w:t>
      </w:r>
      <w:r>
        <w:rPr>
          <w:spacing w:val="-1"/>
        </w:rPr>
        <w:t xml:space="preserve"> </w:t>
      </w:r>
      <w:r>
        <w:t>with</w:t>
      </w:r>
      <w:r>
        <w:rPr>
          <w:spacing w:val="2"/>
        </w:rPr>
        <w:t xml:space="preserve"> </w:t>
      </w:r>
      <w:r>
        <w:rPr>
          <w:spacing w:val="-2"/>
        </w:rPr>
        <w:t>memory.</w:t>
      </w:r>
    </w:p>
    <w:p w14:paraId="7C5161D1" w14:textId="77777777" w:rsidR="00301525" w:rsidRDefault="008B7718">
      <w:pPr>
        <w:pStyle w:val="NormalBPBHEB"/>
        <w:numPr>
          <w:ilvl w:val="0"/>
          <w:numId w:val="117"/>
        </w:numPr>
        <w:pPrChange w:id="4340" w:author="Abhiram Arali" w:date="2024-10-30T10:21:00Z">
          <w:pPr>
            <w:pStyle w:val="ListParagraph"/>
            <w:numPr>
              <w:numId w:val="1"/>
            </w:numPr>
            <w:tabs>
              <w:tab w:val="left" w:pos="940"/>
            </w:tabs>
            <w:spacing w:before="138"/>
            <w:ind w:left="940" w:hanging="360"/>
          </w:pPr>
        </w:pPrChange>
      </w:pPr>
      <w:r>
        <w:t>What</w:t>
      </w:r>
      <w:r>
        <w:rPr>
          <w:spacing w:val="-1"/>
        </w:rPr>
        <w:t xml:space="preserve"> </w:t>
      </w:r>
      <w:r>
        <w:t>is</w:t>
      </w:r>
      <w:r>
        <w:rPr>
          <w:spacing w:val="-1"/>
        </w:rPr>
        <w:t xml:space="preserve"> </w:t>
      </w:r>
      <w:r>
        <w:t>an</w:t>
      </w:r>
      <w:r>
        <w:rPr>
          <w:spacing w:val="-1"/>
        </w:rPr>
        <w:t xml:space="preserve"> </w:t>
      </w:r>
      <w:r>
        <w:t>assembler,</w:t>
      </w:r>
      <w:r>
        <w:rPr>
          <w:spacing w:val="-1"/>
        </w:rPr>
        <w:t xml:space="preserve"> </w:t>
      </w:r>
      <w:r>
        <w:t>and how</w:t>
      </w:r>
      <w:r>
        <w:rPr>
          <w:spacing w:val="-1"/>
        </w:rPr>
        <w:t xml:space="preserve"> </w:t>
      </w:r>
      <w:r>
        <w:t>does</w:t>
      </w:r>
      <w:r>
        <w:rPr>
          <w:spacing w:val="-1"/>
        </w:rPr>
        <w:t xml:space="preserve"> </w:t>
      </w:r>
      <w:r>
        <w:t>it</w:t>
      </w:r>
      <w:r>
        <w:rPr>
          <w:spacing w:val="-1"/>
        </w:rPr>
        <w:t xml:space="preserve"> </w:t>
      </w:r>
      <w:r>
        <w:t>convert assembly</w:t>
      </w:r>
      <w:r>
        <w:rPr>
          <w:spacing w:val="-1"/>
        </w:rPr>
        <w:t xml:space="preserve"> </w:t>
      </w:r>
      <w:r>
        <w:t>language</w:t>
      </w:r>
      <w:r>
        <w:rPr>
          <w:spacing w:val="-2"/>
        </w:rPr>
        <w:t xml:space="preserve"> </w:t>
      </w:r>
      <w:r>
        <w:t>into</w:t>
      </w:r>
      <w:r>
        <w:rPr>
          <w:spacing w:val="-1"/>
        </w:rPr>
        <w:t xml:space="preserve"> </w:t>
      </w:r>
      <w:r>
        <w:t xml:space="preserve">machine </w:t>
      </w:r>
      <w:r>
        <w:rPr>
          <w:spacing w:val="-2"/>
        </w:rPr>
        <w:t>code?</w:t>
      </w:r>
    </w:p>
    <w:p w14:paraId="592296EB" w14:textId="538B766C" w:rsidR="00301525" w:rsidDel="00CB46CC" w:rsidRDefault="00301525">
      <w:pPr>
        <w:rPr>
          <w:del w:id="4341" w:author="Abhiram Arali" w:date="2024-10-30T10:21:00Z"/>
          <w:sz w:val="24"/>
        </w:rPr>
        <w:sectPr w:rsidR="00301525" w:rsidDel="00CB46CC">
          <w:pgSz w:w="11910" w:h="16840"/>
          <w:pgMar w:top="1540" w:right="1220" w:bottom="1200" w:left="1220" w:header="758" w:footer="1000" w:gutter="0"/>
          <w:cols w:space="720"/>
        </w:sectPr>
      </w:pPr>
    </w:p>
    <w:p w14:paraId="1F04A94A" w14:textId="77777777" w:rsidR="00301525" w:rsidRDefault="008B7718">
      <w:pPr>
        <w:pStyle w:val="NormalBPBHEB"/>
        <w:numPr>
          <w:ilvl w:val="0"/>
          <w:numId w:val="117"/>
        </w:numPr>
        <w:pPrChange w:id="4342" w:author="Abhiram Arali" w:date="2024-10-30T10:21:00Z">
          <w:pPr>
            <w:pStyle w:val="ListParagraph"/>
            <w:numPr>
              <w:numId w:val="1"/>
            </w:numPr>
            <w:tabs>
              <w:tab w:val="left" w:pos="940"/>
            </w:tabs>
            <w:spacing w:before="102" w:line="355" w:lineRule="auto"/>
            <w:ind w:left="940" w:right="218" w:hanging="360"/>
            <w:jc w:val="both"/>
          </w:pPr>
        </w:pPrChange>
      </w:pPr>
      <w:r>
        <w:t xml:space="preserve">Discuss various problem-solving techniques and how algorithms and flowcharts help in representing solutions. Provide an example of an algorithm with its corresponding </w:t>
      </w:r>
      <w:r>
        <w:rPr>
          <w:spacing w:val="-2"/>
        </w:rPr>
        <w:t>flowchart.</w:t>
      </w:r>
    </w:p>
    <w:sectPr w:rsidR="00301525">
      <w:pgSz w:w="11910" w:h="16840"/>
      <w:pgMar w:top="1540" w:right="1220" w:bottom="1200" w:left="1220" w:header="758" w:footer="100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9" w:author="Abhiram Arali" w:date="2024-10-29T12:46:00Z" w:initials="AA">
    <w:p w14:paraId="71CCDE04" w14:textId="77777777" w:rsidR="008B7718" w:rsidRDefault="008B7718" w:rsidP="000B408F">
      <w:r>
        <w:rPr>
          <w:rStyle w:val="CommentReference"/>
        </w:rPr>
        <w:annotationRef/>
      </w:r>
      <w:r>
        <w:rPr>
          <w:color w:val="000000"/>
          <w:sz w:val="20"/>
          <w:szCs w:val="20"/>
        </w:rPr>
        <w:t>Please add an introduction providing a brief insight/summary of the chapter, introducing the chapter to the authors.</w:t>
      </w:r>
    </w:p>
  </w:comment>
  <w:comment w:id="90" w:author="Abhiram Arali" w:date="2024-10-29T12:46:00Z" w:initials="AA">
    <w:p w14:paraId="1CC402E1" w14:textId="77777777" w:rsidR="008B7718" w:rsidRDefault="008B7718" w:rsidP="00B22A0C">
      <w:r>
        <w:rPr>
          <w:rStyle w:val="CommentReference"/>
        </w:rPr>
        <w:annotationRef/>
      </w:r>
      <w:r>
        <w:rPr>
          <w:color w:val="000000"/>
          <w:sz w:val="20"/>
          <w:szCs w:val="20"/>
        </w:rPr>
        <w:t>(150-200 words)</w:t>
      </w:r>
    </w:p>
  </w:comment>
  <w:comment w:id="126" w:author="Abhiram Arali" w:date="2024-10-29T12:47:00Z" w:initials="AA">
    <w:p w14:paraId="08D11917" w14:textId="77777777" w:rsidR="008B7718" w:rsidRDefault="008B7718" w:rsidP="009F151F">
      <w:r>
        <w:rPr>
          <w:rStyle w:val="CommentReference"/>
        </w:rPr>
        <w:annotationRef/>
      </w:r>
      <w:r>
        <w:rPr>
          <w:color w:val="000000"/>
          <w:sz w:val="20"/>
          <w:szCs w:val="20"/>
        </w:rPr>
        <w:t>Please add objectives talking about the learning outcomes of the chapter.</w:t>
      </w:r>
    </w:p>
    <w:p w14:paraId="4DDDB3A1" w14:textId="77777777" w:rsidR="008B7718" w:rsidRDefault="008B7718" w:rsidP="009F151F">
      <w:r>
        <w:rPr>
          <w:color w:val="000000"/>
          <w:sz w:val="20"/>
          <w:szCs w:val="20"/>
        </w:rPr>
        <w:t>(paragraph format, 150-200 words)</w:t>
      </w:r>
    </w:p>
  </w:comment>
  <w:comment w:id="577" w:author="Abhiram Arali" w:date="2024-10-29T14:11:00Z" w:initials="AA">
    <w:p w14:paraId="2447A9D3" w14:textId="77777777" w:rsidR="008B7718" w:rsidRDefault="008B7718" w:rsidP="006624AD">
      <w:r>
        <w:rPr>
          <w:rStyle w:val="CommentReference"/>
        </w:rPr>
        <w:annotationRef/>
      </w:r>
      <w:r>
        <w:rPr>
          <w:color w:val="000000"/>
          <w:sz w:val="20"/>
          <w:szCs w:val="20"/>
        </w:rPr>
        <w:t>Please note that the fifth and sixth generation coincide. Kindly keep one of them or change the dateline.</w:t>
      </w:r>
    </w:p>
  </w:comment>
  <w:comment w:id="2408" w:author="Abhiram Arali" w:date="2024-10-29T15:44:00Z" w:initials="AA">
    <w:p w14:paraId="2E31993A" w14:textId="77777777" w:rsidR="008B7718" w:rsidRDefault="008B7718" w:rsidP="003A2827">
      <w:r>
        <w:rPr>
          <w:rStyle w:val="CommentReference"/>
        </w:rPr>
        <w:annotationRef/>
      </w:r>
      <w:r>
        <w:rPr>
          <w:color w:val="000000"/>
          <w:sz w:val="20"/>
          <w:szCs w:val="20"/>
        </w:rPr>
        <w:t>Please provide equations and solutions in text format.</w:t>
      </w:r>
    </w:p>
  </w:comment>
  <w:comment w:id="2450" w:author="Abhiram Arali" w:date="2024-10-29T16:17:00Z" w:initials="AA">
    <w:p w14:paraId="216FDCFA" w14:textId="77777777" w:rsidR="008B7718" w:rsidRDefault="008B7718" w:rsidP="000316AD">
      <w:r>
        <w:rPr>
          <w:rStyle w:val="CommentReference"/>
        </w:rPr>
        <w:annotationRef/>
      </w:r>
      <w:r>
        <w:rPr>
          <w:sz w:val="20"/>
          <w:szCs w:val="20"/>
        </w:rPr>
        <w:t>Please provide equations and solutions in text format.</w:t>
      </w:r>
    </w:p>
  </w:comment>
  <w:comment w:id="2522" w:author="Abhiram Arali" w:date="2024-10-29T16:17:00Z" w:initials="AA">
    <w:p w14:paraId="0FC8DBB1" w14:textId="77777777" w:rsidR="008B7718" w:rsidRDefault="008B7718" w:rsidP="000316AD">
      <w:r>
        <w:rPr>
          <w:rStyle w:val="CommentReference"/>
        </w:rPr>
        <w:annotationRef/>
      </w:r>
      <w:r>
        <w:rPr>
          <w:sz w:val="20"/>
          <w:szCs w:val="20"/>
        </w:rPr>
        <w:t>Please provide equations and solutions in text format.</w:t>
      </w:r>
    </w:p>
  </w:comment>
  <w:comment w:id="2587" w:author="Abhiram Arali" w:date="2024-10-29T16:19:00Z" w:initials="AA">
    <w:p w14:paraId="1772C114" w14:textId="77777777" w:rsidR="008B7718" w:rsidRDefault="008B7718" w:rsidP="00D06CE2">
      <w:r>
        <w:rPr>
          <w:rStyle w:val="CommentReference"/>
        </w:rPr>
        <w:annotationRef/>
      </w:r>
      <w:r>
        <w:rPr>
          <w:sz w:val="20"/>
          <w:szCs w:val="20"/>
        </w:rPr>
        <w:t>Please provide equations and solutions in text format.</w:t>
      </w:r>
    </w:p>
    <w:p w14:paraId="0E8BECCE" w14:textId="77777777" w:rsidR="008B7718" w:rsidRDefault="008B7718" w:rsidP="00D06CE2"/>
  </w:comment>
  <w:comment w:id="2671" w:author="Abhiram Arali" w:date="2024-10-29T16:21:00Z" w:initials="AA">
    <w:p w14:paraId="7FF51E9D" w14:textId="77777777" w:rsidR="008B7718" w:rsidRDefault="008B7718" w:rsidP="00747AD0">
      <w:r>
        <w:rPr>
          <w:rStyle w:val="CommentReference"/>
        </w:rPr>
        <w:annotationRef/>
      </w:r>
      <w:r>
        <w:rPr>
          <w:sz w:val="20"/>
          <w:szCs w:val="20"/>
        </w:rPr>
        <w:t>Please provide equations and solutions in text format.</w:t>
      </w:r>
    </w:p>
  </w:comment>
  <w:comment w:id="2753" w:author="Abhiram Arali" w:date="2024-10-29T16:22:00Z" w:initials="AA">
    <w:p w14:paraId="641556B3" w14:textId="77777777" w:rsidR="008B7718" w:rsidRDefault="008B7718" w:rsidP="004B3510">
      <w:r>
        <w:rPr>
          <w:rStyle w:val="CommentReference"/>
        </w:rPr>
        <w:annotationRef/>
      </w:r>
      <w:r>
        <w:rPr>
          <w:sz w:val="20"/>
          <w:szCs w:val="20"/>
        </w:rPr>
        <w:t>Please provide equations and solutions in text format.</w:t>
      </w:r>
    </w:p>
  </w:comment>
  <w:comment w:id="2794" w:author="Abhiram Arali" w:date="2024-10-29T16:24:00Z" w:initials="AA">
    <w:p w14:paraId="55451096" w14:textId="77777777" w:rsidR="008B7718" w:rsidRDefault="008B7718" w:rsidP="0062440C">
      <w:r>
        <w:rPr>
          <w:rStyle w:val="CommentReference"/>
        </w:rPr>
        <w:annotationRef/>
      </w:r>
      <w:r>
        <w:rPr>
          <w:sz w:val="20"/>
          <w:szCs w:val="20"/>
        </w:rPr>
        <w:t>Please provide equations and solutions in text format.</w:t>
      </w:r>
    </w:p>
  </w:comment>
  <w:comment w:id="2880" w:author="Abhiram Arali" w:date="2024-10-29T17:02:00Z" w:initials="AA">
    <w:p w14:paraId="256F90C5" w14:textId="77777777" w:rsidR="008B7718" w:rsidRDefault="008B7718" w:rsidP="004E0081">
      <w:r>
        <w:rPr>
          <w:rStyle w:val="CommentReference"/>
        </w:rPr>
        <w:annotationRef/>
      </w:r>
      <w:r>
        <w:rPr>
          <w:sz w:val="20"/>
          <w:szCs w:val="20"/>
        </w:rPr>
        <w:t>Please provide equations and solutions in text format.</w:t>
      </w:r>
    </w:p>
  </w:comment>
  <w:comment w:id="2970" w:author="Abhiram Arali" w:date="2024-10-29T17:04:00Z" w:initials="AA">
    <w:p w14:paraId="2A63116D" w14:textId="77777777" w:rsidR="008B7718" w:rsidRDefault="008B7718" w:rsidP="002D51B1">
      <w:r>
        <w:rPr>
          <w:rStyle w:val="CommentReference"/>
        </w:rPr>
        <w:annotationRef/>
      </w:r>
      <w:r>
        <w:rPr>
          <w:sz w:val="20"/>
          <w:szCs w:val="20"/>
        </w:rPr>
        <w:t>Please provide equations and solutions in text format.</w:t>
      </w:r>
    </w:p>
  </w:comment>
  <w:comment w:id="2981" w:author="Abhiram Arali" w:date="2024-10-29T17:04:00Z" w:initials="AA">
    <w:p w14:paraId="63EF07D5" w14:textId="77777777" w:rsidR="008B7718" w:rsidRDefault="008B7718" w:rsidP="00707257">
      <w:r>
        <w:rPr>
          <w:rStyle w:val="CommentReference"/>
        </w:rPr>
        <w:annotationRef/>
      </w:r>
      <w:r>
        <w:rPr>
          <w:sz w:val="20"/>
          <w:szCs w:val="20"/>
        </w:rPr>
        <w:t>Please provide equations and solutions in text format.</w:t>
      </w:r>
    </w:p>
  </w:comment>
  <w:comment w:id="3031" w:author="Abhiram Arali" w:date="2024-10-29T17:05:00Z" w:initials="AA">
    <w:p w14:paraId="3C408234" w14:textId="77777777" w:rsidR="008B7718" w:rsidRDefault="008B7718" w:rsidP="00E573AD">
      <w:r>
        <w:rPr>
          <w:rStyle w:val="CommentReference"/>
        </w:rPr>
        <w:annotationRef/>
      </w:r>
      <w:r>
        <w:rPr>
          <w:sz w:val="20"/>
          <w:szCs w:val="20"/>
        </w:rPr>
        <w:t>Please provide equations and solutions in text format.</w:t>
      </w:r>
    </w:p>
  </w:comment>
  <w:comment w:id="3154" w:author="Abhiram Arali" w:date="2024-10-29T17:05:00Z" w:initials="AA">
    <w:p w14:paraId="3701E0F8" w14:textId="77777777" w:rsidR="008B7718" w:rsidRDefault="008B7718" w:rsidP="00240EDA">
      <w:r>
        <w:rPr>
          <w:rStyle w:val="CommentReference"/>
        </w:rPr>
        <w:annotationRef/>
      </w:r>
      <w:r>
        <w:rPr>
          <w:sz w:val="20"/>
          <w:szCs w:val="20"/>
        </w:rPr>
        <w:t>Please provide equations and solutions in text format.</w:t>
      </w:r>
    </w:p>
    <w:p w14:paraId="0E2C2134" w14:textId="77777777" w:rsidR="008B7718" w:rsidRDefault="008B7718" w:rsidP="00240EDA"/>
  </w:comment>
  <w:comment w:id="3190" w:author="Abhiram Arali" w:date="2024-10-29T17:06:00Z" w:initials="AA">
    <w:p w14:paraId="0506B67E" w14:textId="77777777" w:rsidR="008B7718" w:rsidRDefault="008B7718" w:rsidP="002103C4">
      <w:r>
        <w:rPr>
          <w:rStyle w:val="CommentReference"/>
        </w:rPr>
        <w:annotationRef/>
      </w:r>
      <w:r>
        <w:rPr>
          <w:sz w:val="20"/>
          <w:szCs w:val="20"/>
        </w:rPr>
        <w:t>Please provide equations and solutions in text format.</w:t>
      </w:r>
    </w:p>
  </w:comment>
  <w:comment w:id="3213" w:author="Abhiram Arali" w:date="2024-10-29T17:06:00Z" w:initials="AA">
    <w:p w14:paraId="4CD9FF5B" w14:textId="77777777" w:rsidR="008B7718" w:rsidRDefault="008B7718" w:rsidP="00C07533">
      <w:r>
        <w:rPr>
          <w:rStyle w:val="CommentReference"/>
        </w:rPr>
        <w:annotationRef/>
      </w:r>
      <w:r>
        <w:rPr>
          <w:sz w:val="20"/>
          <w:szCs w:val="20"/>
        </w:rPr>
        <w:t>Please provide equations and solutions in text format.</w:t>
      </w:r>
    </w:p>
  </w:comment>
  <w:comment w:id="3237" w:author="Abhiram Arali" w:date="2024-10-29T17:07:00Z" w:initials="AA">
    <w:p w14:paraId="557D0655" w14:textId="77777777" w:rsidR="008B7718" w:rsidRDefault="008B7718" w:rsidP="00A44E1B">
      <w:r>
        <w:rPr>
          <w:rStyle w:val="CommentReference"/>
        </w:rPr>
        <w:annotationRef/>
      </w:r>
      <w:r>
        <w:rPr>
          <w:sz w:val="20"/>
          <w:szCs w:val="20"/>
        </w:rPr>
        <w:t>Please provide equations and solutions in text format.</w:t>
      </w:r>
    </w:p>
  </w:comment>
  <w:comment w:id="3266" w:author="Abhiram Arali" w:date="2024-10-29T17:07:00Z" w:initials="AA">
    <w:p w14:paraId="03F80E76" w14:textId="77777777" w:rsidR="008B7718" w:rsidRDefault="008B7718" w:rsidP="00A44E1B">
      <w:r>
        <w:rPr>
          <w:rStyle w:val="CommentReference"/>
        </w:rPr>
        <w:annotationRef/>
      </w:r>
      <w:r>
        <w:rPr>
          <w:sz w:val="20"/>
          <w:szCs w:val="20"/>
        </w:rPr>
        <w:t>Please provide equations and solutions in text format.</w:t>
      </w:r>
    </w:p>
  </w:comment>
  <w:comment w:id="3292" w:author="Abhiram Arali" w:date="2024-10-29T17:07:00Z" w:initials="AA">
    <w:p w14:paraId="7DA4271E" w14:textId="77777777" w:rsidR="008B7718" w:rsidRDefault="008B7718" w:rsidP="00A44E1B">
      <w:r>
        <w:rPr>
          <w:rStyle w:val="CommentReference"/>
        </w:rPr>
        <w:annotationRef/>
      </w:r>
      <w:r>
        <w:rPr>
          <w:sz w:val="20"/>
          <w:szCs w:val="20"/>
        </w:rPr>
        <w:t>Please provide equations and solutions in text format.</w:t>
      </w:r>
    </w:p>
  </w:comment>
  <w:comment w:id="3325" w:author="Abhiram Arali" w:date="2024-10-29T17:08:00Z" w:initials="AA">
    <w:p w14:paraId="5BE5D904" w14:textId="77777777" w:rsidR="008B7718" w:rsidRDefault="008B7718" w:rsidP="00E56D7E">
      <w:r>
        <w:rPr>
          <w:rStyle w:val="CommentReference"/>
        </w:rPr>
        <w:annotationRef/>
      </w:r>
      <w:r>
        <w:rPr>
          <w:sz w:val="20"/>
          <w:szCs w:val="20"/>
        </w:rPr>
        <w:t>Please provide equations and solutions in text format.</w:t>
      </w:r>
    </w:p>
  </w:comment>
  <w:comment w:id="3359" w:author="Abhiram Arali" w:date="2024-10-29T17:08:00Z" w:initials="AA">
    <w:p w14:paraId="2C2C069A" w14:textId="77777777" w:rsidR="008B7718" w:rsidRDefault="008B7718" w:rsidP="00D111C7">
      <w:r>
        <w:rPr>
          <w:rStyle w:val="CommentReference"/>
        </w:rPr>
        <w:annotationRef/>
      </w:r>
      <w:r>
        <w:rPr>
          <w:sz w:val="20"/>
          <w:szCs w:val="20"/>
        </w:rPr>
        <w:t>Please provide equations and solutions in text format.</w:t>
      </w:r>
    </w:p>
  </w:comment>
  <w:comment w:id="3432" w:author="Abhiram Arali" w:date="2024-10-29T17:09:00Z" w:initials="AA">
    <w:p w14:paraId="750DE130" w14:textId="77777777" w:rsidR="008B7718" w:rsidRDefault="008B7718" w:rsidP="008739B7">
      <w:r>
        <w:rPr>
          <w:rStyle w:val="CommentReference"/>
        </w:rPr>
        <w:annotationRef/>
      </w:r>
      <w:r>
        <w:rPr>
          <w:sz w:val="20"/>
          <w:szCs w:val="20"/>
        </w:rPr>
        <w:t>Please provide equations and solutions in text format.</w:t>
      </w:r>
    </w:p>
  </w:comment>
  <w:comment w:id="3683" w:author="Abhiram Arali" w:date="2024-10-30T09:42:00Z" w:initials="AA">
    <w:p w14:paraId="673F0443" w14:textId="77777777" w:rsidR="008B7718" w:rsidRDefault="008B7718" w:rsidP="00AC459F">
      <w:r>
        <w:rPr>
          <w:rStyle w:val="CommentReference"/>
        </w:rPr>
        <w:annotationRef/>
      </w:r>
      <w:r>
        <w:rPr>
          <w:sz w:val="20"/>
          <w:szCs w:val="20"/>
        </w:rPr>
        <w:t>Please provide equations and solutions in text format.</w:t>
      </w:r>
    </w:p>
  </w:comment>
  <w:comment w:id="3731" w:author="Abhiram Arali" w:date="2024-10-30T09:43:00Z" w:initials="AA">
    <w:p w14:paraId="6EA2A99F" w14:textId="77777777" w:rsidR="008B7718" w:rsidRDefault="008B7718" w:rsidP="00AE72B0">
      <w:r>
        <w:rPr>
          <w:rStyle w:val="CommentReference"/>
        </w:rPr>
        <w:annotationRef/>
      </w:r>
      <w:r>
        <w:rPr>
          <w:sz w:val="20"/>
          <w:szCs w:val="20"/>
        </w:rPr>
        <w:t>Please provide equations and solutions in text format.</w:t>
      </w:r>
    </w:p>
  </w:comment>
  <w:comment w:id="3780" w:author="Abhiram Arali" w:date="2024-10-30T09:46:00Z" w:initials="AA">
    <w:p w14:paraId="0EAC2F46" w14:textId="77777777" w:rsidR="008B7718" w:rsidRDefault="008B7718" w:rsidP="00FB2FDB">
      <w:r>
        <w:rPr>
          <w:rStyle w:val="CommentReference"/>
        </w:rPr>
        <w:annotationRef/>
      </w:r>
      <w:r>
        <w:rPr>
          <w:color w:val="000000"/>
          <w:sz w:val="20"/>
          <w:szCs w:val="20"/>
        </w:rPr>
        <w:t>Please add content before the list explaining what the list is for.</w:t>
      </w:r>
    </w:p>
  </w:comment>
  <w:comment w:id="4311" w:author="Abhiram Arali" w:date="2024-10-30T10:21:00Z" w:initials="AA">
    <w:p w14:paraId="0A99F428" w14:textId="77777777" w:rsidR="008B7718" w:rsidRDefault="008B7718" w:rsidP="00021A0F">
      <w:r>
        <w:rPr>
          <w:rStyle w:val="CommentReference"/>
        </w:rPr>
        <w:annotationRef/>
      </w:r>
      <w:r>
        <w:rPr>
          <w:color w:val="000000"/>
          <w:sz w:val="20"/>
          <w:szCs w:val="20"/>
        </w:rPr>
        <w:t>Please add a paragraph providing a brief overview of the topics to be covered in the next chapter.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CCDE04" w15:done="0"/>
  <w15:commentEx w15:paraId="1CC402E1" w15:paraIdParent="71CCDE04" w15:done="0"/>
  <w15:commentEx w15:paraId="4DDDB3A1" w15:done="0"/>
  <w15:commentEx w15:paraId="2447A9D3" w15:done="0"/>
  <w15:commentEx w15:paraId="2E31993A" w15:done="0"/>
  <w15:commentEx w15:paraId="216FDCFA" w15:done="0"/>
  <w15:commentEx w15:paraId="0FC8DBB1" w15:done="0"/>
  <w15:commentEx w15:paraId="0E8BECCE" w15:done="0"/>
  <w15:commentEx w15:paraId="7FF51E9D" w15:done="0"/>
  <w15:commentEx w15:paraId="641556B3" w15:done="0"/>
  <w15:commentEx w15:paraId="55451096" w15:done="0"/>
  <w15:commentEx w15:paraId="256F90C5" w15:done="0"/>
  <w15:commentEx w15:paraId="2A63116D" w15:done="0"/>
  <w15:commentEx w15:paraId="63EF07D5" w15:done="0"/>
  <w15:commentEx w15:paraId="3C408234" w15:done="0"/>
  <w15:commentEx w15:paraId="0E2C2134" w15:done="0"/>
  <w15:commentEx w15:paraId="0506B67E" w15:done="0"/>
  <w15:commentEx w15:paraId="4CD9FF5B" w15:done="0"/>
  <w15:commentEx w15:paraId="557D0655" w15:done="0"/>
  <w15:commentEx w15:paraId="03F80E76" w15:done="0"/>
  <w15:commentEx w15:paraId="7DA4271E" w15:done="0"/>
  <w15:commentEx w15:paraId="5BE5D904" w15:done="0"/>
  <w15:commentEx w15:paraId="2C2C069A" w15:done="0"/>
  <w15:commentEx w15:paraId="750DE130" w15:done="0"/>
  <w15:commentEx w15:paraId="673F0443" w15:done="0"/>
  <w15:commentEx w15:paraId="6EA2A99F" w15:done="0"/>
  <w15:commentEx w15:paraId="0EAC2F46" w15:done="0"/>
  <w15:commentEx w15:paraId="0A99F4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7536A5" w16cex:dateUtc="2024-10-29T07:16:00Z"/>
  <w16cex:commentExtensible w16cex:durableId="4BC3A8AB" w16cex:dateUtc="2024-10-29T07:16:00Z"/>
  <w16cex:commentExtensible w16cex:durableId="369E12F4" w16cex:dateUtc="2024-10-29T07:17:00Z"/>
  <w16cex:commentExtensible w16cex:durableId="21DA5400" w16cex:dateUtc="2024-10-29T08:41:00Z"/>
  <w16cex:commentExtensible w16cex:durableId="1B7184C9" w16cex:dateUtc="2024-10-29T10:14:00Z"/>
  <w16cex:commentExtensible w16cex:durableId="7C760646" w16cex:dateUtc="2024-10-29T10:47:00Z"/>
  <w16cex:commentExtensible w16cex:durableId="3F406382" w16cex:dateUtc="2024-10-29T10:47:00Z"/>
  <w16cex:commentExtensible w16cex:durableId="0B929420" w16cex:dateUtc="2024-10-29T10:49:00Z"/>
  <w16cex:commentExtensible w16cex:durableId="0C33BE69" w16cex:dateUtc="2024-10-29T10:51:00Z"/>
  <w16cex:commentExtensible w16cex:durableId="36C69684" w16cex:dateUtc="2024-10-29T10:52:00Z"/>
  <w16cex:commentExtensible w16cex:durableId="5AF1DE55" w16cex:dateUtc="2024-10-29T10:54:00Z"/>
  <w16cex:commentExtensible w16cex:durableId="4F2F5116" w16cex:dateUtc="2024-10-29T11:32:00Z"/>
  <w16cex:commentExtensible w16cex:durableId="024264A4" w16cex:dateUtc="2024-10-29T11:34:00Z"/>
  <w16cex:commentExtensible w16cex:durableId="5907E018" w16cex:dateUtc="2024-10-29T11:34:00Z"/>
  <w16cex:commentExtensible w16cex:durableId="2179E472" w16cex:dateUtc="2024-10-29T11:35:00Z"/>
  <w16cex:commentExtensible w16cex:durableId="53D9612D" w16cex:dateUtc="2024-10-29T11:35:00Z"/>
  <w16cex:commentExtensible w16cex:durableId="0DDC4964" w16cex:dateUtc="2024-10-29T11:36:00Z"/>
  <w16cex:commentExtensible w16cex:durableId="5BD66723" w16cex:dateUtc="2024-10-29T11:36:00Z"/>
  <w16cex:commentExtensible w16cex:durableId="2A7C3094" w16cex:dateUtc="2024-10-29T11:37:00Z"/>
  <w16cex:commentExtensible w16cex:durableId="7B21517A" w16cex:dateUtc="2024-10-29T11:37:00Z"/>
  <w16cex:commentExtensible w16cex:durableId="3732F8E4" w16cex:dateUtc="2024-10-29T11:37:00Z"/>
  <w16cex:commentExtensible w16cex:durableId="1545726B" w16cex:dateUtc="2024-10-29T11:38:00Z"/>
  <w16cex:commentExtensible w16cex:durableId="56496D96" w16cex:dateUtc="2024-10-29T11:38:00Z"/>
  <w16cex:commentExtensible w16cex:durableId="3FC00136" w16cex:dateUtc="2024-10-29T11:39:00Z"/>
  <w16cex:commentExtensible w16cex:durableId="7A60582D" w16cex:dateUtc="2024-10-30T04:12:00Z"/>
  <w16cex:commentExtensible w16cex:durableId="5F49A601" w16cex:dateUtc="2024-10-30T04:13:00Z"/>
  <w16cex:commentExtensible w16cex:durableId="2ADCD8B6" w16cex:dateUtc="2024-10-30T04:16:00Z"/>
  <w16cex:commentExtensible w16cex:durableId="6C26E4B2" w16cex:dateUtc="2024-10-30T0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1CCDE04" w16cid:durableId="2F7536A5"/>
  <w16cid:commentId w16cid:paraId="1CC402E1" w16cid:durableId="4BC3A8AB"/>
  <w16cid:commentId w16cid:paraId="4DDDB3A1" w16cid:durableId="369E12F4"/>
  <w16cid:commentId w16cid:paraId="2447A9D3" w16cid:durableId="21DA5400"/>
  <w16cid:commentId w16cid:paraId="2E31993A" w16cid:durableId="1B7184C9"/>
  <w16cid:commentId w16cid:paraId="216FDCFA" w16cid:durableId="7C760646"/>
  <w16cid:commentId w16cid:paraId="0FC8DBB1" w16cid:durableId="3F406382"/>
  <w16cid:commentId w16cid:paraId="0E8BECCE" w16cid:durableId="0B929420"/>
  <w16cid:commentId w16cid:paraId="7FF51E9D" w16cid:durableId="0C33BE69"/>
  <w16cid:commentId w16cid:paraId="641556B3" w16cid:durableId="36C69684"/>
  <w16cid:commentId w16cid:paraId="55451096" w16cid:durableId="5AF1DE55"/>
  <w16cid:commentId w16cid:paraId="256F90C5" w16cid:durableId="4F2F5116"/>
  <w16cid:commentId w16cid:paraId="2A63116D" w16cid:durableId="024264A4"/>
  <w16cid:commentId w16cid:paraId="63EF07D5" w16cid:durableId="5907E018"/>
  <w16cid:commentId w16cid:paraId="3C408234" w16cid:durableId="2179E472"/>
  <w16cid:commentId w16cid:paraId="0E2C2134" w16cid:durableId="53D9612D"/>
  <w16cid:commentId w16cid:paraId="0506B67E" w16cid:durableId="0DDC4964"/>
  <w16cid:commentId w16cid:paraId="4CD9FF5B" w16cid:durableId="5BD66723"/>
  <w16cid:commentId w16cid:paraId="557D0655" w16cid:durableId="2A7C3094"/>
  <w16cid:commentId w16cid:paraId="03F80E76" w16cid:durableId="7B21517A"/>
  <w16cid:commentId w16cid:paraId="7DA4271E" w16cid:durableId="3732F8E4"/>
  <w16cid:commentId w16cid:paraId="5BE5D904" w16cid:durableId="1545726B"/>
  <w16cid:commentId w16cid:paraId="2C2C069A" w16cid:durableId="56496D96"/>
  <w16cid:commentId w16cid:paraId="750DE130" w16cid:durableId="3FC00136"/>
  <w16cid:commentId w16cid:paraId="673F0443" w16cid:durableId="7A60582D"/>
  <w16cid:commentId w16cid:paraId="6EA2A99F" w16cid:durableId="5F49A601"/>
  <w16cid:commentId w16cid:paraId="0EAC2F46" w16cid:durableId="2ADCD8B6"/>
  <w16cid:commentId w16cid:paraId="0A99F428" w16cid:durableId="6C26E4B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C095B" w14:textId="77777777" w:rsidR="00B508AB" w:rsidRDefault="00B508AB">
      <w:pPr>
        <w:spacing w:after="0" w:line="240" w:lineRule="auto"/>
      </w:pPr>
      <w:r>
        <w:separator/>
      </w:r>
    </w:p>
  </w:endnote>
  <w:endnote w:type="continuationSeparator" w:id="0">
    <w:p w14:paraId="6E4C95D1" w14:textId="77777777" w:rsidR="00B508AB" w:rsidRDefault="00B50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0E097" w14:textId="77777777" w:rsidR="008B7718" w:rsidRDefault="008B7718">
    <w:pPr>
      <w:pStyle w:val="BodyText"/>
      <w:spacing w:line="14" w:lineRule="auto"/>
      <w:rPr>
        <w:sz w:val="20"/>
      </w:rPr>
    </w:pPr>
    <w:r>
      <w:rPr>
        <w:noProof/>
        <w:lang w:val="en-IN" w:eastAsia="en-IN"/>
      </w:rPr>
      <mc:AlternateContent>
        <mc:Choice Requires="wps">
          <w:drawing>
            <wp:anchor distT="0" distB="0" distL="0" distR="0" simplePos="0" relativeHeight="251660288" behindDoc="1" locked="0" layoutInCell="1" allowOverlap="1" wp14:anchorId="11D7792D" wp14:editId="125060C2">
              <wp:simplePos x="0" y="0"/>
              <wp:positionH relativeFrom="page">
                <wp:posOffset>6467602</wp:posOffset>
              </wp:positionH>
              <wp:positionV relativeFrom="page">
                <wp:posOffset>9917379</wp:posOffset>
              </wp:positionV>
              <wp:extent cx="23241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21E5B805" w14:textId="77777777" w:rsidR="008B7718" w:rsidRDefault="008B7718">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FB7097">
                            <w:rPr>
                              <w:rFonts w:ascii="Calibri"/>
                              <w:noProof/>
                              <w:spacing w:val="-5"/>
                            </w:rPr>
                            <w:t>40</w:t>
                          </w:r>
                          <w:r>
                            <w:rPr>
                              <w:rFonts w:ascii="Calibri"/>
                              <w:spacing w:val="-5"/>
                            </w:rPr>
                            <w:fldChar w:fldCharType="end"/>
                          </w:r>
                        </w:p>
                      </w:txbxContent>
                    </wps:txbx>
                    <wps:bodyPr wrap="square" lIns="0" tIns="0" rIns="0" bIns="0" rtlCol="0">
                      <a:noAutofit/>
                    </wps:bodyPr>
                  </wps:wsp>
                </a:graphicData>
              </a:graphic>
            </wp:anchor>
          </w:drawing>
        </mc:Choice>
        <mc:Fallback>
          <w:pict>
            <v:shapetype w14:anchorId="11D7792D" id="_x0000_t202" coordsize="21600,21600" o:spt="202" path="m,l,21600r21600,l21600,xe">
              <v:stroke joinstyle="miter"/>
              <v:path gradientshapeok="t" o:connecttype="rect"/>
            </v:shapetype>
            <v:shape id="Textbox 3" o:spid="_x0000_s1041" type="#_x0000_t202" style="position:absolute;margin-left:509.25pt;margin-top:780.9pt;width:18.3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" filled="f" stroked="f">
              <v:path arrowok="t"/>
              <v:textbox inset="0,0,0,0">
                <w:txbxContent>
                  <w:p w14:paraId="21E5B805" w14:textId="77777777" w:rsidR="008B7718" w:rsidRDefault="008B7718">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FB7097">
                      <w:rPr>
                        <w:rFonts w:ascii="Calibri"/>
                        <w:noProof/>
                        <w:spacing w:val="-5"/>
                      </w:rPr>
                      <w:t>40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532A3" w14:textId="77777777" w:rsidR="00B508AB" w:rsidRDefault="00B508AB">
      <w:pPr>
        <w:spacing w:after="0" w:line="240" w:lineRule="auto"/>
      </w:pPr>
      <w:r>
        <w:separator/>
      </w:r>
    </w:p>
  </w:footnote>
  <w:footnote w:type="continuationSeparator" w:id="0">
    <w:p w14:paraId="14C486C3" w14:textId="77777777" w:rsidR="00B508AB" w:rsidRDefault="00B508AB">
      <w:pPr>
        <w:spacing w:after="0" w:line="240" w:lineRule="auto"/>
      </w:pPr>
      <w:r>
        <w:continuationSeparator/>
      </w:r>
    </w:p>
  </w:footnote>
  <w:footnote w:id="1">
    <w:p w14:paraId="74498B7B" w14:textId="6CDF37AB" w:rsidR="008B7718" w:rsidRDefault="008B7718">
      <w:pPr>
        <w:pStyle w:val="FootnoteText"/>
      </w:pPr>
      <w:ins w:id="199" w:author="Abhiram Arali" w:date="2024-10-29T12:53:00Z">
        <w:r>
          <w:rPr>
            <w:rStyle w:val="FootnoteReference"/>
          </w:rPr>
          <w:footnoteRef/>
        </w:r>
        <w:r>
          <w:t xml:space="preserve"> Quora</w:t>
        </w:r>
      </w:ins>
    </w:p>
  </w:footnote>
  <w:footnote w:id="2">
    <w:p w14:paraId="3903F6F8" w14:textId="1CEBDE5B" w:rsidR="008B7718" w:rsidRDefault="008B7718">
      <w:pPr>
        <w:pStyle w:val="FootnoteText"/>
      </w:pPr>
      <w:ins w:id="257" w:author="Abhiram Arali" w:date="2024-10-29T12:55:00Z">
        <w:r>
          <w:rPr>
            <w:rStyle w:val="FootnoteReference"/>
          </w:rPr>
          <w:footnoteRef/>
        </w:r>
        <w:r>
          <w:t xml:space="preserve"> </w:t>
        </w:r>
        <w:r>
          <w:rPr>
            <w:spacing w:val="-2"/>
          </w:rPr>
          <w:t>[careerpower].</w:t>
        </w:r>
      </w:ins>
    </w:p>
  </w:footnote>
  <w:footnote w:id="3">
    <w:p w14:paraId="44199A37" w14:textId="77777777" w:rsidR="008B7718" w:rsidRPr="009A63AA" w:rsidRDefault="008B7718" w:rsidP="00B965C3">
      <w:pPr>
        <w:pStyle w:val="FigureCaptionBPBHEB"/>
        <w:rPr>
          <w:ins w:id="398" w:author="Abhiram Arali" w:date="2024-10-29T14:06:00Z"/>
        </w:rPr>
      </w:pPr>
      <w:ins w:id="399" w:author="Abhiram Arali" w:date="2024-10-29T14:06:00Z">
        <w:r>
          <w:rPr>
            <w:rStyle w:val="FootnoteReference"/>
          </w:rPr>
          <w:footnoteRef/>
        </w:r>
        <w:r>
          <w:t xml:space="preserve"> </w:t>
        </w:r>
        <w:r w:rsidRPr="00DE7AB3">
          <w:t>[nawangproject].</w:t>
        </w:r>
      </w:ins>
    </w:p>
    <w:p w14:paraId="5DCB7424" w14:textId="253E1835" w:rsidR="008B7718" w:rsidRDefault="008B7718" w:rsidP="00B965C3">
      <w:pPr>
        <w:pStyle w:val="FootnoteText"/>
      </w:pPr>
    </w:p>
  </w:footnote>
  <w:footnote w:id="4">
    <w:p w14:paraId="4C7058F8" w14:textId="382D7E27" w:rsidR="008B7718" w:rsidRDefault="008B7718">
      <w:pPr>
        <w:pStyle w:val="NormalBPBHEB"/>
        <w:pPrChange w:id="482" w:author="Abhiram Arali" w:date="2024-10-29T14:09:00Z">
          <w:pPr>
            <w:pStyle w:val="BodyText"/>
            <w:ind w:left="230" w:right="230"/>
            <w:jc w:val="center"/>
          </w:pPr>
        </w:pPrChange>
      </w:pPr>
      <w:ins w:id="483" w:author="Abhiram Arali" w:date="2024-10-29T14:09:00Z">
        <w:r>
          <w:rPr>
            <w:rStyle w:val="FootnoteReference"/>
          </w:rPr>
          <w:footnoteRef/>
        </w:r>
        <w:r>
          <w:t xml:space="preserve"> </w:t>
        </w:r>
        <w:r>
          <w:rPr>
            <w:spacing w:val="-2"/>
          </w:rPr>
          <w:t xml:space="preserve">geeksforgeeks: </w:t>
        </w:r>
      </w:ins>
      <w:moveToRangeStart w:id="484" w:author="Abhiram Arali" w:date="2024-10-29T14:09:00Z" w:name="move181103389"/>
      <w:moveTo w:id="485" w:author="Abhiram Arali" w:date="2024-10-29T14:09:00Z">
        <w:r>
          <w:fldChar w:fldCharType="begin"/>
        </w:r>
        <w:r>
          <w:instrText>HYPERLINK "https://www.geeksforgeeks.org/generations-of-computers-computer-fundamentals/" \h</w:instrText>
        </w:r>
        <w:r>
          <w:fldChar w:fldCharType="separate"/>
        </w:r>
        <w:r>
          <w:rPr>
            <w:color w:val="0462C1"/>
            <w:spacing w:val="-2"/>
            <w:u w:val="single" w:color="0462C1"/>
          </w:rPr>
          <w:t>https://www.geeksforgeeks.org/generations-of-computers-computer-fundamentals/</w:t>
        </w:r>
        <w:r>
          <w:rPr>
            <w:color w:val="0462C1"/>
            <w:spacing w:val="-2"/>
            <w:u w:val="single" w:color="0462C1"/>
          </w:rPr>
          <w:fldChar w:fldCharType="end"/>
        </w:r>
      </w:moveTo>
    </w:p>
    <w:moveToRangeEnd w:id="484"/>
    <w:p w14:paraId="2AB6A97F" w14:textId="0D11F86A" w:rsidR="008B7718" w:rsidRDefault="008B7718">
      <w:pPr>
        <w:pStyle w:val="NormalBPBHEB"/>
        <w:pPrChange w:id="486" w:author="Abhiram Arali" w:date="2024-10-29T14:09:00Z">
          <w:pPr>
            <w:pStyle w:val="FootnoteText"/>
          </w:pPr>
        </w:pPrChang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2E7F0" w14:textId="77777777" w:rsidR="008B7718" w:rsidRDefault="008B7718">
    <w:pPr>
      <w:pStyle w:val="BodyText"/>
      <w:spacing w:line="14" w:lineRule="auto"/>
      <w:rPr>
        <w:sz w:val="20"/>
      </w:rPr>
    </w:pPr>
    <w:r>
      <w:rPr>
        <w:noProof/>
        <w:lang w:val="en-IN" w:eastAsia="en-IN"/>
      </w:rPr>
      <mc:AlternateContent>
        <mc:Choice Requires="wps">
          <w:drawing>
            <wp:anchor distT="0" distB="0" distL="0" distR="0" simplePos="0" relativeHeight="251656192" behindDoc="1" locked="0" layoutInCell="1" allowOverlap="1" wp14:anchorId="472B16A7" wp14:editId="5B10D48A">
              <wp:simplePos x="0" y="0"/>
              <wp:positionH relativeFrom="page">
                <wp:posOffset>914400</wp:posOffset>
              </wp:positionH>
              <wp:positionV relativeFrom="page">
                <wp:posOffset>481202</wp:posOffset>
              </wp:positionV>
              <wp:extent cx="5731510" cy="38481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384810"/>
                      </a:xfrm>
                      <a:custGeom>
                        <a:avLst/>
                        <a:gdLst/>
                        <a:ahLst/>
                        <a:cxnLst/>
                        <a:rect l="l" t="t" r="r" b="b"/>
                        <a:pathLst>
                          <a:path w="5731510" h="384810">
                            <a:moveTo>
                              <a:pt x="5731509" y="0"/>
                            </a:moveTo>
                            <a:lnTo>
                              <a:pt x="0" y="0"/>
                            </a:lnTo>
                            <a:lnTo>
                              <a:pt x="0" y="384809"/>
                            </a:lnTo>
                            <a:lnTo>
                              <a:pt x="5731509" y="384809"/>
                            </a:lnTo>
                            <a:lnTo>
                              <a:pt x="573150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29162E" id="Graphic 1" o:spid="_x0000_s1026" style="position:absolute;margin-left:1in;margin-top:37.9pt;width:451.3pt;height:30.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31510,38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" path="m5731509,l,,,384809r5731509,l5731509,xe" fillcolor="#5b9bd4" stroked="f">
              <v:path arrowok="t"/>
              <w10:wrap anchorx="page" anchory="page"/>
            </v:shape>
          </w:pict>
        </mc:Fallback>
      </mc:AlternateContent>
    </w:r>
    <w:r>
      <w:rPr>
        <w:noProof/>
        <w:lang w:val="en-IN" w:eastAsia="en-IN"/>
      </w:rPr>
      <mc:AlternateContent>
        <mc:Choice Requires="wps">
          <w:drawing>
            <wp:anchor distT="0" distB="0" distL="0" distR="0" simplePos="0" relativeHeight="251658240" behindDoc="1" locked="0" layoutInCell="1" allowOverlap="1" wp14:anchorId="2FB6A41A" wp14:editId="0CC2377D">
              <wp:simplePos x="0" y="0"/>
              <wp:positionH relativeFrom="page">
                <wp:posOffset>2029714</wp:posOffset>
              </wp:positionH>
              <wp:positionV relativeFrom="page">
                <wp:posOffset>603376</wp:posOffset>
              </wp:positionV>
              <wp:extent cx="3341370" cy="2038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1370" cy="203835"/>
                      </a:xfrm>
                      <a:prstGeom prst="rect">
                        <a:avLst/>
                      </a:prstGeom>
                    </wps:spPr>
                    <wps:txbx>
                      <w:txbxContent>
                        <w:p w14:paraId="2789D468" w14:textId="77777777" w:rsidR="008B7718" w:rsidRDefault="008B7718">
                          <w:pPr>
                            <w:spacing w:line="306" w:lineRule="exact"/>
                            <w:ind w:left="20"/>
                            <w:rPr>
                              <w:rFonts w:ascii="Calibri" w:hAnsi="Calibri"/>
                              <w:b/>
                              <w:i/>
                              <w:sz w:val="28"/>
                            </w:rPr>
                          </w:pPr>
                          <w:r>
                            <w:rPr>
                              <w:rFonts w:ascii="Calibri" w:hAnsi="Calibri"/>
                              <w:b/>
                              <w:i/>
                              <w:w w:val="120"/>
                              <w:sz w:val="28"/>
                            </w:rPr>
                            <w:t>Programming</w:t>
                          </w:r>
                          <w:r>
                            <w:rPr>
                              <w:rFonts w:ascii="Calibri" w:hAnsi="Calibri"/>
                              <w:b/>
                              <w:i/>
                              <w:spacing w:val="-11"/>
                              <w:w w:val="120"/>
                              <w:sz w:val="28"/>
                            </w:rPr>
                            <w:t xml:space="preserve"> </w:t>
                          </w:r>
                          <w:r>
                            <w:rPr>
                              <w:rFonts w:ascii="Calibri" w:hAnsi="Calibri"/>
                              <w:b/>
                              <w:i/>
                              <w:w w:val="120"/>
                              <w:sz w:val="28"/>
                            </w:rPr>
                            <w:t>for</w:t>
                          </w:r>
                          <w:r>
                            <w:rPr>
                              <w:rFonts w:ascii="Calibri" w:hAnsi="Calibri"/>
                              <w:b/>
                              <w:i/>
                              <w:spacing w:val="-8"/>
                              <w:w w:val="120"/>
                              <w:sz w:val="28"/>
                            </w:rPr>
                            <w:t xml:space="preserve"> </w:t>
                          </w:r>
                          <w:r>
                            <w:rPr>
                              <w:rFonts w:ascii="Calibri" w:hAnsi="Calibri"/>
                              <w:b/>
                              <w:i/>
                              <w:w w:val="120"/>
                              <w:sz w:val="28"/>
                            </w:rPr>
                            <w:t>Problem</w:t>
                          </w:r>
                          <w:r>
                            <w:rPr>
                              <w:rFonts w:ascii="Calibri" w:hAnsi="Calibri"/>
                              <w:b/>
                              <w:i/>
                              <w:spacing w:val="-9"/>
                              <w:w w:val="120"/>
                              <w:sz w:val="28"/>
                            </w:rPr>
                            <w:t xml:space="preserve"> </w:t>
                          </w:r>
                          <w:r>
                            <w:rPr>
                              <w:rFonts w:ascii="Calibri" w:hAnsi="Calibri"/>
                              <w:b/>
                              <w:i/>
                              <w:w w:val="120"/>
                              <w:sz w:val="28"/>
                            </w:rPr>
                            <w:t>Solving</w:t>
                          </w:r>
                          <w:r>
                            <w:rPr>
                              <w:rFonts w:ascii="Calibri" w:hAnsi="Calibri"/>
                              <w:b/>
                              <w:i/>
                              <w:spacing w:val="-1"/>
                              <w:w w:val="120"/>
                              <w:sz w:val="28"/>
                            </w:rPr>
                            <w:t xml:space="preserve"> </w:t>
                          </w:r>
                          <w:r>
                            <w:rPr>
                              <w:rFonts w:ascii="Calibri" w:hAnsi="Calibri"/>
                              <w:b/>
                              <w:i/>
                              <w:w w:val="120"/>
                              <w:sz w:val="28"/>
                            </w:rPr>
                            <w:t>–</w:t>
                          </w:r>
                          <w:r>
                            <w:rPr>
                              <w:rFonts w:ascii="Calibri" w:hAnsi="Calibri"/>
                              <w:b/>
                              <w:i/>
                              <w:spacing w:val="-11"/>
                              <w:w w:val="120"/>
                              <w:sz w:val="28"/>
                            </w:rPr>
                            <w:t xml:space="preserve"> </w:t>
                          </w:r>
                          <w:r>
                            <w:rPr>
                              <w:rFonts w:ascii="Calibri" w:hAnsi="Calibri"/>
                              <w:b/>
                              <w:i/>
                              <w:spacing w:val="-10"/>
                              <w:w w:val="120"/>
                              <w:sz w:val="28"/>
                            </w:rPr>
                            <w:t>C</w:t>
                          </w:r>
                        </w:p>
                      </w:txbxContent>
                    </wps:txbx>
                    <wps:bodyPr wrap="square" lIns="0" tIns="0" rIns="0" bIns="0" rtlCol="0">
                      <a:noAutofit/>
                    </wps:bodyPr>
                  </wps:wsp>
                </a:graphicData>
              </a:graphic>
            </wp:anchor>
          </w:drawing>
        </mc:Choice>
        <mc:Fallback>
          <w:pict>
            <v:shapetype w14:anchorId="2FB6A41A" id="_x0000_t202" coordsize="21600,21600" o:spt="202" path="m,l,21600r21600,l21600,xe">
              <v:stroke joinstyle="miter"/>
              <v:path gradientshapeok="t" o:connecttype="rect"/>
            </v:shapetype>
            <v:shape id="Textbox 2" o:spid="_x0000_s1040" type="#_x0000_t202" style="position:absolute;margin-left:159.8pt;margin-top:47.5pt;width:263.1pt;height:16.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" filled="f" stroked="f">
              <v:path arrowok="t"/>
              <v:textbox inset="0,0,0,0">
                <w:txbxContent>
                  <w:p w14:paraId="2789D468" w14:textId="77777777" w:rsidR="008B7718" w:rsidRDefault="008B7718">
                    <w:pPr>
                      <w:spacing w:line="306" w:lineRule="exact"/>
                      <w:ind w:left="20"/>
                      <w:rPr>
                        <w:rFonts w:ascii="Calibri" w:hAnsi="Calibri"/>
                        <w:b/>
                        <w:i/>
                        <w:sz w:val="28"/>
                      </w:rPr>
                    </w:pPr>
                    <w:r>
                      <w:rPr>
                        <w:rFonts w:ascii="Calibri" w:hAnsi="Calibri"/>
                        <w:b/>
                        <w:i/>
                        <w:w w:val="120"/>
                        <w:sz w:val="28"/>
                      </w:rPr>
                      <w:t>Programming</w:t>
                    </w:r>
                    <w:r>
                      <w:rPr>
                        <w:rFonts w:ascii="Calibri" w:hAnsi="Calibri"/>
                        <w:b/>
                        <w:i/>
                        <w:spacing w:val="-11"/>
                        <w:w w:val="120"/>
                        <w:sz w:val="28"/>
                      </w:rPr>
                      <w:t xml:space="preserve"> </w:t>
                    </w:r>
                    <w:r>
                      <w:rPr>
                        <w:rFonts w:ascii="Calibri" w:hAnsi="Calibri"/>
                        <w:b/>
                        <w:i/>
                        <w:w w:val="120"/>
                        <w:sz w:val="28"/>
                      </w:rPr>
                      <w:t>for</w:t>
                    </w:r>
                    <w:r>
                      <w:rPr>
                        <w:rFonts w:ascii="Calibri" w:hAnsi="Calibri"/>
                        <w:b/>
                        <w:i/>
                        <w:spacing w:val="-8"/>
                        <w:w w:val="120"/>
                        <w:sz w:val="28"/>
                      </w:rPr>
                      <w:t xml:space="preserve"> </w:t>
                    </w:r>
                    <w:r>
                      <w:rPr>
                        <w:rFonts w:ascii="Calibri" w:hAnsi="Calibri"/>
                        <w:b/>
                        <w:i/>
                        <w:w w:val="120"/>
                        <w:sz w:val="28"/>
                      </w:rPr>
                      <w:t>Problem</w:t>
                    </w:r>
                    <w:r>
                      <w:rPr>
                        <w:rFonts w:ascii="Calibri" w:hAnsi="Calibri"/>
                        <w:b/>
                        <w:i/>
                        <w:spacing w:val="-9"/>
                        <w:w w:val="120"/>
                        <w:sz w:val="28"/>
                      </w:rPr>
                      <w:t xml:space="preserve"> </w:t>
                    </w:r>
                    <w:r>
                      <w:rPr>
                        <w:rFonts w:ascii="Calibri" w:hAnsi="Calibri"/>
                        <w:b/>
                        <w:i/>
                        <w:w w:val="120"/>
                        <w:sz w:val="28"/>
                      </w:rPr>
                      <w:t>Solving</w:t>
                    </w:r>
                    <w:r>
                      <w:rPr>
                        <w:rFonts w:ascii="Calibri" w:hAnsi="Calibri"/>
                        <w:b/>
                        <w:i/>
                        <w:spacing w:val="-1"/>
                        <w:w w:val="120"/>
                        <w:sz w:val="28"/>
                      </w:rPr>
                      <w:t xml:space="preserve"> </w:t>
                    </w:r>
                    <w:r>
                      <w:rPr>
                        <w:rFonts w:ascii="Calibri" w:hAnsi="Calibri"/>
                        <w:b/>
                        <w:i/>
                        <w:w w:val="120"/>
                        <w:sz w:val="28"/>
                      </w:rPr>
                      <w:t>–</w:t>
                    </w:r>
                    <w:r>
                      <w:rPr>
                        <w:rFonts w:ascii="Calibri" w:hAnsi="Calibri"/>
                        <w:b/>
                        <w:i/>
                        <w:spacing w:val="-11"/>
                        <w:w w:val="120"/>
                        <w:sz w:val="28"/>
                      </w:rPr>
                      <w:t xml:space="preserve"> </w:t>
                    </w:r>
                    <w:r>
                      <w:rPr>
                        <w:rFonts w:ascii="Calibri" w:hAnsi="Calibri"/>
                        <w:b/>
                        <w:i/>
                        <w:spacing w:val="-10"/>
                        <w:w w:val="120"/>
                        <w:sz w:val="28"/>
                      </w:rPr>
                      <w:t>C</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5909"/>
    <w:multiLevelType w:val="hybridMultilevel"/>
    <w:tmpl w:val="D59EAB58"/>
    <w:lvl w:ilvl="0" w:tplc="C9EE4094">
      <w:start w:val="1"/>
      <w:numFmt w:val="decimal"/>
      <w:lvlText w:val="%1."/>
      <w:lvlJc w:val="left"/>
      <w:pPr>
        <w:ind w:left="460" w:hanging="240"/>
      </w:pPr>
      <w:rPr>
        <w:rFonts w:ascii="Times New Roman" w:eastAsia="Times New Roman" w:hAnsi="Times New Roman" w:cs="Times New Roman" w:hint="default"/>
        <w:b w:val="0"/>
        <w:bCs w:val="0"/>
        <w:i/>
        <w:iCs/>
        <w:spacing w:val="0"/>
        <w:w w:val="100"/>
        <w:sz w:val="24"/>
        <w:szCs w:val="24"/>
        <w:lang w:val="en-US" w:eastAsia="en-US" w:bidi="ar-SA"/>
      </w:rPr>
    </w:lvl>
    <w:lvl w:ilvl="1" w:tplc="E858029C">
      <w:numFmt w:val="bullet"/>
      <w:lvlText w:val=""/>
      <w:lvlJc w:val="left"/>
      <w:pPr>
        <w:ind w:left="220" w:hanging="360"/>
      </w:pPr>
      <w:rPr>
        <w:rFonts w:ascii="Symbol" w:eastAsia="Symbol" w:hAnsi="Symbol" w:cs="Symbol" w:hint="default"/>
        <w:b w:val="0"/>
        <w:bCs w:val="0"/>
        <w:i w:val="0"/>
        <w:iCs w:val="0"/>
        <w:spacing w:val="0"/>
        <w:w w:val="100"/>
        <w:sz w:val="24"/>
        <w:szCs w:val="24"/>
        <w:lang w:val="en-US" w:eastAsia="en-US" w:bidi="ar-SA"/>
      </w:rPr>
    </w:lvl>
    <w:lvl w:ilvl="2" w:tplc="6C8EE90E">
      <w:numFmt w:val="bullet"/>
      <w:lvlText w:val="•"/>
      <w:lvlJc w:val="left"/>
      <w:pPr>
        <w:ind w:left="940" w:hanging="360"/>
      </w:pPr>
      <w:rPr>
        <w:rFonts w:hint="default"/>
        <w:lang w:val="en-US" w:eastAsia="en-US" w:bidi="ar-SA"/>
      </w:rPr>
    </w:lvl>
    <w:lvl w:ilvl="3" w:tplc="73608368">
      <w:numFmt w:val="bullet"/>
      <w:lvlText w:val="•"/>
      <w:lvlJc w:val="left"/>
      <w:pPr>
        <w:ind w:left="2005" w:hanging="360"/>
      </w:pPr>
      <w:rPr>
        <w:rFonts w:hint="default"/>
        <w:lang w:val="en-US" w:eastAsia="en-US" w:bidi="ar-SA"/>
      </w:rPr>
    </w:lvl>
    <w:lvl w:ilvl="4" w:tplc="AE9ACE58">
      <w:numFmt w:val="bullet"/>
      <w:lvlText w:val="•"/>
      <w:lvlJc w:val="left"/>
      <w:pPr>
        <w:ind w:left="3071" w:hanging="360"/>
      </w:pPr>
      <w:rPr>
        <w:rFonts w:hint="default"/>
        <w:lang w:val="en-US" w:eastAsia="en-US" w:bidi="ar-SA"/>
      </w:rPr>
    </w:lvl>
    <w:lvl w:ilvl="5" w:tplc="B91AA6DC">
      <w:numFmt w:val="bullet"/>
      <w:lvlText w:val="•"/>
      <w:lvlJc w:val="left"/>
      <w:pPr>
        <w:ind w:left="4137" w:hanging="360"/>
      </w:pPr>
      <w:rPr>
        <w:rFonts w:hint="default"/>
        <w:lang w:val="en-US" w:eastAsia="en-US" w:bidi="ar-SA"/>
      </w:rPr>
    </w:lvl>
    <w:lvl w:ilvl="6" w:tplc="B308E924">
      <w:numFmt w:val="bullet"/>
      <w:lvlText w:val="•"/>
      <w:lvlJc w:val="left"/>
      <w:pPr>
        <w:ind w:left="5203" w:hanging="360"/>
      </w:pPr>
      <w:rPr>
        <w:rFonts w:hint="default"/>
        <w:lang w:val="en-US" w:eastAsia="en-US" w:bidi="ar-SA"/>
      </w:rPr>
    </w:lvl>
    <w:lvl w:ilvl="7" w:tplc="C8B6A93E">
      <w:numFmt w:val="bullet"/>
      <w:lvlText w:val="•"/>
      <w:lvlJc w:val="left"/>
      <w:pPr>
        <w:ind w:left="6269" w:hanging="360"/>
      </w:pPr>
      <w:rPr>
        <w:rFonts w:hint="default"/>
        <w:lang w:val="en-US" w:eastAsia="en-US" w:bidi="ar-SA"/>
      </w:rPr>
    </w:lvl>
    <w:lvl w:ilvl="8" w:tplc="58CAC030">
      <w:numFmt w:val="bullet"/>
      <w:lvlText w:val="•"/>
      <w:lvlJc w:val="left"/>
      <w:pPr>
        <w:ind w:left="7334" w:hanging="360"/>
      </w:pPr>
      <w:rPr>
        <w:rFonts w:hint="default"/>
        <w:lang w:val="en-US" w:eastAsia="en-US" w:bidi="ar-SA"/>
      </w:rPr>
    </w:lvl>
  </w:abstractNum>
  <w:abstractNum w:abstractNumId="1">
    <w:nsid w:val="005D2F9C"/>
    <w:multiLevelType w:val="hybridMultilevel"/>
    <w:tmpl w:val="54768DD0"/>
    <w:lvl w:ilvl="0" w:tplc="F170EB0E">
      <w:numFmt w:val="bullet"/>
      <w:lvlText w:val=""/>
      <w:lvlJc w:val="left"/>
      <w:pPr>
        <w:ind w:left="940" w:hanging="360"/>
      </w:pPr>
      <w:rPr>
        <w:rFonts w:ascii="Wingdings" w:eastAsia="Wingdings" w:hAnsi="Wingdings" w:cs="Wingdings" w:hint="default"/>
        <w:b w:val="0"/>
        <w:bCs w:val="0"/>
        <w:i w:val="0"/>
        <w:iCs w:val="0"/>
        <w:spacing w:val="0"/>
        <w:w w:val="100"/>
        <w:sz w:val="24"/>
        <w:szCs w:val="24"/>
        <w:lang w:val="en-US" w:eastAsia="en-US" w:bidi="ar-SA"/>
      </w:rPr>
    </w:lvl>
    <w:lvl w:ilvl="1" w:tplc="14F8D532">
      <w:numFmt w:val="bullet"/>
      <w:lvlText w:val="•"/>
      <w:lvlJc w:val="left"/>
      <w:pPr>
        <w:ind w:left="1792" w:hanging="360"/>
      </w:pPr>
      <w:rPr>
        <w:rFonts w:hint="default"/>
        <w:lang w:val="en-US" w:eastAsia="en-US" w:bidi="ar-SA"/>
      </w:rPr>
    </w:lvl>
    <w:lvl w:ilvl="2" w:tplc="8D6E486E">
      <w:numFmt w:val="bullet"/>
      <w:lvlText w:val="•"/>
      <w:lvlJc w:val="left"/>
      <w:pPr>
        <w:ind w:left="2645" w:hanging="360"/>
      </w:pPr>
      <w:rPr>
        <w:rFonts w:hint="default"/>
        <w:lang w:val="en-US" w:eastAsia="en-US" w:bidi="ar-SA"/>
      </w:rPr>
    </w:lvl>
    <w:lvl w:ilvl="3" w:tplc="F52E72B6">
      <w:numFmt w:val="bullet"/>
      <w:lvlText w:val="•"/>
      <w:lvlJc w:val="left"/>
      <w:pPr>
        <w:ind w:left="3497" w:hanging="360"/>
      </w:pPr>
      <w:rPr>
        <w:rFonts w:hint="default"/>
        <w:lang w:val="en-US" w:eastAsia="en-US" w:bidi="ar-SA"/>
      </w:rPr>
    </w:lvl>
    <w:lvl w:ilvl="4" w:tplc="27AC7F68">
      <w:numFmt w:val="bullet"/>
      <w:lvlText w:val="•"/>
      <w:lvlJc w:val="left"/>
      <w:pPr>
        <w:ind w:left="4350" w:hanging="360"/>
      </w:pPr>
      <w:rPr>
        <w:rFonts w:hint="default"/>
        <w:lang w:val="en-US" w:eastAsia="en-US" w:bidi="ar-SA"/>
      </w:rPr>
    </w:lvl>
    <w:lvl w:ilvl="5" w:tplc="3B7C5518">
      <w:numFmt w:val="bullet"/>
      <w:lvlText w:val="•"/>
      <w:lvlJc w:val="left"/>
      <w:pPr>
        <w:ind w:left="5203" w:hanging="360"/>
      </w:pPr>
      <w:rPr>
        <w:rFonts w:hint="default"/>
        <w:lang w:val="en-US" w:eastAsia="en-US" w:bidi="ar-SA"/>
      </w:rPr>
    </w:lvl>
    <w:lvl w:ilvl="6" w:tplc="05F03EF0">
      <w:numFmt w:val="bullet"/>
      <w:lvlText w:val="•"/>
      <w:lvlJc w:val="left"/>
      <w:pPr>
        <w:ind w:left="6055" w:hanging="360"/>
      </w:pPr>
      <w:rPr>
        <w:rFonts w:hint="default"/>
        <w:lang w:val="en-US" w:eastAsia="en-US" w:bidi="ar-SA"/>
      </w:rPr>
    </w:lvl>
    <w:lvl w:ilvl="7" w:tplc="EDC08CA2">
      <w:numFmt w:val="bullet"/>
      <w:lvlText w:val="•"/>
      <w:lvlJc w:val="left"/>
      <w:pPr>
        <w:ind w:left="6908" w:hanging="360"/>
      </w:pPr>
      <w:rPr>
        <w:rFonts w:hint="default"/>
        <w:lang w:val="en-US" w:eastAsia="en-US" w:bidi="ar-SA"/>
      </w:rPr>
    </w:lvl>
    <w:lvl w:ilvl="8" w:tplc="C33698C0">
      <w:numFmt w:val="bullet"/>
      <w:lvlText w:val="•"/>
      <w:lvlJc w:val="left"/>
      <w:pPr>
        <w:ind w:left="7761" w:hanging="360"/>
      </w:pPr>
      <w:rPr>
        <w:rFonts w:hint="default"/>
        <w:lang w:val="en-US" w:eastAsia="en-US" w:bidi="ar-SA"/>
      </w:rPr>
    </w:lvl>
  </w:abstractNum>
  <w:abstractNum w:abstractNumId="2">
    <w:nsid w:val="020B1D55"/>
    <w:multiLevelType w:val="hybridMultilevel"/>
    <w:tmpl w:val="E3A260AC"/>
    <w:lvl w:ilvl="0" w:tplc="053071FE">
      <w:numFmt w:val="bullet"/>
      <w:lvlText w:val="-"/>
      <w:lvlJc w:val="left"/>
      <w:pPr>
        <w:ind w:left="245"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927C3C9A">
      <w:numFmt w:val="bullet"/>
      <w:lvlText w:val="•"/>
      <w:lvlJc w:val="left"/>
      <w:pPr>
        <w:ind w:left="493" w:hanging="140"/>
      </w:pPr>
      <w:rPr>
        <w:rFonts w:hint="default"/>
        <w:lang w:val="en-US" w:eastAsia="en-US" w:bidi="ar-SA"/>
      </w:rPr>
    </w:lvl>
    <w:lvl w:ilvl="2" w:tplc="6578181A">
      <w:numFmt w:val="bullet"/>
      <w:lvlText w:val="•"/>
      <w:lvlJc w:val="left"/>
      <w:pPr>
        <w:ind w:left="747" w:hanging="140"/>
      </w:pPr>
      <w:rPr>
        <w:rFonts w:hint="default"/>
        <w:lang w:val="en-US" w:eastAsia="en-US" w:bidi="ar-SA"/>
      </w:rPr>
    </w:lvl>
    <w:lvl w:ilvl="3" w:tplc="257A4504">
      <w:numFmt w:val="bullet"/>
      <w:lvlText w:val="•"/>
      <w:lvlJc w:val="left"/>
      <w:pPr>
        <w:ind w:left="1000" w:hanging="140"/>
      </w:pPr>
      <w:rPr>
        <w:rFonts w:hint="default"/>
        <w:lang w:val="en-US" w:eastAsia="en-US" w:bidi="ar-SA"/>
      </w:rPr>
    </w:lvl>
    <w:lvl w:ilvl="4" w:tplc="3110A60E">
      <w:numFmt w:val="bullet"/>
      <w:lvlText w:val="•"/>
      <w:lvlJc w:val="left"/>
      <w:pPr>
        <w:ind w:left="1254" w:hanging="140"/>
      </w:pPr>
      <w:rPr>
        <w:rFonts w:hint="default"/>
        <w:lang w:val="en-US" w:eastAsia="en-US" w:bidi="ar-SA"/>
      </w:rPr>
    </w:lvl>
    <w:lvl w:ilvl="5" w:tplc="0EC851A8">
      <w:numFmt w:val="bullet"/>
      <w:lvlText w:val="•"/>
      <w:lvlJc w:val="left"/>
      <w:pPr>
        <w:ind w:left="1507" w:hanging="140"/>
      </w:pPr>
      <w:rPr>
        <w:rFonts w:hint="default"/>
        <w:lang w:val="en-US" w:eastAsia="en-US" w:bidi="ar-SA"/>
      </w:rPr>
    </w:lvl>
    <w:lvl w:ilvl="6" w:tplc="07D0FF3A">
      <w:numFmt w:val="bullet"/>
      <w:lvlText w:val="•"/>
      <w:lvlJc w:val="left"/>
      <w:pPr>
        <w:ind w:left="1761" w:hanging="140"/>
      </w:pPr>
      <w:rPr>
        <w:rFonts w:hint="default"/>
        <w:lang w:val="en-US" w:eastAsia="en-US" w:bidi="ar-SA"/>
      </w:rPr>
    </w:lvl>
    <w:lvl w:ilvl="7" w:tplc="E2845DE8">
      <w:numFmt w:val="bullet"/>
      <w:lvlText w:val="•"/>
      <w:lvlJc w:val="left"/>
      <w:pPr>
        <w:ind w:left="2014" w:hanging="140"/>
      </w:pPr>
      <w:rPr>
        <w:rFonts w:hint="default"/>
        <w:lang w:val="en-US" w:eastAsia="en-US" w:bidi="ar-SA"/>
      </w:rPr>
    </w:lvl>
    <w:lvl w:ilvl="8" w:tplc="2BD2A4D0">
      <w:numFmt w:val="bullet"/>
      <w:lvlText w:val="•"/>
      <w:lvlJc w:val="left"/>
      <w:pPr>
        <w:ind w:left="2268" w:hanging="140"/>
      </w:pPr>
      <w:rPr>
        <w:rFonts w:hint="default"/>
        <w:lang w:val="en-US" w:eastAsia="en-US" w:bidi="ar-SA"/>
      </w:rPr>
    </w:lvl>
  </w:abstractNum>
  <w:abstractNum w:abstractNumId="3">
    <w:nsid w:val="05C211B2"/>
    <w:multiLevelType w:val="hybridMultilevel"/>
    <w:tmpl w:val="FD9AA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5F654A2"/>
    <w:multiLevelType w:val="hybridMultilevel"/>
    <w:tmpl w:val="1A7EA76C"/>
    <w:lvl w:ilvl="0" w:tplc="47D2DB3A">
      <w:start w:val="1"/>
      <w:numFmt w:val="decimal"/>
      <w:lvlText w:val="%1."/>
      <w:lvlJc w:val="left"/>
      <w:pPr>
        <w:ind w:left="940" w:hanging="360"/>
      </w:pPr>
      <w:rPr>
        <w:rFonts w:ascii="Times New Roman" w:eastAsia="Times New Roman" w:hAnsi="Times New Roman" w:cs="Times New Roman" w:hint="default"/>
        <w:b/>
        <w:bCs/>
        <w:i w:val="0"/>
        <w:iCs w:val="0"/>
        <w:spacing w:val="0"/>
        <w:w w:val="100"/>
        <w:sz w:val="24"/>
        <w:szCs w:val="24"/>
        <w:lang w:val="en-US" w:eastAsia="en-US" w:bidi="ar-SA"/>
      </w:rPr>
    </w:lvl>
    <w:lvl w:ilvl="1" w:tplc="CDDE5D4A">
      <w:numFmt w:val="bullet"/>
      <w:lvlText w:val=""/>
      <w:lvlJc w:val="left"/>
      <w:pPr>
        <w:ind w:left="940" w:hanging="360"/>
      </w:pPr>
      <w:rPr>
        <w:rFonts w:ascii="Wingdings" w:eastAsia="Wingdings" w:hAnsi="Wingdings" w:cs="Wingdings" w:hint="default"/>
        <w:b w:val="0"/>
        <w:bCs w:val="0"/>
        <w:i w:val="0"/>
        <w:iCs w:val="0"/>
        <w:spacing w:val="0"/>
        <w:w w:val="100"/>
        <w:sz w:val="24"/>
        <w:szCs w:val="24"/>
        <w:lang w:val="en-US" w:eastAsia="en-US" w:bidi="ar-SA"/>
      </w:rPr>
    </w:lvl>
    <w:lvl w:ilvl="2" w:tplc="37DC462E">
      <w:numFmt w:val="bullet"/>
      <w:lvlText w:val="•"/>
      <w:lvlJc w:val="left"/>
      <w:pPr>
        <w:ind w:left="2645" w:hanging="360"/>
      </w:pPr>
      <w:rPr>
        <w:rFonts w:hint="default"/>
        <w:lang w:val="en-US" w:eastAsia="en-US" w:bidi="ar-SA"/>
      </w:rPr>
    </w:lvl>
    <w:lvl w:ilvl="3" w:tplc="BBECC018">
      <w:numFmt w:val="bullet"/>
      <w:lvlText w:val="•"/>
      <w:lvlJc w:val="left"/>
      <w:pPr>
        <w:ind w:left="3497" w:hanging="360"/>
      </w:pPr>
      <w:rPr>
        <w:rFonts w:hint="default"/>
        <w:lang w:val="en-US" w:eastAsia="en-US" w:bidi="ar-SA"/>
      </w:rPr>
    </w:lvl>
    <w:lvl w:ilvl="4" w:tplc="E6EA4FFE">
      <w:numFmt w:val="bullet"/>
      <w:lvlText w:val="•"/>
      <w:lvlJc w:val="left"/>
      <w:pPr>
        <w:ind w:left="4350" w:hanging="360"/>
      </w:pPr>
      <w:rPr>
        <w:rFonts w:hint="default"/>
        <w:lang w:val="en-US" w:eastAsia="en-US" w:bidi="ar-SA"/>
      </w:rPr>
    </w:lvl>
    <w:lvl w:ilvl="5" w:tplc="2B4430CC">
      <w:numFmt w:val="bullet"/>
      <w:lvlText w:val="•"/>
      <w:lvlJc w:val="left"/>
      <w:pPr>
        <w:ind w:left="5203" w:hanging="360"/>
      </w:pPr>
      <w:rPr>
        <w:rFonts w:hint="default"/>
        <w:lang w:val="en-US" w:eastAsia="en-US" w:bidi="ar-SA"/>
      </w:rPr>
    </w:lvl>
    <w:lvl w:ilvl="6" w:tplc="9378D4BC">
      <w:numFmt w:val="bullet"/>
      <w:lvlText w:val="•"/>
      <w:lvlJc w:val="left"/>
      <w:pPr>
        <w:ind w:left="6055" w:hanging="360"/>
      </w:pPr>
      <w:rPr>
        <w:rFonts w:hint="default"/>
        <w:lang w:val="en-US" w:eastAsia="en-US" w:bidi="ar-SA"/>
      </w:rPr>
    </w:lvl>
    <w:lvl w:ilvl="7" w:tplc="D2A215E6">
      <w:numFmt w:val="bullet"/>
      <w:lvlText w:val="•"/>
      <w:lvlJc w:val="left"/>
      <w:pPr>
        <w:ind w:left="6908" w:hanging="360"/>
      </w:pPr>
      <w:rPr>
        <w:rFonts w:hint="default"/>
        <w:lang w:val="en-US" w:eastAsia="en-US" w:bidi="ar-SA"/>
      </w:rPr>
    </w:lvl>
    <w:lvl w:ilvl="8" w:tplc="59FEEBEE">
      <w:numFmt w:val="bullet"/>
      <w:lvlText w:val="•"/>
      <w:lvlJc w:val="left"/>
      <w:pPr>
        <w:ind w:left="7761" w:hanging="360"/>
      </w:pPr>
      <w:rPr>
        <w:rFonts w:hint="default"/>
        <w:lang w:val="en-US" w:eastAsia="en-US" w:bidi="ar-SA"/>
      </w:rPr>
    </w:lvl>
  </w:abstractNum>
  <w:abstractNum w:abstractNumId="5">
    <w:nsid w:val="06D307AD"/>
    <w:multiLevelType w:val="hybridMultilevel"/>
    <w:tmpl w:val="6E701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74E76B2"/>
    <w:multiLevelType w:val="hybridMultilevel"/>
    <w:tmpl w:val="A1A47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9CF7C24"/>
    <w:multiLevelType w:val="hybridMultilevel"/>
    <w:tmpl w:val="85ACB2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AB56D48"/>
    <w:multiLevelType w:val="hybridMultilevel"/>
    <w:tmpl w:val="6540A12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0AC30A21"/>
    <w:multiLevelType w:val="hybridMultilevel"/>
    <w:tmpl w:val="911AF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B684CBD"/>
    <w:multiLevelType w:val="hybridMultilevel"/>
    <w:tmpl w:val="8444879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0C5F4A62"/>
    <w:multiLevelType w:val="hybridMultilevel"/>
    <w:tmpl w:val="8F40F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C890CDB"/>
    <w:multiLevelType w:val="hybridMultilevel"/>
    <w:tmpl w:val="D0B07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D686FF6"/>
    <w:multiLevelType w:val="hybridMultilevel"/>
    <w:tmpl w:val="E80CA676"/>
    <w:lvl w:ilvl="0" w:tplc="7B9C8B70">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F02ECE52">
      <w:numFmt w:val="bullet"/>
      <w:lvlText w:val="•"/>
      <w:lvlJc w:val="left"/>
      <w:pPr>
        <w:ind w:left="1792" w:hanging="360"/>
      </w:pPr>
      <w:rPr>
        <w:rFonts w:hint="default"/>
        <w:lang w:val="en-US" w:eastAsia="en-US" w:bidi="ar-SA"/>
      </w:rPr>
    </w:lvl>
    <w:lvl w:ilvl="2" w:tplc="ACA8340A">
      <w:numFmt w:val="bullet"/>
      <w:lvlText w:val="•"/>
      <w:lvlJc w:val="left"/>
      <w:pPr>
        <w:ind w:left="2645" w:hanging="360"/>
      </w:pPr>
      <w:rPr>
        <w:rFonts w:hint="default"/>
        <w:lang w:val="en-US" w:eastAsia="en-US" w:bidi="ar-SA"/>
      </w:rPr>
    </w:lvl>
    <w:lvl w:ilvl="3" w:tplc="EA30E146">
      <w:numFmt w:val="bullet"/>
      <w:lvlText w:val="•"/>
      <w:lvlJc w:val="left"/>
      <w:pPr>
        <w:ind w:left="3497" w:hanging="360"/>
      </w:pPr>
      <w:rPr>
        <w:rFonts w:hint="default"/>
        <w:lang w:val="en-US" w:eastAsia="en-US" w:bidi="ar-SA"/>
      </w:rPr>
    </w:lvl>
    <w:lvl w:ilvl="4" w:tplc="ECC4DE5E">
      <w:numFmt w:val="bullet"/>
      <w:lvlText w:val="•"/>
      <w:lvlJc w:val="left"/>
      <w:pPr>
        <w:ind w:left="4350" w:hanging="360"/>
      </w:pPr>
      <w:rPr>
        <w:rFonts w:hint="default"/>
        <w:lang w:val="en-US" w:eastAsia="en-US" w:bidi="ar-SA"/>
      </w:rPr>
    </w:lvl>
    <w:lvl w:ilvl="5" w:tplc="5E9864DE">
      <w:numFmt w:val="bullet"/>
      <w:lvlText w:val="•"/>
      <w:lvlJc w:val="left"/>
      <w:pPr>
        <w:ind w:left="5203" w:hanging="360"/>
      </w:pPr>
      <w:rPr>
        <w:rFonts w:hint="default"/>
        <w:lang w:val="en-US" w:eastAsia="en-US" w:bidi="ar-SA"/>
      </w:rPr>
    </w:lvl>
    <w:lvl w:ilvl="6" w:tplc="0B04EDBA">
      <w:numFmt w:val="bullet"/>
      <w:lvlText w:val="•"/>
      <w:lvlJc w:val="left"/>
      <w:pPr>
        <w:ind w:left="6055" w:hanging="360"/>
      </w:pPr>
      <w:rPr>
        <w:rFonts w:hint="default"/>
        <w:lang w:val="en-US" w:eastAsia="en-US" w:bidi="ar-SA"/>
      </w:rPr>
    </w:lvl>
    <w:lvl w:ilvl="7" w:tplc="9E92E690">
      <w:numFmt w:val="bullet"/>
      <w:lvlText w:val="•"/>
      <w:lvlJc w:val="left"/>
      <w:pPr>
        <w:ind w:left="6908" w:hanging="360"/>
      </w:pPr>
      <w:rPr>
        <w:rFonts w:hint="default"/>
        <w:lang w:val="en-US" w:eastAsia="en-US" w:bidi="ar-SA"/>
      </w:rPr>
    </w:lvl>
    <w:lvl w:ilvl="8" w:tplc="C6869CE4">
      <w:numFmt w:val="bullet"/>
      <w:lvlText w:val="•"/>
      <w:lvlJc w:val="left"/>
      <w:pPr>
        <w:ind w:left="7761" w:hanging="360"/>
      </w:pPr>
      <w:rPr>
        <w:rFonts w:hint="default"/>
        <w:lang w:val="en-US" w:eastAsia="en-US" w:bidi="ar-SA"/>
      </w:rPr>
    </w:lvl>
  </w:abstractNum>
  <w:abstractNum w:abstractNumId="14">
    <w:nsid w:val="0E655D81"/>
    <w:multiLevelType w:val="hybridMultilevel"/>
    <w:tmpl w:val="DDCC9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0FAD1D49"/>
    <w:multiLevelType w:val="multilevel"/>
    <w:tmpl w:val="698A2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12E4B33"/>
    <w:multiLevelType w:val="hybridMultilevel"/>
    <w:tmpl w:val="727C5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1E650BA"/>
    <w:multiLevelType w:val="hybridMultilevel"/>
    <w:tmpl w:val="28FA5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3305E49"/>
    <w:multiLevelType w:val="hybridMultilevel"/>
    <w:tmpl w:val="D7600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4E13453"/>
    <w:multiLevelType w:val="hybridMultilevel"/>
    <w:tmpl w:val="0332FDDE"/>
    <w:lvl w:ilvl="0" w:tplc="B16C2306">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E88ABC50">
      <w:numFmt w:val="bullet"/>
      <w:lvlText w:val="•"/>
      <w:lvlJc w:val="left"/>
      <w:pPr>
        <w:ind w:left="1792" w:hanging="360"/>
      </w:pPr>
      <w:rPr>
        <w:rFonts w:hint="default"/>
        <w:lang w:val="en-US" w:eastAsia="en-US" w:bidi="ar-SA"/>
      </w:rPr>
    </w:lvl>
    <w:lvl w:ilvl="2" w:tplc="D0BE9CE4">
      <w:numFmt w:val="bullet"/>
      <w:lvlText w:val="•"/>
      <w:lvlJc w:val="left"/>
      <w:pPr>
        <w:ind w:left="2645" w:hanging="360"/>
      </w:pPr>
      <w:rPr>
        <w:rFonts w:hint="default"/>
        <w:lang w:val="en-US" w:eastAsia="en-US" w:bidi="ar-SA"/>
      </w:rPr>
    </w:lvl>
    <w:lvl w:ilvl="3" w:tplc="79204F92">
      <w:numFmt w:val="bullet"/>
      <w:lvlText w:val="•"/>
      <w:lvlJc w:val="left"/>
      <w:pPr>
        <w:ind w:left="3497" w:hanging="360"/>
      </w:pPr>
      <w:rPr>
        <w:rFonts w:hint="default"/>
        <w:lang w:val="en-US" w:eastAsia="en-US" w:bidi="ar-SA"/>
      </w:rPr>
    </w:lvl>
    <w:lvl w:ilvl="4" w:tplc="07E89EAA">
      <w:numFmt w:val="bullet"/>
      <w:lvlText w:val="•"/>
      <w:lvlJc w:val="left"/>
      <w:pPr>
        <w:ind w:left="4350" w:hanging="360"/>
      </w:pPr>
      <w:rPr>
        <w:rFonts w:hint="default"/>
        <w:lang w:val="en-US" w:eastAsia="en-US" w:bidi="ar-SA"/>
      </w:rPr>
    </w:lvl>
    <w:lvl w:ilvl="5" w:tplc="8EB09B30">
      <w:numFmt w:val="bullet"/>
      <w:lvlText w:val="•"/>
      <w:lvlJc w:val="left"/>
      <w:pPr>
        <w:ind w:left="5203" w:hanging="360"/>
      </w:pPr>
      <w:rPr>
        <w:rFonts w:hint="default"/>
        <w:lang w:val="en-US" w:eastAsia="en-US" w:bidi="ar-SA"/>
      </w:rPr>
    </w:lvl>
    <w:lvl w:ilvl="6" w:tplc="F9327634">
      <w:numFmt w:val="bullet"/>
      <w:lvlText w:val="•"/>
      <w:lvlJc w:val="left"/>
      <w:pPr>
        <w:ind w:left="6055" w:hanging="360"/>
      </w:pPr>
      <w:rPr>
        <w:rFonts w:hint="default"/>
        <w:lang w:val="en-US" w:eastAsia="en-US" w:bidi="ar-SA"/>
      </w:rPr>
    </w:lvl>
    <w:lvl w:ilvl="7" w:tplc="4D762314">
      <w:numFmt w:val="bullet"/>
      <w:lvlText w:val="•"/>
      <w:lvlJc w:val="left"/>
      <w:pPr>
        <w:ind w:left="6908" w:hanging="360"/>
      </w:pPr>
      <w:rPr>
        <w:rFonts w:hint="default"/>
        <w:lang w:val="en-US" w:eastAsia="en-US" w:bidi="ar-SA"/>
      </w:rPr>
    </w:lvl>
    <w:lvl w:ilvl="8" w:tplc="37E2530E">
      <w:numFmt w:val="bullet"/>
      <w:lvlText w:val="•"/>
      <w:lvlJc w:val="left"/>
      <w:pPr>
        <w:ind w:left="7761" w:hanging="360"/>
      </w:pPr>
      <w:rPr>
        <w:rFonts w:hint="default"/>
        <w:lang w:val="en-US" w:eastAsia="en-US" w:bidi="ar-SA"/>
      </w:rPr>
    </w:lvl>
  </w:abstractNum>
  <w:abstractNum w:abstractNumId="20">
    <w:nsid w:val="195462E4"/>
    <w:multiLevelType w:val="hybridMultilevel"/>
    <w:tmpl w:val="0032D86A"/>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1A1D7089"/>
    <w:multiLevelType w:val="hybridMultilevel"/>
    <w:tmpl w:val="326A8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1AE33B32"/>
    <w:multiLevelType w:val="hybridMultilevel"/>
    <w:tmpl w:val="75524B8C"/>
    <w:lvl w:ilvl="0" w:tplc="C0E21BA4">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C0AAF334">
      <w:numFmt w:val="bullet"/>
      <w:lvlText w:val=""/>
      <w:lvlJc w:val="left"/>
      <w:pPr>
        <w:ind w:left="940" w:hanging="360"/>
      </w:pPr>
      <w:rPr>
        <w:rFonts w:ascii="Symbol" w:eastAsia="Symbol" w:hAnsi="Symbol" w:cs="Symbol" w:hint="default"/>
        <w:b w:val="0"/>
        <w:bCs w:val="0"/>
        <w:i w:val="0"/>
        <w:iCs w:val="0"/>
        <w:spacing w:val="0"/>
        <w:w w:val="99"/>
        <w:sz w:val="20"/>
        <w:szCs w:val="20"/>
        <w:lang w:val="en-US" w:eastAsia="en-US" w:bidi="ar-SA"/>
      </w:rPr>
    </w:lvl>
    <w:lvl w:ilvl="2" w:tplc="9F60CC44">
      <w:numFmt w:val="bullet"/>
      <w:lvlText w:val="•"/>
      <w:lvlJc w:val="left"/>
      <w:pPr>
        <w:ind w:left="1887" w:hanging="360"/>
      </w:pPr>
      <w:rPr>
        <w:rFonts w:hint="default"/>
        <w:lang w:val="en-US" w:eastAsia="en-US" w:bidi="ar-SA"/>
      </w:rPr>
    </w:lvl>
    <w:lvl w:ilvl="3" w:tplc="058AFD6E">
      <w:numFmt w:val="bullet"/>
      <w:lvlText w:val="•"/>
      <w:lvlJc w:val="left"/>
      <w:pPr>
        <w:ind w:left="2834" w:hanging="360"/>
      </w:pPr>
      <w:rPr>
        <w:rFonts w:hint="default"/>
        <w:lang w:val="en-US" w:eastAsia="en-US" w:bidi="ar-SA"/>
      </w:rPr>
    </w:lvl>
    <w:lvl w:ilvl="4" w:tplc="25C66B90">
      <w:numFmt w:val="bullet"/>
      <w:lvlText w:val="•"/>
      <w:lvlJc w:val="left"/>
      <w:pPr>
        <w:ind w:left="3782" w:hanging="360"/>
      </w:pPr>
      <w:rPr>
        <w:rFonts w:hint="default"/>
        <w:lang w:val="en-US" w:eastAsia="en-US" w:bidi="ar-SA"/>
      </w:rPr>
    </w:lvl>
    <w:lvl w:ilvl="5" w:tplc="CE2290BC">
      <w:numFmt w:val="bullet"/>
      <w:lvlText w:val="•"/>
      <w:lvlJc w:val="left"/>
      <w:pPr>
        <w:ind w:left="4729" w:hanging="360"/>
      </w:pPr>
      <w:rPr>
        <w:rFonts w:hint="default"/>
        <w:lang w:val="en-US" w:eastAsia="en-US" w:bidi="ar-SA"/>
      </w:rPr>
    </w:lvl>
    <w:lvl w:ilvl="6" w:tplc="F5708A9C">
      <w:numFmt w:val="bullet"/>
      <w:lvlText w:val="•"/>
      <w:lvlJc w:val="left"/>
      <w:pPr>
        <w:ind w:left="5676" w:hanging="360"/>
      </w:pPr>
      <w:rPr>
        <w:rFonts w:hint="default"/>
        <w:lang w:val="en-US" w:eastAsia="en-US" w:bidi="ar-SA"/>
      </w:rPr>
    </w:lvl>
    <w:lvl w:ilvl="7" w:tplc="204692BE">
      <w:numFmt w:val="bullet"/>
      <w:lvlText w:val="•"/>
      <w:lvlJc w:val="left"/>
      <w:pPr>
        <w:ind w:left="6624" w:hanging="360"/>
      </w:pPr>
      <w:rPr>
        <w:rFonts w:hint="default"/>
        <w:lang w:val="en-US" w:eastAsia="en-US" w:bidi="ar-SA"/>
      </w:rPr>
    </w:lvl>
    <w:lvl w:ilvl="8" w:tplc="28BC3334">
      <w:numFmt w:val="bullet"/>
      <w:lvlText w:val="•"/>
      <w:lvlJc w:val="left"/>
      <w:pPr>
        <w:ind w:left="7571" w:hanging="360"/>
      </w:pPr>
      <w:rPr>
        <w:rFonts w:hint="default"/>
        <w:lang w:val="en-US" w:eastAsia="en-US" w:bidi="ar-SA"/>
      </w:rPr>
    </w:lvl>
  </w:abstractNum>
  <w:abstractNum w:abstractNumId="23">
    <w:nsid w:val="1BDC07EB"/>
    <w:multiLevelType w:val="hybridMultilevel"/>
    <w:tmpl w:val="08562B9E"/>
    <w:lvl w:ilvl="0" w:tplc="D9E6D222">
      <w:numFmt w:val="bullet"/>
      <w:lvlText w:val="-"/>
      <w:lvlJc w:val="left"/>
      <w:pPr>
        <w:ind w:left="245"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0AC81CC6">
      <w:numFmt w:val="bullet"/>
      <w:lvlText w:val="•"/>
      <w:lvlJc w:val="left"/>
      <w:pPr>
        <w:ind w:left="493" w:hanging="140"/>
      </w:pPr>
      <w:rPr>
        <w:rFonts w:hint="default"/>
        <w:lang w:val="en-US" w:eastAsia="en-US" w:bidi="ar-SA"/>
      </w:rPr>
    </w:lvl>
    <w:lvl w:ilvl="2" w:tplc="42C2984A">
      <w:numFmt w:val="bullet"/>
      <w:lvlText w:val="•"/>
      <w:lvlJc w:val="left"/>
      <w:pPr>
        <w:ind w:left="747" w:hanging="140"/>
      </w:pPr>
      <w:rPr>
        <w:rFonts w:hint="default"/>
        <w:lang w:val="en-US" w:eastAsia="en-US" w:bidi="ar-SA"/>
      </w:rPr>
    </w:lvl>
    <w:lvl w:ilvl="3" w:tplc="BA18A5BE">
      <w:numFmt w:val="bullet"/>
      <w:lvlText w:val="•"/>
      <w:lvlJc w:val="left"/>
      <w:pPr>
        <w:ind w:left="1000" w:hanging="140"/>
      </w:pPr>
      <w:rPr>
        <w:rFonts w:hint="default"/>
        <w:lang w:val="en-US" w:eastAsia="en-US" w:bidi="ar-SA"/>
      </w:rPr>
    </w:lvl>
    <w:lvl w:ilvl="4" w:tplc="FFB8FA60">
      <w:numFmt w:val="bullet"/>
      <w:lvlText w:val="•"/>
      <w:lvlJc w:val="left"/>
      <w:pPr>
        <w:ind w:left="1254" w:hanging="140"/>
      </w:pPr>
      <w:rPr>
        <w:rFonts w:hint="default"/>
        <w:lang w:val="en-US" w:eastAsia="en-US" w:bidi="ar-SA"/>
      </w:rPr>
    </w:lvl>
    <w:lvl w:ilvl="5" w:tplc="D4D80A8C">
      <w:numFmt w:val="bullet"/>
      <w:lvlText w:val="•"/>
      <w:lvlJc w:val="left"/>
      <w:pPr>
        <w:ind w:left="1507" w:hanging="140"/>
      </w:pPr>
      <w:rPr>
        <w:rFonts w:hint="default"/>
        <w:lang w:val="en-US" w:eastAsia="en-US" w:bidi="ar-SA"/>
      </w:rPr>
    </w:lvl>
    <w:lvl w:ilvl="6" w:tplc="D99A8BCE">
      <w:numFmt w:val="bullet"/>
      <w:lvlText w:val="•"/>
      <w:lvlJc w:val="left"/>
      <w:pPr>
        <w:ind w:left="1761" w:hanging="140"/>
      </w:pPr>
      <w:rPr>
        <w:rFonts w:hint="default"/>
        <w:lang w:val="en-US" w:eastAsia="en-US" w:bidi="ar-SA"/>
      </w:rPr>
    </w:lvl>
    <w:lvl w:ilvl="7" w:tplc="EFA060CC">
      <w:numFmt w:val="bullet"/>
      <w:lvlText w:val="•"/>
      <w:lvlJc w:val="left"/>
      <w:pPr>
        <w:ind w:left="2014" w:hanging="140"/>
      </w:pPr>
      <w:rPr>
        <w:rFonts w:hint="default"/>
        <w:lang w:val="en-US" w:eastAsia="en-US" w:bidi="ar-SA"/>
      </w:rPr>
    </w:lvl>
    <w:lvl w:ilvl="8" w:tplc="F3267FEE">
      <w:numFmt w:val="bullet"/>
      <w:lvlText w:val="•"/>
      <w:lvlJc w:val="left"/>
      <w:pPr>
        <w:ind w:left="2268" w:hanging="140"/>
      </w:pPr>
      <w:rPr>
        <w:rFonts w:hint="default"/>
        <w:lang w:val="en-US" w:eastAsia="en-US" w:bidi="ar-SA"/>
      </w:rPr>
    </w:lvl>
  </w:abstractNum>
  <w:abstractNum w:abstractNumId="24">
    <w:nsid w:val="1C052A05"/>
    <w:multiLevelType w:val="hybridMultilevel"/>
    <w:tmpl w:val="53B02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1C3B3998"/>
    <w:multiLevelType w:val="hybridMultilevel"/>
    <w:tmpl w:val="57FE2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1C813ED7"/>
    <w:multiLevelType w:val="hybridMultilevel"/>
    <w:tmpl w:val="A350C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1DB13C24"/>
    <w:multiLevelType w:val="hybridMultilevel"/>
    <w:tmpl w:val="CAD60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1E7D62B4"/>
    <w:multiLevelType w:val="hybridMultilevel"/>
    <w:tmpl w:val="D876B07C"/>
    <w:lvl w:ilvl="0" w:tplc="200A9EE2">
      <w:start w:val="1"/>
      <w:numFmt w:val="decimal"/>
      <w:lvlText w:val="%1."/>
      <w:lvlJc w:val="left"/>
      <w:pPr>
        <w:ind w:left="940" w:hanging="360"/>
      </w:pPr>
      <w:rPr>
        <w:rFonts w:hint="default"/>
        <w:spacing w:val="0"/>
        <w:w w:val="100"/>
        <w:lang w:val="en-US" w:eastAsia="en-US" w:bidi="ar-SA"/>
      </w:rPr>
    </w:lvl>
    <w:lvl w:ilvl="1" w:tplc="EA7E774A">
      <w:numFmt w:val="bullet"/>
      <w:lvlText w:val="•"/>
      <w:lvlJc w:val="left"/>
      <w:pPr>
        <w:ind w:left="1792" w:hanging="360"/>
      </w:pPr>
      <w:rPr>
        <w:rFonts w:hint="default"/>
        <w:lang w:val="en-US" w:eastAsia="en-US" w:bidi="ar-SA"/>
      </w:rPr>
    </w:lvl>
    <w:lvl w:ilvl="2" w:tplc="B0B23A06">
      <w:numFmt w:val="bullet"/>
      <w:lvlText w:val="•"/>
      <w:lvlJc w:val="left"/>
      <w:pPr>
        <w:ind w:left="2645" w:hanging="360"/>
      </w:pPr>
      <w:rPr>
        <w:rFonts w:hint="default"/>
        <w:lang w:val="en-US" w:eastAsia="en-US" w:bidi="ar-SA"/>
      </w:rPr>
    </w:lvl>
    <w:lvl w:ilvl="3" w:tplc="5E7C4B2A">
      <w:numFmt w:val="bullet"/>
      <w:lvlText w:val="•"/>
      <w:lvlJc w:val="left"/>
      <w:pPr>
        <w:ind w:left="3497" w:hanging="360"/>
      </w:pPr>
      <w:rPr>
        <w:rFonts w:hint="default"/>
        <w:lang w:val="en-US" w:eastAsia="en-US" w:bidi="ar-SA"/>
      </w:rPr>
    </w:lvl>
    <w:lvl w:ilvl="4" w:tplc="E2A0D43A">
      <w:numFmt w:val="bullet"/>
      <w:lvlText w:val="•"/>
      <w:lvlJc w:val="left"/>
      <w:pPr>
        <w:ind w:left="4350" w:hanging="360"/>
      </w:pPr>
      <w:rPr>
        <w:rFonts w:hint="default"/>
        <w:lang w:val="en-US" w:eastAsia="en-US" w:bidi="ar-SA"/>
      </w:rPr>
    </w:lvl>
    <w:lvl w:ilvl="5" w:tplc="4E5CA42C">
      <w:numFmt w:val="bullet"/>
      <w:lvlText w:val="•"/>
      <w:lvlJc w:val="left"/>
      <w:pPr>
        <w:ind w:left="5203" w:hanging="360"/>
      </w:pPr>
      <w:rPr>
        <w:rFonts w:hint="default"/>
        <w:lang w:val="en-US" w:eastAsia="en-US" w:bidi="ar-SA"/>
      </w:rPr>
    </w:lvl>
    <w:lvl w:ilvl="6" w:tplc="CA301A2E">
      <w:numFmt w:val="bullet"/>
      <w:lvlText w:val="•"/>
      <w:lvlJc w:val="left"/>
      <w:pPr>
        <w:ind w:left="6055" w:hanging="360"/>
      </w:pPr>
      <w:rPr>
        <w:rFonts w:hint="default"/>
        <w:lang w:val="en-US" w:eastAsia="en-US" w:bidi="ar-SA"/>
      </w:rPr>
    </w:lvl>
    <w:lvl w:ilvl="7" w:tplc="AC5A92E2">
      <w:numFmt w:val="bullet"/>
      <w:lvlText w:val="•"/>
      <w:lvlJc w:val="left"/>
      <w:pPr>
        <w:ind w:left="6908" w:hanging="360"/>
      </w:pPr>
      <w:rPr>
        <w:rFonts w:hint="default"/>
        <w:lang w:val="en-US" w:eastAsia="en-US" w:bidi="ar-SA"/>
      </w:rPr>
    </w:lvl>
    <w:lvl w:ilvl="8" w:tplc="592411A0">
      <w:numFmt w:val="bullet"/>
      <w:lvlText w:val="•"/>
      <w:lvlJc w:val="left"/>
      <w:pPr>
        <w:ind w:left="7761" w:hanging="360"/>
      </w:pPr>
      <w:rPr>
        <w:rFonts w:hint="default"/>
        <w:lang w:val="en-US" w:eastAsia="en-US" w:bidi="ar-SA"/>
      </w:rPr>
    </w:lvl>
  </w:abstractNum>
  <w:abstractNum w:abstractNumId="29">
    <w:nsid w:val="20DB23E0"/>
    <w:multiLevelType w:val="hybridMultilevel"/>
    <w:tmpl w:val="EADCAE92"/>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nsid w:val="21980A0E"/>
    <w:multiLevelType w:val="hybridMultilevel"/>
    <w:tmpl w:val="FD6CC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21B853E7"/>
    <w:multiLevelType w:val="hybridMultilevel"/>
    <w:tmpl w:val="21A06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229A2E98"/>
    <w:multiLevelType w:val="hybridMultilevel"/>
    <w:tmpl w:val="6EF8A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343719A"/>
    <w:multiLevelType w:val="hybridMultilevel"/>
    <w:tmpl w:val="8A148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23F95198"/>
    <w:multiLevelType w:val="multilevel"/>
    <w:tmpl w:val="EFCE3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459122E"/>
    <w:multiLevelType w:val="hybridMultilevel"/>
    <w:tmpl w:val="6388B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28917C79"/>
    <w:multiLevelType w:val="hybridMultilevel"/>
    <w:tmpl w:val="F40AAE02"/>
    <w:lvl w:ilvl="0" w:tplc="1AEE935E">
      <w:numFmt w:val="bullet"/>
      <w:lvlText w:val=""/>
      <w:lvlJc w:val="left"/>
      <w:pPr>
        <w:ind w:left="940" w:hanging="360"/>
      </w:pPr>
      <w:rPr>
        <w:rFonts w:ascii="Wingdings" w:eastAsia="Wingdings" w:hAnsi="Wingdings" w:cs="Wingdings" w:hint="default"/>
        <w:b w:val="0"/>
        <w:bCs w:val="0"/>
        <w:i w:val="0"/>
        <w:iCs w:val="0"/>
        <w:spacing w:val="0"/>
        <w:w w:val="100"/>
        <w:sz w:val="24"/>
        <w:szCs w:val="24"/>
        <w:lang w:val="en-US" w:eastAsia="en-US" w:bidi="ar-SA"/>
      </w:rPr>
    </w:lvl>
    <w:lvl w:ilvl="1" w:tplc="063ED430">
      <w:numFmt w:val="bullet"/>
      <w:lvlText w:val="•"/>
      <w:lvlJc w:val="left"/>
      <w:pPr>
        <w:ind w:left="1792" w:hanging="360"/>
      </w:pPr>
      <w:rPr>
        <w:rFonts w:hint="default"/>
        <w:lang w:val="en-US" w:eastAsia="en-US" w:bidi="ar-SA"/>
      </w:rPr>
    </w:lvl>
    <w:lvl w:ilvl="2" w:tplc="E01C174C">
      <w:numFmt w:val="bullet"/>
      <w:lvlText w:val="•"/>
      <w:lvlJc w:val="left"/>
      <w:pPr>
        <w:ind w:left="2645" w:hanging="360"/>
      </w:pPr>
      <w:rPr>
        <w:rFonts w:hint="default"/>
        <w:lang w:val="en-US" w:eastAsia="en-US" w:bidi="ar-SA"/>
      </w:rPr>
    </w:lvl>
    <w:lvl w:ilvl="3" w:tplc="FC4C7268">
      <w:numFmt w:val="bullet"/>
      <w:lvlText w:val="•"/>
      <w:lvlJc w:val="left"/>
      <w:pPr>
        <w:ind w:left="3497" w:hanging="360"/>
      </w:pPr>
      <w:rPr>
        <w:rFonts w:hint="default"/>
        <w:lang w:val="en-US" w:eastAsia="en-US" w:bidi="ar-SA"/>
      </w:rPr>
    </w:lvl>
    <w:lvl w:ilvl="4" w:tplc="A4D04D9C">
      <w:numFmt w:val="bullet"/>
      <w:lvlText w:val="•"/>
      <w:lvlJc w:val="left"/>
      <w:pPr>
        <w:ind w:left="4350" w:hanging="360"/>
      </w:pPr>
      <w:rPr>
        <w:rFonts w:hint="default"/>
        <w:lang w:val="en-US" w:eastAsia="en-US" w:bidi="ar-SA"/>
      </w:rPr>
    </w:lvl>
    <w:lvl w:ilvl="5" w:tplc="B45CBAA2">
      <w:numFmt w:val="bullet"/>
      <w:lvlText w:val="•"/>
      <w:lvlJc w:val="left"/>
      <w:pPr>
        <w:ind w:left="5203" w:hanging="360"/>
      </w:pPr>
      <w:rPr>
        <w:rFonts w:hint="default"/>
        <w:lang w:val="en-US" w:eastAsia="en-US" w:bidi="ar-SA"/>
      </w:rPr>
    </w:lvl>
    <w:lvl w:ilvl="6" w:tplc="4DA40DDA">
      <w:numFmt w:val="bullet"/>
      <w:lvlText w:val="•"/>
      <w:lvlJc w:val="left"/>
      <w:pPr>
        <w:ind w:left="6055" w:hanging="360"/>
      </w:pPr>
      <w:rPr>
        <w:rFonts w:hint="default"/>
        <w:lang w:val="en-US" w:eastAsia="en-US" w:bidi="ar-SA"/>
      </w:rPr>
    </w:lvl>
    <w:lvl w:ilvl="7" w:tplc="B030A1D4">
      <w:numFmt w:val="bullet"/>
      <w:lvlText w:val="•"/>
      <w:lvlJc w:val="left"/>
      <w:pPr>
        <w:ind w:left="6908" w:hanging="360"/>
      </w:pPr>
      <w:rPr>
        <w:rFonts w:hint="default"/>
        <w:lang w:val="en-US" w:eastAsia="en-US" w:bidi="ar-SA"/>
      </w:rPr>
    </w:lvl>
    <w:lvl w:ilvl="8" w:tplc="D46243AC">
      <w:numFmt w:val="bullet"/>
      <w:lvlText w:val="•"/>
      <w:lvlJc w:val="left"/>
      <w:pPr>
        <w:ind w:left="7761" w:hanging="360"/>
      </w:pPr>
      <w:rPr>
        <w:rFonts w:hint="default"/>
        <w:lang w:val="en-US" w:eastAsia="en-US" w:bidi="ar-SA"/>
      </w:rPr>
    </w:lvl>
  </w:abstractNum>
  <w:abstractNum w:abstractNumId="37">
    <w:nsid w:val="28EC1DF1"/>
    <w:multiLevelType w:val="multilevel"/>
    <w:tmpl w:val="A6A0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9305650"/>
    <w:multiLevelType w:val="hybridMultilevel"/>
    <w:tmpl w:val="1040C6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2A873F3C"/>
    <w:multiLevelType w:val="hybridMultilevel"/>
    <w:tmpl w:val="379CA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2BC02CAA"/>
    <w:multiLevelType w:val="hybridMultilevel"/>
    <w:tmpl w:val="608895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2BD00750"/>
    <w:multiLevelType w:val="hybridMultilevel"/>
    <w:tmpl w:val="773C9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2CAD3034"/>
    <w:multiLevelType w:val="hybridMultilevel"/>
    <w:tmpl w:val="E28C9926"/>
    <w:lvl w:ilvl="0" w:tplc="CE94B7A2">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4306D15E">
      <w:numFmt w:val="bullet"/>
      <w:lvlText w:val="•"/>
      <w:lvlJc w:val="left"/>
      <w:pPr>
        <w:ind w:left="1792" w:hanging="360"/>
      </w:pPr>
      <w:rPr>
        <w:rFonts w:hint="default"/>
        <w:lang w:val="en-US" w:eastAsia="en-US" w:bidi="ar-SA"/>
      </w:rPr>
    </w:lvl>
    <w:lvl w:ilvl="2" w:tplc="7EDAF4D0">
      <w:numFmt w:val="bullet"/>
      <w:lvlText w:val="•"/>
      <w:lvlJc w:val="left"/>
      <w:pPr>
        <w:ind w:left="2645" w:hanging="360"/>
      </w:pPr>
      <w:rPr>
        <w:rFonts w:hint="default"/>
        <w:lang w:val="en-US" w:eastAsia="en-US" w:bidi="ar-SA"/>
      </w:rPr>
    </w:lvl>
    <w:lvl w:ilvl="3" w:tplc="63C62938">
      <w:numFmt w:val="bullet"/>
      <w:lvlText w:val="•"/>
      <w:lvlJc w:val="left"/>
      <w:pPr>
        <w:ind w:left="3497" w:hanging="360"/>
      </w:pPr>
      <w:rPr>
        <w:rFonts w:hint="default"/>
        <w:lang w:val="en-US" w:eastAsia="en-US" w:bidi="ar-SA"/>
      </w:rPr>
    </w:lvl>
    <w:lvl w:ilvl="4" w:tplc="A37AEA12">
      <w:numFmt w:val="bullet"/>
      <w:lvlText w:val="•"/>
      <w:lvlJc w:val="left"/>
      <w:pPr>
        <w:ind w:left="4350" w:hanging="360"/>
      </w:pPr>
      <w:rPr>
        <w:rFonts w:hint="default"/>
        <w:lang w:val="en-US" w:eastAsia="en-US" w:bidi="ar-SA"/>
      </w:rPr>
    </w:lvl>
    <w:lvl w:ilvl="5" w:tplc="4B8832A0">
      <w:numFmt w:val="bullet"/>
      <w:lvlText w:val="•"/>
      <w:lvlJc w:val="left"/>
      <w:pPr>
        <w:ind w:left="5203" w:hanging="360"/>
      </w:pPr>
      <w:rPr>
        <w:rFonts w:hint="default"/>
        <w:lang w:val="en-US" w:eastAsia="en-US" w:bidi="ar-SA"/>
      </w:rPr>
    </w:lvl>
    <w:lvl w:ilvl="6" w:tplc="89EA7216">
      <w:numFmt w:val="bullet"/>
      <w:lvlText w:val="•"/>
      <w:lvlJc w:val="left"/>
      <w:pPr>
        <w:ind w:left="6055" w:hanging="360"/>
      </w:pPr>
      <w:rPr>
        <w:rFonts w:hint="default"/>
        <w:lang w:val="en-US" w:eastAsia="en-US" w:bidi="ar-SA"/>
      </w:rPr>
    </w:lvl>
    <w:lvl w:ilvl="7" w:tplc="1008438E">
      <w:numFmt w:val="bullet"/>
      <w:lvlText w:val="•"/>
      <w:lvlJc w:val="left"/>
      <w:pPr>
        <w:ind w:left="6908" w:hanging="360"/>
      </w:pPr>
      <w:rPr>
        <w:rFonts w:hint="default"/>
        <w:lang w:val="en-US" w:eastAsia="en-US" w:bidi="ar-SA"/>
      </w:rPr>
    </w:lvl>
    <w:lvl w:ilvl="8" w:tplc="2E9A4C7E">
      <w:numFmt w:val="bullet"/>
      <w:lvlText w:val="•"/>
      <w:lvlJc w:val="left"/>
      <w:pPr>
        <w:ind w:left="7761" w:hanging="360"/>
      </w:pPr>
      <w:rPr>
        <w:rFonts w:hint="default"/>
        <w:lang w:val="en-US" w:eastAsia="en-US" w:bidi="ar-SA"/>
      </w:rPr>
    </w:lvl>
  </w:abstractNum>
  <w:abstractNum w:abstractNumId="43">
    <w:nsid w:val="2CC0054A"/>
    <w:multiLevelType w:val="hybridMultilevel"/>
    <w:tmpl w:val="103E5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2CD05200"/>
    <w:multiLevelType w:val="hybridMultilevel"/>
    <w:tmpl w:val="3B7A3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2DB83469"/>
    <w:multiLevelType w:val="hybridMultilevel"/>
    <w:tmpl w:val="BE1E2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2E98444C"/>
    <w:multiLevelType w:val="hybridMultilevel"/>
    <w:tmpl w:val="9D4C1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2ECD3183"/>
    <w:multiLevelType w:val="hybridMultilevel"/>
    <w:tmpl w:val="48FE9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2F087E82"/>
    <w:multiLevelType w:val="hybridMultilevel"/>
    <w:tmpl w:val="3D00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32DD0F85"/>
    <w:multiLevelType w:val="hybridMultilevel"/>
    <w:tmpl w:val="0CF8D32C"/>
    <w:lvl w:ilvl="0" w:tplc="FCB8A44C">
      <w:numFmt w:val="bullet"/>
      <w:lvlText w:val="-"/>
      <w:lvlJc w:val="left"/>
      <w:pPr>
        <w:ind w:left="245"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A6629A68">
      <w:numFmt w:val="bullet"/>
      <w:lvlText w:val="•"/>
      <w:lvlJc w:val="left"/>
      <w:pPr>
        <w:ind w:left="493" w:hanging="140"/>
      </w:pPr>
      <w:rPr>
        <w:rFonts w:hint="default"/>
        <w:lang w:val="en-US" w:eastAsia="en-US" w:bidi="ar-SA"/>
      </w:rPr>
    </w:lvl>
    <w:lvl w:ilvl="2" w:tplc="10A4E1EA">
      <w:numFmt w:val="bullet"/>
      <w:lvlText w:val="•"/>
      <w:lvlJc w:val="left"/>
      <w:pPr>
        <w:ind w:left="747" w:hanging="140"/>
      </w:pPr>
      <w:rPr>
        <w:rFonts w:hint="default"/>
        <w:lang w:val="en-US" w:eastAsia="en-US" w:bidi="ar-SA"/>
      </w:rPr>
    </w:lvl>
    <w:lvl w:ilvl="3" w:tplc="8BDAA3EC">
      <w:numFmt w:val="bullet"/>
      <w:lvlText w:val="•"/>
      <w:lvlJc w:val="left"/>
      <w:pPr>
        <w:ind w:left="1000" w:hanging="140"/>
      </w:pPr>
      <w:rPr>
        <w:rFonts w:hint="default"/>
        <w:lang w:val="en-US" w:eastAsia="en-US" w:bidi="ar-SA"/>
      </w:rPr>
    </w:lvl>
    <w:lvl w:ilvl="4" w:tplc="11AAF42E">
      <w:numFmt w:val="bullet"/>
      <w:lvlText w:val="•"/>
      <w:lvlJc w:val="left"/>
      <w:pPr>
        <w:ind w:left="1254" w:hanging="140"/>
      </w:pPr>
      <w:rPr>
        <w:rFonts w:hint="default"/>
        <w:lang w:val="en-US" w:eastAsia="en-US" w:bidi="ar-SA"/>
      </w:rPr>
    </w:lvl>
    <w:lvl w:ilvl="5" w:tplc="2596447C">
      <w:numFmt w:val="bullet"/>
      <w:lvlText w:val="•"/>
      <w:lvlJc w:val="left"/>
      <w:pPr>
        <w:ind w:left="1507" w:hanging="140"/>
      </w:pPr>
      <w:rPr>
        <w:rFonts w:hint="default"/>
        <w:lang w:val="en-US" w:eastAsia="en-US" w:bidi="ar-SA"/>
      </w:rPr>
    </w:lvl>
    <w:lvl w:ilvl="6" w:tplc="DDDA8562">
      <w:numFmt w:val="bullet"/>
      <w:lvlText w:val="•"/>
      <w:lvlJc w:val="left"/>
      <w:pPr>
        <w:ind w:left="1761" w:hanging="140"/>
      </w:pPr>
      <w:rPr>
        <w:rFonts w:hint="default"/>
        <w:lang w:val="en-US" w:eastAsia="en-US" w:bidi="ar-SA"/>
      </w:rPr>
    </w:lvl>
    <w:lvl w:ilvl="7" w:tplc="6A6059FC">
      <w:numFmt w:val="bullet"/>
      <w:lvlText w:val="•"/>
      <w:lvlJc w:val="left"/>
      <w:pPr>
        <w:ind w:left="2014" w:hanging="140"/>
      </w:pPr>
      <w:rPr>
        <w:rFonts w:hint="default"/>
        <w:lang w:val="en-US" w:eastAsia="en-US" w:bidi="ar-SA"/>
      </w:rPr>
    </w:lvl>
    <w:lvl w:ilvl="8" w:tplc="854C3F94">
      <w:numFmt w:val="bullet"/>
      <w:lvlText w:val="•"/>
      <w:lvlJc w:val="left"/>
      <w:pPr>
        <w:ind w:left="2268" w:hanging="140"/>
      </w:pPr>
      <w:rPr>
        <w:rFonts w:hint="default"/>
        <w:lang w:val="en-US" w:eastAsia="en-US" w:bidi="ar-SA"/>
      </w:rPr>
    </w:lvl>
  </w:abstractNum>
  <w:abstractNum w:abstractNumId="50">
    <w:nsid w:val="34887AAE"/>
    <w:multiLevelType w:val="hybridMultilevel"/>
    <w:tmpl w:val="8D9AD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366031D6"/>
    <w:multiLevelType w:val="hybridMultilevel"/>
    <w:tmpl w:val="2014E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36C31CB5"/>
    <w:multiLevelType w:val="hybridMultilevel"/>
    <w:tmpl w:val="FDB4A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37726135"/>
    <w:multiLevelType w:val="hybridMultilevel"/>
    <w:tmpl w:val="29E0D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384310E1"/>
    <w:multiLevelType w:val="hybridMultilevel"/>
    <w:tmpl w:val="6D1653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nsid w:val="3A1D368F"/>
    <w:multiLevelType w:val="hybridMultilevel"/>
    <w:tmpl w:val="9ADE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3C7054D5"/>
    <w:multiLevelType w:val="hybridMultilevel"/>
    <w:tmpl w:val="6A801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3D924C29"/>
    <w:multiLevelType w:val="hybridMultilevel"/>
    <w:tmpl w:val="137C0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40233299"/>
    <w:multiLevelType w:val="hybridMultilevel"/>
    <w:tmpl w:val="A2D2B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406A6461"/>
    <w:multiLevelType w:val="hybridMultilevel"/>
    <w:tmpl w:val="70F84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4218488A"/>
    <w:multiLevelType w:val="hybridMultilevel"/>
    <w:tmpl w:val="29EC9F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42DC3F7B"/>
    <w:multiLevelType w:val="hybridMultilevel"/>
    <w:tmpl w:val="2D8CB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3F84F7A"/>
    <w:multiLevelType w:val="hybridMultilevel"/>
    <w:tmpl w:val="A698B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41B14DE"/>
    <w:multiLevelType w:val="hybridMultilevel"/>
    <w:tmpl w:val="5B146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4896E6D"/>
    <w:multiLevelType w:val="hybridMultilevel"/>
    <w:tmpl w:val="51941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454953CC"/>
    <w:multiLevelType w:val="hybridMultilevel"/>
    <w:tmpl w:val="F4589C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nsid w:val="460B458D"/>
    <w:multiLevelType w:val="hybridMultilevel"/>
    <w:tmpl w:val="D06AFA76"/>
    <w:lvl w:ilvl="0" w:tplc="1974FB70">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C3ECCA9A">
      <w:numFmt w:val="bullet"/>
      <w:lvlText w:val="•"/>
      <w:lvlJc w:val="left"/>
      <w:pPr>
        <w:ind w:left="1360" w:hanging="240"/>
      </w:pPr>
      <w:rPr>
        <w:rFonts w:hint="default"/>
        <w:lang w:val="en-US" w:eastAsia="en-US" w:bidi="ar-SA"/>
      </w:rPr>
    </w:lvl>
    <w:lvl w:ilvl="2" w:tplc="02DACDE4">
      <w:numFmt w:val="bullet"/>
      <w:lvlText w:val="•"/>
      <w:lvlJc w:val="left"/>
      <w:pPr>
        <w:ind w:left="2261" w:hanging="240"/>
      </w:pPr>
      <w:rPr>
        <w:rFonts w:hint="default"/>
        <w:lang w:val="en-US" w:eastAsia="en-US" w:bidi="ar-SA"/>
      </w:rPr>
    </w:lvl>
    <w:lvl w:ilvl="3" w:tplc="18829BEA">
      <w:numFmt w:val="bullet"/>
      <w:lvlText w:val="•"/>
      <w:lvlJc w:val="left"/>
      <w:pPr>
        <w:ind w:left="3161" w:hanging="240"/>
      </w:pPr>
      <w:rPr>
        <w:rFonts w:hint="default"/>
        <w:lang w:val="en-US" w:eastAsia="en-US" w:bidi="ar-SA"/>
      </w:rPr>
    </w:lvl>
    <w:lvl w:ilvl="4" w:tplc="DCD80CB8">
      <w:numFmt w:val="bullet"/>
      <w:lvlText w:val="•"/>
      <w:lvlJc w:val="left"/>
      <w:pPr>
        <w:ind w:left="4062" w:hanging="240"/>
      </w:pPr>
      <w:rPr>
        <w:rFonts w:hint="default"/>
        <w:lang w:val="en-US" w:eastAsia="en-US" w:bidi="ar-SA"/>
      </w:rPr>
    </w:lvl>
    <w:lvl w:ilvl="5" w:tplc="756290C4">
      <w:numFmt w:val="bullet"/>
      <w:lvlText w:val="•"/>
      <w:lvlJc w:val="left"/>
      <w:pPr>
        <w:ind w:left="4963" w:hanging="240"/>
      </w:pPr>
      <w:rPr>
        <w:rFonts w:hint="default"/>
        <w:lang w:val="en-US" w:eastAsia="en-US" w:bidi="ar-SA"/>
      </w:rPr>
    </w:lvl>
    <w:lvl w:ilvl="6" w:tplc="4A7A965C">
      <w:numFmt w:val="bullet"/>
      <w:lvlText w:val="•"/>
      <w:lvlJc w:val="left"/>
      <w:pPr>
        <w:ind w:left="5863" w:hanging="240"/>
      </w:pPr>
      <w:rPr>
        <w:rFonts w:hint="default"/>
        <w:lang w:val="en-US" w:eastAsia="en-US" w:bidi="ar-SA"/>
      </w:rPr>
    </w:lvl>
    <w:lvl w:ilvl="7" w:tplc="CB02B2D4">
      <w:numFmt w:val="bullet"/>
      <w:lvlText w:val="•"/>
      <w:lvlJc w:val="left"/>
      <w:pPr>
        <w:ind w:left="6764" w:hanging="240"/>
      </w:pPr>
      <w:rPr>
        <w:rFonts w:hint="default"/>
        <w:lang w:val="en-US" w:eastAsia="en-US" w:bidi="ar-SA"/>
      </w:rPr>
    </w:lvl>
    <w:lvl w:ilvl="8" w:tplc="23A4AE5A">
      <w:numFmt w:val="bullet"/>
      <w:lvlText w:val="•"/>
      <w:lvlJc w:val="left"/>
      <w:pPr>
        <w:ind w:left="7665" w:hanging="240"/>
      </w:pPr>
      <w:rPr>
        <w:rFonts w:hint="default"/>
        <w:lang w:val="en-US" w:eastAsia="en-US" w:bidi="ar-SA"/>
      </w:rPr>
    </w:lvl>
  </w:abstractNum>
  <w:abstractNum w:abstractNumId="67">
    <w:nsid w:val="46D51E7D"/>
    <w:multiLevelType w:val="hybridMultilevel"/>
    <w:tmpl w:val="9F2CFAF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8">
    <w:nsid w:val="47153FC1"/>
    <w:multiLevelType w:val="hybridMultilevel"/>
    <w:tmpl w:val="31BC43F6"/>
    <w:lvl w:ilvl="0" w:tplc="A5F07AC2">
      <w:start w:val="1"/>
      <w:numFmt w:val="decimal"/>
      <w:lvlText w:val="%1."/>
      <w:lvlJc w:val="left"/>
      <w:pPr>
        <w:ind w:left="940" w:hanging="360"/>
      </w:pPr>
      <w:rPr>
        <w:rFonts w:ascii="Times New Roman" w:eastAsia="Times New Roman" w:hAnsi="Times New Roman" w:cs="Times New Roman" w:hint="default"/>
        <w:b/>
        <w:bCs/>
        <w:i w:val="0"/>
        <w:iCs w:val="0"/>
        <w:spacing w:val="0"/>
        <w:w w:val="100"/>
        <w:sz w:val="24"/>
        <w:szCs w:val="24"/>
        <w:lang w:val="en-US" w:eastAsia="en-US" w:bidi="ar-SA"/>
      </w:rPr>
    </w:lvl>
    <w:lvl w:ilvl="1" w:tplc="CB02997E">
      <w:numFmt w:val="bullet"/>
      <w:lvlText w:val=""/>
      <w:lvlJc w:val="left"/>
      <w:pPr>
        <w:ind w:left="940" w:hanging="360"/>
      </w:pPr>
      <w:rPr>
        <w:rFonts w:ascii="Symbol" w:eastAsia="Symbol" w:hAnsi="Symbol" w:cs="Symbol" w:hint="default"/>
        <w:spacing w:val="0"/>
        <w:w w:val="99"/>
        <w:lang w:val="en-US" w:eastAsia="en-US" w:bidi="ar-SA"/>
      </w:rPr>
    </w:lvl>
    <w:lvl w:ilvl="2" w:tplc="12349990">
      <w:numFmt w:val="bullet"/>
      <w:lvlText w:val="•"/>
      <w:lvlJc w:val="left"/>
      <w:pPr>
        <w:ind w:left="2645" w:hanging="360"/>
      </w:pPr>
      <w:rPr>
        <w:rFonts w:hint="default"/>
        <w:lang w:val="en-US" w:eastAsia="en-US" w:bidi="ar-SA"/>
      </w:rPr>
    </w:lvl>
    <w:lvl w:ilvl="3" w:tplc="AC3028EE">
      <w:numFmt w:val="bullet"/>
      <w:lvlText w:val="•"/>
      <w:lvlJc w:val="left"/>
      <w:pPr>
        <w:ind w:left="3497" w:hanging="360"/>
      </w:pPr>
      <w:rPr>
        <w:rFonts w:hint="default"/>
        <w:lang w:val="en-US" w:eastAsia="en-US" w:bidi="ar-SA"/>
      </w:rPr>
    </w:lvl>
    <w:lvl w:ilvl="4" w:tplc="812E1F9A">
      <w:numFmt w:val="bullet"/>
      <w:lvlText w:val="•"/>
      <w:lvlJc w:val="left"/>
      <w:pPr>
        <w:ind w:left="4350" w:hanging="360"/>
      </w:pPr>
      <w:rPr>
        <w:rFonts w:hint="default"/>
        <w:lang w:val="en-US" w:eastAsia="en-US" w:bidi="ar-SA"/>
      </w:rPr>
    </w:lvl>
    <w:lvl w:ilvl="5" w:tplc="B1FC8314">
      <w:numFmt w:val="bullet"/>
      <w:lvlText w:val="•"/>
      <w:lvlJc w:val="left"/>
      <w:pPr>
        <w:ind w:left="5203" w:hanging="360"/>
      </w:pPr>
      <w:rPr>
        <w:rFonts w:hint="default"/>
        <w:lang w:val="en-US" w:eastAsia="en-US" w:bidi="ar-SA"/>
      </w:rPr>
    </w:lvl>
    <w:lvl w:ilvl="6" w:tplc="0F4E9586">
      <w:numFmt w:val="bullet"/>
      <w:lvlText w:val="•"/>
      <w:lvlJc w:val="left"/>
      <w:pPr>
        <w:ind w:left="6055" w:hanging="360"/>
      </w:pPr>
      <w:rPr>
        <w:rFonts w:hint="default"/>
        <w:lang w:val="en-US" w:eastAsia="en-US" w:bidi="ar-SA"/>
      </w:rPr>
    </w:lvl>
    <w:lvl w:ilvl="7" w:tplc="A9C80D96">
      <w:numFmt w:val="bullet"/>
      <w:lvlText w:val="•"/>
      <w:lvlJc w:val="left"/>
      <w:pPr>
        <w:ind w:left="6908" w:hanging="360"/>
      </w:pPr>
      <w:rPr>
        <w:rFonts w:hint="default"/>
        <w:lang w:val="en-US" w:eastAsia="en-US" w:bidi="ar-SA"/>
      </w:rPr>
    </w:lvl>
    <w:lvl w:ilvl="8" w:tplc="B62EA980">
      <w:numFmt w:val="bullet"/>
      <w:lvlText w:val="•"/>
      <w:lvlJc w:val="left"/>
      <w:pPr>
        <w:ind w:left="7761" w:hanging="360"/>
      </w:pPr>
      <w:rPr>
        <w:rFonts w:hint="default"/>
        <w:lang w:val="en-US" w:eastAsia="en-US" w:bidi="ar-SA"/>
      </w:rPr>
    </w:lvl>
  </w:abstractNum>
  <w:abstractNum w:abstractNumId="69">
    <w:nsid w:val="475D005D"/>
    <w:multiLevelType w:val="hybridMultilevel"/>
    <w:tmpl w:val="459AB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47695543"/>
    <w:multiLevelType w:val="hybridMultilevel"/>
    <w:tmpl w:val="703E823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1">
    <w:nsid w:val="482029D4"/>
    <w:multiLevelType w:val="hybridMultilevel"/>
    <w:tmpl w:val="D456777E"/>
    <w:lvl w:ilvl="0" w:tplc="92A6839E">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A7169260">
      <w:numFmt w:val="bullet"/>
      <w:lvlText w:val="•"/>
      <w:lvlJc w:val="left"/>
      <w:pPr>
        <w:ind w:left="1792" w:hanging="360"/>
      </w:pPr>
      <w:rPr>
        <w:rFonts w:hint="default"/>
        <w:lang w:val="en-US" w:eastAsia="en-US" w:bidi="ar-SA"/>
      </w:rPr>
    </w:lvl>
    <w:lvl w:ilvl="2" w:tplc="08F27FFC">
      <w:numFmt w:val="bullet"/>
      <w:lvlText w:val="•"/>
      <w:lvlJc w:val="left"/>
      <w:pPr>
        <w:ind w:left="2645" w:hanging="360"/>
      </w:pPr>
      <w:rPr>
        <w:rFonts w:hint="default"/>
        <w:lang w:val="en-US" w:eastAsia="en-US" w:bidi="ar-SA"/>
      </w:rPr>
    </w:lvl>
    <w:lvl w:ilvl="3" w:tplc="7C5EB1BC">
      <w:numFmt w:val="bullet"/>
      <w:lvlText w:val="•"/>
      <w:lvlJc w:val="left"/>
      <w:pPr>
        <w:ind w:left="3497" w:hanging="360"/>
      </w:pPr>
      <w:rPr>
        <w:rFonts w:hint="default"/>
        <w:lang w:val="en-US" w:eastAsia="en-US" w:bidi="ar-SA"/>
      </w:rPr>
    </w:lvl>
    <w:lvl w:ilvl="4" w:tplc="1F08F30E">
      <w:numFmt w:val="bullet"/>
      <w:lvlText w:val="•"/>
      <w:lvlJc w:val="left"/>
      <w:pPr>
        <w:ind w:left="4350" w:hanging="360"/>
      </w:pPr>
      <w:rPr>
        <w:rFonts w:hint="default"/>
        <w:lang w:val="en-US" w:eastAsia="en-US" w:bidi="ar-SA"/>
      </w:rPr>
    </w:lvl>
    <w:lvl w:ilvl="5" w:tplc="1DC8DD0C">
      <w:numFmt w:val="bullet"/>
      <w:lvlText w:val="•"/>
      <w:lvlJc w:val="left"/>
      <w:pPr>
        <w:ind w:left="5203" w:hanging="360"/>
      </w:pPr>
      <w:rPr>
        <w:rFonts w:hint="default"/>
        <w:lang w:val="en-US" w:eastAsia="en-US" w:bidi="ar-SA"/>
      </w:rPr>
    </w:lvl>
    <w:lvl w:ilvl="6" w:tplc="CA00FEF0">
      <w:numFmt w:val="bullet"/>
      <w:lvlText w:val="•"/>
      <w:lvlJc w:val="left"/>
      <w:pPr>
        <w:ind w:left="6055" w:hanging="360"/>
      </w:pPr>
      <w:rPr>
        <w:rFonts w:hint="default"/>
        <w:lang w:val="en-US" w:eastAsia="en-US" w:bidi="ar-SA"/>
      </w:rPr>
    </w:lvl>
    <w:lvl w:ilvl="7" w:tplc="F7DEC3FA">
      <w:numFmt w:val="bullet"/>
      <w:lvlText w:val="•"/>
      <w:lvlJc w:val="left"/>
      <w:pPr>
        <w:ind w:left="6908" w:hanging="360"/>
      </w:pPr>
      <w:rPr>
        <w:rFonts w:hint="default"/>
        <w:lang w:val="en-US" w:eastAsia="en-US" w:bidi="ar-SA"/>
      </w:rPr>
    </w:lvl>
    <w:lvl w:ilvl="8" w:tplc="EF263DCC">
      <w:numFmt w:val="bullet"/>
      <w:lvlText w:val="•"/>
      <w:lvlJc w:val="left"/>
      <w:pPr>
        <w:ind w:left="7761" w:hanging="360"/>
      </w:pPr>
      <w:rPr>
        <w:rFonts w:hint="default"/>
        <w:lang w:val="en-US" w:eastAsia="en-US" w:bidi="ar-SA"/>
      </w:rPr>
    </w:lvl>
  </w:abstractNum>
  <w:abstractNum w:abstractNumId="72">
    <w:nsid w:val="48593CB2"/>
    <w:multiLevelType w:val="multilevel"/>
    <w:tmpl w:val="4FB40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95D2A53"/>
    <w:multiLevelType w:val="hybridMultilevel"/>
    <w:tmpl w:val="E77C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nsid w:val="4CC14683"/>
    <w:multiLevelType w:val="hybridMultilevel"/>
    <w:tmpl w:val="87380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4D086569"/>
    <w:multiLevelType w:val="hybridMultilevel"/>
    <w:tmpl w:val="35905DE4"/>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nsid w:val="51805956"/>
    <w:multiLevelType w:val="hybridMultilevel"/>
    <w:tmpl w:val="EF926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524B52DB"/>
    <w:multiLevelType w:val="hybridMultilevel"/>
    <w:tmpl w:val="E29C0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52526B9E"/>
    <w:multiLevelType w:val="multilevel"/>
    <w:tmpl w:val="B1463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25E15B4"/>
    <w:multiLevelType w:val="hybridMultilevel"/>
    <w:tmpl w:val="93E4FC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nsid w:val="53C0300A"/>
    <w:multiLevelType w:val="hybridMultilevel"/>
    <w:tmpl w:val="6476A0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nsid w:val="555B5442"/>
    <w:multiLevelType w:val="hybridMultilevel"/>
    <w:tmpl w:val="76AE5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nsid w:val="55EB69D4"/>
    <w:multiLevelType w:val="hybridMultilevel"/>
    <w:tmpl w:val="66AC4D34"/>
    <w:lvl w:ilvl="0" w:tplc="12E896D0">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4914102C">
      <w:numFmt w:val="bullet"/>
      <w:lvlText w:val="•"/>
      <w:lvlJc w:val="left"/>
      <w:pPr>
        <w:ind w:left="1792" w:hanging="360"/>
      </w:pPr>
      <w:rPr>
        <w:rFonts w:hint="default"/>
        <w:lang w:val="en-US" w:eastAsia="en-US" w:bidi="ar-SA"/>
      </w:rPr>
    </w:lvl>
    <w:lvl w:ilvl="2" w:tplc="E72C34C2">
      <w:numFmt w:val="bullet"/>
      <w:lvlText w:val="•"/>
      <w:lvlJc w:val="left"/>
      <w:pPr>
        <w:ind w:left="2645" w:hanging="360"/>
      </w:pPr>
      <w:rPr>
        <w:rFonts w:hint="default"/>
        <w:lang w:val="en-US" w:eastAsia="en-US" w:bidi="ar-SA"/>
      </w:rPr>
    </w:lvl>
    <w:lvl w:ilvl="3" w:tplc="7ACA34E2">
      <w:numFmt w:val="bullet"/>
      <w:lvlText w:val="•"/>
      <w:lvlJc w:val="left"/>
      <w:pPr>
        <w:ind w:left="3497" w:hanging="360"/>
      </w:pPr>
      <w:rPr>
        <w:rFonts w:hint="default"/>
        <w:lang w:val="en-US" w:eastAsia="en-US" w:bidi="ar-SA"/>
      </w:rPr>
    </w:lvl>
    <w:lvl w:ilvl="4" w:tplc="393C20AA">
      <w:numFmt w:val="bullet"/>
      <w:lvlText w:val="•"/>
      <w:lvlJc w:val="left"/>
      <w:pPr>
        <w:ind w:left="4350" w:hanging="360"/>
      </w:pPr>
      <w:rPr>
        <w:rFonts w:hint="default"/>
        <w:lang w:val="en-US" w:eastAsia="en-US" w:bidi="ar-SA"/>
      </w:rPr>
    </w:lvl>
    <w:lvl w:ilvl="5" w:tplc="7056F792">
      <w:numFmt w:val="bullet"/>
      <w:lvlText w:val="•"/>
      <w:lvlJc w:val="left"/>
      <w:pPr>
        <w:ind w:left="5203" w:hanging="360"/>
      </w:pPr>
      <w:rPr>
        <w:rFonts w:hint="default"/>
        <w:lang w:val="en-US" w:eastAsia="en-US" w:bidi="ar-SA"/>
      </w:rPr>
    </w:lvl>
    <w:lvl w:ilvl="6" w:tplc="4DAE7B6C">
      <w:numFmt w:val="bullet"/>
      <w:lvlText w:val="•"/>
      <w:lvlJc w:val="left"/>
      <w:pPr>
        <w:ind w:left="6055" w:hanging="360"/>
      </w:pPr>
      <w:rPr>
        <w:rFonts w:hint="default"/>
        <w:lang w:val="en-US" w:eastAsia="en-US" w:bidi="ar-SA"/>
      </w:rPr>
    </w:lvl>
    <w:lvl w:ilvl="7" w:tplc="5A7CDDBA">
      <w:numFmt w:val="bullet"/>
      <w:lvlText w:val="•"/>
      <w:lvlJc w:val="left"/>
      <w:pPr>
        <w:ind w:left="6908" w:hanging="360"/>
      </w:pPr>
      <w:rPr>
        <w:rFonts w:hint="default"/>
        <w:lang w:val="en-US" w:eastAsia="en-US" w:bidi="ar-SA"/>
      </w:rPr>
    </w:lvl>
    <w:lvl w:ilvl="8" w:tplc="D9AAD8A0">
      <w:numFmt w:val="bullet"/>
      <w:lvlText w:val="•"/>
      <w:lvlJc w:val="left"/>
      <w:pPr>
        <w:ind w:left="7761" w:hanging="360"/>
      </w:pPr>
      <w:rPr>
        <w:rFonts w:hint="default"/>
        <w:lang w:val="en-US" w:eastAsia="en-US" w:bidi="ar-SA"/>
      </w:rPr>
    </w:lvl>
  </w:abstractNum>
  <w:abstractNum w:abstractNumId="83">
    <w:nsid w:val="55F14751"/>
    <w:multiLevelType w:val="hybridMultilevel"/>
    <w:tmpl w:val="5BE83B22"/>
    <w:lvl w:ilvl="0" w:tplc="F8DA8A2A">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EF0AEAE2">
      <w:numFmt w:val="bullet"/>
      <w:lvlText w:val="•"/>
      <w:lvlJc w:val="left"/>
      <w:pPr>
        <w:ind w:left="1792" w:hanging="360"/>
      </w:pPr>
      <w:rPr>
        <w:rFonts w:hint="default"/>
        <w:lang w:val="en-US" w:eastAsia="en-US" w:bidi="ar-SA"/>
      </w:rPr>
    </w:lvl>
    <w:lvl w:ilvl="2" w:tplc="97B8D56E">
      <w:numFmt w:val="bullet"/>
      <w:lvlText w:val="•"/>
      <w:lvlJc w:val="left"/>
      <w:pPr>
        <w:ind w:left="2645" w:hanging="360"/>
      </w:pPr>
      <w:rPr>
        <w:rFonts w:hint="default"/>
        <w:lang w:val="en-US" w:eastAsia="en-US" w:bidi="ar-SA"/>
      </w:rPr>
    </w:lvl>
    <w:lvl w:ilvl="3" w:tplc="957090FC">
      <w:numFmt w:val="bullet"/>
      <w:lvlText w:val="•"/>
      <w:lvlJc w:val="left"/>
      <w:pPr>
        <w:ind w:left="3497" w:hanging="360"/>
      </w:pPr>
      <w:rPr>
        <w:rFonts w:hint="default"/>
        <w:lang w:val="en-US" w:eastAsia="en-US" w:bidi="ar-SA"/>
      </w:rPr>
    </w:lvl>
    <w:lvl w:ilvl="4" w:tplc="BF244CB4">
      <w:numFmt w:val="bullet"/>
      <w:lvlText w:val="•"/>
      <w:lvlJc w:val="left"/>
      <w:pPr>
        <w:ind w:left="4350" w:hanging="360"/>
      </w:pPr>
      <w:rPr>
        <w:rFonts w:hint="default"/>
        <w:lang w:val="en-US" w:eastAsia="en-US" w:bidi="ar-SA"/>
      </w:rPr>
    </w:lvl>
    <w:lvl w:ilvl="5" w:tplc="29B08F5C">
      <w:numFmt w:val="bullet"/>
      <w:lvlText w:val="•"/>
      <w:lvlJc w:val="left"/>
      <w:pPr>
        <w:ind w:left="5203" w:hanging="360"/>
      </w:pPr>
      <w:rPr>
        <w:rFonts w:hint="default"/>
        <w:lang w:val="en-US" w:eastAsia="en-US" w:bidi="ar-SA"/>
      </w:rPr>
    </w:lvl>
    <w:lvl w:ilvl="6" w:tplc="4EFA3A18">
      <w:numFmt w:val="bullet"/>
      <w:lvlText w:val="•"/>
      <w:lvlJc w:val="left"/>
      <w:pPr>
        <w:ind w:left="6055" w:hanging="360"/>
      </w:pPr>
      <w:rPr>
        <w:rFonts w:hint="default"/>
        <w:lang w:val="en-US" w:eastAsia="en-US" w:bidi="ar-SA"/>
      </w:rPr>
    </w:lvl>
    <w:lvl w:ilvl="7" w:tplc="32C2C268">
      <w:numFmt w:val="bullet"/>
      <w:lvlText w:val="•"/>
      <w:lvlJc w:val="left"/>
      <w:pPr>
        <w:ind w:left="6908" w:hanging="360"/>
      </w:pPr>
      <w:rPr>
        <w:rFonts w:hint="default"/>
        <w:lang w:val="en-US" w:eastAsia="en-US" w:bidi="ar-SA"/>
      </w:rPr>
    </w:lvl>
    <w:lvl w:ilvl="8" w:tplc="B55C046A">
      <w:numFmt w:val="bullet"/>
      <w:lvlText w:val="•"/>
      <w:lvlJc w:val="left"/>
      <w:pPr>
        <w:ind w:left="7761" w:hanging="360"/>
      </w:pPr>
      <w:rPr>
        <w:rFonts w:hint="default"/>
        <w:lang w:val="en-US" w:eastAsia="en-US" w:bidi="ar-SA"/>
      </w:rPr>
    </w:lvl>
  </w:abstractNum>
  <w:abstractNum w:abstractNumId="84">
    <w:nsid w:val="57D2680B"/>
    <w:multiLevelType w:val="hybridMultilevel"/>
    <w:tmpl w:val="9A9CD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nsid w:val="5BE23129"/>
    <w:multiLevelType w:val="hybridMultilevel"/>
    <w:tmpl w:val="8072395E"/>
    <w:lvl w:ilvl="0" w:tplc="3AE0FDA2">
      <w:numFmt w:val="bullet"/>
      <w:lvlText w:val="-"/>
      <w:lvlJc w:val="left"/>
      <w:pPr>
        <w:ind w:left="245"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CE2049E2">
      <w:numFmt w:val="bullet"/>
      <w:lvlText w:val="•"/>
      <w:lvlJc w:val="left"/>
      <w:pPr>
        <w:ind w:left="493" w:hanging="140"/>
      </w:pPr>
      <w:rPr>
        <w:rFonts w:hint="default"/>
        <w:lang w:val="en-US" w:eastAsia="en-US" w:bidi="ar-SA"/>
      </w:rPr>
    </w:lvl>
    <w:lvl w:ilvl="2" w:tplc="DC36B55E">
      <w:numFmt w:val="bullet"/>
      <w:lvlText w:val="•"/>
      <w:lvlJc w:val="left"/>
      <w:pPr>
        <w:ind w:left="747" w:hanging="140"/>
      </w:pPr>
      <w:rPr>
        <w:rFonts w:hint="default"/>
        <w:lang w:val="en-US" w:eastAsia="en-US" w:bidi="ar-SA"/>
      </w:rPr>
    </w:lvl>
    <w:lvl w:ilvl="3" w:tplc="74647A1A">
      <w:numFmt w:val="bullet"/>
      <w:lvlText w:val="•"/>
      <w:lvlJc w:val="left"/>
      <w:pPr>
        <w:ind w:left="1000" w:hanging="140"/>
      </w:pPr>
      <w:rPr>
        <w:rFonts w:hint="default"/>
        <w:lang w:val="en-US" w:eastAsia="en-US" w:bidi="ar-SA"/>
      </w:rPr>
    </w:lvl>
    <w:lvl w:ilvl="4" w:tplc="CB2605DA">
      <w:numFmt w:val="bullet"/>
      <w:lvlText w:val="•"/>
      <w:lvlJc w:val="left"/>
      <w:pPr>
        <w:ind w:left="1254" w:hanging="140"/>
      </w:pPr>
      <w:rPr>
        <w:rFonts w:hint="default"/>
        <w:lang w:val="en-US" w:eastAsia="en-US" w:bidi="ar-SA"/>
      </w:rPr>
    </w:lvl>
    <w:lvl w:ilvl="5" w:tplc="B83665AC">
      <w:numFmt w:val="bullet"/>
      <w:lvlText w:val="•"/>
      <w:lvlJc w:val="left"/>
      <w:pPr>
        <w:ind w:left="1507" w:hanging="140"/>
      </w:pPr>
      <w:rPr>
        <w:rFonts w:hint="default"/>
        <w:lang w:val="en-US" w:eastAsia="en-US" w:bidi="ar-SA"/>
      </w:rPr>
    </w:lvl>
    <w:lvl w:ilvl="6" w:tplc="01A46EBA">
      <w:numFmt w:val="bullet"/>
      <w:lvlText w:val="•"/>
      <w:lvlJc w:val="left"/>
      <w:pPr>
        <w:ind w:left="1761" w:hanging="140"/>
      </w:pPr>
      <w:rPr>
        <w:rFonts w:hint="default"/>
        <w:lang w:val="en-US" w:eastAsia="en-US" w:bidi="ar-SA"/>
      </w:rPr>
    </w:lvl>
    <w:lvl w:ilvl="7" w:tplc="4F72481E">
      <w:numFmt w:val="bullet"/>
      <w:lvlText w:val="•"/>
      <w:lvlJc w:val="left"/>
      <w:pPr>
        <w:ind w:left="2014" w:hanging="140"/>
      </w:pPr>
      <w:rPr>
        <w:rFonts w:hint="default"/>
        <w:lang w:val="en-US" w:eastAsia="en-US" w:bidi="ar-SA"/>
      </w:rPr>
    </w:lvl>
    <w:lvl w:ilvl="8" w:tplc="0C6020B8">
      <w:numFmt w:val="bullet"/>
      <w:lvlText w:val="•"/>
      <w:lvlJc w:val="left"/>
      <w:pPr>
        <w:ind w:left="2268" w:hanging="140"/>
      </w:pPr>
      <w:rPr>
        <w:rFonts w:hint="default"/>
        <w:lang w:val="en-US" w:eastAsia="en-US" w:bidi="ar-SA"/>
      </w:rPr>
    </w:lvl>
  </w:abstractNum>
  <w:abstractNum w:abstractNumId="86">
    <w:nsid w:val="5BF50758"/>
    <w:multiLevelType w:val="hybridMultilevel"/>
    <w:tmpl w:val="F3F0D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nsid w:val="5C032237"/>
    <w:multiLevelType w:val="hybridMultilevel"/>
    <w:tmpl w:val="7C148E96"/>
    <w:lvl w:ilvl="0" w:tplc="94EA43BE">
      <w:numFmt w:val="bullet"/>
      <w:lvlText w:val=""/>
      <w:lvlJc w:val="left"/>
      <w:pPr>
        <w:ind w:left="940" w:hanging="360"/>
      </w:pPr>
      <w:rPr>
        <w:rFonts w:ascii="Symbol" w:eastAsia="Symbol" w:hAnsi="Symbol" w:cs="Symbol" w:hint="default"/>
        <w:spacing w:val="0"/>
        <w:w w:val="100"/>
        <w:lang w:val="en-US" w:eastAsia="en-US" w:bidi="ar-SA"/>
      </w:rPr>
    </w:lvl>
    <w:lvl w:ilvl="1" w:tplc="51C092C6">
      <w:numFmt w:val="bullet"/>
      <w:lvlText w:val="•"/>
      <w:lvlJc w:val="left"/>
      <w:pPr>
        <w:ind w:left="1792" w:hanging="360"/>
      </w:pPr>
      <w:rPr>
        <w:rFonts w:hint="default"/>
        <w:lang w:val="en-US" w:eastAsia="en-US" w:bidi="ar-SA"/>
      </w:rPr>
    </w:lvl>
    <w:lvl w:ilvl="2" w:tplc="61CC23BA">
      <w:numFmt w:val="bullet"/>
      <w:lvlText w:val="•"/>
      <w:lvlJc w:val="left"/>
      <w:pPr>
        <w:ind w:left="2645" w:hanging="360"/>
      </w:pPr>
      <w:rPr>
        <w:rFonts w:hint="default"/>
        <w:lang w:val="en-US" w:eastAsia="en-US" w:bidi="ar-SA"/>
      </w:rPr>
    </w:lvl>
    <w:lvl w:ilvl="3" w:tplc="F4C86082">
      <w:numFmt w:val="bullet"/>
      <w:lvlText w:val="•"/>
      <w:lvlJc w:val="left"/>
      <w:pPr>
        <w:ind w:left="3497" w:hanging="360"/>
      </w:pPr>
      <w:rPr>
        <w:rFonts w:hint="default"/>
        <w:lang w:val="en-US" w:eastAsia="en-US" w:bidi="ar-SA"/>
      </w:rPr>
    </w:lvl>
    <w:lvl w:ilvl="4" w:tplc="EAA0BA02">
      <w:numFmt w:val="bullet"/>
      <w:lvlText w:val="•"/>
      <w:lvlJc w:val="left"/>
      <w:pPr>
        <w:ind w:left="4350" w:hanging="360"/>
      </w:pPr>
      <w:rPr>
        <w:rFonts w:hint="default"/>
        <w:lang w:val="en-US" w:eastAsia="en-US" w:bidi="ar-SA"/>
      </w:rPr>
    </w:lvl>
    <w:lvl w:ilvl="5" w:tplc="6F7EC312">
      <w:numFmt w:val="bullet"/>
      <w:lvlText w:val="•"/>
      <w:lvlJc w:val="left"/>
      <w:pPr>
        <w:ind w:left="5203" w:hanging="360"/>
      </w:pPr>
      <w:rPr>
        <w:rFonts w:hint="default"/>
        <w:lang w:val="en-US" w:eastAsia="en-US" w:bidi="ar-SA"/>
      </w:rPr>
    </w:lvl>
    <w:lvl w:ilvl="6" w:tplc="08C496C0">
      <w:numFmt w:val="bullet"/>
      <w:lvlText w:val="•"/>
      <w:lvlJc w:val="left"/>
      <w:pPr>
        <w:ind w:left="6055" w:hanging="360"/>
      </w:pPr>
      <w:rPr>
        <w:rFonts w:hint="default"/>
        <w:lang w:val="en-US" w:eastAsia="en-US" w:bidi="ar-SA"/>
      </w:rPr>
    </w:lvl>
    <w:lvl w:ilvl="7" w:tplc="C49643B6">
      <w:numFmt w:val="bullet"/>
      <w:lvlText w:val="•"/>
      <w:lvlJc w:val="left"/>
      <w:pPr>
        <w:ind w:left="6908" w:hanging="360"/>
      </w:pPr>
      <w:rPr>
        <w:rFonts w:hint="default"/>
        <w:lang w:val="en-US" w:eastAsia="en-US" w:bidi="ar-SA"/>
      </w:rPr>
    </w:lvl>
    <w:lvl w:ilvl="8" w:tplc="0166EBF4">
      <w:numFmt w:val="bullet"/>
      <w:lvlText w:val="•"/>
      <w:lvlJc w:val="left"/>
      <w:pPr>
        <w:ind w:left="7761" w:hanging="360"/>
      </w:pPr>
      <w:rPr>
        <w:rFonts w:hint="default"/>
        <w:lang w:val="en-US" w:eastAsia="en-US" w:bidi="ar-SA"/>
      </w:rPr>
    </w:lvl>
  </w:abstractNum>
  <w:abstractNum w:abstractNumId="88">
    <w:nsid w:val="5C7F424F"/>
    <w:multiLevelType w:val="hybridMultilevel"/>
    <w:tmpl w:val="07DE2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nsid w:val="5C8E0209"/>
    <w:multiLevelType w:val="hybridMultilevel"/>
    <w:tmpl w:val="938606B2"/>
    <w:lvl w:ilvl="0" w:tplc="175467D2">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76041142">
      <w:numFmt w:val="bullet"/>
      <w:lvlText w:val=""/>
      <w:lvlJc w:val="left"/>
      <w:pPr>
        <w:ind w:left="940" w:hanging="360"/>
      </w:pPr>
      <w:rPr>
        <w:rFonts w:ascii="Wingdings" w:eastAsia="Wingdings" w:hAnsi="Wingdings" w:cs="Wingdings" w:hint="default"/>
        <w:b w:val="0"/>
        <w:bCs w:val="0"/>
        <w:i w:val="0"/>
        <w:iCs w:val="0"/>
        <w:spacing w:val="0"/>
        <w:w w:val="100"/>
        <w:sz w:val="24"/>
        <w:szCs w:val="24"/>
        <w:lang w:val="en-US" w:eastAsia="en-US" w:bidi="ar-SA"/>
      </w:rPr>
    </w:lvl>
    <w:lvl w:ilvl="2" w:tplc="74AEC832">
      <w:numFmt w:val="bullet"/>
      <w:lvlText w:val="•"/>
      <w:lvlJc w:val="left"/>
      <w:pPr>
        <w:ind w:left="1887" w:hanging="360"/>
      </w:pPr>
      <w:rPr>
        <w:rFonts w:hint="default"/>
        <w:lang w:val="en-US" w:eastAsia="en-US" w:bidi="ar-SA"/>
      </w:rPr>
    </w:lvl>
    <w:lvl w:ilvl="3" w:tplc="C0A88AC4">
      <w:numFmt w:val="bullet"/>
      <w:lvlText w:val="•"/>
      <w:lvlJc w:val="left"/>
      <w:pPr>
        <w:ind w:left="2834" w:hanging="360"/>
      </w:pPr>
      <w:rPr>
        <w:rFonts w:hint="default"/>
        <w:lang w:val="en-US" w:eastAsia="en-US" w:bidi="ar-SA"/>
      </w:rPr>
    </w:lvl>
    <w:lvl w:ilvl="4" w:tplc="2028E226">
      <w:numFmt w:val="bullet"/>
      <w:lvlText w:val="•"/>
      <w:lvlJc w:val="left"/>
      <w:pPr>
        <w:ind w:left="3782" w:hanging="360"/>
      </w:pPr>
      <w:rPr>
        <w:rFonts w:hint="default"/>
        <w:lang w:val="en-US" w:eastAsia="en-US" w:bidi="ar-SA"/>
      </w:rPr>
    </w:lvl>
    <w:lvl w:ilvl="5" w:tplc="7CB2322E">
      <w:numFmt w:val="bullet"/>
      <w:lvlText w:val="•"/>
      <w:lvlJc w:val="left"/>
      <w:pPr>
        <w:ind w:left="4729" w:hanging="360"/>
      </w:pPr>
      <w:rPr>
        <w:rFonts w:hint="default"/>
        <w:lang w:val="en-US" w:eastAsia="en-US" w:bidi="ar-SA"/>
      </w:rPr>
    </w:lvl>
    <w:lvl w:ilvl="6" w:tplc="5836AA6E">
      <w:numFmt w:val="bullet"/>
      <w:lvlText w:val="•"/>
      <w:lvlJc w:val="left"/>
      <w:pPr>
        <w:ind w:left="5676" w:hanging="360"/>
      </w:pPr>
      <w:rPr>
        <w:rFonts w:hint="default"/>
        <w:lang w:val="en-US" w:eastAsia="en-US" w:bidi="ar-SA"/>
      </w:rPr>
    </w:lvl>
    <w:lvl w:ilvl="7" w:tplc="C6985A9A">
      <w:numFmt w:val="bullet"/>
      <w:lvlText w:val="•"/>
      <w:lvlJc w:val="left"/>
      <w:pPr>
        <w:ind w:left="6624" w:hanging="360"/>
      </w:pPr>
      <w:rPr>
        <w:rFonts w:hint="default"/>
        <w:lang w:val="en-US" w:eastAsia="en-US" w:bidi="ar-SA"/>
      </w:rPr>
    </w:lvl>
    <w:lvl w:ilvl="8" w:tplc="3AF4F528">
      <w:numFmt w:val="bullet"/>
      <w:lvlText w:val="•"/>
      <w:lvlJc w:val="left"/>
      <w:pPr>
        <w:ind w:left="7571" w:hanging="360"/>
      </w:pPr>
      <w:rPr>
        <w:rFonts w:hint="default"/>
        <w:lang w:val="en-US" w:eastAsia="en-US" w:bidi="ar-SA"/>
      </w:rPr>
    </w:lvl>
  </w:abstractNum>
  <w:abstractNum w:abstractNumId="90">
    <w:nsid w:val="5C9D42E1"/>
    <w:multiLevelType w:val="hybridMultilevel"/>
    <w:tmpl w:val="D83E7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nsid w:val="5D8E6A91"/>
    <w:multiLevelType w:val="hybridMultilevel"/>
    <w:tmpl w:val="2EBC58D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2">
    <w:nsid w:val="5DD75D41"/>
    <w:multiLevelType w:val="hybridMultilevel"/>
    <w:tmpl w:val="88383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nsid w:val="5E3E3028"/>
    <w:multiLevelType w:val="hybridMultilevel"/>
    <w:tmpl w:val="4B882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nsid w:val="5EC1589D"/>
    <w:multiLevelType w:val="multilevel"/>
    <w:tmpl w:val="B26A2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04047C4"/>
    <w:multiLevelType w:val="hybridMultilevel"/>
    <w:tmpl w:val="DD164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nsid w:val="61CB6279"/>
    <w:multiLevelType w:val="hybridMultilevel"/>
    <w:tmpl w:val="1F601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nsid w:val="61DD293A"/>
    <w:multiLevelType w:val="multilevel"/>
    <w:tmpl w:val="8FFC51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1F664ED"/>
    <w:multiLevelType w:val="hybridMultilevel"/>
    <w:tmpl w:val="3DD69466"/>
    <w:lvl w:ilvl="0" w:tplc="B8F2A520">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4BDC8774">
      <w:numFmt w:val="bullet"/>
      <w:lvlText w:val="•"/>
      <w:lvlJc w:val="left"/>
      <w:pPr>
        <w:ind w:left="1792" w:hanging="360"/>
      </w:pPr>
      <w:rPr>
        <w:rFonts w:hint="default"/>
        <w:lang w:val="en-US" w:eastAsia="en-US" w:bidi="ar-SA"/>
      </w:rPr>
    </w:lvl>
    <w:lvl w:ilvl="2" w:tplc="FA842E98">
      <w:numFmt w:val="bullet"/>
      <w:lvlText w:val="•"/>
      <w:lvlJc w:val="left"/>
      <w:pPr>
        <w:ind w:left="2645" w:hanging="360"/>
      </w:pPr>
      <w:rPr>
        <w:rFonts w:hint="default"/>
        <w:lang w:val="en-US" w:eastAsia="en-US" w:bidi="ar-SA"/>
      </w:rPr>
    </w:lvl>
    <w:lvl w:ilvl="3" w:tplc="0AF6EEC4">
      <w:numFmt w:val="bullet"/>
      <w:lvlText w:val="•"/>
      <w:lvlJc w:val="left"/>
      <w:pPr>
        <w:ind w:left="3497" w:hanging="360"/>
      </w:pPr>
      <w:rPr>
        <w:rFonts w:hint="default"/>
        <w:lang w:val="en-US" w:eastAsia="en-US" w:bidi="ar-SA"/>
      </w:rPr>
    </w:lvl>
    <w:lvl w:ilvl="4" w:tplc="86B0B812">
      <w:numFmt w:val="bullet"/>
      <w:lvlText w:val="•"/>
      <w:lvlJc w:val="left"/>
      <w:pPr>
        <w:ind w:left="4350" w:hanging="360"/>
      </w:pPr>
      <w:rPr>
        <w:rFonts w:hint="default"/>
        <w:lang w:val="en-US" w:eastAsia="en-US" w:bidi="ar-SA"/>
      </w:rPr>
    </w:lvl>
    <w:lvl w:ilvl="5" w:tplc="3C10BC9A">
      <w:numFmt w:val="bullet"/>
      <w:lvlText w:val="•"/>
      <w:lvlJc w:val="left"/>
      <w:pPr>
        <w:ind w:left="5203" w:hanging="360"/>
      </w:pPr>
      <w:rPr>
        <w:rFonts w:hint="default"/>
        <w:lang w:val="en-US" w:eastAsia="en-US" w:bidi="ar-SA"/>
      </w:rPr>
    </w:lvl>
    <w:lvl w:ilvl="6" w:tplc="D416CD48">
      <w:numFmt w:val="bullet"/>
      <w:lvlText w:val="•"/>
      <w:lvlJc w:val="left"/>
      <w:pPr>
        <w:ind w:left="6055" w:hanging="360"/>
      </w:pPr>
      <w:rPr>
        <w:rFonts w:hint="default"/>
        <w:lang w:val="en-US" w:eastAsia="en-US" w:bidi="ar-SA"/>
      </w:rPr>
    </w:lvl>
    <w:lvl w:ilvl="7" w:tplc="C68EAD40">
      <w:numFmt w:val="bullet"/>
      <w:lvlText w:val="•"/>
      <w:lvlJc w:val="left"/>
      <w:pPr>
        <w:ind w:left="6908" w:hanging="360"/>
      </w:pPr>
      <w:rPr>
        <w:rFonts w:hint="default"/>
        <w:lang w:val="en-US" w:eastAsia="en-US" w:bidi="ar-SA"/>
      </w:rPr>
    </w:lvl>
    <w:lvl w:ilvl="8" w:tplc="F43C3C40">
      <w:numFmt w:val="bullet"/>
      <w:lvlText w:val="•"/>
      <w:lvlJc w:val="left"/>
      <w:pPr>
        <w:ind w:left="7761" w:hanging="360"/>
      </w:pPr>
      <w:rPr>
        <w:rFonts w:hint="default"/>
        <w:lang w:val="en-US" w:eastAsia="en-US" w:bidi="ar-SA"/>
      </w:rPr>
    </w:lvl>
  </w:abstractNum>
  <w:abstractNum w:abstractNumId="99">
    <w:nsid w:val="624E19FC"/>
    <w:multiLevelType w:val="hybridMultilevel"/>
    <w:tmpl w:val="2BC6B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62C03016"/>
    <w:multiLevelType w:val="hybridMultilevel"/>
    <w:tmpl w:val="DE085A5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1">
    <w:nsid w:val="62CD185D"/>
    <w:multiLevelType w:val="hybridMultilevel"/>
    <w:tmpl w:val="A2727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nsid w:val="62EA7580"/>
    <w:multiLevelType w:val="hybridMultilevel"/>
    <w:tmpl w:val="F08CB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62F46817"/>
    <w:multiLevelType w:val="hybridMultilevel"/>
    <w:tmpl w:val="221A8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nsid w:val="64816AEC"/>
    <w:multiLevelType w:val="hybridMultilevel"/>
    <w:tmpl w:val="60005D66"/>
    <w:lvl w:ilvl="0" w:tplc="8D2E9714">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4E3475D6">
      <w:numFmt w:val="bullet"/>
      <w:lvlText w:val="•"/>
      <w:lvlJc w:val="left"/>
      <w:pPr>
        <w:ind w:left="1792" w:hanging="360"/>
      </w:pPr>
      <w:rPr>
        <w:rFonts w:hint="default"/>
        <w:lang w:val="en-US" w:eastAsia="en-US" w:bidi="ar-SA"/>
      </w:rPr>
    </w:lvl>
    <w:lvl w:ilvl="2" w:tplc="2BE2F8A8">
      <w:numFmt w:val="bullet"/>
      <w:lvlText w:val="•"/>
      <w:lvlJc w:val="left"/>
      <w:pPr>
        <w:ind w:left="2645" w:hanging="360"/>
      </w:pPr>
      <w:rPr>
        <w:rFonts w:hint="default"/>
        <w:lang w:val="en-US" w:eastAsia="en-US" w:bidi="ar-SA"/>
      </w:rPr>
    </w:lvl>
    <w:lvl w:ilvl="3" w:tplc="C6869DEC">
      <w:numFmt w:val="bullet"/>
      <w:lvlText w:val="•"/>
      <w:lvlJc w:val="left"/>
      <w:pPr>
        <w:ind w:left="3497" w:hanging="360"/>
      </w:pPr>
      <w:rPr>
        <w:rFonts w:hint="default"/>
        <w:lang w:val="en-US" w:eastAsia="en-US" w:bidi="ar-SA"/>
      </w:rPr>
    </w:lvl>
    <w:lvl w:ilvl="4" w:tplc="182EEDDE">
      <w:numFmt w:val="bullet"/>
      <w:lvlText w:val="•"/>
      <w:lvlJc w:val="left"/>
      <w:pPr>
        <w:ind w:left="4350" w:hanging="360"/>
      </w:pPr>
      <w:rPr>
        <w:rFonts w:hint="default"/>
        <w:lang w:val="en-US" w:eastAsia="en-US" w:bidi="ar-SA"/>
      </w:rPr>
    </w:lvl>
    <w:lvl w:ilvl="5" w:tplc="22D6B6BA">
      <w:numFmt w:val="bullet"/>
      <w:lvlText w:val="•"/>
      <w:lvlJc w:val="left"/>
      <w:pPr>
        <w:ind w:left="5203" w:hanging="360"/>
      </w:pPr>
      <w:rPr>
        <w:rFonts w:hint="default"/>
        <w:lang w:val="en-US" w:eastAsia="en-US" w:bidi="ar-SA"/>
      </w:rPr>
    </w:lvl>
    <w:lvl w:ilvl="6" w:tplc="8CF4DDBA">
      <w:numFmt w:val="bullet"/>
      <w:lvlText w:val="•"/>
      <w:lvlJc w:val="left"/>
      <w:pPr>
        <w:ind w:left="6055" w:hanging="360"/>
      </w:pPr>
      <w:rPr>
        <w:rFonts w:hint="default"/>
        <w:lang w:val="en-US" w:eastAsia="en-US" w:bidi="ar-SA"/>
      </w:rPr>
    </w:lvl>
    <w:lvl w:ilvl="7" w:tplc="AA587FFA">
      <w:numFmt w:val="bullet"/>
      <w:lvlText w:val="•"/>
      <w:lvlJc w:val="left"/>
      <w:pPr>
        <w:ind w:left="6908" w:hanging="360"/>
      </w:pPr>
      <w:rPr>
        <w:rFonts w:hint="default"/>
        <w:lang w:val="en-US" w:eastAsia="en-US" w:bidi="ar-SA"/>
      </w:rPr>
    </w:lvl>
    <w:lvl w:ilvl="8" w:tplc="0AF832EE">
      <w:numFmt w:val="bullet"/>
      <w:lvlText w:val="•"/>
      <w:lvlJc w:val="left"/>
      <w:pPr>
        <w:ind w:left="7761" w:hanging="360"/>
      </w:pPr>
      <w:rPr>
        <w:rFonts w:hint="default"/>
        <w:lang w:val="en-US" w:eastAsia="en-US" w:bidi="ar-SA"/>
      </w:rPr>
    </w:lvl>
  </w:abstractNum>
  <w:abstractNum w:abstractNumId="105">
    <w:nsid w:val="65136357"/>
    <w:multiLevelType w:val="hybridMultilevel"/>
    <w:tmpl w:val="85BC1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nsid w:val="66342956"/>
    <w:multiLevelType w:val="hybridMultilevel"/>
    <w:tmpl w:val="FAB0C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nsid w:val="67363E1A"/>
    <w:multiLevelType w:val="hybridMultilevel"/>
    <w:tmpl w:val="7B18A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nsid w:val="67BA04EE"/>
    <w:multiLevelType w:val="hybridMultilevel"/>
    <w:tmpl w:val="82AA4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nsid w:val="685A1F52"/>
    <w:multiLevelType w:val="hybridMultilevel"/>
    <w:tmpl w:val="6D0CD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696C2C79"/>
    <w:multiLevelType w:val="multilevel"/>
    <w:tmpl w:val="CEE8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97D1E81"/>
    <w:multiLevelType w:val="multilevel"/>
    <w:tmpl w:val="EB6AE344"/>
    <w:lvl w:ilvl="0">
      <w:start w:val="1"/>
      <w:numFmt w:val="decimal"/>
      <w:lvlText w:val="%1."/>
      <w:lvlJc w:val="left"/>
      <w:pPr>
        <w:ind w:left="460" w:hanging="240"/>
      </w:pPr>
      <w:rPr>
        <w:rFonts w:hint="default"/>
        <w:spacing w:val="0"/>
        <w:w w:val="100"/>
        <w:lang w:val="en-US" w:eastAsia="en-US" w:bidi="ar-SA"/>
      </w:rPr>
    </w:lvl>
    <w:lvl w:ilvl="1">
      <w:start w:val="1"/>
      <w:numFmt w:val="decimal"/>
      <w:lvlText w:val="%1.%2"/>
      <w:lvlJc w:val="left"/>
      <w:pPr>
        <w:ind w:left="580" w:hanging="360"/>
      </w:pPr>
      <w:rPr>
        <w:rFonts w:ascii="Times New Roman" w:eastAsia="Times New Roman" w:hAnsi="Times New Roman" w:cs="Times New Roman" w:hint="default"/>
        <w:b w:val="0"/>
        <w:bCs w:val="0"/>
        <w:i/>
        <w:iCs/>
        <w:spacing w:val="0"/>
        <w:w w:val="100"/>
        <w:sz w:val="24"/>
        <w:szCs w:val="24"/>
        <w:lang w:val="en-US" w:eastAsia="en-US" w:bidi="ar-SA"/>
      </w:rPr>
    </w:lvl>
    <w:lvl w:ilvl="2">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005" w:hanging="360"/>
      </w:pPr>
      <w:rPr>
        <w:rFonts w:hint="default"/>
        <w:lang w:val="en-US" w:eastAsia="en-US" w:bidi="ar-SA"/>
      </w:rPr>
    </w:lvl>
    <w:lvl w:ilvl="4">
      <w:numFmt w:val="bullet"/>
      <w:lvlText w:val="•"/>
      <w:lvlJc w:val="left"/>
      <w:pPr>
        <w:ind w:left="3071" w:hanging="360"/>
      </w:pPr>
      <w:rPr>
        <w:rFonts w:hint="default"/>
        <w:lang w:val="en-US" w:eastAsia="en-US" w:bidi="ar-SA"/>
      </w:rPr>
    </w:lvl>
    <w:lvl w:ilvl="5">
      <w:numFmt w:val="bullet"/>
      <w:lvlText w:val="•"/>
      <w:lvlJc w:val="left"/>
      <w:pPr>
        <w:ind w:left="4137" w:hanging="360"/>
      </w:pPr>
      <w:rPr>
        <w:rFonts w:hint="default"/>
        <w:lang w:val="en-US" w:eastAsia="en-US" w:bidi="ar-SA"/>
      </w:rPr>
    </w:lvl>
    <w:lvl w:ilvl="6">
      <w:numFmt w:val="bullet"/>
      <w:lvlText w:val="•"/>
      <w:lvlJc w:val="left"/>
      <w:pPr>
        <w:ind w:left="5203" w:hanging="360"/>
      </w:pPr>
      <w:rPr>
        <w:rFonts w:hint="default"/>
        <w:lang w:val="en-US" w:eastAsia="en-US" w:bidi="ar-SA"/>
      </w:rPr>
    </w:lvl>
    <w:lvl w:ilvl="7">
      <w:numFmt w:val="bullet"/>
      <w:lvlText w:val="•"/>
      <w:lvlJc w:val="left"/>
      <w:pPr>
        <w:ind w:left="6269" w:hanging="360"/>
      </w:pPr>
      <w:rPr>
        <w:rFonts w:hint="default"/>
        <w:lang w:val="en-US" w:eastAsia="en-US" w:bidi="ar-SA"/>
      </w:rPr>
    </w:lvl>
    <w:lvl w:ilvl="8">
      <w:numFmt w:val="bullet"/>
      <w:lvlText w:val="•"/>
      <w:lvlJc w:val="left"/>
      <w:pPr>
        <w:ind w:left="7334" w:hanging="360"/>
      </w:pPr>
      <w:rPr>
        <w:rFonts w:hint="default"/>
        <w:lang w:val="en-US" w:eastAsia="en-US" w:bidi="ar-SA"/>
      </w:rPr>
    </w:lvl>
  </w:abstractNum>
  <w:abstractNum w:abstractNumId="112">
    <w:nsid w:val="6A9F2C3D"/>
    <w:multiLevelType w:val="hybridMultilevel"/>
    <w:tmpl w:val="BBC04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nsid w:val="6B7002F7"/>
    <w:multiLevelType w:val="hybridMultilevel"/>
    <w:tmpl w:val="C4800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nsid w:val="6CBE0E5B"/>
    <w:multiLevelType w:val="hybridMultilevel"/>
    <w:tmpl w:val="BB508EA8"/>
    <w:lvl w:ilvl="0" w:tplc="398C2A60">
      <w:start w:val="1"/>
      <w:numFmt w:val="decimal"/>
      <w:lvlText w:val="%1."/>
      <w:lvlJc w:val="left"/>
      <w:pPr>
        <w:ind w:left="940" w:hanging="360"/>
      </w:pPr>
      <w:rPr>
        <w:rFonts w:ascii="Times New Roman" w:eastAsia="Times New Roman" w:hAnsi="Times New Roman" w:cs="Times New Roman" w:hint="default"/>
        <w:b w:val="0"/>
        <w:bCs w:val="0"/>
        <w:i/>
        <w:iCs/>
        <w:spacing w:val="0"/>
        <w:w w:val="100"/>
        <w:sz w:val="24"/>
        <w:szCs w:val="24"/>
        <w:lang w:val="en-US" w:eastAsia="en-US" w:bidi="ar-SA"/>
      </w:rPr>
    </w:lvl>
    <w:lvl w:ilvl="1" w:tplc="271CCB98">
      <w:numFmt w:val="bullet"/>
      <w:lvlText w:val="•"/>
      <w:lvlJc w:val="left"/>
      <w:pPr>
        <w:ind w:left="1792" w:hanging="360"/>
      </w:pPr>
      <w:rPr>
        <w:rFonts w:hint="default"/>
        <w:lang w:val="en-US" w:eastAsia="en-US" w:bidi="ar-SA"/>
      </w:rPr>
    </w:lvl>
    <w:lvl w:ilvl="2" w:tplc="0AB04D1C">
      <w:numFmt w:val="bullet"/>
      <w:lvlText w:val="•"/>
      <w:lvlJc w:val="left"/>
      <w:pPr>
        <w:ind w:left="2645" w:hanging="360"/>
      </w:pPr>
      <w:rPr>
        <w:rFonts w:hint="default"/>
        <w:lang w:val="en-US" w:eastAsia="en-US" w:bidi="ar-SA"/>
      </w:rPr>
    </w:lvl>
    <w:lvl w:ilvl="3" w:tplc="A89A9516">
      <w:numFmt w:val="bullet"/>
      <w:lvlText w:val="•"/>
      <w:lvlJc w:val="left"/>
      <w:pPr>
        <w:ind w:left="3497" w:hanging="360"/>
      </w:pPr>
      <w:rPr>
        <w:rFonts w:hint="default"/>
        <w:lang w:val="en-US" w:eastAsia="en-US" w:bidi="ar-SA"/>
      </w:rPr>
    </w:lvl>
    <w:lvl w:ilvl="4" w:tplc="DDF8013C">
      <w:numFmt w:val="bullet"/>
      <w:lvlText w:val="•"/>
      <w:lvlJc w:val="left"/>
      <w:pPr>
        <w:ind w:left="4350" w:hanging="360"/>
      </w:pPr>
      <w:rPr>
        <w:rFonts w:hint="default"/>
        <w:lang w:val="en-US" w:eastAsia="en-US" w:bidi="ar-SA"/>
      </w:rPr>
    </w:lvl>
    <w:lvl w:ilvl="5" w:tplc="A6801350">
      <w:numFmt w:val="bullet"/>
      <w:lvlText w:val="•"/>
      <w:lvlJc w:val="left"/>
      <w:pPr>
        <w:ind w:left="5203" w:hanging="360"/>
      </w:pPr>
      <w:rPr>
        <w:rFonts w:hint="default"/>
        <w:lang w:val="en-US" w:eastAsia="en-US" w:bidi="ar-SA"/>
      </w:rPr>
    </w:lvl>
    <w:lvl w:ilvl="6" w:tplc="4524E364">
      <w:numFmt w:val="bullet"/>
      <w:lvlText w:val="•"/>
      <w:lvlJc w:val="left"/>
      <w:pPr>
        <w:ind w:left="6055" w:hanging="360"/>
      </w:pPr>
      <w:rPr>
        <w:rFonts w:hint="default"/>
        <w:lang w:val="en-US" w:eastAsia="en-US" w:bidi="ar-SA"/>
      </w:rPr>
    </w:lvl>
    <w:lvl w:ilvl="7" w:tplc="332CADB6">
      <w:numFmt w:val="bullet"/>
      <w:lvlText w:val="•"/>
      <w:lvlJc w:val="left"/>
      <w:pPr>
        <w:ind w:left="6908" w:hanging="360"/>
      </w:pPr>
      <w:rPr>
        <w:rFonts w:hint="default"/>
        <w:lang w:val="en-US" w:eastAsia="en-US" w:bidi="ar-SA"/>
      </w:rPr>
    </w:lvl>
    <w:lvl w:ilvl="8" w:tplc="C60A0DE8">
      <w:numFmt w:val="bullet"/>
      <w:lvlText w:val="•"/>
      <w:lvlJc w:val="left"/>
      <w:pPr>
        <w:ind w:left="7761" w:hanging="360"/>
      </w:pPr>
      <w:rPr>
        <w:rFonts w:hint="default"/>
        <w:lang w:val="en-US" w:eastAsia="en-US" w:bidi="ar-SA"/>
      </w:rPr>
    </w:lvl>
  </w:abstractNum>
  <w:abstractNum w:abstractNumId="115">
    <w:nsid w:val="6DC31559"/>
    <w:multiLevelType w:val="multilevel"/>
    <w:tmpl w:val="49F8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E1E497D"/>
    <w:multiLevelType w:val="hybridMultilevel"/>
    <w:tmpl w:val="F4920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nsid w:val="6F1E2F67"/>
    <w:multiLevelType w:val="hybridMultilevel"/>
    <w:tmpl w:val="8E4EB47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8">
    <w:nsid w:val="706058BE"/>
    <w:multiLevelType w:val="hybridMultilevel"/>
    <w:tmpl w:val="8C343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nsid w:val="70AD6919"/>
    <w:multiLevelType w:val="hybridMultilevel"/>
    <w:tmpl w:val="6DCA4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nsid w:val="71C3143B"/>
    <w:multiLevelType w:val="hybridMultilevel"/>
    <w:tmpl w:val="90DA9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nsid w:val="738C0997"/>
    <w:multiLevelType w:val="hybridMultilevel"/>
    <w:tmpl w:val="343EA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nsid w:val="740D554F"/>
    <w:multiLevelType w:val="hybridMultilevel"/>
    <w:tmpl w:val="F824FFD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3">
    <w:nsid w:val="75AC1134"/>
    <w:multiLevelType w:val="hybridMultilevel"/>
    <w:tmpl w:val="3036E31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nsid w:val="765620F5"/>
    <w:multiLevelType w:val="hybridMultilevel"/>
    <w:tmpl w:val="12ACD4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nsid w:val="76E86752"/>
    <w:multiLevelType w:val="hybridMultilevel"/>
    <w:tmpl w:val="1158A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nsid w:val="76F729F3"/>
    <w:multiLevelType w:val="hybridMultilevel"/>
    <w:tmpl w:val="2A7426E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7">
    <w:nsid w:val="78A22906"/>
    <w:multiLevelType w:val="hybridMultilevel"/>
    <w:tmpl w:val="01E625D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8">
    <w:nsid w:val="795331E4"/>
    <w:multiLevelType w:val="hybridMultilevel"/>
    <w:tmpl w:val="87C87CA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9">
    <w:nsid w:val="7A7663A5"/>
    <w:multiLevelType w:val="hybridMultilevel"/>
    <w:tmpl w:val="F67A3396"/>
    <w:lvl w:ilvl="0" w:tplc="49E89DC4">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0D4200CE">
      <w:numFmt w:val="bullet"/>
      <w:lvlText w:val="•"/>
      <w:lvlJc w:val="left"/>
      <w:pPr>
        <w:ind w:left="1792" w:hanging="360"/>
      </w:pPr>
      <w:rPr>
        <w:rFonts w:hint="default"/>
        <w:lang w:val="en-US" w:eastAsia="en-US" w:bidi="ar-SA"/>
      </w:rPr>
    </w:lvl>
    <w:lvl w:ilvl="2" w:tplc="618CCEEA">
      <w:numFmt w:val="bullet"/>
      <w:lvlText w:val="•"/>
      <w:lvlJc w:val="left"/>
      <w:pPr>
        <w:ind w:left="2645" w:hanging="360"/>
      </w:pPr>
      <w:rPr>
        <w:rFonts w:hint="default"/>
        <w:lang w:val="en-US" w:eastAsia="en-US" w:bidi="ar-SA"/>
      </w:rPr>
    </w:lvl>
    <w:lvl w:ilvl="3" w:tplc="6F544D14">
      <w:numFmt w:val="bullet"/>
      <w:lvlText w:val="•"/>
      <w:lvlJc w:val="left"/>
      <w:pPr>
        <w:ind w:left="3497" w:hanging="360"/>
      </w:pPr>
      <w:rPr>
        <w:rFonts w:hint="default"/>
        <w:lang w:val="en-US" w:eastAsia="en-US" w:bidi="ar-SA"/>
      </w:rPr>
    </w:lvl>
    <w:lvl w:ilvl="4" w:tplc="6540C630">
      <w:numFmt w:val="bullet"/>
      <w:lvlText w:val="•"/>
      <w:lvlJc w:val="left"/>
      <w:pPr>
        <w:ind w:left="4350" w:hanging="360"/>
      </w:pPr>
      <w:rPr>
        <w:rFonts w:hint="default"/>
        <w:lang w:val="en-US" w:eastAsia="en-US" w:bidi="ar-SA"/>
      </w:rPr>
    </w:lvl>
    <w:lvl w:ilvl="5" w:tplc="AC34CA92">
      <w:numFmt w:val="bullet"/>
      <w:lvlText w:val="•"/>
      <w:lvlJc w:val="left"/>
      <w:pPr>
        <w:ind w:left="5203" w:hanging="360"/>
      </w:pPr>
      <w:rPr>
        <w:rFonts w:hint="default"/>
        <w:lang w:val="en-US" w:eastAsia="en-US" w:bidi="ar-SA"/>
      </w:rPr>
    </w:lvl>
    <w:lvl w:ilvl="6" w:tplc="E4A8B872">
      <w:numFmt w:val="bullet"/>
      <w:lvlText w:val="•"/>
      <w:lvlJc w:val="left"/>
      <w:pPr>
        <w:ind w:left="6055" w:hanging="360"/>
      </w:pPr>
      <w:rPr>
        <w:rFonts w:hint="default"/>
        <w:lang w:val="en-US" w:eastAsia="en-US" w:bidi="ar-SA"/>
      </w:rPr>
    </w:lvl>
    <w:lvl w:ilvl="7" w:tplc="87BA71EA">
      <w:numFmt w:val="bullet"/>
      <w:lvlText w:val="•"/>
      <w:lvlJc w:val="left"/>
      <w:pPr>
        <w:ind w:left="6908" w:hanging="360"/>
      </w:pPr>
      <w:rPr>
        <w:rFonts w:hint="default"/>
        <w:lang w:val="en-US" w:eastAsia="en-US" w:bidi="ar-SA"/>
      </w:rPr>
    </w:lvl>
    <w:lvl w:ilvl="8" w:tplc="9C784F98">
      <w:numFmt w:val="bullet"/>
      <w:lvlText w:val="•"/>
      <w:lvlJc w:val="left"/>
      <w:pPr>
        <w:ind w:left="7761" w:hanging="360"/>
      </w:pPr>
      <w:rPr>
        <w:rFonts w:hint="default"/>
        <w:lang w:val="en-US" w:eastAsia="en-US" w:bidi="ar-SA"/>
      </w:rPr>
    </w:lvl>
  </w:abstractNum>
  <w:abstractNum w:abstractNumId="130">
    <w:nsid w:val="7AE9071C"/>
    <w:multiLevelType w:val="hybridMultilevel"/>
    <w:tmpl w:val="C16E19D4"/>
    <w:lvl w:ilvl="0" w:tplc="3F76E678">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178A76EE">
      <w:numFmt w:val="bullet"/>
      <w:lvlText w:val="•"/>
      <w:lvlJc w:val="left"/>
      <w:pPr>
        <w:ind w:left="1792" w:hanging="360"/>
      </w:pPr>
      <w:rPr>
        <w:rFonts w:hint="default"/>
        <w:lang w:val="en-US" w:eastAsia="en-US" w:bidi="ar-SA"/>
      </w:rPr>
    </w:lvl>
    <w:lvl w:ilvl="2" w:tplc="F98AD8FE">
      <w:numFmt w:val="bullet"/>
      <w:lvlText w:val="•"/>
      <w:lvlJc w:val="left"/>
      <w:pPr>
        <w:ind w:left="2645" w:hanging="360"/>
      </w:pPr>
      <w:rPr>
        <w:rFonts w:hint="default"/>
        <w:lang w:val="en-US" w:eastAsia="en-US" w:bidi="ar-SA"/>
      </w:rPr>
    </w:lvl>
    <w:lvl w:ilvl="3" w:tplc="4A646210">
      <w:numFmt w:val="bullet"/>
      <w:lvlText w:val="•"/>
      <w:lvlJc w:val="left"/>
      <w:pPr>
        <w:ind w:left="3497" w:hanging="360"/>
      </w:pPr>
      <w:rPr>
        <w:rFonts w:hint="default"/>
        <w:lang w:val="en-US" w:eastAsia="en-US" w:bidi="ar-SA"/>
      </w:rPr>
    </w:lvl>
    <w:lvl w:ilvl="4" w:tplc="757C832C">
      <w:numFmt w:val="bullet"/>
      <w:lvlText w:val="•"/>
      <w:lvlJc w:val="left"/>
      <w:pPr>
        <w:ind w:left="4350" w:hanging="360"/>
      </w:pPr>
      <w:rPr>
        <w:rFonts w:hint="default"/>
        <w:lang w:val="en-US" w:eastAsia="en-US" w:bidi="ar-SA"/>
      </w:rPr>
    </w:lvl>
    <w:lvl w:ilvl="5" w:tplc="CAD0416E">
      <w:numFmt w:val="bullet"/>
      <w:lvlText w:val="•"/>
      <w:lvlJc w:val="left"/>
      <w:pPr>
        <w:ind w:left="5203" w:hanging="360"/>
      </w:pPr>
      <w:rPr>
        <w:rFonts w:hint="default"/>
        <w:lang w:val="en-US" w:eastAsia="en-US" w:bidi="ar-SA"/>
      </w:rPr>
    </w:lvl>
    <w:lvl w:ilvl="6" w:tplc="86943B66">
      <w:numFmt w:val="bullet"/>
      <w:lvlText w:val="•"/>
      <w:lvlJc w:val="left"/>
      <w:pPr>
        <w:ind w:left="6055" w:hanging="360"/>
      </w:pPr>
      <w:rPr>
        <w:rFonts w:hint="default"/>
        <w:lang w:val="en-US" w:eastAsia="en-US" w:bidi="ar-SA"/>
      </w:rPr>
    </w:lvl>
    <w:lvl w:ilvl="7" w:tplc="1E8E6DE4">
      <w:numFmt w:val="bullet"/>
      <w:lvlText w:val="•"/>
      <w:lvlJc w:val="left"/>
      <w:pPr>
        <w:ind w:left="6908" w:hanging="360"/>
      </w:pPr>
      <w:rPr>
        <w:rFonts w:hint="default"/>
        <w:lang w:val="en-US" w:eastAsia="en-US" w:bidi="ar-SA"/>
      </w:rPr>
    </w:lvl>
    <w:lvl w:ilvl="8" w:tplc="1DC8D6EE">
      <w:numFmt w:val="bullet"/>
      <w:lvlText w:val="•"/>
      <w:lvlJc w:val="left"/>
      <w:pPr>
        <w:ind w:left="7761" w:hanging="360"/>
      </w:pPr>
      <w:rPr>
        <w:rFonts w:hint="default"/>
        <w:lang w:val="en-US" w:eastAsia="en-US" w:bidi="ar-SA"/>
      </w:rPr>
    </w:lvl>
  </w:abstractNum>
  <w:abstractNum w:abstractNumId="131">
    <w:nsid w:val="7B246F7E"/>
    <w:multiLevelType w:val="hybridMultilevel"/>
    <w:tmpl w:val="02CA4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nsid w:val="7B320FAB"/>
    <w:multiLevelType w:val="hybridMultilevel"/>
    <w:tmpl w:val="9932A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nsid w:val="7B4B2F88"/>
    <w:multiLevelType w:val="hybridMultilevel"/>
    <w:tmpl w:val="6A5EF792"/>
    <w:lvl w:ilvl="0" w:tplc="46CA0262">
      <w:numFmt w:val="bullet"/>
      <w:lvlText w:val=""/>
      <w:lvlJc w:val="left"/>
      <w:pPr>
        <w:ind w:left="940" w:hanging="360"/>
      </w:pPr>
      <w:rPr>
        <w:rFonts w:ascii="Wingdings" w:eastAsia="Wingdings" w:hAnsi="Wingdings" w:cs="Wingdings" w:hint="default"/>
        <w:b w:val="0"/>
        <w:bCs w:val="0"/>
        <w:i w:val="0"/>
        <w:iCs w:val="0"/>
        <w:spacing w:val="0"/>
        <w:w w:val="100"/>
        <w:sz w:val="24"/>
        <w:szCs w:val="24"/>
        <w:lang w:val="en-US" w:eastAsia="en-US" w:bidi="ar-SA"/>
      </w:rPr>
    </w:lvl>
    <w:lvl w:ilvl="1" w:tplc="C3865FEA">
      <w:numFmt w:val="bullet"/>
      <w:lvlText w:val="•"/>
      <w:lvlJc w:val="left"/>
      <w:pPr>
        <w:ind w:left="1792" w:hanging="360"/>
      </w:pPr>
      <w:rPr>
        <w:rFonts w:hint="default"/>
        <w:lang w:val="en-US" w:eastAsia="en-US" w:bidi="ar-SA"/>
      </w:rPr>
    </w:lvl>
    <w:lvl w:ilvl="2" w:tplc="0F4660E8">
      <w:numFmt w:val="bullet"/>
      <w:lvlText w:val="•"/>
      <w:lvlJc w:val="left"/>
      <w:pPr>
        <w:ind w:left="2645" w:hanging="360"/>
      </w:pPr>
      <w:rPr>
        <w:rFonts w:hint="default"/>
        <w:lang w:val="en-US" w:eastAsia="en-US" w:bidi="ar-SA"/>
      </w:rPr>
    </w:lvl>
    <w:lvl w:ilvl="3" w:tplc="2BF00712">
      <w:numFmt w:val="bullet"/>
      <w:lvlText w:val="•"/>
      <w:lvlJc w:val="left"/>
      <w:pPr>
        <w:ind w:left="3497" w:hanging="360"/>
      </w:pPr>
      <w:rPr>
        <w:rFonts w:hint="default"/>
        <w:lang w:val="en-US" w:eastAsia="en-US" w:bidi="ar-SA"/>
      </w:rPr>
    </w:lvl>
    <w:lvl w:ilvl="4" w:tplc="907097C2">
      <w:numFmt w:val="bullet"/>
      <w:lvlText w:val="•"/>
      <w:lvlJc w:val="left"/>
      <w:pPr>
        <w:ind w:left="4350" w:hanging="360"/>
      </w:pPr>
      <w:rPr>
        <w:rFonts w:hint="default"/>
        <w:lang w:val="en-US" w:eastAsia="en-US" w:bidi="ar-SA"/>
      </w:rPr>
    </w:lvl>
    <w:lvl w:ilvl="5" w:tplc="930257E8">
      <w:numFmt w:val="bullet"/>
      <w:lvlText w:val="•"/>
      <w:lvlJc w:val="left"/>
      <w:pPr>
        <w:ind w:left="5203" w:hanging="360"/>
      </w:pPr>
      <w:rPr>
        <w:rFonts w:hint="default"/>
        <w:lang w:val="en-US" w:eastAsia="en-US" w:bidi="ar-SA"/>
      </w:rPr>
    </w:lvl>
    <w:lvl w:ilvl="6" w:tplc="BCEAF8B6">
      <w:numFmt w:val="bullet"/>
      <w:lvlText w:val="•"/>
      <w:lvlJc w:val="left"/>
      <w:pPr>
        <w:ind w:left="6055" w:hanging="360"/>
      </w:pPr>
      <w:rPr>
        <w:rFonts w:hint="default"/>
        <w:lang w:val="en-US" w:eastAsia="en-US" w:bidi="ar-SA"/>
      </w:rPr>
    </w:lvl>
    <w:lvl w:ilvl="7" w:tplc="1D9C4C1E">
      <w:numFmt w:val="bullet"/>
      <w:lvlText w:val="•"/>
      <w:lvlJc w:val="left"/>
      <w:pPr>
        <w:ind w:left="6908" w:hanging="360"/>
      </w:pPr>
      <w:rPr>
        <w:rFonts w:hint="default"/>
        <w:lang w:val="en-US" w:eastAsia="en-US" w:bidi="ar-SA"/>
      </w:rPr>
    </w:lvl>
    <w:lvl w:ilvl="8" w:tplc="9EA0FF1A">
      <w:numFmt w:val="bullet"/>
      <w:lvlText w:val="•"/>
      <w:lvlJc w:val="left"/>
      <w:pPr>
        <w:ind w:left="7761" w:hanging="360"/>
      </w:pPr>
      <w:rPr>
        <w:rFonts w:hint="default"/>
        <w:lang w:val="en-US" w:eastAsia="en-US" w:bidi="ar-SA"/>
      </w:rPr>
    </w:lvl>
  </w:abstractNum>
  <w:abstractNum w:abstractNumId="134">
    <w:nsid w:val="7C8D73DA"/>
    <w:multiLevelType w:val="hybridMultilevel"/>
    <w:tmpl w:val="A9E66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nsid w:val="7FDA10B4"/>
    <w:multiLevelType w:val="hybridMultilevel"/>
    <w:tmpl w:val="DE724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9"/>
  </w:num>
  <w:num w:numId="2">
    <w:abstractNumId w:val="133"/>
  </w:num>
  <w:num w:numId="3">
    <w:abstractNumId w:val="104"/>
  </w:num>
  <w:num w:numId="4">
    <w:abstractNumId w:val="114"/>
  </w:num>
  <w:num w:numId="5">
    <w:abstractNumId w:val="1"/>
  </w:num>
  <w:num w:numId="6">
    <w:abstractNumId w:val="87"/>
  </w:num>
  <w:num w:numId="7">
    <w:abstractNumId w:val="28"/>
  </w:num>
  <w:num w:numId="8">
    <w:abstractNumId w:val="68"/>
  </w:num>
  <w:num w:numId="9">
    <w:abstractNumId w:val="22"/>
  </w:num>
  <w:num w:numId="10">
    <w:abstractNumId w:val="111"/>
  </w:num>
  <w:num w:numId="11">
    <w:abstractNumId w:val="23"/>
  </w:num>
  <w:num w:numId="12">
    <w:abstractNumId w:val="2"/>
  </w:num>
  <w:num w:numId="13">
    <w:abstractNumId w:val="85"/>
  </w:num>
  <w:num w:numId="14">
    <w:abstractNumId w:val="49"/>
  </w:num>
  <w:num w:numId="15">
    <w:abstractNumId w:val="66"/>
  </w:num>
  <w:num w:numId="16">
    <w:abstractNumId w:val="4"/>
  </w:num>
  <w:num w:numId="17">
    <w:abstractNumId w:val="82"/>
  </w:num>
  <w:num w:numId="18">
    <w:abstractNumId w:val="130"/>
  </w:num>
  <w:num w:numId="19">
    <w:abstractNumId w:val="83"/>
  </w:num>
  <w:num w:numId="20">
    <w:abstractNumId w:val="98"/>
  </w:num>
  <w:num w:numId="21">
    <w:abstractNumId w:val="71"/>
  </w:num>
  <w:num w:numId="22">
    <w:abstractNumId w:val="42"/>
  </w:num>
  <w:num w:numId="23">
    <w:abstractNumId w:val="19"/>
  </w:num>
  <w:num w:numId="24">
    <w:abstractNumId w:val="89"/>
  </w:num>
  <w:num w:numId="25">
    <w:abstractNumId w:val="13"/>
  </w:num>
  <w:num w:numId="26">
    <w:abstractNumId w:val="36"/>
  </w:num>
  <w:num w:numId="27">
    <w:abstractNumId w:val="0"/>
  </w:num>
  <w:num w:numId="28">
    <w:abstractNumId w:val="105"/>
  </w:num>
  <w:num w:numId="29">
    <w:abstractNumId w:val="18"/>
  </w:num>
  <w:num w:numId="30">
    <w:abstractNumId w:val="92"/>
  </w:num>
  <w:num w:numId="31">
    <w:abstractNumId w:val="39"/>
  </w:num>
  <w:num w:numId="32">
    <w:abstractNumId w:val="27"/>
  </w:num>
  <w:num w:numId="33">
    <w:abstractNumId w:val="14"/>
  </w:num>
  <w:num w:numId="34">
    <w:abstractNumId w:val="51"/>
  </w:num>
  <w:num w:numId="35">
    <w:abstractNumId w:val="21"/>
  </w:num>
  <w:num w:numId="36">
    <w:abstractNumId w:val="48"/>
  </w:num>
  <w:num w:numId="37">
    <w:abstractNumId w:val="17"/>
  </w:num>
  <w:num w:numId="38">
    <w:abstractNumId w:val="31"/>
  </w:num>
  <w:num w:numId="39">
    <w:abstractNumId w:val="69"/>
  </w:num>
  <w:num w:numId="40">
    <w:abstractNumId w:val="25"/>
  </w:num>
  <w:num w:numId="41">
    <w:abstractNumId w:val="35"/>
  </w:num>
  <w:num w:numId="42">
    <w:abstractNumId w:val="131"/>
  </w:num>
  <w:num w:numId="43">
    <w:abstractNumId w:val="61"/>
  </w:num>
  <w:num w:numId="44">
    <w:abstractNumId w:val="76"/>
  </w:num>
  <w:num w:numId="45">
    <w:abstractNumId w:val="16"/>
  </w:num>
  <w:num w:numId="46">
    <w:abstractNumId w:val="3"/>
  </w:num>
  <w:num w:numId="47">
    <w:abstractNumId w:val="56"/>
  </w:num>
  <w:num w:numId="48">
    <w:abstractNumId w:val="84"/>
  </w:num>
  <w:num w:numId="49">
    <w:abstractNumId w:val="121"/>
  </w:num>
  <w:num w:numId="50">
    <w:abstractNumId w:val="12"/>
  </w:num>
  <w:num w:numId="51">
    <w:abstractNumId w:val="64"/>
  </w:num>
  <w:num w:numId="52">
    <w:abstractNumId w:val="30"/>
  </w:num>
  <w:num w:numId="53">
    <w:abstractNumId w:val="73"/>
  </w:num>
  <w:num w:numId="54">
    <w:abstractNumId w:val="32"/>
  </w:num>
  <w:num w:numId="55">
    <w:abstractNumId w:val="9"/>
  </w:num>
  <w:num w:numId="56">
    <w:abstractNumId w:val="96"/>
  </w:num>
  <w:num w:numId="57">
    <w:abstractNumId w:val="88"/>
  </w:num>
  <w:num w:numId="58">
    <w:abstractNumId w:val="6"/>
  </w:num>
  <w:num w:numId="59">
    <w:abstractNumId w:val="90"/>
  </w:num>
  <w:num w:numId="60">
    <w:abstractNumId w:val="41"/>
  </w:num>
  <w:num w:numId="61">
    <w:abstractNumId w:val="95"/>
  </w:num>
  <w:num w:numId="62">
    <w:abstractNumId w:val="122"/>
  </w:num>
  <w:num w:numId="63">
    <w:abstractNumId w:val="44"/>
  </w:num>
  <w:num w:numId="64">
    <w:abstractNumId w:val="126"/>
  </w:num>
  <w:num w:numId="65">
    <w:abstractNumId w:val="81"/>
  </w:num>
  <w:num w:numId="66">
    <w:abstractNumId w:val="70"/>
  </w:num>
  <w:num w:numId="67">
    <w:abstractNumId w:val="99"/>
  </w:num>
  <w:num w:numId="68">
    <w:abstractNumId w:val="91"/>
  </w:num>
  <w:num w:numId="69">
    <w:abstractNumId w:val="47"/>
  </w:num>
  <w:num w:numId="70">
    <w:abstractNumId w:val="52"/>
  </w:num>
  <w:num w:numId="71">
    <w:abstractNumId w:val="123"/>
  </w:num>
  <w:num w:numId="72">
    <w:abstractNumId w:val="109"/>
  </w:num>
  <w:num w:numId="73">
    <w:abstractNumId w:val="57"/>
  </w:num>
  <w:num w:numId="74">
    <w:abstractNumId w:val="8"/>
  </w:num>
  <w:num w:numId="75">
    <w:abstractNumId w:val="29"/>
  </w:num>
  <w:num w:numId="76">
    <w:abstractNumId w:val="103"/>
  </w:num>
  <w:num w:numId="77">
    <w:abstractNumId w:val="63"/>
  </w:num>
  <w:num w:numId="78">
    <w:abstractNumId w:val="127"/>
  </w:num>
  <w:num w:numId="79">
    <w:abstractNumId w:val="10"/>
  </w:num>
  <w:num w:numId="80">
    <w:abstractNumId w:val="86"/>
  </w:num>
  <w:num w:numId="81">
    <w:abstractNumId w:val="125"/>
  </w:num>
  <w:num w:numId="82">
    <w:abstractNumId w:val="132"/>
  </w:num>
  <w:num w:numId="83">
    <w:abstractNumId w:val="75"/>
  </w:num>
  <w:num w:numId="84">
    <w:abstractNumId w:val="128"/>
  </w:num>
  <w:num w:numId="85">
    <w:abstractNumId w:val="54"/>
  </w:num>
  <w:num w:numId="86">
    <w:abstractNumId w:val="55"/>
  </w:num>
  <w:num w:numId="87">
    <w:abstractNumId w:val="33"/>
  </w:num>
  <w:num w:numId="88">
    <w:abstractNumId w:val="106"/>
  </w:num>
  <w:num w:numId="89">
    <w:abstractNumId w:val="134"/>
  </w:num>
  <w:num w:numId="90">
    <w:abstractNumId w:val="65"/>
  </w:num>
  <w:num w:numId="91">
    <w:abstractNumId w:val="124"/>
  </w:num>
  <w:num w:numId="92">
    <w:abstractNumId w:val="135"/>
  </w:num>
  <w:num w:numId="93">
    <w:abstractNumId w:val="38"/>
  </w:num>
  <w:num w:numId="94">
    <w:abstractNumId w:val="120"/>
  </w:num>
  <w:num w:numId="95">
    <w:abstractNumId w:val="113"/>
  </w:num>
  <w:num w:numId="96">
    <w:abstractNumId w:val="102"/>
  </w:num>
  <w:num w:numId="97">
    <w:abstractNumId w:val="11"/>
  </w:num>
  <w:num w:numId="98">
    <w:abstractNumId w:val="53"/>
  </w:num>
  <w:num w:numId="99">
    <w:abstractNumId w:val="112"/>
  </w:num>
  <w:num w:numId="100">
    <w:abstractNumId w:val="50"/>
  </w:num>
  <w:num w:numId="101">
    <w:abstractNumId w:val="59"/>
  </w:num>
  <w:num w:numId="102">
    <w:abstractNumId w:val="119"/>
  </w:num>
  <w:num w:numId="103">
    <w:abstractNumId w:val="45"/>
  </w:num>
  <w:num w:numId="104">
    <w:abstractNumId w:val="93"/>
  </w:num>
  <w:num w:numId="105">
    <w:abstractNumId w:val="46"/>
  </w:num>
  <w:num w:numId="106">
    <w:abstractNumId w:val="100"/>
  </w:num>
  <w:num w:numId="107">
    <w:abstractNumId w:val="67"/>
  </w:num>
  <w:num w:numId="108">
    <w:abstractNumId w:val="5"/>
  </w:num>
  <w:num w:numId="109">
    <w:abstractNumId w:val="117"/>
  </w:num>
  <w:num w:numId="110">
    <w:abstractNumId w:val="107"/>
  </w:num>
  <w:num w:numId="111">
    <w:abstractNumId w:val="118"/>
  </w:num>
  <w:num w:numId="112">
    <w:abstractNumId w:val="101"/>
  </w:num>
  <w:num w:numId="113">
    <w:abstractNumId w:val="74"/>
  </w:num>
  <w:num w:numId="114">
    <w:abstractNumId w:val="62"/>
  </w:num>
  <w:num w:numId="115">
    <w:abstractNumId w:val="77"/>
  </w:num>
  <w:num w:numId="116">
    <w:abstractNumId w:val="43"/>
  </w:num>
  <w:num w:numId="117">
    <w:abstractNumId w:val="26"/>
  </w:num>
  <w:num w:numId="118">
    <w:abstractNumId w:val="24"/>
  </w:num>
  <w:num w:numId="119">
    <w:abstractNumId w:val="108"/>
  </w:num>
  <w:num w:numId="120">
    <w:abstractNumId w:val="116"/>
  </w:num>
  <w:num w:numId="121">
    <w:abstractNumId w:val="58"/>
  </w:num>
  <w:num w:numId="122">
    <w:abstractNumId w:val="37"/>
  </w:num>
  <w:num w:numId="123">
    <w:abstractNumId w:val="34"/>
  </w:num>
  <w:num w:numId="124">
    <w:abstractNumId w:val="115"/>
  </w:num>
  <w:num w:numId="125">
    <w:abstractNumId w:val="78"/>
  </w:num>
  <w:num w:numId="126">
    <w:abstractNumId w:val="94"/>
  </w:num>
  <w:num w:numId="127">
    <w:abstractNumId w:val="97"/>
  </w:num>
  <w:num w:numId="128">
    <w:abstractNumId w:val="72"/>
  </w:num>
  <w:num w:numId="129">
    <w:abstractNumId w:val="15"/>
  </w:num>
  <w:num w:numId="130">
    <w:abstractNumId w:val="110"/>
  </w:num>
  <w:num w:numId="131">
    <w:abstractNumId w:val="20"/>
  </w:num>
  <w:num w:numId="132">
    <w:abstractNumId w:val="40"/>
  </w:num>
  <w:num w:numId="133">
    <w:abstractNumId w:val="80"/>
  </w:num>
  <w:num w:numId="134">
    <w:abstractNumId w:val="7"/>
  </w:num>
  <w:num w:numId="135">
    <w:abstractNumId w:val="60"/>
  </w:num>
  <w:num w:numId="136">
    <w:abstractNumId w:val="79"/>
  </w:num>
  <w:numIdMacAtCleanup w:val="13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hiram Arali">
    <w15:presenceInfo w15:providerId="None" w15:userId="Abhiram Arali"/>
  </w15:person>
  <w15:person w15:author="Hii">
    <w15:presenceInfo w15:providerId="None" w15:userId="Hi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25"/>
    <w:rsid w:val="000050A3"/>
    <w:rsid w:val="00005FAC"/>
    <w:rsid w:val="00006942"/>
    <w:rsid w:val="00010763"/>
    <w:rsid w:val="00010A54"/>
    <w:rsid w:val="000110AD"/>
    <w:rsid w:val="000172D1"/>
    <w:rsid w:val="00020B63"/>
    <w:rsid w:val="00021A0F"/>
    <w:rsid w:val="00022FEC"/>
    <w:rsid w:val="000236A8"/>
    <w:rsid w:val="0002492C"/>
    <w:rsid w:val="000262DF"/>
    <w:rsid w:val="00027BAD"/>
    <w:rsid w:val="00031676"/>
    <w:rsid w:val="000316AD"/>
    <w:rsid w:val="000318AE"/>
    <w:rsid w:val="000323A0"/>
    <w:rsid w:val="000335BE"/>
    <w:rsid w:val="0004017C"/>
    <w:rsid w:val="000401BC"/>
    <w:rsid w:val="0004056D"/>
    <w:rsid w:val="00050B08"/>
    <w:rsid w:val="00054AD9"/>
    <w:rsid w:val="00054B80"/>
    <w:rsid w:val="00056A40"/>
    <w:rsid w:val="00060C5E"/>
    <w:rsid w:val="00061AA0"/>
    <w:rsid w:val="0006254A"/>
    <w:rsid w:val="00064DEB"/>
    <w:rsid w:val="00065AD9"/>
    <w:rsid w:val="00066438"/>
    <w:rsid w:val="00070FB5"/>
    <w:rsid w:val="00072E7F"/>
    <w:rsid w:val="00073134"/>
    <w:rsid w:val="00075D89"/>
    <w:rsid w:val="00081AFF"/>
    <w:rsid w:val="00082AEE"/>
    <w:rsid w:val="0008641D"/>
    <w:rsid w:val="00086926"/>
    <w:rsid w:val="00087029"/>
    <w:rsid w:val="00087BDA"/>
    <w:rsid w:val="000906BB"/>
    <w:rsid w:val="00093259"/>
    <w:rsid w:val="000944F7"/>
    <w:rsid w:val="00094A3B"/>
    <w:rsid w:val="00096A44"/>
    <w:rsid w:val="000A012C"/>
    <w:rsid w:val="000A0210"/>
    <w:rsid w:val="000A050A"/>
    <w:rsid w:val="000A2BB5"/>
    <w:rsid w:val="000A4D59"/>
    <w:rsid w:val="000A549B"/>
    <w:rsid w:val="000B142C"/>
    <w:rsid w:val="000B2FB7"/>
    <w:rsid w:val="000B3CB1"/>
    <w:rsid w:val="000B408F"/>
    <w:rsid w:val="000B5A5F"/>
    <w:rsid w:val="000C6391"/>
    <w:rsid w:val="000C7A55"/>
    <w:rsid w:val="000D1578"/>
    <w:rsid w:val="000D4BC1"/>
    <w:rsid w:val="000D5FA5"/>
    <w:rsid w:val="000E5104"/>
    <w:rsid w:val="000E6021"/>
    <w:rsid w:val="000F00C9"/>
    <w:rsid w:val="000F09DE"/>
    <w:rsid w:val="000F2CB1"/>
    <w:rsid w:val="000F3C8C"/>
    <w:rsid w:val="000F5BDE"/>
    <w:rsid w:val="00104751"/>
    <w:rsid w:val="00104E70"/>
    <w:rsid w:val="00105FC6"/>
    <w:rsid w:val="001119A1"/>
    <w:rsid w:val="00111B5B"/>
    <w:rsid w:val="00112009"/>
    <w:rsid w:val="0011658E"/>
    <w:rsid w:val="001217DD"/>
    <w:rsid w:val="00126532"/>
    <w:rsid w:val="00130C82"/>
    <w:rsid w:val="00131C4B"/>
    <w:rsid w:val="00133F42"/>
    <w:rsid w:val="001358AE"/>
    <w:rsid w:val="0013600C"/>
    <w:rsid w:val="00136522"/>
    <w:rsid w:val="00143787"/>
    <w:rsid w:val="001462EC"/>
    <w:rsid w:val="00147D81"/>
    <w:rsid w:val="001503D8"/>
    <w:rsid w:val="00156276"/>
    <w:rsid w:val="00160252"/>
    <w:rsid w:val="00160F19"/>
    <w:rsid w:val="0016178F"/>
    <w:rsid w:val="001657CF"/>
    <w:rsid w:val="00166DCB"/>
    <w:rsid w:val="001675D6"/>
    <w:rsid w:val="00171916"/>
    <w:rsid w:val="001731AD"/>
    <w:rsid w:val="0018256E"/>
    <w:rsid w:val="00182DE4"/>
    <w:rsid w:val="00184294"/>
    <w:rsid w:val="00186220"/>
    <w:rsid w:val="00186803"/>
    <w:rsid w:val="0018716C"/>
    <w:rsid w:val="0019026F"/>
    <w:rsid w:val="00195F42"/>
    <w:rsid w:val="001A0082"/>
    <w:rsid w:val="001A1BBD"/>
    <w:rsid w:val="001A6DF8"/>
    <w:rsid w:val="001A76EA"/>
    <w:rsid w:val="001B2ACF"/>
    <w:rsid w:val="001B6567"/>
    <w:rsid w:val="001B77E0"/>
    <w:rsid w:val="001E0FB6"/>
    <w:rsid w:val="001E1A22"/>
    <w:rsid w:val="001E2DE0"/>
    <w:rsid w:val="001E350F"/>
    <w:rsid w:val="001E5240"/>
    <w:rsid w:val="001F095D"/>
    <w:rsid w:val="001F139F"/>
    <w:rsid w:val="001F1800"/>
    <w:rsid w:val="001F1B9B"/>
    <w:rsid w:val="001F49E0"/>
    <w:rsid w:val="001F5A80"/>
    <w:rsid w:val="001F6E33"/>
    <w:rsid w:val="00205115"/>
    <w:rsid w:val="002053E7"/>
    <w:rsid w:val="002061BD"/>
    <w:rsid w:val="00206C82"/>
    <w:rsid w:val="002103C4"/>
    <w:rsid w:val="00211AB6"/>
    <w:rsid w:val="00213D00"/>
    <w:rsid w:val="002153D0"/>
    <w:rsid w:val="002165C9"/>
    <w:rsid w:val="002241F5"/>
    <w:rsid w:val="00226F2E"/>
    <w:rsid w:val="00227C7C"/>
    <w:rsid w:val="002367FB"/>
    <w:rsid w:val="00240EDA"/>
    <w:rsid w:val="002414C2"/>
    <w:rsid w:val="00251334"/>
    <w:rsid w:val="00251502"/>
    <w:rsid w:val="00253C94"/>
    <w:rsid w:val="00254B88"/>
    <w:rsid w:val="00261E73"/>
    <w:rsid w:val="00262D3C"/>
    <w:rsid w:val="00270E14"/>
    <w:rsid w:val="00275CF5"/>
    <w:rsid w:val="002768D9"/>
    <w:rsid w:val="00276CAA"/>
    <w:rsid w:val="0029036E"/>
    <w:rsid w:val="002940CD"/>
    <w:rsid w:val="002A080F"/>
    <w:rsid w:val="002A2C4A"/>
    <w:rsid w:val="002A798F"/>
    <w:rsid w:val="002B2547"/>
    <w:rsid w:val="002B75D5"/>
    <w:rsid w:val="002C2AC5"/>
    <w:rsid w:val="002C3580"/>
    <w:rsid w:val="002C5CF2"/>
    <w:rsid w:val="002C7E3F"/>
    <w:rsid w:val="002D0B00"/>
    <w:rsid w:val="002D4A4E"/>
    <w:rsid w:val="002D51B1"/>
    <w:rsid w:val="002E148A"/>
    <w:rsid w:val="002E2507"/>
    <w:rsid w:val="002E2DD2"/>
    <w:rsid w:val="002E4615"/>
    <w:rsid w:val="002E6001"/>
    <w:rsid w:val="002F046A"/>
    <w:rsid w:val="002F0A45"/>
    <w:rsid w:val="002F0E7C"/>
    <w:rsid w:val="002F1F20"/>
    <w:rsid w:val="002F2392"/>
    <w:rsid w:val="002F3B3E"/>
    <w:rsid w:val="002F46D3"/>
    <w:rsid w:val="002F58A2"/>
    <w:rsid w:val="002F5A76"/>
    <w:rsid w:val="00300AD8"/>
    <w:rsid w:val="003014B4"/>
    <w:rsid w:val="00301525"/>
    <w:rsid w:val="003016C9"/>
    <w:rsid w:val="00304F50"/>
    <w:rsid w:val="00307747"/>
    <w:rsid w:val="00307F17"/>
    <w:rsid w:val="003125A6"/>
    <w:rsid w:val="003134F2"/>
    <w:rsid w:val="003218F5"/>
    <w:rsid w:val="0032327A"/>
    <w:rsid w:val="003256FB"/>
    <w:rsid w:val="003273BD"/>
    <w:rsid w:val="00327E05"/>
    <w:rsid w:val="003304EF"/>
    <w:rsid w:val="00332463"/>
    <w:rsid w:val="00333E84"/>
    <w:rsid w:val="003356F6"/>
    <w:rsid w:val="00337819"/>
    <w:rsid w:val="003408DB"/>
    <w:rsid w:val="00344022"/>
    <w:rsid w:val="00344307"/>
    <w:rsid w:val="00344564"/>
    <w:rsid w:val="00347613"/>
    <w:rsid w:val="00352CCF"/>
    <w:rsid w:val="00353783"/>
    <w:rsid w:val="00354707"/>
    <w:rsid w:val="0035563D"/>
    <w:rsid w:val="00363EA0"/>
    <w:rsid w:val="00365F04"/>
    <w:rsid w:val="00366215"/>
    <w:rsid w:val="00373199"/>
    <w:rsid w:val="003766B0"/>
    <w:rsid w:val="003859AF"/>
    <w:rsid w:val="00387389"/>
    <w:rsid w:val="003947D9"/>
    <w:rsid w:val="00394CDD"/>
    <w:rsid w:val="00395557"/>
    <w:rsid w:val="003A2827"/>
    <w:rsid w:val="003A42D0"/>
    <w:rsid w:val="003A6C98"/>
    <w:rsid w:val="003B027F"/>
    <w:rsid w:val="003B0D1B"/>
    <w:rsid w:val="003B3C6C"/>
    <w:rsid w:val="003B50D6"/>
    <w:rsid w:val="003B7F7B"/>
    <w:rsid w:val="003C1E8E"/>
    <w:rsid w:val="003C4DD9"/>
    <w:rsid w:val="003C5A31"/>
    <w:rsid w:val="003C61ED"/>
    <w:rsid w:val="003D3E3E"/>
    <w:rsid w:val="003D3EBD"/>
    <w:rsid w:val="003D5237"/>
    <w:rsid w:val="003D7F98"/>
    <w:rsid w:val="003E0468"/>
    <w:rsid w:val="003E2611"/>
    <w:rsid w:val="003E2BA4"/>
    <w:rsid w:val="003E2F02"/>
    <w:rsid w:val="003E5B8B"/>
    <w:rsid w:val="003F1C6F"/>
    <w:rsid w:val="003F2E57"/>
    <w:rsid w:val="003F3E40"/>
    <w:rsid w:val="00401741"/>
    <w:rsid w:val="00401B2F"/>
    <w:rsid w:val="00401F28"/>
    <w:rsid w:val="004051F9"/>
    <w:rsid w:val="00405C75"/>
    <w:rsid w:val="00410135"/>
    <w:rsid w:val="00410923"/>
    <w:rsid w:val="00421149"/>
    <w:rsid w:val="00421FF9"/>
    <w:rsid w:val="00423F7D"/>
    <w:rsid w:val="004248A0"/>
    <w:rsid w:val="0042613D"/>
    <w:rsid w:val="00427C44"/>
    <w:rsid w:val="00430B3D"/>
    <w:rsid w:val="00431185"/>
    <w:rsid w:val="00431E97"/>
    <w:rsid w:val="00434E57"/>
    <w:rsid w:val="004355A0"/>
    <w:rsid w:val="004441D7"/>
    <w:rsid w:val="00445DB0"/>
    <w:rsid w:val="0045147F"/>
    <w:rsid w:val="00452384"/>
    <w:rsid w:val="00454BF9"/>
    <w:rsid w:val="0046275B"/>
    <w:rsid w:val="00463B87"/>
    <w:rsid w:val="004710F4"/>
    <w:rsid w:val="004724C2"/>
    <w:rsid w:val="00475265"/>
    <w:rsid w:val="0047639A"/>
    <w:rsid w:val="00480845"/>
    <w:rsid w:val="004830C2"/>
    <w:rsid w:val="00484BAB"/>
    <w:rsid w:val="00486EF8"/>
    <w:rsid w:val="00486F58"/>
    <w:rsid w:val="0049472E"/>
    <w:rsid w:val="00496816"/>
    <w:rsid w:val="004974B5"/>
    <w:rsid w:val="004A04DB"/>
    <w:rsid w:val="004A22E9"/>
    <w:rsid w:val="004A49D1"/>
    <w:rsid w:val="004A52F1"/>
    <w:rsid w:val="004B0928"/>
    <w:rsid w:val="004B1368"/>
    <w:rsid w:val="004B2076"/>
    <w:rsid w:val="004B3510"/>
    <w:rsid w:val="004B4F85"/>
    <w:rsid w:val="004B53E0"/>
    <w:rsid w:val="004B57C9"/>
    <w:rsid w:val="004B58A5"/>
    <w:rsid w:val="004B6BB2"/>
    <w:rsid w:val="004C03E9"/>
    <w:rsid w:val="004C5D74"/>
    <w:rsid w:val="004C6172"/>
    <w:rsid w:val="004C7507"/>
    <w:rsid w:val="004D1D7A"/>
    <w:rsid w:val="004D339D"/>
    <w:rsid w:val="004D3C0C"/>
    <w:rsid w:val="004D6FC4"/>
    <w:rsid w:val="004E0081"/>
    <w:rsid w:val="004E167C"/>
    <w:rsid w:val="004E2CA4"/>
    <w:rsid w:val="004E7663"/>
    <w:rsid w:val="004F545F"/>
    <w:rsid w:val="004F654C"/>
    <w:rsid w:val="004F7070"/>
    <w:rsid w:val="00500D06"/>
    <w:rsid w:val="0050587A"/>
    <w:rsid w:val="005077FF"/>
    <w:rsid w:val="00510003"/>
    <w:rsid w:val="00520EFE"/>
    <w:rsid w:val="00522032"/>
    <w:rsid w:val="00524B8F"/>
    <w:rsid w:val="0052555D"/>
    <w:rsid w:val="00526372"/>
    <w:rsid w:val="0052750B"/>
    <w:rsid w:val="00531D3D"/>
    <w:rsid w:val="0053520B"/>
    <w:rsid w:val="00536CF4"/>
    <w:rsid w:val="00537F2D"/>
    <w:rsid w:val="00540D6F"/>
    <w:rsid w:val="00541AD8"/>
    <w:rsid w:val="00544DB8"/>
    <w:rsid w:val="005518AA"/>
    <w:rsid w:val="00553EBF"/>
    <w:rsid w:val="00557412"/>
    <w:rsid w:val="00557C3F"/>
    <w:rsid w:val="00560955"/>
    <w:rsid w:val="0056270D"/>
    <w:rsid w:val="00566574"/>
    <w:rsid w:val="005763BB"/>
    <w:rsid w:val="0058624C"/>
    <w:rsid w:val="00586381"/>
    <w:rsid w:val="00590251"/>
    <w:rsid w:val="0059455F"/>
    <w:rsid w:val="00594758"/>
    <w:rsid w:val="005A1295"/>
    <w:rsid w:val="005A16E2"/>
    <w:rsid w:val="005A2414"/>
    <w:rsid w:val="005A5CC8"/>
    <w:rsid w:val="005B1B54"/>
    <w:rsid w:val="005B2AA7"/>
    <w:rsid w:val="005B3900"/>
    <w:rsid w:val="005B5636"/>
    <w:rsid w:val="005C22D3"/>
    <w:rsid w:val="005C6D28"/>
    <w:rsid w:val="005D0D65"/>
    <w:rsid w:val="005D15BF"/>
    <w:rsid w:val="005D299F"/>
    <w:rsid w:val="005D49DF"/>
    <w:rsid w:val="005D4EAF"/>
    <w:rsid w:val="005E1277"/>
    <w:rsid w:val="005E3776"/>
    <w:rsid w:val="005F0720"/>
    <w:rsid w:val="005F671F"/>
    <w:rsid w:val="005F6989"/>
    <w:rsid w:val="006008C1"/>
    <w:rsid w:val="006017AE"/>
    <w:rsid w:val="0060437D"/>
    <w:rsid w:val="006054E2"/>
    <w:rsid w:val="00611F91"/>
    <w:rsid w:val="00614480"/>
    <w:rsid w:val="00614A99"/>
    <w:rsid w:val="00617FD9"/>
    <w:rsid w:val="0062319C"/>
    <w:rsid w:val="00623EB7"/>
    <w:rsid w:val="0062440C"/>
    <w:rsid w:val="00624C97"/>
    <w:rsid w:val="00626194"/>
    <w:rsid w:val="00633D09"/>
    <w:rsid w:val="00634642"/>
    <w:rsid w:val="0063601F"/>
    <w:rsid w:val="00636B4B"/>
    <w:rsid w:val="00636EFF"/>
    <w:rsid w:val="00646D24"/>
    <w:rsid w:val="0065358A"/>
    <w:rsid w:val="00654F93"/>
    <w:rsid w:val="006624AD"/>
    <w:rsid w:val="00662930"/>
    <w:rsid w:val="00663BD9"/>
    <w:rsid w:val="006651FB"/>
    <w:rsid w:val="00670C79"/>
    <w:rsid w:val="006746C3"/>
    <w:rsid w:val="00674E24"/>
    <w:rsid w:val="006822A9"/>
    <w:rsid w:val="00682C18"/>
    <w:rsid w:val="00683E07"/>
    <w:rsid w:val="006869B5"/>
    <w:rsid w:val="00687CCF"/>
    <w:rsid w:val="006903E6"/>
    <w:rsid w:val="006911A2"/>
    <w:rsid w:val="00694290"/>
    <w:rsid w:val="006952D7"/>
    <w:rsid w:val="006A07CA"/>
    <w:rsid w:val="006A1E16"/>
    <w:rsid w:val="006A7675"/>
    <w:rsid w:val="006A7F46"/>
    <w:rsid w:val="006B0B67"/>
    <w:rsid w:val="006B459A"/>
    <w:rsid w:val="006C2C53"/>
    <w:rsid w:val="006C326F"/>
    <w:rsid w:val="006C32C5"/>
    <w:rsid w:val="006C3321"/>
    <w:rsid w:val="006C577F"/>
    <w:rsid w:val="006C5CDA"/>
    <w:rsid w:val="006C620E"/>
    <w:rsid w:val="006D16B5"/>
    <w:rsid w:val="006D2775"/>
    <w:rsid w:val="006D4A52"/>
    <w:rsid w:val="006D6EE1"/>
    <w:rsid w:val="006D797E"/>
    <w:rsid w:val="006E0678"/>
    <w:rsid w:val="006E1E9A"/>
    <w:rsid w:val="006E4D38"/>
    <w:rsid w:val="006F69B1"/>
    <w:rsid w:val="007047E8"/>
    <w:rsid w:val="00707211"/>
    <w:rsid w:val="00707257"/>
    <w:rsid w:val="00707387"/>
    <w:rsid w:val="007118F9"/>
    <w:rsid w:val="00712389"/>
    <w:rsid w:val="00712C2E"/>
    <w:rsid w:val="00712F7A"/>
    <w:rsid w:val="00713CBB"/>
    <w:rsid w:val="00726410"/>
    <w:rsid w:val="00727740"/>
    <w:rsid w:val="007303AA"/>
    <w:rsid w:val="0073371F"/>
    <w:rsid w:val="00736FF1"/>
    <w:rsid w:val="00737892"/>
    <w:rsid w:val="00741538"/>
    <w:rsid w:val="00741C25"/>
    <w:rsid w:val="00742A6E"/>
    <w:rsid w:val="00745C05"/>
    <w:rsid w:val="007466C6"/>
    <w:rsid w:val="00747AD0"/>
    <w:rsid w:val="00752D44"/>
    <w:rsid w:val="00753130"/>
    <w:rsid w:val="00756E05"/>
    <w:rsid w:val="00775E44"/>
    <w:rsid w:val="0077614E"/>
    <w:rsid w:val="0078647B"/>
    <w:rsid w:val="007868E8"/>
    <w:rsid w:val="00787ABF"/>
    <w:rsid w:val="00790F52"/>
    <w:rsid w:val="00791277"/>
    <w:rsid w:val="00792ABC"/>
    <w:rsid w:val="00792E1A"/>
    <w:rsid w:val="00793486"/>
    <w:rsid w:val="00794D06"/>
    <w:rsid w:val="007958D6"/>
    <w:rsid w:val="007A127F"/>
    <w:rsid w:val="007A41EC"/>
    <w:rsid w:val="007B31E2"/>
    <w:rsid w:val="007B700A"/>
    <w:rsid w:val="007B7330"/>
    <w:rsid w:val="007C6751"/>
    <w:rsid w:val="007C721B"/>
    <w:rsid w:val="007D37A0"/>
    <w:rsid w:val="007D3AE4"/>
    <w:rsid w:val="007D3B81"/>
    <w:rsid w:val="007E021E"/>
    <w:rsid w:val="007E091A"/>
    <w:rsid w:val="007E32FC"/>
    <w:rsid w:val="007F272D"/>
    <w:rsid w:val="007F3C29"/>
    <w:rsid w:val="00800B95"/>
    <w:rsid w:val="00800E1D"/>
    <w:rsid w:val="0080650A"/>
    <w:rsid w:val="00812FBC"/>
    <w:rsid w:val="008160DA"/>
    <w:rsid w:val="00834CE6"/>
    <w:rsid w:val="00834D04"/>
    <w:rsid w:val="00835A4B"/>
    <w:rsid w:val="00837B4C"/>
    <w:rsid w:val="00840B6E"/>
    <w:rsid w:val="00841C7D"/>
    <w:rsid w:val="00844243"/>
    <w:rsid w:val="00851271"/>
    <w:rsid w:val="008540D3"/>
    <w:rsid w:val="00861BA0"/>
    <w:rsid w:val="00863B2E"/>
    <w:rsid w:val="008640DD"/>
    <w:rsid w:val="008671C3"/>
    <w:rsid w:val="00870216"/>
    <w:rsid w:val="00870F31"/>
    <w:rsid w:val="008739B7"/>
    <w:rsid w:val="00876E9F"/>
    <w:rsid w:val="0087722C"/>
    <w:rsid w:val="00882B5D"/>
    <w:rsid w:val="00886FA8"/>
    <w:rsid w:val="00891691"/>
    <w:rsid w:val="00894FBC"/>
    <w:rsid w:val="008956B4"/>
    <w:rsid w:val="00897760"/>
    <w:rsid w:val="00897E2F"/>
    <w:rsid w:val="008A3F64"/>
    <w:rsid w:val="008A4AC0"/>
    <w:rsid w:val="008A692C"/>
    <w:rsid w:val="008A6936"/>
    <w:rsid w:val="008A6A59"/>
    <w:rsid w:val="008B46AF"/>
    <w:rsid w:val="008B4D5C"/>
    <w:rsid w:val="008B7447"/>
    <w:rsid w:val="008B7718"/>
    <w:rsid w:val="008C2F71"/>
    <w:rsid w:val="008C308D"/>
    <w:rsid w:val="008C4926"/>
    <w:rsid w:val="008D195B"/>
    <w:rsid w:val="008D3AD8"/>
    <w:rsid w:val="008D3F84"/>
    <w:rsid w:val="008E1225"/>
    <w:rsid w:val="008E3DD6"/>
    <w:rsid w:val="008E6E97"/>
    <w:rsid w:val="0090426B"/>
    <w:rsid w:val="0090726F"/>
    <w:rsid w:val="00907719"/>
    <w:rsid w:val="00910A0C"/>
    <w:rsid w:val="00915D19"/>
    <w:rsid w:val="00915E51"/>
    <w:rsid w:val="00917DB8"/>
    <w:rsid w:val="009227D7"/>
    <w:rsid w:val="00927471"/>
    <w:rsid w:val="00931EF1"/>
    <w:rsid w:val="00932D81"/>
    <w:rsid w:val="009363FD"/>
    <w:rsid w:val="00945E5B"/>
    <w:rsid w:val="009470A3"/>
    <w:rsid w:val="00952E14"/>
    <w:rsid w:val="00953F96"/>
    <w:rsid w:val="00955691"/>
    <w:rsid w:val="00955E98"/>
    <w:rsid w:val="00961FAD"/>
    <w:rsid w:val="009653BD"/>
    <w:rsid w:val="00965870"/>
    <w:rsid w:val="00965C77"/>
    <w:rsid w:val="0097109A"/>
    <w:rsid w:val="00974F89"/>
    <w:rsid w:val="009777A4"/>
    <w:rsid w:val="00980509"/>
    <w:rsid w:val="00981F50"/>
    <w:rsid w:val="009837FB"/>
    <w:rsid w:val="00983AC0"/>
    <w:rsid w:val="00985907"/>
    <w:rsid w:val="00985A21"/>
    <w:rsid w:val="00992035"/>
    <w:rsid w:val="009A0DDE"/>
    <w:rsid w:val="009A63AA"/>
    <w:rsid w:val="009B5FFA"/>
    <w:rsid w:val="009B6427"/>
    <w:rsid w:val="009B7A42"/>
    <w:rsid w:val="009C1485"/>
    <w:rsid w:val="009C6995"/>
    <w:rsid w:val="009C6BFE"/>
    <w:rsid w:val="009C773E"/>
    <w:rsid w:val="009C7C2E"/>
    <w:rsid w:val="009D0676"/>
    <w:rsid w:val="009D0C4C"/>
    <w:rsid w:val="009D1129"/>
    <w:rsid w:val="009D222E"/>
    <w:rsid w:val="009D5794"/>
    <w:rsid w:val="009E2048"/>
    <w:rsid w:val="009E4B5A"/>
    <w:rsid w:val="009F01DB"/>
    <w:rsid w:val="009F041B"/>
    <w:rsid w:val="009F09A2"/>
    <w:rsid w:val="009F151F"/>
    <w:rsid w:val="009F778B"/>
    <w:rsid w:val="00A003C3"/>
    <w:rsid w:val="00A02989"/>
    <w:rsid w:val="00A03C7A"/>
    <w:rsid w:val="00A0528C"/>
    <w:rsid w:val="00A06F12"/>
    <w:rsid w:val="00A12608"/>
    <w:rsid w:val="00A1525F"/>
    <w:rsid w:val="00A245A0"/>
    <w:rsid w:val="00A32631"/>
    <w:rsid w:val="00A34BA4"/>
    <w:rsid w:val="00A35635"/>
    <w:rsid w:val="00A44E1B"/>
    <w:rsid w:val="00A46901"/>
    <w:rsid w:val="00A46DA0"/>
    <w:rsid w:val="00A50B59"/>
    <w:rsid w:val="00A51C2F"/>
    <w:rsid w:val="00A5253D"/>
    <w:rsid w:val="00A5296C"/>
    <w:rsid w:val="00A536DB"/>
    <w:rsid w:val="00A5597F"/>
    <w:rsid w:val="00A61043"/>
    <w:rsid w:val="00A6468E"/>
    <w:rsid w:val="00A65924"/>
    <w:rsid w:val="00A66836"/>
    <w:rsid w:val="00A71D63"/>
    <w:rsid w:val="00A75082"/>
    <w:rsid w:val="00A7776A"/>
    <w:rsid w:val="00A81BD5"/>
    <w:rsid w:val="00A821D4"/>
    <w:rsid w:val="00A906F0"/>
    <w:rsid w:val="00A912F1"/>
    <w:rsid w:val="00A91FE8"/>
    <w:rsid w:val="00A939A9"/>
    <w:rsid w:val="00A97070"/>
    <w:rsid w:val="00A97DEF"/>
    <w:rsid w:val="00AB41EF"/>
    <w:rsid w:val="00AB434A"/>
    <w:rsid w:val="00AB61D2"/>
    <w:rsid w:val="00AB675A"/>
    <w:rsid w:val="00AC459F"/>
    <w:rsid w:val="00AC4CE8"/>
    <w:rsid w:val="00AC5A7D"/>
    <w:rsid w:val="00AD1143"/>
    <w:rsid w:val="00AD296F"/>
    <w:rsid w:val="00AD3693"/>
    <w:rsid w:val="00AE115A"/>
    <w:rsid w:val="00AE1A49"/>
    <w:rsid w:val="00AE45EA"/>
    <w:rsid w:val="00AE72B0"/>
    <w:rsid w:val="00AF7600"/>
    <w:rsid w:val="00B04AEC"/>
    <w:rsid w:val="00B064E6"/>
    <w:rsid w:val="00B07B34"/>
    <w:rsid w:val="00B15324"/>
    <w:rsid w:val="00B17137"/>
    <w:rsid w:val="00B22A0C"/>
    <w:rsid w:val="00B25ED7"/>
    <w:rsid w:val="00B27F69"/>
    <w:rsid w:val="00B322C0"/>
    <w:rsid w:val="00B34F7C"/>
    <w:rsid w:val="00B357C4"/>
    <w:rsid w:val="00B37D26"/>
    <w:rsid w:val="00B37FE3"/>
    <w:rsid w:val="00B432D7"/>
    <w:rsid w:val="00B44D7D"/>
    <w:rsid w:val="00B45912"/>
    <w:rsid w:val="00B4672A"/>
    <w:rsid w:val="00B467A8"/>
    <w:rsid w:val="00B47D4E"/>
    <w:rsid w:val="00B508AB"/>
    <w:rsid w:val="00B51B2D"/>
    <w:rsid w:val="00B541B3"/>
    <w:rsid w:val="00B546B1"/>
    <w:rsid w:val="00B5593B"/>
    <w:rsid w:val="00B62AAE"/>
    <w:rsid w:val="00B67557"/>
    <w:rsid w:val="00B6758D"/>
    <w:rsid w:val="00B70A20"/>
    <w:rsid w:val="00B736CF"/>
    <w:rsid w:val="00B73919"/>
    <w:rsid w:val="00B73A9F"/>
    <w:rsid w:val="00B76FE8"/>
    <w:rsid w:val="00B7700D"/>
    <w:rsid w:val="00B776F2"/>
    <w:rsid w:val="00B8446E"/>
    <w:rsid w:val="00B90BDE"/>
    <w:rsid w:val="00B91DDF"/>
    <w:rsid w:val="00B965C3"/>
    <w:rsid w:val="00BA1CF0"/>
    <w:rsid w:val="00BB216F"/>
    <w:rsid w:val="00BB4361"/>
    <w:rsid w:val="00BB61BE"/>
    <w:rsid w:val="00BB6997"/>
    <w:rsid w:val="00BC0951"/>
    <w:rsid w:val="00BC0C29"/>
    <w:rsid w:val="00BC294C"/>
    <w:rsid w:val="00BC35DD"/>
    <w:rsid w:val="00BC451F"/>
    <w:rsid w:val="00BE0959"/>
    <w:rsid w:val="00BE10DF"/>
    <w:rsid w:val="00BE123F"/>
    <w:rsid w:val="00BE200A"/>
    <w:rsid w:val="00BE2DBE"/>
    <w:rsid w:val="00BE43B1"/>
    <w:rsid w:val="00BE68C1"/>
    <w:rsid w:val="00BF4FB5"/>
    <w:rsid w:val="00C01E82"/>
    <w:rsid w:val="00C037C4"/>
    <w:rsid w:val="00C046E8"/>
    <w:rsid w:val="00C06C72"/>
    <w:rsid w:val="00C07533"/>
    <w:rsid w:val="00C1644C"/>
    <w:rsid w:val="00C22681"/>
    <w:rsid w:val="00C2293A"/>
    <w:rsid w:val="00C25246"/>
    <w:rsid w:val="00C25E86"/>
    <w:rsid w:val="00C34503"/>
    <w:rsid w:val="00C34F12"/>
    <w:rsid w:val="00C373C3"/>
    <w:rsid w:val="00C374E2"/>
    <w:rsid w:val="00C4073E"/>
    <w:rsid w:val="00C42107"/>
    <w:rsid w:val="00C44DF7"/>
    <w:rsid w:val="00C51A9C"/>
    <w:rsid w:val="00C56855"/>
    <w:rsid w:val="00C56FE6"/>
    <w:rsid w:val="00C5735F"/>
    <w:rsid w:val="00C61C60"/>
    <w:rsid w:val="00C67C52"/>
    <w:rsid w:val="00C703BB"/>
    <w:rsid w:val="00C718A9"/>
    <w:rsid w:val="00C74481"/>
    <w:rsid w:val="00C7484B"/>
    <w:rsid w:val="00C75658"/>
    <w:rsid w:val="00C82044"/>
    <w:rsid w:val="00C861DA"/>
    <w:rsid w:val="00C91989"/>
    <w:rsid w:val="00C938D9"/>
    <w:rsid w:val="00CB129C"/>
    <w:rsid w:val="00CB1733"/>
    <w:rsid w:val="00CB443C"/>
    <w:rsid w:val="00CB46CC"/>
    <w:rsid w:val="00CB52AF"/>
    <w:rsid w:val="00CB5B1D"/>
    <w:rsid w:val="00CB5BFD"/>
    <w:rsid w:val="00CB74BA"/>
    <w:rsid w:val="00CC1033"/>
    <w:rsid w:val="00CC1945"/>
    <w:rsid w:val="00CC384D"/>
    <w:rsid w:val="00CC4E56"/>
    <w:rsid w:val="00CC6D17"/>
    <w:rsid w:val="00CC7E5D"/>
    <w:rsid w:val="00CD19CB"/>
    <w:rsid w:val="00CD1AB5"/>
    <w:rsid w:val="00CD1E91"/>
    <w:rsid w:val="00CD6653"/>
    <w:rsid w:val="00CE0E5D"/>
    <w:rsid w:val="00CE1A3A"/>
    <w:rsid w:val="00CE3592"/>
    <w:rsid w:val="00CF0768"/>
    <w:rsid w:val="00CF261F"/>
    <w:rsid w:val="00CF6EE0"/>
    <w:rsid w:val="00CF776C"/>
    <w:rsid w:val="00D0224A"/>
    <w:rsid w:val="00D0265A"/>
    <w:rsid w:val="00D06CE2"/>
    <w:rsid w:val="00D071D5"/>
    <w:rsid w:val="00D111C7"/>
    <w:rsid w:val="00D1155A"/>
    <w:rsid w:val="00D12C02"/>
    <w:rsid w:val="00D17799"/>
    <w:rsid w:val="00D230E0"/>
    <w:rsid w:val="00D2425B"/>
    <w:rsid w:val="00D26B7B"/>
    <w:rsid w:val="00D27961"/>
    <w:rsid w:val="00D33CBC"/>
    <w:rsid w:val="00D34F3A"/>
    <w:rsid w:val="00D41F7D"/>
    <w:rsid w:val="00D44954"/>
    <w:rsid w:val="00D479E6"/>
    <w:rsid w:val="00D5133F"/>
    <w:rsid w:val="00D5141E"/>
    <w:rsid w:val="00D51479"/>
    <w:rsid w:val="00D60012"/>
    <w:rsid w:val="00D629F7"/>
    <w:rsid w:val="00D658AF"/>
    <w:rsid w:val="00D6717D"/>
    <w:rsid w:val="00D77DC1"/>
    <w:rsid w:val="00D83CEF"/>
    <w:rsid w:val="00D84BB7"/>
    <w:rsid w:val="00D8655F"/>
    <w:rsid w:val="00D928A2"/>
    <w:rsid w:val="00D941AF"/>
    <w:rsid w:val="00D94571"/>
    <w:rsid w:val="00D96EB3"/>
    <w:rsid w:val="00DA0E62"/>
    <w:rsid w:val="00DA49CD"/>
    <w:rsid w:val="00DA4D11"/>
    <w:rsid w:val="00DA6D70"/>
    <w:rsid w:val="00DB4464"/>
    <w:rsid w:val="00DC167C"/>
    <w:rsid w:val="00DC1D0A"/>
    <w:rsid w:val="00DC5F3B"/>
    <w:rsid w:val="00DC7182"/>
    <w:rsid w:val="00DC770F"/>
    <w:rsid w:val="00DD222B"/>
    <w:rsid w:val="00DD4641"/>
    <w:rsid w:val="00DD4A04"/>
    <w:rsid w:val="00DD5286"/>
    <w:rsid w:val="00DE313F"/>
    <w:rsid w:val="00DE750A"/>
    <w:rsid w:val="00DE7F09"/>
    <w:rsid w:val="00DF5308"/>
    <w:rsid w:val="00DF7254"/>
    <w:rsid w:val="00E023FC"/>
    <w:rsid w:val="00E1372C"/>
    <w:rsid w:val="00E15549"/>
    <w:rsid w:val="00E1600B"/>
    <w:rsid w:val="00E2293D"/>
    <w:rsid w:val="00E2380F"/>
    <w:rsid w:val="00E25C1A"/>
    <w:rsid w:val="00E264E7"/>
    <w:rsid w:val="00E27EF2"/>
    <w:rsid w:val="00E3004D"/>
    <w:rsid w:val="00E30ADD"/>
    <w:rsid w:val="00E35487"/>
    <w:rsid w:val="00E411A5"/>
    <w:rsid w:val="00E413EC"/>
    <w:rsid w:val="00E438B3"/>
    <w:rsid w:val="00E441E9"/>
    <w:rsid w:val="00E47D7E"/>
    <w:rsid w:val="00E55F37"/>
    <w:rsid w:val="00E55F62"/>
    <w:rsid w:val="00E56D7E"/>
    <w:rsid w:val="00E573AD"/>
    <w:rsid w:val="00E6109B"/>
    <w:rsid w:val="00E62A91"/>
    <w:rsid w:val="00E652F9"/>
    <w:rsid w:val="00E658A0"/>
    <w:rsid w:val="00E65DE6"/>
    <w:rsid w:val="00E70442"/>
    <w:rsid w:val="00E713C9"/>
    <w:rsid w:val="00E835C4"/>
    <w:rsid w:val="00E83A53"/>
    <w:rsid w:val="00E848E6"/>
    <w:rsid w:val="00E85D69"/>
    <w:rsid w:val="00E90620"/>
    <w:rsid w:val="00E95663"/>
    <w:rsid w:val="00E96D79"/>
    <w:rsid w:val="00E979AE"/>
    <w:rsid w:val="00EA1207"/>
    <w:rsid w:val="00EA4AC4"/>
    <w:rsid w:val="00EB16F6"/>
    <w:rsid w:val="00EB3EED"/>
    <w:rsid w:val="00EB5F35"/>
    <w:rsid w:val="00EB6998"/>
    <w:rsid w:val="00EC328C"/>
    <w:rsid w:val="00EC6943"/>
    <w:rsid w:val="00EC6D85"/>
    <w:rsid w:val="00ED152E"/>
    <w:rsid w:val="00ED1E14"/>
    <w:rsid w:val="00ED7D1C"/>
    <w:rsid w:val="00EE3429"/>
    <w:rsid w:val="00EF050C"/>
    <w:rsid w:val="00EF3E5F"/>
    <w:rsid w:val="00F022B1"/>
    <w:rsid w:val="00F056DD"/>
    <w:rsid w:val="00F06E6E"/>
    <w:rsid w:val="00F07070"/>
    <w:rsid w:val="00F1222F"/>
    <w:rsid w:val="00F159DC"/>
    <w:rsid w:val="00F20692"/>
    <w:rsid w:val="00F24B45"/>
    <w:rsid w:val="00F27E11"/>
    <w:rsid w:val="00F33D21"/>
    <w:rsid w:val="00F33E5E"/>
    <w:rsid w:val="00F412C5"/>
    <w:rsid w:val="00F43CB6"/>
    <w:rsid w:val="00F44881"/>
    <w:rsid w:val="00F47324"/>
    <w:rsid w:val="00F54610"/>
    <w:rsid w:val="00F56037"/>
    <w:rsid w:val="00F605CD"/>
    <w:rsid w:val="00F60B0F"/>
    <w:rsid w:val="00F620E1"/>
    <w:rsid w:val="00F63FFA"/>
    <w:rsid w:val="00F640F4"/>
    <w:rsid w:val="00F66A44"/>
    <w:rsid w:val="00F67613"/>
    <w:rsid w:val="00F72404"/>
    <w:rsid w:val="00F73D01"/>
    <w:rsid w:val="00F8262B"/>
    <w:rsid w:val="00F83830"/>
    <w:rsid w:val="00F84A67"/>
    <w:rsid w:val="00F84D5B"/>
    <w:rsid w:val="00F85FC0"/>
    <w:rsid w:val="00F86442"/>
    <w:rsid w:val="00F8770D"/>
    <w:rsid w:val="00F90395"/>
    <w:rsid w:val="00F9122E"/>
    <w:rsid w:val="00F91B26"/>
    <w:rsid w:val="00F93F75"/>
    <w:rsid w:val="00F976B2"/>
    <w:rsid w:val="00FA389F"/>
    <w:rsid w:val="00FA520D"/>
    <w:rsid w:val="00FA6513"/>
    <w:rsid w:val="00FA7441"/>
    <w:rsid w:val="00FA75F2"/>
    <w:rsid w:val="00FA7F07"/>
    <w:rsid w:val="00FB085B"/>
    <w:rsid w:val="00FB2623"/>
    <w:rsid w:val="00FB2FDB"/>
    <w:rsid w:val="00FB7097"/>
    <w:rsid w:val="00FB7A6A"/>
    <w:rsid w:val="00FC2124"/>
    <w:rsid w:val="00FC2784"/>
    <w:rsid w:val="00FC55A6"/>
    <w:rsid w:val="00FD23F9"/>
    <w:rsid w:val="00FD28A8"/>
    <w:rsid w:val="00FD595E"/>
    <w:rsid w:val="00FE00FE"/>
    <w:rsid w:val="00FE1A27"/>
    <w:rsid w:val="00FE3253"/>
    <w:rsid w:val="00FE4A51"/>
    <w:rsid w:val="00FE5D1D"/>
    <w:rsid w:val="00FE750B"/>
    <w:rsid w:val="00FF2E59"/>
    <w:rsid w:val="00FF450C"/>
    <w:rsid w:val="00FF7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0003"/>
  <w15:docId w15:val="{F9838337-E932-B240-8A9F-6DCBD68DD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691"/>
    <w:pPr>
      <w:widowControl/>
      <w:autoSpaceDE/>
      <w:autoSpaceDN/>
      <w:spacing w:after="160" w:line="259" w:lineRule="auto"/>
    </w:pPr>
  </w:style>
  <w:style w:type="paragraph" w:styleId="Heading1">
    <w:name w:val="heading 1"/>
    <w:basedOn w:val="Normal"/>
    <w:next w:val="Normal"/>
    <w:link w:val="Heading1Char"/>
    <w:uiPriority w:val="9"/>
    <w:qFormat/>
    <w:rsid w:val="008916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916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916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89169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89169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Title">
    <w:name w:val="Title"/>
    <w:basedOn w:val="Normal"/>
    <w:uiPriority w:val="10"/>
    <w:qFormat/>
    <w:pPr>
      <w:ind w:left="854" w:firstLine="600"/>
    </w:pPr>
    <w:rPr>
      <w:rFonts w:ascii="Arial Black" w:eastAsia="Arial Black" w:hAnsi="Arial Black" w:cs="Arial Black"/>
      <w:sz w:val="72"/>
      <w:szCs w:val="72"/>
    </w:rPr>
  </w:style>
  <w:style w:type="paragraph" w:styleId="ListParagraph">
    <w:name w:val="List Paragraph"/>
    <w:basedOn w:val="Normal"/>
    <w:uiPriority w:val="34"/>
    <w:qFormat/>
    <w:rsid w:val="00891691"/>
    <w:pPr>
      <w:ind w:left="720"/>
      <w:contextualSpacing/>
    </w:pPr>
  </w:style>
  <w:style w:type="paragraph" w:customStyle="1" w:styleId="TableParagraph">
    <w:name w:val="Table Paragraph"/>
    <w:basedOn w:val="Normal"/>
    <w:uiPriority w:val="1"/>
    <w:qFormat/>
    <w:pPr>
      <w:ind w:left="107"/>
    </w:pPr>
    <w:rPr>
      <w:rFonts w:ascii="Times New Roman" w:eastAsia="Times New Roman" w:hAnsi="Times New Roman" w:cs="Times New Roman"/>
    </w:rPr>
  </w:style>
  <w:style w:type="character" w:styleId="BookTitle">
    <w:name w:val="Book Title"/>
    <w:basedOn w:val="DefaultParagraphFont"/>
    <w:uiPriority w:val="33"/>
    <w:qFormat/>
    <w:rsid w:val="00891691"/>
    <w:rPr>
      <w:b/>
      <w:bCs/>
      <w:i/>
      <w:iCs/>
      <w:spacing w:val="5"/>
    </w:rPr>
  </w:style>
  <w:style w:type="character" w:customStyle="1" w:styleId="Heading1Char">
    <w:name w:val="Heading 1 Char"/>
    <w:basedOn w:val="DefaultParagraphFont"/>
    <w:link w:val="Heading1"/>
    <w:uiPriority w:val="9"/>
    <w:rsid w:val="00891691"/>
    <w:rPr>
      <w:rFonts w:asciiTheme="majorHAnsi" w:eastAsiaTheme="majorEastAsia" w:hAnsiTheme="majorHAnsi" w:cstheme="majorBidi"/>
      <w:color w:val="365F91" w:themeColor="accent1" w:themeShade="BF"/>
      <w:sz w:val="32"/>
      <w:szCs w:val="32"/>
    </w:rPr>
  </w:style>
  <w:style w:type="paragraph" w:customStyle="1" w:styleId="ChapterTitleBPBHEB">
    <w:name w:val="Chapter Title [BPB HEB]"/>
    <w:basedOn w:val="Heading1"/>
    <w:link w:val="ChapterTitleBPBHEBChar"/>
    <w:qFormat/>
    <w:rsid w:val="00891691"/>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891691"/>
    <w:rPr>
      <w:rFonts w:ascii="Palatino Linotype" w:eastAsia="Palatino Linotype" w:hAnsi="Palatino Linotype" w:cs="Palatino Linotype"/>
      <w:b/>
      <w:color w:val="365F91" w:themeColor="accent1" w:themeShade="BF"/>
      <w:sz w:val="80"/>
      <w:szCs w:val="80"/>
    </w:rPr>
  </w:style>
  <w:style w:type="paragraph" w:customStyle="1" w:styleId="ChapterTitleNumberBPBHEB">
    <w:name w:val="Chapter Title Number [BPB HEB]"/>
    <w:basedOn w:val="Heading1"/>
    <w:link w:val="ChapterTitleNumberBPBHEBChar"/>
    <w:qFormat/>
    <w:rsid w:val="00891691"/>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891691"/>
    <w:rPr>
      <w:rFonts w:ascii="Palatino Linotype" w:eastAsia="Palatino Linotype" w:hAnsi="Palatino Linotype" w:cs="Palatino Linotype"/>
      <w:bCs/>
      <w:smallCaps/>
      <w:color w:val="365F91" w:themeColor="accent1" w:themeShade="BF"/>
      <w:sz w:val="70"/>
      <w:szCs w:val="70"/>
    </w:rPr>
  </w:style>
  <w:style w:type="paragraph" w:customStyle="1" w:styleId="CodeBlockBPBHEB">
    <w:name w:val="Code Block [BPB HEB]"/>
    <w:basedOn w:val="Normal"/>
    <w:link w:val="CodeBlockBPBHEBChar"/>
    <w:qFormat/>
    <w:rsid w:val="00891691"/>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891691"/>
    <w:rPr>
      <w:rFonts w:ascii="Consolas" w:eastAsia="Arial" w:hAnsi="Consolas" w:cs="Arial"/>
      <w:sz w:val="20"/>
      <w:szCs w:val="20"/>
    </w:rPr>
  </w:style>
  <w:style w:type="paragraph" w:customStyle="1" w:styleId="CodeinTextBPBHEB">
    <w:name w:val="Code in Text [BPB HEB]"/>
    <w:basedOn w:val="Normal"/>
    <w:link w:val="CodeinTextBPBHEBChar"/>
    <w:qFormat/>
    <w:rsid w:val="00891691"/>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891691"/>
    <w:rPr>
      <w:rFonts w:ascii="Consolas" w:eastAsia="Palatino Linotype" w:hAnsi="Consolas" w:cs="Palatino Linotype"/>
      <w:b/>
      <w:sz w:val="20"/>
      <w:szCs w:val="20"/>
    </w:rPr>
  </w:style>
  <w:style w:type="character" w:styleId="CommentReference">
    <w:name w:val="annotation reference"/>
    <w:basedOn w:val="DefaultParagraphFont"/>
    <w:uiPriority w:val="99"/>
    <w:semiHidden/>
    <w:unhideWhenUsed/>
    <w:rsid w:val="00891691"/>
    <w:rPr>
      <w:sz w:val="16"/>
      <w:szCs w:val="16"/>
    </w:rPr>
  </w:style>
  <w:style w:type="paragraph" w:styleId="CommentText">
    <w:name w:val="annotation text"/>
    <w:basedOn w:val="Normal"/>
    <w:link w:val="CommentTextChar"/>
    <w:uiPriority w:val="99"/>
    <w:unhideWhenUsed/>
    <w:rsid w:val="00891691"/>
    <w:pPr>
      <w:spacing w:line="240" w:lineRule="auto"/>
    </w:pPr>
    <w:rPr>
      <w:sz w:val="20"/>
      <w:szCs w:val="20"/>
    </w:rPr>
  </w:style>
  <w:style w:type="character" w:customStyle="1" w:styleId="CommentTextChar">
    <w:name w:val="Comment Text Char"/>
    <w:basedOn w:val="DefaultParagraphFont"/>
    <w:link w:val="CommentText"/>
    <w:uiPriority w:val="99"/>
    <w:rsid w:val="00891691"/>
    <w:rPr>
      <w:sz w:val="20"/>
      <w:szCs w:val="20"/>
    </w:rPr>
  </w:style>
  <w:style w:type="paragraph" w:styleId="CommentSubject">
    <w:name w:val="annotation subject"/>
    <w:basedOn w:val="CommentText"/>
    <w:next w:val="CommentText"/>
    <w:link w:val="CommentSubjectChar"/>
    <w:uiPriority w:val="99"/>
    <w:semiHidden/>
    <w:unhideWhenUsed/>
    <w:rsid w:val="00891691"/>
    <w:rPr>
      <w:b/>
      <w:bCs/>
    </w:rPr>
  </w:style>
  <w:style w:type="character" w:customStyle="1" w:styleId="CommentSubjectChar">
    <w:name w:val="Comment Subject Char"/>
    <w:basedOn w:val="CommentTextChar"/>
    <w:link w:val="CommentSubject"/>
    <w:uiPriority w:val="99"/>
    <w:semiHidden/>
    <w:rsid w:val="00891691"/>
    <w:rPr>
      <w:b/>
      <w:bCs/>
      <w:sz w:val="20"/>
      <w:szCs w:val="20"/>
    </w:rPr>
  </w:style>
  <w:style w:type="character" w:styleId="Emphasis">
    <w:name w:val="Emphasis"/>
    <w:basedOn w:val="DefaultParagraphFont"/>
    <w:uiPriority w:val="20"/>
    <w:qFormat/>
    <w:rsid w:val="00891691"/>
    <w:rPr>
      <w:i/>
      <w:iCs/>
    </w:rPr>
  </w:style>
  <w:style w:type="paragraph" w:customStyle="1" w:styleId="FigureBPBHEB">
    <w:name w:val="Figure [BPB HEB]"/>
    <w:basedOn w:val="Normal"/>
    <w:qFormat/>
    <w:rsid w:val="00891691"/>
    <w:pPr>
      <w:spacing w:after="200" w:line="276" w:lineRule="auto"/>
      <w:jc w:val="center"/>
    </w:pPr>
    <w:rPr>
      <w:rFonts w:ascii="Palatino Linotype" w:hAnsi="Palatino Linotype"/>
      <w:sz w:val="18"/>
    </w:rPr>
  </w:style>
  <w:style w:type="paragraph" w:customStyle="1" w:styleId="FigureCaptionBPBHEB">
    <w:name w:val="Figure Caption [BPB HEB]"/>
    <w:basedOn w:val="Normal"/>
    <w:link w:val="FigureCaptionBPBHEBChar"/>
    <w:qFormat/>
    <w:rsid w:val="00891691"/>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891691"/>
    <w:rPr>
      <w:rFonts w:ascii="Palatino Linotype" w:eastAsia="Palatino Linotype" w:hAnsi="Palatino Linotype" w:cs="Palatino Linotype"/>
      <w:bCs/>
      <w:i/>
      <w:iCs/>
      <w:sz w:val="18"/>
      <w:szCs w:val="18"/>
    </w:rPr>
  </w:style>
  <w:style w:type="character" w:styleId="FollowedHyperlink">
    <w:name w:val="FollowedHyperlink"/>
    <w:basedOn w:val="DefaultParagraphFont"/>
    <w:uiPriority w:val="99"/>
    <w:semiHidden/>
    <w:unhideWhenUsed/>
    <w:rsid w:val="00891691"/>
    <w:rPr>
      <w:color w:val="800080" w:themeColor="followedHyperlink"/>
      <w:u w:val="single"/>
    </w:rPr>
  </w:style>
  <w:style w:type="paragraph" w:styleId="Footer">
    <w:name w:val="footer"/>
    <w:basedOn w:val="Normal"/>
    <w:link w:val="FooterChar"/>
    <w:uiPriority w:val="99"/>
    <w:unhideWhenUsed/>
    <w:rsid w:val="008916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691"/>
  </w:style>
  <w:style w:type="paragraph" w:styleId="Header">
    <w:name w:val="header"/>
    <w:basedOn w:val="Normal"/>
    <w:link w:val="HeaderChar"/>
    <w:uiPriority w:val="99"/>
    <w:unhideWhenUsed/>
    <w:rsid w:val="008916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691"/>
  </w:style>
  <w:style w:type="paragraph" w:customStyle="1" w:styleId="Heading1BPBHEB">
    <w:name w:val="Heading 1 [BPB HEB]"/>
    <w:basedOn w:val="Heading1"/>
    <w:rsid w:val="00891691"/>
    <w:pPr>
      <w:spacing w:before="400" w:line="276" w:lineRule="auto"/>
    </w:pPr>
    <w:rPr>
      <w:rFonts w:ascii="Palatino Linotype" w:eastAsia="Palatino Linotype" w:hAnsi="Palatino Linotype" w:cs="Palatino Linotype"/>
      <w:b/>
      <w:color w:val="auto"/>
      <w:sz w:val="40"/>
      <w:szCs w:val="40"/>
    </w:rPr>
  </w:style>
  <w:style w:type="character" w:customStyle="1" w:styleId="Heading2Char">
    <w:name w:val="Heading 2 Char"/>
    <w:basedOn w:val="DefaultParagraphFont"/>
    <w:link w:val="Heading2"/>
    <w:uiPriority w:val="9"/>
    <w:rsid w:val="00891691"/>
    <w:rPr>
      <w:rFonts w:asciiTheme="majorHAnsi" w:eastAsiaTheme="majorEastAsia" w:hAnsiTheme="majorHAnsi" w:cstheme="majorBidi"/>
      <w:color w:val="365F91" w:themeColor="accent1" w:themeShade="BF"/>
      <w:sz w:val="26"/>
      <w:szCs w:val="26"/>
    </w:rPr>
  </w:style>
  <w:style w:type="paragraph" w:customStyle="1" w:styleId="Heading2BPBHEB">
    <w:name w:val="Heading 2 [BPB HEB]"/>
    <w:basedOn w:val="Heading2"/>
    <w:link w:val="Heading2BPBHEBChar"/>
    <w:qFormat/>
    <w:rsid w:val="00891691"/>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891691"/>
    <w:rPr>
      <w:rFonts w:ascii="Palatino Linotype" w:eastAsia="Palatino Linotype" w:hAnsi="Palatino Linotype" w:cs="Palatino Linotype"/>
      <w:b/>
      <w:color w:val="365F91" w:themeColor="accent1" w:themeShade="BF"/>
      <w:sz w:val="36"/>
      <w:szCs w:val="36"/>
    </w:rPr>
  </w:style>
  <w:style w:type="character" w:customStyle="1" w:styleId="Heading3Char">
    <w:name w:val="Heading 3 Char"/>
    <w:basedOn w:val="DefaultParagraphFont"/>
    <w:link w:val="Heading3"/>
    <w:uiPriority w:val="9"/>
    <w:rsid w:val="00891691"/>
    <w:rPr>
      <w:rFonts w:asciiTheme="majorHAnsi" w:eastAsiaTheme="majorEastAsia" w:hAnsiTheme="majorHAnsi" w:cstheme="majorBidi"/>
      <w:color w:val="243F60" w:themeColor="accent1" w:themeShade="7F"/>
      <w:sz w:val="24"/>
      <w:szCs w:val="24"/>
    </w:rPr>
  </w:style>
  <w:style w:type="paragraph" w:customStyle="1" w:styleId="Heading3BPBHEB">
    <w:name w:val="Heading 3 [BPB HEB]"/>
    <w:basedOn w:val="Heading3"/>
    <w:qFormat/>
    <w:rsid w:val="00891691"/>
    <w:rPr>
      <w:rFonts w:ascii="Palatino Linotype" w:hAnsi="Palatino Linotype"/>
      <w:b/>
      <w:color w:val="000000" w:themeColor="text1"/>
      <w:sz w:val="32"/>
      <w:lang w:val="en-IN"/>
    </w:rPr>
  </w:style>
  <w:style w:type="character" w:customStyle="1" w:styleId="Heading4Char">
    <w:name w:val="Heading 4 Char"/>
    <w:basedOn w:val="DefaultParagraphFont"/>
    <w:link w:val="Heading4"/>
    <w:uiPriority w:val="9"/>
    <w:rsid w:val="00891691"/>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891691"/>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891691"/>
    <w:rPr>
      <w:color w:val="0000FF" w:themeColor="hyperlink"/>
      <w:u w:val="single"/>
    </w:rPr>
  </w:style>
  <w:style w:type="character" w:styleId="IntenseEmphasis">
    <w:name w:val="Intense Emphasis"/>
    <w:basedOn w:val="DefaultParagraphFont"/>
    <w:uiPriority w:val="21"/>
    <w:qFormat/>
    <w:rsid w:val="00891691"/>
    <w:rPr>
      <w:i/>
      <w:iCs/>
      <w:color w:val="4F81BD" w:themeColor="accent1"/>
    </w:rPr>
  </w:style>
  <w:style w:type="paragraph" w:styleId="IntenseQuote">
    <w:name w:val="Intense Quote"/>
    <w:basedOn w:val="Normal"/>
    <w:next w:val="Normal"/>
    <w:link w:val="IntenseQuoteChar"/>
    <w:uiPriority w:val="30"/>
    <w:qFormat/>
    <w:rsid w:val="0089169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91691"/>
    <w:rPr>
      <w:i/>
      <w:iCs/>
      <w:color w:val="4F81BD" w:themeColor="accent1"/>
    </w:rPr>
  </w:style>
  <w:style w:type="character" w:styleId="IntenseReference">
    <w:name w:val="Intense Reference"/>
    <w:basedOn w:val="DefaultParagraphFont"/>
    <w:uiPriority w:val="32"/>
    <w:qFormat/>
    <w:rsid w:val="00891691"/>
    <w:rPr>
      <w:b/>
      <w:bCs/>
      <w:smallCaps/>
      <w:color w:val="4F81BD" w:themeColor="accent1"/>
      <w:spacing w:val="5"/>
    </w:rPr>
  </w:style>
  <w:style w:type="paragraph" w:customStyle="1" w:styleId="LinkBPBHEB">
    <w:name w:val="Link [BPB HEB]"/>
    <w:basedOn w:val="Normal"/>
    <w:link w:val="LinkBPBHEBChar"/>
    <w:qFormat/>
    <w:rsid w:val="00891691"/>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891691"/>
    <w:rPr>
      <w:rFonts w:ascii="Palatino Linotype" w:eastAsia="Arial" w:hAnsi="Palatino Linotype" w:cs="Arial"/>
      <w:b/>
      <w:shd w:val="clear" w:color="auto" w:fill="FFFFFF"/>
    </w:rPr>
  </w:style>
  <w:style w:type="paragraph" w:styleId="NormalWeb">
    <w:name w:val="Normal (Web)"/>
    <w:basedOn w:val="Normal"/>
    <w:uiPriority w:val="99"/>
    <w:unhideWhenUsed/>
    <w:rsid w:val="0089169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BPBHEB">
    <w:name w:val="Normal [BPB HEB]"/>
    <w:basedOn w:val="Normal"/>
    <w:link w:val="NormalBPBHEBChar"/>
    <w:qFormat/>
    <w:rsid w:val="00891691"/>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891691"/>
    <w:rPr>
      <w:rFonts w:ascii="Palatino Linotype" w:eastAsia="Palatino Linotype" w:hAnsi="Palatino Linotype" w:cs="Palatino Linotype"/>
      <w:shd w:val="clear" w:color="auto" w:fill="FFFFFF"/>
    </w:rPr>
  </w:style>
  <w:style w:type="paragraph" w:styleId="Quote">
    <w:name w:val="Quote"/>
    <w:basedOn w:val="Normal"/>
    <w:next w:val="Normal"/>
    <w:link w:val="QuoteChar"/>
    <w:uiPriority w:val="29"/>
    <w:qFormat/>
    <w:rsid w:val="0089169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91691"/>
    <w:rPr>
      <w:i/>
      <w:iCs/>
      <w:color w:val="404040" w:themeColor="text1" w:themeTint="BF"/>
    </w:rPr>
  </w:style>
  <w:style w:type="character" w:customStyle="1" w:styleId="ScreenTextBPBHEB">
    <w:name w:val="ScreenText[BPB HEB]"/>
    <w:uiPriority w:val="1"/>
    <w:qFormat/>
    <w:rsid w:val="00891691"/>
    <w:rPr>
      <w:rFonts w:ascii="Calibri" w:hAnsi="Calibri"/>
      <w:b/>
      <w:color w:val="auto"/>
      <w:sz w:val="24"/>
      <w:u w:val="none"/>
    </w:rPr>
  </w:style>
  <w:style w:type="character" w:styleId="Strong">
    <w:name w:val="Strong"/>
    <w:basedOn w:val="DefaultParagraphFont"/>
    <w:uiPriority w:val="22"/>
    <w:qFormat/>
    <w:rsid w:val="00891691"/>
    <w:rPr>
      <w:b/>
      <w:bCs/>
    </w:rPr>
  </w:style>
  <w:style w:type="paragraph" w:styleId="Subtitle">
    <w:name w:val="Subtitle"/>
    <w:basedOn w:val="Normal"/>
    <w:next w:val="Normal"/>
    <w:link w:val="SubtitleChar"/>
    <w:uiPriority w:val="11"/>
    <w:qFormat/>
    <w:rsid w:val="008916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1691"/>
    <w:rPr>
      <w:rFonts w:eastAsiaTheme="minorEastAsia"/>
      <w:color w:val="5A5A5A" w:themeColor="text1" w:themeTint="A5"/>
      <w:spacing w:val="15"/>
    </w:rPr>
  </w:style>
  <w:style w:type="character" w:styleId="SubtleEmphasis">
    <w:name w:val="Subtle Emphasis"/>
    <w:basedOn w:val="DefaultParagraphFont"/>
    <w:uiPriority w:val="19"/>
    <w:qFormat/>
    <w:rsid w:val="00891691"/>
    <w:rPr>
      <w:i/>
      <w:iCs/>
      <w:color w:val="404040" w:themeColor="text1" w:themeTint="BF"/>
    </w:rPr>
  </w:style>
  <w:style w:type="character" w:styleId="SubtleReference">
    <w:name w:val="Subtle Reference"/>
    <w:basedOn w:val="DefaultParagraphFont"/>
    <w:uiPriority w:val="31"/>
    <w:qFormat/>
    <w:rsid w:val="00891691"/>
    <w:rPr>
      <w:smallCaps/>
      <w:color w:val="5A5A5A" w:themeColor="text1" w:themeTint="A5"/>
    </w:rPr>
  </w:style>
  <w:style w:type="paragraph" w:customStyle="1" w:styleId="TableCaptionBPBHEB">
    <w:name w:val="Table Caption [BPB HEB]"/>
    <w:basedOn w:val="Normal"/>
    <w:link w:val="TableCaptionBPBHEBChar"/>
    <w:qFormat/>
    <w:rsid w:val="00891691"/>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891691"/>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891691"/>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character" w:customStyle="1" w:styleId="UnresolvedMention">
    <w:name w:val="Unresolved Mention"/>
    <w:basedOn w:val="DefaultParagraphFont"/>
    <w:uiPriority w:val="99"/>
    <w:semiHidden/>
    <w:unhideWhenUsed/>
    <w:rsid w:val="00891691"/>
    <w:rPr>
      <w:color w:val="605E5C"/>
      <w:shd w:val="clear" w:color="auto" w:fill="E1DFDD"/>
    </w:rPr>
  </w:style>
  <w:style w:type="paragraph" w:styleId="Revision">
    <w:name w:val="Revision"/>
    <w:hidden/>
    <w:uiPriority w:val="99"/>
    <w:semiHidden/>
    <w:rsid w:val="00891691"/>
    <w:pPr>
      <w:widowControl/>
      <w:autoSpaceDE/>
      <w:autoSpaceDN/>
    </w:pPr>
  </w:style>
  <w:style w:type="paragraph" w:styleId="FootnoteText">
    <w:name w:val="footnote text"/>
    <w:basedOn w:val="Normal"/>
    <w:link w:val="FootnoteTextChar"/>
    <w:uiPriority w:val="99"/>
    <w:unhideWhenUsed/>
    <w:rsid w:val="00D0224A"/>
    <w:pPr>
      <w:spacing w:after="0" w:line="240" w:lineRule="auto"/>
    </w:pPr>
    <w:rPr>
      <w:sz w:val="20"/>
      <w:szCs w:val="20"/>
    </w:rPr>
  </w:style>
  <w:style w:type="character" w:customStyle="1" w:styleId="FootnoteTextChar">
    <w:name w:val="Footnote Text Char"/>
    <w:basedOn w:val="DefaultParagraphFont"/>
    <w:link w:val="FootnoteText"/>
    <w:uiPriority w:val="99"/>
    <w:rsid w:val="00D0224A"/>
    <w:rPr>
      <w:sz w:val="20"/>
      <w:szCs w:val="20"/>
    </w:rPr>
  </w:style>
  <w:style w:type="character" w:styleId="FootnoteReference">
    <w:name w:val="footnote reference"/>
    <w:basedOn w:val="DefaultParagraphFont"/>
    <w:uiPriority w:val="99"/>
    <w:semiHidden/>
    <w:unhideWhenUsed/>
    <w:rsid w:val="00D0224A"/>
    <w:rPr>
      <w:vertAlign w:val="superscript"/>
    </w:rPr>
  </w:style>
  <w:style w:type="paragraph" w:styleId="BalloonText">
    <w:name w:val="Balloon Text"/>
    <w:basedOn w:val="Normal"/>
    <w:link w:val="BalloonTextChar"/>
    <w:uiPriority w:val="99"/>
    <w:semiHidden/>
    <w:unhideWhenUsed/>
    <w:rsid w:val="008B7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718"/>
    <w:rPr>
      <w:rFonts w:ascii="Segoe UI" w:hAnsi="Segoe UI" w:cs="Segoe UI"/>
      <w:sz w:val="18"/>
      <w:szCs w:val="18"/>
    </w:rPr>
  </w:style>
  <w:style w:type="character" w:customStyle="1" w:styleId="mord">
    <w:name w:val="mord"/>
    <w:basedOn w:val="DefaultParagraphFont"/>
    <w:rsid w:val="009E2048"/>
  </w:style>
  <w:style w:type="character" w:customStyle="1" w:styleId="mrel">
    <w:name w:val="mrel"/>
    <w:basedOn w:val="DefaultParagraphFont"/>
    <w:rsid w:val="009E2048"/>
  </w:style>
  <w:style w:type="character" w:customStyle="1" w:styleId="vlist-s">
    <w:name w:val="vlist-s"/>
    <w:basedOn w:val="DefaultParagraphFont"/>
    <w:rsid w:val="009E2048"/>
  </w:style>
  <w:style w:type="character" w:customStyle="1" w:styleId="mbin">
    <w:name w:val="mbin"/>
    <w:basedOn w:val="DefaultParagraphFont"/>
    <w:rsid w:val="009E2048"/>
  </w:style>
  <w:style w:type="character" w:customStyle="1" w:styleId="minner">
    <w:name w:val="minner"/>
    <w:basedOn w:val="DefaultParagraphFont"/>
    <w:rsid w:val="009E2048"/>
  </w:style>
  <w:style w:type="character" w:customStyle="1" w:styleId="katex-mathml">
    <w:name w:val="katex-mathml"/>
    <w:basedOn w:val="DefaultParagraphFont"/>
    <w:rsid w:val="009E2048"/>
  </w:style>
  <w:style w:type="character" w:customStyle="1" w:styleId="mopen">
    <w:name w:val="mopen"/>
    <w:basedOn w:val="DefaultParagraphFont"/>
    <w:rsid w:val="000A0210"/>
  </w:style>
  <w:style w:type="character" w:customStyle="1" w:styleId="mclose">
    <w:name w:val="mclose"/>
    <w:basedOn w:val="DefaultParagraphFont"/>
    <w:rsid w:val="000A0210"/>
  </w:style>
  <w:style w:type="character" w:customStyle="1" w:styleId="overflow-hidden">
    <w:name w:val="overflow-hidden"/>
    <w:basedOn w:val="DefaultParagraphFont"/>
    <w:rsid w:val="000A0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06327">
      <w:bodyDiv w:val="1"/>
      <w:marLeft w:val="0"/>
      <w:marRight w:val="0"/>
      <w:marTop w:val="0"/>
      <w:marBottom w:val="0"/>
      <w:divBdr>
        <w:top w:val="none" w:sz="0" w:space="0" w:color="auto"/>
        <w:left w:val="none" w:sz="0" w:space="0" w:color="auto"/>
        <w:bottom w:val="none" w:sz="0" w:space="0" w:color="auto"/>
        <w:right w:val="none" w:sz="0" w:space="0" w:color="auto"/>
      </w:divBdr>
    </w:div>
    <w:div w:id="253784312">
      <w:bodyDiv w:val="1"/>
      <w:marLeft w:val="0"/>
      <w:marRight w:val="0"/>
      <w:marTop w:val="0"/>
      <w:marBottom w:val="0"/>
      <w:divBdr>
        <w:top w:val="none" w:sz="0" w:space="0" w:color="auto"/>
        <w:left w:val="none" w:sz="0" w:space="0" w:color="auto"/>
        <w:bottom w:val="none" w:sz="0" w:space="0" w:color="auto"/>
        <w:right w:val="none" w:sz="0" w:space="0" w:color="auto"/>
      </w:divBdr>
    </w:div>
    <w:div w:id="336346652">
      <w:bodyDiv w:val="1"/>
      <w:marLeft w:val="0"/>
      <w:marRight w:val="0"/>
      <w:marTop w:val="0"/>
      <w:marBottom w:val="0"/>
      <w:divBdr>
        <w:top w:val="none" w:sz="0" w:space="0" w:color="auto"/>
        <w:left w:val="none" w:sz="0" w:space="0" w:color="auto"/>
        <w:bottom w:val="none" w:sz="0" w:space="0" w:color="auto"/>
        <w:right w:val="none" w:sz="0" w:space="0" w:color="auto"/>
      </w:divBdr>
    </w:div>
    <w:div w:id="427043920">
      <w:bodyDiv w:val="1"/>
      <w:marLeft w:val="0"/>
      <w:marRight w:val="0"/>
      <w:marTop w:val="0"/>
      <w:marBottom w:val="0"/>
      <w:divBdr>
        <w:top w:val="none" w:sz="0" w:space="0" w:color="auto"/>
        <w:left w:val="none" w:sz="0" w:space="0" w:color="auto"/>
        <w:bottom w:val="none" w:sz="0" w:space="0" w:color="auto"/>
        <w:right w:val="none" w:sz="0" w:space="0" w:color="auto"/>
      </w:divBdr>
    </w:div>
    <w:div w:id="545067706">
      <w:bodyDiv w:val="1"/>
      <w:marLeft w:val="0"/>
      <w:marRight w:val="0"/>
      <w:marTop w:val="0"/>
      <w:marBottom w:val="0"/>
      <w:divBdr>
        <w:top w:val="none" w:sz="0" w:space="0" w:color="auto"/>
        <w:left w:val="none" w:sz="0" w:space="0" w:color="auto"/>
        <w:bottom w:val="none" w:sz="0" w:space="0" w:color="auto"/>
        <w:right w:val="none" w:sz="0" w:space="0" w:color="auto"/>
      </w:divBdr>
    </w:div>
    <w:div w:id="613705982">
      <w:bodyDiv w:val="1"/>
      <w:marLeft w:val="0"/>
      <w:marRight w:val="0"/>
      <w:marTop w:val="0"/>
      <w:marBottom w:val="0"/>
      <w:divBdr>
        <w:top w:val="none" w:sz="0" w:space="0" w:color="auto"/>
        <w:left w:val="none" w:sz="0" w:space="0" w:color="auto"/>
        <w:bottom w:val="none" w:sz="0" w:space="0" w:color="auto"/>
        <w:right w:val="none" w:sz="0" w:space="0" w:color="auto"/>
      </w:divBdr>
    </w:div>
    <w:div w:id="824663022">
      <w:bodyDiv w:val="1"/>
      <w:marLeft w:val="0"/>
      <w:marRight w:val="0"/>
      <w:marTop w:val="0"/>
      <w:marBottom w:val="0"/>
      <w:divBdr>
        <w:top w:val="none" w:sz="0" w:space="0" w:color="auto"/>
        <w:left w:val="none" w:sz="0" w:space="0" w:color="auto"/>
        <w:bottom w:val="none" w:sz="0" w:space="0" w:color="auto"/>
        <w:right w:val="none" w:sz="0" w:space="0" w:color="auto"/>
      </w:divBdr>
    </w:div>
    <w:div w:id="937324638">
      <w:bodyDiv w:val="1"/>
      <w:marLeft w:val="0"/>
      <w:marRight w:val="0"/>
      <w:marTop w:val="0"/>
      <w:marBottom w:val="0"/>
      <w:divBdr>
        <w:top w:val="none" w:sz="0" w:space="0" w:color="auto"/>
        <w:left w:val="none" w:sz="0" w:space="0" w:color="auto"/>
        <w:bottom w:val="none" w:sz="0" w:space="0" w:color="auto"/>
        <w:right w:val="none" w:sz="0" w:space="0" w:color="auto"/>
      </w:divBdr>
    </w:div>
    <w:div w:id="1001738472">
      <w:bodyDiv w:val="1"/>
      <w:marLeft w:val="0"/>
      <w:marRight w:val="0"/>
      <w:marTop w:val="0"/>
      <w:marBottom w:val="0"/>
      <w:divBdr>
        <w:top w:val="none" w:sz="0" w:space="0" w:color="auto"/>
        <w:left w:val="none" w:sz="0" w:space="0" w:color="auto"/>
        <w:bottom w:val="none" w:sz="0" w:space="0" w:color="auto"/>
        <w:right w:val="none" w:sz="0" w:space="0" w:color="auto"/>
      </w:divBdr>
    </w:div>
    <w:div w:id="1315790797">
      <w:bodyDiv w:val="1"/>
      <w:marLeft w:val="0"/>
      <w:marRight w:val="0"/>
      <w:marTop w:val="0"/>
      <w:marBottom w:val="0"/>
      <w:divBdr>
        <w:top w:val="none" w:sz="0" w:space="0" w:color="auto"/>
        <w:left w:val="none" w:sz="0" w:space="0" w:color="auto"/>
        <w:bottom w:val="none" w:sz="0" w:space="0" w:color="auto"/>
        <w:right w:val="none" w:sz="0" w:space="0" w:color="auto"/>
      </w:divBdr>
    </w:div>
    <w:div w:id="1350915546">
      <w:bodyDiv w:val="1"/>
      <w:marLeft w:val="0"/>
      <w:marRight w:val="0"/>
      <w:marTop w:val="0"/>
      <w:marBottom w:val="0"/>
      <w:divBdr>
        <w:top w:val="none" w:sz="0" w:space="0" w:color="auto"/>
        <w:left w:val="none" w:sz="0" w:space="0" w:color="auto"/>
        <w:bottom w:val="none" w:sz="0" w:space="0" w:color="auto"/>
        <w:right w:val="none" w:sz="0" w:space="0" w:color="auto"/>
      </w:divBdr>
    </w:div>
    <w:div w:id="1735083267">
      <w:bodyDiv w:val="1"/>
      <w:marLeft w:val="0"/>
      <w:marRight w:val="0"/>
      <w:marTop w:val="0"/>
      <w:marBottom w:val="0"/>
      <w:divBdr>
        <w:top w:val="none" w:sz="0" w:space="0" w:color="auto"/>
        <w:left w:val="none" w:sz="0" w:space="0" w:color="auto"/>
        <w:bottom w:val="none" w:sz="0" w:space="0" w:color="auto"/>
        <w:right w:val="none" w:sz="0" w:space="0" w:color="auto"/>
      </w:divBdr>
    </w:div>
    <w:div w:id="1761175240">
      <w:bodyDiv w:val="1"/>
      <w:marLeft w:val="0"/>
      <w:marRight w:val="0"/>
      <w:marTop w:val="0"/>
      <w:marBottom w:val="0"/>
      <w:divBdr>
        <w:top w:val="none" w:sz="0" w:space="0" w:color="auto"/>
        <w:left w:val="none" w:sz="0" w:space="0" w:color="auto"/>
        <w:bottom w:val="none" w:sz="0" w:space="0" w:color="auto"/>
        <w:right w:val="none" w:sz="0" w:space="0" w:color="auto"/>
      </w:divBdr>
      <w:divsChild>
        <w:div w:id="257060492">
          <w:marLeft w:val="0"/>
          <w:marRight w:val="0"/>
          <w:marTop w:val="0"/>
          <w:marBottom w:val="0"/>
          <w:divBdr>
            <w:top w:val="none" w:sz="0" w:space="0" w:color="auto"/>
            <w:left w:val="none" w:sz="0" w:space="0" w:color="auto"/>
            <w:bottom w:val="none" w:sz="0" w:space="0" w:color="auto"/>
            <w:right w:val="none" w:sz="0" w:space="0" w:color="auto"/>
          </w:divBdr>
          <w:divsChild>
            <w:div w:id="1231187112">
              <w:marLeft w:val="0"/>
              <w:marRight w:val="0"/>
              <w:marTop w:val="0"/>
              <w:marBottom w:val="0"/>
              <w:divBdr>
                <w:top w:val="none" w:sz="0" w:space="0" w:color="auto"/>
                <w:left w:val="none" w:sz="0" w:space="0" w:color="auto"/>
                <w:bottom w:val="none" w:sz="0" w:space="0" w:color="auto"/>
                <w:right w:val="none" w:sz="0" w:space="0" w:color="auto"/>
              </w:divBdr>
              <w:divsChild>
                <w:div w:id="403573369">
                  <w:marLeft w:val="0"/>
                  <w:marRight w:val="0"/>
                  <w:marTop w:val="0"/>
                  <w:marBottom w:val="0"/>
                  <w:divBdr>
                    <w:top w:val="none" w:sz="0" w:space="0" w:color="auto"/>
                    <w:left w:val="none" w:sz="0" w:space="0" w:color="auto"/>
                    <w:bottom w:val="none" w:sz="0" w:space="0" w:color="auto"/>
                    <w:right w:val="none" w:sz="0" w:space="0" w:color="auto"/>
                  </w:divBdr>
                  <w:divsChild>
                    <w:div w:id="10547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963458">
          <w:marLeft w:val="0"/>
          <w:marRight w:val="0"/>
          <w:marTop w:val="0"/>
          <w:marBottom w:val="0"/>
          <w:divBdr>
            <w:top w:val="none" w:sz="0" w:space="0" w:color="auto"/>
            <w:left w:val="none" w:sz="0" w:space="0" w:color="auto"/>
            <w:bottom w:val="none" w:sz="0" w:space="0" w:color="auto"/>
            <w:right w:val="none" w:sz="0" w:space="0" w:color="auto"/>
          </w:divBdr>
          <w:divsChild>
            <w:div w:id="875854937">
              <w:marLeft w:val="0"/>
              <w:marRight w:val="0"/>
              <w:marTop w:val="0"/>
              <w:marBottom w:val="0"/>
              <w:divBdr>
                <w:top w:val="none" w:sz="0" w:space="0" w:color="auto"/>
                <w:left w:val="none" w:sz="0" w:space="0" w:color="auto"/>
                <w:bottom w:val="none" w:sz="0" w:space="0" w:color="auto"/>
                <w:right w:val="none" w:sz="0" w:space="0" w:color="auto"/>
              </w:divBdr>
              <w:divsChild>
                <w:div w:id="667251975">
                  <w:marLeft w:val="0"/>
                  <w:marRight w:val="0"/>
                  <w:marTop w:val="0"/>
                  <w:marBottom w:val="0"/>
                  <w:divBdr>
                    <w:top w:val="none" w:sz="0" w:space="0" w:color="auto"/>
                    <w:left w:val="none" w:sz="0" w:space="0" w:color="auto"/>
                    <w:bottom w:val="none" w:sz="0" w:space="0" w:color="auto"/>
                    <w:right w:val="none" w:sz="0" w:space="0" w:color="auto"/>
                  </w:divBdr>
                  <w:divsChild>
                    <w:div w:id="5397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10657">
      <w:bodyDiv w:val="1"/>
      <w:marLeft w:val="0"/>
      <w:marRight w:val="0"/>
      <w:marTop w:val="0"/>
      <w:marBottom w:val="0"/>
      <w:divBdr>
        <w:top w:val="none" w:sz="0" w:space="0" w:color="auto"/>
        <w:left w:val="none" w:sz="0" w:space="0" w:color="auto"/>
        <w:bottom w:val="none" w:sz="0" w:space="0" w:color="auto"/>
        <w:right w:val="none" w:sz="0" w:space="0" w:color="auto"/>
      </w:divBdr>
    </w:div>
    <w:div w:id="2062243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image" Target="media/image12.jpeg"/><Relationship Id="rId27" Type="http://schemas.microsoft.com/office/2011/relationships/people" Target="people.xml"/><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58</Pages>
  <Words>19773</Words>
  <Characters>112709</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Hii</cp:lastModifiedBy>
  <cp:revision>3</cp:revision>
  <dcterms:created xsi:type="dcterms:W3CDTF">2024-11-06T05:24:00Z</dcterms:created>
  <dcterms:modified xsi:type="dcterms:W3CDTF">2024-11-08T09:48:00Z</dcterms:modified>
</cp:coreProperties>
</file>