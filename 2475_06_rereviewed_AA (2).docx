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CA28" w14:textId="77777777" w:rsidR="007A27B4" w:rsidRPr="006E119C" w:rsidRDefault="007A27B4">
      <w:pPr>
        <w:pStyle w:val="ChapterTitleNumberBPBHEB"/>
        <w:rPr>
          <w:ins w:id="0" w:author="Abhiram Arali" w:date="2024-11-12T12:13:00Z"/>
        </w:rPr>
        <w:pPrChange w:id="1" w:author="Abhiram Arali" w:date="2024-11-12T12:13:00Z">
          <w:pPr>
            <w:tabs>
              <w:tab w:val="left" w:pos="2056"/>
            </w:tabs>
            <w:spacing w:line="360" w:lineRule="auto"/>
            <w:jc w:val="center"/>
          </w:pPr>
        </w:pPrChange>
      </w:pPr>
      <w:ins w:id="2" w:author="Abhiram Arali" w:date="2024-11-12T12:13:00Z">
        <w:r w:rsidRPr="006E119C">
          <w:t>CHAPTER 6</w:t>
        </w:r>
      </w:ins>
    </w:p>
    <w:p w14:paraId="4A7B210B" w14:textId="6B8AF438" w:rsidR="007A27B4" w:rsidRDefault="007A27B4">
      <w:pPr>
        <w:pStyle w:val="ChapterTitleBPBHEB"/>
        <w:rPr>
          <w:ins w:id="3" w:author="Abhiram Arali" w:date="2024-11-12T17:00:00Z"/>
        </w:rPr>
      </w:pPr>
      <w:ins w:id="4" w:author="Abhiram Arali" w:date="2024-11-12T12:13:00Z">
        <w:r w:rsidRPr="006E119C">
          <w:t>A</w:t>
        </w:r>
        <w:r>
          <w:t>rrays</w:t>
        </w:r>
      </w:ins>
    </w:p>
    <w:p w14:paraId="48A48343" w14:textId="77777777" w:rsidR="00AF3100" w:rsidRPr="006E119C" w:rsidRDefault="00AF3100">
      <w:pPr>
        <w:pStyle w:val="NormalBPBHEB"/>
        <w:rPr>
          <w:ins w:id="5" w:author="Abhiram Arali" w:date="2024-11-12T12:13:00Z"/>
        </w:rPr>
        <w:pPrChange w:id="6" w:author="Abhiram Arali" w:date="2024-11-12T17:00:00Z">
          <w:pPr>
            <w:pBdr>
              <w:bottom w:val="single" w:sz="4" w:space="1" w:color="auto"/>
            </w:pBdr>
            <w:tabs>
              <w:tab w:val="left" w:pos="2056"/>
            </w:tabs>
            <w:spacing w:line="360" w:lineRule="auto"/>
            <w:jc w:val="center"/>
          </w:pPr>
        </w:pPrChange>
      </w:pPr>
    </w:p>
    <w:p w14:paraId="6E90E3F5" w14:textId="77777777" w:rsidR="007A27B4" w:rsidRDefault="007A27B4" w:rsidP="007A27B4">
      <w:pPr>
        <w:pStyle w:val="Heading1BPBHEB"/>
        <w:rPr>
          <w:ins w:id="7" w:author="Abhiram Arali" w:date="2024-11-12T12:14:00Z"/>
        </w:rPr>
      </w:pPr>
      <w:ins w:id="8" w:author="Abhiram Arali" w:date="2024-11-12T12:14:00Z">
        <w:r>
          <w:t>Introduction</w:t>
        </w:r>
      </w:ins>
    </w:p>
    <w:p w14:paraId="16D15049" w14:textId="7354044C" w:rsidR="007A27B4" w:rsidRDefault="0027519E" w:rsidP="00A06243">
      <w:pPr>
        <w:pStyle w:val="NormalBPBHEB"/>
        <w:rPr>
          <w:ins w:id="9" w:author="Abhiram Arali" w:date="2024-11-12T17:00:00Z"/>
        </w:rPr>
      </w:pPr>
      <w:ins w:id="10" w:author="Hii" w:date="2024-11-12T15:35:00Z">
        <w:r w:rsidRPr="0027519E">
          <w:t>This chapter will introduce readers to array and string handling, two essential topics in programming for efficiently organizing and managing data. It will begin with a clear definition of arrays, explaining how they function as collections of elements stored under a single variable name, with each element accessible by an index. The chapter will explore the different types of arrays – such as one-dimensional, two-dimensional, and multi-dimensional arrays – and explain their specific use cases and benefits in data management. Next, the chapter will focus on string handling, covering the basics of creating, accessing, and modifying strings. Key string manipulation techniques, including concatenation, slicing, searching, and formatting, will be discussed to help readers work effectively with text data. Through these topics, readers will gain the foundational skills for handling structured data and manipulating textual information within their programs.</w:t>
        </w:r>
      </w:ins>
    </w:p>
    <w:p w14:paraId="5BC28734" w14:textId="77777777" w:rsidR="00CB278C" w:rsidRDefault="00CB278C" w:rsidP="00CB278C">
      <w:pPr>
        <w:pStyle w:val="NormalBPBHEB"/>
        <w:rPr>
          <w:ins w:id="11" w:author="Abhiram Arali" w:date="2024-11-12T12:14:00Z"/>
        </w:rPr>
      </w:pPr>
    </w:p>
    <w:p w14:paraId="735F5722" w14:textId="311F4C43" w:rsidR="007A27B4" w:rsidRDefault="007A27B4">
      <w:pPr>
        <w:pStyle w:val="Heading1BPBHEB"/>
        <w:rPr>
          <w:ins w:id="12" w:author="Abhiram Arali" w:date="2024-11-12T12:13:00Z"/>
        </w:rPr>
        <w:pPrChange w:id="13" w:author="Abhiram Arali" w:date="2024-11-12T12:14:00Z">
          <w:pPr>
            <w:pStyle w:val="NormalBPBHEB"/>
          </w:pPr>
        </w:pPrChange>
      </w:pPr>
      <w:ins w:id="14" w:author="Abhiram Arali" w:date="2024-11-12T12:14:00Z">
        <w:r>
          <w:t xml:space="preserve">Structure </w:t>
        </w:r>
      </w:ins>
    </w:p>
    <w:p w14:paraId="4D8460DC" w14:textId="38AC304E" w:rsidR="007A27B4" w:rsidRDefault="007A27B4" w:rsidP="007A27B4">
      <w:pPr>
        <w:pStyle w:val="NormalBPBHEB"/>
        <w:rPr>
          <w:ins w:id="15" w:author="Abhiram Arali" w:date="2024-11-12T12:15:00Z"/>
        </w:rPr>
      </w:pPr>
      <w:ins w:id="16" w:author="Abhiram Arali" w:date="2024-11-12T12:15:00Z">
        <w:r>
          <w:t xml:space="preserve">The chapter covers the following topics: </w:t>
        </w:r>
      </w:ins>
    </w:p>
    <w:p w14:paraId="11AF59AA" w14:textId="23976C4A" w:rsidR="007A27B4" w:rsidRDefault="007A27B4" w:rsidP="007A27B4">
      <w:pPr>
        <w:pStyle w:val="NormalBPBHEB"/>
        <w:numPr>
          <w:ilvl w:val="0"/>
          <w:numId w:val="72"/>
        </w:numPr>
        <w:rPr>
          <w:ins w:id="17" w:author="Abhiram Arali" w:date="2024-11-12T12:15:00Z"/>
        </w:rPr>
      </w:pPr>
      <w:ins w:id="18" w:author="Abhiram Arali" w:date="2024-11-12T12:15:00Z">
        <w:r w:rsidRPr="007A27B4">
          <w:t>Definition and types of arrays</w:t>
        </w:r>
      </w:ins>
    </w:p>
    <w:p w14:paraId="6E2F645D" w14:textId="6BD4B41F" w:rsidR="007A27B4" w:rsidRDefault="007A27B4">
      <w:pPr>
        <w:pStyle w:val="NormalBPBHEB"/>
        <w:numPr>
          <w:ilvl w:val="0"/>
          <w:numId w:val="72"/>
        </w:numPr>
        <w:rPr>
          <w:ins w:id="19" w:author="Abhiram Arali" w:date="2024-11-12T12:15:00Z"/>
        </w:rPr>
        <w:pPrChange w:id="20" w:author="Abhiram Arali" w:date="2024-11-12T12:15:00Z">
          <w:pPr>
            <w:pStyle w:val="NormalBPBHEB"/>
          </w:pPr>
        </w:pPrChange>
      </w:pPr>
      <w:ins w:id="21" w:author="Abhiram Arali" w:date="2024-11-12T12:15:00Z">
        <w:r w:rsidRPr="007A27B4">
          <w:t>String handling</w:t>
        </w:r>
      </w:ins>
    </w:p>
    <w:p w14:paraId="7F2AE9A3" w14:textId="77777777" w:rsidR="007A27B4" w:rsidRDefault="007A27B4">
      <w:pPr>
        <w:pStyle w:val="NormalBPBHEB"/>
        <w:rPr>
          <w:ins w:id="22" w:author="Abhiram Arali" w:date="2024-11-12T12:14:00Z"/>
        </w:rPr>
        <w:pPrChange w:id="23" w:author="Abhiram Arali" w:date="2024-11-12T12:15:00Z">
          <w:pPr>
            <w:pStyle w:val="Heading1BPBHEB"/>
          </w:pPr>
        </w:pPrChange>
      </w:pPr>
    </w:p>
    <w:p w14:paraId="0C27F578" w14:textId="41D2C2B5" w:rsidR="007A27B4" w:rsidRDefault="007A27B4" w:rsidP="007A27B4">
      <w:pPr>
        <w:pStyle w:val="Heading1BPBHEB"/>
        <w:rPr>
          <w:ins w:id="24" w:author="Abhiram Arali" w:date="2024-11-12T12:18:00Z"/>
        </w:rPr>
      </w:pPr>
      <w:ins w:id="25" w:author="Abhiram Arali" w:date="2024-11-12T12:14:00Z">
        <w:r>
          <w:t xml:space="preserve">Objectives </w:t>
        </w:r>
      </w:ins>
    </w:p>
    <w:p w14:paraId="363F0499" w14:textId="0B630A28" w:rsidR="00A5746C" w:rsidRDefault="0027519E" w:rsidP="00AD0D8E">
      <w:pPr>
        <w:pStyle w:val="NormalBPBHEB"/>
        <w:rPr>
          <w:ins w:id="26" w:author="Abhiram Arali" w:date="2024-11-12T17:01:00Z"/>
        </w:rPr>
      </w:pPr>
      <w:ins w:id="27" w:author="Hii" w:date="2024-11-12T15:36:00Z">
        <w:r w:rsidRPr="0027519E">
          <w:t xml:space="preserve">The objective of this chapter is to introduce readers to the fundamental concepts and applications of arrays and string handling in programming. By exploring the definition and the different types of arrays - including one-dimensional, two-dimensional, and multi-dimensional arrays - readers will learn how to efficiently store and access collections of data under a single variable name, thereby enhancing data organization and manipulation capabilities. The chapter also aims to provide a solid foundation in string handling, including essential operations such as creation, modification, concatenation, and searching within </w:t>
        </w:r>
        <w:r w:rsidRPr="0027519E">
          <w:lastRenderedPageBreak/>
          <w:t>strings. These objectives are designed to equip readers with practical skills for effectively managing structured and textual data, which are critical to building robust and efficient programs.</w:t>
        </w:r>
      </w:ins>
    </w:p>
    <w:p w14:paraId="6453E51B" w14:textId="77777777" w:rsidR="00160503" w:rsidRDefault="00160503">
      <w:pPr>
        <w:pStyle w:val="NormalBPBHEB"/>
        <w:rPr>
          <w:ins w:id="28" w:author="Abhiram Arali" w:date="2024-11-12T12:13:00Z"/>
        </w:rPr>
        <w:pPrChange w:id="29" w:author="Abhiram Arali" w:date="2024-11-12T17:01:00Z">
          <w:pPr>
            <w:pStyle w:val="Heading1BPBHEB"/>
          </w:pPr>
        </w:pPrChange>
      </w:pPr>
    </w:p>
    <w:p w14:paraId="691B327A" w14:textId="57529956" w:rsidR="007A27B4" w:rsidRDefault="007A27B4" w:rsidP="007A27B4">
      <w:pPr>
        <w:pStyle w:val="Heading1BPBHEB"/>
      </w:pPr>
      <w:r>
        <w:t>Definition</w:t>
      </w:r>
      <w:r>
        <w:rPr>
          <w:spacing w:val="-1"/>
        </w:rPr>
        <w:t xml:space="preserve"> </w:t>
      </w:r>
      <w:r>
        <w:t>and</w:t>
      </w:r>
      <w:r>
        <w:rPr>
          <w:spacing w:val="-1"/>
        </w:rPr>
        <w:t xml:space="preserve"> </w:t>
      </w:r>
      <w:r>
        <w:rPr>
          <w:spacing w:val="-2"/>
        </w:rPr>
        <w:t>types of arrays</w:t>
      </w:r>
    </w:p>
    <w:p w14:paraId="536C62B6" w14:textId="77777777" w:rsidR="007A27B4" w:rsidRDefault="007A27B4" w:rsidP="007A27B4">
      <w:pPr>
        <w:pStyle w:val="NormalBPBHEB"/>
      </w:pPr>
      <w:r>
        <w:t>An array is a data structure in programming that allows the storage of multiple values of the same type under a single variable name. Each value in an array is identified by an index or a key, which makes it easy to access and manipulate the elements. Arrays provide a way to organize data in a linear fashion, enabling efficient access to elements through their indices. They are particularly useful for handling collections of data that are related, such as lists of numbers, characters, or other objects. In C programming, arrays are defined with a specific type and size, where the size determines the number of elements the array can hold. The elements of an array are stored in contiguous memory locations, allowing for efficient data access. For example, an integer array can store multiple integers, and each element can be accessed using its index, with the first element typically starting at index 0.</w:t>
      </w:r>
    </w:p>
    <w:p w14:paraId="0013CBA5" w14:textId="77777777" w:rsidR="007A27B4" w:rsidRDefault="007A27B4" w:rsidP="007A27B4">
      <w:pPr>
        <w:pStyle w:val="NormalBPBHEB"/>
      </w:pPr>
      <w:r>
        <w:t>An example</w:t>
      </w:r>
      <w:r>
        <w:rPr>
          <w:spacing w:val="-4"/>
        </w:rPr>
        <w:t xml:space="preserve"> </w:t>
      </w:r>
      <w:r>
        <w:t>of array</w:t>
      </w:r>
      <w:r>
        <w:rPr>
          <w:spacing w:val="-1"/>
        </w:rPr>
        <w:t xml:space="preserve"> </w:t>
      </w:r>
      <w:r>
        <w:t xml:space="preserve">declaration in </w:t>
      </w:r>
      <w:r>
        <w:rPr>
          <w:spacing w:val="-5"/>
        </w:rPr>
        <w:t>C is as follows:</w:t>
      </w:r>
    </w:p>
    <w:p w14:paraId="12781F28" w14:textId="77777777" w:rsidR="007A27B4" w:rsidRDefault="007A27B4">
      <w:pPr>
        <w:pStyle w:val="CodeBlockBPBHEB"/>
        <w:pPrChange w:id="30" w:author="Abhiram Arali" w:date="2024-11-12T17:01:00Z">
          <w:pPr>
            <w:pStyle w:val="BodyText"/>
            <w:spacing w:before="18"/>
            <w:ind w:left="107"/>
          </w:pPr>
        </w:pPrChange>
      </w:pPr>
      <w:r>
        <w:t>int</w:t>
      </w:r>
      <w:r>
        <w:rPr>
          <w:spacing w:val="-2"/>
        </w:rPr>
        <w:t xml:space="preserve"> </w:t>
      </w:r>
      <w:r>
        <w:t>numbers[5];</w:t>
      </w:r>
      <w:r>
        <w:rPr>
          <w:spacing w:val="-1"/>
        </w:rPr>
        <w:t xml:space="preserve"> </w:t>
      </w:r>
      <w:r>
        <w:t>//</w:t>
      </w:r>
      <w:r>
        <w:rPr>
          <w:spacing w:val="-1"/>
        </w:rPr>
        <w:t xml:space="preserve"> </w:t>
      </w:r>
      <w:r>
        <w:t>Declares</w:t>
      </w:r>
      <w:r>
        <w:rPr>
          <w:spacing w:val="-1"/>
        </w:rPr>
        <w:t xml:space="preserve"> </w:t>
      </w:r>
      <w:r>
        <w:t>an</w:t>
      </w:r>
      <w:r>
        <w:rPr>
          <w:spacing w:val="-2"/>
        </w:rPr>
        <w:t xml:space="preserve"> </w:t>
      </w:r>
      <w:r>
        <w:t>integer array</w:t>
      </w:r>
      <w:r>
        <w:rPr>
          <w:spacing w:val="-1"/>
        </w:rPr>
        <w:t xml:space="preserve"> </w:t>
      </w:r>
      <w:r>
        <w:t>of</w:t>
      </w:r>
      <w:r>
        <w:rPr>
          <w:spacing w:val="-1"/>
        </w:rPr>
        <w:t xml:space="preserve"> </w:t>
      </w:r>
      <w:r>
        <w:t>size</w:t>
      </w:r>
      <w:r>
        <w:rPr>
          <w:spacing w:val="-2"/>
        </w:rPr>
        <w:t xml:space="preserve"> </w:t>
      </w:r>
      <w:r>
        <w:rPr>
          <w:spacing w:val="-10"/>
        </w:rPr>
        <w:t>5</w:t>
      </w:r>
    </w:p>
    <w:p w14:paraId="25500D70" w14:textId="77777777" w:rsidR="007A27B4" w:rsidRDefault="007A27B4" w:rsidP="007A27B4">
      <w:pPr>
        <w:pStyle w:val="NormalBPBHEB"/>
        <w:rPr>
          <w:sz w:val="20"/>
        </w:rPr>
      </w:pPr>
    </w:p>
    <w:p w14:paraId="0B2042E6" w14:textId="77777777" w:rsidR="007A27B4" w:rsidRDefault="007A27B4" w:rsidP="007A27B4">
      <w:pPr>
        <w:pStyle w:val="NormalBPBHEB"/>
      </w:pPr>
      <w:r>
        <w:t>In</w:t>
      </w:r>
      <w:r>
        <w:rPr>
          <w:spacing w:val="-3"/>
        </w:rPr>
        <w:t xml:space="preserve"> </w:t>
      </w:r>
      <w:r>
        <w:t>this declaration,</w:t>
      </w:r>
      <w:r>
        <w:rPr>
          <w:spacing w:val="-1"/>
        </w:rPr>
        <w:t xml:space="preserve"> </w:t>
      </w:r>
      <w:r w:rsidRPr="004254EE">
        <w:rPr>
          <w:i/>
          <w:iCs/>
        </w:rPr>
        <w:t>numbers</w:t>
      </w:r>
      <w:r>
        <w:t xml:space="preserve"> is</w:t>
      </w:r>
      <w:r>
        <w:rPr>
          <w:spacing w:val="-1"/>
        </w:rPr>
        <w:t xml:space="preserve"> </w:t>
      </w:r>
      <w:r>
        <w:t>the</w:t>
      </w:r>
      <w:r>
        <w:rPr>
          <w:spacing w:val="-1"/>
        </w:rPr>
        <w:t xml:space="preserve"> </w:t>
      </w:r>
      <w:r>
        <w:t>name of</w:t>
      </w:r>
      <w:r>
        <w:rPr>
          <w:spacing w:val="-3"/>
        </w:rPr>
        <w:t xml:space="preserve"> </w:t>
      </w:r>
      <w:r>
        <w:t>the</w:t>
      </w:r>
      <w:r>
        <w:rPr>
          <w:spacing w:val="-1"/>
        </w:rPr>
        <w:t xml:space="preserve"> </w:t>
      </w:r>
      <w:r>
        <w:t>array,</w:t>
      </w:r>
      <w:r>
        <w:rPr>
          <w:spacing w:val="-1"/>
        </w:rPr>
        <w:t xml:space="preserve"> </w:t>
      </w:r>
      <w:r>
        <w:t>and it can</w:t>
      </w:r>
      <w:r>
        <w:rPr>
          <w:spacing w:val="-1"/>
        </w:rPr>
        <w:t xml:space="preserve"> </w:t>
      </w:r>
      <w:r>
        <w:t>store</w:t>
      </w:r>
      <w:r>
        <w:rPr>
          <w:spacing w:val="-1"/>
        </w:rPr>
        <w:t xml:space="preserve"> </w:t>
      </w:r>
      <w:r>
        <w:t>up</w:t>
      </w:r>
      <w:r>
        <w:rPr>
          <w:spacing w:val="-1"/>
        </w:rPr>
        <w:t xml:space="preserve"> </w:t>
      </w:r>
      <w:r>
        <w:t>to five</w:t>
      </w:r>
      <w:r>
        <w:rPr>
          <w:spacing w:val="-1"/>
        </w:rPr>
        <w:t xml:space="preserve"> </w:t>
      </w:r>
      <w:r>
        <w:rPr>
          <w:spacing w:val="-2"/>
        </w:rPr>
        <w:t>integers.</w:t>
      </w:r>
    </w:p>
    <w:p w14:paraId="6FB31E3F" w14:textId="77777777" w:rsidR="007A27B4" w:rsidRDefault="007A27B4" w:rsidP="007A27B4">
      <w:pPr>
        <w:pStyle w:val="BodyText"/>
        <w:spacing w:before="22"/>
      </w:pPr>
    </w:p>
    <w:p w14:paraId="459C5148" w14:textId="77777777" w:rsidR="007A27B4" w:rsidRDefault="007A27B4" w:rsidP="007A27B4">
      <w:pPr>
        <w:pStyle w:val="Heading2BPBHEB"/>
      </w:pPr>
      <w:r>
        <w:t>Types</w:t>
      </w:r>
      <w:r>
        <w:rPr>
          <w:spacing w:val="-1"/>
        </w:rPr>
        <w:t xml:space="preserve"> </w:t>
      </w:r>
      <w:r>
        <w:t xml:space="preserve">of </w:t>
      </w:r>
      <w:r>
        <w:rPr>
          <w:spacing w:val="-2"/>
        </w:rPr>
        <w:t>arrays</w:t>
      </w:r>
    </w:p>
    <w:p w14:paraId="18E71917" w14:textId="77777777" w:rsidR="007A27B4" w:rsidRDefault="007A27B4" w:rsidP="007A27B4">
      <w:pPr>
        <w:pStyle w:val="NormalBPBHEB"/>
      </w:pPr>
      <w:r>
        <w:t>Arrays can be classified into several types based on their dimensions and the nature of their elements. The most common types of arrays include:</w:t>
      </w:r>
    </w:p>
    <w:p w14:paraId="74BA4A57" w14:textId="77777777" w:rsidR="007A27B4" w:rsidRDefault="007A27B4" w:rsidP="007A27B4">
      <w:pPr>
        <w:pStyle w:val="NormalBPBHEB"/>
        <w:numPr>
          <w:ilvl w:val="0"/>
          <w:numId w:val="34"/>
        </w:numPr>
      </w:pPr>
      <w:r w:rsidRPr="004254EE">
        <w:rPr>
          <w:b/>
          <w:bCs/>
        </w:rPr>
        <w:t>One-</w:t>
      </w:r>
      <w:r w:rsidRPr="00294880">
        <w:rPr>
          <w:b/>
          <w:bCs/>
        </w:rPr>
        <w:t>dimensional</w:t>
      </w:r>
      <w:r w:rsidRPr="00294880">
        <w:rPr>
          <w:b/>
          <w:bCs/>
          <w:spacing w:val="-1"/>
        </w:rPr>
        <w:t xml:space="preserve"> </w:t>
      </w:r>
      <w:r w:rsidRPr="00294880">
        <w:rPr>
          <w:b/>
          <w:bCs/>
          <w:spacing w:val="-2"/>
        </w:rPr>
        <w:t>arrays:</w:t>
      </w:r>
      <w:r>
        <w:rPr>
          <w:b/>
          <w:bCs/>
          <w:spacing w:val="-2"/>
        </w:rPr>
        <w:t xml:space="preserve"> </w:t>
      </w:r>
      <w:r>
        <w:t>A</w:t>
      </w:r>
      <w:r>
        <w:rPr>
          <w:spacing w:val="-1"/>
        </w:rPr>
        <w:t xml:space="preserve"> </w:t>
      </w:r>
      <w:r>
        <w:t>one-dimensional array, commonly known</w:t>
      </w:r>
      <w:r>
        <w:rPr>
          <w:spacing w:val="-1"/>
        </w:rPr>
        <w:t xml:space="preserve"> </w:t>
      </w:r>
      <w:r>
        <w:t>as an array, is the</w:t>
      </w:r>
      <w:r>
        <w:rPr>
          <w:spacing w:val="-1"/>
        </w:rPr>
        <w:t xml:space="preserve"> </w:t>
      </w:r>
      <w:r>
        <w:t>simplest form of</w:t>
      </w:r>
      <w:r>
        <w:rPr>
          <w:spacing w:val="-1"/>
        </w:rPr>
        <w:t xml:space="preserve"> </w:t>
      </w:r>
      <w:r>
        <w:t>data</w:t>
      </w:r>
      <w:r>
        <w:rPr>
          <w:spacing w:val="-1"/>
        </w:rPr>
        <w:t xml:space="preserve"> </w:t>
      </w:r>
      <w:r>
        <w:t>structure that</w:t>
      </w:r>
      <w:r>
        <w:rPr>
          <w:spacing w:val="-6"/>
        </w:rPr>
        <w:t xml:space="preserve"> </w:t>
      </w:r>
      <w:r>
        <w:t>consists</w:t>
      </w:r>
      <w:r>
        <w:rPr>
          <w:spacing w:val="-5"/>
        </w:rPr>
        <w:t xml:space="preserve"> </w:t>
      </w:r>
      <w:r>
        <w:t>of</w:t>
      </w:r>
      <w:r>
        <w:rPr>
          <w:spacing w:val="-7"/>
        </w:rPr>
        <w:t xml:space="preserve"> </w:t>
      </w:r>
      <w:r>
        <w:t>a</w:t>
      </w:r>
      <w:r>
        <w:rPr>
          <w:spacing w:val="-7"/>
        </w:rPr>
        <w:t xml:space="preserve"> </w:t>
      </w:r>
      <w:r>
        <w:t>sequence</w:t>
      </w:r>
      <w:r>
        <w:rPr>
          <w:spacing w:val="-7"/>
        </w:rPr>
        <w:t xml:space="preserve"> </w:t>
      </w:r>
      <w:r>
        <w:t>of</w:t>
      </w:r>
      <w:r>
        <w:rPr>
          <w:spacing w:val="-7"/>
        </w:rPr>
        <w:t xml:space="preserve"> </w:t>
      </w:r>
      <w:r>
        <w:t>elements</w:t>
      </w:r>
      <w:r>
        <w:rPr>
          <w:spacing w:val="-5"/>
        </w:rPr>
        <w:t xml:space="preserve"> </w:t>
      </w:r>
      <w:r>
        <w:t>stored</w:t>
      </w:r>
      <w:r>
        <w:rPr>
          <w:spacing w:val="-6"/>
        </w:rPr>
        <w:t xml:space="preserve"> </w:t>
      </w:r>
      <w:r>
        <w:t>in</w:t>
      </w:r>
      <w:r>
        <w:rPr>
          <w:spacing w:val="-5"/>
        </w:rPr>
        <w:t xml:space="preserve"> </w:t>
      </w:r>
      <w:r>
        <w:t>a</w:t>
      </w:r>
      <w:r>
        <w:rPr>
          <w:spacing w:val="-4"/>
        </w:rPr>
        <w:t xml:space="preserve"> </w:t>
      </w:r>
      <w:r>
        <w:t>single</w:t>
      </w:r>
      <w:r>
        <w:rPr>
          <w:spacing w:val="-7"/>
        </w:rPr>
        <w:t xml:space="preserve"> </w:t>
      </w:r>
      <w:r>
        <w:t>row,</w:t>
      </w:r>
      <w:r>
        <w:rPr>
          <w:spacing w:val="-3"/>
        </w:rPr>
        <w:t xml:space="preserve"> </w:t>
      </w:r>
      <w:r>
        <w:t>where</w:t>
      </w:r>
      <w:r>
        <w:rPr>
          <w:spacing w:val="-5"/>
        </w:rPr>
        <w:t xml:space="preserve"> </w:t>
      </w:r>
      <w:r>
        <w:t>each</w:t>
      </w:r>
      <w:r>
        <w:rPr>
          <w:spacing w:val="-3"/>
        </w:rPr>
        <w:t xml:space="preserve"> </w:t>
      </w:r>
      <w:r>
        <w:t>element</w:t>
      </w:r>
      <w:r>
        <w:rPr>
          <w:spacing w:val="-5"/>
        </w:rPr>
        <w:t xml:space="preserve"> </w:t>
      </w:r>
      <w:r>
        <w:t>is</w:t>
      </w:r>
      <w:r>
        <w:rPr>
          <w:spacing w:val="-5"/>
        </w:rPr>
        <w:t xml:space="preserve"> </w:t>
      </w:r>
      <w:r>
        <w:t>identified by</w:t>
      </w:r>
      <w:r>
        <w:rPr>
          <w:spacing w:val="-3"/>
        </w:rPr>
        <w:t xml:space="preserve"> </w:t>
      </w:r>
      <w:r>
        <w:t>its</w:t>
      </w:r>
      <w:r>
        <w:rPr>
          <w:spacing w:val="-3"/>
        </w:rPr>
        <w:t xml:space="preserve"> </w:t>
      </w:r>
      <w:r>
        <w:t>unique</w:t>
      </w:r>
      <w:r>
        <w:rPr>
          <w:spacing w:val="-4"/>
        </w:rPr>
        <w:t xml:space="preserve"> </w:t>
      </w:r>
      <w:r>
        <w:t>index.</w:t>
      </w:r>
      <w:r>
        <w:rPr>
          <w:spacing w:val="-3"/>
        </w:rPr>
        <w:t xml:space="preserve"> </w:t>
      </w:r>
      <w:r>
        <w:t>It</w:t>
      </w:r>
      <w:r>
        <w:rPr>
          <w:spacing w:val="-3"/>
        </w:rPr>
        <w:t xml:space="preserve"> </w:t>
      </w:r>
      <w:r>
        <w:t>provides</w:t>
      </w:r>
      <w:r>
        <w:rPr>
          <w:spacing w:val="-3"/>
        </w:rPr>
        <w:t xml:space="preserve"> </w:t>
      </w:r>
      <w:r>
        <w:t>a</w:t>
      </w:r>
      <w:r>
        <w:rPr>
          <w:spacing w:val="-4"/>
        </w:rPr>
        <w:t xml:space="preserve"> </w:t>
      </w:r>
      <w:r>
        <w:t>straightforward</w:t>
      </w:r>
      <w:r>
        <w:rPr>
          <w:spacing w:val="-2"/>
        </w:rPr>
        <w:t xml:space="preserve"> </w:t>
      </w:r>
      <w:r>
        <w:t>way</w:t>
      </w:r>
      <w:r>
        <w:rPr>
          <w:spacing w:val="-3"/>
        </w:rPr>
        <w:t xml:space="preserve"> </w:t>
      </w:r>
      <w:r>
        <w:t>to</w:t>
      </w:r>
      <w:r>
        <w:rPr>
          <w:spacing w:val="-3"/>
        </w:rPr>
        <w:t xml:space="preserve"> </w:t>
      </w:r>
      <w:r>
        <w:t>store</w:t>
      </w:r>
      <w:r>
        <w:rPr>
          <w:spacing w:val="-4"/>
        </w:rPr>
        <w:t xml:space="preserve"> </w:t>
      </w:r>
      <w:r>
        <w:t>and</w:t>
      </w:r>
      <w:r>
        <w:rPr>
          <w:spacing w:val="-3"/>
        </w:rPr>
        <w:t xml:space="preserve"> </w:t>
      </w:r>
      <w:r>
        <w:t>manage</w:t>
      </w:r>
      <w:r>
        <w:rPr>
          <w:spacing w:val="-2"/>
        </w:rPr>
        <w:t xml:space="preserve"> </w:t>
      </w:r>
      <w:r>
        <w:t>a</w:t>
      </w:r>
      <w:r>
        <w:rPr>
          <w:spacing w:val="-4"/>
        </w:rPr>
        <w:t xml:space="preserve"> </w:t>
      </w:r>
      <w:r>
        <w:t>collection</w:t>
      </w:r>
      <w:r>
        <w:rPr>
          <w:spacing w:val="-3"/>
        </w:rPr>
        <w:t xml:space="preserve"> </w:t>
      </w:r>
      <w:r>
        <w:t>of</w:t>
      </w:r>
      <w:r>
        <w:rPr>
          <w:spacing w:val="-4"/>
        </w:rPr>
        <w:t xml:space="preserve"> </w:t>
      </w:r>
      <w:r>
        <w:t>data of</w:t>
      </w:r>
      <w:r>
        <w:rPr>
          <w:spacing w:val="-2"/>
        </w:rPr>
        <w:t xml:space="preserve"> </w:t>
      </w:r>
      <w:r>
        <w:t>the</w:t>
      </w:r>
      <w:r>
        <w:rPr>
          <w:spacing w:val="-4"/>
        </w:rPr>
        <w:t xml:space="preserve"> </w:t>
      </w:r>
      <w:r>
        <w:t>same</w:t>
      </w:r>
      <w:r>
        <w:rPr>
          <w:spacing w:val="-2"/>
        </w:rPr>
        <w:t xml:space="preserve"> </w:t>
      </w:r>
      <w:r>
        <w:t>type,</w:t>
      </w:r>
      <w:r>
        <w:rPr>
          <w:spacing w:val="-2"/>
        </w:rPr>
        <w:t xml:space="preserve"> </w:t>
      </w:r>
      <w:r>
        <w:t>such</w:t>
      </w:r>
      <w:r>
        <w:rPr>
          <w:spacing w:val="-2"/>
        </w:rPr>
        <w:t xml:space="preserve"> </w:t>
      </w:r>
      <w:r>
        <w:t>as a</w:t>
      </w:r>
      <w:r>
        <w:rPr>
          <w:spacing w:val="-3"/>
        </w:rPr>
        <w:t xml:space="preserve"> </w:t>
      </w:r>
      <w:r>
        <w:t>list</w:t>
      </w:r>
      <w:r>
        <w:rPr>
          <w:spacing w:val="-2"/>
        </w:rPr>
        <w:t xml:space="preserve"> </w:t>
      </w:r>
      <w:r>
        <w:t>of</w:t>
      </w:r>
      <w:r>
        <w:rPr>
          <w:spacing w:val="-2"/>
        </w:rPr>
        <w:t xml:space="preserve"> </w:t>
      </w:r>
      <w:r>
        <w:t>integers,</w:t>
      </w:r>
      <w:r>
        <w:rPr>
          <w:spacing w:val="-2"/>
        </w:rPr>
        <w:t xml:space="preserve"> </w:t>
      </w:r>
      <w:r>
        <w:t>characters,</w:t>
      </w:r>
      <w:r>
        <w:rPr>
          <w:spacing w:val="-2"/>
        </w:rPr>
        <w:t xml:space="preserve"> </w:t>
      </w:r>
      <w:r>
        <w:t>or</w:t>
      </w:r>
      <w:r>
        <w:rPr>
          <w:spacing w:val="-2"/>
        </w:rPr>
        <w:t xml:space="preserve"> </w:t>
      </w:r>
      <w:r>
        <w:t>floating-point</w:t>
      </w:r>
      <w:r>
        <w:rPr>
          <w:spacing w:val="-2"/>
        </w:rPr>
        <w:t xml:space="preserve"> </w:t>
      </w:r>
      <w:r>
        <w:t>numbers.</w:t>
      </w:r>
      <w:r>
        <w:rPr>
          <w:spacing w:val="-2"/>
        </w:rPr>
        <w:t xml:space="preserve"> </w:t>
      </w:r>
      <w:r>
        <w:t>The</w:t>
      </w:r>
      <w:r>
        <w:rPr>
          <w:spacing w:val="-3"/>
        </w:rPr>
        <w:t xml:space="preserve"> </w:t>
      </w:r>
      <w:r>
        <w:t>index</w:t>
      </w:r>
      <w:r>
        <w:rPr>
          <w:spacing w:val="-2"/>
        </w:rPr>
        <w:t xml:space="preserve"> </w:t>
      </w:r>
      <w:r>
        <w:t>of the array starts from 0, allowing for easy access and manipulation of the elements in a linear fashion. This type of array is useful for handling lists or sequences of related data efficiently.</w:t>
      </w:r>
    </w:p>
    <w:p w14:paraId="29C2D448" w14:textId="77777777" w:rsidR="007A27B4" w:rsidRPr="004254EE" w:rsidRDefault="007A27B4" w:rsidP="007A27B4">
      <w:pPr>
        <w:pStyle w:val="NormalBPBHEB"/>
        <w:numPr>
          <w:ilvl w:val="0"/>
          <w:numId w:val="35"/>
        </w:numPr>
        <w:rPr>
          <w:b/>
          <w:bCs/>
        </w:rPr>
      </w:pPr>
      <w:r w:rsidRPr="004254EE">
        <w:rPr>
          <w:b/>
          <w:bCs/>
        </w:rPr>
        <w:t>Example:</w:t>
      </w:r>
    </w:p>
    <w:p w14:paraId="32569E8E" w14:textId="77777777" w:rsidR="007A27B4" w:rsidRDefault="007A27B4">
      <w:pPr>
        <w:pStyle w:val="CodeBlockBPBHEB"/>
        <w:ind w:left="720"/>
        <w:pPrChange w:id="31" w:author="Abhiram Arali" w:date="2024-11-12T17:01:00Z">
          <w:pPr>
            <w:pStyle w:val="NormalBPBHEB"/>
            <w:ind w:left="1080"/>
          </w:pPr>
        </w:pPrChange>
      </w:pPr>
      <w:r>
        <w:t>int</w:t>
      </w:r>
      <w:r>
        <w:rPr>
          <w:spacing w:val="-2"/>
        </w:rPr>
        <w:t xml:space="preserve"> </w:t>
      </w:r>
      <w:r>
        <w:t>grades[4]</w:t>
      </w:r>
      <w:r>
        <w:rPr>
          <w:spacing w:val="1"/>
        </w:rPr>
        <w:t xml:space="preserve"> </w:t>
      </w:r>
      <w:r>
        <w:t>=</w:t>
      </w:r>
      <w:r>
        <w:rPr>
          <w:spacing w:val="-1"/>
        </w:rPr>
        <w:t xml:space="preserve"> </w:t>
      </w:r>
      <w:r>
        <w:t>{90,</w:t>
      </w:r>
      <w:r>
        <w:rPr>
          <w:spacing w:val="1"/>
        </w:rPr>
        <w:t xml:space="preserve"> </w:t>
      </w:r>
      <w:r>
        <w:t>85, 88, 92}; //</w:t>
      </w:r>
      <w:r>
        <w:rPr>
          <w:spacing w:val="1"/>
        </w:rPr>
        <w:t xml:space="preserve"> </w:t>
      </w:r>
      <w:r>
        <w:t>A</w:t>
      </w:r>
      <w:r>
        <w:rPr>
          <w:spacing w:val="-1"/>
        </w:rPr>
        <w:t xml:space="preserve"> </w:t>
      </w:r>
      <w:r>
        <w:t>one-dimensional</w:t>
      </w:r>
      <w:r>
        <w:rPr>
          <w:spacing w:val="1"/>
        </w:rPr>
        <w:t xml:space="preserve"> </w:t>
      </w:r>
      <w:r>
        <w:t xml:space="preserve">array of </w:t>
      </w:r>
      <w:r>
        <w:rPr>
          <w:spacing w:val="-2"/>
        </w:rPr>
        <w:t>integers</w:t>
      </w:r>
    </w:p>
    <w:p w14:paraId="400D839B" w14:textId="77777777" w:rsidR="007A27B4" w:rsidRDefault="007A27B4" w:rsidP="007A27B4">
      <w:pPr>
        <w:pStyle w:val="NormalBPBHEB"/>
        <w:ind w:left="1080"/>
      </w:pPr>
    </w:p>
    <w:p w14:paraId="617E98DD" w14:textId="77777777" w:rsidR="007A27B4" w:rsidRDefault="007A27B4" w:rsidP="007A27B4">
      <w:pPr>
        <w:pStyle w:val="NormalBPBHEB"/>
        <w:ind w:left="720"/>
      </w:pPr>
      <w:r>
        <w:t>In</w:t>
      </w:r>
      <w:r>
        <w:rPr>
          <w:spacing w:val="-2"/>
        </w:rPr>
        <w:t xml:space="preserve"> </w:t>
      </w:r>
      <w:r>
        <w:t>this</w:t>
      </w:r>
      <w:r>
        <w:rPr>
          <w:spacing w:val="-1"/>
        </w:rPr>
        <w:t xml:space="preserve"> </w:t>
      </w:r>
      <w:r>
        <w:t>example,</w:t>
      </w:r>
      <w:r>
        <w:rPr>
          <w:spacing w:val="-1"/>
        </w:rPr>
        <w:t xml:space="preserve"> </w:t>
      </w:r>
      <w:r w:rsidRPr="004254EE">
        <w:rPr>
          <w:i/>
          <w:iCs/>
        </w:rPr>
        <w:t>grades</w:t>
      </w:r>
      <w:r>
        <w:rPr>
          <w:spacing w:val="-1"/>
        </w:rPr>
        <w:t xml:space="preserve"> </w:t>
      </w:r>
      <w:r>
        <w:t>is</w:t>
      </w:r>
      <w:r>
        <w:rPr>
          <w:spacing w:val="-1"/>
        </w:rPr>
        <w:t xml:space="preserve"> </w:t>
      </w:r>
      <w:r>
        <w:t>a</w:t>
      </w:r>
      <w:r>
        <w:rPr>
          <w:spacing w:val="-3"/>
        </w:rPr>
        <w:t xml:space="preserve"> </w:t>
      </w:r>
      <w:r>
        <w:t>one-dimensional</w:t>
      </w:r>
      <w:r>
        <w:rPr>
          <w:spacing w:val="-1"/>
        </w:rPr>
        <w:t xml:space="preserve"> </w:t>
      </w:r>
      <w:r>
        <w:t>array</w:t>
      </w:r>
      <w:r>
        <w:rPr>
          <w:spacing w:val="1"/>
        </w:rPr>
        <w:t xml:space="preserve"> </w:t>
      </w:r>
      <w:r>
        <w:t>containing</w:t>
      </w:r>
      <w:r>
        <w:rPr>
          <w:spacing w:val="-1"/>
        </w:rPr>
        <w:t xml:space="preserve"> </w:t>
      </w:r>
      <w:r>
        <w:t>four</w:t>
      </w:r>
      <w:r>
        <w:rPr>
          <w:spacing w:val="-2"/>
        </w:rPr>
        <w:t xml:space="preserve"> </w:t>
      </w:r>
      <w:r>
        <w:t>integer</w:t>
      </w:r>
      <w:r>
        <w:rPr>
          <w:spacing w:val="-1"/>
        </w:rPr>
        <w:t xml:space="preserve"> </w:t>
      </w:r>
      <w:r>
        <w:rPr>
          <w:spacing w:val="-2"/>
        </w:rPr>
        <w:t>values.</w:t>
      </w:r>
    </w:p>
    <w:p w14:paraId="50BB4208" w14:textId="77777777" w:rsidR="007A27B4" w:rsidRDefault="007A27B4" w:rsidP="007A27B4">
      <w:pPr>
        <w:pStyle w:val="NormalBPBHEB"/>
        <w:numPr>
          <w:ilvl w:val="0"/>
          <w:numId w:val="37"/>
        </w:numPr>
      </w:pPr>
      <w:r w:rsidRPr="004254EE">
        <w:rPr>
          <w:b/>
          <w:bCs/>
        </w:rPr>
        <w:lastRenderedPageBreak/>
        <w:t>Multi-</w:t>
      </w:r>
      <w:r w:rsidRPr="00A72FFE">
        <w:rPr>
          <w:b/>
          <w:bCs/>
        </w:rPr>
        <w:t>dimensional</w:t>
      </w:r>
      <w:r w:rsidRPr="00A72FFE">
        <w:rPr>
          <w:b/>
          <w:bCs/>
          <w:spacing w:val="-2"/>
        </w:rPr>
        <w:t xml:space="preserve"> arrays</w:t>
      </w:r>
      <w:r w:rsidRPr="004254EE">
        <w:rPr>
          <w:b/>
          <w:bCs/>
          <w:spacing w:val="-2"/>
        </w:rPr>
        <w:t>:</w:t>
      </w:r>
      <w:r>
        <w:rPr>
          <w:b/>
          <w:bCs/>
          <w:spacing w:val="-2"/>
        </w:rPr>
        <w:t xml:space="preserve"> </w:t>
      </w:r>
      <w:r>
        <w:t>Multi-dimensional</w:t>
      </w:r>
      <w:r>
        <w:rPr>
          <w:spacing w:val="-15"/>
        </w:rPr>
        <w:t xml:space="preserve"> </w:t>
      </w:r>
      <w:r>
        <w:t>arrays</w:t>
      </w:r>
      <w:r>
        <w:rPr>
          <w:spacing w:val="-15"/>
        </w:rPr>
        <w:t xml:space="preserve"> </w:t>
      </w:r>
      <w:r>
        <w:t>are</w:t>
      </w:r>
      <w:r>
        <w:rPr>
          <w:spacing w:val="-15"/>
        </w:rPr>
        <w:t xml:space="preserve"> </w:t>
      </w:r>
      <w:r>
        <w:t>arrays</w:t>
      </w:r>
      <w:r>
        <w:rPr>
          <w:spacing w:val="-15"/>
        </w:rPr>
        <w:t xml:space="preserve"> </w:t>
      </w:r>
      <w:r>
        <w:t>with</w:t>
      </w:r>
      <w:r>
        <w:rPr>
          <w:spacing w:val="-15"/>
        </w:rPr>
        <w:t xml:space="preserve"> </w:t>
      </w:r>
      <w:r>
        <w:t>more</w:t>
      </w:r>
      <w:r>
        <w:rPr>
          <w:spacing w:val="-15"/>
        </w:rPr>
        <w:t xml:space="preserve"> </w:t>
      </w:r>
      <w:r>
        <w:t>than</w:t>
      </w:r>
      <w:r>
        <w:rPr>
          <w:spacing w:val="-14"/>
        </w:rPr>
        <w:t xml:space="preserve"> </w:t>
      </w:r>
      <w:r>
        <w:t>one</w:t>
      </w:r>
      <w:r>
        <w:rPr>
          <w:spacing w:val="-15"/>
        </w:rPr>
        <w:t xml:space="preserve"> </w:t>
      </w:r>
      <w:r>
        <w:t>dimension,</w:t>
      </w:r>
      <w:r>
        <w:rPr>
          <w:spacing w:val="-14"/>
        </w:rPr>
        <w:t xml:space="preserve"> </w:t>
      </w:r>
      <w:r>
        <w:t>enabling</w:t>
      </w:r>
      <w:r>
        <w:rPr>
          <w:spacing w:val="-15"/>
        </w:rPr>
        <w:t xml:space="preserve"> </w:t>
      </w:r>
      <w:r>
        <w:t>the</w:t>
      </w:r>
      <w:r>
        <w:rPr>
          <w:spacing w:val="-15"/>
        </w:rPr>
        <w:t xml:space="preserve"> </w:t>
      </w:r>
      <w:r>
        <w:t>storage</w:t>
      </w:r>
      <w:r>
        <w:rPr>
          <w:spacing w:val="-15"/>
        </w:rPr>
        <w:t xml:space="preserve"> </w:t>
      </w:r>
      <w:r>
        <w:t>of</w:t>
      </w:r>
      <w:r>
        <w:rPr>
          <w:spacing w:val="-15"/>
        </w:rPr>
        <w:t xml:space="preserve"> </w:t>
      </w:r>
      <w:r>
        <w:t>data in</w:t>
      </w:r>
      <w:r>
        <w:rPr>
          <w:spacing w:val="-12"/>
        </w:rPr>
        <w:t xml:space="preserve"> </w:t>
      </w:r>
      <w:r>
        <w:t>a</w:t>
      </w:r>
      <w:r>
        <w:rPr>
          <w:spacing w:val="-13"/>
        </w:rPr>
        <w:t xml:space="preserve"> </w:t>
      </w:r>
      <w:r>
        <w:t>structured</w:t>
      </w:r>
      <w:r>
        <w:rPr>
          <w:spacing w:val="-10"/>
        </w:rPr>
        <w:t xml:space="preserve"> </w:t>
      </w:r>
      <w:r>
        <w:t>format</w:t>
      </w:r>
      <w:r>
        <w:rPr>
          <w:spacing w:val="-12"/>
        </w:rPr>
        <w:t xml:space="preserve"> </w:t>
      </w:r>
      <w:r>
        <w:t>like</w:t>
      </w:r>
      <w:r>
        <w:rPr>
          <w:spacing w:val="-11"/>
        </w:rPr>
        <w:t xml:space="preserve"> </w:t>
      </w:r>
      <w:r>
        <w:t>grids</w:t>
      </w:r>
      <w:r>
        <w:rPr>
          <w:spacing w:val="-12"/>
        </w:rPr>
        <w:t xml:space="preserve"> </w:t>
      </w:r>
      <w:r>
        <w:t>or</w:t>
      </w:r>
      <w:r>
        <w:rPr>
          <w:spacing w:val="-13"/>
        </w:rPr>
        <w:t xml:space="preserve"> </w:t>
      </w:r>
      <w:r>
        <w:t>tables.</w:t>
      </w:r>
      <w:r>
        <w:rPr>
          <w:spacing w:val="-12"/>
        </w:rPr>
        <w:t xml:space="preserve"> </w:t>
      </w:r>
      <w:r>
        <w:t>The</w:t>
      </w:r>
      <w:r>
        <w:rPr>
          <w:spacing w:val="-13"/>
        </w:rPr>
        <w:t xml:space="preserve"> </w:t>
      </w:r>
      <w:r>
        <w:t>most</w:t>
      </w:r>
      <w:r>
        <w:rPr>
          <w:spacing w:val="-9"/>
        </w:rPr>
        <w:t xml:space="preserve"> </w:t>
      </w:r>
      <w:r>
        <w:t>common</w:t>
      </w:r>
      <w:r>
        <w:rPr>
          <w:spacing w:val="-12"/>
        </w:rPr>
        <w:t xml:space="preserve"> </w:t>
      </w:r>
      <w:r>
        <w:t>type</w:t>
      </w:r>
      <w:r>
        <w:rPr>
          <w:spacing w:val="-13"/>
        </w:rPr>
        <w:t xml:space="preserve"> </w:t>
      </w:r>
      <w:r>
        <w:t>is</w:t>
      </w:r>
      <w:r>
        <w:rPr>
          <w:spacing w:val="-11"/>
        </w:rPr>
        <w:t xml:space="preserve"> </w:t>
      </w:r>
      <w:r>
        <w:t>the</w:t>
      </w:r>
      <w:r>
        <w:rPr>
          <w:spacing w:val="-13"/>
        </w:rPr>
        <w:t xml:space="preserve"> </w:t>
      </w:r>
      <w:r>
        <w:t>two-dimensional</w:t>
      </w:r>
      <w:r>
        <w:rPr>
          <w:spacing w:val="-12"/>
        </w:rPr>
        <w:t xml:space="preserve"> </w:t>
      </w:r>
      <w:r>
        <w:t>array, which is visualized as a matrix with rows and columns, where each element is identified by two indices, one for the row and one for the column. This type of array is particularly useful for</w:t>
      </w:r>
      <w:r>
        <w:rPr>
          <w:spacing w:val="-5"/>
        </w:rPr>
        <w:t xml:space="preserve"> </w:t>
      </w:r>
      <w:r>
        <w:t>representing</w:t>
      </w:r>
      <w:r>
        <w:rPr>
          <w:spacing w:val="-3"/>
        </w:rPr>
        <w:t xml:space="preserve"> </w:t>
      </w:r>
      <w:r>
        <w:t>tabular</w:t>
      </w:r>
      <w:r>
        <w:rPr>
          <w:spacing w:val="-3"/>
        </w:rPr>
        <w:t xml:space="preserve"> </w:t>
      </w:r>
      <w:r>
        <w:t>data,</w:t>
      </w:r>
      <w:r>
        <w:rPr>
          <w:spacing w:val="-3"/>
        </w:rPr>
        <w:t xml:space="preserve"> </w:t>
      </w:r>
      <w:r>
        <w:t>such</w:t>
      </w:r>
      <w:r>
        <w:rPr>
          <w:spacing w:val="-1"/>
        </w:rPr>
        <w:t xml:space="preserve"> </w:t>
      </w:r>
      <w:r>
        <w:t>as</w:t>
      </w:r>
      <w:r>
        <w:rPr>
          <w:spacing w:val="-3"/>
        </w:rPr>
        <w:t xml:space="preserve"> </w:t>
      </w:r>
      <w:r>
        <w:t>spreadsheets</w:t>
      </w:r>
      <w:r>
        <w:rPr>
          <w:spacing w:val="-1"/>
        </w:rPr>
        <w:t xml:space="preserve"> </w:t>
      </w:r>
      <w:r>
        <w:t>or</w:t>
      </w:r>
      <w:r>
        <w:rPr>
          <w:spacing w:val="-3"/>
        </w:rPr>
        <w:t xml:space="preserve"> </w:t>
      </w:r>
      <w:r>
        <w:t>matrices</w:t>
      </w:r>
      <w:r>
        <w:rPr>
          <w:spacing w:val="-1"/>
        </w:rPr>
        <w:t xml:space="preserve"> </w:t>
      </w:r>
      <w:r>
        <w:t>in</w:t>
      </w:r>
      <w:r>
        <w:rPr>
          <w:spacing w:val="-3"/>
        </w:rPr>
        <w:t xml:space="preserve"> </w:t>
      </w:r>
      <w:r>
        <w:t>mathematics,</w:t>
      </w:r>
      <w:r>
        <w:rPr>
          <w:spacing w:val="-3"/>
        </w:rPr>
        <w:t xml:space="preserve"> </w:t>
      </w:r>
      <w:r>
        <w:t>making</w:t>
      </w:r>
      <w:r>
        <w:rPr>
          <w:spacing w:val="-3"/>
        </w:rPr>
        <w:t xml:space="preserve"> </w:t>
      </w:r>
      <w:r>
        <w:t>it</w:t>
      </w:r>
      <w:r>
        <w:rPr>
          <w:spacing w:val="-3"/>
        </w:rPr>
        <w:t xml:space="preserve"> </w:t>
      </w:r>
      <w:r>
        <w:t>ideal for applications that require the handling of complex, organized datasets.</w:t>
      </w:r>
    </w:p>
    <w:p w14:paraId="3AE10E63" w14:textId="77777777" w:rsidR="007A27B4" w:rsidRPr="004254EE" w:rsidRDefault="007A27B4" w:rsidP="007A27B4">
      <w:pPr>
        <w:pStyle w:val="NormalBPBHEB"/>
        <w:numPr>
          <w:ilvl w:val="0"/>
          <w:numId w:val="39"/>
        </w:numPr>
        <w:rPr>
          <w:b/>
          <w:bCs/>
        </w:rPr>
      </w:pPr>
      <w:r w:rsidRPr="004254EE">
        <w:rPr>
          <w:b/>
          <w:bCs/>
        </w:rPr>
        <w:t>Example:</w:t>
      </w:r>
    </w:p>
    <w:p w14:paraId="66F1D1DE" w14:textId="77777777" w:rsidR="007A27B4" w:rsidRDefault="007A27B4">
      <w:pPr>
        <w:pStyle w:val="CodeBlockBPBHEB"/>
        <w:ind w:left="720"/>
        <w:pPrChange w:id="32" w:author="Abhiram Arali" w:date="2024-11-12T17:01:00Z">
          <w:pPr>
            <w:pStyle w:val="NormalBPBHEB"/>
            <w:ind w:left="1080"/>
          </w:pPr>
        </w:pPrChange>
      </w:pPr>
      <w:r>
        <w:t>int</w:t>
      </w:r>
      <w:r>
        <w:rPr>
          <w:spacing w:val="-1"/>
        </w:rPr>
        <w:t xml:space="preserve"> </w:t>
      </w:r>
      <w:r>
        <w:t>matrix[3][4];</w:t>
      </w:r>
      <w:r>
        <w:rPr>
          <w:spacing w:val="-1"/>
        </w:rPr>
        <w:t xml:space="preserve"> </w:t>
      </w:r>
      <w:r>
        <w:t>//</w:t>
      </w:r>
      <w:r>
        <w:rPr>
          <w:spacing w:val="-1"/>
        </w:rPr>
        <w:t xml:space="preserve"> </w:t>
      </w:r>
      <w:r>
        <w:t>A</w:t>
      </w:r>
      <w:r>
        <w:rPr>
          <w:spacing w:val="-1"/>
        </w:rPr>
        <w:t xml:space="preserve"> </w:t>
      </w:r>
      <w:r>
        <w:t>two-dimensional</w:t>
      </w:r>
      <w:r>
        <w:rPr>
          <w:spacing w:val="-1"/>
        </w:rPr>
        <w:t xml:space="preserve"> </w:t>
      </w:r>
      <w:r>
        <w:t>array</w:t>
      </w:r>
      <w:r>
        <w:rPr>
          <w:spacing w:val="-1"/>
        </w:rPr>
        <w:t xml:space="preserve"> </w:t>
      </w:r>
      <w:r>
        <w:t>with</w:t>
      </w:r>
      <w:r>
        <w:rPr>
          <w:spacing w:val="-1"/>
        </w:rPr>
        <w:t xml:space="preserve"> </w:t>
      </w:r>
      <w:r>
        <w:t>3</w:t>
      </w:r>
      <w:r>
        <w:rPr>
          <w:spacing w:val="-1"/>
        </w:rPr>
        <w:t xml:space="preserve"> </w:t>
      </w:r>
      <w:r>
        <w:t>rows</w:t>
      </w:r>
      <w:r>
        <w:rPr>
          <w:spacing w:val="-1"/>
        </w:rPr>
        <w:t xml:space="preserve"> </w:t>
      </w:r>
      <w:r>
        <w:t>and</w:t>
      </w:r>
      <w:r>
        <w:rPr>
          <w:spacing w:val="-1"/>
        </w:rPr>
        <w:t xml:space="preserve"> </w:t>
      </w:r>
      <w:r>
        <w:t xml:space="preserve">4 </w:t>
      </w:r>
      <w:r>
        <w:rPr>
          <w:spacing w:val="-2"/>
        </w:rPr>
        <w:t>columns</w:t>
      </w:r>
    </w:p>
    <w:p w14:paraId="660D0CAF" w14:textId="77777777" w:rsidR="007A27B4" w:rsidRDefault="007A27B4" w:rsidP="007A27B4">
      <w:pPr>
        <w:pStyle w:val="NormalBPBHEB"/>
      </w:pPr>
    </w:p>
    <w:p w14:paraId="1DAC8A04" w14:textId="77777777" w:rsidR="007A27B4" w:rsidRDefault="007A27B4" w:rsidP="007A27B4">
      <w:pPr>
        <w:pStyle w:val="NormalBPBHEB"/>
        <w:ind w:left="720"/>
      </w:pPr>
      <w:r>
        <w:t>Here,</w:t>
      </w:r>
      <w:r>
        <w:rPr>
          <w:spacing w:val="-1"/>
        </w:rPr>
        <w:t xml:space="preserve"> </w:t>
      </w:r>
      <w:r w:rsidRPr="004254EE">
        <w:rPr>
          <w:i/>
          <w:iCs/>
        </w:rPr>
        <w:t>matrix</w:t>
      </w:r>
      <w:r>
        <w:rPr>
          <w:spacing w:val="-3"/>
        </w:rPr>
        <w:t xml:space="preserve"> </w:t>
      </w:r>
      <w:r>
        <w:t>is</w:t>
      </w:r>
      <w:r>
        <w:rPr>
          <w:spacing w:val="-3"/>
        </w:rPr>
        <w:t xml:space="preserve"> </w:t>
      </w:r>
      <w:r>
        <w:t>a</w:t>
      </w:r>
      <w:r>
        <w:rPr>
          <w:spacing w:val="-4"/>
        </w:rPr>
        <w:t xml:space="preserve"> </w:t>
      </w:r>
      <w:r>
        <w:t>two-dimensional</w:t>
      </w:r>
      <w:r>
        <w:rPr>
          <w:spacing w:val="-3"/>
        </w:rPr>
        <w:t xml:space="preserve"> </w:t>
      </w:r>
      <w:r>
        <w:t>array</w:t>
      </w:r>
      <w:r>
        <w:rPr>
          <w:spacing w:val="-3"/>
        </w:rPr>
        <w:t xml:space="preserve"> </w:t>
      </w:r>
      <w:r>
        <w:t>capable of</w:t>
      </w:r>
      <w:r>
        <w:rPr>
          <w:spacing w:val="-3"/>
        </w:rPr>
        <w:t xml:space="preserve"> </w:t>
      </w:r>
      <w:r>
        <w:t>storing</w:t>
      </w:r>
      <w:r>
        <w:rPr>
          <w:spacing w:val="-3"/>
        </w:rPr>
        <w:t xml:space="preserve"> </w:t>
      </w:r>
      <w:r>
        <w:t>integers</w:t>
      </w:r>
      <w:r>
        <w:rPr>
          <w:spacing w:val="-3"/>
        </w:rPr>
        <w:t xml:space="preserve"> </w:t>
      </w:r>
      <w:r>
        <w:t>in</w:t>
      </w:r>
      <w:r>
        <w:rPr>
          <w:spacing w:val="-1"/>
        </w:rPr>
        <w:t xml:space="preserve"> </w:t>
      </w:r>
      <w:r>
        <w:t>a</w:t>
      </w:r>
      <w:r>
        <w:rPr>
          <w:spacing w:val="-4"/>
        </w:rPr>
        <w:t xml:space="preserve"> </w:t>
      </w:r>
      <w:r>
        <w:t>grid</w:t>
      </w:r>
      <w:r>
        <w:rPr>
          <w:spacing w:val="-3"/>
        </w:rPr>
        <w:t xml:space="preserve"> </w:t>
      </w:r>
      <w:r>
        <w:t>of</w:t>
      </w:r>
      <w:r>
        <w:rPr>
          <w:spacing w:val="-3"/>
        </w:rPr>
        <w:t xml:space="preserve"> </w:t>
      </w:r>
      <w:r>
        <w:t>three</w:t>
      </w:r>
      <w:r>
        <w:rPr>
          <w:spacing w:val="-2"/>
        </w:rPr>
        <w:t xml:space="preserve"> </w:t>
      </w:r>
      <w:r>
        <w:t>rows</w:t>
      </w:r>
      <w:r>
        <w:rPr>
          <w:spacing w:val="-1"/>
        </w:rPr>
        <w:t xml:space="preserve"> </w:t>
      </w:r>
      <w:r>
        <w:t>and four columns. You can access an element using two indices: one for the row and one for the column (e.g., matrix[1][2] accesses the element in the second row and third column).</w:t>
      </w:r>
    </w:p>
    <w:p w14:paraId="7F377944" w14:textId="77777777" w:rsidR="007A27B4" w:rsidRDefault="007A27B4" w:rsidP="007A27B4">
      <w:pPr>
        <w:pStyle w:val="NormalBPBHEB"/>
        <w:numPr>
          <w:ilvl w:val="0"/>
          <w:numId w:val="40"/>
        </w:numPr>
      </w:pPr>
      <w:r>
        <w:rPr>
          <w:b/>
        </w:rPr>
        <w:t xml:space="preserve">Dynamic arrays: </w:t>
      </w:r>
      <w:r>
        <w:t>Dynamic arrays are arrays whose size can be determined during runtime rather than at compile time. This allows for greater flexibility, especially when the number of elements is not known beforehand. In C, dynamic arrays are created using pointers and dynamic memory allocation functions such as malloc, calloc, or realloc.</w:t>
      </w:r>
    </w:p>
    <w:p w14:paraId="0E34204A" w14:textId="77777777" w:rsidR="007A27B4" w:rsidRPr="004254EE" w:rsidRDefault="007A27B4" w:rsidP="007A27B4">
      <w:pPr>
        <w:pStyle w:val="NormalBPBHEB"/>
        <w:numPr>
          <w:ilvl w:val="0"/>
          <w:numId w:val="41"/>
        </w:numPr>
        <w:rPr>
          <w:b/>
          <w:bCs/>
        </w:rPr>
      </w:pPr>
      <w:r w:rsidRPr="004254EE">
        <w:rPr>
          <w:b/>
          <w:bCs/>
        </w:rPr>
        <w:t>Example:</w:t>
      </w:r>
    </w:p>
    <w:p w14:paraId="00C770A8" w14:textId="77777777" w:rsidR="007A27B4" w:rsidRDefault="007A27B4" w:rsidP="007A27B4">
      <w:pPr>
        <w:pStyle w:val="NormalBPBHEB"/>
        <w:rPr>
          <w:sz w:val="20"/>
        </w:rPr>
      </w:pPr>
    </w:p>
    <w:p w14:paraId="7E39923A" w14:textId="77777777" w:rsidR="007A27B4" w:rsidRDefault="007A27B4">
      <w:pPr>
        <w:pStyle w:val="CodeBlockBPBHEB"/>
        <w:pPrChange w:id="33" w:author="Abhiram Arali" w:date="2024-11-12T17:01:00Z">
          <w:pPr>
            <w:pStyle w:val="BodyText"/>
            <w:spacing w:before="18" w:line="499" w:lineRule="auto"/>
            <w:ind w:left="1080" w:right="7246"/>
          </w:pPr>
        </w:pPrChange>
      </w:pPr>
      <w:r>
        <w:t>int</w:t>
      </w:r>
      <w:r>
        <w:rPr>
          <w:spacing w:val="-15"/>
        </w:rPr>
        <w:t xml:space="preserve"> </w:t>
      </w:r>
      <w:r>
        <w:t>*dynamicArray; int size = 5;</w:t>
      </w:r>
    </w:p>
    <w:p w14:paraId="01ABB9EE" w14:textId="77777777" w:rsidR="007A27B4" w:rsidRDefault="007A27B4">
      <w:pPr>
        <w:pStyle w:val="CodeBlockBPBHEB"/>
        <w:pPrChange w:id="34" w:author="Abhiram Arali" w:date="2024-11-12T17:01:00Z">
          <w:pPr>
            <w:pStyle w:val="BodyText"/>
            <w:spacing w:line="275" w:lineRule="exact"/>
            <w:ind w:left="1080"/>
          </w:pPr>
        </w:pPrChange>
      </w:pPr>
      <w:r>
        <w:t>dynamicArray</w:t>
      </w:r>
      <w:r>
        <w:rPr>
          <w:spacing w:val="-1"/>
        </w:rPr>
        <w:t xml:space="preserve"> </w:t>
      </w:r>
      <w:r>
        <w:t>=</w:t>
      </w:r>
      <w:r>
        <w:rPr>
          <w:spacing w:val="-2"/>
        </w:rPr>
        <w:t xml:space="preserve"> </w:t>
      </w:r>
      <w:r>
        <w:t>(int</w:t>
      </w:r>
      <w:r>
        <w:rPr>
          <w:spacing w:val="-1"/>
        </w:rPr>
        <w:t xml:space="preserve"> </w:t>
      </w:r>
      <w:r>
        <w:t>*)malloc(size</w:t>
      </w:r>
      <w:r>
        <w:rPr>
          <w:spacing w:val="-2"/>
        </w:rPr>
        <w:t xml:space="preserve"> </w:t>
      </w:r>
      <w:r>
        <w:t>*</w:t>
      </w:r>
      <w:r>
        <w:rPr>
          <w:spacing w:val="-1"/>
        </w:rPr>
        <w:t xml:space="preserve"> </w:t>
      </w:r>
      <w:r>
        <w:t>sizeof(int));</w:t>
      </w:r>
      <w:r>
        <w:rPr>
          <w:spacing w:val="-1"/>
        </w:rPr>
        <w:t xml:space="preserve"> </w:t>
      </w:r>
      <w:r>
        <w:t>//</w:t>
      </w:r>
      <w:r>
        <w:rPr>
          <w:spacing w:val="-1"/>
        </w:rPr>
        <w:t xml:space="preserve"> </w:t>
      </w:r>
      <w:r>
        <w:t>Allocates</w:t>
      </w:r>
      <w:r>
        <w:rPr>
          <w:spacing w:val="-1"/>
        </w:rPr>
        <w:t xml:space="preserve"> </w:t>
      </w:r>
      <w:r>
        <w:t>memory</w:t>
      </w:r>
      <w:r>
        <w:rPr>
          <w:spacing w:val="-1"/>
        </w:rPr>
        <w:t xml:space="preserve"> </w:t>
      </w:r>
      <w:r>
        <w:t>for</w:t>
      </w:r>
      <w:r>
        <w:rPr>
          <w:spacing w:val="-1"/>
        </w:rPr>
        <w:t xml:space="preserve"> </w:t>
      </w:r>
      <w:r>
        <w:t>5</w:t>
      </w:r>
      <w:r>
        <w:rPr>
          <w:spacing w:val="1"/>
        </w:rPr>
        <w:t xml:space="preserve"> </w:t>
      </w:r>
      <w:r>
        <w:rPr>
          <w:spacing w:val="-2"/>
        </w:rPr>
        <w:t>integers</w:t>
      </w:r>
    </w:p>
    <w:p w14:paraId="34088BE5" w14:textId="77777777" w:rsidR="007A27B4" w:rsidRDefault="007A27B4">
      <w:pPr>
        <w:pStyle w:val="CodeBlockBPBHEB"/>
        <w:pPrChange w:id="35" w:author="Abhiram Arali" w:date="2024-11-12T17:01:00Z">
          <w:pPr>
            <w:pStyle w:val="NormalBPBHEB"/>
            <w:ind w:left="973"/>
          </w:pPr>
        </w:pPrChange>
      </w:pPr>
    </w:p>
    <w:p w14:paraId="46EB9F05" w14:textId="77777777" w:rsidR="007A27B4" w:rsidRDefault="007A27B4" w:rsidP="007A27B4">
      <w:pPr>
        <w:pStyle w:val="NormalBPBHEB"/>
        <w:ind w:left="720"/>
      </w:pPr>
      <w:r>
        <w:t>In this example, a dynamic array is created to hold five integers, and the memory for it is allocated at runtime.</w:t>
      </w:r>
    </w:p>
    <w:p w14:paraId="58405097" w14:textId="77777777" w:rsidR="007A27B4" w:rsidRDefault="007A27B4" w:rsidP="007A27B4">
      <w:pPr>
        <w:pStyle w:val="NormalBPBHEB"/>
        <w:numPr>
          <w:ilvl w:val="0"/>
          <w:numId w:val="40"/>
        </w:numPr>
      </w:pPr>
      <w:r>
        <w:rPr>
          <w:b/>
        </w:rPr>
        <w:t xml:space="preserve">Jagged arrays: </w:t>
      </w:r>
      <w:r>
        <w:t xml:space="preserve">Jagged arrays (or an </w:t>
      </w:r>
      <w:r w:rsidRPr="004254EE">
        <w:rPr>
          <w:i/>
          <w:iCs/>
        </w:rPr>
        <w:t>array of arrays</w:t>
      </w:r>
      <w:r>
        <w:t>) are arrays where each row can have a different number of columns. Unlike multi-dimensional arrays, where each row has the same length, jagged arrays allow for variable-length rows.</w:t>
      </w:r>
    </w:p>
    <w:p w14:paraId="36609F87" w14:textId="77777777" w:rsidR="007A27B4" w:rsidRPr="004254EE" w:rsidRDefault="007A27B4" w:rsidP="007A27B4">
      <w:pPr>
        <w:pStyle w:val="NormalBPBHEB"/>
        <w:numPr>
          <w:ilvl w:val="0"/>
          <w:numId w:val="42"/>
        </w:numPr>
        <w:rPr>
          <w:b/>
          <w:bCs/>
        </w:rPr>
      </w:pPr>
      <w:r w:rsidRPr="004254EE">
        <w:rPr>
          <w:b/>
          <w:bCs/>
        </w:rPr>
        <w:t>Example:</w:t>
      </w:r>
    </w:p>
    <w:p w14:paraId="33D4BC62" w14:textId="77777777" w:rsidR="007A27B4" w:rsidRDefault="007A27B4" w:rsidP="007A27B4">
      <w:pPr>
        <w:pStyle w:val="NormalBPBHEB"/>
        <w:ind w:left="827"/>
        <w:rPr>
          <w:sz w:val="20"/>
        </w:rPr>
      </w:pPr>
    </w:p>
    <w:p w14:paraId="034BDA3D" w14:textId="77777777" w:rsidR="007A27B4" w:rsidRDefault="007A27B4">
      <w:pPr>
        <w:pStyle w:val="CodeBlockBPBHEB"/>
        <w:ind w:left="720"/>
        <w:pPrChange w:id="36" w:author="Abhiram Arali" w:date="2024-11-12T17:01:00Z">
          <w:pPr>
            <w:pStyle w:val="BodyText"/>
            <w:spacing w:before="18"/>
            <w:ind w:left="934"/>
          </w:pPr>
        </w:pPrChange>
      </w:pPr>
      <w:r>
        <w:t>int</w:t>
      </w:r>
      <w:r>
        <w:rPr>
          <w:spacing w:val="-3"/>
        </w:rPr>
        <w:t xml:space="preserve"> </w:t>
      </w:r>
      <w:r>
        <w:t>*jaggedArray[3];</w:t>
      </w:r>
      <w:r>
        <w:rPr>
          <w:spacing w:val="-1"/>
        </w:rPr>
        <w:t xml:space="preserve"> </w:t>
      </w:r>
      <w:r>
        <w:t>//</w:t>
      </w:r>
      <w:r>
        <w:rPr>
          <w:spacing w:val="-1"/>
        </w:rPr>
        <w:t xml:space="preserve"> </w:t>
      </w:r>
      <w:r>
        <w:t>Array</w:t>
      </w:r>
      <w:r>
        <w:rPr>
          <w:spacing w:val="-1"/>
        </w:rPr>
        <w:t xml:space="preserve"> </w:t>
      </w:r>
      <w:r>
        <w:t>of</w:t>
      </w:r>
      <w:r>
        <w:rPr>
          <w:spacing w:val="-2"/>
        </w:rPr>
        <w:t xml:space="preserve"> </w:t>
      </w:r>
      <w:r>
        <w:t>three</w:t>
      </w:r>
      <w:r>
        <w:rPr>
          <w:spacing w:val="-1"/>
        </w:rPr>
        <w:t xml:space="preserve"> </w:t>
      </w:r>
      <w:r>
        <w:t>integer</w:t>
      </w:r>
      <w:r>
        <w:rPr>
          <w:spacing w:val="-1"/>
        </w:rPr>
        <w:t xml:space="preserve"> </w:t>
      </w:r>
      <w:r>
        <w:rPr>
          <w:spacing w:val="-2"/>
        </w:rPr>
        <w:t>pointers</w:t>
      </w:r>
    </w:p>
    <w:p w14:paraId="10001973" w14:textId="77777777" w:rsidR="007A27B4" w:rsidRDefault="007A27B4">
      <w:pPr>
        <w:pStyle w:val="CodeBlockBPBHEB"/>
        <w:ind w:left="720"/>
        <w:pPrChange w:id="37" w:author="Abhiram Arali" w:date="2024-11-12T17:01:00Z">
          <w:pPr>
            <w:pStyle w:val="BodyText"/>
            <w:spacing w:before="19"/>
            <w:ind w:left="827"/>
          </w:pPr>
        </w:pPrChange>
      </w:pPr>
    </w:p>
    <w:p w14:paraId="6EDD0899" w14:textId="77777777" w:rsidR="007A27B4" w:rsidRDefault="007A27B4">
      <w:pPr>
        <w:pStyle w:val="CodeBlockBPBHEB"/>
        <w:ind w:left="720"/>
        <w:pPrChange w:id="38" w:author="Abhiram Arali" w:date="2024-11-12T17:01:00Z">
          <w:pPr>
            <w:pStyle w:val="BodyText"/>
            <w:spacing w:line="499" w:lineRule="auto"/>
            <w:ind w:left="934" w:right="1276"/>
          </w:pPr>
        </w:pPrChange>
      </w:pPr>
      <w:r>
        <w:t>jaggedArray[0] = (int *)malloc(2 * sizeof(int)); // First row has 2 elements jaggedArray[1]</w:t>
      </w:r>
      <w:r>
        <w:rPr>
          <w:spacing w:val="-4"/>
        </w:rPr>
        <w:t xml:space="preserve"> </w:t>
      </w:r>
      <w:r>
        <w:t>=</w:t>
      </w:r>
      <w:r>
        <w:rPr>
          <w:spacing w:val="-5"/>
        </w:rPr>
        <w:t xml:space="preserve"> </w:t>
      </w:r>
      <w:r>
        <w:t>(int</w:t>
      </w:r>
      <w:r>
        <w:rPr>
          <w:spacing w:val="-4"/>
        </w:rPr>
        <w:t xml:space="preserve"> </w:t>
      </w:r>
      <w:r>
        <w:t>*)malloc(3</w:t>
      </w:r>
      <w:r>
        <w:rPr>
          <w:spacing w:val="-4"/>
        </w:rPr>
        <w:t xml:space="preserve"> </w:t>
      </w:r>
      <w:r>
        <w:t>*</w:t>
      </w:r>
      <w:r>
        <w:rPr>
          <w:spacing w:val="-4"/>
        </w:rPr>
        <w:t xml:space="preserve"> </w:t>
      </w:r>
      <w:r>
        <w:t>sizeof(int));</w:t>
      </w:r>
      <w:r>
        <w:rPr>
          <w:spacing w:val="-4"/>
        </w:rPr>
        <w:t xml:space="preserve"> </w:t>
      </w:r>
      <w:r>
        <w:t>//</w:t>
      </w:r>
      <w:r>
        <w:rPr>
          <w:spacing w:val="-4"/>
        </w:rPr>
        <w:t xml:space="preserve"> </w:t>
      </w:r>
      <w:r>
        <w:t>Second</w:t>
      </w:r>
      <w:r>
        <w:rPr>
          <w:spacing w:val="-4"/>
        </w:rPr>
        <w:t xml:space="preserve"> </w:t>
      </w:r>
      <w:r>
        <w:t>row</w:t>
      </w:r>
      <w:r>
        <w:rPr>
          <w:spacing w:val="-4"/>
        </w:rPr>
        <w:t xml:space="preserve"> </w:t>
      </w:r>
      <w:r>
        <w:t>has</w:t>
      </w:r>
      <w:r>
        <w:rPr>
          <w:spacing w:val="-4"/>
        </w:rPr>
        <w:t xml:space="preserve"> </w:t>
      </w:r>
      <w:r>
        <w:t>3</w:t>
      </w:r>
      <w:r>
        <w:rPr>
          <w:spacing w:val="-2"/>
        </w:rPr>
        <w:t xml:space="preserve"> </w:t>
      </w:r>
      <w:r>
        <w:t>elements</w:t>
      </w:r>
    </w:p>
    <w:p w14:paraId="309FD2CA" w14:textId="77777777" w:rsidR="007A27B4" w:rsidRDefault="007A27B4">
      <w:pPr>
        <w:pStyle w:val="CodeBlockBPBHEB"/>
        <w:ind w:left="720"/>
        <w:pPrChange w:id="39" w:author="Abhiram Arali" w:date="2024-11-12T17:01:00Z">
          <w:pPr>
            <w:pStyle w:val="BodyText"/>
            <w:spacing w:before="2"/>
            <w:ind w:left="934"/>
          </w:pPr>
        </w:pPrChange>
      </w:pPr>
      <w:r>
        <w:t>jaggedArray[2]</w:t>
      </w:r>
      <w:r>
        <w:rPr>
          <w:spacing w:val="-2"/>
        </w:rPr>
        <w:t xml:space="preserve"> </w:t>
      </w:r>
      <w:r>
        <w:t>=</w:t>
      </w:r>
      <w:r>
        <w:rPr>
          <w:spacing w:val="-2"/>
        </w:rPr>
        <w:t xml:space="preserve"> </w:t>
      </w:r>
      <w:r>
        <w:t>(int</w:t>
      </w:r>
      <w:r>
        <w:rPr>
          <w:spacing w:val="-1"/>
        </w:rPr>
        <w:t xml:space="preserve"> </w:t>
      </w:r>
      <w:r>
        <w:t>*)malloc(1</w:t>
      </w:r>
      <w:r>
        <w:rPr>
          <w:spacing w:val="-1"/>
        </w:rPr>
        <w:t xml:space="preserve"> </w:t>
      </w:r>
      <w:r>
        <w:t>*</w:t>
      </w:r>
      <w:r>
        <w:rPr>
          <w:spacing w:val="-1"/>
        </w:rPr>
        <w:t xml:space="preserve"> </w:t>
      </w:r>
      <w:r>
        <w:t>sizeof(int));</w:t>
      </w:r>
      <w:r>
        <w:rPr>
          <w:spacing w:val="-1"/>
        </w:rPr>
        <w:t xml:space="preserve"> </w:t>
      </w:r>
      <w:r>
        <w:t>//</w:t>
      </w:r>
      <w:r>
        <w:rPr>
          <w:spacing w:val="-1"/>
        </w:rPr>
        <w:t xml:space="preserve"> </w:t>
      </w:r>
      <w:r>
        <w:t>Third</w:t>
      </w:r>
      <w:r>
        <w:rPr>
          <w:spacing w:val="-1"/>
        </w:rPr>
        <w:t xml:space="preserve"> </w:t>
      </w:r>
      <w:r>
        <w:t>row</w:t>
      </w:r>
      <w:r>
        <w:rPr>
          <w:spacing w:val="-1"/>
        </w:rPr>
        <w:t xml:space="preserve"> </w:t>
      </w:r>
      <w:r>
        <w:t>has</w:t>
      </w:r>
      <w:r>
        <w:rPr>
          <w:spacing w:val="-1"/>
        </w:rPr>
        <w:t xml:space="preserve"> </w:t>
      </w:r>
      <w:r>
        <w:t>1</w:t>
      </w:r>
      <w:r>
        <w:rPr>
          <w:spacing w:val="-1"/>
        </w:rPr>
        <w:t xml:space="preserve"> </w:t>
      </w:r>
      <w:r>
        <w:rPr>
          <w:spacing w:val="-2"/>
        </w:rPr>
        <w:t>element</w:t>
      </w:r>
    </w:p>
    <w:p w14:paraId="7E6656F0" w14:textId="77777777" w:rsidR="007A27B4" w:rsidRDefault="007A27B4" w:rsidP="007A27B4">
      <w:pPr>
        <w:pStyle w:val="NormalBPBHEB"/>
        <w:rPr>
          <w:sz w:val="20"/>
        </w:rPr>
      </w:pPr>
    </w:p>
    <w:p w14:paraId="372220EF" w14:textId="77777777" w:rsidR="007A27B4" w:rsidRDefault="007A27B4" w:rsidP="007A27B4">
      <w:pPr>
        <w:pStyle w:val="NormalBPBHEB"/>
        <w:ind w:left="720"/>
      </w:pPr>
      <w:r>
        <w:lastRenderedPageBreak/>
        <w:t>Here, jaggedArray consists of three rows, each with a different number of integer elements, showcasing the flexibility of jagged arrays.</w:t>
      </w:r>
    </w:p>
    <w:p w14:paraId="3356524F" w14:textId="77777777" w:rsidR="007A27B4" w:rsidRDefault="007A27B4" w:rsidP="007A27B4">
      <w:pPr>
        <w:pStyle w:val="NormalBPBHEB"/>
      </w:pPr>
    </w:p>
    <w:p w14:paraId="11A0603E" w14:textId="77777777" w:rsidR="007A27B4" w:rsidRDefault="007A27B4" w:rsidP="007A27B4">
      <w:pPr>
        <w:pStyle w:val="NormalBPBHEB"/>
      </w:pPr>
      <w:r>
        <w:t>Arrays</w:t>
      </w:r>
      <w:r>
        <w:rPr>
          <w:spacing w:val="-6"/>
        </w:rPr>
        <w:t xml:space="preserve"> </w:t>
      </w:r>
      <w:r>
        <w:t>are</w:t>
      </w:r>
      <w:r>
        <w:rPr>
          <w:spacing w:val="-8"/>
        </w:rPr>
        <w:t xml:space="preserve"> </w:t>
      </w:r>
      <w:r>
        <w:t>a</w:t>
      </w:r>
      <w:r>
        <w:rPr>
          <w:spacing w:val="-7"/>
        </w:rPr>
        <w:t xml:space="preserve"> </w:t>
      </w:r>
      <w:r>
        <w:t>fundamental</w:t>
      </w:r>
      <w:r>
        <w:rPr>
          <w:spacing w:val="-4"/>
        </w:rPr>
        <w:t xml:space="preserve"> </w:t>
      </w:r>
      <w:r>
        <w:t>data</w:t>
      </w:r>
      <w:r>
        <w:rPr>
          <w:spacing w:val="-5"/>
        </w:rPr>
        <w:t xml:space="preserve"> </w:t>
      </w:r>
      <w:r>
        <w:t>structure</w:t>
      </w:r>
      <w:r>
        <w:rPr>
          <w:spacing w:val="-7"/>
        </w:rPr>
        <w:t xml:space="preserve"> </w:t>
      </w:r>
      <w:r>
        <w:t>in</w:t>
      </w:r>
      <w:r>
        <w:rPr>
          <w:spacing w:val="-5"/>
        </w:rPr>
        <w:t xml:space="preserve"> </w:t>
      </w:r>
      <w:r>
        <w:t>programming,</w:t>
      </w:r>
      <w:r>
        <w:rPr>
          <w:spacing w:val="-5"/>
        </w:rPr>
        <w:t xml:space="preserve"> </w:t>
      </w:r>
      <w:r>
        <w:t>providing</w:t>
      </w:r>
      <w:r>
        <w:rPr>
          <w:spacing w:val="-6"/>
        </w:rPr>
        <w:t xml:space="preserve"> </w:t>
      </w:r>
      <w:r>
        <w:t>a</w:t>
      </w:r>
      <w:r>
        <w:rPr>
          <w:spacing w:val="-7"/>
        </w:rPr>
        <w:t xml:space="preserve"> </w:t>
      </w:r>
      <w:r>
        <w:t>way</w:t>
      </w:r>
      <w:r>
        <w:rPr>
          <w:spacing w:val="-8"/>
        </w:rPr>
        <w:t xml:space="preserve"> </w:t>
      </w:r>
      <w:r>
        <w:t>to</w:t>
      </w:r>
      <w:r>
        <w:rPr>
          <w:spacing w:val="-5"/>
        </w:rPr>
        <w:t xml:space="preserve"> </w:t>
      </w:r>
      <w:r>
        <w:t>store</w:t>
      </w:r>
      <w:r>
        <w:rPr>
          <w:spacing w:val="-7"/>
        </w:rPr>
        <w:t xml:space="preserve"> </w:t>
      </w:r>
      <w:r>
        <w:t>and</w:t>
      </w:r>
      <w:r>
        <w:rPr>
          <w:spacing w:val="-6"/>
        </w:rPr>
        <w:t xml:space="preserve"> </w:t>
      </w:r>
      <w:r>
        <w:t>manage collections of related data efficiently. Understanding the different types of arrays, including one-dimensional, multi-dimensional, dynamic, and jagged arrays, allows programmers to select the most suitable array type for their specific needs. This knowledge is essential for effective data manipulation and organization in various programming tasks.</w:t>
      </w:r>
    </w:p>
    <w:p w14:paraId="5098DF33" w14:textId="77777777" w:rsidR="007A27B4" w:rsidRDefault="007A27B4" w:rsidP="007A27B4">
      <w:pPr>
        <w:pStyle w:val="NormalBPBHEB"/>
      </w:pPr>
    </w:p>
    <w:p w14:paraId="13B7759B" w14:textId="77777777" w:rsidR="007A27B4" w:rsidRDefault="007A27B4" w:rsidP="007A27B4">
      <w:pPr>
        <w:pStyle w:val="Heading2BPBHEB"/>
      </w:pPr>
      <w:r>
        <w:t>Initialization</w:t>
      </w:r>
      <w:r>
        <w:rPr>
          <w:spacing w:val="-1"/>
        </w:rPr>
        <w:t xml:space="preserve"> </w:t>
      </w:r>
      <w:r>
        <w:t>and</w:t>
      </w:r>
      <w:r>
        <w:rPr>
          <w:spacing w:val="-2"/>
        </w:rPr>
        <w:t xml:space="preserve"> </w:t>
      </w:r>
      <w:r>
        <w:t>processing</w:t>
      </w:r>
      <w:r>
        <w:rPr>
          <w:spacing w:val="-1"/>
        </w:rPr>
        <w:t xml:space="preserve"> </w:t>
      </w:r>
      <w:r>
        <w:t>an</w:t>
      </w:r>
      <w:r>
        <w:rPr>
          <w:spacing w:val="-1"/>
        </w:rPr>
        <w:t xml:space="preserve"> </w:t>
      </w:r>
      <w:r>
        <w:rPr>
          <w:spacing w:val="-4"/>
        </w:rPr>
        <w:t>array</w:t>
      </w:r>
    </w:p>
    <w:p w14:paraId="00277921" w14:textId="77777777" w:rsidR="007A27B4" w:rsidRDefault="007A27B4" w:rsidP="007A27B4">
      <w:pPr>
        <w:pStyle w:val="NormalBPBHEB"/>
      </w:pPr>
      <w:r>
        <w:t>Initializing</w:t>
      </w:r>
      <w:r>
        <w:rPr>
          <w:spacing w:val="-6"/>
        </w:rPr>
        <w:t xml:space="preserve"> </w:t>
      </w:r>
      <w:r>
        <w:t>an</w:t>
      </w:r>
      <w:r>
        <w:rPr>
          <w:spacing w:val="-6"/>
        </w:rPr>
        <w:t xml:space="preserve"> </w:t>
      </w:r>
      <w:r>
        <w:t>array</w:t>
      </w:r>
      <w:r>
        <w:rPr>
          <w:spacing w:val="-6"/>
        </w:rPr>
        <w:t xml:space="preserve"> </w:t>
      </w:r>
      <w:r>
        <w:t>in</w:t>
      </w:r>
      <w:r>
        <w:rPr>
          <w:spacing w:val="-5"/>
        </w:rPr>
        <w:t xml:space="preserve"> </w:t>
      </w:r>
      <w:r>
        <w:t>C</w:t>
      </w:r>
      <w:r>
        <w:rPr>
          <w:spacing w:val="-8"/>
        </w:rPr>
        <w:t xml:space="preserve"> </w:t>
      </w:r>
      <w:r>
        <w:t>refers</w:t>
      </w:r>
      <w:r>
        <w:rPr>
          <w:spacing w:val="-6"/>
        </w:rPr>
        <w:t xml:space="preserve"> </w:t>
      </w:r>
      <w:r>
        <w:t>to</w:t>
      </w:r>
      <w:r>
        <w:rPr>
          <w:spacing w:val="-5"/>
        </w:rPr>
        <w:t xml:space="preserve"> </w:t>
      </w:r>
      <w:r>
        <w:t>the</w:t>
      </w:r>
      <w:r>
        <w:rPr>
          <w:spacing w:val="-6"/>
        </w:rPr>
        <w:t xml:space="preserve"> </w:t>
      </w:r>
      <w:r>
        <w:t>process</w:t>
      </w:r>
      <w:r>
        <w:rPr>
          <w:spacing w:val="-5"/>
        </w:rPr>
        <w:t xml:space="preserve"> </w:t>
      </w:r>
      <w:r>
        <w:t>of</w:t>
      </w:r>
      <w:r>
        <w:rPr>
          <w:spacing w:val="-7"/>
        </w:rPr>
        <w:t xml:space="preserve"> </w:t>
      </w:r>
      <w:r>
        <w:t>assigning</w:t>
      </w:r>
      <w:r>
        <w:rPr>
          <w:spacing w:val="-5"/>
        </w:rPr>
        <w:t xml:space="preserve"> </w:t>
      </w:r>
      <w:r>
        <w:t>values</w:t>
      </w:r>
      <w:r>
        <w:rPr>
          <w:spacing w:val="-6"/>
        </w:rPr>
        <w:t xml:space="preserve"> </w:t>
      </w:r>
      <w:r>
        <w:t>to</w:t>
      </w:r>
      <w:r>
        <w:rPr>
          <w:spacing w:val="-8"/>
        </w:rPr>
        <w:t xml:space="preserve"> </w:t>
      </w:r>
      <w:r>
        <w:t>the</w:t>
      </w:r>
      <w:r>
        <w:rPr>
          <w:spacing w:val="-6"/>
        </w:rPr>
        <w:t xml:space="preserve"> </w:t>
      </w:r>
      <w:r>
        <w:t>array</w:t>
      </w:r>
      <w:r>
        <w:rPr>
          <w:spacing w:val="-6"/>
        </w:rPr>
        <w:t xml:space="preserve"> </w:t>
      </w:r>
      <w:r>
        <w:t>elements</w:t>
      </w:r>
      <w:r>
        <w:rPr>
          <w:spacing w:val="-5"/>
        </w:rPr>
        <w:t xml:space="preserve"> </w:t>
      </w:r>
      <w:r>
        <w:t>when</w:t>
      </w:r>
      <w:r>
        <w:rPr>
          <w:spacing w:val="-6"/>
        </w:rPr>
        <w:t xml:space="preserve"> </w:t>
      </w:r>
      <w:r>
        <w:t>it is declared. There are various ways to initialize an array, either during or after declaration. If not initialized, the array will contain garbage values, except for arrays with static or global scope, which are automatically initialized to zero.</w:t>
      </w:r>
    </w:p>
    <w:p w14:paraId="055E94D9" w14:textId="77777777" w:rsidR="007A27B4" w:rsidRDefault="007A27B4" w:rsidP="007A27B4">
      <w:pPr>
        <w:pStyle w:val="NormalBPBHEB"/>
      </w:pPr>
    </w:p>
    <w:p w14:paraId="1881029B" w14:textId="77777777" w:rsidR="007A27B4" w:rsidRDefault="007A27B4" w:rsidP="007A27B4">
      <w:pPr>
        <w:pStyle w:val="Heading3BPBHEB"/>
      </w:pPr>
      <w:r>
        <w:t>Initializing</w:t>
      </w:r>
      <w:r>
        <w:rPr>
          <w:spacing w:val="-2"/>
        </w:rPr>
        <w:t xml:space="preserve"> </w:t>
      </w:r>
      <w:r>
        <w:t>an</w:t>
      </w:r>
      <w:r>
        <w:rPr>
          <w:spacing w:val="-1"/>
        </w:rPr>
        <w:t xml:space="preserve"> </w:t>
      </w:r>
      <w:r>
        <w:t>array</w:t>
      </w:r>
      <w:r>
        <w:rPr>
          <w:spacing w:val="-2"/>
        </w:rPr>
        <w:t xml:space="preserve"> </w:t>
      </w:r>
      <w:r>
        <w:t>during</w:t>
      </w:r>
      <w:r>
        <w:rPr>
          <w:spacing w:val="-1"/>
        </w:rPr>
        <w:t xml:space="preserve"> </w:t>
      </w:r>
      <w:r>
        <w:rPr>
          <w:spacing w:val="-2"/>
        </w:rPr>
        <w:t>declaration</w:t>
      </w:r>
    </w:p>
    <w:p w14:paraId="284DB7E2" w14:textId="77777777" w:rsidR="007A27B4" w:rsidRDefault="007A27B4" w:rsidP="007A27B4">
      <w:pPr>
        <w:pStyle w:val="NormalBPBHEB"/>
      </w:pPr>
      <w:r>
        <w:t>You</w:t>
      </w:r>
      <w:r>
        <w:rPr>
          <w:spacing w:val="-11"/>
        </w:rPr>
        <w:t xml:space="preserve"> </w:t>
      </w:r>
      <w:r>
        <w:t>can</w:t>
      </w:r>
      <w:r>
        <w:rPr>
          <w:spacing w:val="-6"/>
        </w:rPr>
        <w:t xml:space="preserve"> </w:t>
      </w:r>
      <w:r>
        <w:t>initialize</w:t>
      </w:r>
      <w:r>
        <w:rPr>
          <w:spacing w:val="-9"/>
        </w:rPr>
        <w:t xml:space="preserve"> </w:t>
      </w:r>
      <w:r>
        <w:t>an</w:t>
      </w:r>
      <w:r>
        <w:rPr>
          <w:spacing w:val="-6"/>
        </w:rPr>
        <w:t xml:space="preserve"> </w:t>
      </w:r>
      <w:r>
        <w:t>array</w:t>
      </w:r>
      <w:r>
        <w:rPr>
          <w:spacing w:val="-8"/>
        </w:rPr>
        <w:t xml:space="preserve"> </w:t>
      </w:r>
      <w:r>
        <w:t>at</w:t>
      </w:r>
      <w:r>
        <w:rPr>
          <w:spacing w:val="-7"/>
        </w:rPr>
        <w:t xml:space="preserve"> </w:t>
      </w:r>
      <w:r>
        <w:t>the</w:t>
      </w:r>
      <w:r>
        <w:rPr>
          <w:spacing w:val="-9"/>
        </w:rPr>
        <w:t xml:space="preserve"> </w:t>
      </w:r>
      <w:r>
        <w:t>time</w:t>
      </w:r>
      <w:r>
        <w:rPr>
          <w:spacing w:val="-8"/>
        </w:rPr>
        <w:t xml:space="preserve"> </w:t>
      </w:r>
      <w:r>
        <w:t>of</w:t>
      </w:r>
      <w:r>
        <w:rPr>
          <w:spacing w:val="-8"/>
        </w:rPr>
        <w:t xml:space="preserve"> </w:t>
      </w:r>
      <w:r>
        <w:t>its</w:t>
      </w:r>
      <w:r>
        <w:rPr>
          <w:spacing w:val="-7"/>
        </w:rPr>
        <w:t xml:space="preserve"> </w:t>
      </w:r>
      <w:r>
        <w:t>declaration</w:t>
      </w:r>
      <w:r>
        <w:rPr>
          <w:spacing w:val="-9"/>
        </w:rPr>
        <w:t xml:space="preserve"> </w:t>
      </w:r>
      <w:r>
        <w:t>by</w:t>
      </w:r>
      <w:r>
        <w:rPr>
          <w:spacing w:val="-8"/>
        </w:rPr>
        <w:t xml:space="preserve"> </w:t>
      </w:r>
      <w:r>
        <w:t>listing</w:t>
      </w:r>
      <w:r>
        <w:rPr>
          <w:spacing w:val="-8"/>
        </w:rPr>
        <w:t xml:space="preserve"> </w:t>
      </w:r>
      <w:r>
        <w:t>the</w:t>
      </w:r>
      <w:r>
        <w:rPr>
          <w:spacing w:val="-9"/>
        </w:rPr>
        <w:t xml:space="preserve"> </w:t>
      </w:r>
      <w:r>
        <w:t>values</w:t>
      </w:r>
      <w:r>
        <w:rPr>
          <w:spacing w:val="-8"/>
        </w:rPr>
        <w:t xml:space="preserve"> </w:t>
      </w:r>
      <w:r>
        <w:t>inside</w:t>
      </w:r>
      <w:r>
        <w:rPr>
          <w:spacing w:val="-8"/>
        </w:rPr>
        <w:t xml:space="preserve"> </w:t>
      </w:r>
      <w:r>
        <w:t>curly</w:t>
      </w:r>
      <w:r>
        <w:rPr>
          <w:spacing w:val="-8"/>
        </w:rPr>
        <w:t xml:space="preserve"> </w:t>
      </w:r>
      <w:r>
        <w:rPr>
          <w:spacing w:val="-2"/>
        </w:rPr>
        <w:t>braces</w:t>
      </w:r>
      <w:r>
        <w:t xml:space="preserve"> {}. The</w:t>
      </w:r>
      <w:r>
        <w:rPr>
          <w:spacing w:val="-2"/>
        </w:rPr>
        <w:t xml:space="preserve"> </w:t>
      </w:r>
      <w:r>
        <w:t>number of elements in the</w:t>
      </w:r>
      <w:r>
        <w:rPr>
          <w:spacing w:val="-1"/>
        </w:rPr>
        <w:t xml:space="preserve"> </w:t>
      </w:r>
      <w:r>
        <w:t>list must not exceed the</w:t>
      </w:r>
      <w:r>
        <w:rPr>
          <w:spacing w:val="-1"/>
        </w:rPr>
        <w:t xml:space="preserve"> </w:t>
      </w:r>
      <w:r>
        <w:t>declared size</w:t>
      </w:r>
      <w:r>
        <w:rPr>
          <w:spacing w:val="-2"/>
        </w:rPr>
        <w:t xml:space="preserve"> </w:t>
      </w:r>
      <w:r>
        <w:t>of the</w:t>
      </w:r>
      <w:r>
        <w:rPr>
          <w:spacing w:val="-1"/>
        </w:rPr>
        <w:t xml:space="preserve"> </w:t>
      </w:r>
      <w:r>
        <w:t>array. If</w:t>
      </w:r>
      <w:r>
        <w:rPr>
          <w:spacing w:val="-2"/>
        </w:rPr>
        <w:t xml:space="preserve"> </w:t>
      </w:r>
      <w:r>
        <w:t>fewer values are provided, the remaining elements will be automatically initialized to zero.</w:t>
      </w:r>
    </w:p>
    <w:p w14:paraId="489415E8" w14:textId="77777777" w:rsidR="007A27B4" w:rsidRPr="004254EE" w:rsidRDefault="007A27B4" w:rsidP="007A27B4">
      <w:pPr>
        <w:pStyle w:val="NormalBPBHEB"/>
        <w:rPr>
          <w:b/>
          <w:bCs/>
        </w:rPr>
      </w:pPr>
      <w:r w:rsidRPr="004254EE">
        <w:rPr>
          <w:b/>
          <w:bCs/>
        </w:rPr>
        <w:t>Example:</w:t>
      </w:r>
    </w:p>
    <w:p w14:paraId="74193B55" w14:textId="77777777" w:rsidR="007A27B4" w:rsidRDefault="007A27B4" w:rsidP="007A27B4">
      <w:pPr>
        <w:pStyle w:val="NormalBPBHEB"/>
        <w:rPr>
          <w:sz w:val="20"/>
        </w:rPr>
      </w:pPr>
    </w:p>
    <w:p w14:paraId="07063081" w14:textId="77777777" w:rsidR="007A27B4" w:rsidRDefault="007A27B4">
      <w:pPr>
        <w:pStyle w:val="CodeBlockBPBHEB"/>
        <w:pPrChange w:id="40" w:author="Abhiram Arali" w:date="2024-11-12T17:01:00Z">
          <w:pPr>
            <w:pStyle w:val="BodyText"/>
            <w:spacing w:before="18"/>
            <w:ind w:left="107"/>
          </w:pPr>
        </w:pPrChange>
      </w:pPr>
      <w:r>
        <w:t>int</w:t>
      </w:r>
      <w:r>
        <w:rPr>
          <w:spacing w:val="-1"/>
        </w:rPr>
        <w:t xml:space="preserve"> </w:t>
      </w:r>
      <w:r>
        <w:t>numbers[5]</w:t>
      </w:r>
      <w:r>
        <w:rPr>
          <w:spacing w:val="-2"/>
        </w:rPr>
        <w:t xml:space="preserve"> </w:t>
      </w:r>
      <w:r>
        <w:t>=</w:t>
      </w:r>
      <w:r>
        <w:rPr>
          <w:spacing w:val="-2"/>
        </w:rPr>
        <w:t xml:space="preserve"> </w:t>
      </w:r>
      <w:r>
        <w:t>{10, 20,</w:t>
      </w:r>
      <w:r>
        <w:rPr>
          <w:spacing w:val="1"/>
        </w:rPr>
        <w:t xml:space="preserve"> </w:t>
      </w:r>
      <w:r>
        <w:t>30, 40,</w:t>
      </w:r>
      <w:r>
        <w:rPr>
          <w:spacing w:val="-1"/>
        </w:rPr>
        <w:t xml:space="preserve"> </w:t>
      </w:r>
      <w:r>
        <w:t>50}; //</w:t>
      </w:r>
      <w:r>
        <w:rPr>
          <w:spacing w:val="-1"/>
        </w:rPr>
        <w:t xml:space="preserve"> </w:t>
      </w:r>
      <w:r>
        <w:t>Explicitly</w:t>
      </w:r>
      <w:r>
        <w:rPr>
          <w:spacing w:val="-3"/>
        </w:rPr>
        <w:t xml:space="preserve"> </w:t>
      </w:r>
      <w:r>
        <w:t>initializes</w:t>
      </w:r>
      <w:r>
        <w:rPr>
          <w:spacing w:val="-1"/>
        </w:rPr>
        <w:t xml:space="preserve"> </w:t>
      </w:r>
      <w:r>
        <w:t xml:space="preserve">all 5 </w:t>
      </w:r>
      <w:r>
        <w:rPr>
          <w:spacing w:val="-2"/>
        </w:rPr>
        <w:t>elements</w:t>
      </w:r>
    </w:p>
    <w:p w14:paraId="137F8BAC" w14:textId="77777777" w:rsidR="007A27B4" w:rsidRDefault="007A27B4" w:rsidP="007A27B4">
      <w:pPr>
        <w:pStyle w:val="NormalBPBHEB"/>
        <w:rPr>
          <w:sz w:val="20"/>
        </w:rPr>
      </w:pPr>
    </w:p>
    <w:p w14:paraId="1F1E11EA" w14:textId="77777777" w:rsidR="007A27B4" w:rsidRDefault="007A27B4" w:rsidP="007A27B4">
      <w:pPr>
        <w:pStyle w:val="NormalBPBHEB"/>
      </w:pPr>
      <w:r>
        <w:t>In this example, the array numbers are initialized with five elements. Each value is directly assigned to the corresponding position. Alternatively, if you neglect the size but provide initialization values, the compiler will automatically determine the size based on the number of values provided.</w:t>
      </w:r>
    </w:p>
    <w:p w14:paraId="5FA1FBF9" w14:textId="77777777" w:rsidR="007A27B4" w:rsidRDefault="007A27B4" w:rsidP="007A27B4">
      <w:pPr>
        <w:pStyle w:val="NormalBPBHEB"/>
      </w:pPr>
      <w:r w:rsidRPr="004254EE">
        <w:rPr>
          <w:b/>
          <w:bCs/>
        </w:rPr>
        <w:t>Example</w:t>
      </w:r>
      <w:r>
        <w:t>:</w:t>
      </w:r>
    </w:p>
    <w:p w14:paraId="644C619C" w14:textId="77777777" w:rsidR="007A27B4" w:rsidRDefault="007A27B4" w:rsidP="007A27B4">
      <w:pPr>
        <w:pStyle w:val="NormalBPBHEB"/>
        <w:rPr>
          <w:sz w:val="20"/>
        </w:rPr>
      </w:pPr>
    </w:p>
    <w:p w14:paraId="61499BED" w14:textId="77777777" w:rsidR="007A27B4" w:rsidRDefault="007A27B4">
      <w:pPr>
        <w:pStyle w:val="CodeBlockBPBHEB"/>
        <w:rPr>
          <w:spacing w:val="-10"/>
        </w:rPr>
        <w:pPrChange w:id="41" w:author="Abhiram Arali" w:date="2024-11-12T17:01:00Z">
          <w:pPr>
            <w:pStyle w:val="BodyText"/>
            <w:spacing w:before="18"/>
            <w:ind w:left="107"/>
          </w:pPr>
        </w:pPrChange>
      </w:pPr>
      <w:r>
        <w:t>int</w:t>
      </w:r>
      <w:r>
        <w:rPr>
          <w:spacing w:val="-1"/>
        </w:rPr>
        <w:t xml:space="preserve"> </w:t>
      </w:r>
      <w:r>
        <w:t>numbers[]</w:t>
      </w:r>
      <w:r>
        <w:rPr>
          <w:spacing w:val="-3"/>
        </w:rPr>
        <w:t xml:space="preserve"> </w:t>
      </w:r>
      <w:r>
        <w:t>=</w:t>
      </w:r>
      <w:r>
        <w:rPr>
          <w:spacing w:val="-1"/>
        </w:rPr>
        <w:t xml:space="preserve"> </w:t>
      </w:r>
      <w:r>
        <w:t>{10,</w:t>
      </w:r>
      <w:r>
        <w:rPr>
          <w:spacing w:val="-1"/>
        </w:rPr>
        <w:t xml:space="preserve"> </w:t>
      </w:r>
      <w:r>
        <w:t>20,</w:t>
      </w:r>
      <w:r>
        <w:rPr>
          <w:spacing w:val="2"/>
        </w:rPr>
        <w:t xml:space="preserve"> </w:t>
      </w:r>
      <w:r>
        <w:t>30};</w:t>
      </w:r>
      <w:r>
        <w:rPr>
          <w:spacing w:val="-1"/>
        </w:rPr>
        <w:t xml:space="preserve"> </w:t>
      </w:r>
      <w:r>
        <w:t>//</w:t>
      </w:r>
      <w:r>
        <w:rPr>
          <w:spacing w:val="-1"/>
        </w:rPr>
        <w:t xml:space="preserve"> </w:t>
      </w:r>
      <w:r>
        <w:t>Array of</w:t>
      </w:r>
      <w:r>
        <w:rPr>
          <w:spacing w:val="-1"/>
        </w:rPr>
        <w:t xml:space="preserve"> </w:t>
      </w:r>
      <w:r>
        <w:t>size</w:t>
      </w:r>
      <w:r>
        <w:rPr>
          <w:spacing w:val="-1"/>
        </w:rPr>
        <w:t xml:space="preserve"> </w:t>
      </w:r>
      <w:r>
        <w:rPr>
          <w:spacing w:val="-10"/>
        </w:rPr>
        <w:t>3</w:t>
      </w:r>
    </w:p>
    <w:p w14:paraId="5FEFAF68" w14:textId="77777777" w:rsidR="007A27B4" w:rsidRDefault="007A27B4" w:rsidP="007A27B4">
      <w:pPr>
        <w:pStyle w:val="NormalBPBHEB"/>
      </w:pPr>
    </w:p>
    <w:p w14:paraId="09292098" w14:textId="77777777" w:rsidR="007A27B4" w:rsidRDefault="007A27B4" w:rsidP="007A27B4">
      <w:pPr>
        <w:pStyle w:val="NormalBPBHEB"/>
      </w:pPr>
      <w:r>
        <w:t>Initialization includes the following actions:</w:t>
      </w:r>
    </w:p>
    <w:p w14:paraId="09D42BB5" w14:textId="77777777" w:rsidR="007A27B4" w:rsidRDefault="007A27B4" w:rsidP="007A27B4">
      <w:pPr>
        <w:pStyle w:val="NormalBPBHEB"/>
        <w:numPr>
          <w:ilvl w:val="0"/>
          <w:numId w:val="40"/>
        </w:numPr>
      </w:pPr>
      <w:r w:rsidRPr="004254EE">
        <w:rPr>
          <w:b/>
          <w:bCs/>
        </w:rPr>
        <w:t>Partial</w:t>
      </w:r>
      <w:r w:rsidRPr="004254EE">
        <w:rPr>
          <w:b/>
          <w:bCs/>
          <w:spacing w:val="-2"/>
        </w:rPr>
        <w:t xml:space="preserve"> initialization</w:t>
      </w:r>
      <w:r>
        <w:rPr>
          <w:spacing w:val="-2"/>
        </w:rPr>
        <w:t xml:space="preserve">: </w:t>
      </w:r>
      <w:r>
        <w:t>In</w:t>
      </w:r>
      <w:r>
        <w:rPr>
          <w:spacing w:val="-1"/>
        </w:rPr>
        <w:t xml:space="preserve"> the </w:t>
      </w:r>
      <w:r>
        <w:t>case</w:t>
      </w:r>
      <w:r>
        <w:rPr>
          <w:spacing w:val="-4"/>
        </w:rPr>
        <w:t xml:space="preserve"> </w:t>
      </w:r>
      <w:r>
        <w:t>of</w:t>
      </w:r>
      <w:r>
        <w:rPr>
          <w:spacing w:val="-3"/>
        </w:rPr>
        <w:t xml:space="preserve"> </w:t>
      </w:r>
      <w:r>
        <w:t>partial</w:t>
      </w:r>
      <w:r>
        <w:rPr>
          <w:spacing w:val="-3"/>
        </w:rPr>
        <w:t xml:space="preserve"> </w:t>
      </w:r>
      <w:r>
        <w:t>initialization,</w:t>
      </w:r>
      <w:r>
        <w:rPr>
          <w:spacing w:val="-3"/>
        </w:rPr>
        <w:t xml:space="preserve"> </w:t>
      </w:r>
      <w:r>
        <w:t>only</w:t>
      </w:r>
      <w:r>
        <w:rPr>
          <w:spacing w:val="-3"/>
        </w:rPr>
        <w:t xml:space="preserve"> </w:t>
      </w:r>
      <w:r>
        <w:t>the</w:t>
      </w:r>
      <w:r>
        <w:rPr>
          <w:spacing w:val="-4"/>
        </w:rPr>
        <w:t xml:space="preserve"> </w:t>
      </w:r>
      <w:r>
        <w:t>specified</w:t>
      </w:r>
      <w:r>
        <w:rPr>
          <w:spacing w:val="-1"/>
        </w:rPr>
        <w:t xml:space="preserve"> </w:t>
      </w:r>
      <w:r>
        <w:t>elements</w:t>
      </w:r>
      <w:r>
        <w:rPr>
          <w:spacing w:val="-3"/>
        </w:rPr>
        <w:t xml:space="preserve"> </w:t>
      </w:r>
      <w:r>
        <w:t>will</w:t>
      </w:r>
      <w:r>
        <w:rPr>
          <w:spacing w:val="-3"/>
        </w:rPr>
        <w:t xml:space="preserve"> </w:t>
      </w:r>
      <w:r>
        <w:t>be</w:t>
      </w:r>
      <w:r>
        <w:rPr>
          <w:spacing w:val="-4"/>
        </w:rPr>
        <w:t xml:space="preserve"> </w:t>
      </w:r>
      <w:r>
        <w:t>initialized,</w:t>
      </w:r>
      <w:r>
        <w:rPr>
          <w:spacing w:val="-3"/>
        </w:rPr>
        <w:t xml:space="preserve"> </w:t>
      </w:r>
      <w:r>
        <w:t>and</w:t>
      </w:r>
      <w:r>
        <w:rPr>
          <w:spacing w:val="-3"/>
        </w:rPr>
        <w:t xml:space="preserve"> </w:t>
      </w:r>
      <w:r>
        <w:t>the</w:t>
      </w:r>
      <w:r>
        <w:rPr>
          <w:spacing w:val="-2"/>
        </w:rPr>
        <w:t xml:space="preserve"> </w:t>
      </w:r>
      <w:r>
        <w:t>rest</w:t>
      </w:r>
      <w:r>
        <w:rPr>
          <w:spacing w:val="-1"/>
        </w:rPr>
        <w:t xml:space="preserve"> </w:t>
      </w:r>
      <w:r>
        <w:t>will automatically be set to zero.</w:t>
      </w:r>
    </w:p>
    <w:p w14:paraId="2B9D72FB" w14:textId="77777777" w:rsidR="007A27B4" w:rsidRDefault="007A27B4" w:rsidP="007A27B4">
      <w:pPr>
        <w:pStyle w:val="NormalBPBHEB"/>
        <w:numPr>
          <w:ilvl w:val="0"/>
          <w:numId w:val="42"/>
        </w:numPr>
      </w:pPr>
      <w:r w:rsidRPr="004254EE">
        <w:rPr>
          <w:b/>
          <w:bCs/>
        </w:rPr>
        <w:t>Example</w:t>
      </w:r>
      <w:r>
        <w:t>:</w:t>
      </w:r>
    </w:p>
    <w:p w14:paraId="5250D1D0" w14:textId="77777777" w:rsidR="007A27B4" w:rsidRDefault="007A27B4" w:rsidP="007A27B4">
      <w:pPr>
        <w:pStyle w:val="NormalBPBHEB"/>
        <w:rPr>
          <w:sz w:val="20"/>
        </w:rPr>
      </w:pPr>
    </w:p>
    <w:p w14:paraId="018DEF1C" w14:textId="77777777" w:rsidR="007A27B4" w:rsidRDefault="007A27B4">
      <w:pPr>
        <w:pStyle w:val="CodeBlockBPBHEB"/>
        <w:pPrChange w:id="42" w:author="Abhiram Arali" w:date="2024-11-12T17:02:00Z">
          <w:pPr>
            <w:pStyle w:val="BodyText"/>
            <w:spacing w:before="18"/>
            <w:ind w:left="107"/>
          </w:pPr>
        </w:pPrChange>
      </w:pPr>
      <w:r>
        <w:t>int</w:t>
      </w:r>
      <w:r>
        <w:rPr>
          <w:spacing w:val="-1"/>
        </w:rPr>
        <w:t xml:space="preserve"> </w:t>
      </w:r>
      <w:r>
        <w:t>numbers[5]</w:t>
      </w:r>
      <w:r>
        <w:rPr>
          <w:spacing w:val="-3"/>
        </w:rPr>
        <w:t xml:space="preserve"> </w:t>
      </w:r>
      <w:r>
        <w:t>=</w:t>
      </w:r>
      <w:r>
        <w:rPr>
          <w:spacing w:val="-1"/>
        </w:rPr>
        <w:t xml:space="preserve"> </w:t>
      </w:r>
      <w:r>
        <w:t>{10,</w:t>
      </w:r>
      <w:r>
        <w:rPr>
          <w:spacing w:val="-1"/>
        </w:rPr>
        <w:t xml:space="preserve"> </w:t>
      </w:r>
      <w:r>
        <w:t>20}; //</w:t>
      </w:r>
      <w:r>
        <w:rPr>
          <w:spacing w:val="-1"/>
        </w:rPr>
        <w:t xml:space="preserve"> </w:t>
      </w:r>
      <w:r>
        <w:t>Initializes first</w:t>
      </w:r>
      <w:r>
        <w:rPr>
          <w:spacing w:val="-1"/>
        </w:rPr>
        <w:t xml:space="preserve"> </w:t>
      </w:r>
      <w:r>
        <w:t>two elements;</w:t>
      </w:r>
      <w:r>
        <w:rPr>
          <w:spacing w:val="-1"/>
        </w:rPr>
        <w:t xml:space="preserve"> </w:t>
      </w:r>
      <w:r>
        <w:t>others will</w:t>
      </w:r>
      <w:r>
        <w:rPr>
          <w:spacing w:val="-1"/>
        </w:rPr>
        <w:t xml:space="preserve"> </w:t>
      </w:r>
      <w:r>
        <w:t>be</w:t>
      </w:r>
      <w:r>
        <w:rPr>
          <w:spacing w:val="-1"/>
        </w:rPr>
        <w:t xml:space="preserve"> </w:t>
      </w:r>
      <w:r>
        <w:rPr>
          <w:spacing w:val="-10"/>
        </w:rPr>
        <w:t>0</w:t>
      </w:r>
    </w:p>
    <w:p w14:paraId="3D1AB0C8" w14:textId="77777777" w:rsidR="007A27B4" w:rsidRDefault="007A27B4" w:rsidP="007A27B4">
      <w:pPr>
        <w:pStyle w:val="NormalBPBHEB"/>
        <w:rPr>
          <w:sz w:val="20"/>
        </w:rPr>
      </w:pPr>
    </w:p>
    <w:p w14:paraId="43FCB78F" w14:textId="77777777" w:rsidR="007A27B4" w:rsidRDefault="007A27B4" w:rsidP="007A27B4">
      <w:pPr>
        <w:pStyle w:val="NormalBPBHEB"/>
        <w:numPr>
          <w:ilvl w:val="0"/>
          <w:numId w:val="44"/>
        </w:numPr>
      </w:pPr>
      <w:r w:rsidRPr="004254EE">
        <w:rPr>
          <w:b/>
          <w:bCs/>
        </w:rPr>
        <w:t>Uninitialized</w:t>
      </w:r>
      <w:r w:rsidRPr="004254EE">
        <w:rPr>
          <w:b/>
          <w:bCs/>
          <w:spacing w:val="-4"/>
        </w:rPr>
        <w:t xml:space="preserve"> </w:t>
      </w:r>
      <w:r w:rsidRPr="00A848B5">
        <w:rPr>
          <w:b/>
          <w:bCs/>
          <w:spacing w:val="-4"/>
        </w:rPr>
        <w:t>array</w:t>
      </w:r>
      <w:r>
        <w:rPr>
          <w:b/>
          <w:bCs/>
          <w:spacing w:val="-4"/>
        </w:rPr>
        <w:t xml:space="preserve">: </w:t>
      </w:r>
      <w:r>
        <w:t>If</w:t>
      </w:r>
      <w:r>
        <w:rPr>
          <w:spacing w:val="-6"/>
        </w:rPr>
        <w:t xml:space="preserve"> </w:t>
      </w:r>
      <w:r>
        <w:t>you</w:t>
      </w:r>
      <w:r>
        <w:rPr>
          <w:spacing w:val="-1"/>
        </w:rPr>
        <w:t xml:space="preserve"> </w:t>
      </w:r>
      <w:r>
        <w:t>declare</w:t>
      </w:r>
      <w:r>
        <w:rPr>
          <w:spacing w:val="-1"/>
        </w:rPr>
        <w:t xml:space="preserve"> </w:t>
      </w:r>
      <w:r>
        <w:t>an</w:t>
      </w:r>
      <w:r>
        <w:rPr>
          <w:spacing w:val="-1"/>
        </w:rPr>
        <w:t xml:space="preserve"> </w:t>
      </w:r>
      <w:r>
        <w:t>array</w:t>
      </w:r>
      <w:r>
        <w:rPr>
          <w:spacing w:val="-1"/>
        </w:rPr>
        <w:t xml:space="preserve"> </w:t>
      </w:r>
      <w:r>
        <w:t>without</w:t>
      </w:r>
      <w:r>
        <w:rPr>
          <w:spacing w:val="-1"/>
        </w:rPr>
        <w:t xml:space="preserve"> </w:t>
      </w:r>
      <w:r>
        <w:t>initializing</w:t>
      </w:r>
      <w:r>
        <w:rPr>
          <w:spacing w:val="-1"/>
        </w:rPr>
        <w:t xml:space="preserve"> </w:t>
      </w:r>
      <w:r>
        <w:t>it,</w:t>
      </w:r>
      <w:r>
        <w:rPr>
          <w:spacing w:val="-1"/>
        </w:rPr>
        <w:t xml:space="preserve"> </w:t>
      </w:r>
      <w:r>
        <w:t>it</w:t>
      </w:r>
      <w:r>
        <w:rPr>
          <w:spacing w:val="-1"/>
        </w:rPr>
        <w:t xml:space="preserve"> </w:t>
      </w:r>
      <w:r>
        <w:t>will</w:t>
      </w:r>
      <w:r>
        <w:rPr>
          <w:spacing w:val="-1"/>
        </w:rPr>
        <w:t xml:space="preserve"> </w:t>
      </w:r>
      <w:r>
        <w:t>contain</w:t>
      </w:r>
      <w:r>
        <w:rPr>
          <w:spacing w:val="-1"/>
        </w:rPr>
        <w:t xml:space="preserve"> </w:t>
      </w:r>
      <w:r>
        <w:t>undefined</w:t>
      </w:r>
      <w:r>
        <w:rPr>
          <w:spacing w:val="-1"/>
        </w:rPr>
        <w:t xml:space="preserve"> </w:t>
      </w:r>
      <w:r>
        <w:t>(garbage)</w:t>
      </w:r>
      <w:r>
        <w:rPr>
          <w:spacing w:val="-1"/>
        </w:rPr>
        <w:t xml:space="preserve"> </w:t>
      </w:r>
      <w:r>
        <w:rPr>
          <w:spacing w:val="-2"/>
        </w:rPr>
        <w:t>values.</w:t>
      </w:r>
    </w:p>
    <w:p w14:paraId="511AB227" w14:textId="77777777" w:rsidR="007A27B4" w:rsidRPr="004254EE" w:rsidRDefault="007A27B4" w:rsidP="007A27B4">
      <w:pPr>
        <w:pStyle w:val="NormalBPBHEB"/>
        <w:numPr>
          <w:ilvl w:val="0"/>
          <w:numId w:val="45"/>
        </w:numPr>
        <w:rPr>
          <w:b/>
          <w:bCs/>
        </w:rPr>
      </w:pPr>
      <w:r w:rsidRPr="004254EE">
        <w:rPr>
          <w:b/>
          <w:bCs/>
        </w:rPr>
        <w:t>Example:</w:t>
      </w:r>
    </w:p>
    <w:p w14:paraId="08316DC5" w14:textId="77777777" w:rsidR="007A27B4" w:rsidRDefault="007A27B4" w:rsidP="007A27B4">
      <w:pPr>
        <w:pStyle w:val="NormalBPBHEB"/>
        <w:rPr>
          <w:sz w:val="20"/>
        </w:rPr>
      </w:pPr>
    </w:p>
    <w:p w14:paraId="6B4CCBBF" w14:textId="77777777" w:rsidR="007A27B4" w:rsidRDefault="007A27B4">
      <w:pPr>
        <w:pStyle w:val="CodeBlockBPBHEB"/>
        <w:pPrChange w:id="43" w:author="Abhiram Arali" w:date="2024-11-12T17:02:00Z">
          <w:pPr>
            <w:pStyle w:val="BodyText"/>
            <w:spacing w:before="18"/>
            <w:ind w:left="107"/>
          </w:pPr>
        </w:pPrChange>
      </w:pPr>
      <w:r>
        <w:t>int</w:t>
      </w:r>
      <w:r>
        <w:rPr>
          <w:spacing w:val="-1"/>
        </w:rPr>
        <w:t xml:space="preserve"> </w:t>
      </w:r>
      <w:r>
        <w:t>numbers[5];</w:t>
      </w:r>
      <w:r>
        <w:rPr>
          <w:spacing w:val="-1"/>
        </w:rPr>
        <w:t xml:space="preserve"> </w:t>
      </w:r>
      <w:r>
        <w:t>//</w:t>
      </w:r>
      <w:r>
        <w:rPr>
          <w:spacing w:val="-1"/>
        </w:rPr>
        <w:t xml:space="preserve"> </w:t>
      </w:r>
      <w:r>
        <w:t>Elements</w:t>
      </w:r>
      <w:r>
        <w:rPr>
          <w:spacing w:val="-1"/>
        </w:rPr>
        <w:t xml:space="preserve"> </w:t>
      </w:r>
      <w:r>
        <w:t>will</w:t>
      </w:r>
      <w:r>
        <w:rPr>
          <w:spacing w:val="-1"/>
        </w:rPr>
        <w:t xml:space="preserve"> </w:t>
      </w:r>
      <w:r>
        <w:t>have</w:t>
      </w:r>
      <w:r>
        <w:rPr>
          <w:spacing w:val="-1"/>
        </w:rPr>
        <w:t xml:space="preserve"> </w:t>
      </w:r>
      <w:r>
        <w:t>garbage</w:t>
      </w:r>
      <w:r>
        <w:rPr>
          <w:spacing w:val="-1"/>
        </w:rPr>
        <w:t xml:space="preserve"> </w:t>
      </w:r>
      <w:r>
        <w:rPr>
          <w:spacing w:val="-2"/>
        </w:rPr>
        <w:t>values</w:t>
      </w:r>
    </w:p>
    <w:p w14:paraId="7C314C87" w14:textId="77777777" w:rsidR="007A27B4" w:rsidRDefault="007A27B4" w:rsidP="007A27B4">
      <w:pPr>
        <w:pStyle w:val="NormalBPBHEB"/>
        <w:rPr>
          <w:sz w:val="20"/>
        </w:rPr>
      </w:pPr>
    </w:p>
    <w:p w14:paraId="0A51D7B3" w14:textId="77777777" w:rsidR="007A27B4" w:rsidRPr="007E0F7E" w:rsidRDefault="007A27B4" w:rsidP="007A27B4">
      <w:pPr>
        <w:pStyle w:val="Heading3BPBHEB"/>
      </w:pPr>
      <w:r w:rsidRPr="007E0F7E">
        <w:t>Processing</w:t>
      </w:r>
      <w:r w:rsidRPr="007E0F7E">
        <w:rPr>
          <w:spacing w:val="-4"/>
        </w:rPr>
        <w:t xml:space="preserve"> </w:t>
      </w:r>
      <w:r w:rsidRPr="007E0F7E">
        <w:t>an</w:t>
      </w:r>
      <w:r w:rsidRPr="007E0F7E">
        <w:rPr>
          <w:spacing w:val="-2"/>
        </w:rPr>
        <w:t xml:space="preserve"> </w:t>
      </w:r>
      <w:r w:rsidRPr="00780450">
        <w:rPr>
          <w:spacing w:val="-4"/>
        </w:rPr>
        <w:t>array</w:t>
      </w:r>
    </w:p>
    <w:p w14:paraId="00CC9CDD" w14:textId="77777777" w:rsidR="007A27B4" w:rsidRDefault="007A27B4" w:rsidP="007A27B4">
      <w:pPr>
        <w:pStyle w:val="NormalBPBHEB"/>
      </w:pPr>
      <w:r>
        <w:t>Processing an array involves accessing, modifying, and performing operations on the array elements.</w:t>
      </w:r>
      <w:r>
        <w:rPr>
          <w:spacing w:val="-4"/>
        </w:rPr>
        <w:t xml:space="preserve"> </w:t>
      </w:r>
      <w:r>
        <w:t>This</w:t>
      </w:r>
      <w:r>
        <w:rPr>
          <w:spacing w:val="-4"/>
        </w:rPr>
        <w:t xml:space="preserve"> </w:t>
      </w:r>
      <w:r>
        <w:t>is</w:t>
      </w:r>
      <w:r>
        <w:rPr>
          <w:spacing w:val="-4"/>
        </w:rPr>
        <w:t xml:space="preserve"> </w:t>
      </w:r>
      <w:r>
        <w:t>done</w:t>
      </w:r>
      <w:r>
        <w:rPr>
          <w:spacing w:val="-6"/>
        </w:rPr>
        <w:t xml:space="preserve"> </w:t>
      </w:r>
      <w:r>
        <w:t>using</w:t>
      </w:r>
      <w:r>
        <w:rPr>
          <w:spacing w:val="-4"/>
        </w:rPr>
        <w:t xml:space="preserve"> </w:t>
      </w:r>
      <w:r>
        <w:t>loops</w:t>
      </w:r>
      <w:r>
        <w:rPr>
          <w:spacing w:val="-5"/>
        </w:rPr>
        <w:t xml:space="preserve"> </w:t>
      </w:r>
      <w:r>
        <w:t>since</w:t>
      </w:r>
      <w:r>
        <w:rPr>
          <w:spacing w:val="-4"/>
        </w:rPr>
        <w:t xml:space="preserve"> </w:t>
      </w:r>
      <w:r>
        <w:t>arrays</w:t>
      </w:r>
      <w:r>
        <w:rPr>
          <w:spacing w:val="-5"/>
        </w:rPr>
        <w:t xml:space="preserve"> </w:t>
      </w:r>
      <w:r>
        <w:t>are</w:t>
      </w:r>
      <w:r>
        <w:rPr>
          <w:spacing w:val="-6"/>
        </w:rPr>
        <w:t xml:space="preserve"> </w:t>
      </w:r>
      <w:r>
        <w:t>indexed,</w:t>
      </w:r>
      <w:r>
        <w:rPr>
          <w:spacing w:val="-3"/>
        </w:rPr>
        <w:t xml:space="preserve"> </w:t>
      </w:r>
      <w:r>
        <w:t>and</w:t>
      </w:r>
      <w:r>
        <w:rPr>
          <w:spacing w:val="-3"/>
        </w:rPr>
        <w:t xml:space="preserve"> </w:t>
      </w:r>
      <w:r>
        <w:t>looping</w:t>
      </w:r>
      <w:r>
        <w:rPr>
          <w:spacing w:val="-5"/>
        </w:rPr>
        <w:t xml:space="preserve"> </w:t>
      </w:r>
      <w:r>
        <w:t>constructs</w:t>
      </w:r>
      <w:r>
        <w:rPr>
          <w:spacing w:val="-4"/>
        </w:rPr>
        <w:t xml:space="preserve"> </w:t>
      </w:r>
      <w:r>
        <w:t>allow</w:t>
      </w:r>
      <w:r>
        <w:rPr>
          <w:spacing w:val="-5"/>
        </w:rPr>
        <w:t xml:space="preserve"> </w:t>
      </w:r>
      <w:r>
        <w:t>you to iterate through each element easily.</w:t>
      </w:r>
    </w:p>
    <w:p w14:paraId="44AA6B8E" w14:textId="77777777" w:rsidR="007A27B4" w:rsidRDefault="007A27B4" w:rsidP="007A27B4">
      <w:pPr>
        <w:pStyle w:val="NormalBPBHEB"/>
        <w:numPr>
          <w:ilvl w:val="0"/>
          <w:numId w:val="48"/>
        </w:numPr>
      </w:pPr>
      <w:r w:rsidRPr="004254EE">
        <w:rPr>
          <w:b/>
          <w:bCs/>
        </w:rPr>
        <w:t>Accessing</w:t>
      </w:r>
      <w:r w:rsidRPr="004254EE">
        <w:rPr>
          <w:b/>
          <w:bCs/>
          <w:spacing w:val="-3"/>
        </w:rPr>
        <w:t xml:space="preserve"> </w:t>
      </w:r>
      <w:r w:rsidRPr="00000297">
        <w:rPr>
          <w:b/>
          <w:bCs/>
        </w:rPr>
        <w:t>array</w:t>
      </w:r>
      <w:r w:rsidRPr="00776303">
        <w:rPr>
          <w:b/>
          <w:bCs/>
          <w:spacing w:val="-2"/>
        </w:rPr>
        <w:t xml:space="preserve"> elements</w:t>
      </w:r>
      <w:r>
        <w:rPr>
          <w:b/>
          <w:bCs/>
          <w:spacing w:val="-2"/>
        </w:rPr>
        <w:t xml:space="preserve">: </w:t>
      </w:r>
      <w:r>
        <w:t>You can access the elements of an array using the index of the array. The index starts from 0 and</w:t>
      </w:r>
      <w:r>
        <w:rPr>
          <w:spacing w:val="-1"/>
        </w:rPr>
        <w:t xml:space="preserve"> </w:t>
      </w:r>
      <w:r>
        <w:t>goes</w:t>
      </w:r>
      <w:r>
        <w:rPr>
          <w:spacing w:val="-1"/>
        </w:rPr>
        <w:t xml:space="preserve"> </w:t>
      </w:r>
      <w:r>
        <w:t>up</w:t>
      </w:r>
      <w:r>
        <w:rPr>
          <w:spacing w:val="-1"/>
        </w:rPr>
        <w:t xml:space="preserve"> </w:t>
      </w:r>
      <w:r>
        <w:t>to</w:t>
      </w:r>
      <w:r>
        <w:rPr>
          <w:spacing w:val="-1"/>
        </w:rPr>
        <w:t xml:space="preserve"> </w:t>
      </w:r>
      <w:r>
        <w:t>(size -</w:t>
      </w:r>
      <w:r>
        <w:rPr>
          <w:spacing w:val="-2"/>
        </w:rPr>
        <w:t xml:space="preserve"> </w:t>
      </w:r>
      <w:r>
        <w:t>1). For</w:t>
      </w:r>
      <w:r>
        <w:rPr>
          <w:spacing w:val="-2"/>
        </w:rPr>
        <w:t xml:space="preserve"> </w:t>
      </w:r>
      <w:r>
        <w:t>instance,</w:t>
      </w:r>
      <w:r>
        <w:rPr>
          <w:spacing w:val="-1"/>
        </w:rPr>
        <w:t xml:space="preserve"> </w:t>
      </w:r>
      <w:r>
        <w:t>in</w:t>
      </w:r>
      <w:r>
        <w:rPr>
          <w:spacing w:val="-1"/>
        </w:rPr>
        <w:t xml:space="preserve"> </w:t>
      </w:r>
      <w:r>
        <w:t>an</w:t>
      </w:r>
      <w:r>
        <w:rPr>
          <w:spacing w:val="-1"/>
        </w:rPr>
        <w:t xml:space="preserve"> </w:t>
      </w:r>
      <w:r>
        <w:t>array number[5],</w:t>
      </w:r>
      <w:r>
        <w:rPr>
          <w:spacing w:val="-1"/>
        </w:rPr>
        <w:t xml:space="preserve"> </w:t>
      </w:r>
      <w:r>
        <w:t>the first</w:t>
      </w:r>
      <w:r>
        <w:rPr>
          <w:spacing w:val="-1"/>
        </w:rPr>
        <w:t xml:space="preserve"> </w:t>
      </w:r>
      <w:r>
        <w:t>element</w:t>
      </w:r>
      <w:r>
        <w:rPr>
          <w:spacing w:val="-1"/>
        </w:rPr>
        <w:t xml:space="preserve"> </w:t>
      </w:r>
      <w:r>
        <w:t>is</w:t>
      </w:r>
      <w:r>
        <w:rPr>
          <w:spacing w:val="-1"/>
        </w:rPr>
        <w:t xml:space="preserve"> </w:t>
      </w:r>
      <w:r>
        <w:t>numbers[0], and the last element is numbers[4].</w:t>
      </w:r>
    </w:p>
    <w:p w14:paraId="58ECF2F0" w14:textId="77777777" w:rsidR="007A27B4" w:rsidRDefault="007A27B4" w:rsidP="007A27B4">
      <w:pPr>
        <w:pStyle w:val="NormalBPBHEB"/>
        <w:numPr>
          <w:ilvl w:val="0"/>
          <w:numId w:val="45"/>
        </w:numPr>
      </w:pPr>
      <w:r w:rsidRPr="004254EE">
        <w:rPr>
          <w:b/>
          <w:bCs/>
        </w:rPr>
        <w:t>Example</w:t>
      </w:r>
      <w:r>
        <w:t>:</w:t>
      </w:r>
    </w:p>
    <w:p w14:paraId="1530CA04" w14:textId="77777777" w:rsidR="007A27B4" w:rsidRDefault="007A27B4" w:rsidP="007A27B4">
      <w:pPr>
        <w:pStyle w:val="NormalBPBHEB"/>
        <w:rPr>
          <w:sz w:val="20"/>
        </w:rPr>
      </w:pPr>
    </w:p>
    <w:p w14:paraId="0BC2B35A" w14:textId="77777777" w:rsidR="007A27B4" w:rsidRDefault="007A27B4">
      <w:pPr>
        <w:pStyle w:val="CodeBlockBPBHEB"/>
        <w:pPrChange w:id="44" w:author="Abhiram Arali" w:date="2024-11-12T17:02:00Z">
          <w:pPr>
            <w:pStyle w:val="BodyText"/>
            <w:spacing w:before="18"/>
            <w:ind w:left="107"/>
          </w:pPr>
        </w:pPrChange>
      </w:pPr>
      <w:r>
        <w:t>int</w:t>
      </w:r>
      <w:r>
        <w:rPr>
          <w:spacing w:val="-1"/>
        </w:rPr>
        <w:t xml:space="preserve"> </w:t>
      </w:r>
      <w:r>
        <w:t>numbers[5]</w:t>
      </w:r>
      <w:r>
        <w:rPr>
          <w:spacing w:val="-2"/>
        </w:rPr>
        <w:t xml:space="preserve"> </w:t>
      </w:r>
      <w:r>
        <w:t>=</w:t>
      </w:r>
      <w:r>
        <w:rPr>
          <w:spacing w:val="-1"/>
        </w:rPr>
        <w:t xml:space="preserve"> </w:t>
      </w:r>
      <w:r>
        <w:t>{10,</w:t>
      </w:r>
      <w:r>
        <w:rPr>
          <w:spacing w:val="-1"/>
        </w:rPr>
        <w:t xml:space="preserve"> </w:t>
      </w:r>
      <w:r>
        <w:t>20,</w:t>
      </w:r>
      <w:r>
        <w:rPr>
          <w:spacing w:val="2"/>
        </w:rPr>
        <w:t xml:space="preserve"> </w:t>
      </w:r>
      <w:r>
        <w:t xml:space="preserve">30, 40, </w:t>
      </w:r>
      <w:r>
        <w:rPr>
          <w:spacing w:val="-4"/>
        </w:rPr>
        <w:t>50};</w:t>
      </w:r>
    </w:p>
    <w:p w14:paraId="47674A81" w14:textId="77777777" w:rsidR="007A27B4" w:rsidRDefault="007A27B4">
      <w:pPr>
        <w:pStyle w:val="CodeBlockBPBHEB"/>
        <w:pPrChange w:id="45" w:author="Abhiram Arali" w:date="2024-11-12T17:02:00Z">
          <w:pPr>
            <w:pStyle w:val="BodyText"/>
            <w:spacing w:before="19"/>
          </w:pPr>
        </w:pPrChange>
      </w:pPr>
    </w:p>
    <w:p w14:paraId="60A2034A" w14:textId="77777777" w:rsidR="007A27B4" w:rsidRDefault="007A27B4">
      <w:pPr>
        <w:pStyle w:val="CodeBlockBPBHEB"/>
        <w:pPrChange w:id="46" w:author="Abhiram Arali" w:date="2024-11-12T17:02:00Z">
          <w:pPr>
            <w:pStyle w:val="BodyText"/>
            <w:ind w:left="107"/>
          </w:pPr>
        </w:pPrChange>
      </w:pPr>
      <w:r>
        <w:t>printf("%d",</w:t>
      </w:r>
      <w:r>
        <w:rPr>
          <w:spacing w:val="-1"/>
        </w:rPr>
        <w:t xml:space="preserve"> </w:t>
      </w:r>
      <w:r>
        <w:t>numbers[2]);</w:t>
      </w:r>
      <w:r>
        <w:rPr>
          <w:spacing w:val="-1"/>
        </w:rPr>
        <w:t xml:space="preserve"> </w:t>
      </w:r>
      <w:r>
        <w:t>//</w:t>
      </w:r>
      <w:r>
        <w:rPr>
          <w:spacing w:val="-1"/>
        </w:rPr>
        <w:t xml:space="preserve"> </w:t>
      </w:r>
      <w:r>
        <w:t xml:space="preserve">Outputs </w:t>
      </w:r>
      <w:r>
        <w:rPr>
          <w:spacing w:val="-5"/>
        </w:rPr>
        <w:t>30</w:t>
      </w:r>
    </w:p>
    <w:p w14:paraId="42651236" w14:textId="77777777" w:rsidR="007A27B4" w:rsidRDefault="007A27B4" w:rsidP="007A27B4">
      <w:pPr>
        <w:pStyle w:val="NormalBPBHEB"/>
        <w:rPr>
          <w:sz w:val="20"/>
        </w:rPr>
      </w:pPr>
    </w:p>
    <w:p w14:paraId="3A7883C6" w14:textId="77777777" w:rsidR="007A27B4" w:rsidRDefault="007A27B4" w:rsidP="007A27B4">
      <w:pPr>
        <w:pStyle w:val="NormalBPBHEB"/>
        <w:numPr>
          <w:ilvl w:val="0"/>
          <w:numId w:val="50"/>
        </w:numPr>
      </w:pPr>
      <w:r w:rsidRPr="004254EE">
        <w:rPr>
          <w:b/>
          <w:bCs/>
        </w:rPr>
        <w:t>Modifying</w:t>
      </w:r>
      <w:r w:rsidRPr="004254EE">
        <w:rPr>
          <w:b/>
          <w:bCs/>
          <w:spacing w:val="-2"/>
        </w:rPr>
        <w:t xml:space="preserve"> </w:t>
      </w:r>
      <w:r w:rsidRPr="00CA0698">
        <w:rPr>
          <w:b/>
          <w:bCs/>
        </w:rPr>
        <w:t>array</w:t>
      </w:r>
      <w:r w:rsidRPr="00CA0698">
        <w:rPr>
          <w:b/>
          <w:bCs/>
          <w:spacing w:val="-2"/>
        </w:rPr>
        <w:t xml:space="preserve"> elements: </w:t>
      </w:r>
      <w:r>
        <w:t>You</w:t>
      </w:r>
      <w:r>
        <w:rPr>
          <w:spacing w:val="-9"/>
        </w:rPr>
        <w:t xml:space="preserve"> </w:t>
      </w:r>
      <w:r>
        <w:t>can</w:t>
      </w:r>
      <w:r>
        <w:rPr>
          <w:spacing w:val="-5"/>
        </w:rPr>
        <w:t xml:space="preserve"> </w:t>
      </w:r>
      <w:r>
        <w:t>modify</w:t>
      </w:r>
      <w:r>
        <w:rPr>
          <w:spacing w:val="-5"/>
        </w:rPr>
        <w:t xml:space="preserve"> </w:t>
      </w:r>
      <w:r>
        <w:t>any</w:t>
      </w:r>
      <w:r>
        <w:rPr>
          <w:spacing w:val="-5"/>
        </w:rPr>
        <w:t xml:space="preserve"> </w:t>
      </w:r>
      <w:r>
        <w:t>element</w:t>
      </w:r>
      <w:r>
        <w:rPr>
          <w:spacing w:val="-5"/>
        </w:rPr>
        <w:t xml:space="preserve"> </w:t>
      </w:r>
      <w:r>
        <w:t>in</w:t>
      </w:r>
      <w:r>
        <w:rPr>
          <w:spacing w:val="-6"/>
        </w:rPr>
        <w:t xml:space="preserve"> </w:t>
      </w:r>
      <w:r>
        <w:t>the</w:t>
      </w:r>
      <w:r>
        <w:rPr>
          <w:spacing w:val="-6"/>
        </w:rPr>
        <w:t xml:space="preserve"> </w:t>
      </w:r>
      <w:r>
        <w:t>array</w:t>
      </w:r>
      <w:r>
        <w:rPr>
          <w:spacing w:val="-5"/>
        </w:rPr>
        <w:t xml:space="preserve"> </w:t>
      </w:r>
      <w:r>
        <w:t>by</w:t>
      </w:r>
      <w:r>
        <w:rPr>
          <w:spacing w:val="-6"/>
        </w:rPr>
        <w:t xml:space="preserve"> </w:t>
      </w:r>
      <w:r>
        <w:t>assigning</w:t>
      </w:r>
      <w:r>
        <w:rPr>
          <w:spacing w:val="-5"/>
        </w:rPr>
        <w:t xml:space="preserve"> </w:t>
      </w:r>
      <w:r>
        <w:t>a</w:t>
      </w:r>
      <w:r>
        <w:rPr>
          <w:spacing w:val="-7"/>
        </w:rPr>
        <w:t xml:space="preserve"> </w:t>
      </w:r>
      <w:r>
        <w:t>new</w:t>
      </w:r>
      <w:r>
        <w:rPr>
          <w:spacing w:val="-6"/>
        </w:rPr>
        <w:t xml:space="preserve"> </w:t>
      </w:r>
      <w:r>
        <w:t>value</w:t>
      </w:r>
      <w:r>
        <w:rPr>
          <w:spacing w:val="-6"/>
        </w:rPr>
        <w:t xml:space="preserve"> </w:t>
      </w:r>
      <w:r>
        <w:t>to</w:t>
      </w:r>
      <w:r>
        <w:rPr>
          <w:spacing w:val="-6"/>
        </w:rPr>
        <w:t xml:space="preserve"> </w:t>
      </w:r>
      <w:r>
        <w:t>the</w:t>
      </w:r>
      <w:r>
        <w:rPr>
          <w:spacing w:val="-3"/>
        </w:rPr>
        <w:t xml:space="preserve"> </w:t>
      </w:r>
      <w:r>
        <w:t>corresponding</w:t>
      </w:r>
      <w:r>
        <w:rPr>
          <w:spacing w:val="-5"/>
        </w:rPr>
        <w:t xml:space="preserve"> </w:t>
      </w:r>
      <w:r>
        <w:rPr>
          <w:spacing w:val="-2"/>
        </w:rPr>
        <w:t>index.</w:t>
      </w:r>
    </w:p>
    <w:p w14:paraId="3C641AD2" w14:textId="77777777" w:rsidR="007A27B4" w:rsidRPr="004254EE" w:rsidRDefault="007A27B4" w:rsidP="007A27B4">
      <w:pPr>
        <w:pStyle w:val="NormalBPBHEB"/>
        <w:numPr>
          <w:ilvl w:val="0"/>
          <w:numId w:val="51"/>
        </w:numPr>
        <w:rPr>
          <w:b/>
          <w:bCs/>
        </w:rPr>
      </w:pPr>
      <w:r w:rsidRPr="004254EE">
        <w:rPr>
          <w:b/>
          <w:bCs/>
        </w:rPr>
        <w:t>Example:</w:t>
      </w:r>
    </w:p>
    <w:p w14:paraId="6765C699" w14:textId="77777777" w:rsidR="007A27B4" w:rsidRDefault="007A27B4" w:rsidP="007A27B4">
      <w:pPr>
        <w:pStyle w:val="NormalBPBHEB"/>
        <w:rPr>
          <w:sz w:val="20"/>
        </w:rPr>
      </w:pPr>
    </w:p>
    <w:p w14:paraId="4680D364" w14:textId="77777777" w:rsidR="007A27B4" w:rsidRDefault="007A27B4">
      <w:pPr>
        <w:pStyle w:val="CodeBlockBPBHEB"/>
        <w:pPrChange w:id="47" w:author="Abhiram Arali" w:date="2024-11-12T17:02:00Z">
          <w:pPr>
            <w:pStyle w:val="BodyText"/>
            <w:spacing w:before="18"/>
            <w:ind w:left="107"/>
          </w:pPr>
        </w:pPrChange>
      </w:pPr>
      <w:r>
        <w:t>int</w:t>
      </w:r>
      <w:r>
        <w:rPr>
          <w:spacing w:val="-1"/>
        </w:rPr>
        <w:t xml:space="preserve"> </w:t>
      </w:r>
      <w:r>
        <w:t>numbers[5]</w:t>
      </w:r>
      <w:r>
        <w:rPr>
          <w:spacing w:val="-2"/>
        </w:rPr>
        <w:t xml:space="preserve"> </w:t>
      </w:r>
      <w:r>
        <w:t>=</w:t>
      </w:r>
      <w:r>
        <w:rPr>
          <w:spacing w:val="-1"/>
        </w:rPr>
        <w:t xml:space="preserve"> </w:t>
      </w:r>
      <w:r>
        <w:t>{10,</w:t>
      </w:r>
      <w:r>
        <w:rPr>
          <w:spacing w:val="-1"/>
        </w:rPr>
        <w:t xml:space="preserve"> </w:t>
      </w:r>
      <w:r>
        <w:t>20,</w:t>
      </w:r>
      <w:r>
        <w:rPr>
          <w:spacing w:val="2"/>
        </w:rPr>
        <w:t xml:space="preserve"> </w:t>
      </w:r>
      <w:r>
        <w:t xml:space="preserve">30, 40, </w:t>
      </w:r>
      <w:r>
        <w:rPr>
          <w:spacing w:val="-4"/>
        </w:rPr>
        <w:t>50};</w:t>
      </w:r>
    </w:p>
    <w:p w14:paraId="573A8E2D" w14:textId="77777777" w:rsidR="007A27B4" w:rsidRDefault="007A27B4">
      <w:pPr>
        <w:pStyle w:val="CodeBlockBPBHEB"/>
        <w:pPrChange w:id="48" w:author="Abhiram Arali" w:date="2024-11-12T17:02:00Z">
          <w:pPr>
            <w:pStyle w:val="BodyText"/>
            <w:spacing w:before="21"/>
          </w:pPr>
        </w:pPrChange>
      </w:pPr>
    </w:p>
    <w:p w14:paraId="7C6D2EEF" w14:textId="77777777" w:rsidR="007A27B4" w:rsidRDefault="007A27B4">
      <w:pPr>
        <w:pStyle w:val="CodeBlockBPBHEB"/>
        <w:pPrChange w:id="49" w:author="Abhiram Arali" w:date="2024-11-12T17:02:00Z">
          <w:pPr>
            <w:pStyle w:val="BodyText"/>
            <w:spacing w:before="1"/>
            <w:ind w:left="107"/>
          </w:pPr>
        </w:pPrChange>
      </w:pPr>
      <w:r>
        <w:t>numbers[3]</w:t>
      </w:r>
      <w:r>
        <w:rPr>
          <w:spacing w:val="-5"/>
        </w:rPr>
        <w:t xml:space="preserve"> </w:t>
      </w:r>
      <w:r>
        <w:t>=</w:t>
      </w:r>
      <w:r>
        <w:rPr>
          <w:spacing w:val="-1"/>
        </w:rPr>
        <w:t xml:space="preserve"> </w:t>
      </w:r>
      <w:r>
        <w:t>100; //</w:t>
      </w:r>
      <w:r>
        <w:rPr>
          <w:spacing w:val="-1"/>
        </w:rPr>
        <w:t xml:space="preserve"> </w:t>
      </w:r>
      <w:r>
        <w:t>Changes the 4th element</w:t>
      </w:r>
      <w:r>
        <w:rPr>
          <w:spacing w:val="-1"/>
        </w:rPr>
        <w:t xml:space="preserve"> </w:t>
      </w:r>
      <w:r>
        <w:t xml:space="preserve">from 40 to </w:t>
      </w:r>
      <w:r>
        <w:rPr>
          <w:spacing w:val="-5"/>
        </w:rPr>
        <w:t>100</w:t>
      </w:r>
    </w:p>
    <w:p w14:paraId="03AE77D2" w14:textId="77777777" w:rsidR="007A27B4" w:rsidRDefault="007A27B4" w:rsidP="007A27B4">
      <w:pPr>
        <w:pStyle w:val="NormalBPBHEB"/>
        <w:rPr>
          <w:sz w:val="20"/>
        </w:rPr>
      </w:pPr>
    </w:p>
    <w:p w14:paraId="57376378" w14:textId="77777777" w:rsidR="007A27B4" w:rsidRDefault="007A27B4" w:rsidP="007A27B4">
      <w:pPr>
        <w:pStyle w:val="NormalBPBHEB"/>
        <w:numPr>
          <w:ilvl w:val="0"/>
          <w:numId w:val="53"/>
        </w:numPr>
      </w:pPr>
      <w:r w:rsidRPr="004254EE">
        <w:rPr>
          <w:b/>
          <w:bCs/>
        </w:rPr>
        <w:t>Looping</w:t>
      </w:r>
      <w:r w:rsidRPr="004254EE">
        <w:rPr>
          <w:b/>
          <w:bCs/>
          <w:spacing w:val="-4"/>
        </w:rPr>
        <w:t xml:space="preserve"> </w:t>
      </w:r>
      <w:r w:rsidRPr="005A0978">
        <w:rPr>
          <w:b/>
          <w:bCs/>
        </w:rPr>
        <w:t>through</w:t>
      </w:r>
      <w:r w:rsidRPr="005A0978">
        <w:rPr>
          <w:b/>
          <w:bCs/>
          <w:spacing w:val="-1"/>
        </w:rPr>
        <w:t xml:space="preserve"> </w:t>
      </w:r>
      <w:r w:rsidRPr="005A0978">
        <w:rPr>
          <w:b/>
          <w:bCs/>
        </w:rPr>
        <w:t>an</w:t>
      </w:r>
      <w:r w:rsidRPr="005A0978">
        <w:rPr>
          <w:b/>
          <w:bCs/>
          <w:spacing w:val="-3"/>
        </w:rPr>
        <w:t xml:space="preserve"> </w:t>
      </w:r>
      <w:r w:rsidRPr="005A0978">
        <w:rPr>
          <w:b/>
          <w:bCs/>
          <w:spacing w:val="-4"/>
        </w:rPr>
        <w:t xml:space="preserve">array: </w:t>
      </w:r>
      <w:r>
        <w:t>To</w:t>
      </w:r>
      <w:r>
        <w:rPr>
          <w:spacing w:val="-10"/>
        </w:rPr>
        <w:t xml:space="preserve"> </w:t>
      </w:r>
      <w:r>
        <w:t>process</w:t>
      </w:r>
      <w:r>
        <w:rPr>
          <w:spacing w:val="-9"/>
        </w:rPr>
        <w:t xml:space="preserve"> </w:t>
      </w:r>
      <w:r>
        <w:t>all</w:t>
      </w:r>
      <w:r>
        <w:rPr>
          <w:spacing w:val="-9"/>
        </w:rPr>
        <w:t xml:space="preserve"> </w:t>
      </w:r>
      <w:r>
        <w:t>elements</w:t>
      </w:r>
      <w:r>
        <w:rPr>
          <w:spacing w:val="-9"/>
        </w:rPr>
        <w:t xml:space="preserve"> </w:t>
      </w:r>
      <w:r>
        <w:t>of</w:t>
      </w:r>
      <w:r>
        <w:rPr>
          <w:spacing w:val="-10"/>
        </w:rPr>
        <w:t xml:space="preserve"> </w:t>
      </w:r>
      <w:r>
        <w:t>an</w:t>
      </w:r>
      <w:r>
        <w:rPr>
          <w:spacing w:val="-10"/>
        </w:rPr>
        <w:t xml:space="preserve"> </w:t>
      </w:r>
      <w:r>
        <w:t>array,</w:t>
      </w:r>
      <w:r>
        <w:rPr>
          <w:spacing w:val="-10"/>
        </w:rPr>
        <w:t xml:space="preserve"> </w:t>
      </w:r>
      <w:r>
        <w:t>you</w:t>
      </w:r>
      <w:r>
        <w:rPr>
          <w:spacing w:val="-10"/>
        </w:rPr>
        <w:t xml:space="preserve"> </w:t>
      </w:r>
      <w:r>
        <w:t>can</w:t>
      </w:r>
      <w:r>
        <w:rPr>
          <w:spacing w:val="-10"/>
        </w:rPr>
        <w:t xml:space="preserve"> </w:t>
      </w:r>
      <w:r>
        <w:t>use</w:t>
      </w:r>
      <w:r>
        <w:rPr>
          <w:spacing w:val="-10"/>
        </w:rPr>
        <w:t xml:space="preserve"> </w:t>
      </w:r>
      <w:r>
        <w:t>looping</w:t>
      </w:r>
      <w:r>
        <w:rPr>
          <w:spacing w:val="-9"/>
        </w:rPr>
        <w:t xml:space="preserve"> </w:t>
      </w:r>
      <w:r>
        <w:t>constructs</w:t>
      </w:r>
      <w:r>
        <w:rPr>
          <w:spacing w:val="-9"/>
        </w:rPr>
        <w:t xml:space="preserve"> </w:t>
      </w:r>
      <w:r>
        <w:t>like</w:t>
      </w:r>
      <w:r>
        <w:rPr>
          <w:spacing w:val="-11"/>
        </w:rPr>
        <w:t xml:space="preserve"> </w:t>
      </w:r>
      <w:r>
        <w:t>for,</w:t>
      </w:r>
      <w:r>
        <w:rPr>
          <w:spacing w:val="-7"/>
        </w:rPr>
        <w:t xml:space="preserve"> </w:t>
      </w:r>
      <w:r>
        <w:t>while,</w:t>
      </w:r>
      <w:r>
        <w:rPr>
          <w:spacing w:val="-10"/>
        </w:rPr>
        <w:t xml:space="preserve"> </w:t>
      </w:r>
      <w:r>
        <w:t>or</w:t>
      </w:r>
      <w:r>
        <w:rPr>
          <w:spacing w:val="-10"/>
        </w:rPr>
        <w:t xml:space="preserve"> </w:t>
      </w:r>
      <w:r>
        <w:t>do-while. Typically, loops are the most commonly used for iterating through arrays.</w:t>
      </w:r>
    </w:p>
    <w:p w14:paraId="02EFC492" w14:textId="77777777" w:rsidR="007A27B4" w:rsidRPr="004254EE" w:rsidRDefault="007A27B4" w:rsidP="007A27B4">
      <w:pPr>
        <w:pStyle w:val="NormalBPBHEB"/>
        <w:numPr>
          <w:ilvl w:val="0"/>
          <w:numId w:val="54"/>
        </w:numPr>
        <w:rPr>
          <w:b/>
          <w:bCs/>
        </w:rPr>
      </w:pPr>
      <w:r w:rsidRPr="004254EE">
        <w:rPr>
          <w:b/>
          <w:bCs/>
        </w:rPr>
        <w:t>Example:</w:t>
      </w:r>
    </w:p>
    <w:p w14:paraId="4354BD93" w14:textId="77777777" w:rsidR="007A27B4" w:rsidRDefault="007A27B4" w:rsidP="007A27B4">
      <w:pPr>
        <w:pStyle w:val="NormalBPBHEB"/>
        <w:rPr>
          <w:sz w:val="20"/>
        </w:rPr>
      </w:pPr>
    </w:p>
    <w:p w14:paraId="24F99483" w14:textId="77777777" w:rsidR="007A27B4" w:rsidRDefault="007A27B4">
      <w:pPr>
        <w:pStyle w:val="CodeBlockBPBHEB"/>
        <w:pPrChange w:id="50" w:author="Abhiram Arali" w:date="2024-11-12T17:02:00Z">
          <w:pPr>
            <w:pStyle w:val="BodyText"/>
            <w:spacing w:before="18"/>
            <w:ind w:left="107"/>
          </w:pPr>
        </w:pPrChange>
      </w:pPr>
      <w:r>
        <w:t>int</w:t>
      </w:r>
      <w:r>
        <w:rPr>
          <w:spacing w:val="-1"/>
        </w:rPr>
        <w:t xml:space="preserve"> </w:t>
      </w:r>
      <w:r>
        <w:t>numbers[5]</w:t>
      </w:r>
      <w:r>
        <w:rPr>
          <w:spacing w:val="-2"/>
        </w:rPr>
        <w:t xml:space="preserve"> </w:t>
      </w:r>
      <w:r>
        <w:t>=</w:t>
      </w:r>
      <w:r>
        <w:rPr>
          <w:spacing w:val="-1"/>
        </w:rPr>
        <w:t xml:space="preserve"> </w:t>
      </w:r>
      <w:r>
        <w:t>{10,</w:t>
      </w:r>
      <w:r>
        <w:rPr>
          <w:spacing w:val="-1"/>
        </w:rPr>
        <w:t xml:space="preserve"> </w:t>
      </w:r>
      <w:r>
        <w:t>20,</w:t>
      </w:r>
      <w:r>
        <w:rPr>
          <w:spacing w:val="2"/>
        </w:rPr>
        <w:t xml:space="preserve"> </w:t>
      </w:r>
      <w:r>
        <w:t xml:space="preserve">30, 40, </w:t>
      </w:r>
      <w:r>
        <w:rPr>
          <w:spacing w:val="-4"/>
        </w:rPr>
        <w:t>50};</w:t>
      </w:r>
    </w:p>
    <w:p w14:paraId="15C3237C" w14:textId="77777777" w:rsidR="007A27B4" w:rsidRDefault="007A27B4">
      <w:pPr>
        <w:pStyle w:val="CodeBlockBPBHEB"/>
        <w:pPrChange w:id="51" w:author="Abhiram Arali" w:date="2024-11-12T17:02:00Z">
          <w:pPr>
            <w:pStyle w:val="BodyText"/>
            <w:spacing w:before="19"/>
          </w:pPr>
        </w:pPrChange>
      </w:pPr>
    </w:p>
    <w:p w14:paraId="7A3500DE" w14:textId="77777777" w:rsidR="007A27B4" w:rsidRDefault="007A27B4">
      <w:pPr>
        <w:pStyle w:val="CodeBlockBPBHEB"/>
        <w:pPrChange w:id="52" w:author="Abhiram Arali" w:date="2024-11-12T17:02:00Z">
          <w:pPr>
            <w:pStyle w:val="BodyText"/>
            <w:spacing w:line="499" w:lineRule="auto"/>
            <w:ind w:left="107" w:right="6344"/>
          </w:pPr>
        </w:pPrChange>
      </w:pPr>
      <w:r>
        <w:t>//</w:t>
      </w:r>
      <w:r>
        <w:rPr>
          <w:spacing w:val="-8"/>
        </w:rPr>
        <w:t xml:space="preserve"> </w:t>
      </w:r>
      <w:r>
        <w:t>Loop</w:t>
      </w:r>
      <w:r>
        <w:rPr>
          <w:spacing w:val="-8"/>
        </w:rPr>
        <w:t xml:space="preserve"> </w:t>
      </w:r>
      <w:r>
        <w:t>to</w:t>
      </w:r>
      <w:r>
        <w:rPr>
          <w:spacing w:val="-8"/>
        </w:rPr>
        <w:t xml:space="preserve"> </w:t>
      </w:r>
      <w:r>
        <w:t>print</w:t>
      </w:r>
      <w:r>
        <w:rPr>
          <w:spacing w:val="-8"/>
        </w:rPr>
        <w:t xml:space="preserve"> </w:t>
      </w:r>
      <w:r>
        <w:t>all</w:t>
      </w:r>
      <w:r>
        <w:rPr>
          <w:spacing w:val="-8"/>
        </w:rPr>
        <w:t xml:space="preserve"> </w:t>
      </w:r>
      <w:r>
        <w:t>elements for(int i = 0; i &lt; 5; i++) {</w:t>
      </w:r>
    </w:p>
    <w:p w14:paraId="5E6F4706" w14:textId="77777777" w:rsidR="007A27B4" w:rsidRDefault="007A27B4">
      <w:pPr>
        <w:pStyle w:val="CodeBlockBPBHEB"/>
        <w:pPrChange w:id="53" w:author="Abhiram Arali" w:date="2024-11-12T17:02:00Z">
          <w:pPr>
            <w:pStyle w:val="BodyText"/>
            <w:spacing w:line="276" w:lineRule="exact"/>
            <w:ind w:left="347"/>
          </w:pPr>
        </w:pPrChange>
      </w:pPr>
      <w:r>
        <w:t>printf("%d</w:t>
      </w:r>
      <w:r>
        <w:rPr>
          <w:spacing w:val="-1"/>
        </w:rPr>
        <w:t xml:space="preserve"> </w:t>
      </w:r>
      <w:r>
        <w:t>",</w:t>
      </w:r>
      <w:r>
        <w:rPr>
          <w:spacing w:val="-1"/>
        </w:rPr>
        <w:t xml:space="preserve"> </w:t>
      </w:r>
      <w:r>
        <w:rPr>
          <w:spacing w:val="-2"/>
        </w:rPr>
        <w:t>numbers[i]);</w:t>
      </w:r>
    </w:p>
    <w:p w14:paraId="6E048D1D" w14:textId="77777777" w:rsidR="007A27B4" w:rsidRDefault="007A27B4">
      <w:pPr>
        <w:pStyle w:val="CodeBlockBPBHEB"/>
        <w:pPrChange w:id="54" w:author="Abhiram Arali" w:date="2024-11-12T17:02:00Z">
          <w:pPr>
            <w:pStyle w:val="BodyText"/>
            <w:spacing w:before="24"/>
          </w:pPr>
        </w:pPrChange>
      </w:pPr>
    </w:p>
    <w:p w14:paraId="3FA68CDE" w14:textId="77777777" w:rsidR="007A27B4" w:rsidRDefault="007A27B4">
      <w:pPr>
        <w:pStyle w:val="CodeBlockBPBHEB"/>
        <w:rPr>
          <w:sz w:val="24"/>
        </w:rPr>
        <w:pPrChange w:id="55" w:author="Abhiram Arali" w:date="2024-11-12T17:02:00Z">
          <w:pPr>
            <w:ind w:left="107"/>
          </w:pPr>
        </w:pPrChange>
      </w:pPr>
      <w:r>
        <w:rPr>
          <w:spacing w:val="-10"/>
          <w:sz w:val="24"/>
        </w:rPr>
        <w:t>}</w:t>
      </w:r>
    </w:p>
    <w:p w14:paraId="7376F9BC" w14:textId="77777777" w:rsidR="007A27B4" w:rsidRDefault="007A27B4" w:rsidP="007A27B4">
      <w:pPr>
        <w:pStyle w:val="NormalBPBHEB"/>
        <w:rPr>
          <w:sz w:val="20"/>
        </w:rPr>
      </w:pPr>
    </w:p>
    <w:p w14:paraId="3657A060" w14:textId="77777777" w:rsidR="007A27B4" w:rsidRDefault="007A27B4" w:rsidP="007A27B4">
      <w:pPr>
        <w:pStyle w:val="NormalBPBHEB"/>
        <w:ind w:left="720"/>
      </w:pPr>
      <w:r>
        <w:t>This</w:t>
      </w:r>
      <w:r>
        <w:rPr>
          <w:spacing w:val="-10"/>
        </w:rPr>
        <w:t xml:space="preserve"> </w:t>
      </w:r>
      <w:r>
        <w:t>loop</w:t>
      </w:r>
      <w:r>
        <w:rPr>
          <w:spacing w:val="-10"/>
        </w:rPr>
        <w:t xml:space="preserve"> </w:t>
      </w:r>
      <w:r>
        <w:t>accesses</w:t>
      </w:r>
      <w:r>
        <w:rPr>
          <w:spacing w:val="-11"/>
        </w:rPr>
        <w:t xml:space="preserve"> </w:t>
      </w:r>
      <w:r>
        <w:t>each</w:t>
      </w:r>
      <w:r>
        <w:rPr>
          <w:spacing w:val="-11"/>
        </w:rPr>
        <w:t xml:space="preserve"> </w:t>
      </w:r>
      <w:r>
        <w:t>element</w:t>
      </w:r>
      <w:r>
        <w:rPr>
          <w:spacing w:val="-10"/>
        </w:rPr>
        <w:t xml:space="preserve"> </w:t>
      </w:r>
      <w:r>
        <w:t>of</w:t>
      </w:r>
      <w:r>
        <w:rPr>
          <w:spacing w:val="-11"/>
        </w:rPr>
        <w:t xml:space="preserve"> </w:t>
      </w:r>
      <w:r>
        <w:t>the</w:t>
      </w:r>
      <w:r>
        <w:rPr>
          <w:spacing w:val="-11"/>
        </w:rPr>
        <w:t xml:space="preserve"> </w:t>
      </w:r>
      <w:r>
        <w:t>array</w:t>
      </w:r>
      <w:r>
        <w:rPr>
          <w:spacing w:val="-11"/>
        </w:rPr>
        <w:t xml:space="preserve"> </w:t>
      </w:r>
      <w:r>
        <w:t>numbers</w:t>
      </w:r>
      <w:r>
        <w:rPr>
          <w:spacing w:val="-11"/>
        </w:rPr>
        <w:t xml:space="preserve"> </w:t>
      </w:r>
      <w:r>
        <w:t>using</w:t>
      </w:r>
      <w:r>
        <w:rPr>
          <w:spacing w:val="-10"/>
        </w:rPr>
        <w:t xml:space="preserve"> </w:t>
      </w:r>
      <w:r>
        <w:t>the</w:t>
      </w:r>
      <w:r>
        <w:rPr>
          <w:spacing w:val="-11"/>
        </w:rPr>
        <w:t xml:space="preserve"> </w:t>
      </w:r>
      <w:r>
        <w:t>index</w:t>
      </w:r>
      <w:r>
        <w:rPr>
          <w:spacing w:val="-11"/>
        </w:rPr>
        <w:t xml:space="preserve"> </w:t>
      </w:r>
      <w:r>
        <w:t>i,</w:t>
      </w:r>
      <w:r>
        <w:rPr>
          <w:spacing w:val="-10"/>
        </w:rPr>
        <w:t xml:space="preserve"> </w:t>
      </w:r>
      <w:r>
        <w:t>and</w:t>
      </w:r>
      <w:r>
        <w:rPr>
          <w:spacing w:val="-13"/>
        </w:rPr>
        <w:t xml:space="preserve"> </w:t>
      </w:r>
      <w:r>
        <w:t>prints</w:t>
      </w:r>
      <w:r>
        <w:rPr>
          <w:spacing w:val="-10"/>
        </w:rPr>
        <w:t xml:space="preserve"> </w:t>
      </w:r>
      <w:r>
        <w:t>the</w:t>
      </w:r>
      <w:r>
        <w:rPr>
          <w:spacing w:val="-11"/>
        </w:rPr>
        <w:t xml:space="preserve"> </w:t>
      </w:r>
      <w:r>
        <w:t>elements one by one.</w:t>
      </w:r>
    </w:p>
    <w:p w14:paraId="5AB05F1C" w14:textId="77777777" w:rsidR="007A27B4" w:rsidRDefault="007A27B4" w:rsidP="007A27B4">
      <w:pPr>
        <w:pStyle w:val="NormalBPBHEB"/>
      </w:pPr>
    </w:p>
    <w:p w14:paraId="3B3DA604" w14:textId="77777777" w:rsidR="007A27B4" w:rsidRDefault="007A27B4" w:rsidP="007A27B4">
      <w:pPr>
        <w:pStyle w:val="Heading3BPBHEB"/>
      </w:pPr>
      <w:r>
        <w:t>Basic</w:t>
      </w:r>
      <w:r>
        <w:rPr>
          <w:spacing w:val="-2"/>
        </w:rPr>
        <w:t xml:space="preserve"> operations</w:t>
      </w:r>
      <w:r w:rsidRPr="006079A1">
        <w:t xml:space="preserve"> </w:t>
      </w:r>
      <w:r>
        <w:t>processing</w:t>
      </w:r>
      <w:r>
        <w:rPr>
          <w:spacing w:val="-2"/>
        </w:rPr>
        <w:t xml:space="preserve"> </w:t>
      </w:r>
      <w:r>
        <w:t>arrays</w:t>
      </w:r>
    </w:p>
    <w:p w14:paraId="4716B00F" w14:textId="77777777" w:rsidR="007A27B4" w:rsidRDefault="007A27B4" w:rsidP="007A27B4">
      <w:pPr>
        <w:pStyle w:val="NormalBPBHEB"/>
      </w:pPr>
      <w:r>
        <w:t>You can perform several operations on arrays, such as summing all the elements, finding the largest or smallest element, and more. Here is how you can process the elements to perform basic tasks:</w:t>
      </w:r>
    </w:p>
    <w:p w14:paraId="4C6D09AA" w14:textId="77777777" w:rsidR="007A27B4" w:rsidRPr="004254EE" w:rsidRDefault="007A27B4" w:rsidP="007A27B4">
      <w:pPr>
        <w:pStyle w:val="NormalBPBHEB"/>
        <w:numPr>
          <w:ilvl w:val="0"/>
          <w:numId w:val="55"/>
        </w:numPr>
        <w:rPr>
          <w:b/>
          <w:bCs/>
        </w:rPr>
      </w:pPr>
      <w:r w:rsidRPr="004254EE">
        <w:rPr>
          <w:b/>
          <w:bCs/>
        </w:rPr>
        <w:t>Summing</w:t>
      </w:r>
      <w:r w:rsidRPr="004254EE">
        <w:rPr>
          <w:b/>
          <w:bCs/>
          <w:spacing w:val="-1"/>
        </w:rPr>
        <w:t xml:space="preserve"> </w:t>
      </w:r>
      <w:r w:rsidRPr="006E17BD">
        <w:rPr>
          <w:b/>
          <w:bCs/>
        </w:rPr>
        <w:t xml:space="preserve">array </w:t>
      </w:r>
      <w:r w:rsidRPr="006E17BD">
        <w:rPr>
          <w:b/>
          <w:bCs/>
          <w:spacing w:val="-2"/>
        </w:rPr>
        <w:t>elem</w:t>
      </w:r>
      <w:r w:rsidRPr="004254EE">
        <w:rPr>
          <w:b/>
          <w:bCs/>
          <w:spacing w:val="-2"/>
        </w:rPr>
        <w:t>ents:</w:t>
      </w:r>
    </w:p>
    <w:p w14:paraId="0E188CE9" w14:textId="77777777" w:rsidR="007A27B4" w:rsidRDefault="007A27B4" w:rsidP="007A27B4">
      <w:pPr>
        <w:pStyle w:val="NormalBPBHEB"/>
        <w:rPr>
          <w:sz w:val="20"/>
        </w:rPr>
      </w:pPr>
    </w:p>
    <w:p w14:paraId="5EE28B6D" w14:textId="77777777" w:rsidR="007A27B4" w:rsidRDefault="007A27B4">
      <w:pPr>
        <w:pStyle w:val="CodeBlockBPBHEB"/>
        <w:pPrChange w:id="56" w:author="Abhiram Arali" w:date="2024-11-12T17:02:00Z">
          <w:pPr>
            <w:pStyle w:val="BodyText"/>
            <w:spacing w:before="18" w:line="499" w:lineRule="auto"/>
            <w:ind w:left="107" w:right="5288"/>
          </w:pPr>
        </w:pPrChange>
      </w:pPr>
      <w:r>
        <w:t>int</w:t>
      </w:r>
      <w:r>
        <w:rPr>
          <w:spacing w:val="-5"/>
        </w:rPr>
        <w:t xml:space="preserve"> </w:t>
      </w:r>
      <w:r>
        <w:t>numbers[5]</w:t>
      </w:r>
      <w:r>
        <w:rPr>
          <w:spacing w:val="-7"/>
        </w:rPr>
        <w:t xml:space="preserve"> </w:t>
      </w:r>
      <w:r>
        <w:t>=</w:t>
      </w:r>
      <w:r>
        <w:rPr>
          <w:spacing w:val="-6"/>
        </w:rPr>
        <w:t xml:space="preserve"> </w:t>
      </w:r>
      <w:r>
        <w:t>{10,</w:t>
      </w:r>
      <w:r>
        <w:rPr>
          <w:spacing w:val="-5"/>
        </w:rPr>
        <w:t xml:space="preserve"> </w:t>
      </w:r>
      <w:r>
        <w:t>20,</w:t>
      </w:r>
      <w:r>
        <w:rPr>
          <w:spacing w:val="-4"/>
        </w:rPr>
        <w:t xml:space="preserve"> </w:t>
      </w:r>
      <w:r>
        <w:t>30,</w:t>
      </w:r>
      <w:r>
        <w:rPr>
          <w:spacing w:val="-5"/>
        </w:rPr>
        <w:t xml:space="preserve"> </w:t>
      </w:r>
      <w:r>
        <w:t>40,</w:t>
      </w:r>
      <w:r>
        <w:rPr>
          <w:spacing w:val="-5"/>
        </w:rPr>
        <w:t xml:space="preserve"> </w:t>
      </w:r>
      <w:r>
        <w:t>50}; int sum = 0;</w:t>
      </w:r>
    </w:p>
    <w:p w14:paraId="340BCB0F" w14:textId="77777777" w:rsidR="007A27B4" w:rsidRDefault="007A27B4">
      <w:pPr>
        <w:pStyle w:val="CodeBlockBPBHEB"/>
        <w:pPrChange w:id="57" w:author="Abhiram Arali" w:date="2024-11-12T17:02:00Z">
          <w:pPr>
            <w:pStyle w:val="BodyText"/>
            <w:spacing w:line="275" w:lineRule="exact"/>
            <w:ind w:left="107"/>
          </w:pPr>
        </w:pPrChange>
      </w:pPr>
      <w:r>
        <w:t>for(int</w:t>
      </w:r>
      <w:r>
        <w:rPr>
          <w:spacing w:val="-1"/>
        </w:rPr>
        <w:t xml:space="preserve"> </w:t>
      </w:r>
      <w:r>
        <w:t>i =</w:t>
      </w:r>
      <w:r>
        <w:rPr>
          <w:spacing w:val="-2"/>
        </w:rPr>
        <w:t xml:space="preserve"> </w:t>
      </w:r>
      <w:r>
        <w:t>0; i</w:t>
      </w:r>
      <w:r>
        <w:rPr>
          <w:spacing w:val="-1"/>
        </w:rPr>
        <w:t xml:space="preserve"> </w:t>
      </w:r>
      <w:r>
        <w:t>&lt;</w:t>
      </w:r>
      <w:r>
        <w:rPr>
          <w:spacing w:val="-1"/>
        </w:rPr>
        <w:t xml:space="preserve"> </w:t>
      </w:r>
      <w:r>
        <w:t>5;</w:t>
      </w:r>
      <w:r>
        <w:rPr>
          <w:spacing w:val="-1"/>
        </w:rPr>
        <w:t xml:space="preserve"> </w:t>
      </w:r>
      <w:r>
        <w:t xml:space="preserve">i++) </w:t>
      </w:r>
      <w:r>
        <w:rPr>
          <w:spacing w:val="-10"/>
        </w:rPr>
        <w:t>{</w:t>
      </w:r>
    </w:p>
    <w:p w14:paraId="4379DEF5" w14:textId="77777777" w:rsidR="007A27B4" w:rsidRDefault="007A27B4">
      <w:pPr>
        <w:pStyle w:val="CodeBlockBPBHEB"/>
        <w:pPrChange w:id="58" w:author="Abhiram Arali" w:date="2024-11-12T17:02:00Z">
          <w:pPr>
            <w:pStyle w:val="BodyText"/>
            <w:spacing w:before="22"/>
          </w:pPr>
        </w:pPrChange>
      </w:pPr>
    </w:p>
    <w:p w14:paraId="356B350C" w14:textId="77777777" w:rsidR="007A27B4" w:rsidRDefault="007A27B4">
      <w:pPr>
        <w:pStyle w:val="CodeBlockBPBHEB"/>
        <w:pPrChange w:id="59" w:author="Abhiram Arali" w:date="2024-11-12T17:02:00Z">
          <w:pPr>
            <w:pStyle w:val="BodyText"/>
            <w:ind w:left="347"/>
          </w:pPr>
        </w:pPrChange>
      </w:pPr>
      <w:r>
        <w:t>sum</w:t>
      </w:r>
      <w:r>
        <w:rPr>
          <w:spacing w:val="-1"/>
        </w:rPr>
        <w:t xml:space="preserve"> </w:t>
      </w:r>
      <w:r>
        <w:t>+=</w:t>
      </w:r>
      <w:r>
        <w:rPr>
          <w:spacing w:val="-3"/>
        </w:rPr>
        <w:t xml:space="preserve"> </w:t>
      </w:r>
      <w:r>
        <w:t>numbers[i];</w:t>
      </w:r>
      <w:r>
        <w:rPr>
          <w:spacing w:val="-1"/>
        </w:rPr>
        <w:t xml:space="preserve"> </w:t>
      </w:r>
      <w:r>
        <w:t>//</w:t>
      </w:r>
      <w:r>
        <w:rPr>
          <w:spacing w:val="1"/>
        </w:rPr>
        <w:t xml:space="preserve"> </w:t>
      </w:r>
      <w:r>
        <w:t>Adds</w:t>
      </w:r>
      <w:r>
        <w:rPr>
          <w:spacing w:val="-1"/>
        </w:rPr>
        <w:t xml:space="preserve"> </w:t>
      </w:r>
      <w:r>
        <w:t>each</w:t>
      </w:r>
      <w:r>
        <w:rPr>
          <w:spacing w:val="1"/>
        </w:rPr>
        <w:t xml:space="preserve"> </w:t>
      </w:r>
      <w:r>
        <w:t>element</w:t>
      </w:r>
      <w:r>
        <w:rPr>
          <w:spacing w:val="-1"/>
        </w:rPr>
        <w:t xml:space="preserve"> </w:t>
      </w:r>
      <w:r>
        <w:t>to</w:t>
      </w:r>
      <w:r>
        <w:rPr>
          <w:spacing w:val="-1"/>
        </w:rPr>
        <w:t xml:space="preserve"> </w:t>
      </w:r>
      <w:r>
        <w:rPr>
          <w:spacing w:val="-5"/>
        </w:rPr>
        <w:t>sum</w:t>
      </w:r>
    </w:p>
    <w:p w14:paraId="6CDED13E" w14:textId="77777777" w:rsidR="007A27B4" w:rsidRDefault="007A27B4">
      <w:pPr>
        <w:pStyle w:val="CodeBlockBPBHEB"/>
        <w:pPrChange w:id="60" w:author="Abhiram Arali" w:date="2024-11-12T17:02:00Z">
          <w:pPr>
            <w:pStyle w:val="BodyText"/>
            <w:spacing w:before="22"/>
          </w:pPr>
        </w:pPrChange>
      </w:pPr>
    </w:p>
    <w:p w14:paraId="3B0E2718" w14:textId="77777777" w:rsidR="007A27B4" w:rsidRDefault="007A27B4">
      <w:pPr>
        <w:pStyle w:val="CodeBlockBPBHEB"/>
        <w:rPr>
          <w:sz w:val="24"/>
        </w:rPr>
        <w:pPrChange w:id="61" w:author="Abhiram Arali" w:date="2024-11-12T17:02:00Z">
          <w:pPr>
            <w:ind w:left="107"/>
          </w:pPr>
        </w:pPrChange>
      </w:pPr>
      <w:r>
        <w:rPr>
          <w:spacing w:val="-10"/>
          <w:sz w:val="24"/>
        </w:rPr>
        <w:t>}</w:t>
      </w:r>
    </w:p>
    <w:p w14:paraId="28FE8907" w14:textId="77777777" w:rsidR="007A27B4" w:rsidRDefault="007A27B4">
      <w:pPr>
        <w:pStyle w:val="CodeBlockBPBHEB"/>
        <w:pPrChange w:id="62" w:author="Abhiram Arali" w:date="2024-11-12T17:02:00Z">
          <w:pPr>
            <w:pStyle w:val="BodyText"/>
            <w:spacing w:before="24"/>
          </w:pPr>
        </w:pPrChange>
      </w:pPr>
    </w:p>
    <w:p w14:paraId="47DBAC0E" w14:textId="77777777" w:rsidR="007A27B4" w:rsidRDefault="007A27B4">
      <w:pPr>
        <w:pStyle w:val="CodeBlockBPBHEB"/>
        <w:pPrChange w:id="63" w:author="Abhiram Arali" w:date="2024-11-12T17:02:00Z">
          <w:pPr>
            <w:pStyle w:val="BodyText"/>
            <w:ind w:left="107"/>
          </w:pPr>
        </w:pPrChange>
      </w:pPr>
      <w:r>
        <w:t>printf("Sum</w:t>
      </w:r>
      <w:r>
        <w:rPr>
          <w:spacing w:val="-1"/>
        </w:rPr>
        <w:t xml:space="preserve"> </w:t>
      </w:r>
      <w:r>
        <w:t>= %d",</w:t>
      </w:r>
      <w:r>
        <w:rPr>
          <w:spacing w:val="-1"/>
        </w:rPr>
        <w:t xml:space="preserve"> </w:t>
      </w:r>
      <w:r>
        <w:t>sum); // Outputs:</w:t>
      </w:r>
      <w:r>
        <w:rPr>
          <w:spacing w:val="-3"/>
        </w:rPr>
        <w:t xml:space="preserve"> </w:t>
      </w:r>
      <w:r>
        <w:t xml:space="preserve">Sum = </w:t>
      </w:r>
      <w:r>
        <w:rPr>
          <w:spacing w:val="-5"/>
        </w:rPr>
        <w:t>150</w:t>
      </w:r>
    </w:p>
    <w:p w14:paraId="51647F1C" w14:textId="77777777" w:rsidR="007A27B4" w:rsidRDefault="007A27B4" w:rsidP="007A27B4">
      <w:pPr>
        <w:pStyle w:val="NormalBPBHEB"/>
        <w:rPr>
          <w:sz w:val="20"/>
        </w:rPr>
      </w:pPr>
    </w:p>
    <w:p w14:paraId="176D2FD7" w14:textId="77777777" w:rsidR="007A27B4" w:rsidRPr="004254EE" w:rsidRDefault="007A27B4" w:rsidP="007A27B4">
      <w:pPr>
        <w:pStyle w:val="NormalBPBHEB"/>
        <w:numPr>
          <w:ilvl w:val="0"/>
          <w:numId w:val="56"/>
        </w:numPr>
        <w:rPr>
          <w:b/>
          <w:bCs/>
        </w:rPr>
      </w:pPr>
      <w:r w:rsidRPr="004254EE">
        <w:rPr>
          <w:b/>
          <w:bCs/>
        </w:rPr>
        <w:t>Finding</w:t>
      </w:r>
      <w:r w:rsidRPr="004254EE">
        <w:rPr>
          <w:b/>
          <w:bCs/>
          <w:spacing w:val="-1"/>
        </w:rPr>
        <w:t xml:space="preserve"> </w:t>
      </w:r>
      <w:r w:rsidRPr="00132E8D">
        <w:rPr>
          <w:b/>
          <w:bCs/>
        </w:rPr>
        <w:t xml:space="preserve">maximum or minimum </w:t>
      </w:r>
      <w:r w:rsidRPr="005C14FB">
        <w:rPr>
          <w:b/>
          <w:bCs/>
          <w:spacing w:val="-2"/>
        </w:rPr>
        <w:t>element:</w:t>
      </w:r>
    </w:p>
    <w:p w14:paraId="52D0F657" w14:textId="77777777" w:rsidR="007A27B4" w:rsidRDefault="007A27B4" w:rsidP="007A27B4">
      <w:pPr>
        <w:pStyle w:val="NormalBPBHEB"/>
      </w:pPr>
    </w:p>
    <w:p w14:paraId="35873A07" w14:textId="77777777" w:rsidR="007A27B4" w:rsidRDefault="007A27B4">
      <w:pPr>
        <w:pStyle w:val="CodeBlockBPBHEB"/>
        <w:pPrChange w:id="64" w:author="Abhiram Arali" w:date="2024-11-12T17:02:00Z">
          <w:pPr>
            <w:pStyle w:val="BodyText"/>
            <w:spacing w:before="18"/>
            <w:ind w:left="107"/>
          </w:pPr>
        </w:pPrChange>
      </w:pPr>
      <w:r>
        <w:t>int</w:t>
      </w:r>
      <w:r>
        <w:rPr>
          <w:spacing w:val="-1"/>
        </w:rPr>
        <w:t xml:space="preserve"> </w:t>
      </w:r>
      <w:r>
        <w:t>numbers[5]</w:t>
      </w:r>
      <w:r>
        <w:rPr>
          <w:spacing w:val="-2"/>
        </w:rPr>
        <w:t xml:space="preserve"> </w:t>
      </w:r>
      <w:r>
        <w:t>=</w:t>
      </w:r>
      <w:r>
        <w:rPr>
          <w:spacing w:val="-1"/>
        </w:rPr>
        <w:t xml:space="preserve"> </w:t>
      </w:r>
      <w:r>
        <w:t>{10,</w:t>
      </w:r>
      <w:r>
        <w:rPr>
          <w:spacing w:val="-1"/>
        </w:rPr>
        <w:t xml:space="preserve"> </w:t>
      </w:r>
      <w:r>
        <w:t>20,</w:t>
      </w:r>
      <w:r>
        <w:rPr>
          <w:spacing w:val="2"/>
        </w:rPr>
        <w:t xml:space="preserve"> </w:t>
      </w:r>
      <w:r>
        <w:t xml:space="preserve">30, 40, </w:t>
      </w:r>
      <w:r>
        <w:rPr>
          <w:spacing w:val="-4"/>
        </w:rPr>
        <w:t>50};</w:t>
      </w:r>
    </w:p>
    <w:p w14:paraId="1FC9F0E4" w14:textId="77777777" w:rsidR="007A27B4" w:rsidRDefault="007A27B4">
      <w:pPr>
        <w:pStyle w:val="CodeBlockBPBHEB"/>
        <w:pPrChange w:id="65" w:author="Abhiram Arali" w:date="2024-11-12T17:02:00Z">
          <w:pPr>
            <w:pStyle w:val="BodyText"/>
            <w:spacing w:before="19"/>
          </w:pPr>
        </w:pPrChange>
      </w:pPr>
    </w:p>
    <w:p w14:paraId="212B2635" w14:textId="77777777" w:rsidR="007A27B4" w:rsidRDefault="007A27B4">
      <w:pPr>
        <w:pStyle w:val="CodeBlockBPBHEB"/>
        <w:pPrChange w:id="66" w:author="Abhiram Arali" w:date="2024-11-12T17:02:00Z">
          <w:pPr>
            <w:pStyle w:val="BodyText"/>
            <w:spacing w:before="1" w:line="499" w:lineRule="auto"/>
            <w:ind w:left="107" w:right="3221"/>
          </w:pPr>
        </w:pPrChange>
      </w:pPr>
      <w:r>
        <w:t>int</w:t>
      </w:r>
      <w:r>
        <w:rPr>
          <w:spacing w:val="-5"/>
        </w:rPr>
        <w:t xml:space="preserve"> </w:t>
      </w:r>
      <w:r>
        <w:t>max</w:t>
      </w:r>
      <w:r>
        <w:rPr>
          <w:spacing w:val="-5"/>
        </w:rPr>
        <w:t xml:space="preserve"> </w:t>
      </w:r>
      <w:r>
        <w:t>=</w:t>
      </w:r>
      <w:r>
        <w:rPr>
          <w:spacing w:val="-7"/>
        </w:rPr>
        <w:t xml:space="preserve"> </w:t>
      </w:r>
      <w:r>
        <w:t>numbers[0];</w:t>
      </w:r>
      <w:r>
        <w:rPr>
          <w:spacing w:val="-5"/>
        </w:rPr>
        <w:t xml:space="preserve"> </w:t>
      </w:r>
      <w:r>
        <w:t>//</w:t>
      </w:r>
      <w:r>
        <w:rPr>
          <w:spacing w:val="-3"/>
        </w:rPr>
        <w:t xml:space="preserve"> </w:t>
      </w:r>
      <w:r>
        <w:t>Assume</w:t>
      </w:r>
      <w:r>
        <w:rPr>
          <w:spacing w:val="-5"/>
        </w:rPr>
        <w:t xml:space="preserve"> </w:t>
      </w:r>
      <w:r>
        <w:t>first</w:t>
      </w:r>
      <w:r>
        <w:rPr>
          <w:spacing w:val="-5"/>
        </w:rPr>
        <w:t xml:space="preserve"> </w:t>
      </w:r>
      <w:r>
        <w:t>element</w:t>
      </w:r>
      <w:r>
        <w:rPr>
          <w:spacing w:val="-5"/>
        </w:rPr>
        <w:t xml:space="preserve"> </w:t>
      </w:r>
      <w:r>
        <w:t>is</w:t>
      </w:r>
      <w:r>
        <w:rPr>
          <w:spacing w:val="-5"/>
        </w:rPr>
        <w:t xml:space="preserve"> </w:t>
      </w:r>
      <w:r>
        <w:t>largest for(int i = 1; i &lt; 5; i++) {</w:t>
      </w:r>
    </w:p>
    <w:p w14:paraId="0F658EC2" w14:textId="77777777" w:rsidR="007A27B4" w:rsidRDefault="007A27B4">
      <w:pPr>
        <w:pStyle w:val="CodeBlockBPBHEB"/>
        <w:pPrChange w:id="67" w:author="Abhiram Arali" w:date="2024-11-12T17:02:00Z">
          <w:pPr>
            <w:pStyle w:val="BodyText"/>
            <w:spacing w:before="1"/>
            <w:ind w:left="347"/>
          </w:pPr>
        </w:pPrChange>
      </w:pPr>
      <w:r>
        <w:t>if(numbers[i]</w:t>
      </w:r>
      <w:r>
        <w:rPr>
          <w:spacing w:val="-1"/>
        </w:rPr>
        <w:t xml:space="preserve"> </w:t>
      </w:r>
      <w:r>
        <w:t>&gt;</w:t>
      </w:r>
      <w:r>
        <w:rPr>
          <w:spacing w:val="-2"/>
        </w:rPr>
        <w:t xml:space="preserve"> </w:t>
      </w:r>
      <w:r>
        <w:t>max)</w:t>
      </w:r>
      <w:r>
        <w:rPr>
          <w:spacing w:val="-2"/>
        </w:rPr>
        <w:t xml:space="preserve"> </w:t>
      </w:r>
      <w:r>
        <w:rPr>
          <w:spacing w:val="-10"/>
        </w:rPr>
        <w:t>{</w:t>
      </w:r>
    </w:p>
    <w:p w14:paraId="4622513D" w14:textId="77777777" w:rsidR="007A27B4" w:rsidRDefault="007A27B4">
      <w:pPr>
        <w:pStyle w:val="CodeBlockBPBHEB"/>
        <w:pPrChange w:id="68" w:author="Abhiram Arali" w:date="2024-11-12T17:02:00Z">
          <w:pPr>
            <w:pStyle w:val="BodyText"/>
            <w:spacing w:before="22"/>
          </w:pPr>
        </w:pPrChange>
      </w:pPr>
    </w:p>
    <w:p w14:paraId="2D9363CF" w14:textId="77777777" w:rsidR="007A27B4" w:rsidRDefault="007A27B4">
      <w:pPr>
        <w:pStyle w:val="CodeBlockBPBHEB"/>
        <w:pPrChange w:id="69" w:author="Abhiram Arali" w:date="2024-11-12T17:02:00Z">
          <w:pPr>
            <w:pStyle w:val="BodyText"/>
            <w:ind w:left="587"/>
          </w:pPr>
        </w:pPrChange>
      </w:pPr>
      <w:r>
        <w:t>max</w:t>
      </w:r>
      <w:r>
        <w:rPr>
          <w:spacing w:val="-3"/>
        </w:rPr>
        <w:t xml:space="preserve"> </w:t>
      </w:r>
      <w:r>
        <w:t>=</w:t>
      </w:r>
      <w:r>
        <w:rPr>
          <w:spacing w:val="-2"/>
        </w:rPr>
        <w:t xml:space="preserve"> </w:t>
      </w:r>
      <w:r>
        <w:t>numbers[i];</w:t>
      </w:r>
      <w:r>
        <w:rPr>
          <w:spacing w:val="-1"/>
        </w:rPr>
        <w:t xml:space="preserve"> </w:t>
      </w:r>
      <w:r>
        <w:t>// Update max</w:t>
      </w:r>
      <w:r>
        <w:rPr>
          <w:spacing w:val="-1"/>
        </w:rPr>
        <w:t xml:space="preserve"> </w:t>
      </w:r>
      <w:r>
        <w:t>if larger</w:t>
      </w:r>
      <w:r>
        <w:rPr>
          <w:spacing w:val="-1"/>
        </w:rPr>
        <w:t xml:space="preserve"> </w:t>
      </w:r>
      <w:r>
        <w:t xml:space="preserve">element is </w:t>
      </w:r>
      <w:r>
        <w:rPr>
          <w:spacing w:val="-2"/>
        </w:rPr>
        <w:t>found</w:t>
      </w:r>
    </w:p>
    <w:p w14:paraId="0A68BD17" w14:textId="77777777" w:rsidR="007A27B4" w:rsidRDefault="007A27B4">
      <w:pPr>
        <w:pStyle w:val="CodeBlockBPBHEB"/>
        <w:pPrChange w:id="70" w:author="Abhiram Arali" w:date="2024-11-12T17:02:00Z">
          <w:pPr>
            <w:pStyle w:val="BodyText"/>
            <w:spacing w:before="21"/>
          </w:pPr>
        </w:pPrChange>
      </w:pPr>
    </w:p>
    <w:p w14:paraId="6F2ADA5E" w14:textId="77777777" w:rsidR="007A27B4" w:rsidRDefault="007A27B4">
      <w:pPr>
        <w:pStyle w:val="CodeBlockBPBHEB"/>
        <w:rPr>
          <w:sz w:val="24"/>
        </w:rPr>
        <w:pPrChange w:id="71" w:author="Abhiram Arali" w:date="2024-11-12T17:02:00Z">
          <w:pPr>
            <w:spacing w:before="1"/>
            <w:ind w:left="347"/>
          </w:pPr>
        </w:pPrChange>
      </w:pPr>
      <w:r>
        <w:rPr>
          <w:spacing w:val="-10"/>
          <w:sz w:val="24"/>
        </w:rPr>
        <w:t>}</w:t>
      </w:r>
    </w:p>
    <w:p w14:paraId="5A083F22" w14:textId="77777777" w:rsidR="007A27B4" w:rsidRDefault="007A27B4">
      <w:pPr>
        <w:pStyle w:val="CodeBlockBPBHEB"/>
        <w:pPrChange w:id="72" w:author="Abhiram Arali" w:date="2024-11-12T17:02:00Z">
          <w:pPr>
            <w:pStyle w:val="BodyText"/>
            <w:spacing w:before="21"/>
          </w:pPr>
        </w:pPrChange>
      </w:pPr>
    </w:p>
    <w:p w14:paraId="096AE647" w14:textId="77777777" w:rsidR="007A27B4" w:rsidRDefault="007A27B4">
      <w:pPr>
        <w:pStyle w:val="CodeBlockBPBHEB"/>
        <w:rPr>
          <w:sz w:val="24"/>
        </w:rPr>
        <w:pPrChange w:id="73" w:author="Abhiram Arali" w:date="2024-11-12T17:02:00Z">
          <w:pPr>
            <w:ind w:left="107"/>
          </w:pPr>
        </w:pPrChange>
      </w:pPr>
      <w:r>
        <w:rPr>
          <w:spacing w:val="-10"/>
          <w:sz w:val="24"/>
        </w:rPr>
        <w:t>}</w:t>
      </w:r>
    </w:p>
    <w:p w14:paraId="6510ECFC" w14:textId="77777777" w:rsidR="007A27B4" w:rsidRDefault="007A27B4">
      <w:pPr>
        <w:pStyle w:val="CodeBlockBPBHEB"/>
        <w:pPrChange w:id="74" w:author="Abhiram Arali" w:date="2024-11-12T17:02:00Z">
          <w:pPr>
            <w:pStyle w:val="BodyText"/>
            <w:spacing w:before="22"/>
          </w:pPr>
        </w:pPrChange>
      </w:pPr>
    </w:p>
    <w:p w14:paraId="55606C6B" w14:textId="77777777" w:rsidR="007A27B4" w:rsidRDefault="007A27B4">
      <w:pPr>
        <w:pStyle w:val="CodeBlockBPBHEB"/>
        <w:pPrChange w:id="75" w:author="Abhiram Arali" w:date="2024-11-12T17:02:00Z">
          <w:pPr>
            <w:pStyle w:val="BodyText"/>
            <w:ind w:left="107"/>
          </w:pPr>
        </w:pPrChange>
      </w:pPr>
      <w:r>
        <w:lastRenderedPageBreak/>
        <w:t>printf("Maximum</w:t>
      </w:r>
      <w:r>
        <w:rPr>
          <w:spacing w:val="-1"/>
        </w:rPr>
        <w:t xml:space="preserve"> </w:t>
      </w:r>
      <w:r>
        <w:t>element</w:t>
      </w:r>
      <w:r>
        <w:rPr>
          <w:spacing w:val="-1"/>
        </w:rPr>
        <w:t xml:space="preserve"> </w:t>
      </w:r>
      <w:r>
        <w:t>=</w:t>
      </w:r>
      <w:r>
        <w:rPr>
          <w:spacing w:val="-1"/>
        </w:rPr>
        <w:t xml:space="preserve"> </w:t>
      </w:r>
      <w:r>
        <w:t>%d",</w:t>
      </w:r>
      <w:r>
        <w:rPr>
          <w:spacing w:val="-1"/>
        </w:rPr>
        <w:t xml:space="preserve"> </w:t>
      </w:r>
      <w:r>
        <w:t>max); //</w:t>
      </w:r>
      <w:r>
        <w:rPr>
          <w:spacing w:val="-1"/>
        </w:rPr>
        <w:t xml:space="preserve"> </w:t>
      </w:r>
      <w:r>
        <w:t>Outputs:</w:t>
      </w:r>
      <w:r>
        <w:rPr>
          <w:spacing w:val="-1"/>
        </w:rPr>
        <w:t xml:space="preserve"> </w:t>
      </w:r>
      <w:r>
        <w:t>Maximum</w:t>
      </w:r>
      <w:r>
        <w:rPr>
          <w:spacing w:val="-1"/>
        </w:rPr>
        <w:t xml:space="preserve"> </w:t>
      </w:r>
      <w:r>
        <w:t>element</w:t>
      </w:r>
      <w:r>
        <w:rPr>
          <w:spacing w:val="-1"/>
        </w:rPr>
        <w:t xml:space="preserve"> </w:t>
      </w:r>
      <w:r>
        <w:t xml:space="preserve">= </w:t>
      </w:r>
      <w:r>
        <w:rPr>
          <w:spacing w:val="-5"/>
        </w:rPr>
        <w:t>50</w:t>
      </w:r>
    </w:p>
    <w:p w14:paraId="6F2C1BC9" w14:textId="77777777" w:rsidR="007A27B4" w:rsidRDefault="007A27B4" w:rsidP="007A27B4">
      <w:pPr>
        <w:pStyle w:val="NormalBPBHEB"/>
        <w:rPr>
          <w:i/>
          <w:sz w:val="20"/>
        </w:rPr>
      </w:pPr>
    </w:p>
    <w:p w14:paraId="0A32E2D6" w14:textId="77777777" w:rsidR="007A27B4" w:rsidRDefault="007A27B4" w:rsidP="007A27B4">
      <w:pPr>
        <w:pStyle w:val="NormalBPBHEB"/>
      </w:pPr>
      <w:r>
        <w:t>In this example, the array is processed to find the largest element by comparing each element to the current maximum.</w:t>
      </w:r>
    </w:p>
    <w:p w14:paraId="5D34E61C" w14:textId="77777777" w:rsidR="007A27B4" w:rsidRDefault="007A27B4" w:rsidP="007A27B4">
      <w:pPr>
        <w:pStyle w:val="NormalBPBHEB"/>
      </w:pPr>
    </w:p>
    <w:p w14:paraId="516CAD1E" w14:textId="77777777" w:rsidR="007A27B4" w:rsidRDefault="007A27B4" w:rsidP="007A27B4">
      <w:pPr>
        <w:pStyle w:val="Heading2BPBHEB"/>
      </w:pPr>
      <w:r>
        <w:t>Multidimensional</w:t>
      </w:r>
      <w:r>
        <w:rPr>
          <w:spacing w:val="-3"/>
        </w:rPr>
        <w:t xml:space="preserve"> </w:t>
      </w:r>
      <w:r>
        <w:t>array</w:t>
      </w:r>
      <w:r>
        <w:rPr>
          <w:spacing w:val="-2"/>
        </w:rPr>
        <w:t xml:space="preserve"> </w:t>
      </w:r>
      <w:r>
        <w:t>initialization</w:t>
      </w:r>
      <w:r>
        <w:rPr>
          <w:spacing w:val="-2"/>
        </w:rPr>
        <w:t xml:space="preserve"> </w:t>
      </w:r>
      <w:r>
        <w:t>and</w:t>
      </w:r>
      <w:r>
        <w:rPr>
          <w:spacing w:val="-2"/>
        </w:rPr>
        <w:t xml:space="preserve"> processing</w:t>
      </w:r>
    </w:p>
    <w:p w14:paraId="513A35C8" w14:textId="77777777" w:rsidR="007A27B4" w:rsidRDefault="007A27B4" w:rsidP="007A27B4">
      <w:pPr>
        <w:pStyle w:val="NormalBPBHEB"/>
      </w:pPr>
      <w:r>
        <w:t>For multidimensional arrays, initialization and processing follow the same principles as one-dimensional arrays, but with more indices.</w:t>
      </w:r>
    </w:p>
    <w:p w14:paraId="412E2A59" w14:textId="77777777" w:rsidR="007A27B4" w:rsidRDefault="007A27B4" w:rsidP="007A27B4">
      <w:pPr>
        <w:pStyle w:val="NormalBPBHEB"/>
      </w:pPr>
      <w:r w:rsidRPr="004254EE">
        <w:rPr>
          <w:b/>
          <w:bCs/>
        </w:rPr>
        <w:t>Example</w:t>
      </w:r>
      <w:r>
        <w:t>:</w:t>
      </w:r>
    </w:p>
    <w:p w14:paraId="231B795E" w14:textId="77777777" w:rsidR="007A27B4" w:rsidRDefault="007A27B4">
      <w:pPr>
        <w:pStyle w:val="CodeBlockBPBHEB"/>
        <w:pPrChange w:id="76" w:author="Abhiram Arali" w:date="2024-11-12T17:02:00Z">
          <w:pPr>
            <w:pStyle w:val="BodyText"/>
            <w:spacing w:before="18"/>
            <w:ind w:left="107"/>
          </w:pPr>
        </w:pPrChange>
      </w:pPr>
      <w:r>
        <w:t>int</w:t>
      </w:r>
      <w:r>
        <w:rPr>
          <w:spacing w:val="-1"/>
        </w:rPr>
        <w:t xml:space="preserve"> </w:t>
      </w:r>
      <w:r>
        <w:t>matrix[2][3]</w:t>
      </w:r>
      <w:r>
        <w:rPr>
          <w:spacing w:val="-3"/>
        </w:rPr>
        <w:t xml:space="preserve"> </w:t>
      </w:r>
      <w:r>
        <w:t>=</w:t>
      </w:r>
      <w:r>
        <w:rPr>
          <w:spacing w:val="-1"/>
        </w:rPr>
        <w:t xml:space="preserve"> </w:t>
      </w:r>
      <w:r>
        <w:rPr>
          <w:spacing w:val="-10"/>
        </w:rPr>
        <w:t>{</w:t>
      </w:r>
    </w:p>
    <w:p w14:paraId="700BC73D" w14:textId="77777777" w:rsidR="007A27B4" w:rsidRDefault="007A27B4">
      <w:pPr>
        <w:pStyle w:val="CodeBlockBPBHEB"/>
        <w:pPrChange w:id="77" w:author="Abhiram Arali" w:date="2024-11-12T17:02:00Z">
          <w:pPr>
            <w:pStyle w:val="BodyText"/>
            <w:spacing w:before="21"/>
          </w:pPr>
        </w:pPrChange>
      </w:pPr>
    </w:p>
    <w:p w14:paraId="0EE762ED" w14:textId="77777777" w:rsidR="007A27B4" w:rsidRDefault="007A27B4">
      <w:pPr>
        <w:pStyle w:val="CodeBlockBPBHEB"/>
        <w:pPrChange w:id="78" w:author="Abhiram Arali" w:date="2024-11-12T17:02:00Z">
          <w:pPr>
            <w:pStyle w:val="BodyText"/>
            <w:spacing w:before="1"/>
            <w:ind w:left="347"/>
          </w:pPr>
        </w:pPrChange>
      </w:pPr>
      <w:r>
        <w:t xml:space="preserve">{1, 2, </w:t>
      </w:r>
      <w:r>
        <w:rPr>
          <w:spacing w:val="-5"/>
        </w:rPr>
        <w:t>3},</w:t>
      </w:r>
    </w:p>
    <w:p w14:paraId="5DCAEA00" w14:textId="77777777" w:rsidR="007A27B4" w:rsidRDefault="007A27B4">
      <w:pPr>
        <w:pStyle w:val="CodeBlockBPBHEB"/>
        <w:pPrChange w:id="79" w:author="Abhiram Arali" w:date="2024-11-12T17:02:00Z">
          <w:pPr>
            <w:pStyle w:val="BodyText"/>
            <w:spacing w:before="21"/>
          </w:pPr>
        </w:pPrChange>
      </w:pPr>
    </w:p>
    <w:p w14:paraId="4C7FDBEA" w14:textId="77777777" w:rsidR="007A27B4" w:rsidRDefault="007A27B4">
      <w:pPr>
        <w:pStyle w:val="CodeBlockBPBHEB"/>
        <w:pPrChange w:id="80" w:author="Abhiram Arali" w:date="2024-11-12T17:02:00Z">
          <w:pPr>
            <w:pStyle w:val="BodyText"/>
            <w:ind w:left="347"/>
          </w:pPr>
        </w:pPrChange>
      </w:pPr>
      <w:r>
        <w:t xml:space="preserve">{4, 5, </w:t>
      </w:r>
      <w:r>
        <w:rPr>
          <w:spacing w:val="-5"/>
        </w:rPr>
        <w:t>6}</w:t>
      </w:r>
    </w:p>
    <w:p w14:paraId="602478A5" w14:textId="77777777" w:rsidR="007A27B4" w:rsidRDefault="007A27B4">
      <w:pPr>
        <w:pStyle w:val="CodeBlockBPBHEB"/>
        <w:pPrChange w:id="81" w:author="Abhiram Arali" w:date="2024-11-12T17:02:00Z">
          <w:pPr>
            <w:pStyle w:val="BodyText"/>
            <w:spacing w:before="22"/>
          </w:pPr>
        </w:pPrChange>
      </w:pPr>
    </w:p>
    <w:p w14:paraId="72354D92" w14:textId="77777777" w:rsidR="007A27B4" w:rsidRDefault="007A27B4">
      <w:pPr>
        <w:pStyle w:val="CodeBlockBPBHEB"/>
        <w:rPr>
          <w:sz w:val="24"/>
        </w:rPr>
        <w:pPrChange w:id="82" w:author="Abhiram Arali" w:date="2024-11-12T17:02:00Z">
          <w:pPr>
            <w:ind w:left="107"/>
          </w:pPr>
        </w:pPrChange>
      </w:pPr>
      <w:r>
        <w:rPr>
          <w:spacing w:val="-5"/>
          <w:sz w:val="24"/>
        </w:rPr>
        <w:t>};</w:t>
      </w:r>
    </w:p>
    <w:p w14:paraId="01EDCF02" w14:textId="77777777" w:rsidR="007A27B4" w:rsidRDefault="007A27B4">
      <w:pPr>
        <w:pStyle w:val="CodeBlockBPBHEB"/>
        <w:pPrChange w:id="83" w:author="Abhiram Arali" w:date="2024-11-12T17:02:00Z">
          <w:pPr>
            <w:pStyle w:val="BodyText"/>
            <w:spacing w:before="21"/>
          </w:pPr>
        </w:pPrChange>
      </w:pPr>
    </w:p>
    <w:p w14:paraId="1B2B21AC" w14:textId="77777777" w:rsidR="007A27B4" w:rsidRDefault="007A27B4">
      <w:pPr>
        <w:pStyle w:val="CodeBlockBPBHEB"/>
        <w:pPrChange w:id="84" w:author="Abhiram Arali" w:date="2024-11-12T17:02:00Z">
          <w:pPr>
            <w:pStyle w:val="BodyText"/>
            <w:spacing w:before="1" w:line="501" w:lineRule="auto"/>
            <w:ind w:left="347" w:right="6344" w:hanging="240"/>
          </w:pPr>
        </w:pPrChange>
      </w:pPr>
      <w:r>
        <w:t>for(int i = 0; i &lt; 2; i++) { for(int</w:t>
      </w:r>
      <w:r>
        <w:rPr>
          <w:spacing w:val="-5"/>
        </w:rPr>
        <w:t xml:space="preserve"> </w:t>
      </w:r>
      <w:r>
        <w:t>j</w:t>
      </w:r>
      <w:r>
        <w:rPr>
          <w:spacing w:val="-5"/>
        </w:rPr>
        <w:t xml:space="preserve"> </w:t>
      </w:r>
      <w:r>
        <w:t>=</w:t>
      </w:r>
      <w:r>
        <w:rPr>
          <w:spacing w:val="-6"/>
        </w:rPr>
        <w:t xml:space="preserve"> </w:t>
      </w:r>
      <w:r>
        <w:t>0;</w:t>
      </w:r>
      <w:r>
        <w:rPr>
          <w:spacing w:val="-5"/>
        </w:rPr>
        <w:t xml:space="preserve"> </w:t>
      </w:r>
      <w:r>
        <w:t>j</w:t>
      </w:r>
      <w:r>
        <w:rPr>
          <w:spacing w:val="-5"/>
        </w:rPr>
        <w:t xml:space="preserve"> </w:t>
      </w:r>
      <w:r>
        <w:t>&lt;</w:t>
      </w:r>
      <w:r>
        <w:rPr>
          <w:spacing w:val="-6"/>
        </w:rPr>
        <w:t xml:space="preserve"> </w:t>
      </w:r>
      <w:r>
        <w:t>3;</w:t>
      </w:r>
      <w:r>
        <w:rPr>
          <w:spacing w:val="-5"/>
        </w:rPr>
        <w:t xml:space="preserve"> </w:t>
      </w:r>
      <w:r>
        <w:t>j++)</w:t>
      </w:r>
      <w:r>
        <w:rPr>
          <w:spacing w:val="-5"/>
        </w:rPr>
        <w:t xml:space="preserve"> </w:t>
      </w:r>
      <w:r>
        <w:t>{</w:t>
      </w:r>
    </w:p>
    <w:p w14:paraId="60B781D3" w14:textId="77777777" w:rsidR="007A27B4" w:rsidRDefault="007A27B4">
      <w:pPr>
        <w:pStyle w:val="CodeBlockBPBHEB"/>
        <w:pPrChange w:id="85" w:author="Abhiram Arali" w:date="2024-11-12T17:02:00Z">
          <w:pPr>
            <w:pStyle w:val="BodyText"/>
            <w:spacing w:line="273" w:lineRule="exact"/>
            <w:ind w:left="587"/>
          </w:pPr>
        </w:pPrChange>
      </w:pPr>
      <w:r>
        <w:t>printf("%d</w:t>
      </w:r>
      <w:r>
        <w:rPr>
          <w:spacing w:val="-3"/>
        </w:rPr>
        <w:t xml:space="preserve"> </w:t>
      </w:r>
      <w:r>
        <w:t>",</w:t>
      </w:r>
      <w:r>
        <w:rPr>
          <w:spacing w:val="-1"/>
        </w:rPr>
        <w:t xml:space="preserve"> </w:t>
      </w:r>
      <w:r>
        <w:t>matrix[i][j]);</w:t>
      </w:r>
      <w:r>
        <w:rPr>
          <w:spacing w:val="-1"/>
        </w:rPr>
        <w:t xml:space="preserve"> </w:t>
      </w:r>
      <w:r>
        <w:t>// Accesses</w:t>
      </w:r>
      <w:r>
        <w:rPr>
          <w:spacing w:val="-1"/>
        </w:rPr>
        <w:t xml:space="preserve"> </w:t>
      </w:r>
      <w:r>
        <w:t>each</w:t>
      </w:r>
      <w:r>
        <w:rPr>
          <w:spacing w:val="1"/>
        </w:rPr>
        <w:t xml:space="preserve"> </w:t>
      </w:r>
      <w:r>
        <w:t>element in</w:t>
      </w:r>
      <w:r>
        <w:rPr>
          <w:spacing w:val="-1"/>
        </w:rPr>
        <w:t xml:space="preserve"> </w:t>
      </w:r>
      <w:r>
        <w:t>the</w:t>
      </w:r>
      <w:r>
        <w:rPr>
          <w:spacing w:val="-1"/>
        </w:rPr>
        <w:t xml:space="preserve"> </w:t>
      </w:r>
      <w:r>
        <w:t>2D</w:t>
      </w:r>
      <w:r>
        <w:rPr>
          <w:spacing w:val="-1"/>
        </w:rPr>
        <w:t xml:space="preserve"> </w:t>
      </w:r>
      <w:r>
        <w:rPr>
          <w:spacing w:val="-2"/>
        </w:rPr>
        <w:t>array</w:t>
      </w:r>
    </w:p>
    <w:p w14:paraId="7AFC7149" w14:textId="77777777" w:rsidR="007A27B4" w:rsidRDefault="007A27B4">
      <w:pPr>
        <w:pStyle w:val="CodeBlockBPBHEB"/>
        <w:pPrChange w:id="86" w:author="Abhiram Arali" w:date="2024-11-12T17:02:00Z">
          <w:pPr>
            <w:pStyle w:val="BodyText"/>
            <w:spacing w:before="21"/>
          </w:pPr>
        </w:pPrChange>
      </w:pPr>
    </w:p>
    <w:p w14:paraId="41930477" w14:textId="77777777" w:rsidR="007A27B4" w:rsidRDefault="007A27B4">
      <w:pPr>
        <w:pStyle w:val="CodeBlockBPBHEB"/>
        <w:rPr>
          <w:sz w:val="24"/>
        </w:rPr>
        <w:pPrChange w:id="87" w:author="Abhiram Arali" w:date="2024-11-12T17:02:00Z">
          <w:pPr>
            <w:ind w:left="347"/>
          </w:pPr>
        </w:pPrChange>
      </w:pPr>
      <w:r>
        <w:rPr>
          <w:spacing w:val="-10"/>
          <w:sz w:val="24"/>
        </w:rPr>
        <w:t>}</w:t>
      </w:r>
    </w:p>
    <w:p w14:paraId="401F2851" w14:textId="77777777" w:rsidR="007A27B4" w:rsidRDefault="007A27B4">
      <w:pPr>
        <w:pStyle w:val="CodeBlockBPBHEB"/>
        <w:pPrChange w:id="88" w:author="Abhiram Arali" w:date="2024-11-12T17:02:00Z">
          <w:pPr>
            <w:pStyle w:val="BodyText"/>
            <w:spacing w:before="22"/>
          </w:pPr>
        </w:pPrChange>
      </w:pPr>
    </w:p>
    <w:p w14:paraId="065A7229" w14:textId="77777777" w:rsidR="007A27B4" w:rsidRDefault="007A27B4">
      <w:pPr>
        <w:pStyle w:val="CodeBlockBPBHEB"/>
        <w:rPr>
          <w:sz w:val="24"/>
        </w:rPr>
        <w:pPrChange w:id="89" w:author="Abhiram Arali" w:date="2024-11-12T17:02:00Z">
          <w:pPr>
            <w:ind w:left="107"/>
          </w:pPr>
        </w:pPrChange>
      </w:pPr>
      <w:r>
        <w:rPr>
          <w:spacing w:val="-10"/>
          <w:sz w:val="24"/>
        </w:rPr>
        <w:t>}</w:t>
      </w:r>
    </w:p>
    <w:p w14:paraId="56DA545A" w14:textId="77777777" w:rsidR="007A27B4" w:rsidRDefault="007A27B4" w:rsidP="007A27B4">
      <w:pPr>
        <w:pStyle w:val="NormalBPBHEB"/>
        <w:rPr>
          <w:sz w:val="20"/>
        </w:rPr>
      </w:pPr>
    </w:p>
    <w:p w14:paraId="10E2E926" w14:textId="08D48C7E" w:rsidR="007A27B4" w:rsidRDefault="007A27B4" w:rsidP="007A27B4">
      <w:pPr>
        <w:pStyle w:val="NormalBPBHEB"/>
      </w:pPr>
      <w:r>
        <w:t>This</w:t>
      </w:r>
      <w:r>
        <w:rPr>
          <w:spacing w:val="-13"/>
        </w:rPr>
        <w:t xml:space="preserve"> </w:t>
      </w:r>
      <w:r>
        <w:t>code</w:t>
      </w:r>
      <w:r>
        <w:rPr>
          <w:spacing w:val="-14"/>
        </w:rPr>
        <w:t xml:space="preserve"> </w:t>
      </w:r>
      <w:r>
        <w:t>initializes</w:t>
      </w:r>
      <w:r>
        <w:rPr>
          <w:spacing w:val="-13"/>
        </w:rPr>
        <w:t xml:space="preserve"> </w:t>
      </w:r>
      <w:r>
        <w:t>a</w:t>
      </w:r>
      <w:r>
        <w:rPr>
          <w:spacing w:val="-14"/>
        </w:rPr>
        <w:t xml:space="preserve"> </w:t>
      </w:r>
      <w:r>
        <w:t>2D</w:t>
      </w:r>
      <w:r>
        <w:rPr>
          <w:spacing w:val="-14"/>
        </w:rPr>
        <w:t xml:space="preserve"> </w:t>
      </w:r>
      <w:r>
        <w:t>array</w:t>
      </w:r>
      <w:r>
        <w:rPr>
          <w:spacing w:val="-13"/>
        </w:rPr>
        <w:t xml:space="preserve"> </w:t>
      </w:r>
      <w:r>
        <w:t>and</w:t>
      </w:r>
      <w:r>
        <w:rPr>
          <w:spacing w:val="-13"/>
        </w:rPr>
        <w:t xml:space="preserve"> </w:t>
      </w:r>
      <w:r>
        <w:t>then</w:t>
      </w:r>
      <w:r>
        <w:rPr>
          <w:spacing w:val="-14"/>
        </w:rPr>
        <w:t xml:space="preserve"> </w:t>
      </w:r>
      <w:r>
        <w:t>processes</w:t>
      </w:r>
      <w:r>
        <w:rPr>
          <w:spacing w:val="-11"/>
        </w:rPr>
        <w:t xml:space="preserve"> </w:t>
      </w:r>
      <w:r>
        <w:t>it</w:t>
      </w:r>
      <w:r>
        <w:rPr>
          <w:spacing w:val="-12"/>
        </w:rPr>
        <w:t xml:space="preserve"> </w:t>
      </w:r>
      <w:r>
        <w:t>using</w:t>
      </w:r>
      <w:r>
        <w:rPr>
          <w:spacing w:val="-13"/>
        </w:rPr>
        <w:t xml:space="preserve"> </w:t>
      </w:r>
      <w:r>
        <w:t>nested</w:t>
      </w:r>
      <w:r>
        <w:rPr>
          <w:spacing w:val="-13"/>
        </w:rPr>
        <w:t xml:space="preserve"> </w:t>
      </w:r>
      <w:r>
        <w:t>loops</w:t>
      </w:r>
      <w:r>
        <w:rPr>
          <w:spacing w:val="-15"/>
        </w:rPr>
        <w:t xml:space="preserve"> </w:t>
      </w:r>
      <w:r>
        <w:t>to</w:t>
      </w:r>
      <w:r>
        <w:rPr>
          <w:spacing w:val="-13"/>
        </w:rPr>
        <w:t xml:space="preserve"> </w:t>
      </w:r>
      <w:r>
        <w:t>access</w:t>
      </w:r>
      <w:r>
        <w:rPr>
          <w:spacing w:val="-13"/>
        </w:rPr>
        <w:t xml:space="preserve"> </w:t>
      </w:r>
      <w:r>
        <w:t>each</w:t>
      </w:r>
      <w:r>
        <w:rPr>
          <w:spacing w:val="-13"/>
        </w:rPr>
        <w:t xml:space="preserve"> </w:t>
      </w:r>
      <w:r>
        <w:t>element. Initializing and processing arrays is a fundamental task in C programming. Arrays can be initialized</w:t>
      </w:r>
      <w:r>
        <w:rPr>
          <w:spacing w:val="-10"/>
        </w:rPr>
        <w:t xml:space="preserve"> </w:t>
      </w:r>
      <w:r>
        <w:t>in</w:t>
      </w:r>
      <w:r>
        <w:rPr>
          <w:spacing w:val="-9"/>
        </w:rPr>
        <w:t xml:space="preserve"> </w:t>
      </w:r>
      <w:r>
        <w:t>several</w:t>
      </w:r>
      <w:r>
        <w:rPr>
          <w:spacing w:val="-9"/>
        </w:rPr>
        <w:t xml:space="preserve"> </w:t>
      </w:r>
      <w:r>
        <w:t>ways</w:t>
      </w:r>
      <w:ins w:id="90" w:author="Abhiram Arali" w:date="2024-11-12T17:02:00Z">
        <w:r w:rsidR="00123105">
          <w:t>,</w:t>
        </w:r>
      </w:ins>
      <w:r>
        <w:t xml:space="preserve"> and</w:t>
      </w:r>
      <w:r>
        <w:rPr>
          <w:spacing w:val="-10"/>
        </w:rPr>
        <w:t xml:space="preserve"> </w:t>
      </w:r>
      <w:r>
        <w:t>processing</w:t>
      </w:r>
      <w:r>
        <w:rPr>
          <w:spacing w:val="-10"/>
        </w:rPr>
        <w:t xml:space="preserve"> </w:t>
      </w:r>
      <w:r>
        <w:t>them</w:t>
      </w:r>
      <w:r>
        <w:rPr>
          <w:spacing w:val="-10"/>
        </w:rPr>
        <w:t xml:space="preserve"> </w:t>
      </w:r>
      <w:r>
        <w:t>usually</w:t>
      </w:r>
      <w:r>
        <w:rPr>
          <w:spacing w:val="-10"/>
        </w:rPr>
        <w:t xml:space="preserve"> </w:t>
      </w:r>
      <w:r>
        <w:t>involves</w:t>
      </w:r>
      <w:r>
        <w:rPr>
          <w:spacing w:val="-9"/>
        </w:rPr>
        <w:t xml:space="preserve"> </w:t>
      </w:r>
      <w:r>
        <w:t>accessing</w:t>
      </w:r>
      <w:r>
        <w:rPr>
          <w:spacing w:val="-8"/>
        </w:rPr>
        <w:t xml:space="preserve"> </w:t>
      </w:r>
      <w:r>
        <w:t>elements</w:t>
      </w:r>
      <w:r>
        <w:rPr>
          <w:spacing w:val="-9"/>
        </w:rPr>
        <w:t xml:space="preserve"> </w:t>
      </w:r>
      <w:r>
        <w:t>via</w:t>
      </w:r>
      <w:r>
        <w:rPr>
          <w:spacing w:val="-10"/>
        </w:rPr>
        <w:t xml:space="preserve"> </w:t>
      </w:r>
      <w:r>
        <w:t>loops. Understanding</w:t>
      </w:r>
      <w:r>
        <w:rPr>
          <w:spacing w:val="-6"/>
        </w:rPr>
        <w:t xml:space="preserve"> </w:t>
      </w:r>
      <w:r>
        <w:t>how</w:t>
      </w:r>
      <w:r>
        <w:rPr>
          <w:spacing w:val="-7"/>
        </w:rPr>
        <w:t xml:space="preserve"> </w:t>
      </w:r>
      <w:r>
        <w:t>to</w:t>
      </w:r>
      <w:r>
        <w:rPr>
          <w:spacing w:val="-6"/>
        </w:rPr>
        <w:t xml:space="preserve"> </w:t>
      </w:r>
      <w:r>
        <w:t>initialize,</w:t>
      </w:r>
      <w:r>
        <w:rPr>
          <w:spacing w:val="-7"/>
        </w:rPr>
        <w:t xml:space="preserve"> </w:t>
      </w:r>
      <w:r>
        <w:t>modify,</w:t>
      </w:r>
      <w:r>
        <w:rPr>
          <w:spacing w:val="-8"/>
        </w:rPr>
        <w:t xml:space="preserve"> </w:t>
      </w:r>
      <w:r>
        <w:t>and</w:t>
      </w:r>
      <w:r>
        <w:rPr>
          <w:spacing w:val="-7"/>
        </w:rPr>
        <w:t xml:space="preserve"> </w:t>
      </w:r>
      <w:r>
        <w:t>process</w:t>
      </w:r>
      <w:r>
        <w:rPr>
          <w:spacing w:val="-6"/>
        </w:rPr>
        <w:t xml:space="preserve"> </w:t>
      </w:r>
      <w:r>
        <w:t>arrays</w:t>
      </w:r>
      <w:r>
        <w:rPr>
          <w:spacing w:val="-7"/>
        </w:rPr>
        <w:t xml:space="preserve"> </w:t>
      </w:r>
      <w:r>
        <w:t>efficiently</w:t>
      </w:r>
      <w:r>
        <w:rPr>
          <w:spacing w:val="-3"/>
        </w:rPr>
        <w:t xml:space="preserve"> </w:t>
      </w:r>
      <w:r>
        <w:t>allows</w:t>
      </w:r>
      <w:r>
        <w:rPr>
          <w:spacing w:val="-7"/>
        </w:rPr>
        <w:t xml:space="preserve"> </w:t>
      </w:r>
      <w:r>
        <w:t>programmers</w:t>
      </w:r>
      <w:r>
        <w:rPr>
          <w:spacing w:val="-7"/>
        </w:rPr>
        <w:t xml:space="preserve"> </w:t>
      </w:r>
      <w:r>
        <w:t>to manage collections of data more effectively in their applications.</w:t>
      </w:r>
    </w:p>
    <w:p w14:paraId="6C171238" w14:textId="77777777" w:rsidR="007A27B4" w:rsidRDefault="007A27B4" w:rsidP="007A27B4">
      <w:pPr>
        <w:pStyle w:val="NormalBPBHEB"/>
      </w:pPr>
    </w:p>
    <w:p w14:paraId="4C22F01E" w14:textId="77777777" w:rsidR="007A27B4" w:rsidRDefault="007A27B4" w:rsidP="007A27B4">
      <w:pPr>
        <w:pStyle w:val="Heading1BPBHEB"/>
      </w:pPr>
      <w:r>
        <w:t>String</w:t>
      </w:r>
      <w:r>
        <w:rPr>
          <w:spacing w:val="-1"/>
        </w:rPr>
        <w:t xml:space="preserve"> </w:t>
      </w:r>
      <w:r>
        <w:t>handling</w:t>
      </w:r>
    </w:p>
    <w:p w14:paraId="73629FD0" w14:textId="77777777" w:rsidR="007A27B4" w:rsidRDefault="007A27B4" w:rsidP="007A27B4">
      <w:pPr>
        <w:pStyle w:val="NormalBPBHEB"/>
        <w:rPr>
          <w:spacing w:val="-2"/>
        </w:rPr>
      </w:pPr>
      <w:r>
        <w:t>In</w:t>
      </w:r>
      <w:r>
        <w:rPr>
          <w:spacing w:val="-6"/>
        </w:rPr>
        <w:t xml:space="preserve"> </w:t>
      </w:r>
      <w:r>
        <w:t>C,</w:t>
      </w:r>
      <w:r>
        <w:rPr>
          <w:spacing w:val="-6"/>
        </w:rPr>
        <w:t xml:space="preserve"> </w:t>
      </w:r>
      <w:r>
        <w:t>strings</w:t>
      </w:r>
      <w:r>
        <w:rPr>
          <w:spacing w:val="-5"/>
        </w:rPr>
        <w:t xml:space="preserve"> </w:t>
      </w:r>
      <w:r>
        <w:t>are</w:t>
      </w:r>
      <w:r>
        <w:rPr>
          <w:spacing w:val="-8"/>
        </w:rPr>
        <w:t xml:space="preserve"> </w:t>
      </w:r>
      <w:r>
        <w:t>arrays</w:t>
      </w:r>
      <w:r>
        <w:rPr>
          <w:spacing w:val="-6"/>
        </w:rPr>
        <w:t xml:space="preserve"> </w:t>
      </w:r>
      <w:r>
        <w:t>of</w:t>
      </w:r>
      <w:r>
        <w:rPr>
          <w:spacing w:val="-4"/>
        </w:rPr>
        <w:t xml:space="preserve"> </w:t>
      </w:r>
      <w:r>
        <w:t>characters</w:t>
      </w:r>
      <w:r>
        <w:rPr>
          <w:spacing w:val="-6"/>
        </w:rPr>
        <w:t xml:space="preserve"> </w:t>
      </w:r>
      <w:r>
        <w:t>terminated</w:t>
      </w:r>
      <w:r>
        <w:rPr>
          <w:spacing w:val="-6"/>
        </w:rPr>
        <w:t xml:space="preserve"> </w:t>
      </w:r>
      <w:r>
        <w:t>by</w:t>
      </w:r>
      <w:r>
        <w:rPr>
          <w:spacing w:val="-6"/>
        </w:rPr>
        <w:t xml:space="preserve"> </w:t>
      </w:r>
      <w:r>
        <w:t>a</w:t>
      </w:r>
      <w:r>
        <w:rPr>
          <w:spacing w:val="-7"/>
        </w:rPr>
        <w:t xml:space="preserve"> </w:t>
      </w:r>
      <w:r>
        <w:t>null</w:t>
      </w:r>
      <w:r>
        <w:rPr>
          <w:spacing w:val="-5"/>
        </w:rPr>
        <w:t xml:space="preserve"> </w:t>
      </w:r>
      <w:r>
        <w:t>character</w:t>
      </w:r>
      <w:r>
        <w:rPr>
          <w:spacing w:val="-7"/>
        </w:rPr>
        <w:t xml:space="preserve"> </w:t>
      </w:r>
      <w:r>
        <w:t>('\0').</w:t>
      </w:r>
      <w:r>
        <w:rPr>
          <w:spacing w:val="-6"/>
        </w:rPr>
        <w:t xml:space="preserve"> </w:t>
      </w:r>
      <w:r>
        <w:t>A</w:t>
      </w:r>
      <w:r>
        <w:rPr>
          <w:spacing w:val="-6"/>
        </w:rPr>
        <w:t xml:space="preserve"> </w:t>
      </w:r>
      <w:r>
        <w:t>string</w:t>
      </w:r>
      <w:r>
        <w:rPr>
          <w:spacing w:val="-5"/>
        </w:rPr>
        <w:t xml:space="preserve"> </w:t>
      </w:r>
      <w:r>
        <w:t>is</w:t>
      </w:r>
      <w:r>
        <w:rPr>
          <w:spacing w:val="-5"/>
        </w:rPr>
        <w:t xml:space="preserve"> </w:t>
      </w:r>
      <w:r>
        <w:t xml:space="preserve">essentially a sequence of characters stored in a contiguous block of memory. Since C does not have a dedicated string data type, strings are handled using arrays of char type. String handling in C includes tasks such as declaring strings, initializing them, manipulating them using standard </w:t>
      </w:r>
      <w:r>
        <w:lastRenderedPageBreak/>
        <w:t xml:space="preserve">library functions, and performing operations like concatenation, comparison, and length </w:t>
      </w:r>
      <w:r>
        <w:rPr>
          <w:spacing w:val="-2"/>
        </w:rPr>
        <w:t>determination.</w:t>
      </w:r>
    </w:p>
    <w:p w14:paraId="2999E480" w14:textId="77777777" w:rsidR="007A27B4" w:rsidRDefault="007A27B4" w:rsidP="007A27B4">
      <w:pPr>
        <w:pStyle w:val="NormalBPBHEB"/>
      </w:pPr>
    </w:p>
    <w:p w14:paraId="0FDFD899" w14:textId="77777777" w:rsidR="007A27B4" w:rsidRDefault="007A27B4" w:rsidP="007A27B4">
      <w:pPr>
        <w:pStyle w:val="Heading2BPBHEB"/>
      </w:pPr>
      <w:r>
        <w:t>Declaring</w:t>
      </w:r>
      <w:r>
        <w:rPr>
          <w:spacing w:val="-2"/>
        </w:rPr>
        <w:t xml:space="preserve"> </w:t>
      </w:r>
      <w:r>
        <w:t>and</w:t>
      </w:r>
      <w:r>
        <w:rPr>
          <w:spacing w:val="-2"/>
        </w:rPr>
        <w:t xml:space="preserve"> </w:t>
      </w:r>
      <w:r>
        <w:t>initializing</w:t>
      </w:r>
      <w:r>
        <w:rPr>
          <w:spacing w:val="-1"/>
        </w:rPr>
        <w:t xml:space="preserve"> </w:t>
      </w:r>
      <w:r>
        <w:rPr>
          <w:spacing w:val="-2"/>
        </w:rPr>
        <w:t>strings</w:t>
      </w:r>
    </w:p>
    <w:p w14:paraId="19850DBF" w14:textId="77777777" w:rsidR="007A27B4" w:rsidRDefault="007A27B4" w:rsidP="007A27B4">
      <w:pPr>
        <w:pStyle w:val="NormalBPBHEB"/>
      </w:pPr>
      <w:r>
        <w:t>You</w:t>
      </w:r>
      <w:r>
        <w:rPr>
          <w:spacing w:val="-8"/>
        </w:rPr>
        <w:t xml:space="preserve"> </w:t>
      </w:r>
      <w:r>
        <w:t>can</w:t>
      </w:r>
      <w:r>
        <w:rPr>
          <w:spacing w:val="-7"/>
        </w:rPr>
        <w:t xml:space="preserve"> </w:t>
      </w:r>
      <w:r>
        <w:t>declare</w:t>
      </w:r>
      <w:r>
        <w:rPr>
          <w:spacing w:val="-8"/>
        </w:rPr>
        <w:t xml:space="preserve"> </w:t>
      </w:r>
      <w:r>
        <w:t>and</w:t>
      </w:r>
      <w:r>
        <w:rPr>
          <w:spacing w:val="-7"/>
        </w:rPr>
        <w:t xml:space="preserve"> </w:t>
      </w:r>
      <w:r>
        <w:t>initialize</w:t>
      </w:r>
      <w:r>
        <w:rPr>
          <w:spacing w:val="-8"/>
        </w:rPr>
        <w:t xml:space="preserve"> </w:t>
      </w:r>
      <w:r>
        <w:t>strings</w:t>
      </w:r>
      <w:r>
        <w:rPr>
          <w:spacing w:val="-7"/>
        </w:rPr>
        <w:t xml:space="preserve"> </w:t>
      </w:r>
      <w:r>
        <w:t>in</w:t>
      </w:r>
      <w:r>
        <w:rPr>
          <w:spacing w:val="-7"/>
        </w:rPr>
        <w:t xml:space="preserve"> </w:t>
      </w:r>
      <w:r>
        <w:t>two</w:t>
      </w:r>
      <w:r>
        <w:rPr>
          <w:spacing w:val="-7"/>
        </w:rPr>
        <w:t xml:space="preserve"> </w:t>
      </w:r>
      <w:r>
        <w:t>ways:</w:t>
      </w:r>
      <w:r>
        <w:rPr>
          <w:spacing w:val="-5"/>
        </w:rPr>
        <w:t xml:space="preserve"> </w:t>
      </w:r>
      <w:r>
        <w:t>by</w:t>
      </w:r>
      <w:r>
        <w:rPr>
          <w:spacing w:val="-7"/>
        </w:rPr>
        <w:t xml:space="preserve"> </w:t>
      </w:r>
      <w:r>
        <w:t>specifying</w:t>
      </w:r>
      <w:r>
        <w:rPr>
          <w:spacing w:val="-7"/>
        </w:rPr>
        <w:t xml:space="preserve"> </w:t>
      </w:r>
      <w:r>
        <w:t>the</w:t>
      </w:r>
      <w:r>
        <w:rPr>
          <w:spacing w:val="-8"/>
        </w:rPr>
        <w:t xml:space="preserve"> </w:t>
      </w:r>
      <w:r>
        <w:t>size</w:t>
      </w:r>
      <w:r>
        <w:rPr>
          <w:spacing w:val="-8"/>
        </w:rPr>
        <w:t xml:space="preserve"> </w:t>
      </w:r>
      <w:r>
        <w:t>of</w:t>
      </w:r>
      <w:r>
        <w:rPr>
          <w:spacing w:val="-6"/>
        </w:rPr>
        <w:t xml:space="preserve"> </w:t>
      </w:r>
      <w:r>
        <w:t>the</w:t>
      </w:r>
      <w:r>
        <w:rPr>
          <w:spacing w:val="-8"/>
        </w:rPr>
        <w:t xml:space="preserve"> </w:t>
      </w:r>
      <w:r>
        <w:t>character</w:t>
      </w:r>
      <w:r>
        <w:rPr>
          <w:spacing w:val="-8"/>
        </w:rPr>
        <w:t xml:space="preserve"> </w:t>
      </w:r>
      <w:r>
        <w:t>array or by using string literals. The definition for both are as follows:</w:t>
      </w:r>
    </w:p>
    <w:p w14:paraId="206D19A7" w14:textId="77777777" w:rsidR="007A27B4" w:rsidRPr="004254EE" w:rsidRDefault="007A27B4" w:rsidP="007A27B4">
      <w:pPr>
        <w:pStyle w:val="NormalBPBHEB"/>
        <w:numPr>
          <w:ilvl w:val="0"/>
          <w:numId w:val="59"/>
        </w:numPr>
      </w:pPr>
      <w:r w:rsidRPr="004254EE">
        <w:rPr>
          <w:b/>
          <w:bCs/>
        </w:rPr>
        <w:t>Declaration</w:t>
      </w:r>
      <w:r w:rsidRPr="00F02637">
        <w:rPr>
          <w:b/>
          <w:bCs/>
        </w:rPr>
        <w:t xml:space="preserve">: </w:t>
      </w:r>
      <w:r>
        <w:t>A</w:t>
      </w:r>
      <w:r>
        <w:rPr>
          <w:spacing w:val="-2"/>
        </w:rPr>
        <w:t xml:space="preserve"> </w:t>
      </w:r>
      <w:r>
        <w:t>string</w:t>
      </w:r>
      <w:r>
        <w:rPr>
          <w:spacing w:val="-1"/>
        </w:rPr>
        <w:t xml:space="preserve"> </w:t>
      </w:r>
      <w:r>
        <w:t>is</w:t>
      </w:r>
      <w:r>
        <w:rPr>
          <w:spacing w:val="-1"/>
        </w:rPr>
        <w:t xml:space="preserve"> </w:t>
      </w:r>
      <w:r>
        <w:t>declared as</w:t>
      </w:r>
      <w:r>
        <w:rPr>
          <w:spacing w:val="-1"/>
        </w:rPr>
        <w:t xml:space="preserve"> </w:t>
      </w:r>
      <w:r>
        <w:t>a character</w:t>
      </w:r>
      <w:r>
        <w:rPr>
          <w:spacing w:val="-1"/>
        </w:rPr>
        <w:t xml:space="preserve"> </w:t>
      </w:r>
      <w:r>
        <w:rPr>
          <w:spacing w:val="-2"/>
        </w:rPr>
        <w:t>array:</w:t>
      </w:r>
    </w:p>
    <w:p w14:paraId="147DD72A" w14:textId="77777777" w:rsidR="007A27B4" w:rsidRDefault="007A27B4" w:rsidP="007A27B4">
      <w:pPr>
        <w:pStyle w:val="NormalBPBHEB"/>
      </w:pPr>
    </w:p>
    <w:p w14:paraId="3AB42247" w14:textId="77777777" w:rsidR="007A27B4" w:rsidRDefault="007A27B4">
      <w:pPr>
        <w:pStyle w:val="CodeBlockBPBHEB"/>
        <w:pPrChange w:id="91" w:author="Abhiram Arali" w:date="2024-11-12T17:02:00Z">
          <w:pPr>
            <w:pStyle w:val="BodyText"/>
            <w:spacing w:before="18"/>
            <w:ind w:left="107"/>
          </w:pPr>
        </w:pPrChange>
      </w:pPr>
      <w:r>
        <w:t>char</w:t>
      </w:r>
      <w:r>
        <w:rPr>
          <w:spacing w:val="-2"/>
        </w:rPr>
        <w:t xml:space="preserve"> </w:t>
      </w:r>
      <w:r>
        <w:t>str[20];</w:t>
      </w:r>
      <w:r>
        <w:rPr>
          <w:spacing w:val="-1"/>
        </w:rPr>
        <w:t xml:space="preserve"> </w:t>
      </w:r>
      <w:r>
        <w:t>//</w:t>
      </w:r>
      <w:r>
        <w:rPr>
          <w:spacing w:val="-1"/>
        </w:rPr>
        <w:t xml:space="preserve"> </w:t>
      </w:r>
      <w:r>
        <w:t>Declares</w:t>
      </w:r>
      <w:r>
        <w:rPr>
          <w:spacing w:val="-1"/>
        </w:rPr>
        <w:t xml:space="preserve"> </w:t>
      </w:r>
      <w:r>
        <w:t>a character</w:t>
      </w:r>
      <w:r>
        <w:rPr>
          <w:spacing w:val="-1"/>
        </w:rPr>
        <w:t xml:space="preserve"> </w:t>
      </w:r>
      <w:r>
        <w:t>array</w:t>
      </w:r>
      <w:r>
        <w:rPr>
          <w:spacing w:val="-1"/>
        </w:rPr>
        <w:t xml:space="preserve"> </w:t>
      </w:r>
      <w:r>
        <w:t>of</w:t>
      </w:r>
      <w:r>
        <w:rPr>
          <w:spacing w:val="-1"/>
        </w:rPr>
        <w:t xml:space="preserve"> </w:t>
      </w:r>
      <w:r>
        <w:t>size</w:t>
      </w:r>
      <w:r>
        <w:rPr>
          <w:spacing w:val="-2"/>
        </w:rPr>
        <w:t xml:space="preserve"> </w:t>
      </w:r>
      <w:r>
        <w:rPr>
          <w:spacing w:val="-5"/>
        </w:rPr>
        <w:t>20</w:t>
      </w:r>
    </w:p>
    <w:p w14:paraId="2B93C43A" w14:textId="77777777" w:rsidR="007A27B4" w:rsidRDefault="007A27B4" w:rsidP="007A27B4">
      <w:pPr>
        <w:pStyle w:val="BodyText"/>
        <w:spacing w:before="10"/>
        <w:rPr>
          <w:sz w:val="7"/>
        </w:rPr>
      </w:pPr>
    </w:p>
    <w:p w14:paraId="5EDBB504" w14:textId="77777777" w:rsidR="007A27B4" w:rsidRDefault="007A27B4" w:rsidP="007A27B4">
      <w:pPr>
        <w:pStyle w:val="NormalBPBHEB"/>
      </w:pPr>
    </w:p>
    <w:p w14:paraId="2DBC5364" w14:textId="77777777" w:rsidR="007A27B4" w:rsidRDefault="007A27B4" w:rsidP="007A27B4">
      <w:pPr>
        <w:pStyle w:val="NormalBPBHEB"/>
        <w:numPr>
          <w:ilvl w:val="0"/>
          <w:numId w:val="60"/>
        </w:numPr>
      </w:pPr>
      <w:r w:rsidRPr="004254EE">
        <w:rPr>
          <w:b/>
          <w:bCs/>
        </w:rPr>
        <w:t>Initialization</w:t>
      </w:r>
      <w:r>
        <w:rPr>
          <w:b/>
          <w:bCs/>
        </w:rPr>
        <w:t xml:space="preserve">: </w:t>
      </w:r>
      <w:r>
        <w:t>Strings</w:t>
      </w:r>
      <w:r>
        <w:rPr>
          <w:spacing w:val="-3"/>
        </w:rPr>
        <w:t xml:space="preserve"> </w:t>
      </w:r>
      <w:r>
        <w:t>can</w:t>
      </w:r>
      <w:r>
        <w:rPr>
          <w:spacing w:val="-1"/>
        </w:rPr>
        <w:t xml:space="preserve"> </w:t>
      </w:r>
      <w:r>
        <w:t>be</w:t>
      </w:r>
      <w:r>
        <w:rPr>
          <w:spacing w:val="-2"/>
        </w:rPr>
        <w:t xml:space="preserve"> </w:t>
      </w:r>
      <w:r>
        <w:t>initialized</w:t>
      </w:r>
      <w:r>
        <w:rPr>
          <w:spacing w:val="-1"/>
        </w:rPr>
        <w:t xml:space="preserve"> </w:t>
      </w:r>
      <w:r>
        <w:t>using</w:t>
      </w:r>
      <w:r>
        <w:rPr>
          <w:spacing w:val="1"/>
        </w:rPr>
        <w:t xml:space="preserve"> </w:t>
      </w:r>
      <w:r>
        <w:t>string</w:t>
      </w:r>
      <w:r>
        <w:rPr>
          <w:spacing w:val="-1"/>
        </w:rPr>
        <w:t xml:space="preserve"> </w:t>
      </w:r>
      <w:r>
        <w:t>literals</w:t>
      </w:r>
      <w:r>
        <w:rPr>
          <w:spacing w:val="-1"/>
        </w:rPr>
        <w:t xml:space="preserve"> </w:t>
      </w:r>
      <w:r>
        <w:t>or</w:t>
      </w:r>
      <w:r>
        <w:rPr>
          <w:spacing w:val="-1"/>
        </w:rPr>
        <w:t xml:space="preserve"> </w:t>
      </w:r>
      <w:r>
        <w:t>by</w:t>
      </w:r>
      <w:r>
        <w:rPr>
          <w:spacing w:val="-1"/>
        </w:rPr>
        <w:t xml:space="preserve"> </w:t>
      </w:r>
      <w:r>
        <w:t>specifying</w:t>
      </w:r>
      <w:r>
        <w:rPr>
          <w:spacing w:val="-1"/>
        </w:rPr>
        <w:t xml:space="preserve"> </w:t>
      </w:r>
      <w:r>
        <w:t>individual</w:t>
      </w:r>
      <w:r>
        <w:rPr>
          <w:spacing w:val="-1"/>
        </w:rPr>
        <w:t xml:space="preserve"> </w:t>
      </w:r>
      <w:r>
        <w:rPr>
          <w:spacing w:val="-2"/>
        </w:rPr>
        <w:t>characters.</w:t>
      </w:r>
    </w:p>
    <w:p w14:paraId="2CD7DD40" w14:textId="77777777" w:rsidR="007A27B4" w:rsidRPr="004254EE" w:rsidRDefault="007A27B4" w:rsidP="007A27B4">
      <w:pPr>
        <w:pStyle w:val="NormalBPBHEB"/>
        <w:numPr>
          <w:ilvl w:val="0"/>
          <w:numId w:val="61"/>
        </w:numPr>
        <w:rPr>
          <w:b/>
          <w:bCs/>
        </w:rPr>
      </w:pPr>
      <w:r w:rsidRPr="004254EE">
        <w:rPr>
          <w:b/>
          <w:bCs/>
        </w:rPr>
        <w:t xml:space="preserve">Using a </w:t>
      </w:r>
      <w:r w:rsidRPr="001A7AFA">
        <w:rPr>
          <w:b/>
          <w:bCs/>
        </w:rPr>
        <w:t xml:space="preserve">string </w:t>
      </w:r>
      <w:r w:rsidRPr="003A6EA2">
        <w:rPr>
          <w:b/>
          <w:bCs/>
          <w:spacing w:val="-2"/>
        </w:rPr>
        <w:t>literal:</w:t>
      </w:r>
    </w:p>
    <w:p w14:paraId="704FA362" w14:textId="77777777" w:rsidR="007A27B4" w:rsidRDefault="007A27B4" w:rsidP="007A27B4">
      <w:pPr>
        <w:pStyle w:val="NormalBPBHEB"/>
        <w:rPr>
          <w:sz w:val="20"/>
        </w:rPr>
      </w:pPr>
    </w:p>
    <w:p w14:paraId="3A3BDD37" w14:textId="77777777" w:rsidR="007A27B4" w:rsidRDefault="007A27B4">
      <w:pPr>
        <w:pStyle w:val="CodeBlockBPBHEB"/>
        <w:pPrChange w:id="92" w:author="Abhiram Arali" w:date="2024-11-12T17:02:00Z">
          <w:pPr>
            <w:pStyle w:val="BodyText"/>
            <w:spacing w:before="18"/>
            <w:ind w:left="107"/>
          </w:pPr>
        </w:pPrChange>
      </w:pPr>
      <w:r>
        <w:t>char</w:t>
      </w:r>
      <w:r>
        <w:rPr>
          <w:spacing w:val="-3"/>
        </w:rPr>
        <w:t xml:space="preserve"> </w:t>
      </w:r>
      <w:r>
        <w:t>str[20]</w:t>
      </w:r>
      <w:r>
        <w:rPr>
          <w:spacing w:val="-1"/>
        </w:rPr>
        <w:t xml:space="preserve"> </w:t>
      </w:r>
      <w:r>
        <w:t>=</w:t>
      </w:r>
      <w:r>
        <w:rPr>
          <w:spacing w:val="-3"/>
        </w:rPr>
        <w:t xml:space="preserve"> </w:t>
      </w:r>
      <w:r>
        <w:t>"Hello, World!";</w:t>
      </w:r>
      <w:r>
        <w:rPr>
          <w:spacing w:val="-1"/>
        </w:rPr>
        <w:t xml:space="preserve"> </w:t>
      </w:r>
      <w:r>
        <w:t>//</w:t>
      </w:r>
      <w:r>
        <w:rPr>
          <w:spacing w:val="-1"/>
        </w:rPr>
        <w:t xml:space="preserve"> </w:t>
      </w:r>
      <w:r>
        <w:t>Initializes with</w:t>
      </w:r>
      <w:r>
        <w:rPr>
          <w:spacing w:val="1"/>
        </w:rPr>
        <w:t xml:space="preserve"> </w:t>
      </w:r>
      <w:r>
        <w:t>a</w:t>
      </w:r>
      <w:r>
        <w:rPr>
          <w:spacing w:val="-2"/>
        </w:rPr>
        <w:t xml:space="preserve"> </w:t>
      </w:r>
      <w:r>
        <w:t xml:space="preserve">string </w:t>
      </w:r>
      <w:r>
        <w:rPr>
          <w:spacing w:val="-2"/>
        </w:rPr>
        <w:t>literal</w:t>
      </w:r>
    </w:p>
    <w:p w14:paraId="25A24F23" w14:textId="77777777" w:rsidR="007A27B4" w:rsidRDefault="007A27B4" w:rsidP="007A27B4">
      <w:pPr>
        <w:pStyle w:val="NormalBPBHEB"/>
        <w:rPr>
          <w:sz w:val="20"/>
        </w:rPr>
      </w:pPr>
    </w:p>
    <w:p w14:paraId="5EC2C87B" w14:textId="77777777" w:rsidR="007A27B4" w:rsidRPr="004254EE" w:rsidRDefault="007A27B4" w:rsidP="007A27B4">
      <w:pPr>
        <w:pStyle w:val="NormalBPBHEB"/>
        <w:numPr>
          <w:ilvl w:val="0"/>
          <w:numId w:val="62"/>
        </w:numPr>
        <w:rPr>
          <w:b/>
          <w:bCs/>
        </w:rPr>
      </w:pPr>
      <w:r w:rsidRPr="004254EE">
        <w:rPr>
          <w:b/>
          <w:bCs/>
        </w:rPr>
        <w:t>Using</w:t>
      </w:r>
      <w:r w:rsidRPr="004254EE">
        <w:rPr>
          <w:b/>
          <w:bCs/>
          <w:spacing w:val="-1"/>
        </w:rPr>
        <w:t xml:space="preserve"> </w:t>
      </w:r>
      <w:r w:rsidRPr="002326D4">
        <w:rPr>
          <w:b/>
          <w:bCs/>
        </w:rPr>
        <w:t>individual characters</w:t>
      </w:r>
      <w:r w:rsidRPr="004254EE">
        <w:rPr>
          <w:b/>
          <w:bCs/>
          <w:spacing w:val="-2"/>
        </w:rPr>
        <w:t>:</w:t>
      </w:r>
    </w:p>
    <w:p w14:paraId="7191FD8F" w14:textId="77777777" w:rsidR="007A27B4" w:rsidRDefault="007A27B4" w:rsidP="007A27B4">
      <w:pPr>
        <w:pStyle w:val="NormalBPBHEB"/>
        <w:rPr>
          <w:sz w:val="20"/>
        </w:rPr>
      </w:pPr>
    </w:p>
    <w:p w14:paraId="08B93FDA" w14:textId="77777777" w:rsidR="007A27B4" w:rsidRDefault="007A27B4">
      <w:pPr>
        <w:pStyle w:val="CodeBlockBPBHEB"/>
        <w:pPrChange w:id="93" w:author="Abhiram Arali" w:date="2024-11-12T17:02:00Z">
          <w:pPr>
            <w:pStyle w:val="BodyText"/>
            <w:spacing w:before="19"/>
            <w:ind w:left="107"/>
          </w:pPr>
        </w:pPrChange>
      </w:pPr>
      <w:r>
        <w:t>char</w:t>
      </w:r>
      <w:r>
        <w:rPr>
          <w:spacing w:val="-3"/>
        </w:rPr>
        <w:t xml:space="preserve"> </w:t>
      </w:r>
      <w:r>
        <w:t>str[5]</w:t>
      </w:r>
      <w:r>
        <w:rPr>
          <w:spacing w:val="-1"/>
        </w:rPr>
        <w:t xml:space="preserve"> </w:t>
      </w:r>
      <w:r>
        <w:t>=</w:t>
      </w:r>
      <w:r>
        <w:rPr>
          <w:spacing w:val="-2"/>
        </w:rPr>
        <w:t xml:space="preserve"> </w:t>
      </w:r>
      <w:r>
        <w:t>{'H',</w:t>
      </w:r>
      <w:r>
        <w:rPr>
          <w:spacing w:val="-1"/>
        </w:rPr>
        <w:t xml:space="preserve"> </w:t>
      </w:r>
      <w:r>
        <w:t>'e', 'l',</w:t>
      </w:r>
      <w:r>
        <w:rPr>
          <w:spacing w:val="-1"/>
        </w:rPr>
        <w:t xml:space="preserve"> </w:t>
      </w:r>
      <w:r>
        <w:t>'l', 'o',</w:t>
      </w:r>
      <w:r>
        <w:rPr>
          <w:spacing w:val="-1"/>
        </w:rPr>
        <w:t xml:space="preserve"> </w:t>
      </w:r>
      <w:r>
        <w:t>'\0'}; //</w:t>
      </w:r>
      <w:r>
        <w:rPr>
          <w:spacing w:val="-1"/>
        </w:rPr>
        <w:t xml:space="preserve"> </w:t>
      </w:r>
      <w:r>
        <w:t>Explicitly</w:t>
      </w:r>
      <w:r>
        <w:rPr>
          <w:spacing w:val="-3"/>
        </w:rPr>
        <w:t xml:space="preserve"> </w:t>
      </w:r>
      <w:r>
        <w:t>initializing</w:t>
      </w:r>
      <w:r>
        <w:rPr>
          <w:spacing w:val="-1"/>
        </w:rPr>
        <w:t xml:space="preserve"> </w:t>
      </w:r>
      <w:r>
        <w:t xml:space="preserve">each </w:t>
      </w:r>
      <w:r>
        <w:rPr>
          <w:spacing w:val="-2"/>
        </w:rPr>
        <w:t>character</w:t>
      </w:r>
    </w:p>
    <w:p w14:paraId="45D34D0F" w14:textId="77777777" w:rsidR="007A27B4" w:rsidRDefault="007A27B4" w:rsidP="007A27B4">
      <w:pPr>
        <w:pStyle w:val="NormalBPBHEB"/>
        <w:rPr>
          <w:sz w:val="20"/>
        </w:rPr>
      </w:pPr>
    </w:p>
    <w:p w14:paraId="5640217F" w14:textId="77777777" w:rsidR="007A27B4" w:rsidRDefault="007A27B4" w:rsidP="007A27B4">
      <w:pPr>
        <w:pStyle w:val="NormalBPBHEB"/>
      </w:pPr>
      <w:r>
        <w:t>In</w:t>
      </w:r>
      <w:r>
        <w:rPr>
          <w:spacing w:val="-6"/>
        </w:rPr>
        <w:t xml:space="preserve"> </w:t>
      </w:r>
      <w:r>
        <w:t>the</w:t>
      </w:r>
      <w:r>
        <w:rPr>
          <w:spacing w:val="-6"/>
        </w:rPr>
        <w:t xml:space="preserve"> </w:t>
      </w:r>
      <w:r>
        <w:t>above</w:t>
      </w:r>
      <w:r>
        <w:rPr>
          <w:spacing w:val="-7"/>
        </w:rPr>
        <w:t xml:space="preserve"> </w:t>
      </w:r>
      <w:r>
        <w:t>examples,</w:t>
      </w:r>
      <w:r>
        <w:rPr>
          <w:spacing w:val="-6"/>
        </w:rPr>
        <w:t xml:space="preserve"> </w:t>
      </w:r>
      <w:r>
        <w:t>the</w:t>
      </w:r>
      <w:r>
        <w:rPr>
          <w:spacing w:val="-6"/>
        </w:rPr>
        <w:t xml:space="preserve"> </w:t>
      </w:r>
      <w:r>
        <w:t>string</w:t>
      </w:r>
      <w:r>
        <w:rPr>
          <w:spacing w:val="-5"/>
        </w:rPr>
        <w:t xml:space="preserve"> </w:t>
      </w:r>
      <w:r>
        <w:t>is</w:t>
      </w:r>
      <w:r>
        <w:rPr>
          <w:spacing w:val="-5"/>
        </w:rPr>
        <w:t xml:space="preserve"> </w:t>
      </w:r>
      <w:r>
        <w:t>automatically</w:t>
      </w:r>
      <w:r>
        <w:rPr>
          <w:spacing w:val="-6"/>
        </w:rPr>
        <w:t xml:space="preserve"> </w:t>
      </w:r>
      <w:r>
        <w:t>terminated</w:t>
      </w:r>
      <w:r>
        <w:rPr>
          <w:spacing w:val="-6"/>
        </w:rPr>
        <w:t xml:space="preserve"> </w:t>
      </w:r>
      <w:r>
        <w:t>by</w:t>
      </w:r>
      <w:r>
        <w:rPr>
          <w:spacing w:val="-6"/>
        </w:rPr>
        <w:t xml:space="preserve"> </w:t>
      </w:r>
      <w:r>
        <w:t>the</w:t>
      </w:r>
      <w:r>
        <w:rPr>
          <w:spacing w:val="-6"/>
        </w:rPr>
        <w:t xml:space="preserve"> </w:t>
      </w:r>
      <w:r>
        <w:t>null</w:t>
      </w:r>
      <w:r>
        <w:rPr>
          <w:spacing w:val="-5"/>
        </w:rPr>
        <w:t xml:space="preserve"> </w:t>
      </w:r>
      <w:r>
        <w:t>character</w:t>
      </w:r>
      <w:r>
        <w:rPr>
          <w:spacing w:val="-7"/>
        </w:rPr>
        <w:t xml:space="preserve"> </w:t>
      </w:r>
      <w:r>
        <w:t>('\0'),</w:t>
      </w:r>
      <w:r>
        <w:rPr>
          <w:spacing w:val="-6"/>
        </w:rPr>
        <w:t xml:space="preserve"> </w:t>
      </w:r>
      <w:r>
        <w:t>which marks the end of the string in memory.</w:t>
      </w:r>
    </w:p>
    <w:p w14:paraId="7551F84C" w14:textId="77777777" w:rsidR="007A27B4" w:rsidRDefault="007A27B4" w:rsidP="007A27B4">
      <w:pPr>
        <w:pStyle w:val="NormalBPBHEB"/>
      </w:pPr>
    </w:p>
    <w:p w14:paraId="64AF82C7" w14:textId="77777777" w:rsidR="007A27B4" w:rsidRDefault="007A27B4" w:rsidP="007A27B4">
      <w:pPr>
        <w:pStyle w:val="Heading2BPBHEB"/>
      </w:pPr>
      <w:r>
        <w:t>Input</w:t>
      </w:r>
      <w:r>
        <w:rPr>
          <w:spacing w:val="-2"/>
        </w:rPr>
        <w:t xml:space="preserve"> </w:t>
      </w:r>
      <w:r>
        <w:t>and</w:t>
      </w:r>
      <w:r>
        <w:rPr>
          <w:spacing w:val="-1"/>
        </w:rPr>
        <w:t xml:space="preserve"> </w:t>
      </w:r>
      <w:r>
        <w:t>output</w:t>
      </w:r>
      <w:r>
        <w:rPr>
          <w:spacing w:val="-1"/>
        </w:rPr>
        <w:t xml:space="preserve"> </w:t>
      </w:r>
      <w:r>
        <w:t>of</w:t>
      </w:r>
      <w:r>
        <w:rPr>
          <w:spacing w:val="-3"/>
        </w:rPr>
        <w:t xml:space="preserve"> </w:t>
      </w:r>
      <w:r>
        <w:rPr>
          <w:spacing w:val="-2"/>
        </w:rPr>
        <w:t>strings</w:t>
      </w:r>
    </w:p>
    <w:p w14:paraId="3C390035" w14:textId="77777777" w:rsidR="007A27B4" w:rsidRDefault="007A27B4" w:rsidP="007A27B4">
      <w:pPr>
        <w:pStyle w:val="NormalBPBHEB"/>
      </w:pPr>
      <w:r>
        <w:t>You</w:t>
      </w:r>
      <w:r>
        <w:rPr>
          <w:spacing w:val="-13"/>
        </w:rPr>
        <w:t xml:space="preserve"> </w:t>
      </w:r>
      <w:r>
        <w:t>can</w:t>
      </w:r>
      <w:r>
        <w:rPr>
          <w:spacing w:val="-11"/>
        </w:rPr>
        <w:t xml:space="preserve"> </w:t>
      </w:r>
      <w:r>
        <w:t>read</w:t>
      </w:r>
      <w:r>
        <w:rPr>
          <w:spacing w:val="-13"/>
        </w:rPr>
        <w:t xml:space="preserve"> </w:t>
      </w:r>
      <w:r>
        <w:t>and</w:t>
      </w:r>
      <w:r>
        <w:rPr>
          <w:spacing w:val="-11"/>
        </w:rPr>
        <w:t xml:space="preserve"> </w:t>
      </w:r>
      <w:r>
        <w:t>print</w:t>
      </w:r>
      <w:r>
        <w:rPr>
          <w:spacing w:val="-13"/>
        </w:rPr>
        <w:t xml:space="preserve"> </w:t>
      </w:r>
      <w:r>
        <w:t>strings</w:t>
      </w:r>
      <w:r>
        <w:rPr>
          <w:spacing w:val="-12"/>
        </w:rPr>
        <w:t xml:space="preserve"> </w:t>
      </w:r>
      <w:r>
        <w:t>using</w:t>
      </w:r>
      <w:r>
        <w:rPr>
          <w:spacing w:val="-13"/>
        </w:rPr>
        <w:t xml:space="preserve"> </w:t>
      </w:r>
      <w:r>
        <w:t>standard</w:t>
      </w:r>
      <w:r>
        <w:rPr>
          <w:spacing w:val="-13"/>
        </w:rPr>
        <w:t xml:space="preserve"> </w:t>
      </w:r>
      <w:r>
        <w:t>input/output</w:t>
      </w:r>
      <w:r>
        <w:rPr>
          <w:spacing w:val="-13"/>
        </w:rPr>
        <w:t xml:space="preserve"> </w:t>
      </w:r>
      <w:r>
        <w:t>functions</w:t>
      </w:r>
      <w:r>
        <w:rPr>
          <w:spacing w:val="-13"/>
        </w:rPr>
        <w:t xml:space="preserve"> </w:t>
      </w:r>
      <w:r>
        <w:t>like</w:t>
      </w:r>
      <w:r>
        <w:rPr>
          <w:spacing w:val="-13"/>
        </w:rPr>
        <w:t xml:space="preserve"> </w:t>
      </w:r>
      <w:r>
        <w:t>scanf,</w:t>
      </w:r>
      <w:r>
        <w:rPr>
          <w:spacing w:val="-13"/>
        </w:rPr>
        <w:t xml:space="preserve"> </w:t>
      </w:r>
      <w:r>
        <w:t>gets,</w:t>
      </w:r>
      <w:r>
        <w:rPr>
          <w:spacing w:val="-12"/>
        </w:rPr>
        <w:t xml:space="preserve"> </w:t>
      </w:r>
      <w:r>
        <w:t>printf,</w:t>
      </w:r>
      <w:r>
        <w:rPr>
          <w:spacing w:val="-11"/>
        </w:rPr>
        <w:t xml:space="preserve"> </w:t>
      </w:r>
      <w:r>
        <w:t xml:space="preserve">and </w:t>
      </w:r>
      <w:r>
        <w:rPr>
          <w:spacing w:val="-2"/>
        </w:rPr>
        <w:t>puts:</w:t>
      </w:r>
    </w:p>
    <w:p w14:paraId="71C9CB04" w14:textId="77777777" w:rsidR="007A27B4" w:rsidRPr="004254EE" w:rsidRDefault="007A27B4" w:rsidP="007A27B4">
      <w:pPr>
        <w:pStyle w:val="NormalBPBHEB"/>
        <w:numPr>
          <w:ilvl w:val="0"/>
          <w:numId w:val="62"/>
        </w:numPr>
        <w:rPr>
          <w:b/>
          <w:bCs/>
        </w:rPr>
      </w:pPr>
      <w:r w:rsidRPr="004254EE">
        <w:rPr>
          <w:b/>
          <w:bCs/>
        </w:rPr>
        <w:t xml:space="preserve">Using scanf and </w:t>
      </w:r>
      <w:r w:rsidRPr="004254EE">
        <w:rPr>
          <w:b/>
          <w:bCs/>
          <w:spacing w:val="-2"/>
        </w:rPr>
        <w:t>printf:</w:t>
      </w:r>
    </w:p>
    <w:p w14:paraId="657E4985" w14:textId="77777777" w:rsidR="007A27B4" w:rsidRDefault="007A27B4" w:rsidP="007A27B4">
      <w:pPr>
        <w:pStyle w:val="NormalBPBHEB"/>
        <w:rPr>
          <w:sz w:val="20"/>
        </w:rPr>
      </w:pPr>
    </w:p>
    <w:p w14:paraId="38D750E7" w14:textId="77777777" w:rsidR="007A27B4" w:rsidRDefault="007A27B4">
      <w:pPr>
        <w:pStyle w:val="CodeBlockBPBHEB"/>
        <w:pPrChange w:id="94" w:author="Abhiram Arali" w:date="2024-11-12T17:02:00Z">
          <w:pPr>
            <w:pStyle w:val="BodyText"/>
            <w:spacing w:before="18"/>
            <w:ind w:left="107"/>
          </w:pPr>
        </w:pPrChange>
      </w:pPr>
      <w:r>
        <w:t>char name[50];</w:t>
      </w:r>
    </w:p>
    <w:p w14:paraId="374782BD" w14:textId="77777777" w:rsidR="007A27B4" w:rsidRDefault="007A27B4">
      <w:pPr>
        <w:pStyle w:val="CodeBlockBPBHEB"/>
        <w:pPrChange w:id="95" w:author="Abhiram Arali" w:date="2024-11-12T17:02:00Z">
          <w:pPr>
            <w:pStyle w:val="BodyText"/>
            <w:spacing w:before="59" w:line="576" w:lineRule="exact"/>
            <w:ind w:left="107" w:right="3221"/>
          </w:pPr>
        </w:pPrChange>
      </w:pPr>
      <w:r>
        <w:t>scanf("%s",</w:t>
      </w:r>
      <w:r>
        <w:rPr>
          <w:spacing w:val="-5"/>
        </w:rPr>
        <w:t xml:space="preserve"> </w:t>
      </w:r>
      <w:r>
        <w:t>name);</w:t>
      </w:r>
      <w:r>
        <w:rPr>
          <w:spacing w:val="-5"/>
        </w:rPr>
        <w:t xml:space="preserve"> </w:t>
      </w:r>
      <w:r>
        <w:t>//</w:t>
      </w:r>
      <w:r>
        <w:rPr>
          <w:spacing w:val="-5"/>
        </w:rPr>
        <w:t xml:space="preserve"> </w:t>
      </w:r>
      <w:r>
        <w:t>Reads</w:t>
      </w:r>
      <w:r>
        <w:rPr>
          <w:spacing w:val="-5"/>
        </w:rPr>
        <w:t xml:space="preserve"> </w:t>
      </w:r>
      <w:r>
        <w:t>a</w:t>
      </w:r>
      <w:r>
        <w:rPr>
          <w:spacing w:val="-6"/>
        </w:rPr>
        <w:t xml:space="preserve"> </w:t>
      </w:r>
      <w:r>
        <w:t>single</w:t>
      </w:r>
      <w:r>
        <w:rPr>
          <w:spacing w:val="-6"/>
        </w:rPr>
        <w:t xml:space="preserve"> </w:t>
      </w:r>
      <w:r>
        <w:t>word</w:t>
      </w:r>
      <w:r>
        <w:rPr>
          <w:spacing w:val="-5"/>
        </w:rPr>
        <w:t xml:space="preserve"> </w:t>
      </w:r>
      <w:r>
        <w:t>(without</w:t>
      </w:r>
      <w:r>
        <w:rPr>
          <w:spacing w:val="-5"/>
        </w:rPr>
        <w:t xml:space="preserve"> </w:t>
      </w:r>
      <w:r>
        <w:t>spaces) printf("Hello, %s!", name); // Prints the string</w:t>
      </w:r>
    </w:p>
    <w:p w14:paraId="4D6F57D0" w14:textId="77777777" w:rsidR="007A27B4" w:rsidRDefault="007A27B4" w:rsidP="007A27B4">
      <w:pPr>
        <w:pStyle w:val="NormalBPBHEB"/>
        <w:rPr>
          <w:sz w:val="20"/>
        </w:rPr>
      </w:pPr>
    </w:p>
    <w:p w14:paraId="4388A785" w14:textId="77777777" w:rsidR="007A27B4" w:rsidRDefault="007A27B4" w:rsidP="007A27B4">
      <w:pPr>
        <w:pStyle w:val="NormalBPBHEB"/>
        <w:ind w:left="720"/>
      </w:pPr>
      <w:r>
        <w:lastRenderedPageBreak/>
        <w:t>Note</w:t>
      </w:r>
      <w:r>
        <w:rPr>
          <w:spacing w:val="20"/>
        </w:rPr>
        <w:t xml:space="preserve"> </w:t>
      </w:r>
      <w:r>
        <w:t>that</w:t>
      </w:r>
      <w:r>
        <w:rPr>
          <w:spacing w:val="21"/>
        </w:rPr>
        <w:t xml:space="preserve"> </w:t>
      </w:r>
      <w:r>
        <w:t>scanf</w:t>
      </w:r>
      <w:r>
        <w:rPr>
          <w:spacing w:val="23"/>
        </w:rPr>
        <w:t xml:space="preserve"> </w:t>
      </w:r>
      <w:r>
        <w:t>stops</w:t>
      </w:r>
      <w:r>
        <w:rPr>
          <w:spacing w:val="22"/>
        </w:rPr>
        <w:t xml:space="preserve"> </w:t>
      </w:r>
      <w:r>
        <w:t>reading</w:t>
      </w:r>
      <w:r>
        <w:rPr>
          <w:spacing w:val="22"/>
        </w:rPr>
        <w:t xml:space="preserve"> </w:t>
      </w:r>
      <w:r>
        <w:t>the</w:t>
      </w:r>
      <w:r>
        <w:rPr>
          <w:spacing w:val="21"/>
        </w:rPr>
        <w:t xml:space="preserve"> </w:t>
      </w:r>
      <w:r>
        <w:t>string</w:t>
      </w:r>
      <w:r>
        <w:rPr>
          <w:spacing w:val="24"/>
        </w:rPr>
        <w:t xml:space="preserve"> </w:t>
      </w:r>
      <w:r>
        <w:t>when</w:t>
      </w:r>
      <w:r>
        <w:rPr>
          <w:spacing w:val="21"/>
        </w:rPr>
        <w:t xml:space="preserve"> </w:t>
      </w:r>
      <w:r>
        <w:t>it</w:t>
      </w:r>
      <w:r>
        <w:rPr>
          <w:spacing w:val="24"/>
        </w:rPr>
        <w:t xml:space="preserve"> </w:t>
      </w:r>
      <w:r>
        <w:t>encounters</w:t>
      </w:r>
      <w:r>
        <w:rPr>
          <w:spacing w:val="24"/>
        </w:rPr>
        <w:t xml:space="preserve"> </w:t>
      </w:r>
      <w:r>
        <w:t>a</w:t>
      </w:r>
      <w:r>
        <w:rPr>
          <w:spacing w:val="20"/>
        </w:rPr>
        <w:t xml:space="preserve"> </w:t>
      </w:r>
      <w:r>
        <w:t>space.</w:t>
      </w:r>
      <w:r>
        <w:rPr>
          <w:spacing w:val="23"/>
        </w:rPr>
        <w:t xml:space="preserve"> </w:t>
      </w:r>
      <w:r>
        <w:t>To</w:t>
      </w:r>
      <w:r>
        <w:rPr>
          <w:spacing w:val="23"/>
        </w:rPr>
        <w:t xml:space="preserve"> </w:t>
      </w:r>
      <w:r>
        <w:t>handle</w:t>
      </w:r>
      <w:r>
        <w:rPr>
          <w:spacing w:val="21"/>
        </w:rPr>
        <w:t xml:space="preserve"> </w:t>
      </w:r>
      <w:r>
        <w:t>strings</w:t>
      </w:r>
      <w:r>
        <w:rPr>
          <w:spacing w:val="22"/>
        </w:rPr>
        <w:t xml:space="preserve"> </w:t>
      </w:r>
      <w:r>
        <w:t>with spaces, you can use gets (although fgets is preferred for safety reasons).</w:t>
      </w:r>
    </w:p>
    <w:p w14:paraId="6C8F74CD" w14:textId="77777777" w:rsidR="007A27B4" w:rsidRPr="004254EE" w:rsidRDefault="007A27B4" w:rsidP="007A27B4">
      <w:pPr>
        <w:pStyle w:val="NormalBPBHEB"/>
        <w:numPr>
          <w:ilvl w:val="0"/>
          <w:numId w:val="63"/>
        </w:numPr>
        <w:rPr>
          <w:b/>
          <w:bCs/>
        </w:rPr>
      </w:pPr>
      <w:r w:rsidRPr="004254EE">
        <w:rPr>
          <w:b/>
          <w:bCs/>
        </w:rPr>
        <w:t>Using</w:t>
      </w:r>
      <w:r w:rsidRPr="004254EE">
        <w:rPr>
          <w:b/>
          <w:bCs/>
          <w:spacing w:val="-1"/>
        </w:rPr>
        <w:t xml:space="preserve"> </w:t>
      </w:r>
      <w:r w:rsidRPr="004254EE">
        <w:rPr>
          <w:b/>
          <w:bCs/>
        </w:rPr>
        <w:t xml:space="preserve">fgets and </w:t>
      </w:r>
      <w:r w:rsidRPr="004254EE">
        <w:rPr>
          <w:b/>
          <w:bCs/>
          <w:spacing w:val="-2"/>
        </w:rPr>
        <w:t>puts:</w:t>
      </w:r>
    </w:p>
    <w:p w14:paraId="5680D45B" w14:textId="77777777" w:rsidR="007A27B4" w:rsidRDefault="007A27B4" w:rsidP="007A27B4">
      <w:pPr>
        <w:pStyle w:val="NormalBPBHEB"/>
        <w:rPr>
          <w:b/>
          <w:bCs/>
          <w:spacing w:val="-2"/>
        </w:rPr>
      </w:pPr>
    </w:p>
    <w:p w14:paraId="275F98E0" w14:textId="77777777" w:rsidR="007A27B4" w:rsidRDefault="007A27B4">
      <w:pPr>
        <w:pStyle w:val="CodeBlockBPBHEB"/>
        <w:pPrChange w:id="96" w:author="Abhiram Arali" w:date="2024-11-12T17:02:00Z">
          <w:pPr>
            <w:pStyle w:val="BodyText"/>
            <w:spacing w:before="19"/>
            <w:ind w:left="107"/>
          </w:pPr>
        </w:pPrChange>
      </w:pPr>
      <w:r>
        <w:t>char sentence[100];</w:t>
      </w:r>
    </w:p>
    <w:p w14:paraId="19789FD8" w14:textId="77777777" w:rsidR="007A27B4" w:rsidRDefault="007A27B4">
      <w:pPr>
        <w:pStyle w:val="CodeBlockBPBHEB"/>
        <w:pPrChange w:id="97" w:author="Abhiram Arali" w:date="2024-11-12T17:02:00Z">
          <w:pPr>
            <w:pStyle w:val="BodyText"/>
            <w:spacing w:before="3" w:line="570" w:lineRule="atLeast"/>
            <w:ind w:left="107" w:right="1276"/>
          </w:pPr>
        </w:pPrChange>
      </w:pPr>
      <w:r>
        <w:t>fgets(sentence,</w:t>
      </w:r>
      <w:r>
        <w:rPr>
          <w:spacing w:val="-5"/>
        </w:rPr>
        <w:t xml:space="preserve"> </w:t>
      </w:r>
      <w:r>
        <w:t>100,</w:t>
      </w:r>
      <w:r>
        <w:rPr>
          <w:spacing w:val="-5"/>
        </w:rPr>
        <w:t xml:space="preserve"> </w:t>
      </w:r>
      <w:r>
        <w:t>stdin);</w:t>
      </w:r>
      <w:r>
        <w:rPr>
          <w:spacing w:val="-5"/>
        </w:rPr>
        <w:t xml:space="preserve"> </w:t>
      </w:r>
      <w:r>
        <w:t>//</w:t>
      </w:r>
      <w:r>
        <w:rPr>
          <w:spacing w:val="-5"/>
        </w:rPr>
        <w:t xml:space="preserve"> </w:t>
      </w:r>
      <w:r>
        <w:t>Reads</w:t>
      </w:r>
      <w:r>
        <w:rPr>
          <w:spacing w:val="-5"/>
        </w:rPr>
        <w:t xml:space="preserve"> </w:t>
      </w:r>
      <w:r>
        <w:t>a</w:t>
      </w:r>
      <w:r>
        <w:rPr>
          <w:spacing w:val="-5"/>
        </w:rPr>
        <w:t xml:space="preserve"> </w:t>
      </w:r>
      <w:r>
        <w:t>line</w:t>
      </w:r>
      <w:r>
        <w:rPr>
          <w:spacing w:val="-5"/>
        </w:rPr>
        <w:t xml:space="preserve"> </w:t>
      </w:r>
      <w:r>
        <w:t>of</w:t>
      </w:r>
      <w:r>
        <w:rPr>
          <w:spacing w:val="-5"/>
        </w:rPr>
        <w:t xml:space="preserve"> </w:t>
      </w:r>
      <w:r>
        <w:t>input</w:t>
      </w:r>
      <w:r>
        <w:rPr>
          <w:spacing w:val="-5"/>
        </w:rPr>
        <w:t xml:space="preserve"> </w:t>
      </w:r>
      <w:r>
        <w:t>including</w:t>
      </w:r>
      <w:r>
        <w:rPr>
          <w:spacing w:val="-5"/>
        </w:rPr>
        <w:t xml:space="preserve"> </w:t>
      </w:r>
      <w:r>
        <w:t>spaces puts(sentence); // Outputs the string</w:t>
      </w:r>
    </w:p>
    <w:p w14:paraId="4398EC79" w14:textId="77777777" w:rsidR="007A27B4" w:rsidRDefault="007A27B4" w:rsidP="007A27B4">
      <w:pPr>
        <w:pStyle w:val="NormalBPBHEB"/>
        <w:rPr>
          <w:sz w:val="20"/>
        </w:rPr>
      </w:pPr>
    </w:p>
    <w:p w14:paraId="5CB4B0FA" w14:textId="77777777" w:rsidR="007A27B4" w:rsidRDefault="007A27B4" w:rsidP="007A27B4">
      <w:pPr>
        <w:pStyle w:val="Heading2BPBHEB"/>
      </w:pPr>
      <w:r>
        <w:t>Common</w:t>
      </w:r>
      <w:r>
        <w:rPr>
          <w:spacing w:val="-2"/>
        </w:rPr>
        <w:t xml:space="preserve"> </w:t>
      </w:r>
      <w:r>
        <w:t>string</w:t>
      </w:r>
      <w:r>
        <w:rPr>
          <w:spacing w:val="-1"/>
        </w:rPr>
        <w:t xml:space="preserve"> </w:t>
      </w:r>
      <w:r>
        <w:t>handling</w:t>
      </w:r>
      <w:r>
        <w:rPr>
          <w:spacing w:val="-1"/>
        </w:rPr>
        <w:t xml:space="preserve"> </w:t>
      </w:r>
      <w:r>
        <w:rPr>
          <w:spacing w:val="-2"/>
        </w:rPr>
        <w:t>functions</w:t>
      </w:r>
    </w:p>
    <w:p w14:paraId="1AF64A8D" w14:textId="77777777" w:rsidR="007A27B4" w:rsidRDefault="007A27B4" w:rsidP="007A27B4">
      <w:pPr>
        <w:pStyle w:val="NormalBPBHEB"/>
      </w:pPr>
      <w:r>
        <w:t>C provides several standard library functions for performing operations on strings declared</w:t>
      </w:r>
      <w:r>
        <w:rPr>
          <w:spacing w:val="-12"/>
        </w:rPr>
        <w:t xml:space="preserve"> </w:t>
      </w:r>
      <w:r>
        <w:t>in</w:t>
      </w:r>
      <w:r>
        <w:rPr>
          <w:spacing w:val="-12"/>
        </w:rPr>
        <w:t xml:space="preserve"> </w:t>
      </w:r>
      <w:r>
        <w:t>the</w:t>
      </w:r>
      <w:r>
        <w:rPr>
          <w:spacing w:val="-10"/>
        </w:rPr>
        <w:t xml:space="preserve"> </w:t>
      </w:r>
      <w:r>
        <w:t>&lt;string.h&gt;</w:t>
      </w:r>
      <w:r>
        <w:rPr>
          <w:spacing w:val="-10"/>
        </w:rPr>
        <w:t xml:space="preserve"> </w:t>
      </w:r>
      <w:r>
        <w:t>header</w:t>
      </w:r>
      <w:r>
        <w:rPr>
          <w:spacing w:val="-13"/>
        </w:rPr>
        <w:t xml:space="preserve"> </w:t>
      </w:r>
      <w:r>
        <w:t>file.</w:t>
      </w:r>
      <w:r>
        <w:rPr>
          <w:spacing w:val="-10"/>
        </w:rPr>
        <w:t xml:space="preserve"> </w:t>
      </w:r>
      <w:r>
        <w:t>These</w:t>
      </w:r>
      <w:r>
        <w:rPr>
          <w:spacing w:val="-11"/>
        </w:rPr>
        <w:t xml:space="preserve"> </w:t>
      </w:r>
      <w:r>
        <w:t>include</w:t>
      </w:r>
      <w:r>
        <w:rPr>
          <w:spacing w:val="-13"/>
        </w:rPr>
        <w:t xml:space="preserve"> </w:t>
      </w:r>
      <w:r>
        <w:t>functions</w:t>
      </w:r>
      <w:r>
        <w:rPr>
          <w:spacing w:val="-12"/>
        </w:rPr>
        <w:t xml:space="preserve"> </w:t>
      </w:r>
      <w:r>
        <w:t>for</w:t>
      </w:r>
      <w:r>
        <w:rPr>
          <w:spacing w:val="-13"/>
        </w:rPr>
        <w:t xml:space="preserve"> </w:t>
      </w:r>
      <w:r>
        <w:t>finding</w:t>
      </w:r>
      <w:r>
        <w:rPr>
          <w:spacing w:val="-12"/>
        </w:rPr>
        <w:t xml:space="preserve"> </w:t>
      </w:r>
      <w:r>
        <w:t>the</w:t>
      </w:r>
      <w:r>
        <w:rPr>
          <w:spacing w:val="-13"/>
        </w:rPr>
        <w:t xml:space="preserve"> </w:t>
      </w:r>
      <w:r>
        <w:t>length</w:t>
      </w:r>
      <w:r>
        <w:rPr>
          <w:spacing w:val="-12"/>
        </w:rPr>
        <w:t xml:space="preserve"> </w:t>
      </w:r>
      <w:r>
        <w:t>of</w:t>
      </w:r>
      <w:r>
        <w:rPr>
          <w:spacing w:val="-10"/>
        </w:rPr>
        <w:t xml:space="preserve"> </w:t>
      </w:r>
      <w:r>
        <w:t>a</w:t>
      </w:r>
      <w:r>
        <w:rPr>
          <w:spacing w:val="-13"/>
        </w:rPr>
        <w:t xml:space="preserve"> </w:t>
      </w:r>
      <w:r>
        <w:t>string, copying, concatenating, comparing, and more:</w:t>
      </w:r>
    </w:p>
    <w:p w14:paraId="7596D3FE" w14:textId="77777777" w:rsidR="007A27B4" w:rsidRDefault="007A27B4" w:rsidP="007A27B4">
      <w:pPr>
        <w:pStyle w:val="NormalBPBHEB"/>
        <w:numPr>
          <w:ilvl w:val="0"/>
          <w:numId w:val="64"/>
        </w:numPr>
      </w:pPr>
      <w:r w:rsidRPr="004254EE">
        <w:rPr>
          <w:b/>
          <w:bCs/>
        </w:rPr>
        <w:t>strlen():</w:t>
      </w:r>
      <w:r>
        <w:rPr>
          <w:spacing w:val="-1"/>
        </w:rPr>
        <w:t xml:space="preserve"> </w:t>
      </w:r>
      <w:r>
        <w:t>Find the length</w:t>
      </w:r>
      <w:r>
        <w:rPr>
          <w:spacing w:val="-1"/>
        </w:rPr>
        <w:t xml:space="preserve"> </w:t>
      </w:r>
      <w:r>
        <w:t xml:space="preserve">of a </w:t>
      </w:r>
      <w:r>
        <w:rPr>
          <w:spacing w:val="-2"/>
        </w:rPr>
        <w:t xml:space="preserve">string. </w:t>
      </w:r>
      <w:r>
        <w:t>This</w:t>
      </w:r>
      <w:r>
        <w:rPr>
          <w:spacing w:val="-3"/>
        </w:rPr>
        <w:t xml:space="preserve"> </w:t>
      </w:r>
      <w:r>
        <w:t>function returns</w:t>
      </w:r>
      <w:r>
        <w:rPr>
          <w:spacing w:val="-1"/>
        </w:rPr>
        <w:t xml:space="preserve"> </w:t>
      </w:r>
      <w:r>
        <w:t>the</w:t>
      </w:r>
      <w:r>
        <w:rPr>
          <w:spacing w:val="1"/>
        </w:rPr>
        <w:t xml:space="preserve"> </w:t>
      </w:r>
      <w:r>
        <w:t>number</w:t>
      </w:r>
      <w:r>
        <w:rPr>
          <w:spacing w:val="-3"/>
        </w:rPr>
        <w:t xml:space="preserve"> </w:t>
      </w:r>
      <w:r>
        <w:t>of characters</w:t>
      </w:r>
      <w:r>
        <w:rPr>
          <w:spacing w:val="-1"/>
        </w:rPr>
        <w:t xml:space="preserve"> </w:t>
      </w:r>
      <w:r>
        <w:t>in the</w:t>
      </w:r>
      <w:r>
        <w:rPr>
          <w:spacing w:val="-2"/>
        </w:rPr>
        <w:t xml:space="preserve"> </w:t>
      </w:r>
      <w:r>
        <w:t>string, excluding</w:t>
      </w:r>
      <w:r>
        <w:rPr>
          <w:spacing w:val="-1"/>
        </w:rPr>
        <w:t xml:space="preserve"> </w:t>
      </w:r>
      <w:r>
        <w:t xml:space="preserve">the null </w:t>
      </w:r>
      <w:r>
        <w:rPr>
          <w:spacing w:val="-2"/>
        </w:rPr>
        <w:t>terminator.</w:t>
      </w:r>
    </w:p>
    <w:p w14:paraId="364FB022" w14:textId="77777777" w:rsidR="007A27B4" w:rsidRDefault="007A27B4" w:rsidP="007A27B4">
      <w:pPr>
        <w:pStyle w:val="NormalBPBHEB"/>
        <w:rPr>
          <w:sz w:val="20"/>
        </w:rPr>
      </w:pPr>
    </w:p>
    <w:p w14:paraId="2A24E1BE" w14:textId="77777777" w:rsidR="007A27B4" w:rsidRDefault="007A27B4">
      <w:pPr>
        <w:pStyle w:val="CodeBlockBPBHEB"/>
        <w:pPrChange w:id="98" w:author="Abhiram Arali" w:date="2024-11-12T17:02:00Z">
          <w:pPr>
            <w:pStyle w:val="BodyText"/>
            <w:spacing w:before="18"/>
            <w:ind w:left="107"/>
          </w:pPr>
        </w:pPrChange>
      </w:pPr>
      <w:r>
        <w:t>char</w:t>
      </w:r>
      <w:r>
        <w:rPr>
          <w:spacing w:val="-1"/>
        </w:rPr>
        <w:t xml:space="preserve"> </w:t>
      </w:r>
      <w:r>
        <w:t>str[]</w:t>
      </w:r>
      <w:r>
        <w:rPr>
          <w:spacing w:val="-1"/>
        </w:rPr>
        <w:t xml:space="preserve"> </w:t>
      </w:r>
      <w:r>
        <w:t>=</w:t>
      </w:r>
      <w:r>
        <w:rPr>
          <w:spacing w:val="-2"/>
        </w:rPr>
        <w:t xml:space="preserve"> "Hello";</w:t>
      </w:r>
    </w:p>
    <w:p w14:paraId="63F5043F" w14:textId="77777777" w:rsidR="007A27B4" w:rsidRDefault="007A27B4">
      <w:pPr>
        <w:pStyle w:val="CodeBlockBPBHEB"/>
        <w:pPrChange w:id="99" w:author="Abhiram Arali" w:date="2024-11-12T17:02:00Z">
          <w:pPr>
            <w:pStyle w:val="BodyText"/>
            <w:spacing w:before="19"/>
          </w:pPr>
        </w:pPrChange>
      </w:pPr>
    </w:p>
    <w:p w14:paraId="49B0D701" w14:textId="77777777" w:rsidR="007A27B4" w:rsidRDefault="007A27B4">
      <w:pPr>
        <w:pStyle w:val="CodeBlockBPBHEB"/>
        <w:pPrChange w:id="100" w:author="Abhiram Arali" w:date="2024-11-12T17:02:00Z">
          <w:pPr>
            <w:pStyle w:val="BodyText"/>
            <w:ind w:left="107"/>
          </w:pPr>
        </w:pPrChange>
      </w:pPr>
      <w:r>
        <w:t>int</w:t>
      </w:r>
      <w:r>
        <w:rPr>
          <w:spacing w:val="-1"/>
        </w:rPr>
        <w:t xml:space="preserve"> </w:t>
      </w:r>
      <w:r>
        <w:t>len =</w:t>
      </w:r>
      <w:r>
        <w:rPr>
          <w:spacing w:val="-3"/>
        </w:rPr>
        <w:t xml:space="preserve"> </w:t>
      </w:r>
      <w:r>
        <w:t>strlen(str); // len</w:t>
      </w:r>
      <w:r>
        <w:rPr>
          <w:spacing w:val="-1"/>
        </w:rPr>
        <w:t xml:space="preserve"> </w:t>
      </w:r>
      <w:r>
        <w:t xml:space="preserve">will be </w:t>
      </w:r>
      <w:r>
        <w:rPr>
          <w:spacing w:val="-10"/>
        </w:rPr>
        <w:t>5</w:t>
      </w:r>
    </w:p>
    <w:p w14:paraId="20350D58" w14:textId="77777777" w:rsidR="007A27B4" w:rsidRDefault="007A27B4" w:rsidP="007A27B4">
      <w:pPr>
        <w:pStyle w:val="NormalBPBHEB"/>
        <w:rPr>
          <w:sz w:val="20"/>
        </w:rPr>
      </w:pPr>
    </w:p>
    <w:p w14:paraId="2E4DA37D" w14:textId="77777777" w:rsidR="007A27B4" w:rsidRDefault="007A27B4" w:rsidP="007A27B4">
      <w:pPr>
        <w:pStyle w:val="NormalBPBHEB"/>
        <w:numPr>
          <w:ilvl w:val="0"/>
          <w:numId w:val="65"/>
        </w:numPr>
      </w:pPr>
      <w:r w:rsidRPr="004254EE">
        <w:rPr>
          <w:b/>
          <w:bCs/>
        </w:rPr>
        <w:t>strcpy():</w:t>
      </w:r>
      <w:r>
        <w:rPr>
          <w:spacing w:val="-1"/>
        </w:rPr>
        <w:t xml:space="preserve"> </w:t>
      </w:r>
      <w:r>
        <w:t>Copy</w:t>
      </w:r>
      <w:r>
        <w:rPr>
          <w:spacing w:val="-1"/>
        </w:rPr>
        <w:t xml:space="preserve"> </w:t>
      </w:r>
      <w:r>
        <w:t>one</w:t>
      </w:r>
      <w:r>
        <w:rPr>
          <w:spacing w:val="-2"/>
        </w:rPr>
        <w:t xml:space="preserve"> </w:t>
      </w:r>
      <w:r>
        <w:t>string</w:t>
      </w:r>
      <w:r>
        <w:rPr>
          <w:spacing w:val="-1"/>
        </w:rPr>
        <w:t xml:space="preserve"> </w:t>
      </w:r>
      <w:r>
        <w:t xml:space="preserve">to </w:t>
      </w:r>
      <w:r>
        <w:rPr>
          <w:spacing w:val="-2"/>
        </w:rPr>
        <w:t xml:space="preserve">another. </w:t>
      </w:r>
      <w:r>
        <w:t>This</w:t>
      </w:r>
      <w:r>
        <w:rPr>
          <w:spacing w:val="-1"/>
        </w:rPr>
        <w:t xml:space="preserve"> </w:t>
      </w:r>
      <w:r w:rsidRPr="004254EE">
        <w:rPr>
          <w:b/>
          <w:bCs/>
        </w:rPr>
        <w:t>function</w:t>
      </w:r>
      <w:r>
        <w:t xml:space="preserve"> copies</w:t>
      </w:r>
      <w:r>
        <w:rPr>
          <w:spacing w:val="-1"/>
        </w:rPr>
        <w:t xml:space="preserve"> </w:t>
      </w:r>
      <w:r>
        <w:t>the</w:t>
      </w:r>
      <w:r>
        <w:rPr>
          <w:spacing w:val="1"/>
        </w:rPr>
        <w:t xml:space="preserve"> </w:t>
      </w:r>
      <w:r>
        <w:t>content</w:t>
      </w:r>
      <w:r>
        <w:rPr>
          <w:spacing w:val="-1"/>
        </w:rPr>
        <w:t xml:space="preserve"> </w:t>
      </w:r>
      <w:r>
        <w:t>of</w:t>
      </w:r>
      <w:r>
        <w:rPr>
          <w:spacing w:val="-1"/>
        </w:rPr>
        <w:t xml:space="preserve"> </w:t>
      </w:r>
      <w:r>
        <w:t>one</w:t>
      </w:r>
      <w:r>
        <w:rPr>
          <w:spacing w:val="-2"/>
        </w:rPr>
        <w:t xml:space="preserve"> </w:t>
      </w:r>
      <w:r>
        <w:t xml:space="preserve">string into </w:t>
      </w:r>
      <w:r>
        <w:rPr>
          <w:spacing w:val="-2"/>
        </w:rPr>
        <w:t>another.</w:t>
      </w:r>
    </w:p>
    <w:p w14:paraId="7385C6ED" w14:textId="77777777" w:rsidR="007A27B4" w:rsidRDefault="007A27B4" w:rsidP="007A27B4">
      <w:pPr>
        <w:pStyle w:val="NormalBPBHEB"/>
        <w:rPr>
          <w:sz w:val="20"/>
        </w:rPr>
      </w:pPr>
    </w:p>
    <w:p w14:paraId="6E2D6E1A" w14:textId="77777777" w:rsidR="007A27B4" w:rsidRDefault="007A27B4">
      <w:pPr>
        <w:pStyle w:val="CodeBlockBPBHEB"/>
        <w:pPrChange w:id="101" w:author="Abhiram Arali" w:date="2024-11-12T17:02:00Z">
          <w:pPr>
            <w:pStyle w:val="BodyText"/>
            <w:spacing w:before="18" w:line="499" w:lineRule="auto"/>
            <w:ind w:left="107" w:right="6820"/>
          </w:pPr>
        </w:pPrChange>
      </w:pPr>
      <w:r>
        <w:t>char</w:t>
      </w:r>
      <w:r>
        <w:rPr>
          <w:spacing w:val="-14"/>
        </w:rPr>
        <w:t xml:space="preserve"> </w:t>
      </w:r>
      <w:r>
        <w:t>src[]</w:t>
      </w:r>
      <w:r>
        <w:rPr>
          <w:spacing w:val="-14"/>
        </w:rPr>
        <w:t xml:space="preserve"> </w:t>
      </w:r>
      <w:r>
        <w:t>=</w:t>
      </w:r>
      <w:r>
        <w:rPr>
          <w:spacing w:val="-14"/>
        </w:rPr>
        <w:t xml:space="preserve"> </w:t>
      </w:r>
      <w:r>
        <w:t>"Source"; char dest[20];</w:t>
      </w:r>
    </w:p>
    <w:p w14:paraId="5FE5CCF6" w14:textId="77777777" w:rsidR="007A27B4" w:rsidRDefault="007A27B4">
      <w:pPr>
        <w:pStyle w:val="CodeBlockBPBHEB"/>
        <w:pPrChange w:id="102" w:author="Abhiram Arali" w:date="2024-11-12T17:02:00Z">
          <w:pPr>
            <w:pStyle w:val="BodyText"/>
            <w:spacing w:line="275" w:lineRule="exact"/>
            <w:ind w:left="107"/>
          </w:pPr>
        </w:pPrChange>
      </w:pPr>
      <w:r>
        <w:t>strcpy(dest,</w:t>
      </w:r>
      <w:r>
        <w:rPr>
          <w:spacing w:val="-1"/>
        </w:rPr>
        <w:t xml:space="preserve"> </w:t>
      </w:r>
      <w:r>
        <w:t>src);</w:t>
      </w:r>
      <w:r>
        <w:rPr>
          <w:spacing w:val="-1"/>
        </w:rPr>
        <w:t xml:space="preserve"> </w:t>
      </w:r>
      <w:r>
        <w:t>//</w:t>
      </w:r>
      <w:r>
        <w:rPr>
          <w:spacing w:val="-1"/>
        </w:rPr>
        <w:t xml:space="preserve"> </w:t>
      </w:r>
      <w:r>
        <w:t>Copies</w:t>
      </w:r>
      <w:r>
        <w:rPr>
          <w:spacing w:val="-1"/>
        </w:rPr>
        <w:t xml:space="preserve"> </w:t>
      </w:r>
      <w:r>
        <w:t>"Source"</w:t>
      </w:r>
      <w:r>
        <w:rPr>
          <w:spacing w:val="-1"/>
        </w:rPr>
        <w:t xml:space="preserve"> </w:t>
      </w:r>
      <w:r>
        <w:t>into</w:t>
      </w:r>
      <w:r>
        <w:rPr>
          <w:spacing w:val="-1"/>
        </w:rPr>
        <w:t xml:space="preserve"> </w:t>
      </w:r>
      <w:r>
        <w:rPr>
          <w:spacing w:val="-4"/>
        </w:rPr>
        <w:t>dest</w:t>
      </w:r>
    </w:p>
    <w:p w14:paraId="0DF4DA67" w14:textId="77777777" w:rsidR="007A27B4" w:rsidRDefault="007A27B4">
      <w:pPr>
        <w:pStyle w:val="CodeBlockBPBHEB"/>
        <w:pPrChange w:id="103" w:author="Abhiram Arali" w:date="2024-11-12T17:02:00Z">
          <w:pPr>
            <w:pStyle w:val="NormalBPBHEB"/>
          </w:pPr>
        </w:pPrChange>
      </w:pPr>
    </w:p>
    <w:p w14:paraId="056B5D84" w14:textId="77777777" w:rsidR="007A27B4" w:rsidRDefault="007A27B4" w:rsidP="007A27B4">
      <w:pPr>
        <w:pStyle w:val="NormalBPBHEB"/>
        <w:numPr>
          <w:ilvl w:val="0"/>
          <w:numId w:val="67"/>
        </w:numPr>
      </w:pPr>
      <w:r w:rsidRPr="004254EE">
        <w:rPr>
          <w:b/>
          <w:bCs/>
        </w:rPr>
        <w:t>strcat():</w:t>
      </w:r>
      <w:r>
        <w:rPr>
          <w:spacing w:val="-3"/>
        </w:rPr>
        <w:t xml:space="preserve"> </w:t>
      </w:r>
      <w:r>
        <w:t>Concatenate</w:t>
      </w:r>
      <w:r>
        <w:rPr>
          <w:spacing w:val="-3"/>
        </w:rPr>
        <w:t xml:space="preserve"> </w:t>
      </w:r>
      <w:r>
        <w:t>two</w:t>
      </w:r>
      <w:r>
        <w:rPr>
          <w:spacing w:val="-3"/>
        </w:rPr>
        <w:t xml:space="preserve"> </w:t>
      </w:r>
      <w:r>
        <w:rPr>
          <w:spacing w:val="-2"/>
        </w:rPr>
        <w:t>strings.</w:t>
      </w:r>
      <w:r>
        <w:t>This</w:t>
      </w:r>
      <w:r>
        <w:rPr>
          <w:spacing w:val="-1"/>
        </w:rPr>
        <w:t xml:space="preserve"> </w:t>
      </w:r>
      <w:r>
        <w:t>function appends</w:t>
      </w:r>
      <w:r>
        <w:rPr>
          <w:spacing w:val="-1"/>
        </w:rPr>
        <w:t xml:space="preserve"> </w:t>
      </w:r>
      <w:r>
        <w:t>one</w:t>
      </w:r>
      <w:r>
        <w:rPr>
          <w:spacing w:val="-1"/>
        </w:rPr>
        <w:t xml:space="preserve"> </w:t>
      </w:r>
      <w:r>
        <w:t>string</w:t>
      </w:r>
      <w:r>
        <w:rPr>
          <w:spacing w:val="-1"/>
        </w:rPr>
        <w:t xml:space="preserve"> </w:t>
      </w:r>
      <w:r>
        <w:t>to the</w:t>
      </w:r>
      <w:r>
        <w:rPr>
          <w:spacing w:val="-1"/>
        </w:rPr>
        <w:t xml:space="preserve"> </w:t>
      </w:r>
      <w:r>
        <w:t>end of</w:t>
      </w:r>
      <w:r>
        <w:rPr>
          <w:spacing w:val="-1"/>
        </w:rPr>
        <w:t xml:space="preserve"> </w:t>
      </w:r>
      <w:r>
        <w:rPr>
          <w:spacing w:val="-2"/>
        </w:rPr>
        <w:t>another.</w:t>
      </w:r>
    </w:p>
    <w:p w14:paraId="02EF37FF" w14:textId="77777777" w:rsidR="007A27B4" w:rsidRDefault="007A27B4" w:rsidP="007A27B4">
      <w:pPr>
        <w:pStyle w:val="NormalBPBHEB"/>
        <w:rPr>
          <w:sz w:val="20"/>
        </w:rPr>
      </w:pPr>
    </w:p>
    <w:p w14:paraId="2E43D71A" w14:textId="77777777" w:rsidR="007A27B4" w:rsidRDefault="007A27B4">
      <w:pPr>
        <w:pStyle w:val="CodeBlockBPBHEB"/>
        <w:pPrChange w:id="104" w:author="Abhiram Arali" w:date="2024-11-12T17:03:00Z">
          <w:pPr>
            <w:pStyle w:val="BodyText"/>
            <w:spacing w:before="18" w:line="499" w:lineRule="auto"/>
            <w:ind w:left="107" w:right="6820"/>
          </w:pPr>
        </w:pPrChange>
      </w:pPr>
      <w:r>
        <w:t>char</w:t>
      </w:r>
      <w:r>
        <w:rPr>
          <w:spacing w:val="-12"/>
        </w:rPr>
        <w:t xml:space="preserve"> </w:t>
      </w:r>
      <w:r>
        <w:t>str1[20]</w:t>
      </w:r>
      <w:r>
        <w:rPr>
          <w:spacing w:val="-12"/>
        </w:rPr>
        <w:t xml:space="preserve"> </w:t>
      </w:r>
      <w:r>
        <w:t>=</w:t>
      </w:r>
      <w:r>
        <w:rPr>
          <w:spacing w:val="-14"/>
        </w:rPr>
        <w:t xml:space="preserve"> </w:t>
      </w:r>
      <w:r>
        <w:t>"Hello"; char str2[] = " World";</w:t>
      </w:r>
    </w:p>
    <w:p w14:paraId="7B9FD364" w14:textId="77777777" w:rsidR="007A27B4" w:rsidRDefault="007A27B4">
      <w:pPr>
        <w:pStyle w:val="CodeBlockBPBHEB"/>
        <w:pPrChange w:id="105" w:author="Abhiram Arali" w:date="2024-11-12T17:03:00Z">
          <w:pPr>
            <w:pStyle w:val="BodyText"/>
            <w:spacing w:line="275" w:lineRule="exact"/>
            <w:ind w:left="107"/>
          </w:pPr>
        </w:pPrChange>
      </w:pPr>
      <w:r>
        <w:t>strcat(str1,</w:t>
      </w:r>
      <w:r>
        <w:rPr>
          <w:spacing w:val="-1"/>
        </w:rPr>
        <w:t xml:space="preserve"> </w:t>
      </w:r>
      <w:r>
        <w:t>str2);</w:t>
      </w:r>
      <w:r>
        <w:rPr>
          <w:spacing w:val="-1"/>
        </w:rPr>
        <w:t xml:space="preserve"> </w:t>
      </w:r>
      <w:r>
        <w:t>//</w:t>
      </w:r>
      <w:r>
        <w:rPr>
          <w:spacing w:val="-1"/>
        </w:rPr>
        <w:t xml:space="preserve"> </w:t>
      </w:r>
      <w:r>
        <w:t>str1</w:t>
      </w:r>
      <w:r>
        <w:rPr>
          <w:spacing w:val="-1"/>
        </w:rPr>
        <w:t xml:space="preserve"> </w:t>
      </w:r>
      <w:r>
        <w:t>now</w:t>
      </w:r>
      <w:r>
        <w:rPr>
          <w:spacing w:val="-1"/>
        </w:rPr>
        <w:t xml:space="preserve"> </w:t>
      </w:r>
      <w:r>
        <w:t>contains</w:t>
      </w:r>
      <w:r>
        <w:rPr>
          <w:spacing w:val="-1"/>
        </w:rPr>
        <w:t xml:space="preserve"> </w:t>
      </w:r>
      <w:r>
        <w:t xml:space="preserve">"Hello </w:t>
      </w:r>
      <w:r>
        <w:rPr>
          <w:spacing w:val="-2"/>
        </w:rPr>
        <w:t>World"</w:t>
      </w:r>
    </w:p>
    <w:p w14:paraId="3D7D9718" w14:textId="77777777" w:rsidR="007A27B4" w:rsidRDefault="007A27B4" w:rsidP="007A27B4">
      <w:pPr>
        <w:pStyle w:val="NormalBPBHEB"/>
        <w:rPr>
          <w:sz w:val="20"/>
        </w:rPr>
      </w:pPr>
    </w:p>
    <w:p w14:paraId="161A3FA0" w14:textId="77777777" w:rsidR="007A27B4" w:rsidDel="00A5712C" w:rsidRDefault="007A27B4" w:rsidP="007A27B4">
      <w:pPr>
        <w:pStyle w:val="NormalBPBHEB"/>
        <w:numPr>
          <w:ilvl w:val="0"/>
          <w:numId w:val="68"/>
        </w:numPr>
        <w:rPr>
          <w:del w:id="106" w:author="Abhiram Arali" w:date="2024-11-06T15:24:00Z"/>
        </w:rPr>
      </w:pPr>
      <w:r w:rsidRPr="004254EE">
        <w:rPr>
          <w:b/>
          <w:bCs/>
        </w:rPr>
        <w:t>strcmp():</w:t>
      </w:r>
      <w:r>
        <w:rPr>
          <w:spacing w:val="-2"/>
        </w:rPr>
        <w:t xml:space="preserve"> </w:t>
      </w:r>
      <w:r>
        <w:t>Compare</w:t>
      </w:r>
      <w:r>
        <w:rPr>
          <w:spacing w:val="-3"/>
        </w:rPr>
        <w:t xml:space="preserve"> </w:t>
      </w:r>
      <w:r>
        <w:t>two</w:t>
      </w:r>
      <w:r>
        <w:rPr>
          <w:spacing w:val="-1"/>
        </w:rPr>
        <w:t xml:space="preserve"> </w:t>
      </w:r>
      <w:r>
        <w:rPr>
          <w:spacing w:val="-2"/>
        </w:rPr>
        <w:t>strings</w:t>
      </w:r>
      <w:ins w:id="107" w:author="Abhiram Arali" w:date="2024-11-06T15:24:00Z">
        <w:r>
          <w:rPr>
            <w:spacing w:val="-2"/>
          </w:rPr>
          <w:t xml:space="preserve">. </w:t>
        </w:r>
      </w:ins>
    </w:p>
    <w:p w14:paraId="080790AE" w14:textId="77777777" w:rsidR="007A27B4" w:rsidDel="00A5712C" w:rsidRDefault="007A27B4">
      <w:pPr>
        <w:pStyle w:val="NormalBPBHEB"/>
        <w:rPr>
          <w:del w:id="108" w:author="Abhiram Arali" w:date="2024-11-06T15:24:00Z"/>
          <w:b/>
        </w:rPr>
        <w:pPrChange w:id="109" w:author="Abhiram Arali" w:date="2024-11-06T15:24:00Z">
          <w:pPr>
            <w:pStyle w:val="BodyText"/>
            <w:spacing w:before="24"/>
          </w:pPr>
        </w:pPrChange>
      </w:pPr>
    </w:p>
    <w:p w14:paraId="2546157D" w14:textId="77777777" w:rsidR="007A27B4" w:rsidRDefault="007A27B4">
      <w:pPr>
        <w:pStyle w:val="NormalBPBHEB"/>
        <w:numPr>
          <w:ilvl w:val="0"/>
          <w:numId w:val="68"/>
        </w:numPr>
        <w:pPrChange w:id="110" w:author="Abhiram Arali" w:date="2024-11-06T15:24:00Z">
          <w:pPr>
            <w:pStyle w:val="BodyText"/>
            <w:spacing w:line="499" w:lineRule="auto"/>
            <w:ind w:left="220" w:right="3991"/>
          </w:pPr>
        </w:pPrChange>
      </w:pPr>
      <w:r>
        <w:t>This</w:t>
      </w:r>
      <w:r>
        <w:rPr>
          <w:spacing w:val="-8"/>
        </w:rPr>
        <w:t xml:space="preserve"> </w:t>
      </w:r>
      <w:r>
        <w:t>function</w:t>
      </w:r>
      <w:r>
        <w:rPr>
          <w:spacing w:val="-8"/>
        </w:rPr>
        <w:t xml:space="preserve"> </w:t>
      </w:r>
      <w:r>
        <w:t>compares</w:t>
      </w:r>
      <w:r>
        <w:rPr>
          <w:spacing w:val="-8"/>
        </w:rPr>
        <w:t xml:space="preserve"> </w:t>
      </w:r>
      <w:r>
        <w:t>two</w:t>
      </w:r>
      <w:r>
        <w:rPr>
          <w:spacing w:val="-8"/>
        </w:rPr>
        <w:t xml:space="preserve"> </w:t>
      </w:r>
      <w:r>
        <w:t>strings</w:t>
      </w:r>
      <w:r>
        <w:rPr>
          <w:spacing w:val="-8"/>
        </w:rPr>
        <w:t xml:space="preserve"> </w:t>
      </w:r>
      <w:r>
        <w:t>lexicographically. It returns:</w:t>
      </w:r>
    </w:p>
    <w:p w14:paraId="0CB331AF" w14:textId="77777777" w:rsidR="007A27B4" w:rsidRDefault="007A27B4">
      <w:pPr>
        <w:pStyle w:val="NormalBPBHEB"/>
        <w:numPr>
          <w:ilvl w:val="0"/>
          <w:numId w:val="69"/>
        </w:numPr>
        <w:pPrChange w:id="111" w:author="Abhiram Arali" w:date="2024-11-06T15:24:00Z">
          <w:pPr>
            <w:pStyle w:val="ListParagraph"/>
            <w:numPr>
              <w:ilvl w:val="1"/>
              <w:numId w:val="2"/>
            </w:numPr>
            <w:tabs>
              <w:tab w:val="left" w:pos="940"/>
            </w:tabs>
            <w:spacing w:before="2"/>
            <w:ind w:left="940" w:hanging="360"/>
          </w:pPr>
        </w:pPrChange>
      </w:pPr>
      <w:r>
        <w:t>0</w:t>
      </w:r>
      <w:r>
        <w:rPr>
          <w:spacing w:val="-3"/>
        </w:rPr>
        <w:t xml:space="preserve"> </w:t>
      </w:r>
      <w:r>
        <w:t>if the</w:t>
      </w:r>
      <w:r>
        <w:rPr>
          <w:spacing w:val="-1"/>
        </w:rPr>
        <w:t xml:space="preserve"> </w:t>
      </w:r>
      <w:r>
        <w:t>strings are</w:t>
      </w:r>
      <w:r>
        <w:rPr>
          <w:spacing w:val="-2"/>
        </w:rPr>
        <w:t xml:space="preserve"> </w:t>
      </w:r>
      <w:r>
        <w:rPr>
          <w:spacing w:val="-4"/>
        </w:rPr>
        <w:t>equal</w:t>
      </w:r>
    </w:p>
    <w:p w14:paraId="5185AECF" w14:textId="77777777" w:rsidR="007A27B4" w:rsidRDefault="007A27B4">
      <w:pPr>
        <w:pStyle w:val="NormalBPBHEB"/>
        <w:numPr>
          <w:ilvl w:val="0"/>
          <w:numId w:val="69"/>
        </w:numPr>
        <w:pPrChange w:id="112" w:author="Abhiram Arali" w:date="2024-11-06T15:24:00Z">
          <w:pPr>
            <w:pStyle w:val="ListParagraph"/>
            <w:numPr>
              <w:ilvl w:val="1"/>
              <w:numId w:val="2"/>
            </w:numPr>
            <w:tabs>
              <w:tab w:val="left" w:pos="940"/>
            </w:tabs>
            <w:spacing w:before="135"/>
            <w:ind w:left="940" w:hanging="360"/>
          </w:pPr>
        </w:pPrChange>
      </w:pPr>
      <w:r>
        <w:t>A</w:t>
      </w:r>
      <w:r>
        <w:rPr>
          <w:spacing w:val="-1"/>
        </w:rPr>
        <w:t xml:space="preserve"> </w:t>
      </w:r>
      <w:r>
        <w:t>positive value</w:t>
      </w:r>
      <w:r>
        <w:rPr>
          <w:spacing w:val="-1"/>
        </w:rPr>
        <w:t xml:space="preserve"> </w:t>
      </w:r>
      <w:r>
        <w:t>if</w:t>
      </w:r>
      <w:r>
        <w:rPr>
          <w:spacing w:val="-1"/>
        </w:rPr>
        <w:t xml:space="preserve"> </w:t>
      </w:r>
      <w:r>
        <w:t>the first</w:t>
      </w:r>
      <w:r>
        <w:rPr>
          <w:spacing w:val="-1"/>
        </w:rPr>
        <w:t xml:space="preserve"> </w:t>
      </w:r>
      <w:r>
        <w:t xml:space="preserve">string is </w:t>
      </w:r>
      <w:r>
        <w:rPr>
          <w:spacing w:val="-2"/>
        </w:rPr>
        <w:t>greater</w:t>
      </w:r>
    </w:p>
    <w:p w14:paraId="109029CC" w14:textId="77777777" w:rsidR="007A27B4" w:rsidRPr="00E22C6B" w:rsidRDefault="007A27B4" w:rsidP="007A27B4">
      <w:pPr>
        <w:pStyle w:val="NormalBPBHEB"/>
        <w:numPr>
          <w:ilvl w:val="0"/>
          <w:numId w:val="69"/>
        </w:numPr>
        <w:rPr>
          <w:ins w:id="113" w:author="Abhiram Arali" w:date="2024-11-06T15:24:00Z"/>
          <w:rPrChange w:id="114" w:author="Abhiram Arali" w:date="2024-11-06T15:24:00Z">
            <w:rPr>
              <w:ins w:id="115" w:author="Abhiram Arali" w:date="2024-11-06T15:24:00Z"/>
              <w:spacing w:val="-2"/>
            </w:rPr>
          </w:rPrChange>
        </w:rPr>
      </w:pPr>
      <w:r>
        <w:t>A</w:t>
      </w:r>
      <w:r>
        <w:rPr>
          <w:spacing w:val="-1"/>
        </w:rPr>
        <w:t xml:space="preserve"> </w:t>
      </w:r>
      <w:r>
        <w:t>negative</w:t>
      </w:r>
      <w:r>
        <w:rPr>
          <w:spacing w:val="-1"/>
        </w:rPr>
        <w:t xml:space="preserve"> </w:t>
      </w:r>
      <w:r>
        <w:t>value</w:t>
      </w:r>
      <w:r>
        <w:rPr>
          <w:spacing w:val="-1"/>
        </w:rPr>
        <w:t xml:space="preserve"> </w:t>
      </w:r>
      <w:r>
        <w:t>if the</w:t>
      </w:r>
      <w:r>
        <w:rPr>
          <w:spacing w:val="-1"/>
        </w:rPr>
        <w:t xml:space="preserve"> </w:t>
      </w:r>
      <w:r>
        <w:t xml:space="preserve">first string is </w:t>
      </w:r>
      <w:r>
        <w:rPr>
          <w:spacing w:val="-2"/>
        </w:rPr>
        <w:t>smaller</w:t>
      </w:r>
    </w:p>
    <w:p w14:paraId="05A02E7C" w14:textId="77777777" w:rsidR="007A27B4" w:rsidDel="001558DB" w:rsidRDefault="007A27B4" w:rsidP="007A27B4">
      <w:pPr>
        <w:pStyle w:val="NormalBPBHEB"/>
        <w:rPr>
          <w:del w:id="116" w:author="Abhiram Arali" w:date="2024-11-06T15:24:00Z"/>
        </w:rPr>
      </w:pPr>
    </w:p>
    <w:p w14:paraId="6D240770" w14:textId="77777777" w:rsidR="007A27B4" w:rsidRDefault="007A27B4">
      <w:pPr>
        <w:pStyle w:val="NormalBPBHEB"/>
        <w:rPr>
          <w:ins w:id="117" w:author="Abhiram Arali" w:date="2024-11-06T15:24:00Z"/>
        </w:rPr>
        <w:pPrChange w:id="118" w:author="Abhiram Arali" w:date="2024-11-06T15:24:00Z">
          <w:pPr>
            <w:pStyle w:val="ListParagraph"/>
            <w:numPr>
              <w:ilvl w:val="1"/>
              <w:numId w:val="2"/>
            </w:numPr>
            <w:tabs>
              <w:tab w:val="left" w:pos="940"/>
            </w:tabs>
            <w:ind w:left="940" w:hanging="360"/>
          </w:pPr>
        </w:pPrChange>
      </w:pPr>
    </w:p>
    <w:p w14:paraId="1A3E3CF7" w14:textId="77777777" w:rsidR="007A27B4" w:rsidRDefault="007A27B4">
      <w:pPr>
        <w:pStyle w:val="CodeBlockBPBHEB"/>
        <w:pPrChange w:id="119" w:author="Abhiram Arali" w:date="2024-11-12T17:03:00Z">
          <w:pPr>
            <w:spacing w:before="18" w:line="499" w:lineRule="auto"/>
            <w:ind w:left="107" w:right="6646"/>
          </w:pPr>
        </w:pPrChange>
      </w:pPr>
      <w:r>
        <w:t>char str1[] = "Apple"; char</w:t>
      </w:r>
      <w:r>
        <w:rPr>
          <w:spacing w:val="-1"/>
        </w:rPr>
        <w:t xml:space="preserve"> </w:t>
      </w:r>
      <w:r>
        <w:t>str2[]</w:t>
      </w:r>
      <w:r>
        <w:rPr>
          <w:spacing w:val="-1"/>
        </w:rPr>
        <w:t xml:space="preserve"> </w:t>
      </w:r>
      <w:r>
        <w:t>=</w:t>
      </w:r>
      <w:r>
        <w:rPr>
          <w:spacing w:val="-2"/>
        </w:rPr>
        <w:t xml:space="preserve"> "Orange";</w:t>
      </w:r>
    </w:p>
    <w:p w14:paraId="60B58B26" w14:textId="77777777" w:rsidR="007A27B4" w:rsidRDefault="007A27B4">
      <w:pPr>
        <w:pStyle w:val="CodeBlockBPBHEB"/>
        <w:pPrChange w:id="120" w:author="Abhiram Arali" w:date="2024-11-12T17:03:00Z">
          <w:pPr>
            <w:spacing w:line="360" w:lineRule="auto"/>
            <w:ind w:left="107"/>
          </w:pPr>
        </w:pPrChange>
      </w:pPr>
      <w:r>
        <w:t>int</w:t>
      </w:r>
      <w:r>
        <w:rPr>
          <w:spacing w:val="40"/>
        </w:rPr>
        <w:t xml:space="preserve"> </w:t>
      </w:r>
      <w:r>
        <w:t>result</w:t>
      </w:r>
      <w:r>
        <w:rPr>
          <w:spacing w:val="40"/>
        </w:rPr>
        <w:t xml:space="preserve"> </w:t>
      </w:r>
      <w:r>
        <w:t>=</w:t>
      </w:r>
      <w:r>
        <w:rPr>
          <w:spacing w:val="40"/>
        </w:rPr>
        <w:t xml:space="preserve"> </w:t>
      </w:r>
      <w:r>
        <w:t>strcmp(str1,</w:t>
      </w:r>
      <w:r>
        <w:rPr>
          <w:spacing w:val="40"/>
        </w:rPr>
        <w:t xml:space="preserve"> </w:t>
      </w:r>
      <w:r>
        <w:t>str2);</w:t>
      </w:r>
      <w:r>
        <w:rPr>
          <w:spacing w:val="40"/>
        </w:rPr>
        <w:t xml:space="preserve"> </w:t>
      </w:r>
      <w:r>
        <w:t>//</w:t>
      </w:r>
      <w:r>
        <w:rPr>
          <w:spacing w:val="40"/>
        </w:rPr>
        <w:t xml:space="preserve"> </w:t>
      </w:r>
      <w:r>
        <w:t>Will</w:t>
      </w:r>
      <w:r>
        <w:rPr>
          <w:spacing w:val="40"/>
        </w:rPr>
        <w:t xml:space="preserve"> </w:t>
      </w:r>
      <w:r>
        <w:t>return</w:t>
      </w:r>
      <w:r>
        <w:rPr>
          <w:spacing w:val="40"/>
        </w:rPr>
        <w:t xml:space="preserve"> </w:t>
      </w:r>
      <w:r>
        <w:t>a</w:t>
      </w:r>
      <w:r>
        <w:rPr>
          <w:spacing w:val="40"/>
        </w:rPr>
        <w:t xml:space="preserve"> </w:t>
      </w:r>
      <w:r>
        <w:t>negative</w:t>
      </w:r>
      <w:r>
        <w:rPr>
          <w:spacing w:val="40"/>
        </w:rPr>
        <w:t xml:space="preserve"> </w:t>
      </w:r>
      <w:r>
        <w:t>value</w:t>
      </w:r>
      <w:r>
        <w:rPr>
          <w:spacing w:val="40"/>
        </w:rPr>
        <w:t xml:space="preserve"> </w:t>
      </w:r>
      <w:r>
        <w:t>as</w:t>
      </w:r>
      <w:r>
        <w:rPr>
          <w:spacing w:val="40"/>
        </w:rPr>
        <w:t xml:space="preserve"> </w:t>
      </w:r>
      <w:r>
        <w:t>"Apple"</w:t>
      </w:r>
      <w:r>
        <w:rPr>
          <w:spacing w:val="40"/>
        </w:rPr>
        <w:t xml:space="preserve"> </w:t>
      </w:r>
      <w:r>
        <w:t>is</w:t>
      </w:r>
      <w:r>
        <w:rPr>
          <w:spacing w:val="40"/>
        </w:rPr>
        <w:t xml:space="preserve"> </w:t>
      </w:r>
      <w:r>
        <w:t>smaller</w:t>
      </w:r>
      <w:r>
        <w:rPr>
          <w:spacing w:val="40"/>
        </w:rPr>
        <w:t xml:space="preserve"> </w:t>
      </w:r>
      <w:r>
        <w:t xml:space="preserve">than </w:t>
      </w:r>
      <w:r>
        <w:rPr>
          <w:spacing w:val="-2"/>
        </w:rPr>
        <w:t>"Orange"</w:t>
      </w:r>
    </w:p>
    <w:p w14:paraId="2FA80C38" w14:textId="77777777" w:rsidR="007A27B4" w:rsidDel="00E22C6B" w:rsidRDefault="007A27B4">
      <w:pPr>
        <w:pStyle w:val="NormalBPBHEB"/>
        <w:rPr>
          <w:del w:id="121" w:author="Abhiram Arali" w:date="2024-11-06T15:24:00Z"/>
          <w:sz w:val="20"/>
        </w:rPr>
        <w:pPrChange w:id="122" w:author="Abhiram Arali" w:date="2024-11-06T15:25:00Z">
          <w:pPr>
            <w:pStyle w:val="BodyText"/>
            <w:spacing w:before="44"/>
          </w:pPr>
        </w:pPrChange>
      </w:pPr>
      <w:del w:id="123" w:author="Abhiram Arali" w:date="2024-11-06T15:25:00Z">
        <w:r w:rsidRPr="00A06243" w:rsidDel="001558DB">
          <w:rPr>
            <w:noProof/>
            <w:lang w:val="en-IN" w:eastAsia="en-IN"/>
            <w:rPrChange w:id="124" w:author="Unknown">
              <w:rPr>
                <w:noProof/>
                <w:lang w:val="en-IN" w:eastAsia="en-IN"/>
              </w:rPr>
            </w:rPrChange>
          </w:rPr>
          <mc:AlternateContent>
            <mc:Choice Requires="wpg">
              <w:drawing>
                <wp:anchor distT="0" distB="0" distL="0" distR="0" simplePos="0" relativeHeight="251660288" behindDoc="1" locked="0" layoutInCell="1" allowOverlap="1" wp14:anchorId="795D33E0" wp14:editId="079C162F">
                  <wp:simplePos x="0" y="0"/>
                  <wp:positionH relativeFrom="page">
                    <wp:posOffset>840028</wp:posOffset>
                  </wp:positionH>
                  <wp:positionV relativeFrom="paragraph">
                    <wp:posOffset>189302</wp:posOffset>
                  </wp:positionV>
                  <wp:extent cx="5882640" cy="74676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746760"/>
                            <a:chOff x="0" y="0"/>
                            <a:chExt cx="5882640" cy="746760"/>
                          </a:xfrm>
                        </wpg:grpSpPr>
                        <wps:wsp>
                          <wps:cNvPr id="91" name="Graphic 91"/>
                          <wps:cNvSpPr/>
                          <wps:spPr>
                            <a:xfrm>
                              <a:off x="0" y="0"/>
                              <a:ext cx="5882640" cy="746760"/>
                            </a:xfrm>
                            <a:custGeom>
                              <a:avLst/>
                              <a:gdLst/>
                              <a:ahLst/>
                              <a:cxnLst/>
                              <a:rect l="l" t="t" r="r" b="b"/>
                              <a:pathLst>
                                <a:path w="5882640" h="746760">
                                  <a:moveTo>
                                    <a:pt x="6096" y="382485"/>
                                  </a:moveTo>
                                  <a:lnTo>
                                    <a:pt x="0" y="382485"/>
                                  </a:lnTo>
                                  <a:lnTo>
                                    <a:pt x="0" y="746709"/>
                                  </a:lnTo>
                                  <a:lnTo>
                                    <a:pt x="6096" y="746709"/>
                                  </a:lnTo>
                                  <a:lnTo>
                                    <a:pt x="6096" y="382485"/>
                                  </a:lnTo>
                                  <a:close/>
                                </a:path>
                                <a:path w="5882640" h="746760">
                                  <a:moveTo>
                                    <a:pt x="5875909" y="0"/>
                                  </a:moveTo>
                                  <a:lnTo>
                                    <a:pt x="6096" y="0"/>
                                  </a:lnTo>
                                  <a:lnTo>
                                    <a:pt x="0" y="0"/>
                                  </a:lnTo>
                                  <a:lnTo>
                                    <a:pt x="0" y="6045"/>
                                  </a:lnTo>
                                  <a:lnTo>
                                    <a:pt x="0" y="382473"/>
                                  </a:lnTo>
                                  <a:lnTo>
                                    <a:pt x="6096" y="382473"/>
                                  </a:lnTo>
                                  <a:lnTo>
                                    <a:pt x="6096" y="6096"/>
                                  </a:lnTo>
                                  <a:lnTo>
                                    <a:pt x="5875909" y="6096"/>
                                  </a:lnTo>
                                  <a:lnTo>
                                    <a:pt x="5875909" y="0"/>
                                  </a:lnTo>
                                  <a:close/>
                                </a:path>
                                <a:path w="5882640" h="746760">
                                  <a:moveTo>
                                    <a:pt x="5882081" y="382485"/>
                                  </a:moveTo>
                                  <a:lnTo>
                                    <a:pt x="5875985" y="382485"/>
                                  </a:lnTo>
                                  <a:lnTo>
                                    <a:pt x="5875985" y="746709"/>
                                  </a:lnTo>
                                  <a:lnTo>
                                    <a:pt x="5882081" y="746709"/>
                                  </a:lnTo>
                                  <a:lnTo>
                                    <a:pt x="5882081" y="382485"/>
                                  </a:lnTo>
                                  <a:close/>
                                </a:path>
                                <a:path w="5882640" h="746760">
                                  <a:moveTo>
                                    <a:pt x="5882081" y="0"/>
                                  </a:moveTo>
                                  <a:lnTo>
                                    <a:pt x="5875985" y="0"/>
                                  </a:lnTo>
                                  <a:lnTo>
                                    <a:pt x="5875985" y="6045"/>
                                  </a:lnTo>
                                  <a:lnTo>
                                    <a:pt x="5875985" y="382473"/>
                                  </a:lnTo>
                                  <a:lnTo>
                                    <a:pt x="5882081" y="382473"/>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92" name="Textbox 92"/>
                          <wps:cNvSpPr txBox="1"/>
                          <wps:spPr>
                            <a:xfrm>
                              <a:off x="6095" y="6096"/>
                              <a:ext cx="5869940" cy="741045"/>
                            </a:xfrm>
                            <a:prstGeom prst="rect">
                              <a:avLst/>
                            </a:prstGeom>
                          </wps:spPr>
                          <wps:txbx>
                            <w:txbxContent>
                              <w:p w14:paraId="000D70F0" w14:textId="77777777" w:rsidR="007A27B4" w:rsidRDefault="007A27B4" w:rsidP="007A27B4">
                                <w:pPr>
                                  <w:spacing w:before="18" w:line="499" w:lineRule="auto"/>
                                  <w:ind w:left="107" w:right="6646"/>
                                  <w:rPr>
                                    <w:sz w:val="24"/>
                                  </w:rPr>
                                </w:pPr>
                              </w:p>
                            </w:txbxContent>
                          </wps:txbx>
                          <wps:bodyPr wrap="square" lIns="0" tIns="0" rIns="0" bIns="0" rtlCol="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95D33E0" id="Group 90" o:spid="_x0000_s1026" style="position:absolute;left:0;text-align:left;margin-left:66.15pt;margin-top:14.9pt;width:463.2pt;height:58.8pt;z-index:-251656192;mso-wrap-distance-left:0;mso-wrap-distance-right:0;mso-position-horizontal-relative:page" coordsize="58826,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">
                  <v:shape id="Graphic 91" o:spid="_x0000_s1027" style="position:absolute;width:58826;height:7467;visibility:visible;mso-wrap-style:square;v-text-anchor:top" coordsize="5882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" path="m6096,382485r-6096,l,746709r6096,l6096,382485xem5875909,l6096,,,,,6045,,382473r6096,l6096,6096r5869813,l5875909,xem5882081,382485r-6096,l5875985,746709r6096,l5882081,382485xem5882081,r-6096,l5875985,6045r,376428l5882081,382473r,-376377l5882081,xe" fillcolor="black" stroked="f">
                    <v:path arrowok="t"/>
                  </v:shape>
                  <v:shapetype id="_x0000_t202" coordsize="21600,21600" o:spt="202" path="m,l,21600r21600,l21600,xe">
                    <v:stroke joinstyle="miter"/>
                    <v:path gradientshapeok="t" o:connecttype="rect"/>
                  </v:shapetype>
                  <v:shape id="Textbox 92" o:spid="_x0000_s1028" type="#_x0000_t202" style="position:absolute;left:60;top:60;width:58700;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" filled="f" stroked="f">
                    <v:textbox inset="0,0,0,0">
                      <w:txbxContent>
                        <w:p w14:paraId="000D70F0" w14:textId="77777777" w:rsidR="007A27B4" w:rsidRDefault="007A27B4" w:rsidP="007A27B4">
                          <w:pPr>
                            <w:spacing w:before="18" w:line="499" w:lineRule="auto"/>
                            <w:ind w:left="107" w:right="6646"/>
                            <w:rPr>
                              <w:sz w:val="24"/>
                            </w:rPr>
                          </w:pPr>
                        </w:p>
                      </w:txbxContent>
                    </v:textbox>
                  </v:shape>
                  <w10:wrap type="topAndBottom" anchorx="page"/>
                </v:group>
              </w:pict>
            </mc:Fallback>
          </mc:AlternateContent>
        </w:r>
      </w:del>
    </w:p>
    <w:p w14:paraId="5CE98AE5" w14:textId="77777777" w:rsidR="007A27B4" w:rsidDel="00FB37D3" w:rsidRDefault="007A27B4">
      <w:pPr>
        <w:pStyle w:val="NormalBPBHEB"/>
        <w:rPr>
          <w:del w:id="125" w:author="Abhiram Arali" w:date="2024-11-06T15:24:00Z"/>
        </w:rPr>
        <w:sectPr w:rsidR="007A27B4" w:rsidDel="00FB37D3" w:rsidSect="007A27B4">
          <w:pgSz w:w="11910" w:h="16840"/>
          <w:pgMar w:top="1540" w:right="1220" w:bottom="1200" w:left="1220" w:header="758" w:footer="1000" w:gutter="0"/>
          <w:cols w:space="720"/>
        </w:sectPr>
        <w:pPrChange w:id="126" w:author="Abhiram Arali" w:date="2024-11-06T15:25:00Z">
          <w:pPr/>
        </w:pPrChange>
      </w:pPr>
    </w:p>
    <w:p w14:paraId="06826922" w14:textId="77777777" w:rsidR="007A27B4" w:rsidDel="00D1686D" w:rsidRDefault="007A27B4">
      <w:pPr>
        <w:pStyle w:val="NormalBPBHEB"/>
        <w:rPr>
          <w:del w:id="127" w:author="Abhiram Arali" w:date="2024-11-06T15:25:00Z"/>
          <w:sz w:val="7"/>
        </w:rPr>
        <w:pPrChange w:id="128" w:author="Abhiram Arali" w:date="2024-11-06T15:25:00Z">
          <w:pPr>
            <w:pStyle w:val="BodyText"/>
            <w:spacing w:before="7" w:after="1"/>
          </w:pPr>
        </w:pPrChange>
      </w:pPr>
    </w:p>
    <w:p w14:paraId="5407ED14" w14:textId="77777777" w:rsidR="007A27B4" w:rsidRDefault="007A27B4">
      <w:pPr>
        <w:pStyle w:val="NormalBPBHEB"/>
        <w:rPr>
          <w:sz w:val="20"/>
        </w:rPr>
        <w:pPrChange w:id="129" w:author="Abhiram Arali" w:date="2024-11-06T15:25:00Z">
          <w:pPr>
            <w:pStyle w:val="BodyText"/>
            <w:ind w:left="102"/>
          </w:pPr>
        </w:pPrChange>
      </w:pPr>
      <w:del w:id="130" w:author="Abhiram Arali" w:date="2024-11-06T15:25:00Z">
        <w:r w:rsidDel="00D1686D">
          <w:rPr>
            <w:noProof/>
            <w:sz w:val="20"/>
            <w:lang w:val="en-IN" w:eastAsia="en-IN"/>
            <w:rPrChange w:id="131" w:author="Unknown">
              <w:rPr>
                <w:noProof/>
                <w:lang w:val="en-IN" w:eastAsia="en-IN"/>
              </w:rPr>
            </w:rPrChange>
          </w:rPr>
          <mc:AlternateContent>
            <mc:Choice Requires="wpg">
              <w:drawing>
                <wp:inline distT="0" distB="0" distL="0" distR="0" wp14:anchorId="0A0BBBA8" wp14:editId="7F2AC071">
                  <wp:extent cx="5882640" cy="542925"/>
                  <wp:effectExtent l="0" t="0" r="0" b="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42925"/>
                            <a:chOff x="0" y="0"/>
                            <a:chExt cx="5882640" cy="542925"/>
                          </a:xfrm>
                        </wpg:grpSpPr>
                        <wps:wsp>
                          <wps:cNvPr id="94" name="Graphic 94"/>
                          <wps:cNvSpPr/>
                          <wps:spPr>
                            <a:xfrm>
                              <a:off x="0" y="0"/>
                              <a:ext cx="5882640" cy="542925"/>
                            </a:xfrm>
                            <a:custGeom>
                              <a:avLst/>
                              <a:gdLst/>
                              <a:ahLst/>
                              <a:cxnLst/>
                              <a:rect l="l" t="t" r="r" b="b"/>
                              <a:pathLst>
                                <a:path w="5882640" h="542925">
                                  <a:moveTo>
                                    <a:pt x="5875909" y="536752"/>
                                  </a:moveTo>
                                  <a:lnTo>
                                    <a:pt x="6096" y="536752"/>
                                  </a:lnTo>
                                  <a:lnTo>
                                    <a:pt x="6096" y="263956"/>
                                  </a:lnTo>
                                  <a:lnTo>
                                    <a:pt x="6096" y="0"/>
                                  </a:lnTo>
                                  <a:lnTo>
                                    <a:pt x="0" y="0"/>
                                  </a:lnTo>
                                  <a:lnTo>
                                    <a:pt x="0" y="263956"/>
                                  </a:lnTo>
                                  <a:lnTo>
                                    <a:pt x="0" y="536752"/>
                                  </a:lnTo>
                                  <a:lnTo>
                                    <a:pt x="0" y="542848"/>
                                  </a:lnTo>
                                  <a:lnTo>
                                    <a:pt x="6096" y="542848"/>
                                  </a:lnTo>
                                  <a:lnTo>
                                    <a:pt x="5875909" y="542848"/>
                                  </a:lnTo>
                                  <a:lnTo>
                                    <a:pt x="5875909" y="536752"/>
                                  </a:lnTo>
                                  <a:close/>
                                </a:path>
                                <a:path w="5882640" h="542925">
                                  <a:moveTo>
                                    <a:pt x="5882081" y="0"/>
                                  </a:moveTo>
                                  <a:lnTo>
                                    <a:pt x="5875985" y="0"/>
                                  </a:lnTo>
                                  <a:lnTo>
                                    <a:pt x="5875985" y="263956"/>
                                  </a:lnTo>
                                  <a:lnTo>
                                    <a:pt x="5875985" y="536752"/>
                                  </a:lnTo>
                                  <a:lnTo>
                                    <a:pt x="5875985" y="542848"/>
                                  </a:lnTo>
                                  <a:lnTo>
                                    <a:pt x="5882081" y="542848"/>
                                  </a:lnTo>
                                  <a:lnTo>
                                    <a:pt x="5882081" y="536752"/>
                                  </a:lnTo>
                                  <a:lnTo>
                                    <a:pt x="5882081" y="263956"/>
                                  </a:lnTo>
                                  <a:lnTo>
                                    <a:pt x="5882081" y="0"/>
                                  </a:lnTo>
                                  <a:close/>
                                </a:path>
                              </a:pathLst>
                            </a:custGeom>
                            <a:solidFill>
                              <a:srgbClr val="000000"/>
                            </a:solidFill>
                          </wps:spPr>
                          <wps:bodyPr wrap="square" lIns="0" tIns="0" rIns="0" bIns="0" rtlCol="0">
                            <a:prstTxWarp prst="textNoShape">
                              <a:avLst/>
                            </a:prstTxWarp>
                            <a:noAutofit/>
                          </wps:bodyPr>
                        </wps:wsp>
                        <wps:wsp>
                          <wps:cNvPr id="95" name="Textbox 95"/>
                          <wps:cNvSpPr txBox="1"/>
                          <wps:spPr>
                            <a:xfrm>
                              <a:off x="6095" y="0"/>
                              <a:ext cx="5869940" cy="537210"/>
                            </a:xfrm>
                            <a:prstGeom prst="rect">
                              <a:avLst/>
                            </a:prstGeom>
                          </wps:spPr>
                          <wps:txbx>
                            <w:txbxContent>
                              <w:p w14:paraId="3C021549" w14:textId="77777777" w:rsidR="007A27B4" w:rsidRDefault="007A27B4" w:rsidP="007A27B4">
                                <w:pPr>
                                  <w:spacing w:line="360" w:lineRule="auto"/>
                                  <w:ind w:left="107"/>
                                  <w:rPr>
                                    <w:sz w:val="24"/>
                                  </w:rPr>
                                </w:pPr>
                              </w:p>
                            </w:txbxContent>
                          </wps:txbx>
                          <wps:bodyPr wrap="square" lIns="0" tIns="0" rIns="0" bIns="0" rtlCol="0">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A0BBBA8" id="Group 93" o:spid="_x0000_s1029" style="width:463.2pt;height:42.75pt;mso-position-horizontal-relative:char;mso-position-vertical-relative:line" coordsize="58826,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">
                  <v:shape id="Graphic 94" o:spid="_x0000_s1030" style="position:absolute;width:58826;height:5429;visibility:visible;mso-wrap-style:square;v-text-anchor:top" coordsize="588264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" path="m5875909,536752r-5869813,l6096,263956,6096,,,,,263956,,536752r,6096l6096,542848r5869813,l5875909,536752xem5882081,r-6096,l5875985,263956r,272796l5875985,542848r6096,l5882081,536752r,-272796l5882081,xe" fillcolor="black" stroked="f">
                    <v:path arrowok="t"/>
                  </v:shape>
                  <v:shape id="Textbox 95" o:spid="_x0000_s1031" type="#_x0000_t202" style="position:absolute;left:60;width:58700;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" filled="f" stroked="f">
                    <v:textbox inset="0,0,0,0">
                      <w:txbxContent>
                        <w:p w14:paraId="3C021549" w14:textId="77777777" w:rsidR="007A27B4" w:rsidRDefault="007A27B4" w:rsidP="007A27B4">
                          <w:pPr>
                            <w:spacing w:line="360" w:lineRule="auto"/>
                            <w:ind w:left="107"/>
                            <w:rPr>
                              <w:sz w:val="24"/>
                            </w:rPr>
                          </w:pPr>
                        </w:p>
                      </w:txbxContent>
                    </v:textbox>
                  </v:shape>
                  <w10:anchorlock/>
                </v:group>
              </w:pict>
            </mc:Fallback>
          </mc:AlternateContent>
        </w:r>
      </w:del>
    </w:p>
    <w:p w14:paraId="4F1F0D27" w14:textId="77777777" w:rsidR="007A27B4" w:rsidDel="001C0E31" w:rsidRDefault="007A27B4">
      <w:pPr>
        <w:pStyle w:val="NormalBPBHEB"/>
        <w:numPr>
          <w:ilvl w:val="0"/>
          <w:numId w:val="70"/>
        </w:numPr>
        <w:rPr>
          <w:del w:id="132" w:author="Abhiram Arali" w:date="2024-11-06T15:25:00Z"/>
        </w:rPr>
        <w:pPrChange w:id="133" w:author="Abhiram Arali" w:date="2024-11-06T15:25:00Z">
          <w:pPr>
            <w:pStyle w:val="Heading1"/>
            <w:numPr>
              <w:numId w:val="2"/>
            </w:numPr>
            <w:tabs>
              <w:tab w:val="left" w:pos="460"/>
            </w:tabs>
            <w:spacing w:before="137"/>
            <w:ind w:left="460" w:hanging="240"/>
          </w:pPr>
        </w:pPrChange>
      </w:pPr>
      <w:r w:rsidRPr="001C0E31">
        <w:rPr>
          <w:b/>
          <w:bCs/>
          <w:rPrChange w:id="134" w:author="Abhiram Arali" w:date="2024-11-06T15:25:00Z">
            <w:rPr/>
          </w:rPrChange>
        </w:rPr>
        <w:t>strncpy()</w:t>
      </w:r>
      <w:r w:rsidRPr="001C0E31">
        <w:rPr>
          <w:b/>
          <w:bCs/>
          <w:spacing w:val="-4"/>
          <w:rPrChange w:id="135" w:author="Abhiram Arali" w:date="2024-11-06T15:25:00Z">
            <w:rPr>
              <w:spacing w:val="-4"/>
            </w:rPr>
          </w:rPrChange>
        </w:rPr>
        <w:t xml:space="preserve"> </w:t>
      </w:r>
      <w:r w:rsidRPr="001C0E31">
        <w:rPr>
          <w:b/>
          <w:bCs/>
          <w:rPrChange w:id="136" w:author="Abhiram Arali" w:date="2024-11-06T15:25:00Z">
            <w:rPr/>
          </w:rPrChange>
        </w:rPr>
        <w:t>and</w:t>
      </w:r>
      <w:r w:rsidRPr="001C0E31">
        <w:rPr>
          <w:b/>
          <w:bCs/>
          <w:spacing w:val="-1"/>
          <w:rPrChange w:id="137" w:author="Abhiram Arali" w:date="2024-11-06T15:25:00Z">
            <w:rPr>
              <w:spacing w:val="-1"/>
            </w:rPr>
          </w:rPrChange>
        </w:rPr>
        <w:t xml:space="preserve"> </w:t>
      </w:r>
      <w:r w:rsidRPr="001C0E31">
        <w:rPr>
          <w:b/>
          <w:bCs/>
          <w:rPrChange w:id="138" w:author="Abhiram Arali" w:date="2024-11-06T15:25:00Z">
            <w:rPr/>
          </w:rPrChange>
        </w:rPr>
        <w:t>strncat():</w:t>
      </w:r>
      <w:r>
        <w:rPr>
          <w:spacing w:val="-1"/>
        </w:rPr>
        <w:t xml:space="preserve"> </w:t>
      </w:r>
      <w:r>
        <w:t>Secure</w:t>
      </w:r>
      <w:r>
        <w:rPr>
          <w:spacing w:val="-2"/>
        </w:rPr>
        <w:t xml:space="preserve"> </w:t>
      </w:r>
      <w:r>
        <w:t>versions</w:t>
      </w:r>
      <w:r>
        <w:rPr>
          <w:spacing w:val="-2"/>
        </w:rPr>
        <w:t xml:space="preserve"> </w:t>
      </w:r>
      <w:r>
        <w:t>of</w:t>
      </w:r>
      <w:r>
        <w:rPr>
          <w:spacing w:val="-1"/>
        </w:rPr>
        <w:t xml:space="preserve"> </w:t>
      </w:r>
      <w:r>
        <w:t>copying</w:t>
      </w:r>
      <w:r>
        <w:rPr>
          <w:spacing w:val="-1"/>
        </w:rPr>
        <w:t xml:space="preserve"> </w:t>
      </w:r>
      <w:r>
        <w:t>and</w:t>
      </w:r>
      <w:r>
        <w:rPr>
          <w:spacing w:val="-1"/>
        </w:rPr>
        <w:t xml:space="preserve"> </w:t>
      </w:r>
      <w:r>
        <w:rPr>
          <w:spacing w:val="-2"/>
        </w:rPr>
        <w:t>concatenation</w:t>
      </w:r>
      <w:ins w:id="139" w:author="Abhiram Arali" w:date="2024-11-06T15:25:00Z">
        <w:r>
          <w:rPr>
            <w:spacing w:val="-2"/>
          </w:rPr>
          <w:t xml:space="preserve">. </w:t>
        </w:r>
      </w:ins>
    </w:p>
    <w:p w14:paraId="754878CA" w14:textId="77777777" w:rsidR="007A27B4" w:rsidDel="002B42C0" w:rsidRDefault="007A27B4">
      <w:pPr>
        <w:pStyle w:val="NormalBPBHEB"/>
        <w:rPr>
          <w:del w:id="140" w:author="Abhiram Arali" w:date="2024-11-06T15:25:00Z"/>
          <w:b/>
        </w:rPr>
        <w:pPrChange w:id="141" w:author="Abhiram Arali" w:date="2024-11-06T15:25:00Z">
          <w:pPr>
            <w:pStyle w:val="BodyText"/>
            <w:spacing w:before="21"/>
          </w:pPr>
        </w:pPrChange>
      </w:pPr>
    </w:p>
    <w:p w14:paraId="784EE599" w14:textId="77777777" w:rsidR="007A27B4" w:rsidRDefault="007A27B4" w:rsidP="007A27B4">
      <w:pPr>
        <w:pStyle w:val="NormalBPBHEB"/>
        <w:numPr>
          <w:ilvl w:val="0"/>
          <w:numId w:val="70"/>
        </w:numPr>
        <w:rPr>
          <w:ins w:id="142" w:author="Abhiram Arali" w:date="2024-11-06T15:25:00Z"/>
        </w:rPr>
      </w:pPr>
      <w:r>
        <w:t>These</w:t>
      </w:r>
      <w:r>
        <w:rPr>
          <w:spacing w:val="-9"/>
        </w:rPr>
        <w:t xml:space="preserve"> </w:t>
      </w:r>
      <w:r>
        <w:t>functions</w:t>
      </w:r>
      <w:r>
        <w:rPr>
          <w:spacing w:val="-8"/>
        </w:rPr>
        <w:t xml:space="preserve"> </w:t>
      </w:r>
      <w:r>
        <w:t>allow</w:t>
      </w:r>
      <w:r>
        <w:rPr>
          <w:spacing w:val="-9"/>
        </w:rPr>
        <w:t xml:space="preserve"> </w:t>
      </w:r>
      <w:r>
        <w:t>you</w:t>
      </w:r>
      <w:r>
        <w:rPr>
          <w:spacing w:val="-8"/>
        </w:rPr>
        <w:t xml:space="preserve"> </w:t>
      </w:r>
      <w:r>
        <w:t>to</w:t>
      </w:r>
      <w:r>
        <w:rPr>
          <w:spacing w:val="-8"/>
        </w:rPr>
        <w:t xml:space="preserve"> </w:t>
      </w:r>
      <w:r>
        <w:t>copy/concatenate</w:t>
      </w:r>
      <w:r>
        <w:rPr>
          <w:spacing w:val="-9"/>
        </w:rPr>
        <w:t xml:space="preserve"> </w:t>
      </w:r>
      <w:r>
        <w:t>a</w:t>
      </w:r>
      <w:r>
        <w:rPr>
          <w:spacing w:val="-9"/>
        </w:rPr>
        <w:t xml:space="preserve"> </w:t>
      </w:r>
      <w:r>
        <w:t>limited</w:t>
      </w:r>
      <w:r>
        <w:rPr>
          <w:spacing w:val="-9"/>
        </w:rPr>
        <w:t xml:space="preserve"> </w:t>
      </w:r>
      <w:r>
        <w:t>number</w:t>
      </w:r>
      <w:r>
        <w:rPr>
          <w:spacing w:val="-9"/>
        </w:rPr>
        <w:t xml:space="preserve"> </w:t>
      </w:r>
      <w:r>
        <w:t>of</w:t>
      </w:r>
      <w:r>
        <w:rPr>
          <w:spacing w:val="-9"/>
        </w:rPr>
        <w:t xml:space="preserve"> </w:t>
      </w:r>
      <w:r>
        <w:t>characters,</w:t>
      </w:r>
      <w:r>
        <w:rPr>
          <w:spacing w:val="-9"/>
        </w:rPr>
        <w:t xml:space="preserve"> </w:t>
      </w:r>
      <w:r>
        <w:t>providing</w:t>
      </w:r>
      <w:r>
        <w:rPr>
          <w:spacing w:val="-8"/>
        </w:rPr>
        <w:t xml:space="preserve"> </w:t>
      </w:r>
      <w:r>
        <w:t>safer alternatives to strcpy and strcat.</w:t>
      </w:r>
    </w:p>
    <w:p w14:paraId="05CB2754" w14:textId="77777777" w:rsidR="007A27B4" w:rsidRDefault="007A27B4" w:rsidP="007A27B4">
      <w:pPr>
        <w:pStyle w:val="NormalBPBHEB"/>
        <w:rPr>
          <w:ins w:id="143" w:author="Abhiram Arali" w:date="2024-11-06T15:25:00Z"/>
        </w:rPr>
      </w:pPr>
    </w:p>
    <w:p w14:paraId="5DB08806" w14:textId="77777777" w:rsidR="007A27B4" w:rsidRDefault="007A27B4">
      <w:pPr>
        <w:pStyle w:val="CodeBlockBPBHEB"/>
        <w:pPrChange w:id="144" w:author="Abhiram Arali" w:date="2024-11-12T17:03:00Z">
          <w:pPr>
            <w:pStyle w:val="BodyText"/>
            <w:spacing w:before="18" w:line="499" w:lineRule="auto"/>
            <w:ind w:left="107" w:right="6820"/>
          </w:pPr>
        </w:pPrChange>
      </w:pPr>
      <w:r>
        <w:t>char</w:t>
      </w:r>
      <w:r>
        <w:rPr>
          <w:spacing w:val="-13"/>
        </w:rPr>
        <w:t xml:space="preserve"> </w:t>
      </w:r>
      <w:r>
        <w:t>src[]</w:t>
      </w:r>
      <w:r>
        <w:rPr>
          <w:spacing w:val="-13"/>
        </w:rPr>
        <w:t xml:space="preserve"> </w:t>
      </w:r>
      <w:r>
        <w:t>=</w:t>
      </w:r>
      <w:r>
        <w:rPr>
          <w:spacing w:val="-14"/>
        </w:rPr>
        <w:t xml:space="preserve"> </w:t>
      </w:r>
      <w:r>
        <w:t>"Hello"; char dest[10];</w:t>
      </w:r>
    </w:p>
    <w:p w14:paraId="585F2518" w14:textId="77777777" w:rsidR="007A27B4" w:rsidRDefault="007A27B4">
      <w:pPr>
        <w:pStyle w:val="CodeBlockBPBHEB"/>
        <w:pPrChange w:id="145" w:author="Abhiram Arali" w:date="2024-11-12T17:03:00Z">
          <w:pPr>
            <w:pStyle w:val="BodyText"/>
            <w:spacing w:line="276" w:lineRule="exact"/>
            <w:ind w:left="107"/>
          </w:pPr>
        </w:pPrChange>
      </w:pPr>
      <w:r>
        <w:t>strncpy(dest,</w:t>
      </w:r>
      <w:r>
        <w:rPr>
          <w:spacing w:val="-1"/>
        </w:rPr>
        <w:t xml:space="preserve"> </w:t>
      </w:r>
      <w:r>
        <w:t>src, 3);</w:t>
      </w:r>
      <w:r>
        <w:rPr>
          <w:spacing w:val="-1"/>
        </w:rPr>
        <w:t xml:space="preserve"> </w:t>
      </w:r>
      <w:r>
        <w:t>// Copies</w:t>
      </w:r>
      <w:r>
        <w:rPr>
          <w:spacing w:val="-1"/>
        </w:rPr>
        <w:t xml:space="preserve"> </w:t>
      </w:r>
      <w:r>
        <w:t>only "Hel"</w:t>
      </w:r>
      <w:r>
        <w:rPr>
          <w:spacing w:val="-1"/>
        </w:rPr>
        <w:t xml:space="preserve"> </w:t>
      </w:r>
      <w:r>
        <w:t xml:space="preserve">into </w:t>
      </w:r>
      <w:r>
        <w:rPr>
          <w:spacing w:val="-4"/>
        </w:rPr>
        <w:t>dest</w:t>
      </w:r>
    </w:p>
    <w:p w14:paraId="551EFE88" w14:textId="77777777" w:rsidR="007A27B4" w:rsidRDefault="007A27B4">
      <w:pPr>
        <w:pStyle w:val="NormalBPBHEB"/>
        <w:pPrChange w:id="146" w:author="Abhiram Arali" w:date="2024-11-06T15:25:00Z">
          <w:pPr>
            <w:pStyle w:val="BodyText"/>
            <w:spacing w:before="1" w:line="360" w:lineRule="auto"/>
            <w:ind w:left="220"/>
          </w:pPr>
        </w:pPrChange>
      </w:pPr>
    </w:p>
    <w:p w14:paraId="21178811" w14:textId="77777777" w:rsidR="007A27B4" w:rsidDel="0000785E" w:rsidRDefault="007A27B4">
      <w:pPr>
        <w:pStyle w:val="NormalBPBHEB"/>
        <w:rPr>
          <w:del w:id="147" w:author="Abhiram Arali" w:date="2024-11-06T15:25:00Z"/>
          <w:sz w:val="12"/>
        </w:rPr>
        <w:pPrChange w:id="148" w:author="Abhiram Arali" w:date="2024-11-06T15:25:00Z">
          <w:pPr>
            <w:pStyle w:val="BodyText"/>
            <w:spacing w:before="1"/>
          </w:pPr>
        </w:pPrChange>
      </w:pPr>
      <w:del w:id="149" w:author="Abhiram Arali" w:date="2024-11-06T15:25:00Z">
        <w:r w:rsidDel="00004320">
          <w:rPr>
            <w:noProof/>
            <w:lang w:val="en-IN" w:eastAsia="en-IN"/>
            <w:rPrChange w:id="150" w:author="Unknown">
              <w:rPr>
                <w:noProof/>
                <w:lang w:val="en-IN" w:eastAsia="en-IN"/>
              </w:rPr>
            </w:rPrChange>
          </w:rPr>
          <mc:AlternateContent>
            <mc:Choice Requires="wps">
              <w:drawing>
                <wp:anchor distT="0" distB="0" distL="0" distR="0" simplePos="0" relativeHeight="251661312" behindDoc="1" locked="0" layoutInCell="1" allowOverlap="1" wp14:anchorId="2625B9E5" wp14:editId="10595000">
                  <wp:simplePos x="0" y="0"/>
                  <wp:positionH relativeFrom="page">
                    <wp:posOffset>843076</wp:posOffset>
                  </wp:positionH>
                  <wp:positionV relativeFrom="paragraph">
                    <wp:posOffset>107186</wp:posOffset>
                  </wp:positionV>
                  <wp:extent cx="5876290" cy="1020444"/>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0444"/>
                          </a:xfrm>
                          <a:prstGeom prst="rect">
                            <a:avLst/>
                          </a:prstGeom>
                          <a:ln w="6096">
                            <a:solidFill>
                              <a:srgbClr val="000000"/>
                            </a:solidFill>
                            <a:prstDash val="solid"/>
                          </a:ln>
                        </wps:spPr>
                        <wps:txbx>
                          <w:txbxContent>
                            <w:p w14:paraId="4A6EB628" w14:textId="77777777" w:rsidR="007A27B4" w:rsidRDefault="007A27B4" w:rsidP="007A27B4">
                              <w:pPr>
                                <w:pStyle w:val="BodyText"/>
                                <w:spacing w:line="276" w:lineRule="exact"/>
                                <w:ind w:left="107"/>
                              </w:pPr>
                            </w:p>
                          </w:txbxContent>
                        </wps:txbx>
                        <wps:bodyPr wrap="square" lIns="0" tIns="0" rIns="0" bIns="0" rtlCol="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625B9E5" id="Textbox 96" o:spid="_x0000_s1032" type="#_x0000_t202" style="position:absolute;left:0;text-align:left;margin-left:66.4pt;margin-top:8.45pt;width:462.7pt;height:80.35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" filled="f" strokeweight=".48pt">
                  <v:path arrowok="t"/>
                  <v:textbox inset="0,0,0,0">
                    <w:txbxContent>
                      <w:p w14:paraId="4A6EB628" w14:textId="77777777" w:rsidR="007A27B4" w:rsidRDefault="007A27B4" w:rsidP="007A27B4">
                        <w:pPr>
                          <w:pStyle w:val="BodyText"/>
                          <w:spacing w:line="276" w:lineRule="exact"/>
                          <w:ind w:left="107"/>
                        </w:pPr>
                      </w:p>
                    </w:txbxContent>
                  </v:textbox>
                  <w10:wrap type="topAndBottom" anchorx="page"/>
                </v:shape>
              </w:pict>
            </mc:Fallback>
          </mc:AlternateContent>
        </w:r>
      </w:del>
    </w:p>
    <w:p w14:paraId="1ECBB3CB" w14:textId="77777777" w:rsidR="007A27B4" w:rsidRDefault="007A27B4">
      <w:pPr>
        <w:pStyle w:val="Heading2BPBHEB"/>
        <w:pPrChange w:id="151" w:author="Abhiram Arali" w:date="2024-11-06T15:25:00Z">
          <w:pPr>
            <w:pStyle w:val="Heading1"/>
            <w:numPr>
              <w:numId w:val="3"/>
            </w:numPr>
            <w:tabs>
              <w:tab w:val="left" w:pos="460"/>
            </w:tabs>
            <w:spacing w:before="167"/>
            <w:ind w:left="460" w:hanging="240"/>
          </w:pPr>
        </w:pPrChange>
      </w:pPr>
      <w:r>
        <w:t>Processing</w:t>
      </w:r>
      <w:r>
        <w:rPr>
          <w:spacing w:val="-4"/>
        </w:rPr>
        <w:t xml:space="preserve"> </w:t>
      </w:r>
      <w:r>
        <w:rPr>
          <w:spacing w:val="-2"/>
        </w:rPr>
        <w:t>strings</w:t>
      </w:r>
    </w:p>
    <w:p w14:paraId="07BD2E65" w14:textId="77777777" w:rsidR="007A27B4" w:rsidDel="00EF5F86" w:rsidRDefault="007A27B4" w:rsidP="007A27B4">
      <w:pPr>
        <w:pStyle w:val="BodyText"/>
        <w:spacing w:before="24"/>
        <w:rPr>
          <w:del w:id="152" w:author="Abhiram Arali" w:date="2024-11-06T15:25:00Z"/>
          <w:b/>
        </w:rPr>
      </w:pPr>
    </w:p>
    <w:p w14:paraId="7FA97C47" w14:textId="77777777" w:rsidR="007A27B4" w:rsidRDefault="007A27B4">
      <w:pPr>
        <w:pStyle w:val="NormalBPBHEB"/>
        <w:pPrChange w:id="153" w:author="Abhiram Arali" w:date="2024-11-06T15:25:00Z">
          <w:pPr>
            <w:pStyle w:val="BodyText"/>
            <w:spacing w:line="360" w:lineRule="auto"/>
            <w:ind w:left="220"/>
          </w:pPr>
        </w:pPrChange>
      </w:pPr>
      <w:r>
        <w:t>Strings</w:t>
      </w:r>
      <w:r>
        <w:rPr>
          <w:spacing w:val="33"/>
        </w:rPr>
        <w:t xml:space="preserve"> </w:t>
      </w:r>
      <w:r>
        <w:t>can</w:t>
      </w:r>
      <w:r>
        <w:rPr>
          <w:spacing w:val="33"/>
        </w:rPr>
        <w:t xml:space="preserve"> </w:t>
      </w:r>
      <w:r>
        <w:t>be</w:t>
      </w:r>
      <w:r>
        <w:rPr>
          <w:spacing w:val="32"/>
        </w:rPr>
        <w:t xml:space="preserve"> </w:t>
      </w:r>
      <w:r>
        <w:t>processed</w:t>
      </w:r>
      <w:r>
        <w:rPr>
          <w:spacing w:val="33"/>
        </w:rPr>
        <w:t xml:space="preserve"> </w:t>
      </w:r>
      <w:r>
        <w:t>using</w:t>
      </w:r>
      <w:r>
        <w:rPr>
          <w:spacing w:val="33"/>
        </w:rPr>
        <w:t xml:space="preserve"> </w:t>
      </w:r>
      <w:r>
        <w:t>loops,</w:t>
      </w:r>
      <w:r>
        <w:rPr>
          <w:spacing w:val="33"/>
        </w:rPr>
        <w:t xml:space="preserve"> </w:t>
      </w:r>
      <w:r>
        <w:t>just</w:t>
      </w:r>
      <w:r>
        <w:rPr>
          <w:spacing w:val="33"/>
        </w:rPr>
        <w:t xml:space="preserve"> </w:t>
      </w:r>
      <w:r>
        <w:t>like</w:t>
      </w:r>
      <w:r>
        <w:rPr>
          <w:spacing w:val="30"/>
        </w:rPr>
        <w:t xml:space="preserve"> </w:t>
      </w:r>
      <w:r>
        <w:t>arrays.</w:t>
      </w:r>
      <w:r>
        <w:rPr>
          <w:spacing w:val="33"/>
        </w:rPr>
        <w:t xml:space="preserve"> </w:t>
      </w:r>
      <w:r>
        <w:t>Each</w:t>
      </w:r>
      <w:r>
        <w:rPr>
          <w:spacing w:val="35"/>
        </w:rPr>
        <w:t xml:space="preserve"> </w:t>
      </w:r>
      <w:r>
        <w:t>character</w:t>
      </w:r>
      <w:r>
        <w:rPr>
          <w:spacing w:val="33"/>
        </w:rPr>
        <w:t xml:space="preserve"> </w:t>
      </w:r>
      <w:r>
        <w:t>in</w:t>
      </w:r>
      <w:r>
        <w:rPr>
          <w:spacing w:val="33"/>
        </w:rPr>
        <w:t xml:space="preserve"> </w:t>
      </w:r>
      <w:r>
        <w:t>the</w:t>
      </w:r>
      <w:r>
        <w:rPr>
          <w:spacing w:val="33"/>
        </w:rPr>
        <w:t xml:space="preserve"> </w:t>
      </w:r>
      <w:r>
        <w:t>string</w:t>
      </w:r>
      <w:r>
        <w:rPr>
          <w:spacing w:val="33"/>
        </w:rPr>
        <w:t xml:space="preserve"> </w:t>
      </w:r>
      <w:r>
        <w:t>can</w:t>
      </w:r>
      <w:r>
        <w:rPr>
          <w:spacing w:val="33"/>
        </w:rPr>
        <w:t xml:space="preserve"> </w:t>
      </w:r>
      <w:r>
        <w:t>be accessed and manipulated using its index.</w:t>
      </w:r>
    </w:p>
    <w:p w14:paraId="2411BAB6" w14:textId="77777777" w:rsidR="007A27B4" w:rsidRPr="00E56153" w:rsidRDefault="007A27B4">
      <w:pPr>
        <w:pStyle w:val="NormalBPBHEB"/>
        <w:rPr>
          <w:rPrChange w:id="154" w:author="Abhiram Arali" w:date="2024-11-06T15:38:00Z">
            <w:rPr>
              <w:i/>
              <w:sz w:val="24"/>
            </w:rPr>
          </w:rPrChange>
        </w:rPr>
        <w:pPrChange w:id="155" w:author="Abhiram Arali" w:date="2024-11-06T15:38:00Z">
          <w:pPr>
            <w:spacing w:before="158"/>
            <w:ind w:left="220"/>
          </w:pPr>
        </w:pPrChange>
      </w:pPr>
      <w:r w:rsidRPr="009979DD">
        <w:rPr>
          <w:b/>
          <w:bCs/>
          <w:rPrChange w:id="156" w:author="Abhiram Arali" w:date="2024-11-06T15:42:00Z">
            <w:rPr>
              <w:i/>
              <w:sz w:val="24"/>
            </w:rPr>
          </w:rPrChange>
        </w:rPr>
        <w:t>Example</w:t>
      </w:r>
      <w:r w:rsidRPr="00E56153">
        <w:rPr>
          <w:rPrChange w:id="157" w:author="Abhiram Arali" w:date="2024-11-06T15:38:00Z">
            <w:rPr>
              <w:i/>
              <w:sz w:val="24"/>
            </w:rPr>
          </w:rPrChange>
        </w:rPr>
        <w:t xml:space="preserve">: Counting </w:t>
      </w:r>
      <w:r w:rsidRPr="00B92FD6">
        <w:t xml:space="preserve">vowels </w:t>
      </w:r>
      <w:r w:rsidRPr="00E56153">
        <w:rPr>
          <w:rPrChange w:id="158" w:author="Abhiram Arali" w:date="2024-11-06T15:38:00Z">
            <w:rPr>
              <w:i/>
              <w:sz w:val="24"/>
            </w:rPr>
          </w:rPrChange>
        </w:rPr>
        <w:t>in a String:</w:t>
      </w:r>
    </w:p>
    <w:p w14:paraId="5734A8D0" w14:textId="77777777" w:rsidR="007A27B4" w:rsidRDefault="007A27B4" w:rsidP="007A27B4">
      <w:pPr>
        <w:pStyle w:val="NormalBPBHEB"/>
        <w:rPr>
          <w:ins w:id="159" w:author="Abhiram Arali" w:date="2024-11-06T15:42:00Z"/>
          <w:sz w:val="20"/>
        </w:rPr>
      </w:pPr>
    </w:p>
    <w:p w14:paraId="1A3D2575" w14:textId="77777777" w:rsidR="007A27B4" w:rsidRDefault="007A27B4">
      <w:pPr>
        <w:pStyle w:val="CodeBlockBPBHEB"/>
        <w:pPrChange w:id="160" w:author="Abhiram Arali" w:date="2024-11-12T17:03:00Z">
          <w:pPr>
            <w:pStyle w:val="BodyText"/>
            <w:spacing w:before="18" w:line="499" w:lineRule="auto"/>
            <w:ind w:left="107" w:right="6344"/>
          </w:pPr>
        </w:pPrChange>
      </w:pPr>
      <w:r>
        <w:t>char</w:t>
      </w:r>
      <w:r>
        <w:rPr>
          <w:spacing w:val="-9"/>
        </w:rPr>
        <w:t xml:space="preserve"> </w:t>
      </w:r>
      <w:r>
        <w:t>str[]</w:t>
      </w:r>
      <w:r>
        <w:rPr>
          <w:spacing w:val="-9"/>
        </w:rPr>
        <w:t xml:space="preserve"> </w:t>
      </w:r>
      <w:r>
        <w:t>=</w:t>
      </w:r>
      <w:r>
        <w:rPr>
          <w:spacing w:val="-11"/>
        </w:rPr>
        <w:t xml:space="preserve"> </w:t>
      </w:r>
      <w:r>
        <w:t>"Hello</w:t>
      </w:r>
      <w:r>
        <w:rPr>
          <w:spacing w:val="-9"/>
        </w:rPr>
        <w:t xml:space="preserve"> </w:t>
      </w:r>
      <w:r>
        <w:t>World"; int vowels = 0;</w:t>
      </w:r>
    </w:p>
    <w:p w14:paraId="36D2B094" w14:textId="77777777" w:rsidR="007A27B4" w:rsidRDefault="007A27B4">
      <w:pPr>
        <w:pStyle w:val="CodeBlockBPBHEB"/>
        <w:pPrChange w:id="161" w:author="Abhiram Arali" w:date="2024-11-12T17:03:00Z">
          <w:pPr>
            <w:pStyle w:val="BodyText"/>
            <w:spacing w:line="276" w:lineRule="exact"/>
            <w:ind w:left="107"/>
          </w:pPr>
        </w:pPrChange>
      </w:pPr>
      <w:r>
        <w:t>for</w:t>
      </w:r>
      <w:r>
        <w:rPr>
          <w:spacing w:val="-3"/>
        </w:rPr>
        <w:t xml:space="preserve"> </w:t>
      </w:r>
      <w:r>
        <w:t>(int i =</w:t>
      </w:r>
      <w:r>
        <w:rPr>
          <w:spacing w:val="-2"/>
        </w:rPr>
        <w:t xml:space="preserve"> </w:t>
      </w:r>
      <w:r>
        <w:t>0; str[i] !=</w:t>
      </w:r>
      <w:r>
        <w:rPr>
          <w:spacing w:val="-2"/>
        </w:rPr>
        <w:t xml:space="preserve"> </w:t>
      </w:r>
      <w:r>
        <w:t xml:space="preserve">'\0'; i++) </w:t>
      </w:r>
      <w:r>
        <w:rPr>
          <w:spacing w:val="-10"/>
        </w:rPr>
        <w:t>{</w:t>
      </w:r>
    </w:p>
    <w:p w14:paraId="4BCCE4A6" w14:textId="77777777" w:rsidR="007A27B4" w:rsidRDefault="007A27B4">
      <w:pPr>
        <w:pStyle w:val="CodeBlockBPBHEB"/>
        <w:pPrChange w:id="162" w:author="Abhiram Arali" w:date="2024-11-12T17:03:00Z">
          <w:pPr>
            <w:pStyle w:val="BodyText"/>
            <w:spacing w:before="21"/>
          </w:pPr>
        </w:pPrChange>
      </w:pPr>
    </w:p>
    <w:p w14:paraId="0E6C87B4" w14:textId="77777777" w:rsidR="007A27B4" w:rsidRDefault="007A27B4">
      <w:pPr>
        <w:pStyle w:val="CodeBlockBPBHEB"/>
        <w:pPrChange w:id="163" w:author="Abhiram Arali" w:date="2024-11-12T17:03:00Z">
          <w:pPr>
            <w:pStyle w:val="BodyText"/>
            <w:spacing w:before="1"/>
            <w:ind w:left="347"/>
          </w:pPr>
        </w:pPrChange>
      </w:pPr>
      <w:r>
        <w:t>if</w:t>
      </w:r>
      <w:r>
        <w:rPr>
          <w:spacing w:val="-1"/>
        </w:rPr>
        <w:t xml:space="preserve"> </w:t>
      </w:r>
      <w:r>
        <w:t>(str[i]</w:t>
      </w:r>
      <w:r>
        <w:rPr>
          <w:spacing w:val="-1"/>
        </w:rPr>
        <w:t xml:space="preserve"> </w:t>
      </w:r>
      <w:r>
        <w:t>==</w:t>
      </w:r>
      <w:r>
        <w:rPr>
          <w:spacing w:val="-1"/>
        </w:rPr>
        <w:t xml:space="preserve"> </w:t>
      </w:r>
      <w:r>
        <w:t>'a'</w:t>
      </w:r>
      <w:r>
        <w:rPr>
          <w:spacing w:val="2"/>
        </w:rPr>
        <w:t xml:space="preserve"> </w:t>
      </w:r>
      <w:r>
        <w:t>||</w:t>
      </w:r>
      <w:r>
        <w:rPr>
          <w:spacing w:val="-3"/>
        </w:rPr>
        <w:t xml:space="preserve"> </w:t>
      </w:r>
      <w:r>
        <w:t>str[i] ==</w:t>
      </w:r>
      <w:r>
        <w:rPr>
          <w:spacing w:val="-1"/>
        </w:rPr>
        <w:t xml:space="preserve"> </w:t>
      </w:r>
      <w:r>
        <w:t>'e'</w:t>
      </w:r>
      <w:r>
        <w:rPr>
          <w:spacing w:val="2"/>
        </w:rPr>
        <w:t xml:space="preserve"> </w:t>
      </w:r>
      <w:r>
        <w:t>||</w:t>
      </w:r>
      <w:r>
        <w:rPr>
          <w:spacing w:val="-3"/>
        </w:rPr>
        <w:t xml:space="preserve"> </w:t>
      </w:r>
      <w:r>
        <w:t>str[i]</w:t>
      </w:r>
      <w:r>
        <w:rPr>
          <w:spacing w:val="1"/>
        </w:rPr>
        <w:t xml:space="preserve"> </w:t>
      </w:r>
      <w:r>
        <w:t>==</w:t>
      </w:r>
      <w:r>
        <w:rPr>
          <w:spacing w:val="-2"/>
        </w:rPr>
        <w:t xml:space="preserve"> </w:t>
      </w:r>
      <w:r>
        <w:t>'i'</w:t>
      </w:r>
      <w:r>
        <w:rPr>
          <w:spacing w:val="2"/>
        </w:rPr>
        <w:t xml:space="preserve"> </w:t>
      </w:r>
      <w:r>
        <w:t>||</w:t>
      </w:r>
      <w:r>
        <w:rPr>
          <w:spacing w:val="-3"/>
        </w:rPr>
        <w:t xml:space="preserve"> </w:t>
      </w:r>
      <w:r>
        <w:t>str[i]</w:t>
      </w:r>
      <w:r>
        <w:rPr>
          <w:spacing w:val="1"/>
        </w:rPr>
        <w:t xml:space="preserve"> </w:t>
      </w:r>
      <w:r>
        <w:t>==</w:t>
      </w:r>
      <w:r>
        <w:rPr>
          <w:spacing w:val="-1"/>
        </w:rPr>
        <w:t xml:space="preserve"> </w:t>
      </w:r>
      <w:r>
        <w:t>'o'</w:t>
      </w:r>
      <w:r>
        <w:rPr>
          <w:spacing w:val="1"/>
        </w:rPr>
        <w:t xml:space="preserve"> </w:t>
      </w:r>
      <w:r>
        <w:t>||</w:t>
      </w:r>
      <w:r>
        <w:rPr>
          <w:spacing w:val="-3"/>
        </w:rPr>
        <w:t xml:space="preserve"> </w:t>
      </w:r>
      <w:r>
        <w:t>str[i]</w:t>
      </w:r>
      <w:r>
        <w:rPr>
          <w:spacing w:val="1"/>
        </w:rPr>
        <w:t xml:space="preserve"> </w:t>
      </w:r>
      <w:r>
        <w:t>==</w:t>
      </w:r>
      <w:r>
        <w:rPr>
          <w:spacing w:val="-1"/>
        </w:rPr>
        <w:t xml:space="preserve"> </w:t>
      </w:r>
      <w:r>
        <w:t>'u'</w:t>
      </w:r>
      <w:r>
        <w:rPr>
          <w:spacing w:val="2"/>
        </w:rPr>
        <w:t xml:space="preserve"> </w:t>
      </w:r>
      <w:r>
        <w:rPr>
          <w:spacing w:val="-5"/>
        </w:rPr>
        <w:t>||</w:t>
      </w:r>
    </w:p>
    <w:p w14:paraId="749EBE3B" w14:textId="77777777" w:rsidR="007A27B4" w:rsidRDefault="007A27B4">
      <w:pPr>
        <w:pStyle w:val="CodeBlockBPBHEB"/>
        <w:pPrChange w:id="164" w:author="Abhiram Arali" w:date="2024-11-12T17:03:00Z">
          <w:pPr>
            <w:pStyle w:val="BodyText"/>
            <w:spacing w:before="24"/>
          </w:pPr>
        </w:pPrChange>
      </w:pPr>
    </w:p>
    <w:p w14:paraId="08F4E655" w14:textId="77777777" w:rsidR="007A27B4" w:rsidRDefault="007A27B4">
      <w:pPr>
        <w:pStyle w:val="CodeBlockBPBHEB"/>
        <w:pPrChange w:id="165" w:author="Abhiram Arali" w:date="2024-11-12T17:03:00Z">
          <w:pPr>
            <w:pStyle w:val="BodyText"/>
            <w:spacing w:line="499" w:lineRule="auto"/>
            <w:ind w:left="587" w:right="1276"/>
          </w:pPr>
        </w:pPrChange>
      </w:pPr>
      <w:r>
        <w:t>str[i]</w:t>
      </w:r>
      <w:r>
        <w:rPr>
          <w:spacing w:val="-3"/>
        </w:rPr>
        <w:t xml:space="preserve"> </w:t>
      </w:r>
      <w:r>
        <w:t>==</w:t>
      </w:r>
      <w:r>
        <w:rPr>
          <w:spacing w:val="-3"/>
        </w:rPr>
        <w:t xml:space="preserve"> </w:t>
      </w:r>
      <w:r>
        <w:t>'A'</w:t>
      </w:r>
      <w:r>
        <w:rPr>
          <w:spacing w:val="-1"/>
        </w:rPr>
        <w:t xml:space="preserve"> </w:t>
      </w:r>
      <w:r>
        <w:t>||</w:t>
      </w:r>
      <w:r>
        <w:rPr>
          <w:spacing w:val="-2"/>
        </w:rPr>
        <w:t xml:space="preserve"> </w:t>
      </w:r>
      <w:r>
        <w:t>str[i]</w:t>
      </w:r>
      <w:r>
        <w:rPr>
          <w:spacing w:val="-1"/>
        </w:rPr>
        <w:t xml:space="preserve"> </w:t>
      </w:r>
      <w:r>
        <w:t>==</w:t>
      </w:r>
      <w:r>
        <w:rPr>
          <w:spacing w:val="-3"/>
        </w:rPr>
        <w:t xml:space="preserve"> </w:t>
      </w:r>
      <w:r>
        <w:t>'E'</w:t>
      </w:r>
      <w:r>
        <w:rPr>
          <w:spacing w:val="-1"/>
        </w:rPr>
        <w:t xml:space="preserve"> </w:t>
      </w:r>
      <w:r>
        <w:t>||</w:t>
      </w:r>
      <w:r>
        <w:rPr>
          <w:spacing w:val="-5"/>
        </w:rPr>
        <w:t xml:space="preserve"> </w:t>
      </w:r>
      <w:r>
        <w:t>str[i]</w:t>
      </w:r>
      <w:r>
        <w:rPr>
          <w:spacing w:val="-1"/>
        </w:rPr>
        <w:t xml:space="preserve"> </w:t>
      </w:r>
      <w:r>
        <w:t>==</w:t>
      </w:r>
      <w:r>
        <w:rPr>
          <w:spacing w:val="-3"/>
        </w:rPr>
        <w:t xml:space="preserve"> </w:t>
      </w:r>
      <w:r>
        <w:t>'I'</w:t>
      </w:r>
      <w:r>
        <w:rPr>
          <w:spacing w:val="-1"/>
        </w:rPr>
        <w:t xml:space="preserve"> </w:t>
      </w:r>
      <w:r>
        <w:t>||</w:t>
      </w:r>
      <w:r>
        <w:rPr>
          <w:spacing w:val="-5"/>
        </w:rPr>
        <w:t xml:space="preserve"> </w:t>
      </w:r>
      <w:r>
        <w:t>str[i]</w:t>
      </w:r>
      <w:r>
        <w:rPr>
          <w:spacing w:val="-2"/>
        </w:rPr>
        <w:t xml:space="preserve"> </w:t>
      </w:r>
      <w:r>
        <w:t>==</w:t>
      </w:r>
      <w:r>
        <w:rPr>
          <w:spacing w:val="-3"/>
        </w:rPr>
        <w:t xml:space="preserve"> </w:t>
      </w:r>
      <w:r>
        <w:t>'O'</w:t>
      </w:r>
      <w:r>
        <w:rPr>
          <w:spacing w:val="-1"/>
        </w:rPr>
        <w:t xml:space="preserve"> </w:t>
      </w:r>
      <w:r>
        <w:t>||</w:t>
      </w:r>
      <w:r>
        <w:rPr>
          <w:spacing w:val="-5"/>
        </w:rPr>
        <w:t xml:space="preserve"> </w:t>
      </w:r>
      <w:r>
        <w:t>str[i]</w:t>
      </w:r>
      <w:r>
        <w:rPr>
          <w:spacing w:val="-3"/>
        </w:rPr>
        <w:t xml:space="preserve"> </w:t>
      </w:r>
      <w:r>
        <w:t>==</w:t>
      </w:r>
      <w:r>
        <w:rPr>
          <w:spacing w:val="-3"/>
        </w:rPr>
        <w:t xml:space="preserve"> </w:t>
      </w:r>
      <w:r>
        <w:t>'U')</w:t>
      </w:r>
      <w:r>
        <w:rPr>
          <w:spacing w:val="-4"/>
        </w:rPr>
        <w:t xml:space="preserve"> </w:t>
      </w:r>
      <w:r>
        <w:t xml:space="preserve">{ </w:t>
      </w:r>
      <w:r>
        <w:rPr>
          <w:spacing w:val="-2"/>
        </w:rPr>
        <w:t>vowels++;</w:t>
      </w:r>
    </w:p>
    <w:p w14:paraId="3634F8F6" w14:textId="77777777" w:rsidR="007A27B4" w:rsidRDefault="007A27B4">
      <w:pPr>
        <w:pStyle w:val="CodeBlockBPBHEB"/>
        <w:rPr>
          <w:sz w:val="24"/>
        </w:rPr>
        <w:pPrChange w:id="166" w:author="Abhiram Arali" w:date="2024-11-12T17:03:00Z">
          <w:pPr>
            <w:spacing w:line="275" w:lineRule="exact"/>
            <w:ind w:left="347"/>
          </w:pPr>
        </w:pPrChange>
      </w:pPr>
      <w:r>
        <w:rPr>
          <w:spacing w:val="-10"/>
          <w:sz w:val="24"/>
        </w:rPr>
        <w:t>}</w:t>
      </w:r>
    </w:p>
    <w:p w14:paraId="293FC40B" w14:textId="77777777" w:rsidR="007A27B4" w:rsidRDefault="007A27B4">
      <w:pPr>
        <w:pStyle w:val="CodeBlockBPBHEB"/>
        <w:pPrChange w:id="167" w:author="Abhiram Arali" w:date="2024-11-12T17:03:00Z">
          <w:pPr>
            <w:pStyle w:val="BodyText"/>
            <w:spacing w:before="22"/>
          </w:pPr>
        </w:pPrChange>
      </w:pPr>
    </w:p>
    <w:p w14:paraId="0E50A933" w14:textId="77777777" w:rsidR="007A27B4" w:rsidRDefault="007A27B4">
      <w:pPr>
        <w:pStyle w:val="CodeBlockBPBHEB"/>
        <w:rPr>
          <w:sz w:val="24"/>
        </w:rPr>
        <w:pPrChange w:id="168" w:author="Abhiram Arali" w:date="2024-11-12T17:03:00Z">
          <w:pPr>
            <w:ind w:left="107"/>
          </w:pPr>
        </w:pPrChange>
      </w:pPr>
      <w:r>
        <w:rPr>
          <w:spacing w:val="-10"/>
          <w:sz w:val="24"/>
        </w:rPr>
        <w:t>}</w:t>
      </w:r>
    </w:p>
    <w:p w14:paraId="4777BCC7" w14:textId="77777777" w:rsidR="007A27B4" w:rsidRDefault="007A27B4">
      <w:pPr>
        <w:pStyle w:val="CodeBlockBPBHEB"/>
        <w:pPrChange w:id="169" w:author="Abhiram Arali" w:date="2024-11-12T17:03:00Z">
          <w:pPr>
            <w:pStyle w:val="BodyText"/>
            <w:spacing w:before="21"/>
          </w:pPr>
        </w:pPrChange>
      </w:pPr>
    </w:p>
    <w:p w14:paraId="5792016C" w14:textId="77777777" w:rsidR="007A27B4" w:rsidRDefault="007A27B4">
      <w:pPr>
        <w:pStyle w:val="CodeBlockBPBHEB"/>
        <w:pPrChange w:id="170" w:author="Abhiram Arali" w:date="2024-11-12T17:03:00Z">
          <w:pPr>
            <w:pStyle w:val="BodyText"/>
            <w:spacing w:before="1"/>
            <w:ind w:left="107"/>
          </w:pPr>
        </w:pPrChange>
      </w:pPr>
      <w:r>
        <w:t>printf("Number</w:t>
      </w:r>
      <w:r>
        <w:rPr>
          <w:spacing w:val="-3"/>
        </w:rPr>
        <w:t xml:space="preserve"> </w:t>
      </w:r>
      <w:r>
        <w:t xml:space="preserve">of vowels: %d", </w:t>
      </w:r>
      <w:r>
        <w:rPr>
          <w:spacing w:val="-2"/>
        </w:rPr>
        <w:t>vowels);</w:t>
      </w:r>
    </w:p>
    <w:p w14:paraId="174D71FD" w14:textId="77777777" w:rsidR="007A27B4" w:rsidRDefault="007A27B4">
      <w:pPr>
        <w:pStyle w:val="NormalBPBHEB"/>
        <w:rPr>
          <w:sz w:val="20"/>
        </w:rPr>
        <w:pPrChange w:id="171" w:author="Abhiram Arali" w:date="2024-11-06T15:42:00Z">
          <w:pPr>
            <w:pStyle w:val="BodyText"/>
            <w:spacing w:before="47"/>
          </w:pPr>
        </w:pPrChange>
      </w:pPr>
      <w:del w:id="172" w:author="Abhiram Arali" w:date="2024-11-06T15:42:00Z">
        <w:r w:rsidRPr="00A06243" w:rsidDel="006E01AE">
          <w:rPr>
            <w:noProof/>
            <w:lang w:val="en-IN" w:eastAsia="en-IN"/>
            <w:rPrChange w:id="173" w:author="Unknown">
              <w:rPr>
                <w:noProof/>
                <w:lang w:val="en-IN" w:eastAsia="en-IN"/>
              </w:rPr>
            </w:rPrChange>
          </w:rPr>
          <mc:AlternateContent>
            <mc:Choice Requires="wps">
              <w:drawing>
                <wp:anchor distT="0" distB="0" distL="0" distR="0" simplePos="0" relativeHeight="251662336" behindDoc="1" locked="0" layoutInCell="1" allowOverlap="1" wp14:anchorId="4D5EC041" wp14:editId="4702568E">
                  <wp:simplePos x="0" y="0"/>
                  <wp:positionH relativeFrom="page">
                    <wp:posOffset>843076</wp:posOffset>
                  </wp:positionH>
                  <wp:positionV relativeFrom="paragraph">
                    <wp:posOffset>194526</wp:posOffset>
                  </wp:positionV>
                  <wp:extent cx="5876290" cy="3208655"/>
                  <wp:effectExtent l="0" t="0" r="0" b="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08655"/>
                          </a:xfrm>
                          <a:prstGeom prst="rect">
                            <a:avLst/>
                          </a:prstGeom>
                          <a:ln w="6096">
                            <a:solidFill>
                              <a:srgbClr val="000000"/>
                            </a:solidFill>
                            <a:prstDash val="solid"/>
                          </a:ln>
                        </wps:spPr>
                        <wps:txbx>
                          <w:txbxContent>
                            <w:p w14:paraId="36063866" w14:textId="77777777" w:rsidR="007A27B4" w:rsidRDefault="007A27B4" w:rsidP="007A27B4">
                              <w:pPr>
                                <w:pStyle w:val="BodyText"/>
                                <w:spacing w:before="1"/>
                                <w:ind w:left="107"/>
                              </w:pPr>
                            </w:p>
                          </w:txbxContent>
                        </wps:txbx>
                        <wps:bodyPr wrap="square" lIns="0" tIns="0" rIns="0" bIns="0" rtlCol="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D5EC041" id="Textbox 97" o:spid="_x0000_s1033" type="#_x0000_t202" style="position:absolute;left:0;text-align:left;margin-left:66.4pt;margin-top:15.3pt;width:462.7pt;height:252.6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" filled="f" strokeweight=".48pt">
                  <v:path arrowok="t"/>
                  <v:textbox inset="0,0,0,0">
                    <w:txbxContent>
                      <w:p w14:paraId="36063866" w14:textId="77777777" w:rsidR="007A27B4" w:rsidRDefault="007A27B4" w:rsidP="007A27B4">
                        <w:pPr>
                          <w:pStyle w:val="BodyText"/>
                          <w:spacing w:before="1"/>
                          <w:ind w:left="107"/>
                        </w:pPr>
                      </w:p>
                    </w:txbxContent>
                  </v:textbox>
                  <w10:wrap type="topAndBottom" anchorx="page"/>
                </v:shape>
              </w:pict>
            </mc:Fallback>
          </mc:AlternateContent>
        </w:r>
      </w:del>
    </w:p>
    <w:p w14:paraId="111AC404" w14:textId="77777777" w:rsidR="007A27B4" w:rsidRDefault="007A27B4" w:rsidP="007A27B4">
      <w:pPr>
        <w:pStyle w:val="NormalBPBHEB"/>
        <w:rPr>
          <w:ins w:id="174" w:author="Abhiram Arali" w:date="2024-11-06T15:43:00Z"/>
        </w:rPr>
      </w:pPr>
      <w:r>
        <w:t>This</w:t>
      </w:r>
      <w:r>
        <w:rPr>
          <w:spacing w:val="23"/>
        </w:rPr>
        <w:t xml:space="preserve"> </w:t>
      </w:r>
      <w:r>
        <w:t>example</w:t>
      </w:r>
      <w:r>
        <w:rPr>
          <w:spacing w:val="22"/>
        </w:rPr>
        <w:t xml:space="preserve"> </w:t>
      </w:r>
      <w:r>
        <w:t>shows</w:t>
      </w:r>
      <w:r>
        <w:rPr>
          <w:spacing w:val="23"/>
        </w:rPr>
        <w:t xml:space="preserve"> </w:t>
      </w:r>
      <w:r>
        <w:t>how</w:t>
      </w:r>
      <w:r>
        <w:rPr>
          <w:spacing w:val="22"/>
        </w:rPr>
        <w:t xml:space="preserve"> </w:t>
      </w:r>
      <w:r>
        <w:t>to</w:t>
      </w:r>
      <w:r>
        <w:rPr>
          <w:spacing w:val="23"/>
        </w:rPr>
        <w:t xml:space="preserve"> </w:t>
      </w:r>
      <w:r>
        <w:t>loop</w:t>
      </w:r>
      <w:r>
        <w:rPr>
          <w:spacing w:val="21"/>
        </w:rPr>
        <w:t xml:space="preserve"> </w:t>
      </w:r>
      <w:r>
        <w:t>through</w:t>
      </w:r>
      <w:r>
        <w:rPr>
          <w:spacing w:val="22"/>
        </w:rPr>
        <w:t xml:space="preserve"> </w:t>
      </w:r>
      <w:r>
        <w:t>each</w:t>
      </w:r>
      <w:r>
        <w:rPr>
          <w:spacing w:val="23"/>
        </w:rPr>
        <w:t xml:space="preserve"> </w:t>
      </w:r>
      <w:r>
        <w:t>character</w:t>
      </w:r>
      <w:r>
        <w:rPr>
          <w:spacing w:val="21"/>
        </w:rPr>
        <w:t xml:space="preserve"> </w:t>
      </w:r>
      <w:r>
        <w:t>in</w:t>
      </w:r>
      <w:r>
        <w:rPr>
          <w:spacing w:val="23"/>
        </w:rPr>
        <w:t xml:space="preserve"> </w:t>
      </w:r>
      <w:r>
        <w:t>a</w:t>
      </w:r>
      <w:r>
        <w:rPr>
          <w:spacing w:val="22"/>
        </w:rPr>
        <w:t xml:space="preserve"> </w:t>
      </w:r>
      <w:r>
        <w:t>string</w:t>
      </w:r>
      <w:r>
        <w:rPr>
          <w:spacing w:val="23"/>
        </w:rPr>
        <w:t xml:space="preserve"> </w:t>
      </w:r>
      <w:r>
        <w:t>and</w:t>
      </w:r>
      <w:r>
        <w:rPr>
          <w:spacing w:val="23"/>
        </w:rPr>
        <w:t xml:space="preserve"> </w:t>
      </w:r>
      <w:r>
        <w:t>perform</w:t>
      </w:r>
      <w:r>
        <w:rPr>
          <w:spacing w:val="22"/>
        </w:rPr>
        <w:t xml:space="preserve"> </w:t>
      </w:r>
      <w:r>
        <w:t>a</w:t>
      </w:r>
      <w:r>
        <w:rPr>
          <w:spacing w:val="22"/>
        </w:rPr>
        <w:t xml:space="preserve"> </w:t>
      </w:r>
      <w:r>
        <w:t>specific operation (counting vowels).</w:t>
      </w:r>
    </w:p>
    <w:p w14:paraId="4ADE7D68" w14:textId="77777777" w:rsidR="007A27B4" w:rsidRDefault="007A27B4">
      <w:pPr>
        <w:pStyle w:val="NormalBPBHEB"/>
        <w:pPrChange w:id="175" w:author="Abhiram Arali" w:date="2024-11-06T15:43:00Z">
          <w:pPr>
            <w:pStyle w:val="BodyText"/>
            <w:spacing w:before="167" w:line="360" w:lineRule="auto"/>
            <w:ind w:left="220"/>
          </w:pPr>
        </w:pPrChange>
      </w:pPr>
    </w:p>
    <w:p w14:paraId="547DE236" w14:textId="77777777" w:rsidR="007A27B4" w:rsidRDefault="007A27B4">
      <w:pPr>
        <w:pStyle w:val="Heading2BPBHEB"/>
        <w:pPrChange w:id="176" w:author="Abhiram Arali" w:date="2024-11-06T15:43:00Z">
          <w:pPr>
            <w:pStyle w:val="Heading1"/>
            <w:numPr>
              <w:numId w:val="3"/>
            </w:numPr>
            <w:tabs>
              <w:tab w:val="left" w:pos="460"/>
            </w:tabs>
            <w:spacing w:before="158"/>
            <w:ind w:left="460" w:hanging="240"/>
          </w:pPr>
        </w:pPrChange>
      </w:pPr>
      <w:r>
        <w:t>String</w:t>
      </w:r>
      <w:r>
        <w:rPr>
          <w:spacing w:val="-3"/>
        </w:rPr>
        <w:t xml:space="preserve"> </w:t>
      </w:r>
      <w:r>
        <w:t>manipulation</w:t>
      </w:r>
      <w:r>
        <w:rPr>
          <w:spacing w:val="-3"/>
        </w:rPr>
        <w:t xml:space="preserve"> </w:t>
      </w:r>
      <w:r>
        <w:rPr>
          <w:spacing w:val="-2"/>
        </w:rPr>
        <w:t>example</w:t>
      </w:r>
    </w:p>
    <w:p w14:paraId="7C5C0CE0" w14:textId="77777777" w:rsidR="007A27B4" w:rsidDel="002B58EC" w:rsidRDefault="007A27B4" w:rsidP="007A27B4">
      <w:pPr>
        <w:pStyle w:val="BodyText"/>
        <w:spacing w:before="24"/>
        <w:rPr>
          <w:del w:id="177" w:author="Abhiram Arali" w:date="2024-11-06T15:43:00Z"/>
          <w:b/>
        </w:rPr>
      </w:pPr>
    </w:p>
    <w:p w14:paraId="7266F6B7" w14:textId="77777777" w:rsidR="007A27B4" w:rsidRDefault="007A27B4">
      <w:pPr>
        <w:pStyle w:val="NormalBPBHEB"/>
        <w:pPrChange w:id="178" w:author="Abhiram Arali" w:date="2024-11-06T15:43:00Z">
          <w:pPr>
            <w:pStyle w:val="BodyText"/>
            <w:ind w:left="220"/>
          </w:pPr>
        </w:pPrChange>
      </w:pPr>
      <w:r>
        <w:t>Consider</w:t>
      </w:r>
      <w:r>
        <w:rPr>
          <w:spacing w:val="-3"/>
        </w:rPr>
        <w:t xml:space="preserve"> </w:t>
      </w:r>
      <w:r>
        <w:t>the</w:t>
      </w:r>
      <w:r>
        <w:rPr>
          <w:spacing w:val="-2"/>
        </w:rPr>
        <w:t xml:space="preserve"> </w:t>
      </w:r>
      <w:r>
        <w:t>following</w:t>
      </w:r>
      <w:r>
        <w:rPr>
          <w:spacing w:val="-1"/>
        </w:rPr>
        <w:t xml:space="preserve"> </w:t>
      </w:r>
      <w:r>
        <w:t>example</w:t>
      </w:r>
      <w:r>
        <w:rPr>
          <w:spacing w:val="-1"/>
        </w:rPr>
        <w:t xml:space="preserve"> </w:t>
      </w:r>
      <w:r>
        <w:t>that</w:t>
      </w:r>
      <w:r>
        <w:rPr>
          <w:spacing w:val="-1"/>
        </w:rPr>
        <w:t xml:space="preserve"> </w:t>
      </w:r>
      <w:r>
        <w:t>demonstrates</w:t>
      </w:r>
      <w:r>
        <w:rPr>
          <w:spacing w:val="1"/>
        </w:rPr>
        <w:t xml:space="preserve"> </w:t>
      </w:r>
      <w:r>
        <w:t>multiple</w:t>
      </w:r>
      <w:r>
        <w:rPr>
          <w:spacing w:val="-1"/>
        </w:rPr>
        <w:t xml:space="preserve"> </w:t>
      </w:r>
      <w:r>
        <w:t xml:space="preserve">string </w:t>
      </w:r>
      <w:r>
        <w:rPr>
          <w:spacing w:val="-2"/>
        </w:rPr>
        <w:t>operations:</w:t>
      </w:r>
    </w:p>
    <w:p w14:paraId="7313C8BB" w14:textId="77777777" w:rsidR="007A27B4" w:rsidRDefault="007A27B4">
      <w:pPr>
        <w:pStyle w:val="NormalBPBHEB"/>
        <w:rPr>
          <w:ins w:id="179" w:author="Abhiram Arali" w:date="2024-11-06T15:43:00Z"/>
        </w:rPr>
        <w:pPrChange w:id="180" w:author="Abhiram Arali" w:date="2024-11-06T15:44:00Z">
          <w:pPr/>
        </w:pPrChange>
      </w:pPr>
    </w:p>
    <w:p w14:paraId="5908B0AF" w14:textId="77777777" w:rsidR="007A27B4" w:rsidDel="002C476C" w:rsidRDefault="007A27B4">
      <w:pPr>
        <w:pStyle w:val="CodeBlockBPBHEB"/>
        <w:rPr>
          <w:del w:id="181" w:author="Abhiram Arali" w:date="2024-11-06T15:44:00Z"/>
        </w:rPr>
        <w:sectPr w:rsidR="007A27B4" w:rsidDel="002C476C" w:rsidSect="007A27B4">
          <w:pgSz w:w="11910" w:h="16840"/>
          <w:pgMar w:top="1540" w:right="1220" w:bottom="1200" w:left="1220" w:header="758" w:footer="1000" w:gutter="0"/>
          <w:cols w:space="720"/>
        </w:sectPr>
        <w:pPrChange w:id="182" w:author="Abhiram Arali" w:date="2024-11-12T17:03:00Z">
          <w:pPr/>
        </w:pPrChange>
      </w:pPr>
    </w:p>
    <w:p w14:paraId="3D6F0211" w14:textId="77777777" w:rsidR="007A27B4" w:rsidRDefault="007A27B4">
      <w:pPr>
        <w:pStyle w:val="CodeBlockBPBHEB"/>
        <w:pPrChange w:id="183" w:author="Abhiram Arali" w:date="2024-11-12T17:03:00Z">
          <w:pPr>
            <w:pStyle w:val="BodyText"/>
            <w:spacing w:before="119"/>
            <w:ind w:left="220"/>
          </w:pPr>
        </w:pPrChange>
      </w:pPr>
      <w:del w:id="184" w:author="Abhiram Arali" w:date="2024-11-06T15:43:00Z">
        <w:r w:rsidDel="001236ED">
          <w:rPr>
            <w:noProof/>
            <w:lang w:val="en-IN" w:eastAsia="en-IN"/>
            <w:rPrChange w:id="185" w:author="Unknown">
              <w:rPr>
                <w:noProof/>
                <w:lang w:val="en-IN" w:eastAsia="en-IN"/>
              </w:rPr>
            </w:rPrChange>
          </w:rPr>
          <mc:AlternateContent>
            <mc:Choice Requires="wps">
              <w:drawing>
                <wp:anchor distT="0" distB="0" distL="0" distR="0" simplePos="0" relativeHeight="251659264" behindDoc="1" locked="0" layoutInCell="1" allowOverlap="1" wp14:anchorId="3FBF505D" wp14:editId="297AE444">
                  <wp:simplePos x="0" y="0"/>
                  <wp:positionH relativeFrom="page">
                    <wp:posOffset>840028</wp:posOffset>
                  </wp:positionH>
                  <wp:positionV relativeFrom="page">
                    <wp:posOffset>1045463</wp:posOffset>
                  </wp:positionV>
                  <wp:extent cx="5882640" cy="868235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8682355"/>
                          </a:xfrm>
                          <a:custGeom>
                            <a:avLst/>
                            <a:gdLst/>
                            <a:ahLst/>
                            <a:cxnLst/>
                            <a:rect l="l" t="t" r="r" b="b"/>
                            <a:pathLst>
                              <a:path w="5882640" h="8682355">
                                <a:moveTo>
                                  <a:pt x="6096" y="2570111"/>
                                </a:moveTo>
                                <a:lnTo>
                                  <a:pt x="0" y="2570111"/>
                                </a:lnTo>
                                <a:lnTo>
                                  <a:pt x="0" y="2934335"/>
                                </a:lnTo>
                                <a:lnTo>
                                  <a:pt x="0" y="3298571"/>
                                </a:lnTo>
                                <a:lnTo>
                                  <a:pt x="0" y="6578473"/>
                                </a:lnTo>
                                <a:lnTo>
                                  <a:pt x="6096" y="6578473"/>
                                </a:lnTo>
                                <a:lnTo>
                                  <a:pt x="6096" y="2934335"/>
                                </a:lnTo>
                                <a:lnTo>
                                  <a:pt x="6096" y="2570111"/>
                                </a:lnTo>
                                <a:close/>
                              </a:path>
                              <a:path w="5882640" h="8682355">
                                <a:moveTo>
                                  <a:pt x="6096" y="2205558"/>
                                </a:moveTo>
                                <a:lnTo>
                                  <a:pt x="0" y="2205558"/>
                                </a:lnTo>
                                <a:lnTo>
                                  <a:pt x="0" y="2570099"/>
                                </a:lnTo>
                                <a:lnTo>
                                  <a:pt x="6096" y="2570099"/>
                                </a:lnTo>
                                <a:lnTo>
                                  <a:pt x="6096" y="2205558"/>
                                </a:lnTo>
                                <a:close/>
                              </a:path>
                              <a:path w="5882640" h="8682355">
                                <a:moveTo>
                                  <a:pt x="6096" y="1111262"/>
                                </a:moveTo>
                                <a:lnTo>
                                  <a:pt x="0" y="1111262"/>
                                </a:lnTo>
                                <a:lnTo>
                                  <a:pt x="0" y="1475486"/>
                                </a:lnTo>
                                <a:lnTo>
                                  <a:pt x="0" y="1839722"/>
                                </a:lnTo>
                                <a:lnTo>
                                  <a:pt x="0" y="2205482"/>
                                </a:lnTo>
                                <a:lnTo>
                                  <a:pt x="6096" y="2205482"/>
                                </a:lnTo>
                                <a:lnTo>
                                  <a:pt x="6096" y="1839722"/>
                                </a:lnTo>
                                <a:lnTo>
                                  <a:pt x="6096" y="1475486"/>
                                </a:lnTo>
                                <a:lnTo>
                                  <a:pt x="6096" y="1111262"/>
                                </a:lnTo>
                                <a:close/>
                              </a:path>
                              <a:path w="5882640" h="8682355">
                                <a:moveTo>
                                  <a:pt x="6096" y="382790"/>
                                </a:moveTo>
                                <a:lnTo>
                                  <a:pt x="0" y="382790"/>
                                </a:lnTo>
                                <a:lnTo>
                                  <a:pt x="0" y="747014"/>
                                </a:lnTo>
                                <a:lnTo>
                                  <a:pt x="0" y="1111250"/>
                                </a:lnTo>
                                <a:lnTo>
                                  <a:pt x="6096" y="1111250"/>
                                </a:lnTo>
                                <a:lnTo>
                                  <a:pt x="6096" y="747014"/>
                                </a:lnTo>
                                <a:lnTo>
                                  <a:pt x="6096" y="382790"/>
                                </a:lnTo>
                                <a:close/>
                              </a:path>
                              <a:path w="5882640" h="8682355">
                                <a:moveTo>
                                  <a:pt x="5875909" y="8675827"/>
                                </a:moveTo>
                                <a:lnTo>
                                  <a:pt x="6096" y="8675827"/>
                                </a:lnTo>
                                <a:lnTo>
                                  <a:pt x="6096" y="8401507"/>
                                </a:lnTo>
                                <a:lnTo>
                                  <a:pt x="6096" y="8037322"/>
                                </a:lnTo>
                                <a:lnTo>
                                  <a:pt x="6096" y="6578549"/>
                                </a:lnTo>
                                <a:lnTo>
                                  <a:pt x="0" y="6578549"/>
                                </a:lnTo>
                                <a:lnTo>
                                  <a:pt x="0" y="8681923"/>
                                </a:lnTo>
                                <a:lnTo>
                                  <a:pt x="6096" y="8681923"/>
                                </a:lnTo>
                                <a:lnTo>
                                  <a:pt x="5875909" y="8681923"/>
                                </a:lnTo>
                                <a:lnTo>
                                  <a:pt x="5875909" y="8675827"/>
                                </a:lnTo>
                                <a:close/>
                              </a:path>
                              <a:path w="5882640" h="8682355">
                                <a:moveTo>
                                  <a:pt x="5875909" y="0"/>
                                </a:moveTo>
                                <a:lnTo>
                                  <a:pt x="6096" y="0"/>
                                </a:lnTo>
                                <a:lnTo>
                                  <a:pt x="0" y="0"/>
                                </a:lnTo>
                                <a:lnTo>
                                  <a:pt x="0" y="6045"/>
                                </a:lnTo>
                                <a:lnTo>
                                  <a:pt x="0" y="382778"/>
                                </a:lnTo>
                                <a:lnTo>
                                  <a:pt x="6096" y="382778"/>
                                </a:lnTo>
                                <a:lnTo>
                                  <a:pt x="6096" y="6096"/>
                                </a:lnTo>
                                <a:lnTo>
                                  <a:pt x="5875909" y="6096"/>
                                </a:lnTo>
                                <a:lnTo>
                                  <a:pt x="5875909" y="0"/>
                                </a:lnTo>
                                <a:close/>
                              </a:path>
                              <a:path w="5882640" h="8682355">
                                <a:moveTo>
                                  <a:pt x="5882081" y="6578549"/>
                                </a:moveTo>
                                <a:lnTo>
                                  <a:pt x="5875985" y="6578549"/>
                                </a:lnTo>
                                <a:lnTo>
                                  <a:pt x="5875985" y="6943090"/>
                                </a:lnTo>
                                <a:lnTo>
                                  <a:pt x="5875985" y="7308850"/>
                                </a:lnTo>
                                <a:lnTo>
                                  <a:pt x="5875985" y="8681923"/>
                                </a:lnTo>
                                <a:lnTo>
                                  <a:pt x="5882081" y="8681923"/>
                                </a:lnTo>
                                <a:lnTo>
                                  <a:pt x="5882081" y="6943090"/>
                                </a:lnTo>
                                <a:lnTo>
                                  <a:pt x="5882081" y="6578549"/>
                                </a:lnTo>
                                <a:close/>
                              </a:path>
                              <a:path w="5882640" h="8682355">
                                <a:moveTo>
                                  <a:pt x="5882081" y="2570111"/>
                                </a:moveTo>
                                <a:lnTo>
                                  <a:pt x="5875985" y="2570111"/>
                                </a:lnTo>
                                <a:lnTo>
                                  <a:pt x="5875985" y="2934335"/>
                                </a:lnTo>
                                <a:lnTo>
                                  <a:pt x="5875985" y="3298571"/>
                                </a:lnTo>
                                <a:lnTo>
                                  <a:pt x="5875985" y="6578473"/>
                                </a:lnTo>
                                <a:lnTo>
                                  <a:pt x="5882081" y="6578473"/>
                                </a:lnTo>
                                <a:lnTo>
                                  <a:pt x="5882081" y="2934335"/>
                                </a:lnTo>
                                <a:lnTo>
                                  <a:pt x="5882081" y="2570111"/>
                                </a:lnTo>
                                <a:close/>
                              </a:path>
                              <a:path w="5882640" h="8682355">
                                <a:moveTo>
                                  <a:pt x="5882081" y="2205558"/>
                                </a:moveTo>
                                <a:lnTo>
                                  <a:pt x="5875985" y="2205558"/>
                                </a:lnTo>
                                <a:lnTo>
                                  <a:pt x="5875985" y="2570099"/>
                                </a:lnTo>
                                <a:lnTo>
                                  <a:pt x="5882081" y="2570099"/>
                                </a:lnTo>
                                <a:lnTo>
                                  <a:pt x="5882081" y="2205558"/>
                                </a:lnTo>
                                <a:close/>
                              </a:path>
                              <a:path w="5882640" h="8682355">
                                <a:moveTo>
                                  <a:pt x="5882081" y="1111262"/>
                                </a:moveTo>
                                <a:lnTo>
                                  <a:pt x="5875985" y="1111262"/>
                                </a:lnTo>
                                <a:lnTo>
                                  <a:pt x="5875985" y="1475486"/>
                                </a:lnTo>
                                <a:lnTo>
                                  <a:pt x="5875985" y="1839722"/>
                                </a:lnTo>
                                <a:lnTo>
                                  <a:pt x="5875985" y="2205482"/>
                                </a:lnTo>
                                <a:lnTo>
                                  <a:pt x="5882081" y="2205482"/>
                                </a:lnTo>
                                <a:lnTo>
                                  <a:pt x="5882081" y="1839722"/>
                                </a:lnTo>
                                <a:lnTo>
                                  <a:pt x="5882081" y="1475486"/>
                                </a:lnTo>
                                <a:lnTo>
                                  <a:pt x="5882081" y="1111262"/>
                                </a:lnTo>
                                <a:close/>
                              </a:path>
                              <a:path w="5882640" h="8682355">
                                <a:moveTo>
                                  <a:pt x="5882081" y="382790"/>
                                </a:moveTo>
                                <a:lnTo>
                                  <a:pt x="5875985" y="382790"/>
                                </a:lnTo>
                                <a:lnTo>
                                  <a:pt x="5875985" y="747014"/>
                                </a:lnTo>
                                <a:lnTo>
                                  <a:pt x="5875985" y="1111250"/>
                                </a:lnTo>
                                <a:lnTo>
                                  <a:pt x="5882081" y="1111250"/>
                                </a:lnTo>
                                <a:lnTo>
                                  <a:pt x="5882081" y="747014"/>
                                </a:lnTo>
                                <a:lnTo>
                                  <a:pt x="5882081" y="382790"/>
                                </a:lnTo>
                                <a:close/>
                              </a:path>
                              <a:path w="5882640" h="8682355">
                                <a:moveTo>
                                  <a:pt x="5882081" y="0"/>
                                </a:moveTo>
                                <a:lnTo>
                                  <a:pt x="5875985" y="0"/>
                                </a:lnTo>
                                <a:lnTo>
                                  <a:pt x="5875985" y="6045"/>
                                </a:lnTo>
                                <a:lnTo>
                                  <a:pt x="5875985" y="382778"/>
                                </a:lnTo>
                                <a:lnTo>
                                  <a:pt x="5882081" y="382778"/>
                                </a:lnTo>
                                <a:lnTo>
                                  <a:pt x="5882081" y="6096"/>
                                </a:lnTo>
                                <a:lnTo>
                                  <a:pt x="5882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EDBC44C" id="Graphic 98" o:spid="_x0000_s1026" style="position:absolute;margin-left:66.15pt;margin-top:82.3pt;width:463.2pt;height:683.6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882640,868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" path="m6096,2570111r-6096,l,2934335r,364236l,6578473r6096,l6096,2934335r,-364224xem6096,2205558r-6096,l,2570099r6096,l6096,2205558xem6096,1111262r-6096,l,1475486r,364236l,2205482r6096,l6096,1839722r,-364236l6096,1111262xem6096,382790r-6096,l,747014r,364236l6096,1111250r,-364236l6096,382790xem5875909,8675827r-5869813,l6096,8401507r,-364185l6096,6578549r-6096,l,8681923r6096,l5875909,8681923r,-6096xem5875909,l6096,,,,,6045,,382778r6096,l6096,6096r5869813,l5875909,xem5882081,6578549r-6096,l5875985,6943090r,365760l5875985,8681923r6096,l5882081,6943090r,-364541xem5882081,2570111r-6096,l5875985,2934335r,364236l5875985,6578473r6096,l5882081,2934335r,-364224xem5882081,2205558r-6096,l5875985,2570099r6096,l5882081,2205558xem5882081,1111262r-6096,l5875985,1475486r,364236l5875985,2205482r6096,l5882081,1839722r,-364236l5882081,1111262xem5882081,382790r-6096,l5875985,747014r,364236l5882081,1111250r,-364236l5882081,382790xem5882081,r-6096,l5875985,6045r,376733l5882081,382778r,-376682l5882081,xe" fillcolor="black" stroked="f">
                  <v:path arrowok="t"/>
                  <w10:wrap anchorx="page" anchory="page"/>
                </v:shape>
              </w:pict>
            </mc:Fallback>
          </mc:AlternateContent>
        </w:r>
      </w:del>
      <w:r>
        <w:t>#include</w:t>
      </w:r>
      <w:r>
        <w:rPr>
          <w:spacing w:val="-1"/>
        </w:rPr>
        <w:t xml:space="preserve"> </w:t>
      </w:r>
      <w:r>
        <w:rPr>
          <w:spacing w:val="-2"/>
        </w:rPr>
        <w:t>&lt;stdio.h&gt;</w:t>
      </w:r>
    </w:p>
    <w:p w14:paraId="66AF0D81" w14:textId="77777777" w:rsidR="007A27B4" w:rsidRDefault="007A27B4">
      <w:pPr>
        <w:pStyle w:val="CodeBlockBPBHEB"/>
        <w:pPrChange w:id="186" w:author="Abhiram Arali" w:date="2024-11-12T17:03:00Z">
          <w:pPr>
            <w:pStyle w:val="BodyText"/>
            <w:spacing w:before="21"/>
          </w:pPr>
        </w:pPrChange>
      </w:pPr>
    </w:p>
    <w:p w14:paraId="64A60B11" w14:textId="77777777" w:rsidR="007A27B4" w:rsidRDefault="007A27B4">
      <w:pPr>
        <w:pStyle w:val="CodeBlockBPBHEB"/>
        <w:pPrChange w:id="187" w:author="Abhiram Arali" w:date="2024-11-12T17:03:00Z">
          <w:pPr>
            <w:pStyle w:val="BodyText"/>
            <w:spacing w:before="1"/>
            <w:ind w:left="220"/>
          </w:pPr>
        </w:pPrChange>
      </w:pPr>
      <w:r>
        <w:t>#include</w:t>
      </w:r>
      <w:r>
        <w:rPr>
          <w:spacing w:val="-1"/>
        </w:rPr>
        <w:t xml:space="preserve"> </w:t>
      </w:r>
      <w:r>
        <w:rPr>
          <w:spacing w:val="-2"/>
        </w:rPr>
        <w:t>&lt;string.h&gt;</w:t>
      </w:r>
    </w:p>
    <w:p w14:paraId="51037905" w14:textId="77777777" w:rsidR="007A27B4" w:rsidRDefault="007A27B4">
      <w:pPr>
        <w:pStyle w:val="CodeBlockBPBHEB"/>
        <w:pPrChange w:id="188" w:author="Abhiram Arali" w:date="2024-11-12T17:03:00Z">
          <w:pPr>
            <w:pStyle w:val="BodyText"/>
            <w:spacing w:before="21"/>
          </w:pPr>
        </w:pPrChange>
      </w:pPr>
    </w:p>
    <w:p w14:paraId="0D469999" w14:textId="77777777" w:rsidR="007A27B4" w:rsidRDefault="007A27B4">
      <w:pPr>
        <w:pStyle w:val="CodeBlockBPBHEB"/>
        <w:pPrChange w:id="189" w:author="Abhiram Arali" w:date="2024-11-12T17:03:00Z">
          <w:pPr>
            <w:pStyle w:val="BodyText"/>
            <w:ind w:left="220"/>
          </w:pPr>
        </w:pPrChange>
      </w:pPr>
      <w:r>
        <w:t>int</w:t>
      </w:r>
      <w:r>
        <w:rPr>
          <w:spacing w:val="-1"/>
        </w:rPr>
        <w:t xml:space="preserve"> </w:t>
      </w:r>
      <w:r>
        <w:t xml:space="preserve">main() </w:t>
      </w:r>
      <w:r>
        <w:rPr>
          <w:spacing w:val="-10"/>
        </w:rPr>
        <w:t>{</w:t>
      </w:r>
    </w:p>
    <w:p w14:paraId="687F41D2" w14:textId="77777777" w:rsidR="007A27B4" w:rsidRDefault="007A27B4">
      <w:pPr>
        <w:pStyle w:val="CodeBlockBPBHEB"/>
        <w:pPrChange w:id="190" w:author="Abhiram Arali" w:date="2024-11-12T17:03:00Z">
          <w:pPr>
            <w:pStyle w:val="BodyText"/>
            <w:spacing w:before="22"/>
          </w:pPr>
        </w:pPrChange>
      </w:pPr>
    </w:p>
    <w:p w14:paraId="750CFAD0" w14:textId="77777777" w:rsidR="007A27B4" w:rsidRDefault="007A27B4">
      <w:pPr>
        <w:pStyle w:val="CodeBlockBPBHEB"/>
        <w:pPrChange w:id="191" w:author="Abhiram Arali" w:date="2024-11-12T17:03:00Z">
          <w:pPr>
            <w:pStyle w:val="BodyText"/>
            <w:ind w:left="460"/>
          </w:pPr>
        </w:pPrChange>
      </w:pPr>
      <w:r>
        <w:t>char</w:t>
      </w:r>
      <w:r>
        <w:rPr>
          <w:spacing w:val="-2"/>
        </w:rPr>
        <w:t xml:space="preserve"> </w:t>
      </w:r>
      <w:r>
        <w:t>firstName[50],</w:t>
      </w:r>
      <w:r>
        <w:rPr>
          <w:spacing w:val="-2"/>
        </w:rPr>
        <w:t xml:space="preserve"> </w:t>
      </w:r>
      <w:r>
        <w:t>lastName[50],</w:t>
      </w:r>
      <w:r>
        <w:rPr>
          <w:spacing w:val="-2"/>
        </w:rPr>
        <w:t xml:space="preserve"> fullName[100];</w:t>
      </w:r>
    </w:p>
    <w:p w14:paraId="0DFF027D" w14:textId="77777777" w:rsidR="007A27B4" w:rsidRDefault="007A27B4">
      <w:pPr>
        <w:pStyle w:val="CodeBlockBPBHEB"/>
        <w:pPrChange w:id="192" w:author="Abhiram Arali" w:date="2024-11-12T17:03:00Z">
          <w:pPr>
            <w:pStyle w:val="BodyText"/>
          </w:pPr>
        </w:pPrChange>
      </w:pPr>
    </w:p>
    <w:p w14:paraId="0B0F31BB" w14:textId="77777777" w:rsidR="007A27B4" w:rsidRDefault="007A27B4">
      <w:pPr>
        <w:pStyle w:val="CodeBlockBPBHEB"/>
        <w:pPrChange w:id="193" w:author="Abhiram Arali" w:date="2024-11-12T17:03:00Z">
          <w:pPr>
            <w:pStyle w:val="BodyText"/>
          </w:pPr>
        </w:pPrChange>
      </w:pPr>
    </w:p>
    <w:p w14:paraId="60F38EE0" w14:textId="77777777" w:rsidR="007A27B4" w:rsidRDefault="007A27B4">
      <w:pPr>
        <w:pStyle w:val="CodeBlockBPBHEB"/>
        <w:pPrChange w:id="194" w:author="Abhiram Arali" w:date="2024-11-12T17:03:00Z">
          <w:pPr>
            <w:pStyle w:val="BodyText"/>
            <w:spacing w:before="43"/>
          </w:pPr>
        </w:pPrChange>
      </w:pPr>
    </w:p>
    <w:p w14:paraId="7ABD0D33" w14:textId="77777777" w:rsidR="007A27B4" w:rsidRDefault="007A27B4">
      <w:pPr>
        <w:pStyle w:val="CodeBlockBPBHEB"/>
        <w:pPrChange w:id="195" w:author="Abhiram Arali" w:date="2024-11-12T17:03:00Z">
          <w:pPr>
            <w:pStyle w:val="BodyText"/>
            <w:ind w:left="460"/>
          </w:pPr>
        </w:pPrChange>
      </w:pPr>
      <w:r>
        <w:t>//</w:t>
      </w:r>
      <w:r>
        <w:rPr>
          <w:spacing w:val="-3"/>
        </w:rPr>
        <w:t xml:space="preserve"> </w:t>
      </w:r>
      <w:r>
        <w:t>Input</w:t>
      </w:r>
      <w:r>
        <w:rPr>
          <w:spacing w:val="-1"/>
        </w:rPr>
        <w:t xml:space="preserve"> </w:t>
      </w:r>
      <w:r>
        <w:t>first</w:t>
      </w:r>
      <w:r>
        <w:rPr>
          <w:spacing w:val="-1"/>
        </w:rPr>
        <w:t xml:space="preserve"> </w:t>
      </w:r>
      <w:r>
        <w:t>and</w:t>
      </w:r>
      <w:r>
        <w:rPr>
          <w:spacing w:val="-1"/>
        </w:rPr>
        <w:t xml:space="preserve"> </w:t>
      </w:r>
      <w:r>
        <w:t>last</w:t>
      </w:r>
      <w:r>
        <w:rPr>
          <w:spacing w:val="-1"/>
        </w:rPr>
        <w:t xml:space="preserve"> </w:t>
      </w:r>
      <w:r>
        <w:rPr>
          <w:spacing w:val="-4"/>
        </w:rPr>
        <w:t>name</w:t>
      </w:r>
    </w:p>
    <w:p w14:paraId="41B057F6" w14:textId="77777777" w:rsidR="007A27B4" w:rsidRDefault="007A27B4">
      <w:pPr>
        <w:pStyle w:val="CodeBlockBPBHEB"/>
        <w:pPrChange w:id="196" w:author="Abhiram Arali" w:date="2024-11-12T17:03:00Z">
          <w:pPr>
            <w:pStyle w:val="BodyText"/>
            <w:spacing w:before="25"/>
          </w:pPr>
        </w:pPrChange>
      </w:pPr>
    </w:p>
    <w:p w14:paraId="252B4A91" w14:textId="77777777" w:rsidR="007A27B4" w:rsidRDefault="007A27B4">
      <w:pPr>
        <w:pStyle w:val="CodeBlockBPBHEB"/>
        <w:pPrChange w:id="197" w:author="Abhiram Arali" w:date="2024-11-12T17:03:00Z">
          <w:pPr>
            <w:pStyle w:val="BodyText"/>
            <w:ind w:left="460"/>
          </w:pPr>
        </w:pPrChange>
      </w:pPr>
      <w:r>
        <w:t>printf("Enter</w:t>
      </w:r>
      <w:r>
        <w:rPr>
          <w:spacing w:val="-4"/>
        </w:rPr>
        <w:t xml:space="preserve"> </w:t>
      </w:r>
      <w:r>
        <w:t>first</w:t>
      </w:r>
      <w:r>
        <w:rPr>
          <w:spacing w:val="-1"/>
        </w:rPr>
        <w:t xml:space="preserve"> </w:t>
      </w:r>
      <w:r>
        <w:t xml:space="preserve">name: </w:t>
      </w:r>
      <w:r>
        <w:rPr>
          <w:spacing w:val="-5"/>
        </w:rPr>
        <w:t>");</w:t>
      </w:r>
    </w:p>
    <w:p w14:paraId="08D85A1F" w14:textId="77777777" w:rsidR="007A27B4" w:rsidRDefault="007A27B4">
      <w:pPr>
        <w:pStyle w:val="CodeBlockBPBHEB"/>
        <w:pPrChange w:id="198" w:author="Abhiram Arali" w:date="2024-11-12T17:03:00Z">
          <w:pPr>
            <w:pStyle w:val="BodyText"/>
            <w:spacing w:before="21"/>
          </w:pPr>
        </w:pPrChange>
      </w:pPr>
    </w:p>
    <w:p w14:paraId="6F0608A3" w14:textId="77777777" w:rsidR="007A27B4" w:rsidRDefault="007A27B4">
      <w:pPr>
        <w:pStyle w:val="CodeBlockBPBHEB"/>
        <w:pPrChange w:id="199" w:author="Abhiram Arali" w:date="2024-11-12T17:03:00Z">
          <w:pPr>
            <w:pStyle w:val="BodyText"/>
            <w:ind w:left="460"/>
          </w:pPr>
        </w:pPrChange>
      </w:pPr>
      <w:r>
        <w:t>scanf("%s",</w:t>
      </w:r>
      <w:r>
        <w:rPr>
          <w:spacing w:val="-4"/>
        </w:rPr>
        <w:t xml:space="preserve"> </w:t>
      </w:r>
      <w:r>
        <w:rPr>
          <w:spacing w:val="-2"/>
        </w:rPr>
        <w:t>firstName);</w:t>
      </w:r>
    </w:p>
    <w:p w14:paraId="558649F4" w14:textId="77777777" w:rsidR="007A27B4" w:rsidRDefault="007A27B4">
      <w:pPr>
        <w:pStyle w:val="CodeBlockBPBHEB"/>
        <w:pPrChange w:id="200" w:author="Abhiram Arali" w:date="2024-11-12T17:03:00Z">
          <w:pPr>
            <w:pStyle w:val="BodyText"/>
            <w:spacing w:before="22"/>
          </w:pPr>
        </w:pPrChange>
      </w:pPr>
    </w:p>
    <w:p w14:paraId="1BCFEF55" w14:textId="77777777" w:rsidR="007A27B4" w:rsidRDefault="007A27B4">
      <w:pPr>
        <w:pStyle w:val="CodeBlockBPBHEB"/>
        <w:pPrChange w:id="201" w:author="Abhiram Arali" w:date="2024-11-12T17:03:00Z">
          <w:pPr>
            <w:pStyle w:val="BodyText"/>
            <w:ind w:left="460"/>
          </w:pPr>
        </w:pPrChange>
      </w:pPr>
      <w:r>
        <w:t>printf("Enter</w:t>
      </w:r>
      <w:r>
        <w:rPr>
          <w:spacing w:val="-4"/>
        </w:rPr>
        <w:t xml:space="preserve"> </w:t>
      </w:r>
      <w:r>
        <w:t>last</w:t>
      </w:r>
      <w:r>
        <w:rPr>
          <w:spacing w:val="-1"/>
        </w:rPr>
        <w:t xml:space="preserve"> </w:t>
      </w:r>
      <w:r>
        <w:t xml:space="preserve">name: </w:t>
      </w:r>
      <w:r>
        <w:rPr>
          <w:spacing w:val="-5"/>
        </w:rPr>
        <w:t>");</w:t>
      </w:r>
    </w:p>
    <w:p w14:paraId="131D539E" w14:textId="77777777" w:rsidR="007A27B4" w:rsidRDefault="007A27B4">
      <w:pPr>
        <w:pStyle w:val="CodeBlockBPBHEB"/>
        <w:pPrChange w:id="202" w:author="Abhiram Arali" w:date="2024-11-12T17:03:00Z">
          <w:pPr>
            <w:pStyle w:val="BodyText"/>
            <w:spacing w:before="22"/>
          </w:pPr>
        </w:pPrChange>
      </w:pPr>
    </w:p>
    <w:p w14:paraId="671D8FAA" w14:textId="77777777" w:rsidR="007A27B4" w:rsidRDefault="007A27B4">
      <w:pPr>
        <w:pStyle w:val="CodeBlockBPBHEB"/>
        <w:pPrChange w:id="203" w:author="Abhiram Arali" w:date="2024-11-12T17:03:00Z">
          <w:pPr>
            <w:pStyle w:val="BodyText"/>
            <w:ind w:left="460"/>
          </w:pPr>
        </w:pPrChange>
      </w:pPr>
      <w:r>
        <w:t>scanf("%s",</w:t>
      </w:r>
      <w:r>
        <w:rPr>
          <w:spacing w:val="-4"/>
        </w:rPr>
        <w:t xml:space="preserve"> </w:t>
      </w:r>
      <w:r>
        <w:rPr>
          <w:spacing w:val="-2"/>
        </w:rPr>
        <w:t>lastName);</w:t>
      </w:r>
    </w:p>
    <w:p w14:paraId="741D6098" w14:textId="77777777" w:rsidR="007A27B4" w:rsidRDefault="007A27B4">
      <w:pPr>
        <w:pStyle w:val="CodeBlockBPBHEB"/>
        <w:pPrChange w:id="204" w:author="Abhiram Arali" w:date="2024-11-12T17:03:00Z">
          <w:pPr>
            <w:pStyle w:val="BodyText"/>
          </w:pPr>
        </w:pPrChange>
      </w:pPr>
    </w:p>
    <w:p w14:paraId="260FA061" w14:textId="77777777" w:rsidR="007A27B4" w:rsidRDefault="007A27B4">
      <w:pPr>
        <w:pStyle w:val="CodeBlockBPBHEB"/>
        <w:pPrChange w:id="205" w:author="Abhiram Arali" w:date="2024-11-12T17:03:00Z">
          <w:pPr>
            <w:pStyle w:val="BodyText"/>
          </w:pPr>
        </w:pPrChange>
      </w:pPr>
    </w:p>
    <w:p w14:paraId="40887823" w14:textId="77777777" w:rsidR="007A27B4" w:rsidRDefault="007A27B4">
      <w:pPr>
        <w:pStyle w:val="CodeBlockBPBHEB"/>
        <w:pPrChange w:id="206" w:author="Abhiram Arali" w:date="2024-11-12T17:03:00Z">
          <w:pPr>
            <w:pStyle w:val="BodyText"/>
            <w:spacing w:before="43"/>
          </w:pPr>
        </w:pPrChange>
      </w:pPr>
    </w:p>
    <w:p w14:paraId="4E75BAD2" w14:textId="77777777" w:rsidR="007A27B4" w:rsidRDefault="007A27B4">
      <w:pPr>
        <w:pStyle w:val="CodeBlockBPBHEB"/>
        <w:pPrChange w:id="207" w:author="Abhiram Arali" w:date="2024-11-12T17:03:00Z">
          <w:pPr>
            <w:pStyle w:val="BodyText"/>
            <w:ind w:left="460"/>
          </w:pPr>
        </w:pPrChange>
      </w:pPr>
      <w:r>
        <w:t>//</w:t>
      </w:r>
      <w:r>
        <w:rPr>
          <w:spacing w:val="-1"/>
        </w:rPr>
        <w:t xml:space="preserve"> </w:t>
      </w:r>
      <w:r>
        <w:t>Concatenate</w:t>
      </w:r>
      <w:r>
        <w:rPr>
          <w:spacing w:val="-1"/>
        </w:rPr>
        <w:t xml:space="preserve"> </w:t>
      </w:r>
      <w:r>
        <w:t>first</w:t>
      </w:r>
      <w:r>
        <w:rPr>
          <w:spacing w:val="-1"/>
        </w:rPr>
        <w:t xml:space="preserve"> </w:t>
      </w:r>
      <w:r>
        <w:t>and</w:t>
      </w:r>
      <w:r>
        <w:rPr>
          <w:spacing w:val="-1"/>
        </w:rPr>
        <w:t xml:space="preserve"> </w:t>
      </w:r>
      <w:r>
        <w:t>last</w:t>
      </w:r>
      <w:r>
        <w:rPr>
          <w:spacing w:val="-1"/>
        </w:rPr>
        <w:t xml:space="preserve"> </w:t>
      </w:r>
      <w:r>
        <w:rPr>
          <w:spacing w:val="-4"/>
        </w:rPr>
        <w:t>name</w:t>
      </w:r>
    </w:p>
    <w:p w14:paraId="158CD78B" w14:textId="77777777" w:rsidR="007A27B4" w:rsidRDefault="007A27B4">
      <w:pPr>
        <w:pStyle w:val="CodeBlockBPBHEB"/>
        <w:pPrChange w:id="208" w:author="Abhiram Arali" w:date="2024-11-12T17:03:00Z">
          <w:pPr>
            <w:pStyle w:val="BodyText"/>
            <w:spacing w:before="21"/>
          </w:pPr>
        </w:pPrChange>
      </w:pPr>
    </w:p>
    <w:p w14:paraId="5735AD63" w14:textId="77777777" w:rsidR="007A27B4" w:rsidRDefault="007A27B4">
      <w:pPr>
        <w:pStyle w:val="CodeBlockBPBHEB"/>
        <w:pPrChange w:id="209" w:author="Abhiram Arali" w:date="2024-11-12T17:03:00Z">
          <w:pPr>
            <w:pStyle w:val="BodyText"/>
            <w:spacing w:before="1"/>
            <w:ind w:left="460"/>
          </w:pPr>
        </w:pPrChange>
      </w:pPr>
      <w:r>
        <w:t>strcpy(fullName,</w:t>
      </w:r>
      <w:r>
        <w:rPr>
          <w:spacing w:val="-4"/>
        </w:rPr>
        <w:t xml:space="preserve"> </w:t>
      </w:r>
      <w:r>
        <w:rPr>
          <w:spacing w:val="-2"/>
        </w:rPr>
        <w:t>firstName);</w:t>
      </w:r>
    </w:p>
    <w:p w14:paraId="41498A27" w14:textId="77777777" w:rsidR="007A27B4" w:rsidRDefault="007A27B4">
      <w:pPr>
        <w:pStyle w:val="CodeBlockBPBHEB"/>
        <w:pPrChange w:id="210" w:author="Abhiram Arali" w:date="2024-11-12T17:03:00Z">
          <w:pPr>
            <w:pStyle w:val="BodyText"/>
            <w:spacing w:before="24"/>
          </w:pPr>
        </w:pPrChange>
      </w:pPr>
    </w:p>
    <w:p w14:paraId="3D45D62E" w14:textId="77777777" w:rsidR="007A27B4" w:rsidRDefault="007A27B4">
      <w:pPr>
        <w:pStyle w:val="CodeBlockBPBHEB"/>
        <w:pPrChange w:id="211" w:author="Abhiram Arali" w:date="2024-11-12T17:03:00Z">
          <w:pPr>
            <w:pStyle w:val="BodyText"/>
            <w:ind w:left="460"/>
          </w:pPr>
        </w:pPrChange>
      </w:pPr>
      <w:r>
        <w:t>strcat(fullName,</w:t>
      </w:r>
      <w:r>
        <w:rPr>
          <w:spacing w:val="-4"/>
        </w:rPr>
        <w:t xml:space="preserve"> </w:t>
      </w:r>
      <w:r>
        <w:t>"</w:t>
      </w:r>
      <w:r>
        <w:rPr>
          <w:spacing w:val="-2"/>
        </w:rPr>
        <w:t xml:space="preserve"> </w:t>
      </w:r>
      <w:r>
        <w:rPr>
          <w:spacing w:val="-5"/>
        </w:rPr>
        <w:t>");</w:t>
      </w:r>
    </w:p>
    <w:p w14:paraId="3B367EA6" w14:textId="77777777" w:rsidR="007A27B4" w:rsidRDefault="007A27B4">
      <w:pPr>
        <w:pStyle w:val="CodeBlockBPBHEB"/>
        <w:pPrChange w:id="212" w:author="Abhiram Arali" w:date="2024-11-12T17:03:00Z">
          <w:pPr>
            <w:pStyle w:val="BodyText"/>
            <w:spacing w:before="22"/>
          </w:pPr>
        </w:pPrChange>
      </w:pPr>
    </w:p>
    <w:p w14:paraId="34A57B46" w14:textId="77777777" w:rsidR="007A27B4" w:rsidRDefault="007A27B4">
      <w:pPr>
        <w:pStyle w:val="CodeBlockBPBHEB"/>
        <w:pPrChange w:id="213" w:author="Abhiram Arali" w:date="2024-11-12T17:03:00Z">
          <w:pPr>
            <w:pStyle w:val="BodyText"/>
            <w:ind w:left="460"/>
          </w:pPr>
        </w:pPrChange>
      </w:pPr>
      <w:r>
        <w:t>strcat(fullName,</w:t>
      </w:r>
      <w:r>
        <w:rPr>
          <w:spacing w:val="-4"/>
        </w:rPr>
        <w:t xml:space="preserve"> </w:t>
      </w:r>
      <w:r>
        <w:rPr>
          <w:spacing w:val="-2"/>
        </w:rPr>
        <w:t>lastName);</w:t>
      </w:r>
    </w:p>
    <w:p w14:paraId="4B770585" w14:textId="77777777" w:rsidR="007A27B4" w:rsidRDefault="007A27B4">
      <w:pPr>
        <w:pStyle w:val="CodeBlockBPBHEB"/>
        <w:pPrChange w:id="214" w:author="Abhiram Arali" w:date="2024-11-12T17:03:00Z">
          <w:pPr>
            <w:pStyle w:val="BodyText"/>
          </w:pPr>
        </w:pPrChange>
      </w:pPr>
    </w:p>
    <w:p w14:paraId="301B9808" w14:textId="77777777" w:rsidR="007A27B4" w:rsidRDefault="007A27B4">
      <w:pPr>
        <w:pStyle w:val="CodeBlockBPBHEB"/>
        <w:pPrChange w:id="215" w:author="Abhiram Arali" w:date="2024-11-12T17:03:00Z">
          <w:pPr>
            <w:pStyle w:val="BodyText"/>
          </w:pPr>
        </w:pPrChange>
      </w:pPr>
    </w:p>
    <w:p w14:paraId="2DA44725" w14:textId="77777777" w:rsidR="007A27B4" w:rsidRDefault="007A27B4">
      <w:pPr>
        <w:pStyle w:val="CodeBlockBPBHEB"/>
        <w:pPrChange w:id="216" w:author="Abhiram Arali" w:date="2024-11-12T17:03:00Z">
          <w:pPr>
            <w:pStyle w:val="BodyText"/>
            <w:spacing w:before="43"/>
          </w:pPr>
        </w:pPrChange>
      </w:pPr>
    </w:p>
    <w:p w14:paraId="124A20EC" w14:textId="77777777" w:rsidR="007A27B4" w:rsidRDefault="007A27B4">
      <w:pPr>
        <w:pStyle w:val="CodeBlockBPBHEB"/>
        <w:pPrChange w:id="217" w:author="Abhiram Arali" w:date="2024-11-12T17:03:00Z">
          <w:pPr>
            <w:pStyle w:val="BodyText"/>
            <w:ind w:left="460"/>
          </w:pPr>
        </w:pPrChange>
      </w:pPr>
      <w:r>
        <w:t>//</w:t>
      </w:r>
      <w:r>
        <w:rPr>
          <w:spacing w:val="-3"/>
        </w:rPr>
        <w:t xml:space="preserve"> </w:t>
      </w:r>
      <w:r>
        <w:t>Display</w:t>
      </w:r>
      <w:r>
        <w:rPr>
          <w:spacing w:val="-1"/>
        </w:rPr>
        <w:t xml:space="preserve"> </w:t>
      </w:r>
      <w:r>
        <w:t>the</w:t>
      </w:r>
      <w:r>
        <w:rPr>
          <w:spacing w:val="-1"/>
        </w:rPr>
        <w:t xml:space="preserve"> </w:t>
      </w:r>
      <w:r>
        <w:t xml:space="preserve">full </w:t>
      </w:r>
      <w:r>
        <w:rPr>
          <w:spacing w:val="-4"/>
        </w:rPr>
        <w:t>name</w:t>
      </w:r>
    </w:p>
    <w:p w14:paraId="40DDC657" w14:textId="77777777" w:rsidR="007A27B4" w:rsidRDefault="007A27B4">
      <w:pPr>
        <w:pStyle w:val="CodeBlockBPBHEB"/>
        <w:pPrChange w:id="218" w:author="Abhiram Arali" w:date="2024-11-12T17:03:00Z">
          <w:pPr>
            <w:pStyle w:val="BodyText"/>
            <w:spacing w:before="22"/>
          </w:pPr>
        </w:pPrChange>
      </w:pPr>
    </w:p>
    <w:p w14:paraId="170ED1D2" w14:textId="77777777" w:rsidR="007A27B4" w:rsidRDefault="007A27B4">
      <w:pPr>
        <w:pStyle w:val="CodeBlockBPBHEB"/>
        <w:pPrChange w:id="219" w:author="Abhiram Arali" w:date="2024-11-12T17:03:00Z">
          <w:pPr>
            <w:pStyle w:val="BodyText"/>
            <w:ind w:left="460"/>
          </w:pPr>
        </w:pPrChange>
      </w:pPr>
      <w:r>
        <w:t>printf("Full</w:t>
      </w:r>
      <w:r>
        <w:rPr>
          <w:spacing w:val="-1"/>
        </w:rPr>
        <w:t xml:space="preserve"> </w:t>
      </w:r>
      <w:r>
        <w:t>Name:</w:t>
      </w:r>
      <w:r>
        <w:rPr>
          <w:spacing w:val="-1"/>
        </w:rPr>
        <w:t xml:space="preserve"> </w:t>
      </w:r>
      <w:r>
        <w:t>%s\n",</w:t>
      </w:r>
      <w:r>
        <w:rPr>
          <w:spacing w:val="-1"/>
        </w:rPr>
        <w:t xml:space="preserve"> </w:t>
      </w:r>
      <w:r>
        <w:rPr>
          <w:spacing w:val="-2"/>
        </w:rPr>
        <w:t>fullName);</w:t>
      </w:r>
    </w:p>
    <w:p w14:paraId="2E943371" w14:textId="77777777" w:rsidR="007A27B4" w:rsidRDefault="007A27B4">
      <w:pPr>
        <w:pStyle w:val="CodeBlockBPBHEB"/>
        <w:pPrChange w:id="220" w:author="Abhiram Arali" w:date="2024-11-12T17:03:00Z">
          <w:pPr>
            <w:pStyle w:val="BodyText"/>
          </w:pPr>
        </w:pPrChange>
      </w:pPr>
    </w:p>
    <w:p w14:paraId="06863AD7" w14:textId="77777777" w:rsidR="007A27B4" w:rsidRDefault="007A27B4">
      <w:pPr>
        <w:pStyle w:val="CodeBlockBPBHEB"/>
        <w:pPrChange w:id="221" w:author="Abhiram Arali" w:date="2024-11-12T17:03:00Z">
          <w:pPr>
            <w:pStyle w:val="BodyText"/>
          </w:pPr>
        </w:pPrChange>
      </w:pPr>
    </w:p>
    <w:p w14:paraId="668BF3D7" w14:textId="77777777" w:rsidR="007A27B4" w:rsidRDefault="007A27B4">
      <w:pPr>
        <w:pStyle w:val="CodeBlockBPBHEB"/>
        <w:pPrChange w:id="222" w:author="Abhiram Arali" w:date="2024-11-12T17:03:00Z">
          <w:pPr>
            <w:pStyle w:val="BodyText"/>
            <w:spacing w:before="43"/>
          </w:pPr>
        </w:pPrChange>
      </w:pPr>
    </w:p>
    <w:p w14:paraId="22165F9E" w14:textId="77777777" w:rsidR="007A27B4" w:rsidRDefault="007A27B4">
      <w:pPr>
        <w:pStyle w:val="CodeBlockBPBHEB"/>
        <w:pPrChange w:id="223" w:author="Abhiram Arali" w:date="2024-11-12T17:03:00Z">
          <w:pPr>
            <w:pStyle w:val="BodyText"/>
            <w:spacing w:before="1"/>
            <w:ind w:left="460"/>
          </w:pPr>
        </w:pPrChange>
      </w:pPr>
      <w:r>
        <w:t>//</w:t>
      </w:r>
      <w:r>
        <w:rPr>
          <w:spacing w:val="-1"/>
        </w:rPr>
        <w:t xml:space="preserve"> </w:t>
      </w:r>
      <w:r>
        <w:t>Find</w:t>
      </w:r>
      <w:r>
        <w:rPr>
          <w:spacing w:val="-1"/>
        </w:rPr>
        <w:t xml:space="preserve"> </w:t>
      </w:r>
      <w:r>
        <w:t>the</w:t>
      </w:r>
      <w:r>
        <w:rPr>
          <w:spacing w:val="-1"/>
        </w:rPr>
        <w:t xml:space="preserve"> </w:t>
      </w:r>
      <w:r>
        <w:t>length</w:t>
      </w:r>
      <w:r>
        <w:rPr>
          <w:spacing w:val="-1"/>
        </w:rPr>
        <w:t xml:space="preserve"> </w:t>
      </w:r>
      <w:r>
        <w:t>of</w:t>
      </w:r>
      <w:r>
        <w:rPr>
          <w:spacing w:val="-1"/>
        </w:rPr>
        <w:t xml:space="preserve"> </w:t>
      </w:r>
      <w:r>
        <w:t>the</w:t>
      </w:r>
      <w:r>
        <w:rPr>
          <w:spacing w:val="-1"/>
        </w:rPr>
        <w:t xml:space="preserve"> </w:t>
      </w:r>
      <w:r>
        <w:t xml:space="preserve">full </w:t>
      </w:r>
      <w:r>
        <w:rPr>
          <w:spacing w:val="-4"/>
        </w:rPr>
        <w:t>name</w:t>
      </w:r>
    </w:p>
    <w:p w14:paraId="4F5EE213" w14:textId="77777777" w:rsidR="007A27B4" w:rsidRDefault="007A27B4">
      <w:pPr>
        <w:pStyle w:val="CodeBlockBPBHEB"/>
        <w:pPrChange w:id="224" w:author="Abhiram Arali" w:date="2024-11-12T17:03:00Z">
          <w:pPr>
            <w:pStyle w:val="BodyText"/>
            <w:spacing w:before="23"/>
          </w:pPr>
        </w:pPrChange>
      </w:pPr>
    </w:p>
    <w:p w14:paraId="0613DD28" w14:textId="77777777" w:rsidR="007A27B4" w:rsidRDefault="007A27B4">
      <w:pPr>
        <w:pStyle w:val="CodeBlockBPBHEB"/>
        <w:pPrChange w:id="225" w:author="Abhiram Arali" w:date="2024-11-12T17:03:00Z">
          <w:pPr>
            <w:pStyle w:val="BodyText"/>
            <w:spacing w:before="1"/>
            <w:ind w:left="460"/>
          </w:pPr>
        </w:pPrChange>
      </w:pPr>
      <w:r>
        <w:lastRenderedPageBreak/>
        <w:t>printf("Length</w:t>
      </w:r>
      <w:r>
        <w:rPr>
          <w:spacing w:val="-2"/>
        </w:rPr>
        <w:t xml:space="preserve"> </w:t>
      </w:r>
      <w:r>
        <w:t>of Full</w:t>
      </w:r>
      <w:r>
        <w:rPr>
          <w:spacing w:val="-2"/>
        </w:rPr>
        <w:t xml:space="preserve"> </w:t>
      </w:r>
      <w:r>
        <w:t>Name:</w:t>
      </w:r>
      <w:r>
        <w:rPr>
          <w:spacing w:val="-1"/>
        </w:rPr>
        <w:t xml:space="preserve"> </w:t>
      </w:r>
      <w:r>
        <w:t>%lu\n",</w:t>
      </w:r>
      <w:r>
        <w:rPr>
          <w:spacing w:val="-1"/>
        </w:rPr>
        <w:t xml:space="preserve"> </w:t>
      </w:r>
      <w:r>
        <w:rPr>
          <w:spacing w:val="-2"/>
        </w:rPr>
        <w:t>strlen(fullName));</w:t>
      </w:r>
    </w:p>
    <w:p w14:paraId="4317EA60" w14:textId="77777777" w:rsidR="007A27B4" w:rsidRDefault="007A27B4">
      <w:pPr>
        <w:pStyle w:val="CodeBlockBPBHEB"/>
        <w:pPrChange w:id="226" w:author="Abhiram Arali" w:date="2024-11-12T17:03:00Z">
          <w:pPr>
            <w:pStyle w:val="BodyText"/>
          </w:pPr>
        </w:pPrChange>
      </w:pPr>
    </w:p>
    <w:p w14:paraId="07872A1D" w14:textId="77777777" w:rsidR="007A27B4" w:rsidRDefault="007A27B4">
      <w:pPr>
        <w:pStyle w:val="CodeBlockBPBHEB"/>
        <w:pPrChange w:id="227" w:author="Abhiram Arali" w:date="2024-11-12T17:03:00Z">
          <w:pPr>
            <w:pStyle w:val="BodyText"/>
          </w:pPr>
        </w:pPrChange>
      </w:pPr>
    </w:p>
    <w:p w14:paraId="676747B7" w14:textId="77777777" w:rsidR="007A27B4" w:rsidRDefault="007A27B4">
      <w:pPr>
        <w:pStyle w:val="CodeBlockBPBHEB"/>
        <w:pPrChange w:id="228" w:author="Abhiram Arali" w:date="2024-11-12T17:03:00Z">
          <w:pPr>
            <w:pStyle w:val="BodyText"/>
            <w:spacing w:before="43"/>
          </w:pPr>
        </w:pPrChange>
      </w:pPr>
    </w:p>
    <w:p w14:paraId="003725A1" w14:textId="77777777" w:rsidR="007A27B4" w:rsidRDefault="007A27B4">
      <w:pPr>
        <w:pStyle w:val="CodeBlockBPBHEB"/>
        <w:pPrChange w:id="229" w:author="Abhiram Arali" w:date="2024-11-12T17:03:00Z">
          <w:pPr>
            <w:pStyle w:val="BodyText"/>
            <w:ind w:left="460"/>
          </w:pPr>
        </w:pPrChange>
      </w:pPr>
      <w:r>
        <w:t>return</w:t>
      </w:r>
      <w:r>
        <w:rPr>
          <w:spacing w:val="-2"/>
        </w:rPr>
        <w:t xml:space="preserve"> </w:t>
      </w:r>
      <w:r>
        <w:rPr>
          <w:spacing w:val="-5"/>
        </w:rPr>
        <w:t>0;</w:t>
      </w:r>
    </w:p>
    <w:p w14:paraId="5EAB4569" w14:textId="77777777" w:rsidR="007A27B4" w:rsidRDefault="007A27B4">
      <w:pPr>
        <w:pStyle w:val="CodeBlockBPBHEB"/>
        <w:pPrChange w:id="230" w:author="Abhiram Arali" w:date="2024-11-12T17:03:00Z">
          <w:pPr>
            <w:pStyle w:val="BodyText"/>
            <w:spacing w:before="21"/>
          </w:pPr>
        </w:pPrChange>
      </w:pPr>
    </w:p>
    <w:p w14:paraId="6B92C8A0" w14:textId="77777777" w:rsidR="007A27B4" w:rsidRDefault="007A27B4">
      <w:pPr>
        <w:pStyle w:val="CodeBlockBPBHEB"/>
        <w:rPr>
          <w:sz w:val="24"/>
        </w:rPr>
        <w:pPrChange w:id="231" w:author="Abhiram Arali" w:date="2024-11-12T17:03:00Z">
          <w:pPr>
            <w:spacing w:before="1"/>
            <w:ind w:left="220"/>
          </w:pPr>
        </w:pPrChange>
      </w:pPr>
      <w:r>
        <w:rPr>
          <w:spacing w:val="-10"/>
          <w:sz w:val="24"/>
        </w:rPr>
        <w:t>}</w:t>
      </w:r>
    </w:p>
    <w:p w14:paraId="79279789" w14:textId="77777777" w:rsidR="007A27B4" w:rsidRDefault="007A27B4">
      <w:pPr>
        <w:pStyle w:val="NormalBPBHEB"/>
        <w:rPr>
          <w:ins w:id="232" w:author="Abhiram Arali" w:date="2024-11-06T15:43:00Z"/>
        </w:rPr>
        <w:pPrChange w:id="233" w:author="Abhiram Arali" w:date="2024-11-06T15:43:00Z">
          <w:pPr/>
        </w:pPrChange>
      </w:pPr>
    </w:p>
    <w:p w14:paraId="7EED54E2" w14:textId="77777777" w:rsidR="007A27B4" w:rsidDel="00822901" w:rsidRDefault="007A27B4" w:rsidP="007A27B4">
      <w:pPr>
        <w:rPr>
          <w:del w:id="234" w:author="Abhiram Arali" w:date="2024-11-06T15:43:00Z"/>
          <w:sz w:val="24"/>
        </w:rPr>
        <w:sectPr w:rsidR="007A27B4" w:rsidDel="00822901" w:rsidSect="007A27B4">
          <w:pgSz w:w="11910" w:h="16840"/>
          <w:pgMar w:top="1540" w:right="1220" w:bottom="1200" w:left="1220" w:header="758" w:footer="1000" w:gutter="0"/>
          <w:cols w:space="720"/>
        </w:sectPr>
      </w:pPr>
    </w:p>
    <w:p w14:paraId="71DE5484" w14:textId="77777777" w:rsidR="007A27B4" w:rsidRDefault="007A27B4">
      <w:pPr>
        <w:pStyle w:val="NormalBPBHEB"/>
        <w:rPr>
          <w:ins w:id="235" w:author="Abhiram Arali" w:date="2024-11-06T15:16:00Z"/>
        </w:rPr>
        <w:pPrChange w:id="236" w:author="Abhiram Arali" w:date="2024-11-06T15:43:00Z">
          <w:pPr>
            <w:pStyle w:val="BodyText"/>
            <w:spacing w:before="88" w:line="360" w:lineRule="auto"/>
            <w:ind w:left="220"/>
          </w:pPr>
        </w:pPrChange>
      </w:pPr>
      <w:r>
        <w:t>In this example, the user inputs a first and last name, which are then concatenated into a full name, and the length of the full name is displayed using strlen().</w:t>
      </w:r>
    </w:p>
    <w:p w14:paraId="0C317C14" w14:textId="77777777" w:rsidR="002F4854" w:rsidRDefault="002F4854" w:rsidP="007A27B4">
      <w:pPr>
        <w:pStyle w:val="NormalBPBHEB"/>
        <w:rPr>
          <w:ins w:id="237" w:author="Abhiram Arali" w:date="2024-11-12T12:16:00Z"/>
        </w:rPr>
      </w:pPr>
    </w:p>
    <w:p w14:paraId="6846BE85" w14:textId="09BA516F" w:rsidR="007A27B4" w:rsidRDefault="007A27B4">
      <w:pPr>
        <w:pStyle w:val="Heading1BPBHEB"/>
        <w:rPr>
          <w:ins w:id="238" w:author="Abhiram Arali" w:date="2024-11-12T12:16:00Z"/>
        </w:rPr>
        <w:pPrChange w:id="239" w:author="Abhiram Arali" w:date="2024-11-12T12:16:00Z">
          <w:pPr>
            <w:pStyle w:val="NormalBPBHEB"/>
          </w:pPr>
        </w:pPrChange>
      </w:pPr>
      <w:ins w:id="240" w:author="Abhiram Arali" w:date="2024-11-12T12:16:00Z">
        <w:r>
          <w:t>Conclusion</w:t>
        </w:r>
      </w:ins>
    </w:p>
    <w:p w14:paraId="673FD6E1" w14:textId="77777777" w:rsidR="00D40073" w:rsidRDefault="007A27B4" w:rsidP="00D40073">
      <w:pPr>
        <w:pStyle w:val="NormalBPBHEB"/>
        <w:rPr>
          <w:ins w:id="241" w:author="Hii" w:date="2024-11-18T16:11:00Z"/>
        </w:rPr>
      </w:pPr>
      <w:ins w:id="242" w:author="Abhiram Arali" w:date="2024-11-12T12:16:00Z">
        <w:r>
          <w:t>In C programming, an array is a collection of elements of the same data type stored in contiguous memory locations. Arrays are defined by specifying a data type and the number of elements. They come in different types: one-dimensional arrays (e.g., int arr[10] for a list of integers), two-dimensional arrays (e.g., int matrix[3][3] for tabular data), and multidimensional arrays for complex data structures. Arrays can be initialized at the time of declaration or assigned values during execution. Processing arrays involves iterating over each element to perform tasks like summing values, finding minimums or maximums, and searching or sorting. String handling in C uses character arrays, where a string is an array of characters terminated by a null character (\0). C provides functions in the &lt;string.h&gt; library, such as strcpy, strcat, strlen, and strcmp, to simplify common string operations.</w:t>
        </w:r>
      </w:ins>
      <w:ins w:id="243" w:author="Hii" w:date="2024-11-18T10:51:00Z">
        <w:r w:rsidR="002F0F25">
          <w:t xml:space="preserve"> </w:t>
        </w:r>
      </w:ins>
      <w:ins w:id="244" w:author="Hii" w:date="2024-11-18T16:11:00Z">
        <w:r w:rsidR="00D40073">
          <w:t>In the upcoming chapter, we will explore structures and unions, which allow grouping of different data types under one name for efficient handling. We'll delve into pointers, a powerful feature in C for direct memory access and manipulation, and examine their relationship with arrays, enabling dynamic data handling. The chapter also covers dynamic memory allocation, critical for optimizing memory usage in programs. We'll discuss pointers and strings, showcasing efficient string manipulation and memory handling. Moving to data files, we'll learn about opening and closing files, performing essential I/O operations on files, and techniques for reading and writing data, laying the foundation for file-based data management in applications.</w:t>
        </w:r>
      </w:ins>
    </w:p>
    <w:p w14:paraId="17236E00" w14:textId="77777777" w:rsidR="00D40073" w:rsidRDefault="00D40073" w:rsidP="00D40073">
      <w:pPr>
        <w:pStyle w:val="NormalBPBHEB"/>
        <w:rPr>
          <w:ins w:id="245" w:author="Hii" w:date="2024-11-18T16:11:00Z"/>
        </w:rPr>
      </w:pPr>
    </w:p>
    <w:p w14:paraId="453FBDEE" w14:textId="77777777" w:rsidR="00D40073" w:rsidRDefault="00D40073" w:rsidP="00D40073">
      <w:pPr>
        <w:pStyle w:val="NormalBPBHEB"/>
        <w:rPr>
          <w:ins w:id="246" w:author="Hii" w:date="2024-11-18T16:11:00Z"/>
        </w:rPr>
      </w:pPr>
    </w:p>
    <w:p w14:paraId="39663BB0" w14:textId="77777777" w:rsidR="00D40073" w:rsidRDefault="00D40073" w:rsidP="00D40073">
      <w:pPr>
        <w:pStyle w:val="NormalBPBHEB"/>
        <w:rPr>
          <w:ins w:id="247" w:author="Hii" w:date="2024-11-18T16:11:00Z"/>
        </w:rPr>
      </w:pPr>
    </w:p>
    <w:p w14:paraId="220C9BD1" w14:textId="77777777" w:rsidR="00D40073" w:rsidRDefault="00D40073" w:rsidP="00D40073">
      <w:pPr>
        <w:pStyle w:val="NormalBPBHEB"/>
        <w:rPr>
          <w:ins w:id="248" w:author="Hii" w:date="2024-11-18T16:11:00Z"/>
        </w:rPr>
      </w:pPr>
    </w:p>
    <w:p w14:paraId="58C26256" w14:textId="77777777" w:rsidR="00D40073" w:rsidRDefault="00D40073" w:rsidP="00D40073">
      <w:pPr>
        <w:pStyle w:val="NormalBPBHEB"/>
        <w:rPr>
          <w:ins w:id="249" w:author="Hii" w:date="2024-11-18T16:11:00Z"/>
        </w:rPr>
      </w:pPr>
    </w:p>
    <w:p w14:paraId="7D07EB39" w14:textId="19BACC69" w:rsidR="007A27B4" w:rsidDel="00D40073" w:rsidRDefault="007A27B4" w:rsidP="007A27B4">
      <w:pPr>
        <w:pStyle w:val="NormalBPBHEB"/>
        <w:rPr>
          <w:ins w:id="250" w:author="Abhiram Arali" w:date="2024-11-12T12:17:00Z"/>
          <w:del w:id="251" w:author="Hii" w:date="2024-11-18T16:11:00Z"/>
        </w:rPr>
      </w:pPr>
    </w:p>
    <w:p w14:paraId="2B05110E" w14:textId="2E409F54" w:rsidR="007A27B4" w:rsidDel="00D40073" w:rsidRDefault="007A27B4" w:rsidP="00253169">
      <w:pPr>
        <w:pStyle w:val="NormalBPBHEB"/>
        <w:rPr>
          <w:ins w:id="252" w:author="Abhiram Arali" w:date="2024-11-12T12:16:00Z"/>
          <w:del w:id="253" w:author="Hii" w:date="2024-11-18T16:11:00Z"/>
        </w:rPr>
      </w:pPr>
    </w:p>
    <w:p w14:paraId="7C6C2085" w14:textId="3A1A32A6" w:rsidR="007A27B4" w:rsidRDefault="007A27B4">
      <w:pPr>
        <w:pStyle w:val="Heading1BPBHEB"/>
        <w:rPr>
          <w:ins w:id="254" w:author="Abhiram Arali" w:date="2024-11-12T12:16:00Z"/>
        </w:rPr>
        <w:pPrChange w:id="255" w:author="Abhiram Arali" w:date="2024-11-12T12:16:00Z">
          <w:pPr>
            <w:pStyle w:val="NormalBPBHEB"/>
          </w:pPr>
        </w:pPrChange>
      </w:pPr>
      <w:bookmarkStart w:id="256" w:name="_GoBack"/>
      <w:bookmarkEnd w:id="256"/>
      <w:ins w:id="257" w:author="Abhiram Arali" w:date="2024-11-12T12:16:00Z">
        <w:r>
          <w:t>Exercise</w:t>
        </w:r>
        <w:r w:rsidR="00253169">
          <w:t>s</w:t>
        </w:r>
      </w:ins>
    </w:p>
    <w:p w14:paraId="5B2897BC" w14:textId="1F458D70" w:rsidR="007A27B4" w:rsidRDefault="007A27B4">
      <w:pPr>
        <w:pStyle w:val="NormalBPBHEB"/>
        <w:numPr>
          <w:ilvl w:val="0"/>
          <w:numId w:val="73"/>
        </w:numPr>
        <w:rPr>
          <w:ins w:id="258" w:author="Abhiram Arali" w:date="2024-11-12T12:16:00Z"/>
        </w:rPr>
        <w:pPrChange w:id="259" w:author="Abhiram Arali" w:date="2024-11-12T12:17:00Z">
          <w:pPr>
            <w:pStyle w:val="NormalBPBHEB"/>
          </w:pPr>
        </w:pPrChange>
      </w:pPr>
      <w:ins w:id="260" w:author="Abhiram Arali" w:date="2024-11-12T12:16:00Z">
        <w:r>
          <w:t>Write a program that initializes an array of integers with values 1 to 5 and then prints these values using a loop.</w:t>
        </w:r>
      </w:ins>
    </w:p>
    <w:p w14:paraId="3F51E615" w14:textId="32A5FB8D" w:rsidR="007A27B4" w:rsidRDefault="007A27B4">
      <w:pPr>
        <w:pStyle w:val="NormalBPBHEB"/>
        <w:numPr>
          <w:ilvl w:val="0"/>
          <w:numId w:val="73"/>
        </w:numPr>
        <w:rPr>
          <w:ins w:id="261" w:author="Abhiram Arali" w:date="2024-11-12T12:16:00Z"/>
        </w:rPr>
        <w:pPrChange w:id="262" w:author="Abhiram Arali" w:date="2024-11-12T12:17:00Z">
          <w:pPr>
            <w:pStyle w:val="NormalBPBHEB"/>
          </w:pPr>
        </w:pPrChange>
      </w:pPr>
      <w:ins w:id="263" w:author="Abhiram Arali" w:date="2024-11-12T12:16:00Z">
        <w:r>
          <w:t xml:space="preserve">Create a program to input </w:t>
        </w:r>
      </w:ins>
      <w:ins w:id="264" w:author="Abhiram Arali" w:date="2024-11-12T12:17:00Z">
        <w:r w:rsidR="00F050CC">
          <w:t>five</w:t>
        </w:r>
      </w:ins>
      <w:ins w:id="265" w:author="Abhiram Arali" w:date="2024-11-12T12:16:00Z">
        <w:r>
          <w:t xml:space="preserve"> numbers into an array and calculate their average by accessing each element.</w:t>
        </w:r>
      </w:ins>
    </w:p>
    <w:p w14:paraId="43F484DA" w14:textId="7EA82B06" w:rsidR="007A27B4" w:rsidRDefault="007A27B4">
      <w:pPr>
        <w:pStyle w:val="NormalBPBHEB"/>
        <w:numPr>
          <w:ilvl w:val="0"/>
          <w:numId w:val="73"/>
        </w:numPr>
        <w:rPr>
          <w:ins w:id="266" w:author="Abhiram Arali" w:date="2024-11-12T12:16:00Z"/>
        </w:rPr>
        <w:pPrChange w:id="267" w:author="Abhiram Arali" w:date="2024-11-12T12:17:00Z">
          <w:pPr>
            <w:pStyle w:val="NormalBPBHEB"/>
          </w:pPr>
        </w:pPrChange>
      </w:pPr>
      <w:ins w:id="268" w:author="Abhiram Arali" w:date="2024-11-12T12:16:00Z">
        <w:r>
          <w:t>Write a program that declares a 3x3 integer array and fills it with values from the user, then displays it in a matrix form.</w:t>
        </w:r>
      </w:ins>
    </w:p>
    <w:p w14:paraId="16997524" w14:textId="14878BFB" w:rsidR="007A27B4" w:rsidRDefault="007A27B4">
      <w:pPr>
        <w:pStyle w:val="NormalBPBHEB"/>
        <w:numPr>
          <w:ilvl w:val="0"/>
          <w:numId w:val="73"/>
        </w:numPr>
        <w:rPr>
          <w:ins w:id="269" w:author="Abhiram Arali" w:date="2024-11-12T12:16:00Z"/>
        </w:rPr>
        <w:pPrChange w:id="270" w:author="Abhiram Arali" w:date="2024-11-12T12:17:00Z">
          <w:pPr>
            <w:pStyle w:val="NormalBPBHEB"/>
          </w:pPr>
        </w:pPrChange>
      </w:pPr>
      <w:ins w:id="271" w:author="Abhiram Arali" w:date="2024-11-12T12:16:00Z">
        <w:r>
          <w:t>Implement a function that takes an array and its size as arguments and returns the sum of its elements.</w:t>
        </w:r>
      </w:ins>
    </w:p>
    <w:p w14:paraId="182FA6AB" w14:textId="2F11C6F8" w:rsidR="007A27B4" w:rsidRDefault="007A27B4">
      <w:pPr>
        <w:pStyle w:val="NormalBPBHEB"/>
        <w:numPr>
          <w:ilvl w:val="0"/>
          <w:numId w:val="73"/>
        </w:numPr>
        <w:rPr>
          <w:ins w:id="272" w:author="Abhiram Arali" w:date="2024-11-12T12:16:00Z"/>
        </w:rPr>
        <w:pPrChange w:id="273" w:author="Abhiram Arali" w:date="2024-11-12T12:17:00Z">
          <w:pPr>
            <w:pStyle w:val="NormalBPBHEB"/>
          </w:pPr>
        </w:pPrChange>
      </w:pPr>
      <w:ins w:id="274" w:author="Abhiram Arali" w:date="2024-11-12T12:16:00Z">
        <w:r>
          <w:t>Write a program that finds the minimum and maximum values in a given array of integers.</w:t>
        </w:r>
      </w:ins>
    </w:p>
    <w:p w14:paraId="7719B79F" w14:textId="57191544" w:rsidR="007A27B4" w:rsidRDefault="007A27B4">
      <w:pPr>
        <w:pStyle w:val="NormalBPBHEB"/>
        <w:numPr>
          <w:ilvl w:val="0"/>
          <w:numId w:val="73"/>
        </w:numPr>
        <w:rPr>
          <w:ins w:id="275" w:author="Abhiram Arali" w:date="2024-11-12T12:16:00Z"/>
        </w:rPr>
        <w:pPrChange w:id="276" w:author="Abhiram Arali" w:date="2024-11-12T12:17:00Z">
          <w:pPr>
            <w:pStyle w:val="NormalBPBHEB"/>
          </w:pPr>
        </w:pPrChange>
      </w:pPr>
      <w:ins w:id="277" w:author="Abhiram Arali" w:date="2024-11-12T12:16:00Z">
        <w:r>
          <w:t>Create a program that searches for a specific value in an array and outputs the index if found or a message if not found.</w:t>
        </w:r>
      </w:ins>
    </w:p>
    <w:p w14:paraId="30A6563C" w14:textId="354F6240" w:rsidR="007A27B4" w:rsidRDefault="007A27B4">
      <w:pPr>
        <w:pStyle w:val="NormalBPBHEB"/>
        <w:numPr>
          <w:ilvl w:val="0"/>
          <w:numId w:val="73"/>
        </w:numPr>
        <w:rPr>
          <w:ins w:id="278" w:author="Abhiram Arali" w:date="2024-11-12T12:16:00Z"/>
        </w:rPr>
        <w:pPrChange w:id="279" w:author="Abhiram Arali" w:date="2024-11-12T12:17:00Z">
          <w:pPr>
            <w:pStyle w:val="NormalBPBHEB"/>
          </w:pPr>
        </w:pPrChange>
      </w:pPr>
      <w:ins w:id="280" w:author="Abhiram Arali" w:date="2024-11-12T12:16:00Z">
        <w:r>
          <w:t>Write a function to sort an array of integers in ascending order using the Bubble Sort algorithm.</w:t>
        </w:r>
      </w:ins>
    </w:p>
    <w:p w14:paraId="7846FEDB" w14:textId="4178FA61" w:rsidR="007A27B4" w:rsidRDefault="007A27B4">
      <w:pPr>
        <w:pStyle w:val="NormalBPBHEB"/>
        <w:numPr>
          <w:ilvl w:val="0"/>
          <w:numId w:val="73"/>
        </w:numPr>
        <w:rPr>
          <w:ins w:id="281" w:author="Abhiram Arali" w:date="2024-11-12T12:16:00Z"/>
        </w:rPr>
        <w:pPrChange w:id="282" w:author="Abhiram Arali" w:date="2024-11-12T12:17:00Z">
          <w:pPr>
            <w:pStyle w:val="NormalBPBHEB"/>
          </w:pPr>
        </w:pPrChange>
      </w:pPr>
      <w:ins w:id="283" w:author="Abhiram Arali" w:date="2024-11-12T12:16:00Z">
        <w:r>
          <w:t>Use the strlen function to find and print the length of a user-input string.</w:t>
        </w:r>
      </w:ins>
    </w:p>
    <w:p w14:paraId="56AC0733" w14:textId="592A3FDE" w:rsidR="007A27B4" w:rsidRDefault="007A27B4">
      <w:pPr>
        <w:pStyle w:val="NormalBPBHEB"/>
        <w:numPr>
          <w:ilvl w:val="0"/>
          <w:numId w:val="73"/>
        </w:numPr>
        <w:rPr>
          <w:ins w:id="284" w:author="Abhiram Arali" w:date="2024-11-12T12:16:00Z"/>
        </w:rPr>
        <w:pPrChange w:id="285" w:author="Abhiram Arali" w:date="2024-11-12T12:17:00Z">
          <w:pPr>
            <w:pStyle w:val="NormalBPBHEB"/>
          </w:pPr>
        </w:pPrChange>
      </w:pPr>
      <w:ins w:id="286" w:author="Abhiram Arali" w:date="2024-11-12T12:16:00Z">
        <w:r>
          <w:t>Create a program that takes two strings as input and concatenates them using the strcat function.</w:t>
        </w:r>
      </w:ins>
    </w:p>
    <w:p w14:paraId="15647225" w14:textId="44E0FF51" w:rsidR="007A27B4" w:rsidRDefault="007A27B4">
      <w:pPr>
        <w:pStyle w:val="NormalBPBHEB"/>
        <w:numPr>
          <w:ilvl w:val="0"/>
          <w:numId w:val="73"/>
        </w:numPr>
        <w:pPrChange w:id="287" w:author="Abhiram Arali" w:date="2024-11-12T12:17:00Z">
          <w:pPr>
            <w:pStyle w:val="NormalBPBHEB"/>
          </w:pPr>
        </w:pPrChange>
      </w:pPr>
      <w:ins w:id="288" w:author="Abhiram Arali" w:date="2024-11-12T12:16:00Z">
        <w:r>
          <w:t>Write a program that checks if a string is a palindrome (reads the same forwards and backwards) using array indexing.</w:t>
        </w:r>
      </w:ins>
    </w:p>
    <w:sectPr w:rsidR="007A27B4">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9DA977" w16cex:dateUtc="2024-11-12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41A0C3" w16cid:durableId="659DA9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EADCA" w14:textId="77777777" w:rsidR="00EE064D" w:rsidRDefault="00EE064D" w:rsidP="007A27B4">
      <w:pPr>
        <w:spacing w:after="0" w:line="240" w:lineRule="auto"/>
      </w:pPr>
      <w:r>
        <w:separator/>
      </w:r>
    </w:p>
  </w:endnote>
  <w:endnote w:type="continuationSeparator" w:id="0">
    <w:p w14:paraId="43B1C648" w14:textId="77777777" w:rsidR="00EE064D" w:rsidRDefault="00EE064D" w:rsidP="007A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88027" w14:textId="77777777" w:rsidR="00EE064D" w:rsidRDefault="00EE064D" w:rsidP="007A27B4">
      <w:pPr>
        <w:spacing w:after="0" w:line="240" w:lineRule="auto"/>
      </w:pPr>
      <w:r>
        <w:separator/>
      </w:r>
    </w:p>
  </w:footnote>
  <w:footnote w:type="continuationSeparator" w:id="0">
    <w:p w14:paraId="581F2888" w14:textId="77777777" w:rsidR="00EE064D" w:rsidRDefault="00EE064D" w:rsidP="007A27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840"/>
    <w:multiLevelType w:val="hybridMultilevel"/>
    <w:tmpl w:val="9466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234D61"/>
    <w:multiLevelType w:val="hybridMultilevel"/>
    <w:tmpl w:val="6C5EA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FD232A"/>
    <w:multiLevelType w:val="hybridMultilevel"/>
    <w:tmpl w:val="6DF6ED7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6564247"/>
    <w:multiLevelType w:val="hybridMultilevel"/>
    <w:tmpl w:val="B3961F7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7297032"/>
    <w:multiLevelType w:val="hybridMultilevel"/>
    <w:tmpl w:val="0128B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747306"/>
    <w:multiLevelType w:val="hybridMultilevel"/>
    <w:tmpl w:val="0E925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65089D"/>
    <w:multiLevelType w:val="hybridMultilevel"/>
    <w:tmpl w:val="3E546EE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A463FD0"/>
    <w:multiLevelType w:val="hybridMultilevel"/>
    <w:tmpl w:val="A78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7F5F65"/>
    <w:multiLevelType w:val="hybridMultilevel"/>
    <w:tmpl w:val="3BDA6992"/>
    <w:lvl w:ilvl="0" w:tplc="08090001">
      <w:start w:val="1"/>
      <w:numFmt w:val="bullet"/>
      <w:lvlText w:val=""/>
      <w:lvlJc w:val="left"/>
      <w:pPr>
        <w:ind w:left="720" w:hanging="360"/>
      </w:pPr>
      <w:rPr>
        <w:rFonts w:ascii="Symbol" w:hAnsi="Symbol" w:hint="default"/>
      </w:rPr>
    </w:lvl>
    <w:lvl w:ilvl="1" w:tplc="8A52D28C">
      <w:start w:val="2"/>
      <w:numFmt w:val="bullet"/>
      <w:lvlText w:val="•"/>
      <w:lvlJc w:val="left"/>
      <w:pPr>
        <w:ind w:left="1800" w:hanging="720"/>
      </w:pPr>
      <w:rPr>
        <w:rFonts w:ascii="Palatino Linotype" w:eastAsia="Palatino Linotype" w:hAnsi="Palatino Linotype" w:cs="Palatino Linotype"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1F5DB5"/>
    <w:multiLevelType w:val="hybridMultilevel"/>
    <w:tmpl w:val="8814FCEC"/>
    <w:lvl w:ilvl="0" w:tplc="98600AB6">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229E7004">
      <w:numFmt w:val="bullet"/>
      <w:lvlText w:val="•"/>
      <w:lvlJc w:val="left"/>
      <w:pPr>
        <w:ind w:left="1360" w:hanging="240"/>
      </w:pPr>
      <w:rPr>
        <w:rFonts w:hint="default"/>
        <w:lang w:val="en-US" w:eastAsia="en-US" w:bidi="ar-SA"/>
      </w:rPr>
    </w:lvl>
    <w:lvl w:ilvl="2" w:tplc="AED0F8A0">
      <w:numFmt w:val="bullet"/>
      <w:lvlText w:val="•"/>
      <w:lvlJc w:val="left"/>
      <w:pPr>
        <w:ind w:left="2261" w:hanging="240"/>
      </w:pPr>
      <w:rPr>
        <w:rFonts w:hint="default"/>
        <w:lang w:val="en-US" w:eastAsia="en-US" w:bidi="ar-SA"/>
      </w:rPr>
    </w:lvl>
    <w:lvl w:ilvl="3" w:tplc="BC2207F8">
      <w:numFmt w:val="bullet"/>
      <w:lvlText w:val="•"/>
      <w:lvlJc w:val="left"/>
      <w:pPr>
        <w:ind w:left="3161" w:hanging="240"/>
      </w:pPr>
      <w:rPr>
        <w:rFonts w:hint="default"/>
        <w:lang w:val="en-US" w:eastAsia="en-US" w:bidi="ar-SA"/>
      </w:rPr>
    </w:lvl>
    <w:lvl w:ilvl="4" w:tplc="1DA6EA3C">
      <w:numFmt w:val="bullet"/>
      <w:lvlText w:val="•"/>
      <w:lvlJc w:val="left"/>
      <w:pPr>
        <w:ind w:left="4062" w:hanging="240"/>
      </w:pPr>
      <w:rPr>
        <w:rFonts w:hint="default"/>
        <w:lang w:val="en-US" w:eastAsia="en-US" w:bidi="ar-SA"/>
      </w:rPr>
    </w:lvl>
    <w:lvl w:ilvl="5" w:tplc="AEDA8EE0">
      <w:numFmt w:val="bullet"/>
      <w:lvlText w:val="•"/>
      <w:lvlJc w:val="left"/>
      <w:pPr>
        <w:ind w:left="4963" w:hanging="240"/>
      </w:pPr>
      <w:rPr>
        <w:rFonts w:hint="default"/>
        <w:lang w:val="en-US" w:eastAsia="en-US" w:bidi="ar-SA"/>
      </w:rPr>
    </w:lvl>
    <w:lvl w:ilvl="6" w:tplc="A5761BB8">
      <w:numFmt w:val="bullet"/>
      <w:lvlText w:val="•"/>
      <w:lvlJc w:val="left"/>
      <w:pPr>
        <w:ind w:left="5863" w:hanging="240"/>
      </w:pPr>
      <w:rPr>
        <w:rFonts w:hint="default"/>
        <w:lang w:val="en-US" w:eastAsia="en-US" w:bidi="ar-SA"/>
      </w:rPr>
    </w:lvl>
    <w:lvl w:ilvl="7" w:tplc="B2A27984">
      <w:numFmt w:val="bullet"/>
      <w:lvlText w:val="•"/>
      <w:lvlJc w:val="left"/>
      <w:pPr>
        <w:ind w:left="6764" w:hanging="240"/>
      </w:pPr>
      <w:rPr>
        <w:rFonts w:hint="default"/>
        <w:lang w:val="en-US" w:eastAsia="en-US" w:bidi="ar-SA"/>
      </w:rPr>
    </w:lvl>
    <w:lvl w:ilvl="8" w:tplc="49C8F474">
      <w:numFmt w:val="bullet"/>
      <w:lvlText w:val="•"/>
      <w:lvlJc w:val="left"/>
      <w:pPr>
        <w:ind w:left="7665" w:hanging="240"/>
      </w:pPr>
      <w:rPr>
        <w:rFonts w:hint="default"/>
        <w:lang w:val="en-US" w:eastAsia="en-US" w:bidi="ar-SA"/>
      </w:rPr>
    </w:lvl>
  </w:abstractNum>
  <w:abstractNum w:abstractNumId="10">
    <w:nsid w:val="123E0839"/>
    <w:multiLevelType w:val="hybridMultilevel"/>
    <w:tmpl w:val="497EBD54"/>
    <w:lvl w:ilvl="0" w:tplc="E10AC244">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381E2B06">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F208C68C">
      <w:numFmt w:val="bullet"/>
      <w:lvlText w:val="•"/>
      <w:lvlJc w:val="left"/>
      <w:pPr>
        <w:ind w:left="1887" w:hanging="360"/>
      </w:pPr>
      <w:rPr>
        <w:rFonts w:hint="default"/>
        <w:lang w:val="en-US" w:eastAsia="en-US" w:bidi="ar-SA"/>
      </w:rPr>
    </w:lvl>
    <w:lvl w:ilvl="3" w:tplc="9126EEFE">
      <w:numFmt w:val="bullet"/>
      <w:lvlText w:val="•"/>
      <w:lvlJc w:val="left"/>
      <w:pPr>
        <w:ind w:left="2834" w:hanging="360"/>
      </w:pPr>
      <w:rPr>
        <w:rFonts w:hint="default"/>
        <w:lang w:val="en-US" w:eastAsia="en-US" w:bidi="ar-SA"/>
      </w:rPr>
    </w:lvl>
    <w:lvl w:ilvl="4" w:tplc="2AC05516">
      <w:numFmt w:val="bullet"/>
      <w:lvlText w:val="•"/>
      <w:lvlJc w:val="left"/>
      <w:pPr>
        <w:ind w:left="3782" w:hanging="360"/>
      </w:pPr>
      <w:rPr>
        <w:rFonts w:hint="default"/>
        <w:lang w:val="en-US" w:eastAsia="en-US" w:bidi="ar-SA"/>
      </w:rPr>
    </w:lvl>
    <w:lvl w:ilvl="5" w:tplc="AE2A08FC">
      <w:numFmt w:val="bullet"/>
      <w:lvlText w:val="•"/>
      <w:lvlJc w:val="left"/>
      <w:pPr>
        <w:ind w:left="4729" w:hanging="360"/>
      </w:pPr>
      <w:rPr>
        <w:rFonts w:hint="default"/>
        <w:lang w:val="en-US" w:eastAsia="en-US" w:bidi="ar-SA"/>
      </w:rPr>
    </w:lvl>
    <w:lvl w:ilvl="6" w:tplc="0CD0DFA0">
      <w:numFmt w:val="bullet"/>
      <w:lvlText w:val="•"/>
      <w:lvlJc w:val="left"/>
      <w:pPr>
        <w:ind w:left="5676" w:hanging="360"/>
      </w:pPr>
      <w:rPr>
        <w:rFonts w:hint="default"/>
        <w:lang w:val="en-US" w:eastAsia="en-US" w:bidi="ar-SA"/>
      </w:rPr>
    </w:lvl>
    <w:lvl w:ilvl="7" w:tplc="9AC4DE24">
      <w:numFmt w:val="bullet"/>
      <w:lvlText w:val="•"/>
      <w:lvlJc w:val="left"/>
      <w:pPr>
        <w:ind w:left="6624" w:hanging="360"/>
      </w:pPr>
      <w:rPr>
        <w:rFonts w:hint="default"/>
        <w:lang w:val="en-US" w:eastAsia="en-US" w:bidi="ar-SA"/>
      </w:rPr>
    </w:lvl>
    <w:lvl w:ilvl="8" w:tplc="ADFE7D82">
      <w:numFmt w:val="bullet"/>
      <w:lvlText w:val="•"/>
      <w:lvlJc w:val="left"/>
      <w:pPr>
        <w:ind w:left="7571" w:hanging="360"/>
      </w:pPr>
      <w:rPr>
        <w:rFonts w:hint="default"/>
        <w:lang w:val="en-US" w:eastAsia="en-US" w:bidi="ar-SA"/>
      </w:rPr>
    </w:lvl>
  </w:abstractNum>
  <w:abstractNum w:abstractNumId="11">
    <w:nsid w:val="14996AF8"/>
    <w:multiLevelType w:val="hybridMultilevel"/>
    <w:tmpl w:val="17821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5A63FF9"/>
    <w:multiLevelType w:val="hybridMultilevel"/>
    <w:tmpl w:val="C3E4B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6974809"/>
    <w:multiLevelType w:val="hybridMultilevel"/>
    <w:tmpl w:val="75FEF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719486D"/>
    <w:multiLevelType w:val="hybridMultilevel"/>
    <w:tmpl w:val="03DEAA76"/>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17351452"/>
    <w:multiLevelType w:val="hybridMultilevel"/>
    <w:tmpl w:val="AAB09E44"/>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1954655D"/>
    <w:multiLevelType w:val="hybridMultilevel"/>
    <w:tmpl w:val="B7D60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C9400F1"/>
    <w:multiLevelType w:val="hybridMultilevel"/>
    <w:tmpl w:val="A04A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CB637E1"/>
    <w:multiLevelType w:val="hybridMultilevel"/>
    <w:tmpl w:val="E4A87EF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1E9902AB"/>
    <w:multiLevelType w:val="hybridMultilevel"/>
    <w:tmpl w:val="1A06D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531085F"/>
    <w:multiLevelType w:val="hybridMultilevel"/>
    <w:tmpl w:val="C21A1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61F208F"/>
    <w:multiLevelType w:val="hybridMultilevel"/>
    <w:tmpl w:val="7736E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3622F"/>
    <w:multiLevelType w:val="hybridMultilevel"/>
    <w:tmpl w:val="D52A62FA"/>
    <w:lvl w:ilvl="0" w:tplc="76FACBD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71AAFA1E">
      <w:numFmt w:val="bullet"/>
      <w:lvlText w:val="•"/>
      <w:lvlJc w:val="left"/>
      <w:pPr>
        <w:ind w:left="1792" w:hanging="360"/>
      </w:pPr>
      <w:rPr>
        <w:rFonts w:hint="default"/>
        <w:lang w:val="en-US" w:eastAsia="en-US" w:bidi="ar-SA"/>
      </w:rPr>
    </w:lvl>
    <w:lvl w:ilvl="2" w:tplc="EFBCB054">
      <w:numFmt w:val="bullet"/>
      <w:lvlText w:val="•"/>
      <w:lvlJc w:val="left"/>
      <w:pPr>
        <w:ind w:left="2645" w:hanging="360"/>
      </w:pPr>
      <w:rPr>
        <w:rFonts w:hint="default"/>
        <w:lang w:val="en-US" w:eastAsia="en-US" w:bidi="ar-SA"/>
      </w:rPr>
    </w:lvl>
    <w:lvl w:ilvl="3" w:tplc="1530355E">
      <w:numFmt w:val="bullet"/>
      <w:lvlText w:val="•"/>
      <w:lvlJc w:val="left"/>
      <w:pPr>
        <w:ind w:left="3497" w:hanging="360"/>
      </w:pPr>
      <w:rPr>
        <w:rFonts w:hint="default"/>
        <w:lang w:val="en-US" w:eastAsia="en-US" w:bidi="ar-SA"/>
      </w:rPr>
    </w:lvl>
    <w:lvl w:ilvl="4" w:tplc="D99CF2B4">
      <w:numFmt w:val="bullet"/>
      <w:lvlText w:val="•"/>
      <w:lvlJc w:val="left"/>
      <w:pPr>
        <w:ind w:left="4350" w:hanging="360"/>
      </w:pPr>
      <w:rPr>
        <w:rFonts w:hint="default"/>
        <w:lang w:val="en-US" w:eastAsia="en-US" w:bidi="ar-SA"/>
      </w:rPr>
    </w:lvl>
    <w:lvl w:ilvl="5" w:tplc="88ACA39E">
      <w:numFmt w:val="bullet"/>
      <w:lvlText w:val="•"/>
      <w:lvlJc w:val="left"/>
      <w:pPr>
        <w:ind w:left="5203" w:hanging="360"/>
      </w:pPr>
      <w:rPr>
        <w:rFonts w:hint="default"/>
        <w:lang w:val="en-US" w:eastAsia="en-US" w:bidi="ar-SA"/>
      </w:rPr>
    </w:lvl>
    <w:lvl w:ilvl="6" w:tplc="6B8066EC">
      <w:numFmt w:val="bullet"/>
      <w:lvlText w:val="•"/>
      <w:lvlJc w:val="left"/>
      <w:pPr>
        <w:ind w:left="6055" w:hanging="360"/>
      </w:pPr>
      <w:rPr>
        <w:rFonts w:hint="default"/>
        <w:lang w:val="en-US" w:eastAsia="en-US" w:bidi="ar-SA"/>
      </w:rPr>
    </w:lvl>
    <w:lvl w:ilvl="7" w:tplc="0764FEE6">
      <w:numFmt w:val="bullet"/>
      <w:lvlText w:val="•"/>
      <w:lvlJc w:val="left"/>
      <w:pPr>
        <w:ind w:left="6908" w:hanging="360"/>
      </w:pPr>
      <w:rPr>
        <w:rFonts w:hint="default"/>
        <w:lang w:val="en-US" w:eastAsia="en-US" w:bidi="ar-SA"/>
      </w:rPr>
    </w:lvl>
    <w:lvl w:ilvl="8" w:tplc="5788812A">
      <w:numFmt w:val="bullet"/>
      <w:lvlText w:val="•"/>
      <w:lvlJc w:val="left"/>
      <w:pPr>
        <w:ind w:left="7761" w:hanging="360"/>
      </w:pPr>
      <w:rPr>
        <w:rFonts w:hint="default"/>
        <w:lang w:val="en-US" w:eastAsia="en-US" w:bidi="ar-SA"/>
      </w:rPr>
    </w:lvl>
  </w:abstractNum>
  <w:abstractNum w:abstractNumId="23">
    <w:nsid w:val="294C0BD4"/>
    <w:multiLevelType w:val="hybridMultilevel"/>
    <w:tmpl w:val="FF86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A57081A"/>
    <w:multiLevelType w:val="hybridMultilevel"/>
    <w:tmpl w:val="0382D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A9E1C52"/>
    <w:multiLevelType w:val="hybridMultilevel"/>
    <w:tmpl w:val="4664E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EA3588B"/>
    <w:multiLevelType w:val="hybridMultilevel"/>
    <w:tmpl w:val="1808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37C6C99"/>
    <w:multiLevelType w:val="hybridMultilevel"/>
    <w:tmpl w:val="0AC2F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57C1A6F"/>
    <w:multiLevelType w:val="hybridMultilevel"/>
    <w:tmpl w:val="844A6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89916D0"/>
    <w:multiLevelType w:val="hybridMultilevel"/>
    <w:tmpl w:val="D4DA270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3A157392"/>
    <w:multiLevelType w:val="hybridMultilevel"/>
    <w:tmpl w:val="CCF21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807BAE"/>
    <w:multiLevelType w:val="hybridMultilevel"/>
    <w:tmpl w:val="2B9C5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980D86"/>
    <w:multiLevelType w:val="hybridMultilevel"/>
    <w:tmpl w:val="2AF20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CB777D7"/>
    <w:multiLevelType w:val="hybridMultilevel"/>
    <w:tmpl w:val="7E1EA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D200E9"/>
    <w:multiLevelType w:val="hybridMultilevel"/>
    <w:tmpl w:val="3ECA3AA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43C05DBD"/>
    <w:multiLevelType w:val="hybridMultilevel"/>
    <w:tmpl w:val="D9CAC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CEE0798"/>
    <w:multiLevelType w:val="hybridMultilevel"/>
    <w:tmpl w:val="1C6007F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4E4B5F9E"/>
    <w:multiLevelType w:val="hybridMultilevel"/>
    <w:tmpl w:val="FBE406C4"/>
    <w:lvl w:ilvl="0" w:tplc="FCB09B6A">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B03EC074">
      <w:numFmt w:val="bullet"/>
      <w:lvlText w:val="•"/>
      <w:lvlJc w:val="left"/>
      <w:pPr>
        <w:ind w:left="1792" w:hanging="360"/>
      </w:pPr>
      <w:rPr>
        <w:rFonts w:hint="default"/>
        <w:lang w:val="en-US" w:eastAsia="en-US" w:bidi="ar-SA"/>
      </w:rPr>
    </w:lvl>
    <w:lvl w:ilvl="2" w:tplc="CA6E9664">
      <w:numFmt w:val="bullet"/>
      <w:lvlText w:val="•"/>
      <w:lvlJc w:val="left"/>
      <w:pPr>
        <w:ind w:left="2645" w:hanging="360"/>
      </w:pPr>
      <w:rPr>
        <w:rFonts w:hint="default"/>
        <w:lang w:val="en-US" w:eastAsia="en-US" w:bidi="ar-SA"/>
      </w:rPr>
    </w:lvl>
    <w:lvl w:ilvl="3" w:tplc="2612DFE0">
      <w:numFmt w:val="bullet"/>
      <w:lvlText w:val="•"/>
      <w:lvlJc w:val="left"/>
      <w:pPr>
        <w:ind w:left="3497" w:hanging="360"/>
      </w:pPr>
      <w:rPr>
        <w:rFonts w:hint="default"/>
        <w:lang w:val="en-US" w:eastAsia="en-US" w:bidi="ar-SA"/>
      </w:rPr>
    </w:lvl>
    <w:lvl w:ilvl="4" w:tplc="35B4ABBE">
      <w:numFmt w:val="bullet"/>
      <w:lvlText w:val="•"/>
      <w:lvlJc w:val="left"/>
      <w:pPr>
        <w:ind w:left="4350" w:hanging="360"/>
      </w:pPr>
      <w:rPr>
        <w:rFonts w:hint="default"/>
        <w:lang w:val="en-US" w:eastAsia="en-US" w:bidi="ar-SA"/>
      </w:rPr>
    </w:lvl>
    <w:lvl w:ilvl="5" w:tplc="40C67548">
      <w:numFmt w:val="bullet"/>
      <w:lvlText w:val="•"/>
      <w:lvlJc w:val="left"/>
      <w:pPr>
        <w:ind w:left="5203" w:hanging="360"/>
      </w:pPr>
      <w:rPr>
        <w:rFonts w:hint="default"/>
        <w:lang w:val="en-US" w:eastAsia="en-US" w:bidi="ar-SA"/>
      </w:rPr>
    </w:lvl>
    <w:lvl w:ilvl="6" w:tplc="EB68B294">
      <w:numFmt w:val="bullet"/>
      <w:lvlText w:val="•"/>
      <w:lvlJc w:val="left"/>
      <w:pPr>
        <w:ind w:left="6055" w:hanging="360"/>
      </w:pPr>
      <w:rPr>
        <w:rFonts w:hint="default"/>
        <w:lang w:val="en-US" w:eastAsia="en-US" w:bidi="ar-SA"/>
      </w:rPr>
    </w:lvl>
    <w:lvl w:ilvl="7" w:tplc="4E128052">
      <w:numFmt w:val="bullet"/>
      <w:lvlText w:val="•"/>
      <w:lvlJc w:val="left"/>
      <w:pPr>
        <w:ind w:left="6908" w:hanging="360"/>
      </w:pPr>
      <w:rPr>
        <w:rFonts w:hint="default"/>
        <w:lang w:val="en-US" w:eastAsia="en-US" w:bidi="ar-SA"/>
      </w:rPr>
    </w:lvl>
    <w:lvl w:ilvl="8" w:tplc="45600880">
      <w:numFmt w:val="bullet"/>
      <w:lvlText w:val="•"/>
      <w:lvlJc w:val="left"/>
      <w:pPr>
        <w:ind w:left="7761" w:hanging="360"/>
      </w:pPr>
      <w:rPr>
        <w:rFonts w:hint="default"/>
        <w:lang w:val="en-US" w:eastAsia="en-US" w:bidi="ar-SA"/>
      </w:rPr>
    </w:lvl>
  </w:abstractNum>
  <w:abstractNum w:abstractNumId="38">
    <w:nsid w:val="4E990E87"/>
    <w:multiLevelType w:val="hybridMultilevel"/>
    <w:tmpl w:val="F14EB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4F9D0FDD"/>
    <w:multiLevelType w:val="hybridMultilevel"/>
    <w:tmpl w:val="8642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52705E47"/>
    <w:multiLevelType w:val="hybridMultilevel"/>
    <w:tmpl w:val="328C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52CB0B33"/>
    <w:multiLevelType w:val="hybridMultilevel"/>
    <w:tmpl w:val="91FC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31A5760"/>
    <w:multiLevelType w:val="hybridMultilevel"/>
    <w:tmpl w:val="8564B9D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nsid w:val="555E2D9E"/>
    <w:multiLevelType w:val="hybridMultilevel"/>
    <w:tmpl w:val="72C44456"/>
    <w:lvl w:ilvl="0" w:tplc="08090003">
      <w:start w:val="1"/>
      <w:numFmt w:val="bullet"/>
      <w:lvlText w:val="o"/>
      <w:lvlJc w:val="left"/>
      <w:pPr>
        <w:ind w:left="827" w:hanging="360"/>
      </w:pPr>
      <w:rPr>
        <w:rFonts w:ascii="Courier New" w:hAnsi="Courier New" w:cs="Courier New"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44">
    <w:nsid w:val="59BE105E"/>
    <w:multiLevelType w:val="hybridMultilevel"/>
    <w:tmpl w:val="3F1C94E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nsid w:val="5C9A3C23"/>
    <w:multiLevelType w:val="hybridMultilevel"/>
    <w:tmpl w:val="961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DF66F13"/>
    <w:multiLevelType w:val="hybridMultilevel"/>
    <w:tmpl w:val="14DEC9C2"/>
    <w:lvl w:ilvl="0" w:tplc="BA98DABA">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CE22AD18">
      <w:numFmt w:val="bullet"/>
      <w:lvlText w:val="•"/>
      <w:lvlJc w:val="left"/>
      <w:pPr>
        <w:ind w:left="1360" w:hanging="240"/>
      </w:pPr>
      <w:rPr>
        <w:rFonts w:hint="default"/>
        <w:lang w:val="en-US" w:eastAsia="en-US" w:bidi="ar-SA"/>
      </w:rPr>
    </w:lvl>
    <w:lvl w:ilvl="2" w:tplc="1F649CEE">
      <w:numFmt w:val="bullet"/>
      <w:lvlText w:val="•"/>
      <w:lvlJc w:val="left"/>
      <w:pPr>
        <w:ind w:left="2261" w:hanging="240"/>
      </w:pPr>
      <w:rPr>
        <w:rFonts w:hint="default"/>
        <w:lang w:val="en-US" w:eastAsia="en-US" w:bidi="ar-SA"/>
      </w:rPr>
    </w:lvl>
    <w:lvl w:ilvl="3" w:tplc="EBC0E7F0">
      <w:numFmt w:val="bullet"/>
      <w:lvlText w:val="•"/>
      <w:lvlJc w:val="left"/>
      <w:pPr>
        <w:ind w:left="3161" w:hanging="240"/>
      </w:pPr>
      <w:rPr>
        <w:rFonts w:hint="default"/>
        <w:lang w:val="en-US" w:eastAsia="en-US" w:bidi="ar-SA"/>
      </w:rPr>
    </w:lvl>
    <w:lvl w:ilvl="4" w:tplc="8E34E0B8">
      <w:numFmt w:val="bullet"/>
      <w:lvlText w:val="•"/>
      <w:lvlJc w:val="left"/>
      <w:pPr>
        <w:ind w:left="4062" w:hanging="240"/>
      </w:pPr>
      <w:rPr>
        <w:rFonts w:hint="default"/>
        <w:lang w:val="en-US" w:eastAsia="en-US" w:bidi="ar-SA"/>
      </w:rPr>
    </w:lvl>
    <w:lvl w:ilvl="5" w:tplc="AFC0E432">
      <w:numFmt w:val="bullet"/>
      <w:lvlText w:val="•"/>
      <w:lvlJc w:val="left"/>
      <w:pPr>
        <w:ind w:left="4963" w:hanging="240"/>
      </w:pPr>
      <w:rPr>
        <w:rFonts w:hint="default"/>
        <w:lang w:val="en-US" w:eastAsia="en-US" w:bidi="ar-SA"/>
      </w:rPr>
    </w:lvl>
    <w:lvl w:ilvl="6" w:tplc="D66A4FF8">
      <w:numFmt w:val="bullet"/>
      <w:lvlText w:val="•"/>
      <w:lvlJc w:val="left"/>
      <w:pPr>
        <w:ind w:left="5863" w:hanging="240"/>
      </w:pPr>
      <w:rPr>
        <w:rFonts w:hint="default"/>
        <w:lang w:val="en-US" w:eastAsia="en-US" w:bidi="ar-SA"/>
      </w:rPr>
    </w:lvl>
    <w:lvl w:ilvl="7" w:tplc="5672C234">
      <w:numFmt w:val="bullet"/>
      <w:lvlText w:val="•"/>
      <w:lvlJc w:val="left"/>
      <w:pPr>
        <w:ind w:left="6764" w:hanging="240"/>
      </w:pPr>
      <w:rPr>
        <w:rFonts w:hint="default"/>
        <w:lang w:val="en-US" w:eastAsia="en-US" w:bidi="ar-SA"/>
      </w:rPr>
    </w:lvl>
    <w:lvl w:ilvl="8" w:tplc="FEEE8272">
      <w:numFmt w:val="bullet"/>
      <w:lvlText w:val="•"/>
      <w:lvlJc w:val="left"/>
      <w:pPr>
        <w:ind w:left="7665" w:hanging="240"/>
      </w:pPr>
      <w:rPr>
        <w:rFonts w:hint="default"/>
        <w:lang w:val="en-US" w:eastAsia="en-US" w:bidi="ar-SA"/>
      </w:rPr>
    </w:lvl>
  </w:abstractNum>
  <w:abstractNum w:abstractNumId="47">
    <w:nsid w:val="62B51379"/>
    <w:multiLevelType w:val="hybridMultilevel"/>
    <w:tmpl w:val="62F02F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3811D35"/>
    <w:multiLevelType w:val="hybridMultilevel"/>
    <w:tmpl w:val="5BFC50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nsid w:val="6578052E"/>
    <w:multiLevelType w:val="hybridMultilevel"/>
    <w:tmpl w:val="E14CD90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65EE2B49"/>
    <w:multiLevelType w:val="hybridMultilevel"/>
    <w:tmpl w:val="4184F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7FB4EC6"/>
    <w:multiLevelType w:val="hybridMultilevel"/>
    <w:tmpl w:val="AA446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8497E4F"/>
    <w:multiLevelType w:val="hybridMultilevel"/>
    <w:tmpl w:val="E45096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8A009FF"/>
    <w:multiLevelType w:val="hybridMultilevel"/>
    <w:tmpl w:val="4CD6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A6A28B1"/>
    <w:multiLevelType w:val="hybridMultilevel"/>
    <w:tmpl w:val="81B2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6BA977E4"/>
    <w:multiLevelType w:val="hybridMultilevel"/>
    <w:tmpl w:val="92A0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BDF092C"/>
    <w:multiLevelType w:val="hybridMultilevel"/>
    <w:tmpl w:val="35EAC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6C721C13"/>
    <w:multiLevelType w:val="hybridMultilevel"/>
    <w:tmpl w:val="54FA8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14E0AB4"/>
    <w:multiLevelType w:val="hybridMultilevel"/>
    <w:tmpl w:val="95D46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73583C94"/>
    <w:multiLevelType w:val="hybridMultilevel"/>
    <w:tmpl w:val="71BCA10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nsid w:val="748F53AA"/>
    <w:multiLevelType w:val="hybridMultilevel"/>
    <w:tmpl w:val="EA5EDE7A"/>
    <w:lvl w:ilvl="0" w:tplc="806AD76C">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FB7A1440">
      <w:numFmt w:val="bullet"/>
      <w:lvlText w:val="•"/>
      <w:lvlJc w:val="left"/>
      <w:pPr>
        <w:ind w:left="1360" w:hanging="240"/>
      </w:pPr>
      <w:rPr>
        <w:rFonts w:hint="default"/>
        <w:lang w:val="en-US" w:eastAsia="en-US" w:bidi="ar-SA"/>
      </w:rPr>
    </w:lvl>
    <w:lvl w:ilvl="2" w:tplc="27543666">
      <w:numFmt w:val="bullet"/>
      <w:lvlText w:val="•"/>
      <w:lvlJc w:val="left"/>
      <w:pPr>
        <w:ind w:left="2261" w:hanging="240"/>
      </w:pPr>
      <w:rPr>
        <w:rFonts w:hint="default"/>
        <w:lang w:val="en-US" w:eastAsia="en-US" w:bidi="ar-SA"/>
      </w:rPr>
    </w:lvl>
    <w:lvl w:ilvl="3" w:tplc="54D4AFFC">
      <w:numFmt w:val="bullet"/>
      <w:lvlText w:val="•"/>
      <w:lvlJc w:val="left"/>
      <w:pPr>
        <w:ind w:left="3161" w:hanging="240"/>
      </w:pPr>
      <w:rPr>
        <w:rFonts w:hint="default"/>
        <w:lang w:val="en-US" w:eastAsia="en-US" w:bidi="ar-SA"/>
      </w:rPr>
    </w:lvl>
    <w:lvl w:ilvl="4" w:tplc="05284CB0">
      <w:numFmt w:val="bullet"/>
      <w:lvlText w:val="•"/>
      <w:lvlJc w:val="left"/>
      <w:pPr>
        <w:ind w:left="4062" w:hanging="240"/>
      </w:pPr>
      <w:rPr>
        <w:rFonts w:hint="default"/>
        <w:lang w:val="en-US" w:eastAsia="en-US" w:bidi="ar-SA"/>
      </w:rPr>
    </w:lvl>
    <w:lvl w:ilvl="5" w:tplc="6E6237FC">
      <w:numFmt w:val="bullet"/>
      <w:lvlText w:val="•"/>
      <w:lvlJc w:val="left"/>
      <w:pPr>
        <w:ind w:left="4963" w:hanging="240"/>
      </w:pPr>
      <w:rPr>
        <w:rFonts w:hint="default"/>
        <w:lang w:val="en-US" w:eastAsia="en-US" w:bidi="ar-SA"/>
      </w:rPr>
    </w:lvl>
    <w:lvl w:ilvl="6" w:tplc="445A95D6">
      <w:numFmt w:val="bullet"/>
      <w:lvlText w:val="•"/>
      <w:lvlJc w:val="left"/>
      <w:pPr>
        <w:ind w:left="5863" w:hanging="240"/>
      </w:pPr>
      <w:rPr>
        <w:rFonts w:hint="default"/>
        <w:lang w:val="en-US" w:eastAsia="en-US" w:bidi="ar-SA"/>
      </w:rPr>
    </w:lvl>
    <w:lvl w:ilvl="7" w:tplc="A82AD3D0">
      <w:numFmt w:val="bullet"/>
      <w:lvlText w:val="•"/>
      <w:lvlJc w:val="left"/>
      <w:pPr>
        <w:ind w:left="6764" w:hanging="240"/>
      </w:pPr>
      <w:rPr>
        <w:rFonts w:hint="default"/>
        <w:lang w:val="en-US" w:eastAsia="en-US" w:bidi="ar-SA"/>
      </w:rPr>
    </w:lvl>
    <w:lvl w:ilvl="8" w:tplc="71D468E8">
      <w:numFmt w:val="bullet"/>
      <w:lvlText w:val="•"/>
      <w:lvlJc w:val="left"/>
      <w:pPr>
        <w:ind w:left="7665" w:hanging="240"/>
      </w:pPr>
      <w:rPr>
        <w:rFonts w:hint="default"/>
        <w:lang w:val="en-US" w:eastAsia="en-US" w:bidi="ar-SA"/>
      </w:rPr>
    </w:lvl>
  </w:abstractNum>
  <w:abstractNum w:abstractNumId="61">
    <w:nsid w:val="74D442A7"/>
    <w:multiLevelType w:val="hybridMultilevel"/>
    <w:tmpl w:val="68A27D4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nsid w:val="74EE2BD5"/>
    <w:multiLevelType w:val="hybridMultilevel"/>
    <w:tmpl w:val="9C866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nsid w:val="77F11871"/>
    <w:multiLevelType w:val="hybridMultilevel"/>
    <w:tmpl w:val="8CB2042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nsid w:val="788D0218"/>
    <w:multiLevelType w:val="hybridMultilevel"/>
    <w:tmpl w:val="0FC8DC4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nsid w:val="78E256BB"/>
    <w:multiLevelType w:val="hybridMultilevel"/>
    <w:tmpl w:val="F3023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7A7C3EC4"/>
    <w:multiLevelType w:val="hybridMultilevel"/>
    <w:tmpl w:val="6CE4F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7B2E746A"/>
    <w:multiLevelType w:val="hybridMultilevel"/>
    <w:tmpl w:val="A9C8D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7BDB5006"/>
    <w:multiLevelType w:val="hybridMultilevel"/>
    <w:tmpl w:val="9D24ECE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nsid w:val="7E222700"/>
    <w:multiLevelType w:val="hybridMultilevel"/>
    <w:tmpl w:val="5AEA4E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0">
    <w:nsid w:val="7E555340"/>
    <w:multiLevelType w:val="hybridMultilevel"/>
    <w:tmpl w:val="F2CCF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7EEA3232"/>
    <w:multiLevelType w:val="hybridMultilevel"/>
    <w:tmpl w:val="E2A44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FC864DF"/>
    <w:multiLevelType w:val="hybridMultilevel"/>
    <w:tmpl w:val="E9F64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9"/>
  </w:num>
  <w:num w:numId="4">
    <w:abstractNumId w:val="60"/>
  </w:num>
  <w:num w:numId="5">
    <w:abstractNumId w:val="46"/>
  </w:num>
  <w:num w:numId="6">
    <w:abstractNumId w:val="22"/>
  </w:num>
  <w:num w:numId="7">
    <w:abstractNumId w:val="41"/>
  </w:num>
  <w:num w:numId="8">
    <w:abstractNumId w:val="57"/>
  </w:num>
  <w:num w:numId="9">
    <w:abstractNumId w:val="47"/>
  </w:num>
  <w:num w:numId="10">
    <w:abstractNumId w:val="43"/>
  </w:num>
  <w:num w:numId="11">
    <w:abstractNumId w:val="18"/>
  </w:num>
  <w:num w:numId="12">
    <w:abstractNumId w:val="67"/>
  </w:num>
  <w:num w:numId="13">
    <w:abstractNumId w:val="23"/>
  </w:num>
  <w:num w:numId="14">
    <w:abstractNumId w:val="71"/>
  </w:num>
  <w:num w:numId="15">
    <w:abstractNumId w:val="2"/>
  </w:num>
  <w:num w:numId="16">
    <w:abstractNumId w:val="53"/>
  </w:num>
  <w:num w:numId="17">
    <w:abstractNumId w:val="26"/>
  </w:num>
  <w:num w:numId="18">
    <w:abstractNumId w:val="72"/>
  </w:num>
  <w:num w:numId="19">
    <w:abstractNumId w:val="6"/>
  </w:num>
  <w:num w:numId="20">
    <w:abstractNumId w:val="29"/>
  </w:num>
  <w:num w:numId="21">
    <w:abstractNumId w:val="24"/>
  </w:num>
  <w:num w:numId="22">
    <w:abstractNumId w:val="15"/>
  </w:num>
  <w:num w:numId="23">
    <w:abstractNumId w:val="36"/>
  </w:num>
  <w:num w:numId="24">
    <w:abstractNumId w:val="61"/>
  </w:num>
  <w:num w:numId="25">
    <w:abstractNumId w:val="68"/>
  </w:num>
  <w:num w:numId="26">
    <w:abstractNumId w:val="69"/>
  </w:num>
  <w:num w:numId="27">
    <w:abstractNumId w:val="5"/>
  </w:num>
  <w:num w:numId="28">
    <w:abstractNumId w:val="50"/>
  </w:num>
  <w:num w:numId="29">
    <w:abstractNumId w:val="49"/>
  </w:num>
  <w:num w:numId="30">
    <w:abstractNumId w:val="34"/>
  </w:num>
  <w:num w:numId="31">
    <w:abstractNumId w:val="38"/>
  </w:num>
  <w:num w:numId="32">
    <w:abstractNumId w:val="11"/>
  </w:num>
  <w:num w:numId="33">
    <w:abstractNumId w:val="27"/>
  </w:num>
  <w:num w:numId="34">
    <w:abstractNumId w:val="39"/>
  </w:num>
  <w:num w:numId="35">
    <w:abstractNumId w:val="64"/>
  </w:num>
  <w:num w:numId="36">
    <w:abstractNumId w:val="17"/>
  </w:num>
  <w:num w:numId="37">
    <w:abstractNumId w:val="33"/>
  </w:num>
  <w:num w:numId="38">
    <w:abstractNumId w:val="20"/>
  </w:num>
  <w:num w:numId="39">
    <w:abstractNumId w:val="14"/>
  </w:num>
  <w:num w:numId="40">
    <w:abstractNumId w:val="56"/>
  </w:num>
  <w:num w:numId="41">
    <w:abstractNumId w:val="42"/>
  </w:num>
  <w:num w:numId="42">
    <w:abstractNumId w:val="63"/>
  </w:num>
  <w:num w:numId="43">
    <w:abstractNumId w:val="4"/>
  </w:num>
  <w:num w:numId="44">
    <w:abstractNumId w:val="66"/>
  </w:num>
  <w:num w:numId="45">
    <w:abstractNumId w:val="48"/>
  </w:num>
  <w:num w:numId="46">
    <w:abstractNumId w:val="13"/>
  </w:num>
  <w:num w:numId="47">
    <w:abstractNumId w:val="31"/>
  </w:num>
  <w:num w:numId="48">
    <w:abstractNumId w:val="65"/>
  </w:num>
  <w:num w:numId="49">
    <w:abstractNumId w:val="45"/>
  </w:num>
  <w:num w:numId="50">
    <w:abstractNumId w:val="30"/>
  </w:num>
  <w:num w:numId="51">
    <w:abstractNumId w:val="44"/>
  </w:num>
  <w:num w:numId="52">
    <w:abstractNumId w:val="21"/>
  </w:num>
  <w:num w:numId="53">
    <w:abstractNumId w:val="16"/>
  </w:num>
  <w:num w:numId="54">
    <w:abstractNumId w:val="3"/>
  </w:num>
  <w:num w:numId="55">
    <w:abstractNumId w:val="55"/>
  </w:num>
  <w:num w:numId="56">
    <w:abstractNumId w:val="1"/>
  </w:num>
  <w:num w:numId="57">
    <w:abstractNumId w:val="12"/>
  </w:num>
  <w:num w:numId="58">
    <w:abstractNumId w:val="70"/>
  </w:num>
  <w:num w:numId="59">
    <w:abstractNumId w:val="28"/>
  </w:num>
  <w:num w:numId="60">
    <w:abstractNumId w:val="35"/>
  </w:num>
  <w:num w:numId="61">
    <w:abstractNumId w:val="62"/>
  </w:num>
  <w:num w:numId="62">
    <w:abstractNumId w:val="32"/>
  </w:num>
  <w:num w:numId="63">
    <w:abstractNumId w:val="58"/>
  </w:num>
  <w:num w:numId="64">
    <w:abstractNumId w:val="40"/>
  </w:num>
  <w:num w:numId="65">
    <w:abstractNumId w:val="0"/>
  </w:num>
  <w:num w:numId="66">
    <w:abstractNumId w:val="51"/>
  </w:num>
  <w:num w:numId="67">
    <w:abstractNumId w:val="25"/>
  </w:num>
  <w:num w:numId="68">
    <w:abstractNumId w:val="8"/>
  </w:num>
  <w:num w:numId="69">
    <w:abstractNumId w:val="59"/>
  </w:num>
  <w:num w:numId="70">
    <w:abstractNumId w:val="7"/>
  </w:num>
  <w:num w:numId="71">
    <w:abstractNumId w:val="52"/>
  </w:num>
  <w:num w:numId="72">
    <w:abstractNumId w:val="54"/>
  </w:num>
  <w:num w:numId="73">
    <w:abstractNumId w:val="19"/>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ram Arali">
    <w15:presenceInfo w15:providerId="None" w15:userId="Abhiram Arali"/>
  </w15:person>
  <w15:person w15:author="Hii">
    <w15:presenceInfo w15:providerId="None" w15:userId="H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7UwtzQxNDYyNza1MDNR0lEKTi0uzszPAykwqgUAUPc0iSwAAAA="/>
  </w:docVars>
  <w:rsids>
    <w:rsidRoot w:val="007A27B4"/>
    <w:rsid w:val="000021BC"/>
    <w:rsid w:val="00123105"/>
    <w:rsid w:val="00132FE7"/>
    <w:rsid w:val="00160503"/>
    <w:rsid w:val="0017436B"/>
    <w:rsid w:val="00253169"/>
    <w:rsid w:val="00262D87"/>
    <w:rsid w:val="0027519E"/>
    <w:rsid w:val="002F0F25"/>
    <w:rsid w:val="002F4854"/>
    <w:rsid w:val="002F5355"/>
    <w:rsid w:val="003C777D"/>
    <w:rsid w:val="00417FEA"/>
    <w:rsid w:val="0048411A"/>
    <w:rsid w:val="005B52E2"/>
    <w:rsid w:val="006A3336"/>
    <w:rsid w:val="006A5289"/>
    <w:rsid w:val="006E570E"/>
    <w:rsid w:val="007127B1"/>
    <w:rsid w:val="00740A6C"/>
    <w:rsid w:val="00766C44"/>
    <w:rsid w:val="00797E28"/>
    <w:rsid w:val="007A27B4"/>
    <w:rsid w:val="00817CC3"/>
    <w:rsid w:val="0083589E"/>
    <w:rsid w:val="008607A5"/>
    <w:rsid w:val="008E24B8"/>
    <w:rsid w:val="008E43E3"/>
    <w:rsid w:val="00926548"/>
    <w:rsid w:val="00A06243"/>
    <w:rsid w:val="00A240CA"/>
    <w:rsid w:val="00A5746C"/>
    <w:rsid w:val="00AD0D8E"/>
    <w:rsid w:val="00AF3100"/>
    <w:rsid w:val="00B579F5"/>
    <w:rsid w:val="00CB278C"/>
    <w:rsid w:val="00CC5CF0"/>
    <w:rsid w:val="00D300F7"/>
    <w:rsid w:val="00D40073"/>
    <w:rsid w:val="00DD5E4A"/>
    <w:rsid w:val="00E96944"/>
    <w:rsid w:val="00EC4146"/>
    <w:rsid w:val="00EE064D"/>
    <w:rsid w:val="00F00825"/>
    <w:rsid w:val="00F050CC"/>
    <w:rsid w:val="00F85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54DF"/>
  <w15:chartTrackingRefBased/>
  <w15:docId w15:val="{CBBBE714-B70D-884F-BE43-714CB0AD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7B4"/>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835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3589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83589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83589E"/>
  </w:style>
  <w:style w:type="character" w:styleId="BookTitle">
    <w:name w:val="Book Title"/>
    <w:basedOn w:val="DefaultParagraphFont"/>
    <w:uiPriority w:val="33"/>
    <w:qFormat/>
    <w:rsid w:val="0083589E"/>
    <w:rPr>
      <w:b/>
      <w:bCs/>
      <w:i/>
      <w:iCs/>
      <w:spacing w:val="5"/>
    </w:rPr>
  </w:style>
  <w:style w:type="character" w:customStyle="1" w:styleId="Heading1Char">
    <w:name w:val="Heading 1 Char"/>
    <w:basedOn w:val="DefaultParagraphFont"/>
    <w:link w:val="Heading1"/>
    <w:uiPriority w:val="9"/>
    <w:rsid w:val="0083589E"/>
    <w:rPr>
      <w:rFonts w:asciiTheme="majorHAnsi" w:eastAsiaTheme="majorEastAsia" w:hAnsiTheme="majorHAnsi" w:cstheme="majorBidi"/>
      <w:color w:val="2F5496" w:themeColor="accent1" w:themeShade="BF"/>
      <w:kern w:val="0"/>
      <w:sz w:val="32"/>
      <w:szCs w:val="32"/>
      <w:lang w:val="en-GB"/>
      <w14:ligatures w14:val="none"/>
    </w:rPr>
  </w:style>
  <w:style w:type="paragraph" w:customStyle="1" w:styleId="ChapterTitleBPBHEB">
    <w:name w:val="Chapter Title [BPB HEB]"/>
    <w:basedOn w:val="Heading1"/>
    <w:link w:val="ChapterTitleBPBHEBChar"/>
    <w:qFormat/>
    <w:rsid w:val="0083589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83589E"/>
    <w:rPr>
      <w:rFonts w:ascii="Palatino Linotype" w:eastAsia="Palatino Linotype" w:hAnsi="Palatino Linotype" w:cs="Palatino Linotype"/>
      <w:b/>
      <w:color w:val="2F5496" w:themeColor="accent1" w:themeShade="BF"/>
      <w:kern w:val="0"/>
      <w:sz w:val="80"/>
      <w:szCs w:val="80"/>
      <w:lang w:val="en-GB"/>
      <w14:ligatures w14:val="none"/>
    </w:rPr>
  </w:style>
  <w:style w:type="paragraph" w:customStyle="1" w:styleId="ChapterTitleNumberBPBHEB">
    <w:name w:val="Chapter Title Number [BPB HEB]"/>
    <w:basedOn w:val="Heading1"/>
    <w:link w:val="ChapterTitleNumberBPBHEBChar"/>
    <w:qFormat/>
    <w:rsid w:val="0083589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83589E"/>
    <w:rPr>
      <w:rFonts w:ascii="Palatino Linotype" w:eastAsia="Palatino Linotype" w:hAnsi="Palatino Linotype" w:cs="Palatino Linotype"/>
      <w:bCs/>
      <w:smallCaps/>
      <w:color w:val="2F5496" w:themeColor="accent1" w:themeShade="BF"/>
      <w:kern w:val="0"/>
      <w:sz w:val="70"/>
      <w:szCs w:val="70"/>
      <w:lang w:val="en-GB"/>
      <w14:ligatures w14:val="none"/>
    </w:rPr>
  </w:style>
  <w:style w:type="paragraph" w:customStyle="1" w:styleId="CodeBlockBPBHEB">
    <w:name w:val="Code Block [BPB HEB]"/>
    <w:basedOn w:val="Normal"/>
    <w:link w:val="CodeBlockBPBHEBChar"/>
    <w:qFormat/>
    <w:rsid w:val="0083589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83589E"/>
    <w:rPr>
      <w:rFonts w:ascii="Consolas" w:eastAsia="Arial" w:hAnsi="Consolas" w:cs="Arial"/>
      <w:kern w:val="0"/>
      <w:sz w:val="20"/>
      <w:szCs w:val="20"/>
      <w:lang w:val="en-GB"/>
      <w14:ligatures w14:val="none"/>
    </w:rPr>
  </w:style>
  <w:style w:type="paragraph" w:customStyle="1" w:styleId="CodeinTextBPBHEB">
    <w:name w:val="Code in Text [BPB HEB]"/>
    <w:basedOn w:val="Normal"/>
    <w:link w:val="CodeinTextBPBHEBChar"/>
    <w:qFormat/>
    <w:rsid w:val="0083589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83589E"/>
    <w:rPr>
      <w:rFonts w:ascii="Consolas" w:eastAsia="Palatino Linotype" w:hAnsi="Consolas" w:cs="Palatino Linotype"/>
      <w:b/>
      <w:kern w:val="0"/>
      <w:sz w:val="20"/>
      <w:szCs w:val="20"/>
      <w:lang w:val="en-GB"/>
      <w14:ligatures w14:val="none"/>
    </w:rPr>
  </w:style>
  <w:style w:type="character" w:styleId="CommentReference">
    <w:name w:val="annotation reference"/>
    <w:basedOn w:val="DefaultParagraphFont"/>
    <w:uiPriority w:val="99"/>
    <w:semiHidden/>
    <w:unhideWhenUsed/>
    <w:rsid w:val="0083589E"/>
    <w:rPr>
      <w:sz w:val="16"/>
      <w:szCs w:val="16"/>
    </w:rPr>
  </w:style>
  <w:style w:type="paragraph" w:styleId="CommentText">
    <w:name w:val="annotation text"/>
    <w:basedOn w:val="Normal"/>
    <w:link w:val="CommentTextChar"/>
    <w:uiPriority w:val="99"/>
    <w:unhideWhenUsed/>
    <w:rsid w:val="0083589E"/>
    <w:pPr>
      <w:spacing w:line="240" w:lineRule="auto"/>
    </w:pPr>
    <w:rPr>
      <w:sz w:val="20"/>
      <w:szCs w:val="20"/>
    </w:rPr>
  </w:style>
  <w:style w:type="character" w:customStyle="1" w:styleId="CommentTextChar">
    <w:name w:val="Comment Text Char"/>
    <w:basedOn w:val="DefaultParagraphFont"/>
    <w:link w:val="CommentText"/>
    <w:uiPriority w:val="99"/>
    <w:rsid w:val="0083589E"/>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83589E"/>
    <w:rPr>
      <w:b/>
      <w:bCs/>
    </w:rPr>
  </w:style>
  <w:style w:type="character" w:customStyle="1" w:styleId="CommentSubjectChar">
    <w:name w:val="Comment Subject Char"/>
    <w:basedOn w:val="CommentTextChar"/>
    <w:link w:val="CommentSubject"/>
    <w:uiPriority w:val="99"/>
    <w:semiHidden/>
    <w:rsid w:val="0083589E"/>
    <w:rPr>
      <w:b/>
      <w:bCs/>
      <w:kern w:val="0"/>
      <w:sz w:val="20"/>
      <w:szCs w:val="20"/>
      <w:lang w:val="en-GB"/>
      <w14:ligatures w14:val="none"/>
    </w:rPr>
  </w:style>
  <w:style w:type="character" w:styleId="Emphasis">
    <w:name w:val="Emphasis"/>
    <w:basedOn w:val="DefaultParagraphFont"/>
    <w:uiPriority w:val="20"/>
    <w:qFormat/>
    <w:rsid w:val="0083589E"/>
    <w:rPr>
      <w:i/>
      <w:iCs/>
    </w:rPr>
  </w:style>
  <w:style w:type="paragraph" w:customStyle="1" w:styleId="FigureBPBHEB">
    <w:name w:val="Figure [BPB HEB]"/>
    <w:basedOn w:val="Normal"/>
    <w:qFormat/>
    <w:rsid w:val="0083589E"/>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83589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83589E"/>
    <w:rPr>
      <w:rFonts w:ascii="Palatino Linotype" w:eastAsia="Palatino Linotype" w:hAnsi="Palatino Linotype" w:cs="Palatino Linotype"/>
      <w:bCs/>
      <w:i/>
      <w:iCs/>
      <w:kern w:val="0"/>
      <w:sz w:val="18"/>
      <w:szCs w:val="18"/>
      <w:lang w:val="en-GB"/>
      <w14:ligatures w14:val="none"/>
    </w:rPr>
  </w:style>
  <w:style w:type="character" w:styleId="FollowedHyperlink">
    <w:name w:val="FollowedHyperlink"/>
    <w:basedOn w:val="DefaultParagraphFont"/>
    <w:uiPriority w:val="99"/>
    <w:semiHidden/>
    <w:unhideWhenUsed/>
    <w:rsid w:val="0083589E"/>
    <w:rPr>
      <w:color w:val="954F72" w:themeColor="followedHyperlink"/>
      <w:u w:val="single"/>
    </w:rPr>
  </w:style>
  <w:style w:type="paragraph" w:styleId="Footer">
    <w:name w:val="footer"/>
    <w:basedOn w:val="Normal"/>
    <w:link w:val="FooterChar"/>
    <w:uiPriority w:val="99"/>
    <w:unhideWhenUsed/>
    <w:rsid w:val="00835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89E"/>
    <w:rPr>
      <w:kern w:val="0"/>
      <w:sz w:val="22"/>
      <w:szCs w:val="22"/>
      <w:lang w:val="en-GB"/>
      <w14:ligatures w14:val="none"/>
    </w:rPr>
  </w:style>
  <w:style w:type="paragraph" w:styleId="Header">
    <w:name w:val="header"/>
    <w:basedOn w:val="Normal"/>
    <w:link w:val="HeaderChar"/>
    <w:uiPriority w:val="99"/>
    <w:unhideWhenUsed/>
    <w:rsid w:val="00835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89E"/>
    <w:rPr>
      <w:kern w:val="0"/>
      <w:sz w:val="22"/>
      <w:szCs w:val="22"/>
      <w:lang w:val="en-GB"/>
      <w14:ligatures w14:val="none"/>
    </w:rPr>
  </w:style>
  <w:style w:type="paragraph" w:customStyle="1" w:styleId="Heading1BPBHEB">
    <w:name w:val="Heading 1 [BPB HEB]"/>
    <w:basedOn w:val="Heading1"/>
    <w:rsid w:val="0083589E"/>
    <w:pPr>
      <w:spacing w:before="400" w:line="276" w:lineRule="auto"/>
    </w:pPr>
    <w:rPr>
      <w:rFonts w:ascii="Palatino Linotype" w:eastAsia="Palatino Linotype" w:hAnsi="Palatino Linotype" w:cs="Palatino Linotype"/>
      <w:b/>
      <w:color w:val="auto"/>
      <w:sz w:val="40"/>
      <w:szCs w:val="40"/>
    </w:rPr>
  </w:style>
  <w:style w:type="character" w:customStyle="1" w:styleId="Heading2Char">
    <w:name w:val="Heading 2 Char"/>
    <w:basedOn w:val="DefaultParagraphFont"/>
    <w:link w:val="Heading2"/>
    <w:uiPriority w:val="9"/>
    <w:rsid w:val="0083589E"/>
    <w:rPr>
      <w:rFonts w:asciiTheme="majorHAnsi" w:eastAsiaTheme="majorEastAsia" w:hAnsiTheme="majorHAnsi" w:cstheme="majorBidi"/>
      <w:color w:val="2F5496" w:themeColor="accent1" w:themeShade="BF"/>
      <w:kern w:val="0"/>
      <w:sz w:val="26"/>
      <w:szCs w:val="26"/>
      <w:lang w:val="en-GB"/>
      <w14:ligatures w14:val="none"/>
    </w:rPr>
  </w:style>
  <w:style w:type="paragraph" w:customStyle="1" w:styleId="Heading2BPBHEB">
    <w:name w:val="Heading 2 [BPB HEB]"/>
    <w:basedOn w:val="Heading2"/>
    <w:link w:val="Heading2BPBHEBChar"/>
    <w:qFormat/>
    <w:rsid w:val="0083589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83589E"/>
    <w:rPr>
      <w:rFonts w:ascii="Palatino Linotype" w:eastAsia="Palatino Linotype" w:hAnsi="Palatino Linotype" w:cs="Palatino Linotype"/>
      <w:b/>
      <w:color w:val="2F5496" w:themeColor="accent1" w:themeShade="BF"/>
      <w:kern w:val="0"/>
      <w:sz w:val="36"/>
      <w:szCs w:val="36"/>
      <w:lang w:val="en-GB"/>
      <w14:ligatures w14:val="none"/>
    </w:rPr>
  </w:style>
  <w:style w:type="character" w:customStyle="1" w:styleId="Heading3Char">
    <w:name w:val="Heading 3 Char"/>
    <w:basedOn w:val="DefaultParagraphFont"/>
    <w:link w:val="Heading3"/>
    <w:uiPriority w:val="9"/>
    <w:rsid w:val="0083589E"/>
    <w:rPr>
      <w:rFonts w:asciiTheme="majorHAnsi" w:eastAsiaTheme="majorEastAsia" w:hAnsiTheme="majorHAnsi" w:cstheme="majorBidi"/>
      <w:color w:val="1F3763" w:themeColor="accent1" w:themeShade="7F"/>
      <w:kern w:val="0"/>
      <w:lang w:val="en-GB"/>
      <w14:ligatures w14:val="none"/>
    </w:rPr>
  </w:style>
  <w:style w:type="paragraph" w:customStyle="1" w:styleId="Heading3BPBHEB">
    <w:name w:val="Heading 3 [BPB HEB]"/>
    <w:basedOn w:val="Heading3"/>
    <w:qFormat/>
    <w:rsid w:val="0083589E"/>
    <w:rPr>
      <w:rFonts w:ascii="Palatino Linotype" w:hAnsi="Palatino Linotype"/>
      <w:b/>
      <w:color w:val="000000" w:themeColor="text1"/>
      <w:sz w:val="32"/>
      <w:lang w:val="en-IN"/>
    </w:rPr>
  </w:style>
  <w:style w:type="character" w:customStyle="1" w:styleId="Heading4Char">
    <w:name w:val="Heading 4 Char"/>
    <w:basedOn w:val="DefaultParagraphFont"/>
    <w:link w:val="Heading4"/>
    <w:uiPriority w:val="9"/>
    <w:rsid w:val="0083589E"/>
    <w:rPr>
      <w:rFonts w:ascii="Times New Roman" w:eastAsia="Times New Roman" w:hAnsi="Times New Roman" w:cs="Times New Roman"/>
      <w:b/>
      <w:bCs/>
      <w:kern w:val="0"/>
      <w:lang w:val="en-GB" w:eastAsia="en-GB"/>
      <w14:ligatures w14:val="none"/>
    </w:rPr>
  </w:style>
  <w:style w:type="character" w:customStyle="1" w:styleId="Heading5Char">
    <w:name w:val="Heading 5 Char"/>
    <w:basedOn w:val="DefaultParagraphFont"/>
    <w:link w:val="Heading5"/>
    <w:uiPriority w:val="9"/>
    <w:rsid w:val="0083589E"/>
    <w:rPr>
      <w:rFonts w:asciiTheme="majorHAnsi" w:eastAsiaTheme="majorEastAsia" w:hAnsiTheme="majorHAnsi" w:cstheme="majorBidi"/>
      <w:color w:val="2F5496" w:themeColor="accent1" w:themeShade="BF"/>
      <w:kern w:val="0"/>
      <w:sz w:val="22"/>
      <w:szCs w:val="22"/>
      <w:lang w:val="en-GB"/>
      <w14:ligatures w14:val="none"/>
    </w:rPr>
  </w:style>
  <w:style w:type="character" w:styleId="Hyperlink">
    <w:name w:val="Hyperlink"/>
    <w:basedOn w:val="DefaultParagraphFont"/>
    <w:uiPriority w:val="99"/>
    <w:unhideWhenUsed/>
    <w:rsid w:val="0083589E"/>
    <w:rPr>
      <w:color w:val="0563C1" w:themeColor="hyperlink"/>
      <w:u w:val="single"/>
    </w:rPr>
  </w:style>
  <w:style w:type="character" w:styleId="IntenseEmphasis">
    <w:name w:val="Intense Emphasis"/>
    <w:basedOn w:val="DefaultParagraphFont"/>
    <w:uiPriority w:val="21"/>
    <w:qFormat/>
    <w:rsid w:val="0083589E"/>
    <w:rPr>
      <w:i/>
      <w:iCs/>
      <w:color w:val="4472C4" w:themeColor="accent1"/>
    </w:rPr>
  </w:style>
  <w:style w:type="paragraph" w:styleId="IntenseQuote">
    <w:name w:val="Intense Quote"/>
    <w:basedOn w:val="Normal"/>
    <w:next w:val="Normal"/>
    <w:link w:val="IntenseQuoteChar"/>
    <w:uiPriority w:val="30"/>
    <w:qFormat/>
    <w:rsid w:val="008358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3589E"/>
    <w:rPr>
      <w:i/>
      <w:iCs/>
      <w:color w:val="4472C4" w:themeColor="accent1"/>
      <w:kern w:val="0"/>
      <w:sz w:val="22"/>
      <w:szCs w:val="22"/>
      <w:lang w:val="en-GB"/>
      <w14:ligatures w14:val="none"/>
    </w:rPr>
  </w:style>
  <w:style w:type="character" w:styleId="IntenseReference">
    <w:name w:val="Intense Reference"/>
    <w:basedOn w:val="DefaultParagraphFont"/>
    <w:uiPriority w:val="32"/>
    <w:qFormat/>
    <w:rsid w:val="0083589E"/>
    <w:rPr>
      <w:b/>
      <w:bCs/>
      <w:smallCaps/>
      <w:color w:val="4472C4" w:themeColor="accent1"/>
      <w:spacing w:val="5"/>
    </w:rPr>
  </w:style>
  <w:style w:type="paragraph" w:customStyle="1" w:styleId="LinkBPBHEB">
    <w:name w:val="Link [BPB HEB]"/>
    <w:basedOn w:val="Normal"/>
    <w:link w:val="LinkBPBHEBChar"/>
    <w:qFormat/>
    <w:rsid w:val="0083589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83589E"/>
    <w:rPr>
      <w:rFonts w:ascii="Palatino Linotype" w:eastAsia="Arial" w:hAnsi="Palatino Linotype" w:cs="Arial"/>
      <w:b/>
      <w:kern w:val="0"/>
      <w:sz w:val="22"/>
      <w:szCs w:val="22"/>
      <w:shd w:val="clear" w:color="auto" w:fill="FFFFFF"/>
      <w:lang w:val="en-GB"/>
      <w14:ligatures w14:val="none"/>
    </w:rPr>
  </w:style>
  <w:style w:type="paragraph" w:styleId="ListParagraph">
    <w:name w:val="List Paragraph"/>
    <w:basedOn w:val="Normal"/>
    <w:uiPriority w:val="34"/>
    <w:qFormat/>
    <w:rsid w:val="0083589E"/>
    <w:pPr>
      <w:ind w:left="720"/>
      <w:contextualSpacing/>
    </w:pPr>
  </w:style>
  <w:style w:type="paragraph" w:styleId="NormalWeb">
    <w:name w:val="Normal (Web)"/>
    <w:basedOn w:val="Normal"/>
    <w:uiPriority w:val="99"/>
    <w:unhideWhenUsed/>
    <w:rsid w:val="008358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BPBHEB">
    <w:name w:val="Normal [BPB HEB]"/>
    <w:basedOn w:val="Normal"/>
    <w:link w:val="NormalBPBHEBChar"/>
    <w:qFormat/>
    <w:rsid w:val="0083589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83589E"/>
    <w:rPr>
      <w:rFonts w:ascii="Palatino Linotype" w:eastAsia="Palatino Linotype" w:hAnsi="Palatino Linotype" w:cs="Palatino Linotype"/>
      <w:kern w:val="0"/>
      <w:sz w:val="22"/>
      <w:szCs w:val="22"/>
      <w:shd w:val="clear" w:color="auto" w:fill="FFFFFF"/>
      <w:lang w:val="en-GB"/>
      <w14:ligatures w14:val="none"/>
    </w:rPr>
  </w:style>
  <w:style w:type="paragraph" w:styleId="Quote">
    <w:name w:val="Quote"/>
    <w:basedOn w:val="Normal"/>
    <w:next w:val="Normal"/>
    <w:link w:val="QuoteChar"/>
    <w:uiPriority w:val="29"/>
    <w:qFormat/>
    <w:rsid w:val="0083589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3589E"/>
    <w:rPr>
      <w:i/>
      <w:iCs/>
      <w:color w:val="404040" w:themeColor="text1" w:themeTint="BF"/>
      <w:kern w:val="0"/>
      <w:sz w:val="22"/>
      <w:szCs w:val="22"/>
      <w:lang w:val="en-GB"/>
      <w14:ligatures w14:val="none"/>
    </w:rPr>
  </w:style>
  <w:style w:type="character" w:customStyle="1" w:styleId="ScreenTextBPBHEB">
    <w:name w:val="ScreenText[BPB HEB]"/>
    <w:uiPriority w:val="1"/>
    <w:qFormat/>
    <w:rsid w:val="0083589E"/>
    <w:rPr>
      <w:rFonts w:ascii="Calibri" w:hAnsi="Calibri"/>
      <w:b/>
      <w:color w:val="auto"/>
      <w:sz w:val="24"/>
      <w:u w:val="none"/>
    </w:rPr>
  </w:style>
  <w:style w:type="character" w:styleId="Strong">
    <w:name w:val="Strong"/>
    <w:basedOn w:val="DefaultParagraphFont"/>
    <w:uiPriority w:val="22"/>
    <w:qFormat/>
    <w:rsid w:val="0083589E"/>
    <w:rPr>
      <w:b/>
      <w:bCs/>
    </w:rPr>
  </w:style>
  <w:style w:type="paragraph" w:styleId="Subtitle">
    <w:name w:val="Subtitle"/>
    <w:basedOn w:val="Normal"/>
    <w:next w:val="Normal"/>
    <w:link w:val="SubtitleChar"/>
    <w:uiPriority w:val="11"/>
    <w:qFormat/>
    <w:rsid w:val="008358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89E"/>
    <w:rPr>
      <w:rFonts w:eastAsiaTheme="minorEastAsia"/>
      <w:color w:val="5A5A5A" w:themeColor="text1" w:themeTint="A5"/>
      <w:spacing w:val="15"/>
      <w:kern w:val="0"/>
      <w:sz w:val="22"/>
      <w:szCs w:val="22"/>
      <w:lang w:val="en-GB"/>
      <w14:ligatures w14:val="none"/>
    </w:rPr>
  </w:style>
  <w:style w:type="character" w:styleId="SubtleEmphasis">
    <w:name w:val="Subtle Emphasis"/>
    <w:basedOn w:val="DefaultParagraphFont"/>
    <w:uiPriority w:val="19"/>
    <w:qFormat/>
    <w:rsid w:val="0083589E"/>
    <w:rPr>
      <w:i/>
      <w:iCs/>
      <w:color w:val="404040" w:themeColor="text1" w:themeTint="BF"/>
    </w:rPr>
  </w:style>
  <w:style w:type="character" w:styleId="SubtleReference">
    <w:name w:val="Subtle Reference"/>
    <w:basedOn w:val="DefaultParagraphFont"/>
    <w:uiPriority w:val="31"/>
    <w:qFormat/>
    <w:rsid w:val="0083589E"/>
    <w:rPr>
      <w:smallCaps/>
      <w:color w:val="5A5A5A" w:themeColor="text1" w:themeTint="A5"/>
    </w:rPr>
  </w:style>
  <w:style w:type="paragraph" w:customStyle="1" w:styleId="TableCaptionBPBHEB">
    <w:name w:val="Table Caption [BPB HEB]"/>
    <w:basedOn w:val="Normal"/>
    <w:link w:val="TableCaptionBPBHEBChar"/>
    <w:qFormat/>
    <w:rsid w:val="0083589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83589E"/>
    <w:rPr>
      <w:rFonts w:ascii="Palatino Linotype" w:eastAsia="Palatino Linotype" w:hAnsi="Palatino Linotype" w:cs="Palatino Linotype"/>
      <w:bCs/>
      <w:i/>
      <w:iCs/>
      <w:kern w:val="0"/>
      <w:sz w:val="18"/>
      <w:szCs w:val="18"/>
      <w:lang w:val="en-GB"/>
      <w14:ligatures w14:val="none"/>
    </w:rPr>
  </w:style>
  <w:style w:type="character" w:customStyle="1" w:styleId="TIPINFOBPBHEB">
    <w:name w:val="TIP/INFO [BPB HEB]"/>
    <w:basedOn w:val="DefaultParagraphFont"/>
    <w:uiPriority w:val="1"/>
    <w:qFormat/>
    <w:rsid w:val="0083589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character" w:customStyle="1" w:styleId="UnresolvedMention1">
    <w:name w:val="Unresolved Mention1"/>
    <w:basedOn w:val="DefaultParagraphFont"/>
    <w:uiPriority w:val="99"/>
    <w:semiHidden/>
    <w:unhideWhenUsed/>
    <w:rsid w:val="0083589E"/>
    <w:rPr>
      <w:color w:val="605E5C"/>
      <w:shd w:val="clear" w:color="auto" w:fill="E1DFDD"/>
    </w:rPr>
  </w:style>
  <w:style w:type="character" w:customStyle="1" w:styleId="Heading6Char">
    <w:name w:val="Heading 6 Char"/>
    <w:basedOn w:val="DefaultParagraphFont"/>
    <w:link w:val="Heading6"/>
    <w:uiPriority w:val="9"/>
    <w:semiHidden/>
    <w:rsid w:val="007A27B4"/>
    <w:rPr>
      <w:rFonts w:eastAsiaTheme="majorEastAsia" w:cstheme="majorBidi"/>
      <w:i/>
      <w:iCs/>
      <w:color w:val="595959" w:themeColor="text1" w:themeTint="A6"/>
      <w:kern w:val="0"/>
      <w:sz w:val="22"/>
      <w:szCs w:val="22"/>
      <w:lang w:val="en-US"/>
      <w14:ligatures w14:val="none"/>
    </w:rPr>
  </w:style>
  <w:style w:type="character" w:customStyle="1" w:styleId="Heading7Char">
    <w:name w:val="Heading 7 Char"/>
    <w:basedOn w:val="DefaultParagraphFont"/>
    <w:link w:val="Heading7"/>
    <w:uiPriority w:val="9"/>
    <w:semiHidden/>
    <w:rsid w:val="007A27B4"/>
    <w:rPr>
      <w:rFonts w:eastAsiaTheme="majorEastAsia" w:cstheme="majorBidi"/>
      <w:color w:val="595959" w:themeColor="text1" w:themeTint="A6"/>
      <w:kern w:val="0"/>
      <w:sz w:val="22"/>
      <w:szCs w:val="22"/>
      <w:lang w:val="en-US"/>
      <w14:ligatures w14:val="none"/>
    </w:rPr>
  </w:style>
  <w:style w:type="character" w:customStyle="1" w:styleId="Heading8Char">
    <w:name w:val="Heading 8 Char"/>
    <w:basedOn w:val="DefaultParagraphFont"/>
    <w:link w:val="Heading8"/>
    <w:uiPriority w:val="9"/>
    <w:semiHidden/>
    <w:rsid w:val="007A27B4"/>
    <w:rPr>
      <w:rFonts w:eastAsiaTheme="majorEastAsia" w:cstheme="majorBidi"/>
      <w:i/>
      <w:iCs/>
      <w:color w:val="272727" w:themeColor="text1" w:themeTint="D8"/>
      <w:kern w:val="0"/>
      <w:sz w:val="22"/>
      <w:szCs w:val="22"/>
      <w:lang w:val="en-US"/>
      <w14:ligatures w14:val="none"/>
    </w:rPr>
  </w:style>
  <w:style w:type="character" w:customStyle="1" w:styleId="Heading9Char">
    <w:name w:val="Heading 9 Char"/>
    <w:basedOn w:val="DefaultParagraphFont"/>
    <w:link w:val="Heading9"/>
    <w:uiPriority w:val="9"/>
    <w:semiHidden/>
    <w:rsid w:val="007A27B4"/>
    <w:rPr>
      <w:rFonts w:eastAsiaTheme="majorEastAsia" w:cstheme="majorBidi"/>
      <w:color w:val="272727" w:themeColor="text1" w:themeTint="D8"/>
      <w:kern w:val="0"/>
      <w:sz w:val="22"/>
      <w:szCs w:val="22"/>
      <w:lang w:val="en-US"/>
      <w14:ligatures w14:val="none"/>
    </w:rPr>
  </w:style>
  <w:style w:type="paragraph" w:styleId="Title">
    <w:name w:val="Title"/>
    <w:basedOn w:val="Normal"/>
    <w:next w:val="Normal"/>
    <w:link w:val="TitleChar"/>
    <w:uiPriority w:val="10"/>
    <w:qFormat/>
    <w:rsid w:val="007A2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7B4"/>
    <w:rPr>
      <w:rFonts w:asciiTheme="majorHAnsi" w:eastAsiaTheme="majorEastAsia" w:hAnsiTheme="majorHAnsi" w:cstheme="majorBidi"/>
      <w:spacing w:val="-10"/>
      <w:kern w:val="28"/>
      <w:sz w:val="56"/>
      <w:szCs w:val="56"/>
      <w:lang w:val="en-US"/>
      <w14:ligatures w14:val="none"/>
    </w:rPr>
  </w:style>
  <w:style w:type="paragraph" w:styleId="BodyText">
    <w:name w:val="Body Text"/>
    <w:basedOn w:val="Normal"/>
    <w:link w:val="BodyTextChar"/>
    <w:uiPriority w:val="1"/>
    <w:qFormat/>
    <w:rsid w:val="007A27B4"/>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A27B4"/>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7A27B4"/>
  </w:style>
  <w:style w:type="paragraph" w:styleId="Revision">
    <w:name w:val="Revision"/>
    <w:hidden/>
    <w:uiPriority w:val="99"/>
    <w:semiHidden/>
    <w:rsid w:val="007A27B4"/>
    <w:rPr>
      <w:kern w:val="0"/>
      <w:sz w:val="22"/>
      <w:szCs w:val="22"/>
      <w:lang w:val="en-US"/>
      <w14:ligatures w14:val="none"/>
    </w:rPr>
  </w:style>
  <w:style w:type="paragraph" w:styleId="BalloonText">
    <w:name w:val="Balloon Text"/>
    <w:basedOn w:val="Normal"/>
    <w:link w:val="BalloonTextChar"/>
    <w:uiPriority w:val="99"/>
    <w:semiHidden/>
    <w:unhideWhenUsed/>
    <w:rsid w:val="00275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19E"/>
    <w:rPr>
      <w:rFonts w:ascii="Segoe U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2807</Words>
  <Characters>16000</Characters>
  <Application>Microsoft Office Word</Application>
  <DocSecurity>0</DocSecurity>
  <Lines>133</Lines>
  <Paragraphs>37</Paragraphs>
  <ScaleCrop>false</ScaleCrop>
  <Company/>
  <LinksUpToDate>false</LinksUpToDate>
  <CharactersWithSpaces>18770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Arali</dc:creator>
  <cp:keywords/>
  <dc:description/>
  <cp:lastModifiedBy>Hii</cp:lastModifiedBy>
  <cp:revision>10</cp:revision>
  <dcterms:created xsi:type="dcterms:W3CDTF">2024-11-12T11:33:00Z</dcterms:created>
  <dcterms:modified xsi:type="dcterms:W3CDTF">2024-11-18T10:41:00Z</dcterms:modified>
</cp:coreProperties>
</file>