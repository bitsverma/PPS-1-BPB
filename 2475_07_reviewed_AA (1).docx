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DD3B7" w14:textId="19F904F5" w:rsidR="00C573E5" w:rsidRPr="00293A3A" w:rsidRDefault="00C573E5">
      <w:pPr>
        <w:pStyle w:val="ChapterTitleNumberBPBHEB"/>
        <w:pPrChange w:id="0" w:author="Abhiram Arali" w:date="2024-11-14T10:11:00Z">
          <w:pPr>
            <w:pBdr>
              <w:bottom w:val="single" w:sz="4" w:space="1" w:color="auto"/>
            </w:pBdr>
            <w:tabs>
              <w:tab w:val="left" w:pos="2056"/>
            </w:tabs>
            <w:spacing w:line="360" w:lineRule="auto"/>
            <w:jc w:val="center"/>
          </w:pPr>
        </w:pPrChange>
      </w:pPr>
      <w:r w:rsidRPr="00293A3A">
        <w:t>C</w:t>
      </w:r>
      <w:r w:rsidR="00854BF8" w:rsidRPr="00293A3A">
        <w:t>hapter</w:t>
      </w:r>
      <w:r w:rsidRPr="00293A3A">
        <w:t xml:space="preserve"> 7</w:t>
      </w:r>
    </w:p>
    <w:p w14:paraId="4B9FFF74" w14:textId="0D31D270" w:rsidR="00C573E5" w:rsidRDefault="00C573E5" w:rsidP="00854BF8">
      <w:pPr>
        <w:pStyle w:val="ChapterTitleBPBHEB"/>
        <w:rPr>
          <w:ins w:id="1" w:author="Abhiram Arali" w:date="2024-11-14T10:12:00Z"/>
        </w:rPr>
      </w:pPr>
      <w:r w:rsidRPr="00293A3A">
        <w:t>P</w:t>
      </w:r>
      <w:r w:rsidR="00854BF8" w:rsidRPr="00293A3A">
        <w:t>ointers</w:t>
      </w:r>
      <w:r w:rsidRPr="00293A3A">
        <w:t xml:space="preserve"> </w:t>
      </w:r>
      <w:r w:rsidR="00854BF8" w:rsidRPr="00293A3A">
        <w:t xml:space="preserve">and </w:t>
      </w:r>
      <w:r w:rsidRPr="00293A3A">
        <w:t>D</w:t>
      </w:r>
      <w:r w:rsidR="00854BF8" w:rsidRPr="00293A3A">
        <w:t>ata</w:t>
      </w:r>
      <w:r w:rsidRPr="00293A3A">
        <w:t xml:space="preserve"> F</w:t>
      </w:r>
      <w:r w:rsidR="00854BF8" w:rsidRPr="00293A3A">
        <w:t>iles</w:t>
      </w:r>
    </w:p>
    <w:p w14:paraId="1668717C" w14:textId="77777777" w:rsidR="00751ED5" w:rsidRDefault="00751ED5">
      <w:pPr>
        <w:pStyle w:val="NormalBPBHEB"/>
        <w:rPr>
          <w:ins w:id="2" w:author="Abhiram Arali" w:date="2024-11-14T10:12:00Z"/>
        </w:rPr>
        <w:pPrChange w:id="3" w:author="Abhiram Arali" w:date="2024-11-14T10:12:00Z">
          <w:pPr>
            <w:pStyle w:val="ChapterTitleBPBHEB"/>
          </w:pPr>
        </w:pPrChange>
      </w:pPr>
    </w:p>
    <w:p w14:paraId="0F5F6A84" w14:textId="77777777" w:rsidR="00014DD8" w:rsidRDefault="00014DD8" w:rsidP="00014DD8">
      <w:pPr>
        <w:pStyle w:val="Heading1BPBHEB"/>
        <w:rPr>
          <w:ins w:id="4" w:author="Abhiram Arali" w:date="2024-11-14T10:12:00Z"/>
        </w:rPr>
      </w:pPr>
      <w:commentRangeStart w:id="5"/>
      <w:ins w:id="6" w:author="Abhiram Arali" w:date="2024-11-14T10:12:00Z">
        <w:r>
          <w:t>Introduction</w:t>
        </w:r>
        <w:commentRangeEnd w:id="5"/>
        <w:r>
          <w:rPr>
            <w:rStyle w:val="CommentReference"/>
            <w:rFonts w:asciiTheme="minorHAnsi" w:eastAsiaTheme="minorHAnsi" w:hAnsiTheme="minorHAnsi" w:cstheme="minorBidi"/>
            <w:b w:val="0"/>
          </w:rPr>
          <w:commentReference w:id="5"/>
        </w:r>
      </w:ins>
    </w:p>
    <w:p w14:paraId="5A861182" w14:textId="160F0C32" w:rsidR="00014DD8" w:rsidRDefault="003B35D4" w:rsidP="00014DD8">
      <w:pPr>
        <w:pStyle w:val="NormalBPBHEB"/>
        <w:rPr>
          <w:ins w:id="7" w:author="Abhiram Arali" w:date="2024-11-14T10:12:00Z"/>
        </w:rPr>
      </w:pPr>
      <w:ins w:id="8" w:author="Hii" w:date="2024-11-18T16:12:00Z">
        <w:r w:rsidRPr="003B35D4">
          <w:t>In this chapter, we will discuss in depth the essential concepts of C programming that lay the groundwork for efficient and robust application development. We begin with structures and unions, which enable the grouping of related variables of different data types under a single unit. Next, we explore pointers, a fundamental feature for directly accessing and manipulating memory, and their application in working with arrays for dynamic and flexible data handling. The chapter also introduces dynamic memory allocation, a technique for optimizing memory usage during runtime, and pointers with strings, emphasizing efficient string manipulation. Further, we transition to data file handling, discussing the process of opening and closing files and performing I/O operations on files, which are crucial for storing and retrieving data in real-world applications. These topics collectively equip readers with the skills to effectively handle advanced programming scenarios.</w:t>
        </w:r>
      </w:ins>
    </w:p>
    <w:p w14:paraId="645A93F9" w14:textId="77777777" w:rsidR="00014DD8" w:rsidRDefault="00014DD8" w:rsidP="00014DD8">
      <w:pPr>
        <w:pStyle w:val="Heading1BPBHEB"/>
        <w:rPr>
          <w:ins w:id="9" w:author="Abhiram Arali" w:date="2024-11-14T10:12:00Z"/>
        </w:rPr>
      </w:pPr>
      <w:ins w:id="10" w:author="Abhiram Arali" w:date="2024-11-14T10:12:00Z">
        <w:r>
          <w:t xml:space="preserve">Structure </w:t>
        </w:r>
      </w:ins>
    </w:p>
    <w:p w14:paraId="01EB98F1" w14:textId="77777777" w:rsidR="00014DD8" w:rsidRDefault="00014DD8" w:rsidP="00014DD8">
      <w:pPr>
        <w:pStyle w:val="NormalBPBHEB"/>
        <w:rPr>
          <w:ins w:id="11" w:author="Abhiram Arali" w:date="2024-11-14T10:12:00Z"/>
        </w:rPr>
      </w:pPr>
      <w:ins w:id="12" w:author="Abhiram Arali" w:date="2024-11-14T10:12:00Z">
        <w:r>
          <w:t xml:space="preserve">The chapter covers the following topics: </w:t>
        </w:r>
      </w:ins>
    </w:p>
    <w:p w14:paraId="0FC231A3" w14:textId="54D1F3A2" w:rsidR="00014DD8" w:rsidRDefault="00593FDB" w:rsidP="005D6409">
      <w:pPr>
        <w:pStyle w:val="NormalBPBHEB"/>
        <w:numPr>
          <w:ilvl w:val="0"/>
          <w:numId w:val="17"/>
        </w:numPr>
        <w:rPr>
          <w:ins w:id="13" w:author="Abhiram Arali" w:date="2024-11-14T10:12:00Z"/>
        </w:rPr>
      </w:pPr>
      <w:ins w:id="14" w:author="Abhiram Arali" w:date="2024-11-14T10:12:00Z">
        <w:r w:rsidRPr="00593FDB">
          <w:t>Structure and union</w:t>
        </w:r>
      </w:ins>
    </w:p>
    <w:p w14:paraId="239E6131" w14:textId="2C0A998A" w:rsidR="007C67A0" w:rsidRDefault="00150653" w:rsidP="005D6409">
      <w:pPr>
        <w:pStyle w:val="NormalBPBHEB"/>
        <w:numPr>
          <w:ilvl w:val="0"/>
          <w:numId w:val="17"/>
        </w:numPr>
        <w:rPr>
          <w:ins w:id="15" w:author="Abhiram Arali" w:date="2024-11-14T11:18:00Z"/>
          <w:bCs/>
        </w:rPr>
      </w:pPr>
      <w:ins w:id="16" w:author="Abhiram Arali" w:date="2024-11-14T10:40:00Z">
        <w:r w:rsidRPr="00150653">
          <w:rPr>
            <w:bCs/>
          </w:rPr>
          <w:t>Pointers</w:t>
        </w:r>
      </w:ins>
    </w:p>
    <w:p w14:paraId="0F7C52CB" w14:textId="02331A28" w:rsidR="00A14C4F" w:rsidRDefault="00A14C4F" w:rsidP="005D6409">
      <w:pPr>
        <w:pStyle w:val="NormalBPBHEB"/>
        <w:numPr>
          <w:ilvl w:val="0"/>
          <w:numId w:val="17"/>
        </w:numPr>
        <w:rPr>
          <w:ins w:id="17" w:author="Abhiram Arali" w:date="2024-11-14T11:18:00Z"/>
          <w:bCs/>
        </w:rPr>
      </w:pPr>
      <w:ins w:id="18" w:author="Abhiram Arali" w:date="2024-11-14T11:18:00Z">
        <w:r w:rsidRPr="00A14C4F">
          <w:rPr>
            <w:bCs/>
          </w:rPr>
          <w:t>Pointers and arrays</w:t>
        </w:r>
      </w:ins>
    </w:p>
    <w:p w14:paraId="2705F708" w14:textId="31702D29" w:rsidR="00A14C4F" w:rsidRDefault="00A14C4F" w:rsidP="005D6409">
      <w:pPr>
        <w:pStyle w:val="NormalBPBHEB"/>
        <w:numPr>
          <w:ilvl w:val="0"/>
          <w:numId w:val="17"/>
        </w:numPr>
        <w:rPr>
          <w:ins w:id="19" w:author="Abhiram Arali" w:date="2024-11-14T11:25:00Z"/>
          <w:bCs/>
        </w:rPr>
      </w:pPr>
      <w:ins w:id="20" w:author="Abhiram Arali" w:date="2024-11-14T11:18:00Z">
        <w:r w:rsidRPr="00A14C4F">
          <w:rPr>
            <w:bCs/>
          </w:rPr>
          <w:t>Dynamic memory allocation</w:t>
        </w:r>
      </w:ins>
    </w:p>
    <w:p w14:paraId="36B9C8EB" w14:textId="41FC7484" w:rsidR="003E3431" w:rsidRDefault="003E3431" w:rsidP="005D6409">
      <w:pPr>
        <w:pStyle w:val="NormalBPBHEB"/>
        <w:numPr>
          <w:ilvl w:val="0"/>
          <w:numId w:val="17"/>
        </w:numPr>
        <w:rPr>
          <w:ins w:id="21" w:author="Abhiram Arali" w:date="2024-11-14T12:11:00Z"/>
          <w:bCs/>
        </w:rPr>
      </w:pPr>
      <w:ins w:id="22" w:author="Abhiram Arali" w:date="2024-11-14T11:25:00Z">
        <w:r w:rsidRPr="003E3431">
          <w:rPr>
            <w:bCs/>
          </w:rPr>
          <w:t>Pointers and strings</w:t>
        </w:r>
      </w:ins>
    </w:p>
    <w:p w14:paraId="3C04092B" w14:textId="70D771B1" w:rsidR="00A66681" w:rsidRDefault="00A66681" w:rsidP="005D6409">
      <w:pPr>
        <w:pStyle w:val="NormalBPBHEB"/>
        <w:numPr>
          <w:ilvl w:val="0"/>
          <w:numId w:val="17"/>
        </w:numPr>
        <w:rPr>
          <w:ins w:id="23" w:author="Abhiram Arali" w:date="2024-11-14T12:16:00Z"/>
          <w:bCs/>
        </w:rPr>
      </w:pPr>
      <w:ins w:id="24" w:author="Abhiram Arali" w:date="2024-11-14T12:11:00Z">
        <w:r w:rsidRPr="00A66681">
          <w:rPr>
            <w:bCs/>
          </w:rPr>
          <w:t>Data files</w:t>
        </w:r>
      </w:ins>
    </w:p>
    <w:p w14:paraId="7B1B278E" w14:textId="007C6783" w:rsidR="00707889" w:rsidRDefault="00707889" w:rsidP="005D6409">
      <w:pPr>
        <w:pStyle w:val="NormalBPBHEB"/>
        <w:numPr>
          <w:ilvl w:val="0"/>
          <w:numId w:val="17"/>
        </w:numPr>
        <w:rPr>
          <w:ins w:id="25" w:author="Abhiram Arali" w:date="2024-11-14T13:10:00Z"/>
          <w:bCs/>
        </w:rPr>
      </w:pPr>
      <w:ins w:id="26" w:author="Abhiram Arali" w:date="2024-11-14T12:16:00Z">
        <w:r w:rsidRPr="00707889">
          <w:rPr>
            <w:bCs/>
          </w:rPr>
          <w:t>Opening and closing a file</w:t>
        </w:r>
      </w:ins>
    </w:p>
    <w:p w14:paraId="79B5D76C" w14:textId="22A9A6E8" w:rsidR="00ED76C0" w:rsidRPr="004B2C4D" w:rsidRDefault="00ED76C0" w:rsidP="005D6409">
      <w:pPr>
        <w:pStyle w:val="NormalBPBHEB"/>
        <w:numPr>
          <w:ilvl w:val="0"/>
          <w:numId w:val="17"/>
        </w:numPr>
        <w:rPr>
          <w:ins w:id="27" w:author="Abhiram Arali" w:date="2024-11-14T10:18:00Z"/>
          <w:bCs/>
        </w:rPr>
      </w:pPr>
      <w:ins w:id="28" w:author="Abhiram Arali" w:date="2024-11-14T13:10:00Z">
        <w:r w:rsidRPr="00ED76C0">
          <w:rPr>
            <w:bCs/>
          </w:rPr>
          <w:t>I/O operations on files</w:t>
        </w:r>
      </w:ins>
    </w:p>
    <w:p w14:paraId="47D0B371" w14:textId="77777777" w:rsidR="007C67A0" w:rsidRDefault="007C67A0" w:rsidP="003B35D4">
      <w:pPr>
        <w:pStyle w:val="NormalBPBHEB"/>
        <w:rPr>
          <w:ins w:id="29" w:author="Abhiram Arali" w:date="2024-11-14T10:12:00Z"/>
        </w:rPr>
        <w:pPrChange w:id="30" w:author="Hii" w:date="2024-11-18T16:10:00Z">
          <w:pPr>
            <w:pStyle w:val="Heading1BPBHEB"/>
          </w:pPr>
        </w:pPrChange>
      </w:pPr>
    </w:p>
    <w:p w14:paraId="27F6E766" w14:textId="3FC6C718" w:rsidR="00014DD8" w:rsidRDefault="00014DD8" w:rsidP="00014DD8">
      <w:pPr>
        <w:pStyle w:val="Heading1BPBHEB"/>
        <w:rPr>
          <w:ins w:id="31" w:author="Abhiram Arali" w:date="2024-11-14T10:12:00Z"/>
        </w:rPr>
      </w:pPr>
      <w:commentRangeStart w:id="32"/>
      <w:ins w:id="33" w:author="Abhiram Arali" w:date="2024-11-14T10:12:00Z">
        <w:r>
          <w:lastRenderedPageBreak/>
          <w:t>Objectives</w:t>
        </w:r>
        <w:commentRangeEnd w:id="32"/>
        <w:r>
          <w:rPr>
            <w:rStyle w:val="CommentReference"/>
            <w:rFonts w:asciiTheme="minorHAnsi" w:eastAsiaTheme="minorHAnsi" w:hAnsiTheme="minorHAnsi" w:cstheme="minorBidi"/>
            <w:b w:val="0"/>
          </w:rPr>
          <w:commentReference w:id="32"/>
        </w:r>
        <w:r>
          <w:t xml:space="preserve"> </w:t>
        </w:r>
      </w:ins>
    </w:p>
    <w:p w14:paraId="4617FBD6" w14:textId="107F08EB" w:rsidR="00014DD8" w:rsidRDefault="003B35D4" w:rsidP="00014DD8">
      <w:pPr>
        <w:pStyle w:val="NormalBPBHEB"/>
        <w:rPr>
          <w:ins w:id="34" w:author="Abhiram Arali" w:date="2024-11-14T10:12:00Z"/>
        </w:rPr>
      </w:pPr>
      <w:ins w:id="35" w:author="Hii" w:date="2024-11-18T16:12:00Z">
        <w:r w:rsidRPr="003B35D4">
          <w:t>The objective of this chapter is to equip readers with a thorough understanding of advanced programming concepts in C, including efficient memory management using pointers, dynamic memory allocation, and file handling operations. By learning about structures, unions, and their practical applications, readers will be able to organize complex data efficiently. Additionally, the chapter aims to develop skills in handling file input/output operations, enabling effective data storage and retrieval in real-world applications.</w:t>
        </w:r>
      </w:ins>
    </w:p>
    <w:p w14:paraId="292A553A" w14:textId="7485CD26" w:rsidR="00F951D4" w:rsidRPr="00293A3A" w:rsidDel="003B35D4" w:rsidRDefault="00F951D4">
      <w:pPr>
        <w:pStyle w:val="NormalBPBHEB"/>
        <w:rPr>
          <w:del w:id="36" w:author="Hii" w:date="2024-11-18T16:12:00Z"/>
        </w:rPr>
        <w:pPrChange w:id="37" w:author="Abhiram Arali" w:date="2024-11-14T10:12:00Z">
          <w:pPr>
            <w:pBdr>
              <w:bottom w:val="single" w:sz="4" w:space="1" w:color="auto"/>
            </w:pBdr>
            <w:tabs>
              <w:tab w:val="left" w:pos="2056"/>
            </w:tabs>
            <w:spacing w:line="360" w:lineRule="auto"/>
            <w:jc w:val="center"/>
          </w:pPr>
        </w:pPrChange>
      </w:pPr>
    </w:p>
    <w:p w14:paraId="5417D53D" w14:textId="5C27F082" w:rsidR="00C573E5" w:rsidRPr="00293A3A" w:rsidRDefault="00C573E5">
      <w:pPr>
        <w:pStyle w:val="Heading1BPBHEB"/>
        <w:pPrChange w:id="38" w:author="Abhiram Arali" w:date="2024-11-14T10:12:00Z">
          <w:pPr>
            <w:tabs>
              <w:tab w:val="left" w:pos="1573"/>
            </w:tabs>
            <w:spacing w:line="360" w:lineRule="auto"/>
          </w:pPr>
        </w:pPrChange>
      </w:pPr>
      <w:r w:rsidRPr="00293A3A">
        <w:t xml:space="preserve">Structure </w:t>
      </w:r>
      <w:del w:id="39" w:author="Abhiram Arali" w:date="2024-11-14T10:12:00Z">
        <w:r w:rsidRPr="00293A3A" w:rsidDel="007118FA">
          <w:delText xml:space="preserve">&amp; </w:delText>
        </w:r>
      </w:del>
      <w:ins w:id="40" w:author="Abhiram Arali" w:date="2024-11-14T10:12:00Z">
        <w:r w:rsidR="007118FA">
          <w:t>and</w:t>
        </w:r>
        <w:r w:rsidR="007118FA" w:rsidRPr="00293A3A">
          <w:t xml:space="preserve"> </w:t>
        </w:r>
      </w:ins>
      <w:r w:rsidR="007118FA" w:rsidRPr="00293A3A">
        <w:t>union</w:t>
      </w:r>
    </w:p>
    <w:p w14:paraId="315C65AB" w14:textId="2029ABA7" w:rsidR="00C573E5" w:rsidRPr="00293A3A" w:rsidRDefault="00C573E5">
      <w:pPr>
        <w:pStyle w:val="NormalBPBHEB"/>
        <w:pPrChange w:id="41" w:author="Abhiram Arali" w:date="2024-11-14T10:12:00Z">
          <w:pPr>
            <w:tabs>
              <w:tab w:val="left" w:pos="1573"/>
            </w:tabs>
            <w:spacing w:line="360" w:lineRule="auto"/>
            <w:jc w:val="both"/>
          </w:pPr>
        </w:pPrChange>
      </w:pPr>
      <w:r w:rsidRPr="00293A3A">
        <w:t>A structure in C is a user-defined data type that enables grouping variables of different types under a single name. Unlike arrays, which can only store elements of the same data type, structures allow the combination of various data types</w:t>
      </w:r>
      <w:ins w:id="42" w:author="Abhiram Arali" w:date="2024-11-14T10:12:00Z">
        <w:r w:rsidR="000928E9">
          <w:t>,</w:t>
        </w:r>
      </w:ins>
      <w:r w:rsidRPr="00293A3A">
        <w:t xml:space="preserve"> such as integers, floats, and strings. This makes structures particularly useful when dealing with more complex data, where multiple attributes or properties are associated with a single entity. For example, in the case of a student, you might want to store their name (a string), age (an integer), and grade (a float) all together under a single structure. This approach not only simplifies code organization but also enhances readability and maintainability. The members of a structure can be accessed individually using the dot operator (.), allowing the programmer to manipulate each member independently. Structures also enable the creation of arrays or pointers to structures, allowing the storage of multiple records (e.g., a list of students). Since structures allocate separate memory for each of their members, they provide flexibility in storing and processing multiple pieces of information about an object in an efficient and structured manner. Moreover, structures can be passed as arguments to functions, enabling modular and reusable code in large programs.</w:t>
      </w:r>
    </w:p>
    <w:p w14:paraId="40B5292A" w14:textId="6856F051" w:rsidR="00C573E5" w:rsidRDefault="00C573E5" w:rsidP="00862C86">
      <w:pPr>
        <w:pStyle w:val="NormalBPBHEB"/>
        <w:rPr>
          <w:ins w:id="43" w:author="Abhiram Arali" w:date="2024-11-14T10:13:00Z"/>
        </w:rPr>
      </w:pPr>
      <w:r w:rsidRPr="00293A3A">
        <w:t xml:space="preserve">Declaring and </w:t>
      </w:r>
      <w:r w:rsidR="00862C86" w:rsidRPr="00293A3A">
        <w:t>using structures</w:t>
      </w:r>
      <w:r w:rsidRPr="00293A3A">
        <w:t>:</w:t>
      </w:r>
    </w:p>
    <w:p w14:paraId="5FACCEA3" w14:textId="77777777" w:rsidR="00881100" w:rsidRPr="00293A3A" w:rsidRDefault="00881100" w:rsidP="00881100">
      <w:pPr>
        <w:pStyle w:val="CodeBlockBPBHEB"/>
      </w:pPr>
      <w:moveToRangeStart w:id="44" w:author="Abhiram Arali" w:date="2024-11-14T10:13:00Z" w:name="move182471615"/>
      <w:moveTo w:id="45" w:author="Abhiram Arali" w:date="2024-11-14T10:13:00Z">
        <w:r w:rsidRPr="00293A3A">
          <w:t>// Define a structure</w:t>
        </w:r>
      </w:moveTo>
    </w:p>
    <w:p w14:paraId="0380242D" w14:textId="77777777" w:rsidR="00881100" w:rsidRPr="00293A3A" w:rsidRDefault="00881100" w:rsidP="00881100">
      <w:pPr>
        <w:pStyle w:val="CodeBlockBPBHEB"/>
      </w:pPr>
      <w:moveTo w:id="46" w:author="Abhiram Arali" w:date="2024-11-14T10:13:00Z">
        <w:r w:rsidRPr="00293A3A">
          <w:t>struct Student {</w:t>
        </w:r>
      </w:moveTo>
    </w:p>
    <w:p w14:paraId="65F88778" w14:textId="77777777" w:rsidR="00881100" w:rsidRPr="00293A3A" w:rsidRDefault="00881100" w:rsidP="00881100">
      <w:pPr>
        <w:pStyle w:val="CodeBlockBPBHEB"/>
      </w:pPr>
      <w:moveTo w:id="47" w:author="Abhiram Arali" w:date="2024-11-14T10:13:00Z">
        <w:r w:rsidRPr="00293A3A">
          <w:t xml:space="preserve">    </w:t>
        </w:r>
        <w:proofErr w:type="gramStart"/>
        <w:r w:rsidRPr="00293A3A">
          <w:t>char</w:t>
        </w:r>
        <w:proofErr w:type="gramEnd"/>
        <w:r w:rsidRPr="00293A3A">
          <w:t xml:space="preserve"> name[50];</w:t>
        </w:r>
      </w:moveTo>
    </w:p>
    <w:p w14:paraId="0A71FE7C" w14:textId="77777777" w:rsidR="00881100" w:rsidRPr="00293A3A" w:rsidRDefault="00881100" w:rsidP="00881100">
      <w:pPr>
        <w:pStyle w:val="CodeBlockBPBHEB"/>
      </w:pPr>
      <w:moveTo w:id="48" w:author="Abhiram Arali" w:date="2024-11-14T10:13:00Z">
        <w:r w:rsidRPr="00293A3A">
          <w:t xml:space="preserve">    </w:t>
        </w:r>
        <w:proofErr w:type="gramStart"/>
        <w:r w:rsidRPr="00293A3A">
          <w:t>int</w:t>
        </w:r>
        <w:proofErr w:type="gramEnd"/>
        <w:r w:rsidRPr="00293A3A">
          <w:t xml:space="preserve"> age;</w:t>
        </w:r>
      </w:moveTo>
    </w:p>
    <w:p w14:paraId="523C8023" w14:textId="77777777" w:rsidR="00881100" w:rsidRPr="00293A3A" w:rsidRDefault="00881100" w:rsidP="00881100">
      <w:pPr>
        <w:pStyle w:val="CodeBlockBPBHEB"/>
      </w:pPr>
      <w:moveTo w:id="49" w:author="Abhiram Arali" w:date="2024-11-14T10:13:00Z">
        <w:r w:rsidRPr="00293A3A">
          <w:t xml:space="preserve">    </w:t>
        </w:r>
        <w:proofErr w:type="gramStart"/>
        <w:r w:rsidRPr="00293A3A">
          <w:t>float</w:t>
        </w:r>
        <w:proofErr w:type="gramEnd"/>
        <w:r w:rsidRPr="00293A3A">
          <w:t xml:space="preserve"> grade;</w:t>
        </w:r>
      </w:moveTo>
    </w:p>
    <w:p w14:paraId="760C952E" w14:textId="77777777" w:rsidR="00881100" w:rsidRPr="00293A3A" w:rsidRDefault="00881100" w:rsidP="00881100">
      <w:pPr>
        <w:pStyle w:val="CodeBlockBPBHEB"/>
      </w:pPr>
      <w:moveTo w:id="50" w:author="Abhiram Arali" w:date="2024-11-14T10:13:00Z">
        <w:r w:rsidRPr="00293A3A">
          <w:t>};</w:t>
        </w:r>
      </w:moveTo>
    </w:p>
    <w:p w14:paraId="5BC3F713" w14:textId="77777777" w:rsidR="00881100" w:rsidRPr="00293A3A" w:rsidRDefault="00881100" w:rsidP="00881100">
      <w:pPr>
        <w:pStyle w:val="CodeBlockBPBHEB"/>
      </w:pPr>
    </w:p>
    <w:p w14:paraId="07EA8D5D" w14:textId="77777777" w:rsidR="00881100" w:rsidRPr="00293A3A" w:rsidRDefault="00881100" w:rsidP="00881100">
      <w:pPr>
        <w:pStyle w:val="CodeBlockBPBHEB"/>
      </w:pPr>
      <w:proofErr w:type="gramStart"/>
      <w:moveTo w:id="51" w:author="Abhiram Arali" w:date="2024-11-14T10:13:00Z">
        <w:r w:rsidRPr="00293A3A">
          <w:t>int</w:t>
        </w:r>
        <w:proofErr w:type="gramEnd"/>
        <w:r w:rsidRPr="00293A3A">
          <w:t xml:space="preserve"> main() {</w:t>
        </w:r>
      </w:moveTo>
    </w:p>
    <w:p w14:paraId="4C3DED1F" w14:textId="77777777" w:rsidR="00881100" w:rsidRPr="00293A3A" w:rsidRDefault="00881100" w:rsidP="00881100">
      <w:pPr>
        <w:pStyle w:val="CodeBlockBPBHEB"/>
      </w:pPr>
      <w:moveTo w:id="52" w:author="Abhiram Arali" w:date="2024-11-14T10:13:00Z">
        <w:r w:rsidRPr="00293A3A">
          <w:t xml:space="preserve">    // Declare a structure variable</w:t>
        </w:r>
      </w:moveTo>
    </w:p>
    <w:p w14:paraId="7EBE8AE9" w14:textId="77777777" w:rsidR="00881100" w:rsidRPr="00293A3A" w:rsidRDefault="00881100" w:rsidP="00881100">
      <w:pPr>
        <w:pStyle w:val="CodeBlockBPBHEB"/>
      </w:pPr>
      <w:moveTo w:id="53" w:author="Abhiram Arali" w:date="2024-11-14T10:13:00Z">
        <w:r w:rsidRPr="00293A3A">
          <w:t xml:space="preserve">    </w:t>
        </w:r>
        <w:proofErr w:type="gramStart"/>
        <w:r w:rsidRPr="00293A3A">
          <w:t>struct</w:t>
        </w:r>
        <w:proofErr w:type="gramEnd"/>
        <w:r w:rsidRPr="00293A3A">
          <w:t xml:space="preserve"> Student s1;</w:t>
        </w:r>
      </w:moveTo>
    </w:p>
    <w:p w14:paraId="6EE405E0" w14:textId="77777777" w:rsidR="00881100" w:rsidRPr="00293A3A" w:rsidRDefault="00881100" w:rsidP="00881100">
      <w:pPr>
        <w:pStyle w:val="CodeBlockBPBHEB"/>
      </w:pPr>
    </w:p>
    <w:p w14:paraId="3CC25E88" w14:textId="77777777" w:rsidR="00881100" w:rsidRPr="00293A3A" w:rsidRDefault="00881100" w:rsidP="00881100">
      <w:pPr>
        <w:pStyle w:val="CodeBlockBPBHEB"/>
      </w:pPr>
      <w:moveTo w:id="54" w:author="Abhiram Arali" w:date="2024-11-14T10:13:00Z">
        <w:r w:rsidRPr="00293A3A">
          <w:t xml:space="preserve">    // Assign values to members</w:t>
        </w:r>
      </w:moveTo>
    </w:p>
    <w:p w14:paraId="07B16080" w14:textId="77777777" w:rsidR="00881100" w:rsidRPr="00293A3A" w:rsidRDefault="00881100" w:rsidP="00881100">
      <w:pPr>
        <w:pStyle w:val="CodeBlockBPBHEB"/>
      </w:pPr>
      <w:moveTo w:id="55" w:author="Abhiram Arali" w:date="2024-11-14T10:13:00Z">
        <w:r w:rsidRPr="00293A3A">
          <w:t xml:space="preserve">    </w:t>
        </w:r>
        <w:proofErr w:type="spellStart"/>
        <w:proofErr w:type="gramStart"/>
        <w:r w:rsidRPr="00293A3A">
          <w:t>strcpy</w:t>
        </w:r>
        <w:proofErr w:type="spellEnd"/>
        <w:r w:rsidRPr="00293A3A">
          <w:t>(</w:t>
        </w:r>
        <w:proofErr w:type="gramEnd"/>
        <w:r w:rsidRPr="00293A3A">
          <w:t>s1.name, "Alice");</w:t>
        </w:r>
      </w:moveTo>
    </w:p>
    <w:p w14:paraId="3ACFC0DA" w14:textId="77777777" w:rsidR="00881100" w:rsidRPr="00293A3A" w:rsidRDefault="00881100" w:rsidP="00881100">
      <w:pPr>
        <w:pStyle w:val="CodeBlockBPBHEB"/>
      </w:pPr>
      <w:moveTo w:id="56" w:author="Abhiram Arali" w:date="2024-11-14T10:13:00Z">
        <w:r w:rsidRPr="00293A3A">
          <w:t xml:space="preserve">    s1.age = 20;</w:t>
        </w:r>
      </w:moveTo>
    </w:p>
    <w:p w14:paraId="4F26476E" w14:textId="77777777" w:rsidR="00881100" w:rsidRPr="00293A3A" w:rsidRDefault="00881100" w:rsidP="00881100">
      <w:pPr>
        <w:pStyle w:val="CodeBlockBPBHEB"/>
      </w:pPr>
      <w:moveTo w:id="57" w:author="Abhiram Arali" w:date="2024-11-14T10:13:00Z">
        <w:r w:rsidRPr="00293A3A">
          <w:lastRenderedPageBreak/>
          <w:t xml:space="preserve">    s1.grade = 8.5;</w:t>
        </w:r>
      </w:moveTo>
    </w:p>
    <w:p w14:paraId="0A8F37CE" w14:textId="77777777" w:rsidR="00881100" w:rsidRPr="00293A3A" w:rsidRDefault="00881100" w:rsidP="00881100">
      <w:pPr>
        <w:pStyle w:val="CodeBlockBPBHEB"/>
      </w:pPr>
    </w:p>
    <w:p w14:paraId="335CA271" w14:textId="77777777" w:rsidR="00881100" w:rsidRPr="00293A3A" w:rsidRDefault="00881100" w:rsidP="00881100">
      <w:pPr>
        <w:pStyle w:val="CodeBlockBPBHEB"/>
      </w:pPr>
      <w:moveTo w:id="58" w:author="Abhiram Arali" w:date="2024-11-14T10:13:00Z">
        <w:r w:rsidRPr="00293A3A">
          <w:t xml:space="preserve">    // Access and print members</w:t>
        </w:r>
      </w:moveTo>
    </w:p>
    <w:p w14:paraId="03D0A345" w14:textId="77777777" w:rsidR="00881100" w:rsidRPr="00293A3A" w:rsidRDefault="00881100" w:rsidP="00881100">
      <w:pPr>
        <w:pStyle w:val="CodeBlockBPBHEB"/>
      </w:pPr>
      <w:moveTo w:id="59" w:author="Abhiram Arali" w:date="2024-11-14T10:13:00Z">
        <w:r w:rsidRPr="00293A3A">
          <w:t xml:space="preserve">    </w:t>
        </w:r>
        <w:proofErr w:type="spellStart"/>
        <w:proofErr w:type="gramStart"/>
        <w:r w:rsidRPr="00293A3A">
          <w:t>printf</w:t>
        </w:r>
        <w:proofErr w:type="spellEnd"/>
        <w:r w:rsidRPr="00293A3A">
          <w:t>(</w:t>
        </w:r>
        <w:proofErr w:type="gramEnd"/>
        <w:r w:rsidRPr="00293A3A">
          <w:t>"Name: %s\n", s1.name);</w:t>
        </w:r>
      </w:moveTo>
    </w:p>
    <w:p w14:paraId="761435DA" w14:textId="77777777" w:rsidR="00881100" w:rsidRPr="00293A3A" w:rsidRDefault="00881100" w:rsidP="00881100">
      <w:pPr>
        <w:pStyle w:val="CodeBlockBPBHEB"/>
      </w:pPr>
      <w:moveTo w:id="60" w:author="Abhiram Arali" w:date="2024-11-14T10:13:00Z">
        <w:r w:rsidRPr="00293A3A">
          <w:t xml:space="preserve">    </w:t>
        </w:r>
        <w:proofErr w:type="spellStart"/>
        <w:proofErr w:type="gramStart"/>
        <w:r w:rsidRPr="00293A3A">
          <w:t>printf</w:t>
        </w:r>
        <w:proofErr w:type="spellEnd"/>
        <w:r w:rsidRPr="00293A3A">
          <w:t>(</w:t>
        </w:r>
        <w:proofErr w:type="gramEnd"/>
        <w:r w:rsidRPr="00293A3A">
          <w:t>"Age: %d\n", s1.age);</w:t>
        </w:r>
      </w:moveTo>
    </w:p>
    <w:p w14:paraId="0062D759" w14:textId="77777777" w:rsidR="00881100" w:rsidRPr="00293A3A" w:rsidRDefault="00881100" w:rsidP="00881100">
      <w:pPr>
        <w:pStyle w:val="CodeBlockBPBHEB"/>
      </w:pPr>
      <w:moveTo w:id="61" w:author="Abhiram Arali" w:date="2024-11-14T10:13:00Z">
        <w:r w:rsidRPr="00293A3A">
          <w:t xml:space="preserve">    </w:t>
        </w:r>
        <w:proofErr w:type="spellStart"/>
        <w:proofErr w:type="gramStart"/>
        <w:r w:rsidRPr="00293A3A">
          <w:t>printf</w:t>
        </w:r>
        <w:proofErr w:type="spellEnd"/>
        <w:r w:rsidRPr="00293A3A">
          <w:t>(</w:t>
        </w:r>
        <w:proofErr w:type="gramEnd"/>
        <w:r w:rsidRPr="00293A3A">
          <w:t>"Grade: %.2f\n", s1.grade);</w:t>
        </w:r>
      </w:moveTo>
    </w:p>
    <w:p w14:paraId="6AEC1B11" w14:textId="77777777" w:rsidR="00881100" w:rsidRPr="00293A3A" w:rsidRDefault="00881100" w:rsidP="00881100">
      <w:pPr>
        <w:pStyle w:val="CodeBlockBPBHEB"/>
      </w:pPr>
    </w:p>
    <w:p w14:paraId="7ED73BAE" w14:textId="77777777" w:rsidR="00881100" w:rsidRPr="00293A3A" w:rsidRDefault="00881100" w:rsidP="00881100">
      <w:pPr>
        <w:pStyle w:val="CodeBlockBPBHEB"/>
      </w:pPr>
      <w:moveTo w:id="62" w:author="Abhiram Arali" w:date="2024-11-14T10:13:00Z">
        <w:r w:rsidRPr="00293A3A">
          <w:t xml:space="preserve">    </w:t>
        </w:r>
        <w:proofErr w:type="gramStart"/>
        <w:r w:rsidRPr="00293A3A">
          <w:t>return</w:t>
        </w:r>
        <w:proofErr w:type="gramEnd"/>
        <w:r w:rsidRPr="00293A3A">
          <w:t xml:space="preserve"> 0;</w:t>
        </w:r>
      </w:moveTo>
    </w:p>
    <w:p w14:paraId="22198F01" w14:textId="77777777" w:rsidR="00881100" w:rsidRPr="00293A3A" w:rsidRDefault="00881100" w:rsidP="00881100">
      <w:pPr>
        <w:pStyle w:val="CodeBlockBPBHEB"/>
      </w:pPr>
      <w:moveTo w:id="63" w:author="Abhiram Arali" w:date="2024-11-14T10:13:00Z">
        <w:r w:rsidRPr="00293A3A">
          <w:t>}</w:t>
        </w:r>
      </w:moveTo>
    </w:p>
    <w:moveToRangeEnd w:id="44"/>
    <w:p w14:paraId="01C620EC" w14:textId="77777777" w:rsidR="00755871" w:rsidRPr="00293A3A" w:rsidRDefault="00755871">
      <w:pPr>
        <w:pStyle w:val="NormalBPBHEB"/>
        <w:pPrChange w:id="64" w:author="Abhiram Arali" w:date="2024-11-14T10:13:00Z">
          <w:pPr>
            <w:tabs>
              <w:tab w:val="left" w:pos="1573"/>
            </w:tabs>
            <w:spacing w:line="360" w:lineRule="auto"/>
          </w:pPr>
        </w:pPrChange>
      </w:pPr>
    </w:p>
    <w:p w14:paraId="00F8F426" w14:textId="3BF4A262" w:rsidR="00C573E5" w:rsidRPr="00293A3A" w:rsidDel="00881100" w:rsidRDefault="00C573E5">
      <w:pPr>
        <w:pStyle w:val="CodeBlockBPBHEB"/>
        <w:pPrChange w:id="65"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RangeStart w:id="66" w:author="Abhiram Arali" w:date="2024-11-14T10:13:00Z" w:name="move182471615"/>
      <w:moveFrom w:id="67" w:author="Abhiram Arali" w:date="2024-11-14T10:13:00Z">
        <w:r w:rsidRPr="00293A3A" w:rsidDel="00881100">
          <w:t>// Define a structure</w:t>
        </w:r>
      </w:moveFrom>
    </w:p>
    <w:p w14:paraId="69BAF8A5" w14:textId="15D446BA" w:rsidR="00C573E5" w:rsidRPr="00293A3A" w:rsidDel="00881100" w:rsidRDefault="00C573E5">
      <w:pPr>
        <w:pStyle w:val="CodeBlockBPBHEB"/>
        <w:pPrChange w:id="68"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69" w:author="Abhiram Arali" w:date="2024-11-14T10:13:00Z">
        <w:r w:rsidRPr="00293A3A" w:rsidDel="00881100">
          <w:t>struct Student {</w:t>
        </w:r>
      </w:moveFrom>
    </w:p>
    <w:p w14:paraId="44E1BD8A" w14:textId="168C1D4A" w:rsidR="00C573E5" w:rsidRPr="00293A3A" w:rsidDel="00881100" w:rsidRDefault="00C573E5">
      <w:pPr>
        <w:pStyle w:val="CodeBlockBPBHEB"/>
        <w:pPrChange w:id="70"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71" w:author="Abhiram Arali" w:date="2024-11-14T10:13:00Z">
        <w:r w:rsidRPr="00293A3A" w:rsidDel="00881100">
          <w:t xml:space="preserve">    char name[50];</w:t>
        </w:r>
      </w:moveFrom>
    </w:p>
    <w:p w14:paraId="23313625" w14:textId="44C4AF79" w:rsidR="00C573E5" w:rsidRPr="00293A3A" w:rsidDel="00881100" w:rsidRDefault="00C573E5">
      <w:pPr>
        <w:pStyle w:val="CodeBlockBPBHEB"/>
        <w:pPrChange w:id="72"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73" w:author="Abhiram Arali" w:date="2024-11-14T10:13:00Z">
        <w:r w:rsidRPr="00293A3A" w:rsidDel="00881100">
          <w:t xml:space="preserve">    int age;</w:t>
        </w:r>
      </w:moveFrom>
    </w:p>
    <w:p w14:paraId="31F6E935" w14:textId="508BD998" w:rsidR="00C573E5" w:rsidRPr="00293A3A" w:rsidDel="00881100" w:rsidRDefault="00C573E5">
      <w:pPr>
        <w:pStyle w:val="CodeBlockBPBHEB"/>
        <w:pPrChange w:id="74"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75" w:author="Abhiram Arali" w:date="2024-11-14T10:13:00Z">
        <w:r w:rsidRPr="00293A3A" w:rsidDel="00881100">
          <w:t xml:space="preserve">    float grade;</w:t>
        </w:r>
      </w:moveFrom>
    </w:p>
    <w:p w14:paraId="685D5FD5" w14:textId="274A53B5" w:rsidR="00C573E5" w:rsidRPr="00293A3A" w:rsidDel="00881100" w:rsidRDefault="00C573E5">
      <w:pPr>
        <w:pStyle w:val="CodeBlockBPBHEB"/>
        <w:pPrChange w:id="76"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77" w:author="Abhiram Arali" w:date="2024-11-14T10:13:00Z">
        <w:r w:rsidRPr="00293A3A" w:rsidDel="00881100">
          <w:t>};</w:t>
        </w:r>
      </w:moveFrom>
    </w:p>
    <w:p w14:paraId="61325674" w14:textId="697A0278" w:rsidR="00C573E5" w:rsidRPr="00293A3A" w:rsidDel="00881100" w:rsidRDefault="00C573E5">
      <w:pPr>
        <w:pStyle w:val="CodeBlockBPBHEB"/>
        <w:pPrChange w:id="78"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632B8571" w14:textId="6F9E142B" w:rsidR="00C573E5" w:rsidRPr="00293A3A" w:rsidDel="00881100" w:rsidRDefault="00C573E5">
      <w:pPr>
        <w:pStyle w:val="CodeBlockBPBHEB"/>
        <w:pPrChange w:id="79"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80" w:author="Abhiram Arali" w:date="2024-11-14T10:13:00Z">
        <w:r w:rsidRPr="00293A3A" w:rsidDel="00881100">
          <w:t>int main() {</w:t>
        </w:r>
      </w:moveFrom>
    </w:p>
    <w:p w14:paraId="17AB3012" w14:textId="1693E075" w:rsidR="00C573E5" w:rsidRPr="00293A3A" w:rsidDel="00881100" w:rsidRDefault="00C573E5">
      <w:pPr>
        <w:pStyle w:val="CodeBlockBPBHEB"/>
        <w:pPrChange w:id="81"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82" w:author="Abhiram Arali" w:date="2024-11-14T10:13:00Z">
        <w:r w:rsidRPr="00293A3A" w:rsidDel="00881100">
          <w:t xml:space="preserve">    // Declare a structure variable</w:t>
        </w:r>
      </w:moveFrom>
    </w:p>
    <w:p w14:paraId="1D5FEB39" w14:textId="7B9DF8FF" w:rsidR="00C573E5" w:rsidRPr="00293A3A" w:rsidDel="00881100" w:rsidRDefault="00C573E5">
      <w:pPr>
        <w:pStyle w:val="CodeBlockBPBHEB"/>
        <w:pPrChange w:id="83"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84" w:author="Abhiram Arali" w:date="2024-11-14T10:13:00Z">
        <w:r w:rsidRPr="00293A3A" w:rsidDel="00881100">
          <w:t xml:space="preserve">    struct Student s1;</w:t>
        </w:r>
      </w:moveFrom>
    </w:p>
    <w:p w14:paraId="03CFA488" w14:textId="766636C9" w:rsidR="00C573E5" w:rsidRPr="00293A3A" w:rsidDel="00881100" w:rsidRDefault="00C573E5">
      <w:pPr>
        <w:pStyle w:val="CodeBlockBPBHEB"/>
        <w:pPrChange w:id="85"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4FE79912" w14:textId="137B67DC" w:rsidR="00C573E5" w:rsidRPr="00293A3A" w:rsidDel="00881100" w:rsidRDefault="00C573E5">
      <w:pPr>
        <w:pStyle w:val="CodeBlockBPBHEB"/>
        <w:pPrChange w:id="86"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87" w:author="Abhiram Arali" w:date="2024-11-14T10:13:00Z">
        <w:r w:rsidRPr="00293A3A" w:rsidDel="00881100">
          <w:t xml:space="preserve">    // Assign values to members</w:t>
        </w:r>
      </w:moveFrom>
    </w:p>
    <w:p w14:paraId="02E83311" w14:textId="008B89AC" w:rsidR="00C573E5" w:rsidRPr="00293A3A" w:rsidDel="00881100" w:rsidRDefault="00C573E5">
      <w:pPr>
        <w:pStyle w:val="CodeBlockBPBHEB"/>
        <w:pPrChange w:id="88"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89" w:author="Abhiram Arali" w:date="2024-11-14T10:13:00Z">
        <w:r w:rsidRPr="00293A3A" w:rsidDel="00881100">
          <w:t xml:space="preserve">    strcpy(s1.name, "Alice");</w:t>
        </w:r>
      </w:moveFrom>
    </w:p>
    <w:p w14:paraId="20FBB964" w14:textId="572E5F67" w:rsidR="00C573E5" w:rsidRPr="00293A3A" w:rsidDel="00881100" w:rsidRDefault="00C573E5">
      <w:pPr>
        <w:pStyle w:val="CodeBlockBPBHEB"/>
        <w:pPrChange w:id="90"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91" w:author="Abhiram Arali" w:date="2024-11-14T10:13:00Z">
        <w:r w:rsidRPr="00293A3A" w:rsidDel="00881100">
          <w:t xml:space="preserve">    s1.age = 20;</w:t>
        </w:r>
      </w:moveFrom>
    </w:p>
    <w:p w14:paraId="7403FD3B" w14:textId="39F74018" w:rsidR="00C573E5" w:rsidRPr="00293A3A" w:rsidDel="00881100" w:rsidRDefault="00C573E5">
      <w:pPr>
        <w:pStyle w:val="CodeBlockBPBHEB"/>
        <w:pPrChange w:id="92"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93" w:author="Abhiram Arali" w:date="2024-11-14T10:13:00Z">
        <w:r w:rsidRPr="00293A3A" w:rsidDel="00881100">
          <w:t xml:space="preserve">    s1.grade = 8.5;</w:t>
        </w:r>
      </w:moveFrom>
    </w:p>
    <w:p w14:paraId="5816B159" w14:textId="5D62AA8A" w:rsidR="00C573E5" w:rsidRPr="00293A3A" w:rsidDel="00881100" w:rsidRDefault="00C573E5">
      <w:pPr>
        <w:pStyle w:val="CodeBlockBPBHEB"/>
        <w:pPrChange w:id="94"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799E9957" w14:textId="72690FD9" w:rsidR="00C573E5" w:rsidRPr="00293A3A" w:rsidDel="00881100" w:rsidRDefault="00C573E5">
      <w:pPr>
        <w:pStyle w:val="CodeBlockBPBHEB"/>
        <w:pPrChange w:id="95"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96" w:author="Abhiram Arali" w:date="2024-11-14T10:13:00Z">
        <w:r w:rsidRPr="00293A3A" w:rsidDel="00881100">
          <w:t xml:space="preserve">    // Access and print members</w:t>
        </w:r>
      </w:moveFrom>
    </w:p>
    <w:p w14:paraId="546DA207" w14:textId="4FE59A09" w:rsidR="00C573E5" w:rsidRPr="00293A3A" w:rsidDel="00881100" w:rsidRDefault="00C573E5">
      <w:pPr>
        <w:pStyle w:val="CodeBlockBPBHEB"/>
        <w:pPrChange w:id="97"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98" w:author="Abhiram Arali" w:date="2024-11-14T10:13:00Z">
        <w:r w:rsidRPr="00293A3A" w:rsidDel="00881100">
          <w:t xml:space="preserve">    printf("Name: %s\n", s1.name);</w:t>
        </w:r>
      </w:moveFrom>
    </w:p>
    <w:p w14:paraId="0CEDD750" w14:textId="306FC193" w:rsidR="00C573E5" w:rsidRPr="00293A3A" w:rsidDel="00881100" w:rsidRDefault="00C573E5">
      <w:pPr>
        <w:pStyle w:val="CodeBlockBPBHEB"/>
        <w:pPrChange w:id="99"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100" w:author="Abhiram Arali" w:date="2024-11-14T10:13:00Z">
        <w:r w:rsidRPr="00293A3A" w:rsidDel="00881100">
          <w:t xml:space="preserve">    printf("Age: %d\n", s1.age);</w:t>
        </w:r>
      </w:moveFrom>
    </w:p>
    <w:p w14:paraId="1B69D9B4" w14:textId="1B41388A" w:rsidR="00C573E5" w:rsidRPr="00293A3A" w:rsidDel="00881100" w:rsidRDefault="00C573E5">
      <w:pPr>
        <w:pStyle w:val="CodeBlockBPBHEB"/>
        <w:pPrChange w:id="101"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102" w:author="Abhiram Arali" w:date="2024-11-14T10:13:00Z">
        <w:r w:rsidRPr="00293A3A" w:rsidDel="00881100">
          <w:t xml:space="preserve">    printf("Grade: %.2f\n", s1.grade);</w:t>
        </w:r>
      </w:moveFrom>
    </w:p>
    <w:p w14:paraId="46D1865D" w14:textId="3022D0FD" w:rsidR="00C573E5" w:rsidRPr="00293A3A" w:rsidDel="00881100" w:rsidRDefault="00C573E5">
      <w:pPr>
        <w:pStyle w:val="CodeBlockBPBHEB"/>
        <w:pPrChange w:id="103"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6F1C6B8F" w14:textId="3155823F" w:rsidR="00C573E5" w:rsidRPr="00293A3A" w:rsidDel="00881100" w:rsidRDefault="00C573E5">
      <w:pPr>
        <w:pStyle w:val="CodeBlockBPBHEB"/>
        <w:pPrChange w:id="104"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105" w:author="Abhiram Arali" w:date="2024-11-14T10:13:00Z">
        <w:r w:rsidRPr="00293A3A" w:rsidDel="00881100">
          <w:t xml:space="preserve">    return 0;</w:t>
        </w:r>
      </w:moveFrom>
    </w:p>
    <w:p w14:paraId="30573B9F" w14:textId="1AE21630" w:rsidR="00C573E5" w:rsidRPr="00293A3A" w:rsidDel="00881100" w:rsidRDefault="00C573E5">
      <w:pPr>
        <w:pStyle w:val="CodeBlockBPBHEB"/>
        <w:pPrChange w:id="106" w:author="Abhiram Arali" w:date="2024-11-14T10:13:00Z">
          <w:pPr>
            <w:pBdr>
              <w:top w:val="single" w:sz="4" w:space="1" w:color="auto"/>
              <w:left w:val="single" w:sz="4" w:space="4" w:color="auto"/>
              <w:bottom w:val="single" w:sz="4" w:space="1" w:color="auto"/>
              <w:right w:val="single" w:sz="4" w:space="4" w:color="auto"/>
            </w:pBdr>
            <w:tabs>
              <w:tab w:val="left" w:pos="1573"/>
            </w:tabs>
            <w:spacing w:line="360" w:lineRule="auto"/>
          </w:pPr>
        </w:pPrChange>
      </w:pPr>
      <w:moveFrom w:id="107" w:author="Abhiram Arali" w:date="2024-11-14T10:13:00Z">
        <w:r w:rsidRPr="00293A3A" w:rsidDel="00881100">
          <w:t>}</w:t>
        </w:r>
      </w:moveFrom>
    </w:p>
    <w:moveFromRangeEnd w:id="66"/>
    <w:p w14:paraId="1D97012E" w14:textId="77777777" w:rsidR="00C573E5" w:rsidRDefault="00C573E5" w:rsidP="000474C6">
      <w:pPr>
        <w:pStyle w:val="NormalBPBHEB"/>
        <w:rPr>
          <w:ins w:id="108" w:author="Abhiram Arali" w:date="2024-11-14T10:13:00Z"/>
        </w:rPr>
      </w:pPr>
      <w:r w:rsidRPr="00293A3A">
        <w:t>In this example, we define a structure called Student that groups a name, age, and grade together. We then declare a variable of type struct Student, assign values to its members, and access those values using the dot operator.</w:t>
      </w:r>
    </w:p>
    <w:p w14:paraId="2C496629" w14:textId="77777777" w:rsidR="00CF0166" w:rsidRPr="00293A3A" w:rsidRDefault="00CF0166">
      <w:pPr>
        <w:pStyle w:val="NormalBPBHEB"/>
        <w:pPrChange w:id="109" w:author="Abhiram Arali" w:date="2024-11-14T10:13:00Z">
          <w:pPr>
            <w:tabs>
              <w:tab w:val="left" w:pos="1573"/>
            </w:tabs>
            <w:spacing w:line="360" w:lineRule="auto"/>
          </w:pPr>
        </w:pPrChange>
      </w:pPr>
    </w:p>
    <w:p w14:paraId="451500F3" w14:textId="204A3C74" w:rsidR="00C573E5" w:rsidRDefault="00C573E5" w:rsidP="00DB699A">
      <w:pPr>
        <w:pStyle w:val="Heading2BPBHEB"/>
        <w:rPr>
          <w:ins w:id="110" w:author="Abhiram Arali" w:date="2024-11-14T10:13:00Z"/>
        </w:rPr>
      </w:pPr>
      <w:r w:rsidRPr="00293A3A">
        <w:t xml:space="preserve">Characteristics of </w:t>
      </w:r>
      <w:r w:rsidR="00584CBC" w:rsidRPr="00293A3A">
        <w:t>structures</w:t>
      </w:r>
      <w:del w:id="111" w:author="Abhiram Arali" w:date="2024-11-14T10:13:00Z">
        <w:r w:rsidRPr="00293A3A" w:rsidDel="00584CBC">
          <w:delText>:</w:delText>
        </w:r>
      </w:del>
    </w:p>
    <w:p w14:paraId="489DD4AF" w14:textId="1BE9A440" w:rsidR="006D5B4B" w:rsidRPr="00293A3A" w:rsidRDefault="006D5B4B">
      <w:pPr>
        <w:pStyle w:val="NormalBPBHEB"/>
        <w:pPrChange w:id="112" w:author="Abhiram Arali" w:date="2024-11-14T10:13:00Z">
          <w:pPr>
            <w:tabs>
              <w:tab w:val="left" w:pos="1573"/>
            </w:tabs>
            <w:spacing w:line="360" w:lineRule="auto"/>
          </w:pPr>
        </w:pPrChange>
      </w:pPr>
      <w:ins w:id="113" w:author="Abhiram Arali" w:date="2024-11-14T10:13:00Z">
        <w:r>
          <w:t>The characteristics of structures are as follows:</w:t>
        </w:r>
      </w:ins>
    </w:p>
    <w:p w14:paraId="51D24FCE" w14:textId="391B4156" w:rsidR="00C573E5" w:rsidRPr="00096B6C" w:rsidRDefault="00C573E5">
      <w:pPr>
        <w:pStyle w:val="NormalBPBHEB"/>
        <w:numPr>
          <w:ilvl w:val="0"/>
          <w:numId w:val="18"/>
        </w:numPr>
        <w:rPr>
          <w:rPrChange w:id="114" w:author="Abhiram Arali" w:date="2024-11-14T10:13:00Z">
            <w:rPr>
              <w:rFonts w:ascii="Times New Roman" w:hAnsi="Times New Roman" w:cs="Times New Roman"/>
              <w:sz w:val="24"/>
              <w:szCs w:val="24"/>
            </w:rPr>
          </w:rPrChange>
        </w:rPr>
        <w:pPrChange w:id="115" w:author="Abhiram Arali" w:date="2024-11-14T10:13:00Z">
          <w:pPr>
            <w:tabs>
              <w:tab w:val="left" w:pos="1573"/>
            </w:tabs>
            <w:spacing w:line="360" w:lineRule="auto"/>
          </w:pPr>
        </w:pPrChange>
      </w:pPr>
      <w:r w:rsidRPr="005B5326">
        <w:rPr>
          <w:b/>
          <w:bCs/>
          <w:rPrChange w:id="116" w:author="Abhiram Arali" w:date="2024-11-14T10:13:00Z">
            <w:rPr>
              <w:rFonts w:ascii="Times New Roman" w:hAnsi="Times New Roman" w:cs="Times New Roman"/>
              <w:i/>
              <w:sz w:val="24"/>
              <w:szCs w:val="24"/>
            </w:rPr>
          </w:rPrChange>
        </w:rPr>
        <w:lastRenderedPageBreak/>
        <w:t xml:space="preserve">Memory </w:t>
      </w:r>
      <w:r w:rsidR="005B5326" w:rsidRPr="005B5326">
        <w:rPr>
          <w:b/>
          <w:bCs/>
        </w:rPr>
        <w:t>allocation</w:t>
      </w:r>
      <w:r w:rsidRPr="00096B6C">
        <w:rPr>
          <w:rPrChange w:id="117" w:author="Abhiram Arali" w:date="2024-11-14T10:13:00Z">
            <w:rPr>
              <w:rFonts w:ascii="Times New Roman" w:hAnsi="Times New Roman" w:cs="Times New Roman"/>
              <w:i/>
              <w:sz w:val="24"/>
              <w:szCs w:val="24"/>
            </w:rPr>
          </w:rPrChange>
        </w:rPr>
        <w:t>: The memory allocated for a structure in C is equal to the total size of all its members combined. Each member of the structure occupies its own space in memory, and the structure's overall size is the sum of the sizes of each individual data type within it. For example, if a structure contains an int (typically 4 bytes), a float (4 bytes), and a char (1 byte), the total memory allocated for the structure would be the sum of these sizes, which is 9 bytes (though alignment or padding might sometimes increase this total depending on the system architecture). This allows structures to store multiple types of data efficiently.</w:t>
      </w:r>
    </w:p>
    <w:p w14:paraId="0C4C7066" w14:textId="34B5FC28" w:rsidR="00C573E5" w:rsidRPr="00096B6C" w:rsidRDefault="00C573E5">
      <w:pPr>
        <w:pStyle w:val="NormalBPBHEB"/>
        <w:numPr>
          <w:ilvl w:val="0"/>
          <w:numId w:val="18"/>
        </w:numPr>
        <w:rPr>
          <w:rPrChange w:id="118" w:author="Abhiram Arali" w:date="2024-11-14T10:13:00Z">
            <w:rPr>
              <w:rFonts w:ascii="Times New Roman" w:hAnsi="Times New Roman" w:cs="Times New Roman"/>
              <w:sz w:val="24"/>
              <w:szCs w:val="24"/>
            </w:rPr>
          </w:rPrChange>
        </w:rPr>
        <w:pPrChange w:id="119" w:author="Abhiram Arali" w:date="2024-11-14T10:13:00Z">
          <w:pPr>
            <w:tabs>
              <w:tab w:val="left" w:pos="1573"/>
            </w:tabs>
            <w:spacing w:line="360" w:lineRule="auto"/>
            <w:jc w:val="both"/>
          </w:pPr>
        </w:pPrChange>
      </w:pPr>
      <w:r w:rsidRPr="00B3646B">
        <w:rPr>
          <w:b/>
          <w:bCs/>
          <w:rPrChange w:id="120" w:author="Abhiram Arali" w:date="2024-11-14T10:14:00Z">
            <w:rPr>
              <w:rFonts w:ascii="Times New Roman" w:hAnsi="Times New Roman" w:cs="Times New Roman"/>
              <w:i/>
              <w:sz w:val="24"/>
              <w:szCs w:val="24"/>
            </w:rPr>
          </w:rPrChange>
        </w:rPr>
        <w:t xml:space="preserve">Nested </w:t>
      </w:r>
      <w:r w:rsidR="00B3646B" w:rsidRPr="00B3646B">
        <w:rPr>
          <w:b/>
          <w:bCs/>
        </w:rPr>
        <w:t>structures</w:t>
      </w:r>
      <w:r w:rsidRPr="00096B6C">
        <w:rPr>
          <w:rPrChange w:id="121" w:author="Abhiram Arali" w:date="2024-11-14T10:13:00Z">
            <w:rPr>
              <w:rFonts w:ascii="Times New Roman" w:hAnsi="Times New Roman" w:cs="Times New Roman"/>
              <w:i/>
              <w:sz w:val="24"/>
              <w:szCs w:val="24"/>
            </w:rPr>
          </w:rPrChange>
        </w:rPr>
        <w:t>: Structures in C can be nested, meaning that one structure can be used as a member within another structure. This allows for the creation of more complex data models where related data is grouped into logical substructures. For example, if you have a structure representing a student's information and another structure representing their address, you can nest the address structure inside the student structure. This nesting enhances code organization and reflects real-world relationships between data. Nested structures are accessed using the dot operator multiple times, allowing you to easily manage and manipulate data in hierarchical forms. This feature is particularly useful in scenarios that involve complex data relationships, such as modeling objects in databases or simulations.</w:t>
      </w:r>
    </w:p>
    <w:p w14:paraId="6B80B55F" w14:textId="1656F821" w:rsidR="00C573E5" w:rsidRDefault="00C573E5" w:rsidP="00096B6C">
      <w:pPr>
        <w:pStyle w:val="NormalBPBHEB"/>
        <w:numPr>
          <w:ilvl w:val="0"/>
          <w:numId w:val="18"/>
        </w:numPr>
        <w:rPr>
          <w:ins w:id="122" w:author="Abhiram Arali" w:date="2024-11-14T10:14:00Z"/>
        </w:rPr>
      </w:pPr>
      <w:r w:rsidRPr="008F6643">
        <w:rPr>
          <w:b/>
          <w:bCs/>
          <w:rPrChange w:id="123" w:author="Abhiram Arali" w:date="2024-11-14T10:14:00Z">
            <w:rPr>
              <w:rFonts w:ascii="Times New Roman" w:hAnsi="Times New Roman" w:cs="Times New Roman"/>
              <w:i/>
              <w:sz w:val="24"/>
              <w:szCs w:val="24"/>
            </w:rPr>
          </w:rPrChange>
        </w:rPr>
        <w:t xml:space="preserve">Array of </w:t>
      </w:r>
      <w:r w:rsidR="008F6643" w:rsidRPr="008F6643">
        <w:rPr>
          <w:b/>
          <w:bCs/>
        </w:rPr>
        <w:t>structures</w:t>
      </w:r>
      <w:r w:rsidRPr="00096B6C">
        <w:rPr>
          <w:rPrChange w:id="124" w:author="Abhiram Arali" w:date="2024-11-14T10:13:00Z">
            <w:rPr>
              <w:rFonts w:ascii="Times New Roman" w:hAnsi="Times New Roman" w:cs="Times New Roman"/>
              <w:i/>
              <w:sz w:val="24"/>
              <w:szCs w:val="24"/>
            </w:rPr>
          </w:rPrChange>
        </w:rPr>
        <w:t>: In C, an array of structures allows you to store multiple records of the same structure type in a single, organized collection. This is particularly useful when you need to manage a group of similar objects, such as a list of students, employees, or products. Instead of creating separate structure variables for each record, you can declare an array of structures, where each element of the array is a separate structure instance.</w:t>
      </w:r>
    </w:p>
    <w:p w14:paraId="38FB5DED" w14:textId="77777777" w:rsidR="00A03FD3" w:rsidRPr="00096B6C" w:rsidRDefault="00A03FD3">
      <w:pPr>
        <w:pStyle w:val="NormalBPBHEB"/>
        <w:rPr>
          <w:rPrChange w:id="125" w:author="Abhiram Arali" w:date="2024-11-14T10:13:00Z">
            <w:rPr>
              <w:rFonts w:ascii="Times New Roman" w:hAnsi="Times New Roman" w:cs="Times New Roman"/>
              <w:sz w:val="24"/>
              <w:szCs w:val="24"/>
            </w:rPr>
          </w:rPrChange>
        </w:rPr>
        <w:pPrChange w:id="126" w:author="Abhiram Arali" w:date="2024-11-14T10:14:00Z">
          <w:pPr>
            <w:tabs>
              <w:tab w:val="left" w:pos="1573"/>
            </w:tabs>
            <w:spacing w:line="360" w:lineRule="auto"/>
            <w:jc w:val="both"/>
          </w:pPr>
        </w:pPrChange>
      </w:pPr>
    </w:p>
    <w:p w14:paraId="43BADFD1" w14:textId="77777777" w:rsidR="00C573E5" w:rsidRPr="00293A3A" w:rsidRDefault="00C573E5">
      <w:pPr>
        <w:pStyle w:val="Heading2BPBHEB"/>
        <w:pPrChange w:id="127" w:author="Abhiram Arali" w:date="2024-11-14T10:14:00Z">
          <w:pPr>
            <w:tabs>
              <w:tab w:val="left" w:pos="1573"/>
            </w:tabs>
            <w:spacing w:line="360" w:lineRule="auto"/>
          </w:pPr>
        </w:pPrChange>
      </w:pPr>
      <w:r w:rsidRPr="00293A3A">
        <w:t>Union in C</w:t>
      </w:r>
    </w:p>
    <w:p w14:paraId="73293AC0" w14:textId="3F018D34" w:rsidR="00C573E5" w:rsidRPr="00293A3A" w:rsidRDefault="00C573E5">
      <w:pPr>
        <w:pStyle w:val="NormalBPBHEB"/>
        <w:pPrChange w:id="128" w:author="Abhiram Arali" w:date="2024-11-14T10:15:00Z">
          <w:pPr>
            <w:tabs>
              <w:tab w:val="left" w:pos="1573"/>
            </w:tabs>
            <w:spacing w:line="360" w:lineRule="auto"/>
            <w:jc w:val="both"/>
          </w:pPr>
        </w:pPrChange>
      </w:pPr>
      <w:r w:rsidRPr="00293A3A">
        <w:t xml:space="preserve">A union in C is a user-defined data type that allows you to store different types of data in the same memory location. The primary distinction between a union and a structure is how memory is allocated for </w:t>
      </w:r>
      <w:del w:id="129" w:author="Abhiram Arali" w:date="2024-11-14T10:15:00Z">
        <w:r w:rsidRPr="00293A3A" w:rsidDel="006873BB">
          <w:delText>their</w:delText>
        </w:r>
      </w:del>
      <w:ins w:id="130" w:author="Abhiram Arali" w:date="2024-11-14T10:15:00Z">
        <w:r w:rsidR="006873BB">
          <w:t>its</w:t>
        </w:r>
      </w:ins>
      <w:r w:rsidRPr="00293A3A">
        <w:t xml:space="preserve"> members. In a structure, each member has its own memory allocation, leading to a total size that is the sum of all members' sizes. In contrast, a union allocates memory only for the largest member, which means that all members share the same memory space. This allows unions to be more memory-efficient when you only need to store one value at a time, making them particularly useful in situations where a variable can hold different types of data at different times. For example, if you define a union that can store an integer, a float, or a character array, the total memory allocated will only be sufficient to hold the largest of these types</w:t>
      </w:r>
      <w:del w:id="131" w:author="Abhiram Arali" w:date="2024-11-14T10:15:00Z">
        <w:r w:rsidRPr="00293A3A" w:rsidDel="006873BB">
          <w:delText>,</w:delText>
        </w:r>
      </w:del>
      <w:r w:rsidRPr="00293A3A">
        <w:t xml:space="preserve"> rather than the sum of all their sizes. However, this shared memory model means that when you assign a value to one member, the values of the other members may become undefined or incorrect</w:t>
      </w:r>
      <w:del w:id="132" w:author="Abhiram Arali" w:date="2024-11-14T10:15:00Z">
        <w:r w:rsidRPr="00293A3A" w:rsidDel="006873BB">
          <w:delText>,</w:delText>
        </w:r>
      </w:del>
      <w:r w:rsidRPr="00293A3A">
        <w:t xml:space="preserve"> since they all occupy the same space. Therefore, careful </w:t>
      </w:r>
      <w:r w:rsidRPr="00293A3A">
        <w:lastRenderedPageBreak/>
        <w:t>management is required when using unions, as only one member should be accessed at a time to ensure the integrity of the stored data. Unions are particularly useful in scenarios like embedded programming or low-level data manipulation, where memory conservation is critical.</w:t>
      </w:r>
    </w:p>
    <w:p w14:paraId="0FBFD230" w14:textId="0E8D147D" w:rsidR="00C573E5" w:rsidRDefault="00C573E5" w:rsidP="00605004">
      <w:pPr>
        <w:pStyle w:val="NormalBPBHEB"/>
        <w:rPr>
          <w:ins w:id="133" w:author="Abhiram Arali" w:date="2024-11-14T10:16:00Z"/>
        </w:rPr>
      </w:pPr>
      <w:r w:rsidRPr="00293A3A">
        <w:t xml:space="preserve">Declaring and </w:t>
      </w:r>
      <w:r w:rsidR="00605004" w:rsidRPr="00293A3A">
        <w:t>using unions:</w:t>
      </w:r>
    </w:p>
    <w:p w14:paraId="653D4E0A" w14:textId="70F7CA19" w:rsidR="003B23E8" w:rsidRPr="00293A3A" w:rsidDel="00E32A1C" w:rsidRDefault="003B23E8">
      <w:pPr>
        <w:pStyle w:val="NormalBPBHEB"/>
        <w:rPr>
          <w:del w:id="134" w:author="Abhiram Arali" w:date="2024-11-14T10:16:00Z"/>
        </w:rPr>
        <w:pPrChange w:id="135" w:author="Abhiram Arali" w:date="2024-11-14T10:16:00Z">
          <w:pPr>
            <w:tabs>
              <w:tab w:val="left" w:pos="1573"/>
            </w:tabs>
            <w:spacing w:line="360" w:lineRule="auto"/>
          </w:pPr>
        </w:pPrChange>
      </w:pPr>
    </w:p>
    <w:p w14:paraId="4CEF2745" w14:textId="77777777" w:rsidR="00C573E5" w:rsidRPr="00293A3A" w:rsidRDefault="00C573E5">
      <w:pPr>
        <w:pStyle w:val="CodeBlockBPBHEB"/>
        <w:pPrChange w:id="136"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Define a union</w:t>
      </w:r>
    </w:p>
    <w:p w14:paraId="0DC265E0" w14:textId="77777777" w:rsidR="00C573E5" w:rsidRPr="00293A3A" w:rsidRDefault="00C573E5">
      <w:pPr>
        <w:pStyle w:val="CodeBlockBPBHEB"/>
        <w:pPrChange w:id="137"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union Data {</w:t>
      </w:r>
    </w:p>
    <w:p w14:paraId="75CAF3C0" w14:textId="77777777" w:rsidR="00C573E5" w:rsidRPr="00293A3A" w:rsidRDefault="00C573E5">
      <w:pPr>
        <w:pStyle w:val="CodeBlockBPBHEB"/>
        <w:pPrChange w:id="138"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i</w:t>
      </w:r>
      <w:proofErr w:type="spellEnd"/>
      <w:r w:rsidRPr="00293A3A">
        <w:t>;</w:t>
      </w:r>
    </w:p>
    <w:p w14:paraId="05F6017E" w14:textId="77777777" w:rsidR="00C573E5" w:rsidRPr="00293A3A" w:rsidRDefault="00C573E5">
      <w:pPr>
        <w:pStyle w:val="CodeBlockBPBHEB"/>
        <w:pPrChange w:id="139"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float</w:t>
      </w:r>
      <w:proofErr w:type="gramEnd"/>
      <w:r w:rsidRPr="00293A3A">
        <w:t xml:space="preserve"> f;</w:t>
      </w:r>
    </w:p>
    <w:p w14:paraId="49A3F219" w14:textId="77777777" w:rsidR="00C573E5" w:rsidRPr="00293A3A" w:rsidRDefault="00C573E5">
      <w:pPr>
        <w:pStyle w:val="CodeBlockBPBHEB"/>
        <w:pPrChange w:id="140"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char</w:t>
      </w:r>
      <w:proofErr w:type="gramEnd"/>
      <w:r w:rsidRPr="00293A3A">
        <w:t xml:space="preserve"> str[20];</w:t>
      </w:r>
    </w:p>
    <w:p w14:paraId="318B932F" w14:textId="77777777" w:rsidR="00C573E5" w:rsidRPr="00293A3A" w:rsidRDefault="00C573E5">
      <w:pPr>
        <w:pStyle w:val="CodeBlockBPBHEB"/>
        <w:pPrChange w:id="141"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529A2D57" w14:textId="77777777" w:rsidR="00C573E5" w:rsidRPr="00293A3A" w:rsidRDefault="00C573E5">
      <w:pPr>
        <w:pStyle w:val="CodeBlockBPBHEB"/>
        <w:pPrChange w:id="142"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7FCA5671" w14:textId="77777777" w:rsidR="00C573E5" w:rsidRPr="00293A3A" w:rsidRDefault="00C573E5">
      <w:pPr>
        <w:pStyle w:val="CodeBlockBPBHEB"/>
        <w:pPrChange w:id="143"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10632637" w14:textId="77777777" w:rsidR="00C573E5" w:rsidRPr="00293A3A" w:rsidRDefault="00C573E5">
      <w:pPr>
        <w:pStyle w:val="CodeBlockBPBHEB"/>
        <w:pPrChange w:id="144"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Declare a union variable</w:t>
      </w:r>
    </w:p>
    <w:p w14:paraId="46BDB484" w14:textId="77777777" w:rsidR="00C573E5" w:rsidRPr="00293A3A" w:rsidRDefault="00C573E5">
      <w:pPr>
        <w:pStyle w:val="CodeBlockBPBHEB"/>
        <w:pPrChange w:id="145"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union</w:t>
      </w:r>
      <w:proofErr w:type="gramEnd"/>
      <w:r w:rsidRPr="00293A3A">
        <w:t xml:space="preserve"> Data </w:t>
      </w:r>
      <w:proofErr w:type="spellStart"/>
      <w:r w:rsidRPr="00293A3A">
        <w:t>data</w:t>
      </w:r>
      <w:proofErr w:type="spellEnd"/>
      <w:r w:rsidRPr="00293A3A">
        <w:t>;</w:t>
      </w:r>
    </w:p>
    <w:p w14:paraId="76C3100E" w14:textId="77777777" w:rsidR="00C573E5" w:rsidRPr="00293A3A" w:rsidRDefault="00C573E5">
      <w:pPr>
        <w:pStyle w:val="CodeBlockBPBHEB"/>
        <w:pPrChange w:id="146"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344BDCB4" w14:textId="77777777" w:rsidR="00C573E5" w:rsidRPr="00293A3A" w:rsidRDefault="00C573E5">
      <w:pPr>
        <w:pStyle w:val="CodeBlockBPBHEB"/>
        <w:pPrChange w:id="147"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Assign and print integer value</w:t>
      </w:r>
    </w:p>
    <w:p w14:paraId="5D5EA35B" w14:textId="77777777" w:rsidR="00C573E5" w:rsidRPr="00293A3A" w:rsidRDefault="00C573E5">
      <w:pPr>
        <w:pStyle w:val="CodeBlockBPBHEB"/>
        <w:pPrChange w:id="148"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r w:rsidRPr="00293A3A">
        <w:t>data.i</w:t>
      </w:r>
      <w:proofErr w:type="spellEnd"/>
      <w:r w:rsidRPr="00293A3A">
        <w:t xml:space="preserve"> = 10;</w:t>
      </w:r>
    </w:p>
    <w:p w14:paraId="12ADBC38" w14:textId="77777777" w:rsidR="00C573E5" w:rsidRPr="00293A3A" w:rsidRDefault="00C573E5">
      <w:pPr>
        <w:pStyle w:val="CodeBlockBPBHEB"/>
        <w:pPrChange w:id="149"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"Integer: %d\n", </w:t>
      </w:r>
      <w:proofErr w:type="spellStart"/>
      <w:r w:rsidRPr="00293A3A">
        <w:t>data.i</w:t>
      </w:r>
      <w:proofErr w:type="spellEnd"/>
      <w:r w:rsidRPr="00293A3A">
        <w:t>);</w:t>
      </w:r>
    </w:p>
    <w:p w14:paraId="2E1A61DF" w14:textId="77777777" w:rsidR="00C573E5" w:rsidRPr="00293A3A" w:rsidRDefault="00C573E5">
      <w:pPr>
        <w:pStyle w:val="CodeBlockBPBHEB"/>
        <w:pPrChange w:id="150"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45298453" w14:textId="77777777" w:rsidR="00C573E5" w:rsidRPr="00293A3A" w:rsidRDefault="00C573E5">
      <w:pPr>
        <w:pStyle w:val="CodeBlockBPBHEB"/>
        <w:pPrChange w:id="151"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Assign and print float value</w:t>
      </w:r>
    </w:p>
    <w:p w14:paraId="64C63599" w14:textId="77777777" w:rsidR="00C573E5" w:rsidRPr="00293A3A" w:rsidRDefault="00C573E5">
      <w:pPr>
        <w:pStyle w:val="CodeBlockBPBHEB"/>
        <w:pPrChange w:id="152"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r w:rsidRPr="00293A3A">
        <w:t>data.f</w:t>
      </w:r>
      <w:proofErr w:type="spellEnd"/>
      <w:r w:rsidRPr="00293A3A">
        <w:t xml:space="preserve"> = 220.5;</w:t>
      </w:r>
    </w:p>
    <w:p w14:paraId="2303196F" w14:textId="77777777" w:rsidR="00C573E5" w:rsidRPr="00293A3A" w:rsidRDefault="00C573E5">
      <w:pPr>
        <w:pStyle w:val="CodeBlockBPBHEB"/>
        <w:pPrChange w:id="153"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"Float: %.2f\n", </w:t>
      </w:r>
      <w:proofErr w:type="spellStart"/>
      <w:r w:rsidRPr="00293A3A">
        <w:t>data.f</w:t>
      </w:r>
      <w:proofErr w:type="spellEnd"/>
      <w:r w:rsidRPr="00293A3A">
        <w:t>);</w:t>
      </w:r>
    </w:p>
    <w:p w14:paraId="48F36B8D" w14:textId="77777777" w:rsidR="00C573E5" w:rsidRPr="00293A3A" w:rsidRDefault="00C573E5">
      <w:pPr>
        <w:pStyle w:val="CodeBlockBPBHEB"/>
        <w:pPrChange w:id="154"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3D71CADA" w14:textId="77777777" w:rsidR="00C573E5" w:rsidRPr="00293A3A" w:rsidRDefault="00C573E5">
      <w:pPr>
        <w:pStyle w:val="CodeBlockBPBHEB"/>
        <w:pPrChange w:id="155"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Assign and print string value</w:t>
      </w:r>
    </w:p>
    <w:p w14:paraId="517FE3BD" w14:textId="77777777" w:rsidR="00C573E5" w:rsidRPr="00293A3A" w:rsidRDefault="00C573E5">
      <w:pPr>
        <w:pStyle w:val="CodeBlockBPBHEB"/>
        <w:pPrChange w:id="156"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strcpy</w:t>
      </w:r>
      <w:proofErr w:type="spellEnd"/>
      <w:r w:rsidRPr="00293A3A">
        <w:t>(</w:t>
      </w:r>
      <w:proofErr w:type="spellStart"/>
      <w:proofErr w:type="gramEnd"/>
      <w:r w:rsidRPr="00293A3A">
        <w:t>data.str</w:t>
      </w:r>
      <w:proofErr w:type="spellEnd"/>
      <w:r w:rsidRPr="00293A3A">
        <w:t>, "Hello");</w:t>
      </w:r>
    </w:p>
    <w:p w14:paraId="32509BA2" w14:textId="77777777" w:rsidR="00C573E5" w:rsidRPr="00293A3A" w:rsidRDefault="00C573E5">
      <w:pPr>
        <w:pStyle w:val="CodeBlockBPBHEB"/>
        <w:pPrChange w:id="157"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"String: %s\n", </w:t>
      </w:r>
      <w:proofErr w:type="spellStart"/>
      <w:r w:rsidRPr="00293A3A">
        <w:t>data.str</w:t>
      </w:r>
      <w:proofErr w:type="spellEnd"/>
      <w:r w:rsidRPr="00293A3A">
        <w:t>);</w:t>
      </w:r>
    </w:p>
    <w:p w14:paraId="596F64C0" w14:textId="77777777" w:rsidR="00C573E5" w:rsidRPr="00293A3A" w:rsidRDefault="00C573E5">
      <w:pPr>
        <w:pStyle w:val="CodeBlockBPBHEB"/>
        <w:pPrChange w:id="158"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2178FDDB" w14:textId="77777777" w:rsidR="00C573E5" w:rsidRPr="00293A3A" w:rsidRDefault="00C573E5">
      <w:pPr>
        <w:pStyle w:val="CodeBlockBPBHEB"/>
        <w:pPrChange w:id="159"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39AF87CF" w14:textId="77777777" w:rsidR="00C573E5" w:rsidRDefault="00C573E5" w:rsidP="00280DBC">
      <w:pPr>
        <w:pStyle w:val="CodeBlockBPBHEB"/>
        <w:rPr>
          <w:ins w:id="160" w:author="Abhiram Arali" w:date="2024-11-14T10:16:00Z"/>
        </w:rPr>
      </w:pPr>
      <w:r w:rsidRPr="00293A3A">
        <w:t>}</w:t>
      </w:r>
    </w:p>
    <w:p w14:paraId="1F023F34" w14:textId="77777777" w:rsidR="00A44A3F" w:rsidRPr="00293A3A" w:rsidRDefault="00A44A3F">
      <w:pPr>
        <w:pStyle w:val="NormalBPBHEB"/>
        <w:pPrChange w:id="161" w:author="Abhiram Arali" w:date="2024-11-14T10: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1DF9F475" w14:textId="77777777" w:rsidR="00C573E5" w:rsidRDefault="00C573E5" w:rsidP="00E7426D">
      <w:pPr>
        <w:pStyle w:val="NormalBPBHEB"/>
        <w:rPr>
          <w:ins w:id="162" w:author="Abhiram Arali" w:date="2024-11-14T10:16:00Z"/>
        </w:rPr>
      </w:pPr>
      <w:r w:rsidRPr="00293A3A">
        <w:t>In this example, we define a union Data that can store an integer, a float, or a string. However, since all members share the same memory, only one value is valid at any given time.</w:t>
      </w:r>
    </w:p>
    <w:p w14:paraId="1EC7A13D" w14:textId="77777777" w:rsidR="001960D4" w:rsidRPr="00293A3A" w:rsidRDefault="001960D4">
      <w:pPr>
        <w:pStyle w:val="NormalBPBHEB"/>
        <w:pPrChange w:id="163" w:author="Abhiram Arali" w:date="2024-11-14T10:16:00Z">
          <w:pPr>
            <w:tabs>
              <w:tab w:val="left" w:pos="1573"/>
            </w:tabs>
            <w:spacing w:line="360" w:lineRule="auto"/>
          </w:pPr>
        </w:pPrChange>
      </w:pPr>
    </w:p>
    <w:p w14:paraId="1923E155" w14:textId="02843BCE" w:rsidR="00C573E5" w:rsidRPr="00293A3A" w:rsidRDefault="001960D4">
      <w:pPr>
        <w:pStyle w:val="NormalBPBHEB"/>
        <w:pPrChange w:id="164" w:author="Abhiram Arali" w:date="2024-11-14T10:16:00Z">
          <w:pPr>
            <w:tabs>
              <w:tab w:val="left" w:pos="1573"/>
            </w:tabs>
            <w:spacing w:line="360" w:lineRule="auto"/>
          </w:pPr>
        </w:pPrChange>
      </w:pPr>
      <w:ins w:id="165" w:author="Abhiram Arali" w:date="2024-11-14T10:16:00Z">
        <w:r>
          <w:t xml:space="preserve">The </w:t>
        </w:r>
      </w:ins>
      <w:r w:rsidRPr="00293A3A">
        <w:t>characteristics of unions</w:t>
      </w:r>
      <w:ins w:id="166" w:author="Abhiram Arali" w:date="2024-11-14T10:16:00Z">
        <w:r w:rsidR="00393EFA">
          <w:t xml:space="preserve"> are as follows</w:t>
        </w:r>
      </w:ins>
      <w:r w:rsidRPr="00293A3A">
        <w:t>:</w:t>
      </w:r>
    </w:p>
    <w:p w14:paraId="10882F88" w14:textId="77777777" w:rsidR="00C573E5" w:rsidRPr="0021478F" w:rsidRDefault="00C573E5">
      <w:pPr>
        <w:pStyle w:val="NormalBPBHEB"/>
        <w:numPr>
          <w:ilvl w:val="0"/>
          <w:numId w:val="20"/>
        </w:numPr>
        <w:rPr>
          <w:rPrChange w:id="167" w:author="Abhiram Arali" w:date="2024-11-14T10:16:00Z">
            <w:rPr>
              <w:rFonts w:ascii="Times New Roman" w:hAnsi="Times New Roman" w:cs="Times New Roman"/>
              <w:sz w:val="24"/>
              <w:szCs w:val="24"/>
            </w:rPr>
          </w:rPrChange>
        </w:rPr>
        <w:pPrChange w:id="168" w:author="Abhiram Arali" w:date="2024-11-14T10:16:00Z">
          <w:pPr>
            <w:pStyle w:val="ListParagraph"/>
            <w:numPr>
              <w:numId w:val="1"/>
            </w:numPr>
            <w:tabs>
              <w:tab w:val="left" w:pos="1573"/>
            </w:tabs>
            <w:spacing w:line="360" w:lineRule="auto"/>
            <w:ind w:hanging="360"/>
            <w:jc w:val="both"/>
          </w:pPr>
        </w:pPrChange>
      </w:pPr>
      <w:r w:rsidRPr="0021478F">
        <w:rPr>
          <w:rPrChange w:id="169" w:author="Abhiram Arali" w:date="2024-11-14T10:16:00Z">
            <w:rPr>
              <w:rFonts w:ascii="Times New Roman" w:hAnsi="Times New Roman" w:cs="Times New Roman"/>
              <w:sz w:val="24"/>
              <w:szCs w:val="24"/>
            </w:rPr>
          </w:rPrChange>
        </w:rPr>
        <w:t>Since unions use shared memory, they are more memory-efficient than structures when you only need to store one of several possible data types at a time.</w:t>
      </w:r>
    </w:p>
    <w:p w14:paraId="539429FB" w14:textId="77777777" w:rsidR="00C573E5" w:rsidRPr="0021478F" w:rsidRDefault="00C573E5">
      <w:pPr>
        <w:pStyle w:val="NormalBPBHEB"/>
        <w:numPr>
          <w:ilvl w:val="0"/>
          <w:numId w:val="20"/>
        </w:numPr>
        <w:rPr>
          <w:rPrChange w:id="170" w:author="Abhiram Arali" w:date="2024-11-14T10:16:00Z">
            <w:rPr>
              <w:rFonts w:ascii="Times New Roman" w:hAnsi="Times New Roman" w:cs="Times New Roman"/>
              <w:sz w:val="24"/>
              <w:szCs w:val="24"/>
            </w:rPr>
          </w:rPrChange>
        </w:rPr>
        <w:pPrChange w:id="171" w:author="Abhiram Arali" w:date="2024-11-14T10:16:00Z">
          <w:pPr>
            <w:pStyle w:val="ListParagraph"/>
            <w:numPr>
              <w:numId w:val="1"/>
            </w:numPr>
            <w:tabs>
              <w:tab w:val="left" w:pos="1573"/>
            </w:tabs>
            <w:spacing w:line="360" w:lineRule="auto"/>
            <w:ind w:hanging="360"/>
            <w:jc w:val="both"/>
          </w:pPr>
        </w:pPrChange>
      </w:pPr>
      <w:r w:rsidRPr="0021478F">
        <w:rPr>
          <w:rPrChange w:id="172" w:author="Abhiram Arali" w:date="2024-11-14T10:16:00Z">
            <w:rPr>
              <w:rFonts w:ascii="Times New Roman" w:hAnsi="Times New Roman" w:cs="Times New Roman"/>
              <w:sz w:val="24"/>
              <w:szCs w:val="24"/>
            </w:rPr>
          </w:rPrChange>
        </w:rPr>
        <w:t>If you assign a value to one member and then access another member, the result may be unpredictable because the members share the same memory.</w:t>
      </w:r>
    </w:p>
    <w:p w14:paraId="761B5726" w14:textId="0F1B7B7E" w:rsidR="00C573E5" w:rsidRPr="00293A3A" w:rsidRDefault="001D6B5E">
      <w:pPr>
        <w:pStyle w:val="NormalBPBHEB"/>
        <w:pPrChange w:id="173" w:author="Abhiram Arali" w:date="2024-11-14T10:16:00Z">
          <w:pPr>
            <w:spacing w:before="100" w:beforeAutospacing="1" w:after="100" w:afterAutospacing="1" w:line="360" w:lineRule="auto"/>
            <w:outlineLvl w:val="2"/>
          </w:pPr>
        </w:pPrChange>
      </w:pPr>
      <w:ins w:id="174" w:author="Abhiram Arali" w:date="2024-11-14T10:16:00Z">
        <w:r>
          <w:lastRenderedPageBreak/>
          <w:t xml:space="preserve">The </w:t>
        </w:r>
      </w:ins>
      <w:r w:rsidRPr="00293A3A">
        <w:t xml:space="preserve">differences </w:t>
      </w:r>
      <w:r w:rsidR="00C573E5" w:rsidRPr="00293A3A">
        <w:t xml:space="preserve">between </w:t>
      </w:r>
      <w:r w:rsidR="0077779B" w:rsidRPr="00293A3A">
        <w:t>structures and union</w:t>
      </w:r>
      <w:ins w:id="175" w:author="Abhiram Arali" w:date="2024-11-14T10:18:00Z">
        <w:r w:rsidR="00F9380B">
          <w:t>s</w:t>
        </w:r>
      </w:ins>
      <w:r w:rsidR="0077779B" w:rsidRPr="00293A3A">
        <w:t xml:space="preserve"> </w:t>
      </w:r>
      <w:del w:id="176" w:author="Abhiram Arali" w:date="2024-11-14T10:16:00Z">
        <w:r w:rsidR="00811D44" w:rsidRPr="00293A3A" w:rsidDel="001B028B">
          <w:delText>(Table 7</w:delText>
        </w:r>
        <w:r w:rsidR="00C573E5" w:rsidRPr="00293A3A" w:rsidDel="001B028B">
          <w:delText>.1)</w:delText>
        </w:r>
      </w:del>
      <w:ins w:id="177" w:author="Abhiram Arali" w:date="2024-11-14T10:16:00Z">
        <w:r w:rsidR="001B028B">
          <w:t xml:space="preserve">are </w:t>
        </w:r>
      </w:ins>
      <w:ins w:id="178" w:author="Abhiram Arali" w:date="2024-11-14T10:17:00Z">
        <w:r w:rsidR="001B028B">
          <w:t>shown in the following table:</w:t>
        </w:r>
      </w:ins>
    </w:p>
    <w:p w14:paraId="11EB4C43" w14:textId="192CBB35" w:rsidR="00C573E5" w:rsidRPr="00293A3A" w:rsidRDefault="00811D44">
      <w:pPr>
        <w:pStyle w:val="NormalBPBHEB"/>
        <w:pPrChange w:id="179" w:author="Abhiram Arali" w:date="2024-11-14T10:18:00Z">
          <w:pPr>
            <w:spacing w:before="100" w:beforeAutospacing="1" w:after="100" w:afterAutospacing="1" w:line="360" w:lineRule="auto"/>
            <w:jc w:val="center"/>
            <w:outlineLvl w:val="2"/>
          </w:pPr>
        </w:pPrChange>
      </w:pPr>
      <w:del w:id="180" w:author="Abhiram Arali" w:date="2024-11-14T10:17:00Z">
        <w:r w:rsidRPr="00293A3A" w:rsidDel="005D722A">
          <w:delText>Table 7</w:delText>
        </w:r>
        <w:r w:rsidR="00C573E5" w:rsidRPr="00293A3A" w:rsidDel="005D722A">
          <w:delText>.1: Shows the Differences between Structures and Union</w:delText>
        </w:r>
        <w:r w:rsidR="00C573E5" w:rsidRPr="00293A3A" w:rsidDel="002D3196">
          <w:delText>.</w:delText>
        </w:r>
      </w:del>
    </w:p>
    <w:tbl>
      <w:tblPr>
        <w:tblStyle w:val="TableGrid"/>
        <w:tblW w:w="0" w:type="auto"/>
        <w:tblLook w:val="04A0" w:firstRow="1" w:lastRow="0" w:firstColumn="1" w:lastColumn="0" w:noHBand="0" w:noVBand="1"/>
        <w:tblPrChange w:id="181" w:author="Abhiram Arali" w:date="2024-11-14T10:17:00Z">
          <w:tblPr>
            <w:tblStyle w:val="PlainTable1"/>
            <w:tblW w:w="0" w:type="auto"/>
            <w:tblLook w:val="04A0" w:firstRow="1" w:lastRow="0" w:firstColumn="1" w:lastColumn="0" w:noHBand="0" w:noVBand="1"/>
          </w:tblPr>
        </w:tblPrChange>
      </w:tblPr>
      <w:tblGrid>
        <w:gridCol w:w="1695"/>
        <w:gridCol w:w="3502"/>
        <w:gridCol w:w="3819"/>
        <w:tblGridChange w:id="182">
          <w:tblGrid>
            <w:gridCol w:w="1796"/>
            <w:gridCol w:w="3462"/>
            <w:gridCol w:w="3758"/>
          </w:tblGrid>
        </w:tblGridChange>
      </w:tblGrid>
      <w:tr w:rsidR="00C573E5" w:rsidRPr="00293A3A" w14:paraId="7FADE1D7" w14:textId="77777777" w:rsidTr="00AA65A0">
        <w:tc>
          <w:tcPr>
            <w:tcW w:w="0" w:type="auto"/>
            <w:hideMark/>
            <w:tcPrChange w:id="183" w:author="Abhiram Arali" w:date="2024-11-14T10:17:00Z">
              <w:tcPr>
                <w:tcW w:w="0" w:type="auto"/>
                <w:hideMark/>
              </w:tcPr>
            </w:tcPrChange>
          </w:tcPr>
          <w:p w14:paraId="0AD958C5" w14:textId="77777777" w:rsidR="00C573E5" w:rsidRPr="00AA65A0" w:rsidRDefault="00C573E5">
            <w:pPr>
              <w:pStyle w:val="NormalBPBHEB"/>
              <w:rPr>
                <w:b/>
                <w:bCs/>
                <w:rPrChange w:id="184" w:author="Abhiram Arali" w:date="2024-11-14T10:17:00Z">
                  <w:rPr/>
                </w:rPrChange>
              </w:rPr>
              <w:pPrChange w:id="185" w:author="Abhiram Arali" w:date="2024-11-14T10:17:00Z">
                <w:pPr>
                  <w:spacing w:line="360" w:lineRule="auto"/>
                  <w:jc w:val="center"/>
                </w:pPr>
              </w:pPrChange>
            </w:pPr>
            <w:r w:rsidRPr="00AA65A0">
              <w:rPr>
                <w:b/>
                <w:bCs/>
                <w:rPrChange w:id="186" w:author="Abhiram Arali" w:date="2024-11-14T10:17:00Z">
                  <w:rPr/>
                </w:rPrChange>
              </w:rPr>
              <w:t>Feature</w:t>
            </w:r>
          </w:p>
        </w:tc>
        <w:tc>
          <w:tcPr>
            <w:tcW w:w="0" w:type="auto"/>
            <w:hideMark/>
            <w:tcPrChange w:id="187" w:author="Abhiram Arali" w:date="2024-11-14T10:17:00Z">
              <w:tcPr>
                <w:tcW w:w="0" w:type="auto"/>
                <w:hideMark/>
              </w:tcPr>
            </w:tcPrChange>
          </w:tcPr>
          <w:p w14:paraId="4F2F3A68" w14:textId="77777777" w:rsidR="00C573E5" w:rsidRPr="00AA65A0" w:rsidRDefault="00C573E5">
            <w:pPr>
              <w:pStyle w:val="NormalBPBHEB"/>
              <w:rPr>
                <w:b/>
                <w:bCs/>
                <w:rPrChange w:id="188" w:author="Abhiram Arali" w:date="2024-11-14T10:17:00Z">
                  <w:rPr/>
                </w:rPrChange>
              </w:rPr>
              <w:pPrChange w:id="189" w:author="Abhiram Arali" w:date="2024-11-14T10:17:00Z">
                <w:pPr>
                  <w:spacing w:line="360" w:lineRule="auto"/>
                  <w:jc w:val="center"/>
                </w:pPr>
              </w:pPrChange>
            </w:pPr>
            <w:r w:rsidRPr="00AA65A0">
              <w:rPr>
                <w:b/>
                <w:bCs/>
                <w:rPrChange w:id="190" w:author="Abhiram Arali" w:date="2024-11-14T10:17:00Z">
                  <w:rPr/>
                </w:rPrChange>
              </w:rPr>
              <w:t>Structure</w:t>
            </w:r>
          </w:p>
        </w:tc>
        <w:tc>
          <w:tcPr>
            <w:tcW w:w="0" w:type="auto"/>
            <w:hideMark/>
            <w:tcPrChange w:id="191" w:author="Abhiram Arali" w:date="2024-11-14T10:17:00Z">
              <w:tcPr>
                <w:tcW w:w="0" w:type="auto"/>
                <w:hideMark/>
              </w:tcPr>
            </w:tcPrChange>
          </w:tcPr>
          <w:p w14:paraId="61E09480" w14:textId="77777777" w:rsidR="00C573E5" w:rsidRPr="00AA65A0" w:rsidRDefault="00C573E5">
            <w:pPr>
              <w:pStyle w:val="NormalBPBHEB"/>
              <w:rPr>
                <w:b/>
                <w:bCs/>
                <w:rPrChange w:id="192" w:author="Abhiram Arali" w:date="2024-11-14T10:17:00Z">
                  <w:rPr/>
                </w:rPrChange>
              </w:rPr>
              <w:pPrChange w:id="193" w:author="Abhiram Arali" w:date="2024-11-14T10:17:00Z">
                <w:pPr>
                  <w:spacing w:line="360" w:lineRule="auto"/>
                  <w:jc w:val="center"/>
                </w:pPr>
              </w:pPrChange>
            </w:pPr>
            <w:r w:rsidRPr="00AA65A0">
              <w:rPr>
                <w:b/>
                <w:bCs/>
                <w:rPrChange w:id="194" w:author="Abhiram Arali" w:date="2024-11-14T10:17:00Z">
                  <w:rPr/>
                </w:rPrChange>
              </w:rPr>
              <w:t>Union</w:t>
            </w:r>
          </w:p>
        </w:tc>
      </w:tr>
      <w:tr w:rsidR="00C573E5" w:rsidRPr="00293A3A" w14:paraId="0566FF85" w14:textId="77777777" w:rsidTr="00AA65A0">
        <w:tc>
          <w:tcPr>
            <w:tcW w:w="0" w:type="auto"/>
            <w:hideMark/>
            <w:tcPrChange w:id="195" w:author="Abhiram Arali" w:date="2024-11-14T10:17:00Z">
              <w:tcPr>
                <w:tcW w:w="0" w:type="auto"/>
                <w:hideMark/>
              </w:tcPr>
            </w:tcPrChange>
          </w:tcPr>
          <w:p w14:paraId="4CBDF229" w14:textId="372626AD" w:rsidR="00C573E5" w:rsidRPr="00293A3A" w:rsidRDefault="00C573E5">
            <w:pPr>
              <w:pStyle w:val="NormalBPBHEB"/>
              <w:pPrChange w:id="196" w:author="Abhiram Arali" w:date="2024-11-14T10:17:00Z">
                <w:pPr>
                  <w:spacing w:line="360" w:lineRule="auto"/>
                </w:pPr>
              </w:pPrChange>
            </w:pPr>
            <w:r w:rsidRPr="00293A3A">
              <w:t xml:space="preserve">Memory </w:t>
            </w:r>
            <w:r w:rsidR="008D57AA" w:rsidRPr="00293A3A">
              <w:t>allocation</w:t>
            </w:r>
          </w:p>
        </w:tc>
        <w:tc>
          <w:tcPr>
            <w:tcW w:w="0" w:type="auto"/>
            <w:hideMark/>
            <w:tcPrChange w:id="197" w:author="Abhiram Arali" w:date="2024-11-14T10:17:00Z">
              <w:tcPr>
                <w:tcW w:w="0" w:type="auto"/>
                <w:hideMark/>
              </w:tcPr>
            </w:tcPrChange>
          </w:tcPr>
          <w:p w14:paraId="2DFFEEE1" w14:textId="77777777" w:rsidR="00C573E5" w:rsidRPr="00293A3A" w:rsidRDefault="00C573E5">
            <w:pPr>
              <w:pStyle w:val="NormalBPBHEB"/>
              <w:pPrChange w:id="198" w:author="Abhiram Arali" w:date="2024-11-14T10:17:00Z">
                <w:pPr>
                  <w:spacing w:line="360" w:lineRule="auto"/>
                </w:pPr>
              </w:pPrChange>
            </w:pPr>
            <w:r w:rsidRPr="00293A3A">
              <w:t>Allocates memory for all members separately.</w:t>
            </w:r>
          </w:p>
        </w:tc>
        <w:tc>
          <w:tcPr>
            <w:tcW w:w="0" w:type="auto"/>
            <w:hideMark/>
            <w:tcPrChange w:id="199" w:author="Abhiram Arali" w:date="2024-11-14T10:17:00Z">
              <w:tcPr>
                <w:tcW w:w="0" w:type="auto"/>
                <w:hideMark/>
              </w:tcPr>
            </w:tcPrChange>
          </w:tcPr>
          <w:p w14:paraId="4E7BFB5D" w14:textId="77777777" w:rsidR="00C573E5" w:rsidRPr="00293A3A" w:rsidRDefault="00C573E5">
            <w:pPr>
              <w:pStyle w:val="NormalBPBHEB"/>
              <w:pPrChange w:id="200" w:author="Abhiram Arali" w:date="2024-11-14T10:17:00Z">
                <w:pPr>
                  <w:spacing w:line="360" w:lineRule="auto"/>
                </w:pPr>
              </w:pPrChange>
            </w:pPr>
            <w:r w:rsidRPr="00293A3A">
              <w:t>Allocates memory equal to the largest member.</w:t>
            </w:r>
          </w:p>
        </w:tc>
      </w:tr>
      <w:tr w:rsidR="00C573E5" w:rsidRPr="00293A3A" w14:paraId="3D3B0F45" w14:textId="77777777" w:rsidTr="00AA65A0">
        <w:tc>
          <w:tcPr>
            <w:tcW w:w="0" w:type="auto"/>
            <w:hideMark/>
            <w:tcPrChange w:id="201" w:author="Abhiram Arali" w:date="2024-11-14T10:17:00Z">
              <w:tcPr>
                <w:tcW w:w="0" w:type="auto"/>
                <w:hideMark/>
              </w:tcPr>
            </w:tcPrChange>
          </w:tcPr>
          <w:p w14:paraId="5B6557E6" w14:textId="77777777" w:rsidR="00C573E5" w:rsidRPr="00293A3A" w:rsidRDefault="00C573E5">
            <w:pPr>
              <w:pStyle w:val="NormalBPBHEB"/>
              <w:pPrChange w:id="202" w:author="Abhiram Arali" w:date="2024-11-14T10:17:00Z">
                <w:pPr>
                  <w:spacing w:line="360" w:lineRule="auto"/>
                </w:pPr>
              </w:pPrChange>
            </w:pPr>
            <w:r w:rsidRPr="00293A3A">
              <w:t>Usage</w:t>
            </w:r>
          </w:p>
        </w:tc>
        <w:tc>
          <w:tcPr>
            <w:tcW w:w="0" w:type="auto"/>
            <w:hideMark/>
            <w:tcPrChange w:id="203" w:author="Abhiram Arali" w:date="2024-11-14T10:17:00Z">
              <w:tcPr>
                <w:tcW w:w="0" w:type="auto"/>
                <w:hideMark/>
              </w:tcPr>
            </w:tcPrChange>
          </w:tcPr>
          <w:p w14:paraId="59E9F070" w14:textId="77777777" w:rsidR="00C573E5" w:rsidRPr="00293A3A" w:rsidRDefault="00C573E5">
            <w:pPr>
              <w:pStyle w:val="NormalBPBHEB"/>
              <w:pPrChange w:id="204" w:author="Abhiram Arali" w:date="2024-11-14T10:17:00Z">
                <w:pPr>
                  <w:spacing w:line="360" w:lineRule="auto"/>
                </w:pPr>
              </w:pPrChange>
            </w:pPr>
            <w:r w:rsidRPr="00293A3A">
              <w:t>All members can store values simultaneously.</w:t>
            </w:r>
          </w:p>
        </w:tc>
        <w:tc>
          <w:tcPr>
            <w:tcW w:w="0" w:type="auto"/>
            <w:hideMark/>
            <w:tcPrChange w:id="205" w:author="Abhiram Arali" w:date="2024-11-14T10:17:00Z">
              <w:tcPr>
                <w:tcW w:w="0" w:type="auto"/>
                <w:hideMark/>
              </w:tcPr>
            </w:tcPrChange>
          </w:tcPr>
          <w:p w14:paraId="7EB9E960" w14:textId="77777777" w:rsidR="00C573E5" w:rsidRPr="00293A3A" w:rsidRDefault="00C573E5">
            <w:pPr>
              <w:pStyle w:val="NormalBPBHEB"/>
              <w:pPrChange w:id="206" w:author="Abhiram Arali" w:date="2024-11-14T10:17:00Z">
                <w:pPr>
                  <w:spacing w:line="360" w:lineRule="auto"/>
                </w:pPr>
              </w:pPrChange>
            </w:pPr>
            <w:r w:rsidRPr="00293A3A">
              <w:t>Only one member can store a value at a time.</w:t>
            </w:r>
          </w:p>
        </w:tc>
      </w:tr>
      <w:tr w:rsidR="00C573E5" w:rsidRPr="00293A3A" w14:paraId="49E306A7" w14:textId="77777777" w:rsidTr="00AA65A0">
        <w:tc>
          <w:tcPr>
            <w:tcW w:w="0" w:type="auto"/>
            <w:hideMark/>
            <w:tcPrChange w:id="207" w:author="Abhiram Arali" w:date="2024-11-14T10:17:00Z">
              <w:tcPr>
                <w:tcW w:w="0" w:type="auto"/>
                <w:hideMark/>
              </w:tcPr>
            </w:tcPrChange>
          </w:tcPr>
          <w:p w14:paraId="1DC5AC99" w14:textId="52296179" w:rsidR="00C573E5" w:rsidRPr="00293A3A" w:rsidRDefault="00C573E5">
            <w:pPr>
              <w:pStyle w:val="NormalBPBHEB"/>
              <w:pPrChange w:id="208" w:author="Abhiram Arali" w:date="2024-11-14T10:17:00Z">
                <w:pPr>
                  <w:spacing w:line="360" w:lineRule="auto"/>
                </w:pPr>
              </w:pPrChange>
            </w:pPr>
            <w:r w:rsidRPr="00293A3A">
              <w:t xml:space="preserve">Memory </w:t>
            </w:r>
            <w:r w:rsidR="008D57AA" w:rsidRPr="00293A3A">
              <w:t>efficiency</w:t>
            </w:r>
          </w:p>
        </w:tc>
        <w:tc>
          <w:tcPr>
            <w:tcW w:w="0" w:type="auto"/>
            <w:hideMark/>
            <w:tcPrChange w:id="209" w:author="Abhiram Arali" w:date="2024-11-14T10:17:00Z">
              <w:tcPr>
                <w:tcW w:w="0" w:type="auto"/>
                <w:hideMark/>
              </w:tcPr>
            </w:tcPrChange>
          </w:tcPr>
          <w:p w14:paraId="437B3DF4" w14:textId="77777777" w:rsidR="00C573E5" w:rsidRPr="00293A3A" w:rsidRDefault="00C573E5">
            <w:pPr>
              <w:pStyle w:val="NormalBPBHEB"/>
              <w:pPrChange w:id="210" w:author="Abhiram Arali" w:date="2024-11-14T10:17:00Z">
                <w:pPr>
                  <w:spacing w:line="360" w:lineRule="auto"/>
                </w:pPr>
              </w:pPrChange>
            </w:pPr>
            <w:r w:rsidRPr="00293A3A">
              <w:t>Less efficient in terms of memory usage.</w:t>
            </w:r>
          </w:p>
        </w:tc>
        <w:tc>
          <w:tcPr>
            <w:tcW w:w="0" w:type="auto"/>
            <w:hideMark/>
            <w:tcPrChange w:id="211" w:author="Abhiram Arali" w:date="2024-11-14T10:17:00Z">
              <w:tcPr>
                <w:tcW w:w="0" w:type="auto"/>
                <w:hideMark/>
              </w:tcPr>
            </w:tcPrChange>
          </w:tcPr>
          <w:p w14:paraId="6A048158" w14:textId="77777777" w:rsidR="00C573E5" w:rsidRPr="00293A3A" w:rsidRDefault="00C573E5">
            <w:pPr>
              <w:pStyle w:val="NormalBPBHEB"/>
              <w:pPrChange w:id="212" w:author="Abhiram Arali" w:date="2024-11-14T10:17:00Z">
                <w:pPr>
                  <w:spacing w:line="360" w:lineRule="auto"/>
                </w:pPr>
              </w:pPrChange>
            </w:pPr>
            <w:r w:rsidRPr="00293A3A">
              <w:t>More efficient when only one member is used at a time.</w:t>
            </w:r>
          </w:p>
        </w:tc>
      </w:tr>
      <w:tr w:rsidR="00C573E5" w:rsidRPr="00293A3A" w14:paraId="67D59284" w14:textId="77777777" w:rsidTr="00AA65A0">
        <w:tc>
          <w:tcPr>
            <w:tcW w:w="0" w:type="auto"/>
            <w:hideMark/>
            <w:tcPrChange w:id="213" w:author="Abhiram Arali" w:date="2024-11-14T10:17:00Z">
              <w:tcPr>
                <w:tcW w:w="0" w:type="auto"/>
                <w:hideMark/>
              </w:tcPr>
            </w:tcPrChange>
          </w:tcPr>
          <w:p w14:paraId="25830DE9" w14:textId="7C4BC310" w:rsidR="00C573E5" w:rsidRPr="00293A3A" w:rsidRDefault="00C573E5">
            <w:pPr>
              <w:pStyle w:val="NormalBPBHEB"/>
              <w:pPrChange w:id="214" w:author="Abhiram Arali" w:date="2024-11-14T10:17:00Z">
                <w:pPr>
                  <w:spacing w:line="360" w:lineRule="auto"/>
                </w:pPr>
              </w:pPrChange>
            </w:pPr>
            <w:r w:rsidRPr="00293A3A">
              <w:t xml:space="preserve">Example </w:t>
            </w:r>
            <w:r w:rsidR="008D57AA" w:rsidRPr="00293A3A">
              <w:t xml:space="preserve">use </w:t>
            </w:r>
            <w:r w:rsidRPr="00293A3A">
              <w:t>Case</w:t>
            </w:r>
          </w:p>
        </w:tc>
        <w:tc>
          <w:tcPr>
            <w:tcW w:w="0" w:type="auto"/>
            <w:hideMark/>
            <w:tcPrChange w:id="215" w:author="Abhiram Arali" w:date="2024-11-14T10:17:00Z">
              <w:tcPr>
                <w:tcW w:w="0" w:type="auto"/>
                <w:hideMark/>
              </w:tcPr>
            </w:tcPrChange>
          </w:tcPr>
          <w:p w14:paraId="2FB963EF" w14:textId="77777777" w:rsidR="00C573E5" w:rsidRPr="00293A3A" w:rsidRDefault="00C573E5">
            <w:pPr>
              <w:pStyle w:val="NormalBPBHEB"/>
              <w:pPrChange w:id="216" w:author="Abhiram Arali" w:date="2024-11-14T10:17:00Z">
                <w:pPr>
                  <w:spacing w:line="360" w:lineRule="auto"/>
                </w:pPr>
              </w:pPrChange>
            </w:pPr>
            <w:r w:rsidRPr="00293A3A">
              <w:t>Used to group related but distinct data types.</w:t>
            </w:r>
          </w:p>
        </w:tc>
        <w:tc>
          <w:tcPr>
            <w:tcW w:w="0" w:type="auto"/>
            <w:hideMark/>
            <w:tcPrChange w:id="217" w:author="Abhiram Arali" w:date="2024-11-14T10:17:00Z">
              <w:tcPr>
                <w:tcW w:w="0" w:type="auto"/>
                <w:hideMark/>
              </w:tcPr>
            </w:tcPrChange>
          </w:tcPr>
          <w:p w14:paraId="763B9BD1" w14:textId="77777777" w:rsidR="00C573E5" w:rsidRPr="00293A3A" w:rsidRDefault="00C573E5">
            <w:pPr>
              <w:pStyle w:val="NormalBPBHEB"/>
              <w:pPrChange w:id="218" w:author="Abhiram Arali" w:date="2024-11-14T10:17:00Z">
                <w:pPr>
                  <w:spacing w:line="360" w:lineRule="auto"/>
                </w:pPr>
              </w:pPrChange>
            </w:pPr>
            <w:r w:rsidRPr="00293A3A">
              <w:t>Used to store different types in the same memory space.</w:t>
            </w:r>
          </w:p>
        </w:tc>
      </w:tr>
    </w:tbl>
    <w:p w14:paraId="4C698576" w14:textId="7AF33988" w:rsidR="00AA3416" w:rsidRDefault="005D722A">
      <w:pPr>
        <w:pStyle w:val="TableCaptionBPBHEB"/>
        <w:rPr>
          <w:ins w:id="219" w:author="Abhiram Arali" w:date="2024-11-14T10:17:00Z"/>
        </w:rPr>
        <w:pPrChange w:id="220" w:author="Abhiram Arali" w:date="2024-11-14T10:17:00Z">
          <w:pPr>
            <w:pStyle w:val="NormalBPBHEB"/>
          </w:pPr>
        </w:pPrChange>
      </w:pPr>
      <w:ins w:id="221" w:author="Abhiram Arali" w:date="2024-11-14T10:17:00Z">
        <w:r w:rsidRPr="005D722A">
          <w:rPr>
            <w:b/>
            <w:bCs w:val="0"/>
            <w:rPrChange w:id="222" w:author="Abhiram Arali" w:date="2024-11-14T10:17:00Z">
              <w:rPr>
                <w:i/>
                <w:iCs/>
              </w:rPr>
            </w:rPrChange>
          </w:rPr>
          <w:t>Table 7.1:</w:t>
        </w:r>
        <w:r w:rsidRPr="00293A3A">
          <w:t xml:space="preserve"> Shows the </w:t>
        </w:r>
        <w:r w:rsidR="00716EB7" w:rsidRPr="00293A3A">
          <w:t xml:space="preserve">differences </w:t>
        </w:r>
        <w:r w:rsidRPr="00293A3A">
          <w:t xml:space="preserve">between </w:t>
        </w:r>
        <w:r w:rsidR="00716EB7" w:rsidRPr="00293A3A">
          <w:t xml:space="preserve">structures </w:t>
        </w:r>
        <w:r w:rsidRPr="00293A3A">
          <w:t xml:space="preserve">and </w:t>
        </w:r>
        <w:r w:rsidR="00716EB7" w:rsidRPr="00293A3A">
          <w:t>union</w:t>
        </w:r>
      </w:ins>
    </w:p>
    <w:p w14:paraId="1B68E9C8" w14:textId="77777777" w:rsidR="005D722A" w:rsidRDefault="005D722A" w:rsidP="002C641F">
      <w:pPr>
        <w:pStyle w:val="NormalBPBHEB"/>
        <w:rPr>
          <w:ins w:id="223" w:author="Abhiram Arali" w:date="2024-11-14T10:17:00Z"/>
        </w:rPr>
      </w:pPr>
    </w:p>
    <w:p w14:paraId="0762B9E2" w14:textId="1BCE1788" w:rsidR="00C573E5" w:rsidRDefault="00C573E5" w:rsidP="008B412D">
      <w:pPr>
        <w:pStyle w:val="NormalBPBHEB"/>
        <w:rPr>
          <w:ins w:id="224" w:author="Abhiram Arali" w:date="2024-11-14T10:18:00Z"/>
        </w:rPr>
      </w:pPr>
      <w:r w:rsidRPr="00293A3A">
        <w:t>Both structures and unions are powerful tools in C that allow you to group data and work with it in a more organized way, but they have different applications depending on how you want to manage memory and access data.</w:t>
      </w:r>
    </w:p>
    <w:p w14:paraId="0E52305B" w14:textId="77777777" w:rsidR="008B412D" w:rsidRPr="00293A3A" w:rsidRDefault="008B412D">
      <w:pPr>
        <w:pStyle w:val="NormalBPBHEB"/>
        <w:pPrChange w:id="225" w:author="Abhiram Arali" w:date="2024-11-14T10:18:00Z">
          <w:pPr>
            <w:spacing w:before="100" w:beforeAutospacing="1" w:after="100" w:afterAutospacing="1" w:line="360" w:lineRule="auto"/>
          </w:pPr>
        </w:pPrChange>
      </w:pPr>
    </w:p>
    <w:p w14:paraId="7181C41A" w14:textId="77777777" w:rsidR="00C573E5" w:rsidRDefault="00C573E5">
      <w:pPr>
        <w:pStyle w:val="Heading2BPBHEB"/>
        <w:rPr>
          <w:ins w:id="226" w:author="Abhiram Arali" w:date="2024-11-14T10:18:00Z"/>
        </w:rPr>
        <w:pPrChange w:id="227" w:author="Abhiram Arali" w:date="2024-11-14T10:21:00Z">
          <w:pPr>
            <w:pStyle w:val="Heading1BPBHEB"/>
          </w:pPr>
        </w:pPrChange>
      </w:pPr>
      <w:commentRangeStart w:id="228"/>
      <w:r w:rsidRPr="00293A3A">
        <w:t>Processing</w:t>
      </w:r>
      <w:commentRangeEnd w:id="228"/>
      <w:r w:rsidR="00F76634">
        <w:rPr>
          <w:rStyle w:val="CommentReference"/>
          <w:rFonts w:asciiTheme="minorHAnsi" w:eastAsiaTheme="minorHAnsi" w:hAnsiTheme="minorHAnsi" w:cstheme="minorBidi"/>
          <w:b w:val="0"/>
        </w:rPr>
        <w:commentReference w:id="228"/>
      </w:r>
    </w:p>
    <w:p w14:paraId="5996F4F2" w14:textId="2CB2A977" w:rsidR="00CE285F" w:rsidRPr="00293A3A" w:rsidRDefault="003B35D4">
      <w:pPr>
        <w:pStyle w:val="NormalBPBHEB"/>
        <w:pPrChange w:id="229" w:author="Abhiram Arali" w:date="2024-11-14T10:18:00Z">
          <w:pPr>
            <w:tabs>
              <w:tab w:val="left" w:pos="1573"/>
            </w:tabs>
            <w:spacing w:line="360" w:lineRule="auto"/>
          </w:pPr>
        </w:pPrChange>
      </w:pPr>
      <w:ins w:id="230" w:author="Hii" w:date="2024-11-18T16:13:00Z">
        <w:r w:rsidRPr="003B35D4">
          <w:t>Processing structures involves working with user-defined data types that group variables of different types under a single name for better data organization and manipulation. Structures allow storing related information, such as an employee’s ID, name, and salary, as a single entity. To process structures, we can define variables of the structure type, initialize them, and access individual members using the dot operator (.). Structures can also be passed to functions by value or reference, allowing modular programming. Advanced operations include using arrays of structures to manage multiple records and nested structures for hierarchical data representation. These capabilities make structures a powerful tool for handling complex data efficiently in C programming.</w:t>
        </w:r>
      </w:ins>
    </w:p>
    <w:p w14:paraId="1A4D11B5" w14:textId="100A62A6" w:rsidR="00C573E5" w:rsidRPr="00293A3A" w:rsidRDefault="00C573E5">
      <w:pPr>
        <w:pStyle w:val="Heading3BPBHEB"/>
        <w:pPrChange w:id="231" w:author="Abhiram Arali" w:date="2024-11-14T10:21:00Z">
          <w:pPr>
            <w:tabs>
              <w:tab w:val="left" w:pos="1573"/>
            </w:tabs>
            <w:spacing w:line="360" w:lineRule="auto"/>
          </w:pPr>
        </w:pPrChange>
      </w:pPr>
      <w:r w:rsidRPr="00293A3A">
        <w:t xml:space="preserve">Processing </w:t>
      </w:r>
      <w:r w:rsidR="00C74C85" w:rsidRPr="00293A3A">
        <w:t>structures</w:t>
      </w:r>
    </w:p>
    <w:p w14:paraId="19AD14C3" w14:textId="31F09D2E" w:rsidR="00C573E5" w:rsidRDefault="00C573E5" w:rsidP="002708F0">
      <w:pPr>
        <w:pStyle w:val="NormalBPBHEB"/>
        <w:rPr>
          <w:ins w:id="232" w:author="Abhiram Arali" w:date="2024-11-14T10:18:00Z"/>
        </w:rPr>
      </w:pPr>
      <w:r w:rsidRPr="003D77D6">
        <w:rPr>
          <w:b/>
          <w:bCs/>
          <w:iCs/>
          <w:rPrChange w:id="233" w:author="Abhiram Arali" w:date="2024-11-14T10:19:00Z">
            <w:rPr>
              <w:i/>
            </w:rPr>
          </w:rPrChange>
        </w:rPr>
        <w:t>Declaration</w:t>
      </w:r>
      <w:r w:rsidRPr="00293A3A">
        <w:rPr>
          <w:i/>
        </w:rPr>
        <w:t>:</w:t>
      </w:r>
      <w:r w:rsidRPr="00293A3A">
        <w:t xml:space="preserve"> Structures must be declared before they can be used. This is done using the struct keyword followed by the structure name and its members.</w:t>
      </w:r>
    </w:p>
    <w:p w14:paraId="6B33A2EA" w14:textId="317660DB" w:rsidR="00BB35C5" w:rsidRPr="00293A3A" w:rsidDel="00F33014" w:rsidRDefault="00BB35C5">
      <w:pPr>
        <w:pStyle w:val="NormalBPBHEB"/>
        <w:rPr>
          <w:del w:id="234" w:author="Abhiram Arali" w:date="2024-11-14T10:18:00Z"/>
        </w:rPr>
        <w:pPrChange w:id="235" w:author="Abhiram Arali" w:date="2024-11-14T10:18:00Z">
          <w:pPr>
            <w:tabs>
              <w:tab w:val="left" w:pos="1573"/>
            </w:tabs>
            <w:spacing w:line="360" w:lineRule="auto"/>
          </w:pPr>
        </w:pPrChange>
      </w:pPr>
    </w:p>
    <w:p w14:paraId="200245AC" w14:textId="77777777" w:rsidR="00C573E5" w:rsidRPr="00293A3A" w:rsidRDefault="00C573E5">
      <w:pPr>
        <w:pStyle w:val="CodeBlockBPBHEB"/>
        <w:pPrChange w:id="236"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struct Student {</w:t>
      </w:r>
    </w:p>
    <w:p w14:paraId="1237A03E" w14:textId="77777777" w:rsidR="00C573E5" w:rsidRPr="00293A3A" w:rsidRDefault="00C573E5">
      <w:pPr>
        <w:pStyle w:val="CodeBlockBPBHEB"/>
        <w:pPrChange w:id="237"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char</w:t>
      </w:r>
      <w:proofErr w:type="gramEnd"/>
      <w:r w:rsidRPr="00293A3A">
        <w:t xml:space="preserve"> name[50];</w:t>
      </w:r>
    </w:p>
    <w:p w14:paraId="7B0B2C4F" w14:textId="77777777" w:rsidR="00C573E5" w:rsidRPr="00293A3A" w:rsidRDefault="00C573E5">
      <w:pPr>
        <w:pStyle w:val="CodeBlockBPBHEB"/>
        <w:pPrChange w:id="238"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int</w:t>
      </w:r>
      <w:proofErr w:type="gramEnd"/>
      <w:r w:rsidRPr="00293A3A">
        <w:t xml:space="preserve"> age;</w:t>
      </w:r>
    </w:p>
    <w:p w14:paraId="76AFBEF8" w14:textId="77777777" w:rsidR="00C573E5" w:rsidRPr="00293A3A" w:rsidRDefault="00C573E5">
      <w:pPr>
        <w:pStyle w:val="CodeBlockBPBHEB"/>
        <w:pPrChange w:id="239"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float</w:t>
      </w:r>
      <w:proofErr w:type="gramEnd"/>
      <w:r w:rsidRPr="00293A3A">
        <w:t xml:space="preserve"> grade;</w:t>
      </w:r>
    </w:p>
    <w:p w14:paraId="4F3E1C11" w14:textId="77777777" w:rsidR="00C573E5" w:rsidRDefault="00C573E5" w:rsidP="00825492">
      <w:pPr>
        <w:pStyle w:val="CodeBlockBPBHEB"/>
        <w:rPr>
          <w:ins w:id="240" w:author="Abhiram Arali" w:date="2024-11-14T10:18:00Z"/>
        </w:rPr>
      </w:pPr>
      <w:r w:rsidRPr="00293A3A">
        <w:t>};</w:t>
      </w:r>
    </w:p>
    <w:p w14:paraId="79230952" w14:textId="77777777" w:rsidR="00A20EC7" w:rsidRPr="00293A3A" w:rsidRDefault="00A20EC7">
      <w:pPr>
        <w:pStyle w:val="NormalBPBHEB"/>
        <w:pPrChange w:id="241"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1CC78847" w14:textId="39EFAD0B" w:rsidR="00C573E5" w:rsidRPr="00293A3A" w:rsidRDefault="00C573E5">
      <w:pPr>
        <w:pStyle w:val="NormalBPBHEB"/>
        <w:pPrChange w:id="242" w:author="Abhiram Arali" w:date="2024-11-14T10:18:00Z">
          <w:pPr>
            <w:tabs>
              <w:tab w:val="left" w:pos="1573"/>
            </w:tabs>
            <w:spacing w:line="360" w:lineRule="auto"/>
          </w:pPr>
        </w:pPrChange>
      </w:pPr>
      <w:r w:rsidRPr="00A20EC7">
        <w:rPr>
          <w:b/>
          <w:bCs/>
          <w:iCs/>
          <w:rPrChange w:id="243" w:author="Abhiram Arali" w:date="2024-11-14T10:18:00Z">
            <w:rPr>
              <w:i/>
            </w:rPr>
          </w:rPrChange>
        </w:rPr>
        <w:lastRenderedPageBreak/>
        <w:t xml:space="preserve">Creating </w:t>
      </w:r>
      <w:r w:rsidR="00D57F1E" w:rsidRPr="00D57F1E">
        <w:rPr>
          <w:b/>
          <w:bCs/>
          <w:iCs/>
        </w:rPr>
        <w:t>variables</w:t>
      </w:r>
      <w:r w:rsidRPr="00293A3A">
        <w:rPr>
          <w:i/>
        </w:rPr>
        <w:t>:</w:t>
      </w:r>
      <w:r w:rsidRPr="00293A3A">
        <w:t xml:space="preserve"> After declaring a structure, you can create variables of that type.</w:t>
      </w:r>
    </w:p>
    <w:p w14:paraId="2DC3C5F0" w14:textId="77777777" w:rsidR="00C573E5" w:rsidRDefault="00C573E5" w:rsidP="003F2349">
      <w:pPr>
        <w:pStyle w:val="CodeBlockBPBHEB"/>
        <w:rPr>
          <w:ins w:id="244" w:author="Abhiram Arali" w:date="2024-11-14T10:18:00Z"/>
        </w:rPr>
      </w:pPr>
      <w:proofErr w:type="gramStart"/>
      <w:r w:rsidRPr="00293A3A">
        <w:t>struct</w:t>
      </w:r>
      <w:proofErr w:type="gramEnd"/>
      <w:r w:rsidRPr="00293A3A">
        <w:t xml:space="preserve"> Student s1;  // Declares a variable of type Student</w:t>
      </w:r>
    </w:p>
    <w:p w14:paraId="0CB13B5D" w14:textId="77777777" w:rsidR="00452EB1" w:rsidRPr="00293A3A" w:rsidRDefault="00452EB1">
      <w:pPr>
        <w:pStyle w:val="NormalBPBHEB"/>
        <w:pPrChange w:id="245" w:author="Abhiram Arali" w:date="2024-11-14T10:18: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4A8D603A" w14:textId="70A2B86E" w:rsidR="00C573E5" w:rsidRPr="00293A3A" w:rsidRDefault="00C573E5">
      <w:pPr>
        <w:pStyle w:val="NormalBPBHEB"/>
        <w:pPrChange w:id="246" w:author="Abhiram Arali" w:date="2024-11-14T10:19:00Z">
          <w:pPr>
            <w:tabs>
              <w:tab w:val="left" w:pos="1573"/>
            </w:tabs>
            <w:spacing w:line="360" w:lineRule="auto"/>
          </w:pPr>
        </w:pPrChange>
      </w:pPr>
      <w:r w:rsidRPr="00056F34">
        <w:rPr>
          <w:b/>
          <w:bCs/>
          <w:iCs/>
          <w:rPrChange w:id="247" w:author="Abhiram Arali" w:date="2024-11-14T10:19:00Z">
            <w:rPr>
              <w:i/>
            </w:rPr>
          </w:rPrChange>
        </w:rPr>
        <w:t xml:space="preserve">Accessing </w:t>
      </w:r>
      <w:r w:rsidR="00EA7090" w:rsidRPr="00EA7090">
        <w:rPr>
          <w:b/>
          <w:bCs/>
          <w:iCs/>
        </w:rPr>
        <w:t>members</w:t>
      </w:r>
      <w:r w:rsidRPr="00293A3A">
        <w:rPr>
          <w:i/>
        </w:rPr>
        <w:t>:</w:t>
      </w:r>
      <w:r w:rsidRPr="00293A3A">
        <w:t xml:space="preserve"> Members of a structure can be accessed using the dot operator (.).</w:t>
      </w:r>
    </w:p>
    <w:p w14:paraId="2CB17B52" w14:textId="77777777" w:rsidR="00C573E5" w:rsidRPr="00293A3A" w:rsidRDefault="00C573E5">
      <w:pPr>
        <w:pStyle w:val="CodeBlockBPBHEB"/>
        <w:pPrChange w:id="248" w:author="Abhiram Arali" w:date="2024-11-14T10:19: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spellStart"/>
      <w:proofErr w:type="gramStart"/>
      <w:r w:rsidRPr="00293A3A">
        <w:t>strcpy</w:t>
      </w:r>
      <w:proofErr w:type="spellEnd"/>
      <w:r w:rsidRPr="00293A3A">
        <w:t>(</w:t>
      </w:r>
      <w:proofErr w:type="gramEnd"/>
      <w:r w:rsidRPr="00293A3A">
        <w:t>s1.name, "Alice");  // Assigning a value to the name member</w:t>
      </w:r>
    </w:p>
    <w:p w14:paraId="2FD4C1FF" w14:textId="77777777" w:rsidR="00C573E5" w:rsidRDefault="00C573E5" w:rsidP="000029B3">
      <w:pPr>
        <w:pStyle w:val="CodeBlockBPBHEB"/>
        <w:rPr>
          <w:ins w:id="249" w:author="Abhiram Arali" w:date="2024-11-14T10:19:00Z"/>
        </w:rPr>
      </w:pPr>
      <w:r w:rsidRPr="00293A3A">
        <w:t>s1.age = 20;               // Assigning a value to the age member</w:t>
      </w:r>
    </w:p>
    <w:p w14:paraId="296090EC" w14:textId="77777777" w:rsidR="00B40C04" w:rsidRPr="00293A3A" w:rsidRDefault="00B40C04">
      <w:pPr>
        <w:pStyle w:val="NormalBPBHEB"/>
        <w:pPrChange w:id="250" w:author="Abhiram Arali" w:date="2024-11-14T10:19: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102318E0" w14:textId="2A0031A3" w:rsidR="00C573E5" w:rsidRPr="00293A3A" w:rsidRDefault="00C573E5">
      <w:pPr>
        <w:pStyle w:val="NormalBPBHEB"/>
        <w:pPrChange w:id="251" w:author="Abhiram Arali" w:date="2024-11-14T10:19:00Z">
          <w:pPr>
            <w:tabs>
              <w:tab w:val="left" w:pos="1573"/>
            </w:tabs>
            <w:spacing w:line="360" w:lineRule="auto"/>
          </w:pPr>
        </w:pPrChange>
      </w:pPr>
      <w:r w:rsidRPr="009E4A11">
        <w:rPr>
          <w:b/>
          <w:bCs/>
          <w:iCs/>
          <w:rPrChange w:id="252" w:author="Abhiram Arali" w:date="2024-11-14T10:19:00Z">
            <w:rPr>
              <w:i/>
            </w:rPr>
          </w:rPrChange>
        </w:rPr>
        <w:t xml:space="preserve">Arrays of </w:t>
      </w:r>
      <w:r w:rsidR="00056F34" w:rsidRPr="00056F34">
        <w:rPr>
          <w:b/>
          <w:bCs/>
          <w:iCs/>
        </w:rPr>
        <w:t>structures</w:t>
      </w:r>
      <w:r w:rsidRPr="00293A3A">
        <w:rPr>
          <w:i/>
        </w:rPr>
        <w:t>:</w:t>
      </w:r>
      <w:r w:rsidRPr="00293A3A">
        <w:t xml:space="preserve"> You can also create an array of structures to manage multiple records easily.</w:t>
      </w:r>
    </w:p>
    <w:p w14:paraId="2D7DF68F" w14:textId="77777777" w:rsidR="00C573E5" w:rsidRPr="00293A3A" w:rsidRDefault="00C573E5">
      <w:pPr>
        <w:pStyle w:val="CodeBlockBPBHEB"/>
        <w:pPrChange w:id="253" w:author="Abhiram Arali" w:date="2024-11-14T10:19: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struct</w:t>
      </w:r>
      <w:proofErr w:type="gramEnd"/>
      <w:r w:rsidRPr="00293A3A">
        <w:t xml:space="preserve"> Student students[3];  // Array of 3 Student structures</w:t>
      </w:r>
    </w:p>
    <w:p w14:paraId="546893BB" w14:textId="77777777" w:rsidR="00C573E5" w:rsidRPr="00293A3A" w:rsidRDefault="00C573E5" w:rsidP="00C573E5">
      <w:pPr>
        <w:tabs>
          <w:tab w:val="left" w:pos="1573"/>
        </w:tabs>
        <w:spacing w:line="360" w:lineRule="auto"/>
        <w:rPr>
          <w:rFonts w:ascii="Times New Roman" w:hAnsi="Times New Roman" w:cs="Times New Roman"/>
          <w:sz w:val="24"/>
          <w:szCs w:val="24"/>
        </w:rPr>
      </w:pPr>
      <w:r w:rsidRPr="00293A3A">
        <w:rPr>
          <w:rFonts w:ascii="Times New Roman" w:hAnsi="Times New Roman" w:cs="Times New Roman"/>
          <w:i/>
          <w:sz w:val="24"/>
          <w:szCs w:val="24"/>
        </w:rPr>
        <w:t>Passing Structures to Functions:</w:t>
      </w:r>
      <w:r w:rsidRPr="00293A3A">
        <w:rPr>
          <w:rFonts w:ascii="Times New Roman" w:hAnsi="Times New Roman" w:cs="Times New Roman"/>
          <w:sz w:val="24"/>
          <w:szCs w:val="24"/>
        </w:rPr>
        <w:t xml:space="preserve"> Structures can be passed to functions by value or by reference (using pointers).</w:t>
      </w:r>
    </w:p>
    <w:p w14:paraId="4AF84739" w14:textId="77777777" w:rsidR="00C573E5" w:rsidRDefault="00C573E5" w:rsidP="008E1EB1">
      <w:pPr>
        <w:pStyle w:val="CodeBlockBPBHEB"/>
        <w:rPr>
          <w:ins w:id="254" w:author="Abhiram Arali" w:date="2024-11-14T10:19:00Z"/>
        </w:rPr>
      </w:pPr>
      <w:proofErr w:type="gramStart"/>
      <w:r w:rsidRPr="00293A3A">
        <w:t>void</w:t>
      </w:r>
      <w:proofErr w:type="gramEnd"/>
      <w:r w:rsidRPr="00293A3A">
        <w:t xml:space="preserve"> </w:t>
      </w:r>
      <w:proofErr w:type="spellStart"/>
      <w:r w:rsidRPr="00293A3A">
        <w:t>printStudent</w:t>
      </w:r>
      <w:proofErr w:type="spellEnd"/>
      <w:r w:rsidRPr="00293A3A">
        <w:t>(</w:t>
      </w:r>
      <w:proofErr w:type="spellStart"/>
      <w:r w:rsidRPr="00293A3A">
        <w:t>struct</w:t>
      </w:r>
      <w:proofErr w:type="spellEnd"/>
      <w:r w:rsidRPr="00293A3A">
        <w:t xml:space="preserve"> Student s) { /* ... */ }</w:t>
      </w:r>
    </w:p>
    <w:p w14:paraId="4E09ACAB" w14:textId="77777777" w:rsidR="00681295" w:rsidRPr="00293A3A" w:rsidRDefault="00681295">
      <w:pPr>
        <w:pStyle w:val="NormalBPBHEB"/>
        <w:pPrChange w:id="255" w:author="Abhiram Arali" w:date="2024-11-14T10:19: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31D12AD4" w14:textId="2543C1C1" w:rsidR="00C573E5" w:rsidRPr="00944AC1" w:rsidRDefault="00C573E5">
      <w:pPr>
        <w:pStyle w:val="Heading3BPBHEB"/>
        <w:pPrChange w:id="256" w:author="Abhiram Arali" w:date="2024-11-14T10:21:00Z">
          <w:pPr>
            <w:tabs>
              <w:tab w:val="left" w:pos="1573"/>
            </w:tabs>
            <w:spacing w:line="360" w:lineRule="auto"/>
          </w:pPr>
        </w:pPrChange>
      </w:pPr>
      <w:r w:rsidRPr="00944AC1">
        <w:t xml:space="preserve">Processing </w:t>
      </w:r>
      <w:r w:rsidR="00944AC1" w:rsidRPr="00944AC1">
        <w:t>unions</w:t>
      </w:r>
    </w:p>
    <w:p w14:paraId="4064C7AE" w14:textId="4556B53D" w:rsidR="00C573E5" w:rsidRPr="00293A3A" w:rsidRDefault="00C573E5">
      <w:pPr>
        <w:pStyle w:val="NormalBPBHEB"/>
        <w:pPrChange w:id="257" w:author="Abhiram Arali" w:date="2024-11-14T10:20:00Z">
          <w:pPr>
            <w:tabs>
              <w:tab w:val="left" w:pos="1573"/>
            </w:tabs>
            <w:spacing w:line="360" w:lineRule="auto"/>
          </w:pPr>
        </w:pPrChange>
      </w:pPr>
      <w:r w:rsidRPr="005E3FFB">
        <w:rPr>
          <w:b/>
          <w:bCs/>
          <w:iCs/>
          <w:rPrChange w:id="258" w:author="Abhiram Arali" w:date="2024-11-14T10:20:00Z">
            <w:rPr>
              <w:i/>
            </w:rPr>
          </w:rPrChange>
        </w:rPr>
        <w:t>Declaration</w:t>
      </w:r>
      <w:r w:rsidRPr="00293A3A">
        <w:rPr>
          <w:i/>
        </w:rPr>
        <w:t>:</w:t>
      </w:r>
      <w:r w:rsidRPr="00293A3A">
        <w:t xml:space="preserve"> Unions are declared similarly to structures</w:t>
      </w:r>
      <w:del w:id="259" w:author="Abhiram Arali" w:date="2024-11-14T10:20:00Z">
        <w:r w:rsidRPr="00293A3A" w:rsidDel="00D6773E">
          <w:delText>,</w:delText>
        </w:r>
      </w:del>
      <w:r w:rsidRPr="00293A3A">
        <w:t xml:space="preserve"> using the union keyword.</w:t>
      </w:r>
    </w:p>
    <w:p w14:paraId="754D2EAE" w14:textId="77777777" w:rsidR="00C573E5" w:rsidRPr="00293A3A" w:rsidRDefault="00C573E5">
      <w:pPr>
        <w:pStyle w:val="CodeBlockBPBHEB"/>
        <w:pPrChange w:id="260"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union Data {</w:t>
      </w:r>
    </w:p>
    <w:p w14:paraId="2D04CC90" w14:textId="77777777" w:rsidR="00C573E5" w:rsidRPr="00293A3A" w:rsidRDefault="00C573E5">
      <w:pPr>
        <w:pStyle w:val="CodeBlockBPBHEB"/>
        <w:pPrChange w:id="261"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i</w:t>
      </w:r>
      <w:proofErr w:type="spellEnd"/>
      <w:r w:rsidRPr="00293A3A">
        <w:t>;</w:t>
      </w:r>
    </w:p>
    <w:p w14:paraId="2C2873D3" w14:textId="77777777" w:rsidR="00C573E5" w:rsidRPr="00293A3A" w:rsidRDefault="00C573E5">
      <w:pPr>
        <w:pStyle w:val="CodeBlockBPBHEB"/>
        <w:pPrChange w:id="262"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float</w:t>
      </w:r>
      <w:proofErr w:type="gramEnd"/>
      <w:r w:rsidRPr="00293A3A">
        <w:t xml:space="preserve"> f;</w:t>
      </w:r>
    </w:p>
    <w:p w14:paraId="26F03261" w14:textId="77777777" w:rsidR="00C573E5" w:rsidRPr="00293A3A" w:rsidRDefault="00C573E5">
      <w:pPr>
        <w:pStyle w:val="CodeBlockBPBHEB"/>
        <w:pPrChange w:id="263"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char</w:t>
      </w:r>
      <w:proofErr w:type="gramEnd"/>
      <w:r w:rsidRPr="00293A3A">
        <w:t xml:space="preserve"> str[20];</w:t>
      </w:r>
    </w:p>
    <w:p w14:paraId="67C98D13" w14:textId="77777777" w:rsidR="00C573E5" w:rsidRDefault="00C573E5" w:rsidP="00F825D1">
      <w:pPr>
        <w:pStyle w:val="CodeBlockBPBHEB"/>
        <w:rPr>
          <w:ins w:id="264" w:author="Abhiram Arali" w:date="2024-11-14T10:20:00Z"/>
        </w:rPr>
      </w:pPr>
      <w:r w:rsidRPr="00293A3A">
        <w:t>};</w:t>
      </w:r>
    </w:p>
    <w:p w14:paraId="4A151899" w14:textId="77777777" w:rsidR="001B238C" w:rsidRPr="00293A3A" w:rsidRDefault="001B238C">
      <w:pPr>
        <w:pStyle w:val="NormalBPBHEB"/>
        <w:pPrChange w:id="265"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3A3609F0" w14:textId="2064E822" w:rsidR="00C573E5" w:rsidRPr="00293A3A" w:rsidRDefault="00C573E5" w:rsidP="00C573E5">
      <w:pPr>
        <w:tabs>
          <w:tab w:val="left" w:pos="1573"/>
        </w:tabs>
        <w:spacing w:line="360" w:lineRule="auto"/>
        <w:rPr>
          <w:rFonts w:ascii="Times New Roman" w:hAnsi="Times New Roman" w:cs="Times New Roman"/>
          <w:sz w:val="24"/>
          <w:szCs w:val="24"/>
        </w:rPr>
      </w:pPr>
      <w:r w:rsidRPr="008110F7">
        <w:rPr>
          <w:rStyle w:val="NormalBPBHEBChar"/>
          <w:b/>
          <w:bCs/>
          <w:rPrChange w:id="266" w:author="Abhiram Arali" w:date="2024-11-14T10:20:00Z">
            <w:rPr>
              <w:rFonts w:ascii="Times New Roman" w:hAnsi="Times New Roman" w:cs="Times New Roman"/>
              <w:i/>
              <w:sz w:val="24"/>
              <w:szCs w:val="24"/>
            </w:rPr>
          </w:rPrChange>
        </w:rPr>
        <w:t xml:space="preserve">Creating </w:t>
      </w:r>
      <w:r w:rsidR="00B03912" w:rsidRPr="00B03912">
        <w:rPr>
          <w:rStyle w:val="NormalBPBHEBChar"/>
          <w:b/>
          <w:bCs/>
        </w:rPr>
        <w:t>variables</w:t>
      </w:r>
      <w:r w:rsidRPr="00293A3A">
        <w:rPr>
          <w:rFonts w:ascii="Times New Roman" w:hAnsi="Times New Roman" w:cs="Times New Roman"/>
          <w:i/>
          <w:sz w:val="24"/>
          <w:szCs w:val="24"/>
        </w:rPr>
        <w:t>:</w:t>
      </w:r>
      <w:r w:rsidRPr="00293A3A">
        <w:rPr>
          <w:rFonts w:ascii="Times New Roman" w:hAnsi="Times New Roman" w:cs="Times New Roman"/>
          <w:sz w:val="24"/>
          <w:szCs w:val="24"/>
        </w:rPr>
        <w:t xml:space="preserve"> You can create union variables just like structures.</w:t>
      </w:r>
    </w:p>
    <w:p w14:paraId="46281594" w14:textId="77777777" w:rsidR="00C573E5" w:rsidRPr="00293A3A" w:rsidRDefault="00C573E5">
      <w:pPr>
        <w:pStyle w:val="CodeBlockBPBHEB"/>
        <w:pPrChange w:id="267" w:author="Abhiram Arali" w:date="2024-11-14T10:20: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union</w:t>
      </w:r>
      <w:proofErr w:type="gramEnd"/>
      <w:r w:rsidRPr="00293A3A">
        <w:t xml:space="preserve"> Data </w:t>
      </w:r>
      <w:proofErr w:type="spellStart"/>
      <w:r w:rsidRPr="00293A3A">
        <w:t>data</w:t>
      </w:r>
      <w:proofErr w:type="spellEnd"/>
      <w:r w:rsidRPr="00293A3A">
        <w:t>;  // Declares a variable of type Data</w:t>
      </w:r>
    </w:p>
    <w:p w14:paraId="139ABE13" w14:textId="77777777" w:rsidR="005E33C5" w:rsidRDefault="005E33C5">
      <w:pPr>
        <w:pStyle w:val="NormalBPBHEB"/>
        <w:rPr>
          <w:ins w:id="268" w:author="Abhiram Arali" w:date="2024-11-14T10:20:00Z"/>
        </w:rPr>
        <w:pPrChange w:id="269" w:author="Abhiram Arali" w:date="2024-11-14T10:20:00Z">
          <w:pPr>
            <w:tabs>
              <w:tab w:val="left" w:pos="1573"/>
            </w:tabs>
            <w:spacing w:line="360" w:lineRule="auto"/>
          </w:pPr>
        </w:pPrChange>
      </w:pPr>
    </w:p>
    <w:p w14:paraId="0AD09CFF" w14:textId="1D447621" w:rsidR="00C573E5" w:rsidRPr="00293A3A" w:rsidRDefault="00C573E5">
      <w:pPr>
        <w:pStyle w:val="NormalBPBHEB"/>
        <w:pPrChange w:id="270" w:author="Abhiram Arali" w:date="2024-11-14T10:20:00Z">
          <w:pPr>
            <w:tabs>
              <w:tab w:val="left" w:pos="1573"/>
            </w:tabs>
            <w:spacing w:line="360" w:lineRule="auto"/>
          </w:pPr>
        </w:pPrChange>
      </w:pPr>
      <w:r w:rsidRPr="005E33C5">
        <w:rPr>
          <w:b/>
          <w:bCs/>
          <w:rPrChange w:id="271" w:author="Abhiram Arali" w:date="2024-11-14T10:20:00Z">
            <w:rPr/>
          </w:rPrChange>
        </w:rPr>
        <w:t xml:space="preserve">Accessing </w:t>
      </w:r>
      <w:r w:rsidR="005E33C5" w:rsidRPr="005E33C5">
        <w:rPr>
          <w:b/>
          <w:bCs/>
        </w:rPr>
        <w:t>members</w:t>
      </w:r>
      <w:r w:rsidRPr="00293A3A">
        <w:t>: Members of a union are also accessed using the dot operator (.). However, only one member should be accessed at a time to avoid data corruption.</w:t>
      </w:r>
    </w:p>
    <w:p w14:paraId="00238808" w14:textId="77777777" w:rsidR="00C573E5" w:rsidRDefault="00C573E5" w:rsidP="00700B0D">
      <w:pPr>
        <w:pStyle w:val="CodeBlockBPBHEB"/>
        <w:rPr>
          <w:ins w:id="272" w:author="Abhiram Arali" w:date="2024-11-14T10:21:00Z"/>
        </w:rPr>
      </w:pPr>
      <w:proofErr w:type="spellStart"/>
      <w:r w:rsidRPr="00293A3A">
        <w:t>data.i</w:t>
      </w:r>
      <w:proofErr w:type="spellEnd"/>
      <w:r w:rsidRPr="00293A3A">
        <w:t xml:space="preserve"> = 10</w:t>
      </w:r>
      <w:proofErr w:type="gramStart"/>
      <w:r w:rsidRPr="00293A3A">
        <w:t>;  /</w:t>
      </w:r>
      <w:proofErr w:type="gramEnd"/>
      <w:r w:rsidRPr="00293A3A">
        <w:t>/ Assigning value to the integer member</w:t>
      </w:r>
    </w:p>
    <w:p w14:paraId="4945DF0A" w14:textId="77777777" w:rsidR="00D04772" w:rsidRPr="00293A3A" w:rsidRDefault="00D04772">
      <w:pPr>
        <w:pStyle w:val="NormalBPBHEB"/>
        <w:pPrChange w:id="273" w:author="Abhiram Arali" w:date="2024-11-14T10:21: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6E264085" w14:textId="5949C1EC" w:rsidR="00C573E5" w:rsidRPr="00293A3A" w:rsidRDefault="00C573E5">
      <w:pPr>
        <w:pStyle w:val="NormalBPBHEB"/>
        <w:pPrChange w:id="274" w:author="Abhiram Arali" w:date="2024-11-14T10:21:00Z">
          <w:pPr>
            <w:tabs>
              <w:tab w:val="left" w:pos="1573"/>
            </w:tabs>
            <w:spacing w:line="360" w:lineRule="auto"/>
          </w:pPr>
        </w:pPrChange>
      </w:pPr>
      <w:r w:rsidRPr="00770EC7">
        <w:rPr>
          <w:b/>
          <w:bCs/>
          <w:rPrChange w:id="275" w:author="Abhiram Arali" w:date="2024-11-14T10:21:00Z">
            <w:rPr/>
          </w:rPrChange>
        </w:rPr>
        <w:t xml:space="preserve">Size </w:t>
      </w:r>
      <w:r w:rsidR="00770EC7" w:rsidRPr="00770EC7">
        <w:rPr>
          <w:b/>
          <w:bCs/>
        </w:rPr>
        <w:t>considerations</w:t>
      </w:r>
      <w:r w:rsidRPr="00293A3A">
        <w:t xml:space="preserve">: The size of a union is determined by the size of its largest member. You can check the size of a union using the </w:t>
      </w:r>
      <w:proofErr w:type="spellStart"/>
      <w:r w:rsidRPr="00293A3A">
        <w:t>sizeof</w:t>
      </w:r>
      <w:proofErr w:type="spellEnd"/>
      <w:r w:rsidRPr="00293A3A">
        <w:t xml:space="preserve"> operator.</w:t>
      </w:r>
    </w:p>
    <w:p w14:paraId="4C860F33" w14:textId="77777777" w:rsidR="00C573E5" w:rsidRDefault="00C573E5" w:rsidP="00E41422">
      <w:pPr>
        <w:pStyle w:val="CodeBlockBPBHEB"/>
        <w:rPr>
          <w:ins w:id="276" w:author="Abhiram Arali" w:date="2024-11-14T10:21:00Z"/>
        </w:rPr>
      </w:pPr>
      <w:proofErr w:type="spellStart"/>
      <w:proofErr w:type="gramStart"/>
      <w:r w:rsidRPr="00293A3A">
        <w:t>printf</w:t>
      </w:r>
      <w:proofErr w:type="spellEnd"/>
      <w:r w:rsidRPr="00293A3A">
        <w:t>(</w:t>
      </w:r>
      <w:proofErr w:type="gramEnd"/>
      <w:r w:rsidRPr="00293A3A">
        <w:t>"Size of union: %</w:t>
      </w:r>
      <w:proofErr w:type="spellStart"/>
      <w:r w:rsidRPr="00293A3A">
        <w:t>zu</w:t>
      </w:r>
      <w:proofErr w:type="spellEnd"/>
      <w:r w:rsidRPr="00293A3A">
        <w:t xml:space="preserve">\n", </w:t>
      </w:r>
      <w:proofErr w:type="spellStart"/>
      <w:r w:rsidRPr="00293A3A">
        <w:t>sizeof</w:t>
      </w:r>
      <w:proofErr w:type="spellEnd"/>
      <w:r w:rsidRPr="00293A3A">
        <w:t>(data));  // Displays the size of the union</w:t>
      </w:r>
    </w:p>
    <w:p w14:paraId="4E98E3C7" w14:textId="77777777" w:rsidR="00375CEC" w:rsidRPr="00293A3A" w:rsidRDefault="00375CEC">
      <w:pPr>
        <w:pStyle w:val="NormalBPBHEB"/>
        <w:pPrChange w:id="277" w:author="Abhiram Arali" w:date="2024-11-14T10:21: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4E01FA5B" w14:textId="7E5D6CA6" w:rsidR="00C573E5" w:rsidRPr="00293A3A" w:rsidRDefault="00C573E5">
      <w:pPr>
        <w:pStyle w:val="NormalBPBHEB"/>
        <w:pPrChange w:id="278" w:author="Abhiram Arali" w:date="2024-11-14T10:21:00Z">
          <w:pPr>
            <w:tabs>
              <w:tab w:val="left" w:pos="1573"/>
            </w:tabs>
            <w:spacing w:line="360" w:lineRule="auto"/>
          </w:pPr>
        </w:pPrChange>
      </w:pPr>
      <w:r w:rsidRPr="000A317E">
        <w:rPr>
          <w:b/>
          <w:bCs/>
          <w:rPrChange w:id="279" w:author="Abhiram Arali" w:date="2024-11-14T10:21:00Z">
            <w:rPr/>
          </w:rPrChange>
        </w:rPr>
        <w:t xml:space="preserve">Using </w:t>
      </w:r>
      <w:r w:rsidR="000A317E" w:rsidRPr="000A317E">
        <w:rPr>
          <w:b/>
          <w:bCs/>
        </w:rPr>
        <w:t>unions in functions</w:t>
      </w:r>
      <w:r w:rsidRPr="00293A3A">
        <w:t>: Like structures, unions can be passed to functions. Care should be taken to ensure that only the intended member is accessed within the function.</w:t>
      </w:r>
    </w:p>
    <w:p w14:paraId="3CEE654D" w14:textId="77777777" w:rsidR="00C573E5" w:rsidRDefault="00C573E5" w:rsidP="00852381">
      <w:pPr>
        <w:pStyle w:val="CodeBlockBPBHEB"/>
        <w:rPr>
          <w:ins w:id="280" w:author="Abhiram Arali" w:date="2024-11-14T10:21:00Z"/>
        </w:rPr>
      </w:pPr>
      <w:proofErr w:type="gramStart"/>
      <w:r w:rsidRPr="00293A3A">
        <w:lastRenderedPageBreak/>
        <w:t>void</w:t>
      </w:r>
      <w:proofErr w:type="gramEnd"/>
      <w:r w:rsidRPr="00293A3A">
        <w:t xml:space="preserve"> </w:t>
      </w:r>
      <w:proofErr w:type="spellStart"/>
      <w:r w:rsidRPr="00293A3A">
        <w:t>processData</w:t>
      </w:r>
      <w:proofErr w:type="spellEnd"/>
      <w:r w:rsidRPr="00293A3A">
        <w:t>(union Data d) { /* ... */ }</w:t>
      </w:r>
    </w:p>
    <w:p w14:paraId="351B0078" w14:textId="77777777" w:rsidR="00BA6E3E" w:rsidRPr="00293A3A" w:rsidRDefault="00BA6E3E">
      <w:pPr>
        <w:pStyle w:val="NormalBPBHEB"/>
        <w:pPrChange w:id="281" w:author="Abhiram Arali" w:date="2024-11-14T10:21: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20B1188F" w14:textId="77777777" w:rsidR="00C573E5" w:rsidRDefault="00C573E5" w:rsidP="00883EEE">
      <w:pPr>
        <w:pStyle w:val="NormalBPBHEB"/>
        <w:rPr>
          <w:ins w:id="282" w:author="Abhiram Arali" w:date="2024-11-14T10:21:00Z"/>
        </w:rPr>
      </w:pPr>
      <w:r w:rsidRPr="00293A3A">
        <w:t>Structures and unions are powerful features in C that enable developers to create complex data models. Structures allow for the grouping of different data types where each member occupies separate memory space, while unions provide a memory-efficient way to store multiple data types by sharing the same memory location. Understanding how to declare, access, and process structures and unions is fundamental for effective programming in C, especially when managing complex data sets.</w:t>
      </w:r>
    </w:p>
    <w:p w14:paraId="01B87012" w14:textId="77777777" w:rsidR="007960AE" w:rsidRPr="00293A3A" w:rsidRDefault="007960AE">
      <w:pPr>
        <w:pStyle w:val="NormalBPBHEB"/>
        <w:pPrChange w:id="283" w:author="Abhiram Arali" w:date="2024-11-14T10:21:00Z">
          <w:pPr>
            <w:tabs>
              <w:tab w:val="left" w:pos="1573"/>
            </w:tabs>
            <w:spacing w:line="360" w:lineRule="auto"/>
            <w:jc w:val="both"/>
          </w:pPr>
        </w:pPrChange>
      </w:pPr>
    </w:p>
    <w:p w14:paraId="4507FAC5" w14:textId="774140FA" w:rsidR="00C573E5" w:rsidRPr="00293A3A" w:rsidRDefault="00C573E5">
      <w:pPr>
        <w:pStyle w:val="Heading2BPBHEB"/>
        <w:pPrChange w:id="284" w:author="Abhiram Arali" w:date="2024-11-14T10:40:00Z">
          <w:pPr>
            <w:tabs>
              <w:tab w:val="left" w:pos="1573"/>
            </w:tabs>
            <w:spacing w:line="360" w:lineRule="auto"/>
          </w:pPr>
        </w:pPrChange>
      </w:pPr>
      <w:r w:rsidRPr="00293A3A">
        <w:t xml:space="preserve">Passing </w:t>
      </w:r>
      <w:r w:rsidR="00CE51F7" w:rsidRPr="00293A3A">
        <w:t>structures to functions</w:t>
      </w:r>
    </w:p>
    <w:p w14:paraId="5E2C22B8" w14:textId="7C76C59F" w:rsidR="00C573E5" w:rsidRPr="00293A3A" w:rsidRDefault="00C573E5">
      <w:pPr>
        <w:pStyle w:val="NormalBPBHEB"/>
        <w:pPrChange w:id="285" w:author="Abhiram Arali" w:date="2024-11-14T10:40:00Z">
          <w:pPr>
            <w:tabs>
              <w:tab w:val="left" w:pos="1573"/>
            </w:tabs>
            <w:spacing w:line="360" w:lineRule="auto"/>
            <w:jc w:val="both"/>
          </w:pPr>
        </w:pPrChange>
      </w:pPr>
      <w:r w:rsidRPr="00293A3A">
        <w:t>Passing structures to functions in C allows you to send entire data structures to a function for processing, which can significantly enhance code organization and modularity. Structures can be passed by value or by reference (using pointers), and each method has its advantages and implications for memory usage and performance. Passing structures to functions in C can be done either by value or by reference. Passing by value creates a copy of the structure, which protects the original data but can be inefficient for large structures. Passing by reference uses pointers to allow functions to modify the original structure directly, which is more efficient but requires careful management to avoid unintended changes. Understanding the implications of both methods is crucial for effective programming and optimal resource management in C</w:t>
      </w:r>
      <w:ins w:id="286" w:author="Abhiram Arali" w:date="2024-11-14T10:37:00Z">
        <w:r w:rsidR="00C27D59">
          <w:t>:</w:t>
        </w:r>
      </w:ins>
      <w:del w:id="287" w:author="Abhiram Arali" w:date="2024-11-14T10:37:00Z">
        <w:r w:rsidRPr="00293A3A" w:rsidDel="00C27D59">
          <w:delText>.</w:delText>
        </w:r>
      </w:del>
    </w:p>
    <w:p w14:paraId="5E3CCDCD" w14:textId="7755E1E3" w:rsidR="00C573E5" w:rsidRPr="008A4839" w:rsidDel="008A4839" w:rsidRDefault="00C573E5">
      <w:pPr>
        <w:pStyle w:val="NormalBPBHEB"/>
        <w:rPr>
          <w:del w:id="288" w:author="Abhiram Arali" w:date="2024-11-14T10:37:00Z"/>
          <w:b/>
          <w:bCs/>
          <w:rPrChange w:id="289" w:author="Abhiram Arali" w:date="2024-11-14T10:37:00Z">
            <w:rPr>
              <w:del w:id="290" w:author="Abhiram Arali" w:date="2024-11-14T10:37:00Z"/>
            </w:rPr>
          </w:rPrChange>
        </w:rPr>
        <w:pPrChange w:id="291" w:author="Abhiram Arali" w:date="2024-11-14T10:37:00Z">
          <w:pPr>
            <w:tabs>
              <w:tab w:val="left" w:pos="1573"/>
            </w:tabs>
            <w:spacing w:line="360" w:lineRule="auto"/>
            <w:jc w:val="both"/>
          </w:pPr>
        </w:pPrChange>
      </w:pPr>
      <w:del w:id="292" w:author="Abhiram Arali" w:date="2024-11-14T10:37:00Z">
        <w:r w:rsidRPr="00293A3A" w:rsidDel="00052873">
          <w:delText xml:space="preserve">1. </w:delText>
        </w:r>
      </w:del>
      <w:r w:rsidRPr="008A4839">
        <w:rPr>
          <w:b/>
          <w:bCs/>
          <w:rPrChange w:id="293" w:author="Abhiram Arali" w:date="2024-11-14T10:37:00Z">
            <w:rPr/>
          </w:rPrChange>
        </w:rPr>
        <w:t xml:space="preserve">Passing </w:t>
      </w:r>
      <w:r w:rsidR="004F21FC" w:rsidRPr="008A4839">
        <w:rPr>
          <w:b/>
          <w:bCs/>
          <w:rPrChange w:id="294" w:author="Abhiram Arali" w:date="2024-11-14T10:37:00Z">
            <w:rPr/>
          </w:rPrChange>
        </w:rPr>
        <w:t>structures by value</w:t>
      </w:r>
      <w:ins w:id="295" w:author="Abhiram Arali" w:date="2024-11-14T10:37:00Z">
        <w:r w:rsidR="008A4839">
          <w:rPr>
            <w:b/>
            <w:bCs/>
          </w:rPr>
          <w:t xml:space="preserve">: </w:t>
        </w:r>
      </w:ins>
    </w:p>
    <w:p w14:paraId="5DB00CF5" w14:textId="77777777" w:rsidR="00C573E5" w:rsidRPr="00293A3A" w:rsidRDefault="00C573E5">
      <w:pPr>
        <w:pStyle w:val="NormalBPBHEB"/>
        <w:numPr>
          <w:ilvl w:val="0"/>
          <w:numId w:val="21"/>
        </w:numPr>
        <w:pPrChange w:id="296" w:author="Abhiram Arali" w:date="2024-11-14T10:38:00Z">
          <w:pPr>
            <w:tabs>
              <w:tab w:val="left" w:pos="1573"/>
            </w:tabs>
            <w:spacing w:line="360" w:lineRule="auto"/>
            <w:jc w:val="both"/>
          </w:pPr>
        </w:pPrChange>
      </w:pPr>
      <w:r w:rsidRPr="00293A3A">
        <w:t xml:space="preserve">When a structure is passed by value, a copy of the entire structure is made and passed to the function. This means that any changes made to the structure inside the function do not affect the original structure in the calling function. </w:t>
      </w:r>
    </w:p>
    <w:p w14:paraId="45EE0AE4" w14:textId="194F28C3" w:rsidR="00C573E5" w:rsidRPr="00293A3A" w:rsidRDefault="00C573E5">
      <w:pPr>
        <w:pStyle w:val="NormalBPBHEB"/>
        <w:numPr>
          <w:ilvl w:val="0"/>
          <w:numId w:val="22"/>
        </w:numPr>
        <w:pPrChange w:id="297" w:author="Abhiram Arali" w:date="2024-11-14T10:38:00Z">
          <w:pPr>
            <w:tabs>
              <w:tab w:val="left" w:pos="1573"/>
            </w:tabs>
            <w:spacing w:line="360" w:lineRule="auto"/>
            <w:jc w:val="both"/>
          </w:pPr>
        </w:pPrChange>
      </w:pPr>
      <w:r w:rsidRPr="00293A3A">
        <w:t xml:space="preserve">Example of </w:t>
      </w:r>
      <w:r w:rsidR="00B337F5" w:rsidRPr="00293A3A">
        <w:t>passing by value</w:t>
      </w:r>
      <w:ins w:id="298" w:author="Abhiram Arali" w:date="2024-11-14T10:38:00Z">
        <w:r w:rsidR="00B337F5">
          <w:t>:</w:t>
        </w:r>
      </w:ins>
    </w:p>
    <w:p w14:paraId="58249848" w14:textId="77777777" w:rsidR="00C573E5" w:rsidRPr="00293A3A" w:rsidRDefault="00C573E5">
      <w:pPr>
        <w:pStyle w:val="CodeBlockBPBHEB"/>
        <w:pPrChange w:id="299"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EF2D8A0" w14:textId="77777777" w:rsidR="00C573E5" w:rsidRPr="00293A3A" w:rsidRDefault="00C573E5">
      <w:pPr>
        <w:pStyle w:val="CodeBlockBPBHEB"/>
        <w:pPrChange w:id="300"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string.h</w:t>
      </w:r>
      <w:proofErr w:type="spellEnd"/>
      <w:r w:rsidRPr="00293A3A">
        <w:t>&gt;</w:t>
      </w:r>
    </w:p>
    <w:p w14:paraId="156D3D22" w14:textId="77777777" w:rsidR="00C573E5" w:rsidRPr="00293A3A" w:rsidRDefault="00C573E5">
      <w:pPr>
        <w:pStyle w:val="CodeBlockBPBHEB"/>
        <w:pPrChange w:id="301"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Define a structure</w:t>
      </w:r>
    </w:p>
    <w:p w14:paraId="1ACEEE03" w14:textId="77777777" w:rsidR="00C573E5" w:rsidRPr="00293A3A" w:rsidRDefault="00C573E5">
      <w:pPr>
        <w:pStyle w:val="CodeBlockBPBHEB"/>
        <w:pPrChange w:id="302"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struct Student {</w:t>
      </w:r>
    </w:p>
    <w:p w14:paraId="0F8DA676" w14:textId="77777777" w:rsidR="00C573E5" w:rsidRPr="00293A3A" w:rsidRDefault="00C573E5">
      <w:pPr>
        <w:pStyle w:val="CodeBlockBPBHEB"/>
        <w:pPrChange w:id="303"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name[50];</w:t>
      </w:r>
    </w:p>
    <w:p w14:paraId="4837A747" w14:textId="77777777" w:rsidR="00C573E5" w:rsidRPr="00293A3A" w:rsidRDefault="00C573E5">
      <w:pPr>
        <w:pStyle w:val="CodeBlockBPBHEB"/>
        <w:pPrChange w:id="304"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age;</w:t>
      </w:r>
    </w:p>
    <w:p w14:paraId="1A19214B" w14:textId="77777777" w:rsidR="00C573E5" w:rsidRPr="00293A3A" w:rsidRDefault="00C573E5">
      <w:pPr>
        <w:pStyle w:val="CodeBlockBPBHEB"/>
        <w:pPrChange w:id="305"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float</w:t>
      </w:r>
      <w:proofErr w:type="gramEnd"/>
      <w:r w:rsidRPr="00293A3A">
        <w:t xml:space="preserve"> grade;</w:t>
      </w:r>
    </w:p>
    <w:p w14:paraId="511EED32" w14:textId="77777777" w:rsidR="00C573E5" w:rsidRPr="00293A3A" w:rsidRDefault="00C573E5">
      <w:pPr>
        <w:pStyle w:val="CodeBlockBPBHEB"/>
        <w:pPrChange w:id="306"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2A7E84C9" w14:textId="77777777" w:rsidR="00C573E5" w:rsidRPr="00293A3A" w:rsidRDefault="00C573E5">
      <w:pPr>
        <w:pStyle w:val="CodeBlockBPBHEB"/>
        <w:pPrChange w:id="307"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Function to print student details</w:t>
      </w:r>
    </w:p>
    <w:p w14:paraId="52B8E2E4" w14:textId="77777777" w:rsidR="00C573E5" w:rsidRPr="00293A3A" w:rsidRDefault="00C573E5">
      <w:pPr>
        <w:pStyle w:val="CodeBlockBPBHEB"/>
        <w:pPrChange w:id="308"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void</w:t>
      </w:r>
      <w:proofErr w:type="gramEnd"/>
      <w:r w:rsidRPr="00293A3A">
        <w:t xml:space="preserve"> </w:t>
      </w:r>
      <w:proofErr w:type="spellStart"/>
      <w:r w:rsidRPr="00293A3A">
        <w:t>printStudent</w:t>
      </w:r>
      <w:proofErr w:type="spellEnd"/>
      <w:r w:rsidRPr="00293A3A">
        <w:t>(</w:t>
      </w:r>
      <w:proofErr w:type="spellStart"/>
      <w:r w:rsidRPr="00293A3A">
        <w:t>struct</w:t>
      </w:r>
      <w:proofErr w:type="spellEnd"/>
      <w:r w:rsidRPr="00293A3A">
        <w:t xml:space="preserve"> Student s) {</w:t>
      </w:r>
    </w:p>
    <w:p w14:paraId="19E536CC" w14:textId="77777777" w:rsidR="00C573E5" w:rsidRPr="00293A3A" w:rsidRDefault="00C573E5">
      <w:pPr>
        <w:pStyle w:val="CodeBlockBPBHEB"/>
        <w:pPrChange w:id="309"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"Name: %s\n", s.name);</w:t>
      </w:r>
    </w:p>
    <w:p w14:paraId="0973EE27" w14:textId="77777777" w:rsidR="00C573E5" w:rsidRPr="00293A3A" w:rsidRDefault="00C573E5">
      <w:pPr>
        <w:pStyle w:val="CodeBlockBPBHEB"/>
        <w:pPrChange w:id="310"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"Age: %d\n", </w:t>
      </w:r>
      <w:proofErr w:type="spellStart"/>
      <w:r w:rsidRPr="00293A3A">
        <w:t>s.age</w:t>
      </w:r>
      <w:proofErr w:type="spellEnd"/>
      <w:r w:rsidRPr="00293A3A">
        <w:t>);</w:t>
      </w:r>
    </w:p>
    <w:p w14:paraId="3F8410EE" w14:textId="77777777" w:rsidR="00C573E5" w:rsidRPr="00293A3A" w:rsidRDefault="00C573E5">
      <w:pPr>
        <w:pStyle w:val="CodeBlockBPBHEB"/>
        <w:pPrChange w:id="311"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"Grade: %.2f\n", </w:t>
      </w:r>
      <w:proofErr w:type="spellStart"/>
      <w:r w:rsidRPr="00293A3A">
        <w:t>s.grade</w:t>
      </w:r>
      <w:proofErr w:type="spellEnd"/>
      <w:r w:rsidRPr="00293A3A">
        <w:t>);</w:t>
      </w:r>
    </w:p>
    <w:p w14:paraId="488A4E3B" w14:textId="77777777" w:rsidR="00C573E5" w:rsidRPr="00293A3A" w:rsidRDefault="00C573E5">
      <w:pPr>
        <w:pStyle w:val="CodeBlockBPBHEB"/>
        <w:pPrChange w:id="312"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w:t>
      </w:r>
    </w:p>
    <w:p w14:paraId="7CE80A1E" w14:textId="77777777" w:rsidR="00C573E5" w:rsidRPr="00293A3A" w:rsidRDefault="00C573E5">
      <w:pPr>
        <w:pStyle w:val="CodeBlockBPBHEB"/>
        <w:pPrChange w:id="313"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6CD9152F" w14:textId="77777777" w:rsidR="00C573E5" w:rsidRPr="00293A3A" w:rsidRDefault="00C573E5">
      <w:pPr>
        <w:pStyle w:val="CodeBlockBPBHEB"/>
        <w:pPrChange w:id="314"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struct</w:t>
      </w:r>
      <w:proofErr w:type="gramEnd"/>
      <w:r w:rsidRPr="00293A3A">
        <w:t xml:space="preserve"> Student student1;</w:t>
      </w:r>
    </w:p>
    <w:p w14:paraId="5F0EA8AE" w14:textId="77777777" w:rsidR="00C573E5" w:rsidRPr="00293A3A" w:rsidRDefault="00C573E5">
      <w:pPr>
        <w:pStyle w:val="CodeBlockBPBHEB"/>
        <w:pPrChange w:id="315"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strcpy</w:t>
      </w:r>
      <w:proofErr w:type="spellEnd"/>
      <w:r w:rsidRPr="00293A3A">
        <w:t>(</w:t>
      </w:r>
      <w:proofErr w:type="gramEnd"/>
      <w:r w:rsidRPr="00293A3A">
        <w:t>student1.name, "Alice");</w:t>
      </w:r>
    </w:p>
    <w:p w14:paraId="5069F7BF" w14:textId="77777777" w:rsidR="00C573E5" w:rsidRPr="00293A3A" w:rsidRDefault="00C573E5">
      <w:pPr>
        <w:pStyle w:val="CodeBlockBPBHEB"/>
        <w:pPrChange w:id="316"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student1.age = 20;</w:t>
      </w:r>
    </w:p>
    <w:p w14:paraId="0C5240BE" w14:textId="77777777" w:rsidR="00C573E5" w:rsidRPr="00293A3A" w:rsidRDefault="00C573E5">
      <w:pPr>
        <w:pStyle w:val="CodeBlockBPBHEB"/>
        <w:pPrChange w:id="317"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student1.grade = 8.5;</w:t>
      </w:r>
    </w:p>
    <w:p w14:paraId="4A8A7125" w14:textId="77777777" w:rsidR="00C573E5" w:rsidRPr="00293A3A" w:rsidRDefault="00C573E5">
      <w:pPr>
        <w:pStyle w:val="CodeBlockBPBHEB"/>
        <w:pPrChange w:id="318"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Pass the structure to the function</w:t>
      </w:r>
    </w:p>
    <w:p w14:paraId="3C237427" w14:textId="77777777" w:rsidR="00C573E5" w:rsidRPr="00293A3A" w:rsidRDefault="00C573E5">
      <w:pPr>
        <w:pStyle w:val="CodeBlockBPBHEB"/>
        <w:pPrChange w:id="319"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printStudent</w:t>
      </w:r>
      <w:proofErr w:type="spellEnd"/>
      <w:r w:rsidRPr="00293A3A">
        <w:t>(student1); // student1 remains unchanged</w:t>
      </w:r>
    </w:p>
    <w:p w14:paraId="372BE299" w14:textId="77777777" w:rsidR="00C573E5" w:rsidRPr="00293A3A" w:rsidRDefault="00C573E5">
      <w:pPr>
        <w:pStyle w:val="CodeBlockBPBHEB"/>
        <w:pPrChange w:id="320"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29A0C6AC" w14:textId="77777777" w:rsidR="00C573E5" w:rsidRDefault="00C573E5" w:rsidP="00D04C11">
      <w:pPr>
        <w:pStyle w:val="CodeBlockBPBHEB"/>
        <w:rPr>
          <w:ins w:id="321" w:author="Abhiram Arali" w:date="2024-11-14T10:38:00Z"/>
        </w:rPr>
      </w:pPr>
      <w:r w:rsidRPr="00293A3A">
        <w:t>}</w:t>
      </w:r>
    </w:p>
    <w:p w14:paraId="4BF88313" w14:textId="77777777" w:rsidR="00803679" w:rsidRPr="00293A3A" w:rsidRDefault="00803679">
      <w:pPr>
        <w:pStyle w:val="NormalBPBHEB"/>
        <w:pPrChange w:id="322" w:author="Abhiram Arali" w:date="2024-11-14T10:3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7F28C14" w14:textId="710AB607" w:rsidR="00C573E5" w:rsidRPr="00293A3A" w:rsidRDefault="00C573E5">
      <w:pPr>
        <w:pStyle w:val="NormalBPBHEB"/>
        <w:numPr>
          <w:ilvl w:val="0"/>
          <w:numId w:val="22"/>
        </w:numPr>
        <w:pPrChange w:id="323" w:author="Abhiram Arali" w:date="2024-11-14T10:38:00Z">
          <w:pPr>
            <w:tabs>
              <w:tab w:val="left" w:pos="1573"/>
            </w:tabs>
            <w:spacing w:line="360" w:lineRule="auto"/>
            <w:jc w:val="both"/>
          </w:pPr>
        </w:pPrChange>
      </w:pPr>
      <w:r w:rsidRPr="00293A3A">
        <w:t xml:space="preserve">Advantages of </w:t>
      </w:r>
      <w:r w:rsidR="00803679" w:rsidRPr="00293A3A">
        <w:t>passing by value</w:t>
      </w:r>
      <w:ins w:id="324" w:author="Abhiram Arali" w:date="2024-11-14T10:38:00Z">
        <w:r w:rsidR="000B05F6">
          <w:t>:</w:t>
        </w:r>
      </w:ins>
    </w:p>
    <w:p w14:paraId="4EF49BB4" w14:textId="77777777" w:rsidR="00C573E5" w:rsidRPr="00293A3A" w:rsidRDefault="00C573E5">
      <w:pPr>
        <w:pStyle w:val="NormalBPBHEB"/>
        <w:numPr>
          <w:ilvl w:val="0"/>
          <w:numId w:val="23"/>
        </w:numPr>
        <w:pPrChange w:id="325" w:author="Abhiram Arali" w:date="2024-11-14T10:38:00Z">
          <w:pPr>
            <w:pStyle w:val="ListParagraph"/>
            <w:numPr>
              <w:numId w:val="2"/>
            </w:numPr>
            <w:tabs>
              <w:tab w:val="left" w:pos="1573"/>
            </w:tabs>
            <w:spacing w:line="360" w:lineRule="auto"/>
            <w:ind w:hanging="360"/>
            <w:jc w:val="both"/>
          </w:pPr>
        </w:pPrChange>
      </w:pPr>
      <w:r w:rsidRPr="003F166E">
        <w:rPr>
          <w:b/>
          <w:bCs/>
          <w:rPrChange w:id="326" w:author="Abhiram Arali" w:date="2024-11-14T10:38:00Z">
            <w:rPr/>
          </w:rPrChange>
        </w:rPr>
        <w:t>Safety</w:t>
      </w:r>
      <w:r w:rsidRPr="00293A3A">
        <w:t>: The original data remains intact, as the function operates on a copy.</w:t>
      </w:r>
    </w:p>
    <w:p w14:paraId="19062A53" w14:textId="77777777" w:rsidR="00C573E5" w:rsidRPr="00293A3A" w:rsidRDefault="00C573E5">
      <w:pPr>
        <w:pStyle w:val="NormalBPBHEB"/>
        <w:numPr>
          <w:ilvl w:val="0"/>
          <w:numId w:val="23"/>
        </w:numPr>
        <w:pPrChange w:id="327" w:author="Abhiram Arali" w:date="2024-11-14T10:38:00Z">
          <w:pPr>
            <w:pStyle w:val="ListParagraph"/>
            <w:numPr>
              <w:numId w:val="2"/>
            </w:numPr>
            <w:tabs>
              <w:tab w:val="left" w:pos="1573"/>
            </w:tabs>
            <w:spacing w:line="360" w:lineRule="auto"/>
            <w:ind w:hanging="360"/>
            <w:jc w:val="both"/>
          </w:pPr>
        </w:pPrChange>
      </w:pPr>
      <w:r w:rsidRPr="003F166E">
        <w:rPr>
          <w:b/>
          <w:bCs/>
          <w:rPrChange w:id="328" w:author="Abhiram Arali" w:date="2024-11-14T10:38:00Z">
            <w:rPr/>
          </w:rPrChange>
        </w:rPr>
        <w:t>Simplicity</w:t>
      </w:r>
      <w:r w:rsidRPr="00293A3A">
        <w:t>: It can be easier to understand since the function cannot modify the original structure.</w:t>
      </w:r>
    </w:p>
    <w:p w14:paraId="1C927524" w14:textId="36F26F89" w:rsidR="00C573E5" w:rsidRPr="00293A3A" w:rsidRDefault="00C573E5">
      <w:pPr>
        <w:pStyle w:val="NormalBPBHEB"/>
        <w:numPr>
          <w:ilvl w:val="0"/>
          <w:numId w:val="22"/>
        </w:numPr>
        <w:pPrChange w:id="329" w:author="Abhiram Arali" w:date="2024-11-14T10:38:00Z">
          <w:pPr>
            <w:tabs>
              <w:tab w:val="left" w:pos="1573"/>
            </w:tabs>
            <w:spacing w:line="360" w:lineRule="auto"/>
            <w:jc w:val="both"/>
          </w:pPr>
        </w:pPrChange>
      </w:pPr>
      <w:r w:rsidRPr="00293A3A">
        <w:t xml:space="preserve">Disadvantages of </w:t>
      </w:r>
      <w:r w:rsidR="00597A2E" w:rsidRPr="00293A3A">
        <w:t>passing by value</w:t>
      </w:r>
    </w:p>
    <w:p w14:paraId="39A4A864" w14:textId="39A11D84" w:rsidR="00C573E5" w:rsidRPr="00293A3A" w:rsidRDefault="00C573E5">
      <w:pPr>
        <w:pStyle w:val="NormalBPBHEB"/>
        <w:numPr>
          <w:ilvl w:val="0"/>
          <w:numId w:val="24"/>
        </w:numPr>
        <w:pPrChange w:id="330" w:author="Abhiram Arali" w:date="2024-11-14T10:39:00Z">
          <w:pPr>
            <w:pStyle w:val="ListParagraph"/>
            <w:numPr>
              <w:numId w:val="3"/>
            </w:numPr>
            <w:tabs>
              <w:tab w:val="left" w:pos="1573"/>
            </w:tabs>
            <w:spacing w:line="360" w:lineRule="auto"/>
            <w:ind w:hanging="360"/>
            <w:jc w:val="both"/>
          </w:pPr>
        </w:pPrChange>
      </w:pPr>
      <w:r w:rsidRPr="004B64AD">
        <w:rPr>
          <w:b/>
          <w:bCs/>
          <w:rPrChange w:id="331" w:author="Abhiram Arali" w:date="2024-11-14T10:39:00Z">
            <w:rPr/>
          </w:rPrChange>
        </w:rPr>
        <w:t xml:space="preserve">Memory </w:t>
      </w:r>
      <w:r w:rsidR="004B64AD" w:rsidRPr="004B64AD">
        <w:rPr>
          <w:b/>
          <w:bCs/>
        </w:rPr>
        <w:t>overhead</w:t>
      </w:r>
      <w:r w:rsidRPr="00293A3A">
        <w:t>: Making a copy of large structures can consume a significant amount of memory and can be less efficient in terms of performance.</w:t>
      </w:r>
    </w:p>
    <w:p w14:paraId="7CDCD4A6" w14:textId="77777777" w:rsidR="00C573E5" w:rsidRPr="00293A3A" w:rsidRDefault="00C573E5">
      <w:pPr>
        <w:pStyle w:val="NormalBPBHEB"/>
        <w:numPr>
          <w:ilvl w:val="0"/>
          <w:numId w:val="24"/>
        </w:numPr>
        <w:pPrChange w:id="332" w:author="Abhiram Arali" w:date="2024-11-14T10:39:00Z">
          <w:pPr>
            <w:pStyle w:val="ListParagraph"/>
            <w:numPr>
              <w:numId w:val="3"/>
            </w:numPr>
            <w:tabs>
              <w:tab w:val="left" w:pos="1573"/>
            </w:tabs>
            <w:spacing w:line="360" w:lineRule="auto"/>
            <w:ind w:hanging="360"/>
            <w:jc w:val="both"/>
          </w:pPr>
        </w:pPrChange>
      </w:pPr>
      <w:r w:rsidRPr="004B64AD">
        <w:rPr>
          <w:b/>
          <w:bCs/>
          <w:rPrChange w:id="333" w:author="Abhiram Arali" w:date="2024-11-14T10:39:00Z">
            <w:rPr/>
          </w:rPrChange>
        </w:rPr>
        <w:t>Performance</w:t>
      </w:r>
      <w:r w:rsidRPr="00293A3A">
        <w:t>: Copying large structures can lead to slower execution times, especially if the function is called frequently.</w:t>
      </w:r>
    </w:p>
    <w:p w14:paraId="3ED6D9B8" w14:textId="6D4E2433" w:rsidR="00C573E5" w:rsidRPr="00293A3A" w:rsidDel="00BE2DEE" w:rsidRDefault="00C573E5">
      <w:pPr>
        <w:pStyle w:val="NormalBPBHEB"/>
        <w:rPr>
          <w:del w:id="334" w:author="Abhiram Arali" w:date="2024-11-14T10:39:00Z"/>
        </w:rPr>
        <w:pPrChange w:id="335" w:author="Abhiram Arali" w:date="2024-11-14T10:39:00Z">
          <w:pPr>
            <w:tabs>
              <w:tab w:val="left" w:pos="1573"/>
            </w:tabs>
            <w:spacing w:line="360" w:lineRule="auto"/>
            <w:jc w:val="both"/>
          </w:pPr>
        </w:pPrChange>
      </w:pPr>
      <w:del w:id="336" w:author="Abhiram Arali" w:date="2024-11-14T10:39:00Z">
        <w:r w:rsidRPr="00293A3A" w:rsidDel="007F34BF">
          <w:delText xml:space="preserve">2. </w:delText>
        </w:r>
      </w:del>
      <w:r w:rsidRPr="007F34BF">
        <w:rPr>
          <w:b/>
          <w:bCs/>
          <w:rPrChange w:id="337" w:author="Abhiram Arali" w:date="2024-11-14T10:39:00Z">
            <w:rPr/>
          </w:rPrChange>
        </w:rPr>
        <w:t xml:space="preserve">Passing </w:t>
      </w:r>
      <w:r w:rsidR="007F34BF" w:rsidRPr="007F34BF">
        <w:rPr>
          <w:b/>
          <w:bCs/>
        </w:rPr>
        <w:t>structures by reference</w:t>
      </w:r>
      <w:ins w:id="338" w:author="Abhiram Arali" w:date="2024-11-14T10:39:00Z">
        <w:r w:rsidR="007F34BF">
          <w:rPr>
            <w:b/>
            <w:bCs/>
          </w:rPr>
          <w:t xml:space="preserve">: </w:t>
        </w:r>
      </w:ins>
    </w:p>
    <w:p w14:paraId="536B3398" w14:textId="77777777" w:rsidR="00C573E5" w:rsidRPr="00293A3A" w:rsidRDefault="00C573E5">
      <w:pPr>
        <w:pStyle w:val="NormalBPBHEB"/>
        <w:numPr>
          <w:ilvl w:val="0"/>
          <w:numId w:val="25"/>
        </w:numPr>
        <w:pPrChange w:id="339" w:author="Abhiram Arali" w:date="2024-11-14T10:39:00Z">
          <w:pPr>
            <w:tabs>
              <w:tab w:val="left" w:pos="1573"/>
            </w:tabs>
            <w:spacing w:line="360" w:lineRule="auto"/>
            <w:jc w:val="both"/>
          </w:pPr>
        </w:pPrChange>
      </w:pPr>
      <w:r w:rsidRPr="00293A3A">
        <w:t>Passing structures by reference involves passing a pointer to the structure instead of the structure itself. This means the function operates on the original structure, allowing for modifications that affect the original data.</w:t>
      </w:r>
    </w:p>
    <w:p w14:paraId="52A7408F" w14:textId="113A2861" w:rsidR="00C573E5" w:rsidRPr="00293A3A" w:rsidRDefault="00C573E5">
      <w:pPr>
        <w:pStyle w:val="NormalBPBHEB"/>
        <w:numPr>
          <w:ilvl w:val="0"/>
          <w:numId w:val="22"/>
        </w:numPr>
        <w:pPrChange w:id="340" w:author="Abhiram Arali" w:date="2024-11-14T10:39:00Z">
          <w:pPr>
            <w:tabs>
              <w:tab w:val="left" w:pos="1573"/>
            </w:tabs>
            <w:spacing w:line="360" w:lineRule="auto"/>
            <w:jc w:val="both"/>
          </w:pPr>
        </w:pPrChange>
      </w:pPr>
      <w:r w:rsidRPr="00293A3A">
        <w:t xml:space="preserve">Example of </w:t>
      </w:r>
      <w:r w:rsidR="005B64DB" w:rsidRPr="00293A3A">
        <w:t>passing by reference</w:t>
      </w:r>
      <w:ins w:id="341" w:author="Abhiram Arali" w:date="2024-11-14T10:39:00Z">
        <w:r w:rsidR="005B64DB">
          <w:t>:</w:t>
        </w:r>
      </w:ins>
    </w:p>
    <w:p w14:paraId="75648ED4" w14:textId="77777777" w:rsidR="00C573E5" w:rsidRPr="00293A3A" w:rsidRDefault="00C573E5">
      <w:pPr>
        <w:pStyle w:val="CodeBlockBPBHEB"/>
        <w:pPrChange w:id="342"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2DC855E6" w14:textId="77777777" w:rsidR="00C573E5" w:rsidRPr="00293A3A" w:rsidRDefault="00C573E5">
      <w:pPr>
        <w:pStyle w:val="CodeBlockBPBHEB"/>
        <w:pPrChange w:id="343"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string.h</w:t>
      </w:r>
      <w:proofErr w:type="spellEnd"/>
      <w:r w:rsidRPr="00293A3A">
        <w:t>&gt;</w:t>
      </w:r>
    </w:p>
    <w:p w14:paraId="79942E32" w14:textId="77777777" w:rsidR="00C573E5" w:rsidRPr="00293A3A" w:rsidRDefault="00C573E5">
      <w:pPr>
        <w:pStyle w:val="CodeBlockBPBHEB"/>
        <w:pPrChange w:id="344"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Define a structure</w:t>
      </w:r>
    </w:p>
    <w:p w14:paraId="44BD259B" w14:textId="77777777" w:rsidR="00C573E5" w:rsidRPr="00293A3A" w:rsidRDefault="00C573E5">
      <w:pPr>
        <w:pStyle w:val="CodeBlockBPBHEB"/>
        <w:pPrChange w:id="345"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struct Student {</w:t>
      </w:r>
    </w:p>
    <w:p w14:paraId="2758854D" w14:textId="77777777" w:rsidR="00C573E5" w:rsidRPr="00293A3A" w:rsidRDefault="00C573E5">
      <w:pPr>
        <w:pStyle w:val="CodeBlockBPBHEB"/>
        <w:pPrChange w:id="346"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name[50];</w:t>
      </w:r>
    </w:p>
    <w:p w14:paraId="09FE9439" w14:textId="77777777" w:rsidR="00C573E5" w:rsidRPr="00293A3A" w:rsidRDefault="00C573E5">
      <w:pPr>
        <w:pStyle w:val="CodeBlockBPBHEB"/>
        <w:pPrChange w:id="347"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age;</w:t>
      </w:r>
    </w:p>
    <w:p w14:paraId="0688F97F" w14:textId="77777777" w:rsidR="00C573E5" w:rsidRPr="00293A3A" w:rsidRDefault="00C573E5">
      <w:pPr>
        <w:pStyle w:val="CodeBlockBPBHEB"/>
        <w:pPrChange w:id="348"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float</w:t>
      </w:r>
      <w:proofErr w:type="gramEnd"/>
      <w:r w:rsidRPr="00293A3A">
        <w:t xml:space="preserve"> grade;</w:t>
      </w:r>
    </w:p>
    <w:p w14:paraId="4FD825BF" w14:textId="77777777" w:rsidR="00C573E5" w:rsidRPr="00293A3A" w:rsidRDefault="00C573E5">
      <w:pPr>
        <w:pStyle w:val="CodeBlockBPBHEB"/>
        <w:pPrChange w:id="349"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322CFB76" w14:textId="77777777" w:rsidR="00C573E5" w:rsidRPr="00293A3A" w:rsidRDefault="00C573E5">
      <w:pPr>
        <w:pStyle w:val="CodeBlockBPBHEB"/>
        <w:pPrChange w:id="350"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Function to modify student details</w:t>
      </w:r>
    </w:p>
    <w:p w14:paraId="02B7A700" w14:textId="77777777" w:rsidR="00C573E5" w:rsidRPr="00293A3A" w:rsidRDefault="00C573E5">
      <w:pPr>
        <w:pStyle w:val="CodeBlockBPBHEB"/>
        <w:pPrChange w:id="351"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void</w:t>
      </w:r>
      <w:proofErr w:type="gramEnd"/>
      <w:r w:rsidRPr="00293A3A">
        <w:t xml:space="preserve"> </w:t>
      </w:r>
      <w:proofErr w:type="spellStart"/>
      <w:r w:rsidRPr="00293A3A">
        <w:t>updateStudent</w:t>
      </w:r>
      <w:proofErr w:type="spellEnd"/>
      <w:r w:rsidRPr="00293A3A">
        <w:t>(</w:t>
      </w:r>
      <w:proofErr w:type="spellStart"/>
      <w:r w:rsidRPr="00293A3A">
        <w:t>struct</w:t>
      </w:r>
      <w:proofErr w:type="spellEnd"/>
      <w:r w:rsidRPr="00293A3A">
        <w:t xml:space="preserve"> Student *s) {</w:t>
      </w:r>
    </w:p>
    <w:p w14:paraId="5A8E6944" w14:textId="77777777" w:rsidR="00C573E5" w:rsidRPr="00293A3A" w:rsidRDefault="00C573E5">
      <w:pPr>
        <w:pStyle w:val="CodeBlockBPBHEB"/>
        <w:pPrChange w:id="352"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strcpy</w:t>
      </w:r>
      <w:proofErr w:type="spellEnd"/>
      <w:r w:rsidRPr="00293A3A">
        <w:t>(s-&gt;name, "Bob"); // Update the name</w:t>
      </w:r>
    </w:p>
    <w:p w14:paraId="24692D60" w14:textId="77777777" w:rsidR="00C573E5" w:rsidRPr="00293A3A" w:rsidRDefault="00C573E5">
      <w:pPr>
        <w:pStyle w:val="CodeBlockBPBHEB"/>
        <w:pPrChange w:id="353"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s</w:t>
      </w:r>
      <w:proofErr w:type="gramEnd"/>
      <w:r w:rsidRPr="00293A3A">
        <w:t>-&gt;age = 21;            // Update the age</w:t>
      </w:r>
    </w:p>
    <w:p w14:paraId="71FE73EB" w14:textId="77777777" w:rsidR="00C573E5" w:rsidRPr="00293A3A" w:rsidRDefault="00C573E5">
      <w:pPr>
        <w:pStyle w:val="CodeBlockBPBHEB"/>
        <w:pPrChange w:id="354"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s-&gt;grade = 9.0;        // Update the grade</w:t>
      </w:r>
    </w:p>
    <w:p w14:paraId="49B1F97A" w14:textId="77777777" w:rsidR="00C573E5" w:rsidRPr="00293A3A" w:rsidRDefault="00C573E5">
      <w:pPr>
        <w:pStyle w:val="CodeBlockBPBHEB"/>
        <w:pPrChange w:id="355"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4BBCA7F1" w14:textId="77777777" w:rsidR="00C573E5" w:rsidRPr="00293A3A" w:rsidRDefault="00C573E5">
      <w:pPr>
        <w:pStyle w:val="CodeBlockBPBHEB"/>
        <w:pPrChange w:id="356"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lastRenderedPageBreak/>
        <w:t>int</w:t>
      </w:r>
      <w:proofErr w:type="gramEnd"/>
      <w:r w:rsidRPr="00293A3A">
        <w:t xml:space="preserve"> main() {</w:t>
      </w:r>
    </w:p>
    <w:p w14:paraId="1F83B49A" w14:textId="77777777" w:rsidR="00C573E5" w:rsidRPr="00293A3A" w:rsidRDefault="00C573E5">
      <w:pPr>
        <w:pStyle w:val="CodeBlockBPBHEB"/>
        <w:pPrChange w:id="357"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struct</w:t>
      </w:r>
      <w:proofErr w:type="gramEnd"/>
      <w:r w:rsidRPr="00293A3A">
        <w:t xml:space="preserve"> Student student1;</w:t>
      </w:r>
    </w:p>
    <w:p w14:paraId="1AB42894" w14:textId="77777777" w:rsidR="00C573E5" w:rsidRPr="00293A3A" w:rsidRDefault="00C573E5">
      <w:pPr>
        <w:pStyle w:val="CodeBlockBPBHEB"/>
        <w:pPrChange w:id="358"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strcpy</w:t>
      </w:r>
      <w:proofErr w:type="spellEnd"/>
      <w:r w:rsidRPr="00293A3A">
        <w:t>(</w:t>
      </w:r>
      <w:proofErr w:type="gramEnd"/>
      <w:r w:rsidRPr="00293A3A">
        <w:t>student1.name, "Alice");</w:t>
      </w:r>
    </w:p>
    <w:p w14:paraId="0C8564D3" w14:textId="77777777" w:rsidR="00C573E5" w:rsidRPr="00293A3A" w:rsidRDefault="00C573E5">
      <w:pPr>
        <w:pStyle w:val="CodeBlockBPBHEB"/>
        <w:pPrChange w:id="359"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student1.age = 20;</w:t>
      </w:r>
    </w:p>
    <w:p w14:paraId="7479A8D3" w14:textId="77777777" w:rsidR="00C573E5" w:rsidRPr="00293A3A" w:rsidRDefault="00C573E5">
      <w:pPr>
        <w:pStyle w:val="CodeBlockBPBHEB"/>
        <w:pPrChange w:id="360"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student1.grade = 8.5;</w:t>
      </w:r>
    </w:p>
    <w:p w14:paraId="7A4E8D00" w14:textId="77777777" w:rsidR="00C573E5" w:rsidRPr="00293A3A" w:rsidRDefault="00C573E5">
      <w:pPr>
        <w:pStyle w:val="CodeBlockBPBHEB"/>
        <w:pPrChange w:id="361"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Pass the address of the structure to the function</w:t>
      </w:r>
    </w:p>
    <w:p w14:paraId="32843DD9" w14:textId="77777777" w:rsidR="00C573E5" w:rsidRPr="00293A3A" w:rsidRDefault="00C573E5">
      <w:pPr>
        <w:pStyle w:val="CodeBlockBPBHEB"/>
        <w:pPrChange w:id="362"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updateStudent</w:t>
      </w:r>
      <w:proofErr w:type="spellEnd"/>
      <w:r w:rsidRPr="00293A3A">
        <w:t>(&amp;student1); // student1 is modified</w:t>
      </w:r>
    </w:p>
    <w:p w14:paraId="1645899F" w14:textId="77777777" w:rsidR="00C573E5" w:rsidRPr="00293A3A" w:rsidRDefault="00C573E5">
      <w:pPr>
        <w:pStyle w:val="CodeBlockBPBHEB"/>
        <w:pPrChange w:id="363"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Print updated student details</w:t>
      </w:r>
    </w:p>
    <w:p w14:paraId="04BD5FCC" w14:textId="77777777" w:rsidR="00C573E5" w:rsidRPr="00293A3A" w:rsidRDefault="00C573E5">
      <w:pPr>
        <w:pStyle w:val="CodeBlockBPBHEB"/>
        <w:pPrChange w:id="364"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"Updated Student:\n");</w:t>
      </w:r>
    </w:p>
    <w:p w14:paraId="7010D013" w14:textId="77777777" w:rsidR="00C573E5" w:rsidRPr="00293A3A" w:rsidRDefault="00C573E5">
      <w:pPr>
        <w:pStyle w:val="CodeBlockBPBHEB"/>
        <w:pPrChange w:id="365"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"Name: %s\n", student1.name);</w:t>
      </w:r>
    </w:p>
    <w:p w14:paraId="500B673B" w14:textId="77777777" w:rsidR="00C573E5" w:rsidRPr="00293A3A" w:rsidRDefault="00C573E5">
      <w:pPr>
        <w:pStyle w:val="CodeBlockBPBHEB"/>
        <w:pPrChange w:id="366"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"Age: %d\n", student1.age);</w:t>
      </w:r>
    </w:p>
    <w:p w14:paraId="608425B6" w14:textId="77777777" w:rsidR="00C573E5" w:rsidRPr="00293A3A" w:rsidRDefault="00C573E5">
      <w:pPr>
        <w:pStyle w:val="CodeBlockBPBHEB"/>
        <w:pPrChange w:id="367"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"Grade: %.2f\n", student1.grade);</w:t>
      </w:r>
    </w:p>
    <w:p w14:paraId="48A7AACE" w14:textId="77777777" w:rsidR="00C573E5" w:rsidRPr="00293A3A" w:rsidRDefault="00C573E5">
      <w:pPr>
        <w:pStyle w:val="CodeBlockBPBHEB"/>
        <w:pPrChange w:id="368"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63508C0E" w14:textId="77777777" w:rsidR="00C573E5" w:rsidRDefault="00C573E5" w:rsidP="002108A7">
      <w:pPr>
        <w:pStyle w:val="CodeBlockBPBHEB"/>
        <w:rPr>
          <w:ins w:id="369" w:author="Abhiram Arali" w:date="2024-11-14T10:39:00Z"/>
        </w:rPr>
      </w:pPr>
      <w:r w:rsidRPr="00293A3A">
        <w:t>}</w:t>
      </w:r>
    </w:p>
    <w:p w14:paraId="3E007E1B" w14:textId="77777777" w:rsidR="00C1616A" w:rsidRPr="00293A3A" w:rsidRDefault="00C1616A">
      <w:pPr>
        <w:pStyle w:val="NormalBPBHEB"/>
        <w:pPrChange w:id="370" w:author="Abhiram Arali" w:date="2024-11-14T10:3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2419F285" w14:textId="5BCC1939" w:rsidR="00C573E5" w:rsidRPr="00293A3A" w:rsidRDefault="00C573E5">
      <w:pPr>
        <w:pStyle w:val="NormalBPBHEB"/>
        <w:numPr>
          <w:ilvl w:val="0"/>
          <w:numId w:val="22"/>
        </w:numPr>
        <w:pPrChange w:id="371" w:author="Abhiram Arali" w:date="2024-11-14T10:39:00Z">
          <w:pPr>
            <w:tabs>
              <w:tab w:val="left" w:pos="1573"/>
            </w:tabs>
            <w:spacing w:line="360" w:lineRule="auto"/>
            <w:jc w:val="both"/>
          </w:pPr>
        </w:pPrChange>
      </w:pPr>
      <w:r w:rsidRPr="00293A3A">
        <w:t xml:space="preserve">Advantages of </w:t>
      </w:r>
      <w:r w:rsidR="00A76095" w:rsidRPr="00293A3A">
        <w:t>passing by reference</w:t>
      </w:r>
      <w:ins w:id="372" w:author="Abhiram Arali" w:date="2024-11-14T10:39:00Z">
        <w:r w:rsidR="00A76095">
          <w:t>:</w:t>
        </w:r>
      </w:ins>
    </w:p>
    <w:p w14:paraId="12798E58" w14:textId="77777777" w:rsidR="00C573E5" w:rsidRPr="00293A3A" w:rsidRDefault="00C573E5">
      <w:pPr>
        <w:pStyle w:val="NormalBPBHEB"/>
        <w:numPr>
          <w:ilvl w:val="0"/>
          <w:numId w:val="26"/>
        </w:numPr>
        <w:pPrChange w:id="373" w:author="Abhiram Arali" w:date="2024-11-14T10:39:00Z">
          <w:pPr>
            <w:pStyle w:val="ListParagraph"/>
            <w:numPr>
              <w:numId w:val="4"/>
            </w:numPr>
            <w:tabs>
              <w:tab w:val="left" w:pos="1573"/>
            </w:tabs>
            <w:spacing w:line="360" w:lineRule="auto"/>
            <w:ind w:hanging="360"/>
            <w:jc w:val="both"/>
          </w:pPr>
        </w:pPrChange>
      </w:pPr>
      <w:r w:rsidRPr="00293A3A">
        <w:t>Only a pointer is passed, reducing the amount of memory used and avoiding the overhead of copying large structures.</w:t>
      </w:r>
    </w:p>
    <w:p w14:paraId="5C567805" w14:textId="77777777" w:rsidR="00C573E5" w:rsidRPr="00293A3A" w:rsidRDefault="00C573E5">
      <w:pPr>
        <w:pStyle w:val="NormalBPBHEB"/>
        <w:numPr>
          <w:ilvl w:val="0"/>
          <w:numId w:val="26"/>
        </w:numPr>
        <w:pPrChange w:id="374" w:author="Abhiram Arali" w:date="2024-11-14T10:39:00Z">
          <w:pPr>
            <w:pStyle w:val="ListParagraph"/>
            <w:numPr>
              <w:numId w:val="4"/>
            </w:numPr>
            <w:tabs>
              <w:tab w:val="left" w:pos="1573"/>
            </w:tabs>
            <w:spacing w:line="360" w:lineRule="auto"/>
            <w:ind w:hanging="360"/>
            <w:jc w:val="both"/>
          </w:pPr>
        </w:pPrChange>
      </w:pPr>
      <w:r w:rsidRPr="00293A3A">
        <w:t>Function calls can be faster when dealing with large structures, as only the pointer is passed.</w:t>
      </w:r>
    </w:p>
    <w:p w14:paraId="7C473E8A" w14:textId="77777777" w:rsidR="00C573E5" w:rsidRPr="00293A3A" w:rsidRDefault="00C573E5">
      <w:pPr>
        <w:pStyle w:val="NormalBPBHEB"/>
        <w:numPr>
          <w:ilvl w:val="0"/>
          <w:numId w:val="26"/>
        </w:numPr>
        <w:pPrChange w:id="375" w:author="Abhiram Arali" w:date="2024-11-14T10:39:00Z">
          <w:pPr>
            <w:pStyle w:val="ListParagraph"/>
            <w:numPr>
              <w:numId w:val="4"/>
            </w:numPr>
            <w:tabs>
              <w:tab w:val="left" w:pos="1573"/>
            </w:tabs>
            <w:spacing w:line="360" w:lineRule="auto"/>
            <w:ind w:hanging="360"/>
            <w:jc w:val="both"/>
          </w:pPr>
        </w:pPrChange>
      </w:pPr>
      <w:r w:rsidRPr="00293A3A">
        <w:t>The function can directly modify the original structure, making it easier to update values.</w:t>
      </w:r>
    </w:p>
    <w:p w14:paraId="54373575" w14:textId="2D896204" w:rsidR="00C573E5" w:rsidRPr="00293A3A" w:rsidRDefault="00C573E5">
      <w:pPr>
        <w:pStyle w:val="NormalBPBHEB"/>
        <w:numPr>
          <w:ilvl w:val="0"/>
          <w:numId w:val="22"/>
        </w:numPr>
        <w:pPrChange w:id="376" w:author="Abhiram Arali" w:date="2024-11-14T10:39:00Z">
          <w:pPr>
            <w:tabs>
              <w:tab w:val="left" w:pos="1573"/>
            </w:tabs>
            <w:spacing w:line="360" w:lineRule="auto"/>
            <w:jc w:val="both"/>
          </w:pPr>
        </w:pPrChange>
      </w:pPr>
      <w:r w:rsidRPr="00293A3A">
        <w:t xml:space="preserve">Disadvantages of </w:t>
      </w:r>
      <w:r w:rsidR="00995A53" w:rsidRPr="00293A3A">
        <w:t>passing by reference</w:t>
      </w:r>
      <w:ins w:id="377" w:author="Abhiram Arali" w:date="2024-11-14T10:39:00Z">
        <w:r w:rsidR="00995A53">
          <w:t>:</w:t>
        </w:r>
      </w:ins>
    </w:p>
    <w:p w14:paraId="650AB6F9" w14:textId="77777777" w:rsidR="00C573E5" w:rsidRPr="00293A3A" w:rsidRDefault="00C573E5">
      <w:pPr>
        <w:pStyle w:val="NormalBPBHEB"/>
        <w:numPr>
          <w:ilvl w:val="0"/>
          <w:numId w:val="27"/>
        </w:numPr>
        <w:pPrChange w:id="378" w:author="Abhiram Arali" w:date="2024-11-14T10:40:00Z">
          <w:pPr>
            <w:pStyle w:val="ListParagraph"/>
            <w:numPr>
              <w:numId w:val="5"/>
            </w:numPr>
            <w:tabs>
              <w:tab w:val="left" w:pos="1573"/>
            </w:tabs>
            <w:spacing w:line="360" w:lineRule="auto"/>
            <w:ind w:hanging="360"/>
            <w:jc w:val="both"/>
          </w:pPr>
        </w:pPrChange>
      </w:pPr>
      <w:r w:rsidRPr="00293A3A">
        <w:t>The original data can be modified unintentionally, which may lead to bugs if the programmer is not careful.</w:t>
      </w:r>
    </w:p>
    <w:p w14:paraId="671A56C1" w14:textId="77777777" w:rsidR="00C573E5" w:rsidRDefault="00C573E5" w:rsidP="00663F2C">
      <w:pPr>
        <w:pStyle w:val="NormalBPBHEB"/>
        <w:numPr>
          <w:ilvl w:val="0"/>
          <w:numId w:val="27"/>
        </w:numPr>
        <w:rPr>
          <w:ins w:id="379" w:author="Abhiram Arali" w:date="2024-11-14T10:40:00Z"/>
        </w:rPr>
      </w:pPr>
      <w:r w:rsidRPr="00293A3A">
        <w:t>Working with pointers can introduce complexity, especially for beginners.</w:t>
      </w:r>
    </w:p>
    <w:p w14:paraId="7F408F46" w14:textId="77777777" w:rsidR="00C64E52" w:rsidRPr="00293A3A" w:rsidRDefault="00C64E52">
      <w:pPr>
        <w:pStyle w:val="NormalBPBHEB"/>
        <w:pPrChange w:id="380" w:author="Abhiram Arali" w:date="2024-11-14T10:40:00Z">
          <w:pPr>
            <w:pStyle w:val="ListParagraph"/>
            <w:numPr>
              <w:numId w:val="5"/>
            </w:numPr>
            <w:tabs>
              <w:tab w:val="left" w:pos="1573"/>
            </w:tabs>
            <w:spacing w:line="360" w:lineRule="auto"/>
            <w:ind w:hanging="360"/>
            <w:jc w:val="both"/>
          </w:pPr>
        </w:pPrChange>
      </w:pPr>
    </w:p>
    <w:p w14:paraId="787F2451" w14:textId="59395236" w:rsidR="00C573E5" w:rsidRPr="00293A3A" w:rsidRDefault="00C573E5">
      <w:pPr>
        <w:pStyle w:val="Heading2BPBHEB"/>
        <w:pPrChange w:id="381" w:author="Abhiram Arali" w:date="2024-11-14T10:40:00Z">
          <w:pPr>
            <w:tabs>
              <w:tab w:val="left" w:pos="1573"/>
            </w:tabs>
            <w:spacing w:line="360" w:lineRule="auto"/>
          </w:pPr>
        </w:pPrChange>
      </w:pPr>
      <w:r w:rsidRPr="00293A3A">
        <w:t xml:space="preserve">Use of </w:t>
      </w:r>
      <w:r w:rsidR="007E24F1" w:rsidRPr="00293A3A">
        <w:t>union</w:t>
      </w:r>
    </w:p>
    <w:p w14:paraId="40A14172" w14:textId="77777777" w:rsidR="00C573E5" w:rsidRPr="00293A3A" w:rsidRDefault="00C573E5">
      <w:pPr>
        <w:pStyle w:val="NormalBPBHEB"/>
        <w:pPrChange w:id="382" w:author="Abhiram Arali" w:date="2024-11-14T10:41:00Z">
          <w:pPr>
            <w:tabs>
              <w:tab w:val="left" w:pos="1573"/>
            </w:tabs>
            <w:spacing w:line="360" w:lineRule="auto"/>
            <w:jc w:val="both"/>
          </w:pPr>
        </w:pPrChange>
      </w:pPr>
      <w:r w:rsidRPr="00293A3A">
        <w:t xml:space="preserve">Unions in C are user-defined data types that allow different data types to occupy the same memory space, providing a mechanism for storing multiple types of data in a single variable. The primary advantage of using unions is memory efficiency, as they allocate a block of memory that is equal to the size of the largest member. This characteristic is particularly useful in scenarios where a variable is expected to hold data of different types at different times, but not simultaneously. By utilizing a union, a programmer can effectively manage memory usage in situations where resources are constrained, such as embedded systems or applications dealing with large data structures. One of the common use cases for unions is in implementing type flexibility. For instance, in a networking application, a packet may contain </w:t>
      </w:r>
      <w:r w:rsidRPr="00293A3A">
        <w:lastRenderedPageBreak/>
        <w:t>fields that can represent various data types, such as integers for identifiers, floats for measurements, or strings for messages. By using a union, the application can handle these different data types with a single variable, simplifying the design and making the code more maintainable. The union can be combined with an enumeration or a structure to keep track of which member is currently being used, thus avoiding confusion about the data type and ensuring type safety.</w:t>
      </w:r>
    </w:p>
    <w:p w14:paraId="05587C39" w14:textId="77777777" w:rsidR="00C573E5" w:rsidRPr="00293A3A" w:rsidRDefault="00C573E5">
      <w:pPr>
        <w:pStyle w:val="NormalBPBHEB"/>
        <w:pPrChange w:id="383" w:author="Abhiram Arali" w:date="2024-11-14T10:41:00Z">
          <w:pPr>
            <w:tabs>
              <w:tab w:val="left" w:pos="1573"/>
            </w:tabs>
            <w:spacing w:line="360" w:lineRule="auto"/>
            <w:jc w:val="both"/>
          </w:pPr>
        </w:pPrChange>
      </w:pPr>
      <w:r w:rsidRPr="00293A3A">
        <w:t>Unions are beneficial when interfacing with hardware or system-level programming, where different data representations might be required based on the context. For example, in memory-mapped I/O, a control register may contain different bits representing different statuses or control options. Using a union allows programmers to represent this control register in a more human-readable format, making it easier to manipulate and understand the data without losing sight of the underlying memory layout. Despite their advantages, unions require careful handling due to the potential for data overwrites. Since all members of a union share the same memory location, assigning a value to one member will overwrite any existing data in the other members. This necessitates a disciplined approach to programming, where the programmer must ensure that they only access the member of the union that is currently valid. Additionally, while unions provide memory efficiency and flexibility, they can introduce complexity to the code, especially for less experienced programmers. Understanding how and when to use unions effectively is key to leveraging their benefits while mitigating their risks.</w:t>
      </w:r>
    </w:p>
    <w:p w14:paraId="2EA246F6" w14:textId="5A7B2BAC" w:rsidR="00C573E5" w:rsidRPr="00293A3A" w:rsidRDefault="00AA6257">
      <w:pPr>
        <w:pStyle w:val="NormalBPBHEB"/>
        <w:pPrChange w:id="384" w:author="Abhiram Arali" w:date="2024-11-14T10:41:00Z">
          <w:pPr>
            <w:tabs>
              <w:tab w:val="left" w:pos="1573"/>
            </w:tabs>
            <w:spacing w:line="360" w:lineRule="auto"/>
            <w:jc w:val="both"/>
          </w:pPr>
        </w:pPrChange>
      </w:pPr>
      <w:ins w:id="385" w:author="Abhiram Arali" w:date="2024-11-14T10:41:00Z">
        <w:r>
          <w:t xml:space="preserve">The </w:t>
        </w:r>
      </w:ins>
      <w:r w:rsidRPr="00293A3A">
        <w:t>characteristics of unions</w:t>
      </w:r>
      <w:ins w:id="386" w:author="Abhiram Arali" w:date="2024-11-14T10:41:00Z">
        <w:r>
          <w:t xml:space="preserve"> are as follows</w:t>
        </w:r>
      </w:ins>
    </w:p>
    <w:p w14:paraId="2289244F" w14:textId="77777777" w:rsidR="00C573E5" w:rsidRPr="00293A3A" w:rsidRDefault="00C573E5">
      <w:pPr>
        <w:pStyle w:val="NormalBPBHEB"/>
        <w:numPr>
          <w:ilvl w:val="0"/>
          <w:numId w:val="28"/>
        </w:numPr>
        <w:pPrChange w:id="387" w:author="Abhiram Arali" w:date="2024-11-14T10:41:00Z">
          <w:pPr>
            <w:pStyle w:val="ListParagraph"/>
            <w:numPr>
              <w:numId w:val="6"/>
            </w:numPr>
            <w:tabs>
              <w:tab w:val="left" w:pos="1573"/>
            </w:tabs>
            <w:spacing w:line="360" w:lineRule="auto"/>
            <w:ind w:hanging="360"/>
            <w:jc w:val="both"/>
          </w:pPr>
        </w:pPrChange>
      </w:pPr>
      <w:r w:rsidRPr="00293A3A">
        <w:t>Unions are memory efficient since they allocate space equal to the size of their largest member. This means you can use a union to save memory when you only need to store one of several possible types.</w:t>
      </w:r>
    </w:p>
    <w:p w14:paraId="0242B57B" w14:textId="77777777" w:rsidR="00C573E5" w:rsidRPr="00293A3A" w:rsidRDefault="00C573E5">
      <w:pPr>
        <w:pStyle w:val="NormalBPBHEB"/>
        <w:numPr>
          <w:ilvl w:val="0"/>
          <w:numId w:val="28"/>
        </w:numPr>
        <w:pPrChange w:id="388" w:author="Abhiram Arali" w:date="2024-11-14T10:41:00Z">
          <w:pPr>
            <w:pStyle w:val="ListParagraph"/>
            <w:numPr>
              <w:numId w:val="6"/>
            </w:numPr>
            <w:tabs>
              <w:tab w:val="left" w:pos="1573"/>
            </w:tabs>
            <w:spacing w:line="360" w:lineRule="auto"/>
            <w:ind w:hanging="360"/>
            <w:jc w:val="both"/>
          </w:pPr>
        </w:pPrChange>
      </w:pPr>
      <w:r w:rsidRPr="00293A3A">
        <w:t>At any given time, a union can hold a value only from one of its members. When you assign a value to one member, it can overwrite the values of other members because they share the same memory space.</w:t>
      </w:r>
    </w:p>
    <w:p w14:paraId="5438EDCC" w14:textId="77777777" w:rsidR="00C573E5" w:rsidRDefault="00C573E5" w:rsidP="001E5E90">
      <w:pPr>
        <w:pStyle w:val="NormalBPBHEB"/>
        <w:numPr>
          <w:ilvl w:val="0"/>
          <w:numId w:val="28"/>
        </w:numPr>
        <w:rPr>
          <w:ins w:id="389" w:author="Abhiram Arali" w:date="2024-11-14T10:41:00Z"/>
          <w:b/>
        </w:rPr>
      </w:pPr>
      <w:r w:rsidRPr="00293A3A">
        <w:t xml:space="preserve">The size of a union can be determined using the </w:t>
      </w:r>
      <w:proofErr w:type="spellStart"/>
      <w:r w:rsidRPr="00293A3A">
        <w:t>sizeof</w:t>
      </w:r>
      <w:proofErr w:type="spellEnd"/>
      <w:r w:rsidRPr="00293A3A">
        <w:t xml:space="preserve"> operator. It reflects the size of </w:t>
      </w:r>
      <w:r w:rsidRPr="00293A3A">
        <w:rPr>
          <w:b/>
        </w:rPr>
        <w:t>the largest member.</w:t>
      </w:r>
    </w:p>
    <w:p w14:paraId="5A621D8D" w14:textId="77777777" w:rsidR="0086311F" w:rsidRPr="00293A3A" w:rsidRDefault="0086311F">
      <w:pPr>
        <w:pStyle w:val="NormalBPBHEB"/>
        <w:pPrChange w:id="390" w:author="Abhiram Arali" w:date="2024-11-14T10:41:00Z">
          <w:pPr>
            <w:pStyle w:val="ListParagraph"/>
            <w:numPr>
              <w:numId w:val="6"/>
            </w:numPr>
            <w:tabs>
              <w:tab w:val="left" w:pos="1573"/>
            </w:tabs>
            <w:spacing w:line="360" w:lineRule="auto"/>
            <w:ind w:hanging="360"/>
            <w:jc w:val="both"/>
          </w:pPr>
        </w:pPrChange>
      </w:pPr>
    </w:p>
    <w:p w14:paraId="27079B35" w14:textId="4863234F" w:rsidR="00C573E5" w:rsidRPr="00293A3A" w:rsidRDefault="00C573E5">
      <w:pPr>
        <w:pStyle w:val="Heading3BPBHEB"/>
        <w:pPrChange w:id="391" w:author="Abhiram Arali" w:date="2024-11-14T10:41:00Z">
          <w:pPr>
            <w:tabs>
              <w:tab w:val="left" w:pos="1573"/>
            </w:tabs>
            <w:spacing w:line="360" w:lineRule="auto"/>
            <w:jc w:val="both"/>
          </w:pPr>
        </w:pPrChange>
      </w:pPr>
      <w:r w:rsidRPr="00293A3A">
        <w:t xml:space="preserve">Use </w:t>
      </w:r>
      <w:r w:rsidR="00410224" w:rsidRPr="00293A3A">
        <w:t>cases for unions</w:t>
      </w:r>
    </w:p>
    <w:p w14:paraId="69DA008A" w14:textId="77777777" w:rsidR="00C573E5" w:rsidRPr="00293A3A" w:rsidRDefault="00C573E5">
      <w:pPr>
        <w:pStyle w:val="NormalBPBHEB"/>
        <w:pPrChange w:id="392" w:author="Abhiram Arali" w:date="2024-11-14T10:41:00Z">
          <w:pPr>
            <w:tabs>
              <w:tab w:val="left" w:pos="1573"/>
            </w:tabs>
            <w:spacing w:line="360" w:lineRule="auto"/>
            <w:jc w:val="both"/>
          </w:pPr>
        </w:pPrChange>
      </w:pPr>
      <w:r w:rsidRPr="00293A3A">
        <w:t>Unions can be particularly useful in several scenarios:</w:t>
      </w:r>
    </w:p>
    <w:p w14:paraId="6B53A87D" w14:textId="77777777" w:rsidR="00C573E5" w:rsidRPr="00293A3A" w:rsidRDefault="00C573E5">
      <w:pPr>
        <w:pStyle w:val="NormalBPBHEB"/>
        <w:numPr>
          <w:ilvl w:val="0"/>
          <w:numId w:val="29"/>
        </w:numPr>
        <w:pPrChange w:id="393" w:author="Abhiram Arali" w:date="2024-11-14T10:41:00Z">
          <w:pPr>
            <w:pStyle w:val="ListParagraph"/>
            <w:numPr>
              <w:numId w:val="7"/>
            </w:numPr>
            <w:tabs>
              <w:tab w:val="left" w:pos="1573"/>
            </w:tabs>
            <w:spacing w:line="360" w:lineRule="auto"/>
            <w:ind w:hanging="360"/>
            <w:jc w:val="both"/>
          </w:pPr>
        </w:pPrChange>
      </w:pPr>
      <w:r w:rsidRPr="00293A3A">
        <w:t>When a variable needs to handle multiple data types, such as an integer or a floating-point number. For example, in a networking application, a packet may contain different types of data, and using a union allows you to represent this efficiently.</w:t>
      </w:r>
    </w:p>
    <w:p w14:paraId="0373B501" w14:textId="77777777" w:rsidR="00C573E5" w:rsidRPr="00293A3A" w:rsidRDefault="00C573E5">
      <w:pPr>
        <w:pStyle w:val="NormalBPBHEB"/>
        <w:numPr>
          <w:ilvl w:val="0"/>
          <w:numId w:val="29"/>
        </w:numPr>
        <w:pPrChange w:id="394" w:author="Abhiram Arali" w:date="2024-11-14T10:41:00Z">
          <w:pPr>
            <w:pStyle w:val="ListParagraph"/>
            <w:numPr>
              <w:numId w:val="7"/>
            </w:numPr>
            <w:tabs>
              <w:tab w:val="left" w:pos="1573"/>
            </w:tabs>
            <w:spacing w:line="360" w:lineRule="auto"/>
            <w:ind w:hanging="360"/>
            <w:jc w:val="both"/>
          </w:pPr>
        </w:pPrChange>
      </w:pPr>
      <w:r w:rsidRPr="00293A3A">
        <w:t>In systems with limited memory resources (like embedded systems), unions help conserve memory. By using unions, you can minimize memory usage while still handling multiple data types.</w:t>
      </w:r>
    </w:p>
    <w:p w14:paraId="08F3A8EE" w14:textId="77777777" w:rsidR="00C573E5" w:rsidRPr="00293A3A" w:rsidRDefault="00C573E5">
      <w:pPr>
        <w:pStyle w:val="NormalBPBHEB"/>
        <w:numPr>
          <w:ilvl w:val="0"/>
          <w:numId w:val="29"/>
        </w:numPr>
        <w:pPrChange w:id="395" w:author="Abhiram Arali" w:date="2024-11-14T10:41:00Z">
          <w:pPr>
            <w:pStyle w:val="ListParagraph"/>
            <w:numPr>
              <w:numId w:val="7"/>
            </w:numPr>
            <w:tabs>
              <w:tab w:val="left" w:pos="1573"/>
            </w:tabs>
            <w:spacing w:line="360" w:lineRule="auto"/>
            <w:ind w:hanging="360"/>
            <w:jc w:val="both"/>
          </w:pPr>
        </w:pPrChange>
      </w:pPr>
      <w:r w:rsidRPr="00293A3A">
        <w:lastRenderedPageBreak/>
        <w:t>In low-level programming or when interfacing with hardware, unions can be used to represent different configurations or states. For example, a control register might have different bits serving different purposes, and a union can represent the register in a more readable format.</w:t>
      </w:r>
    </w:p>
    <w:p w14:paraId="06A46378" w14:textId="77777777" w:rsidR="00C573E5" w:rsidRPr="00293A3A" w:rsidRDefault="00C573E5">
      <w:pPr>
        <w:pStyle w:val="NormalBPBHEB"/>
        <w:numPr>
          <w:ilvl w:val="0"/>
          <w:numId w:val="29"/>
        </w:numPr>
        <w:pPrChange w:id="396" w:author="Abhiram Arali" w:date="2024-11-14T10:41:00Z">
          <w:pPr>
            <w:pStyle w:val="ListParagraph"/>
            <w:numPr>
              <w:numId w:val="7"/>
            </w:numPr>
            <w:tabs>
              <w:tab w:val="left" w:pos="1573"/>
            </w:tabs>
            <w:spacing w:line="360" w:lineRule="auto"/>
            <w:ind w:hanging="360"/>
            <w:jc w:val="both"/>
          </w:pPr>
        </w:pPrChange>
      </w:pPr>
      <w:r w:rsidRPr="00293A3A">
        <w:t>Unions can be used in conjunction with an enumerated type or a tag to indicate which member is currently in use. This helps avoid accessing invalid data and provides clearer code.</w:t>
      </w:r>
    </w:p>
    <w:p w14:paraId="3E3E7606" w14:textId="77777777" w:rsidR="00E06583" w:rsidRDefault="00E06583">
      <w:pPr>
        <w:pStyle w:val="NormalBPBHEB"/>
        <w:rPr>
          <w:ins w:id="397" w:author="Abhiram Arali" w:date="2024-11-14T10:40:00Z"/>
        </w:rPr>
        <w:pPrChange w:id="398" w:author="Abhiram Arali" w:date="2024-11-14T10:40:00Z">
          <w:pPr>
            <w:pStyle w:val="Heading1BPBHEB"/>
          </w:pPr>
        </w:pPrChange>
      </w:pPr>
    </w:p>
    <w:p w14:paraId="6B889E20" w14:textId="7EEBFC64" w:rsidR="00C573E5" w:rsidRPr="00293A3A" w:rsidRDefault="00C573E5">
      <w:pPr>
        <w:pStyle w:val="Heading1BPBHEB"/>
        <w:pPrChange w:id="399" w:author="Abhiram Arali" w:date="2024-11-14T10:40:00Z">
          <w:pPr>
            <w:tabs>
              <w:tab w:val="left" w:pos="1573"/>
            </w:tabs>
            <w:spacing w:line="360" w:lineRule="auto"/>
          </w:pPr>
        </w:pPrChange>
      </w:pPr>
      <w:r w:rsidRPr="00293A3A">
        <w:t>Pointers</w:t>
      </w:r>
    </w:p>
    <w:p w14:paraId="73271FEB" w14:textId="7CBEF5EB" w:rsidR="00C573E5" w:rsidRDefault="00C573E5" w:rsidP="00146E50">
      <w:pPr>
        <w:pStyle w:val="NormalBPBHEB"/>
        <w:rPr>
          <w:ins w:id="400" w:author="Abhiram Arali" w:date="2024-11-14T10:42:00Z"/>
        </w:rPr>
      </w:pPr>
      <w:r w:rsidRPr="00293A3A">
        <w:t>Pointers are a fundamental feature of the C programming language that provide</w:t>
      </w:r>
      <w:ins w:id="401" w:author="Abhiram Arali" w:date="2024-11-14T10:42:00Z">
        <w:r w:rsidR="002B57F1">
          <w:t>s</w:t>
        </w:r>
      </w:ins>
      <w:r w:rsidRPr="00293A3A">
        <w:t xml:space="preserve"> a way to directly access and manipulate memory. They are variables that store memory addresses, typically the addresses of other variables. This capability allows programmers to work with memory more flexibly and efficiently, enabling a variety of programming techniques and data structures. Pointers are a powerful feature in C that allow</w:t>
      </w:r>
      <w:ins w:id="402" w:author="Abhiram Arali" w:date="2024-11-14T10:42:00Z">
        <w:r w:rsidR="002B57F1">
          <w:t>s</w:t>
        </w:r>
      </w:ins>
      <w:r w:rsidRPr="00293A3A">
        <w:t xml:space="preserve"> for direct memory access and manipulation, enhancing the flexibility and efficiency of the language. They enable dynamic memory allocation, pointer arithmetic, and the ability to create complex data structures like linked lists and trees. While they offer numerous advantages, such as efficient memory usage and the ability to manipulate data structures dynamically, they also introduce complexity and the potential for errors, such as memory leaks and segmentation faults. Understanding pointers is essential for effective programming in C, as they are fundamental to managing memory and data efficiently.</w:t>
      </w:r>
    </w:p>
    <w:p w14:paraId="26B71161" w14:textId="77777777" w:rsidR="00CC1F98" w:rsidRPr="00293A3A" w:rsidRDefault="00CC1F98">
      <w:pPr>
        <w:pStyle w:val="NormalBPBHEB"/>
        <w:pPrChange w:id="403" w:author="Abhiram Arali" w:date="2024-11-14T10:42:00Z">
          <w:pPr>
            <w:tabs>
              <w:tab w:val="left" w:pos="1573"/>
            </w:tabs>
            <w:spacing w:line="360" w:lineRule="auto"/>
            <w:jc w:val="both"/>
          </w:pPr>
        </w:pPrChange>
      </w:pPr>
    </w:p>
    <w:p w14:paraId="3F006299" w14:textId="6F46E2F5" w:rsidR="00C573E5" w:rsidRPr="00293A3A" w:rsidRDefault="00C573E5">
      <w:pPr>
        <w:pStyle w:val="Heading2BPBHEB"/>
        <w:pPrChange w:id="404" w:author="Abhiram Arali" w:date="2024-11-14T10:42:00Z">
          <w:pPr>
            <w:tabs>
              <w:tab w:val="left" w:pos="1573"/>
            </w:tabs>
            <w:spacing w:line="360" w:lineRule="auto"/>
            <w:jc w:val="both"/>
          </w:pPr>
        </w:pPrChange>
      </w:pPr>
      <w:r w:rsidRPr="00293A3A">
        <w:t xml:space="preserve">Definition and </w:t>
      </w:r>
      <w:r w:rsidR="00CC1F98" w:rsidRPr="00293A3A">
        <w:t>declaration of pointers</w:t>
      </w:r>
    </w:p>
    <w:p w14:paraId="0CD35489" w14:textId="77777777" w:rsidR="00C573E5" w:rsidRPr="00293A3A" w:rsidRDefault="00C573E5">
      <w:pPr>
        <w:pStyle w:val="NormalBPBHEB"/>
        <w:pPrChange w:id="405" w:author="Abhiram Arali" w:date="2024-11-14T10:42:00Z">
          <w:pPr>
            <w:tabs>
              <w:tab w:val="left" w:pos="1573"/>
            </w:tabs>
            <w:spacing w:line="360" w:lineRule="auto"/>
            <w:jc w:val="both"/>
          </w:pPr>
        </w:pPrChange>
      </w:pPr>
      <w:r w:rsidRPr="00293A3A">
        <w:t xml:space="preserve">A pointer in C is defined by specifying the data type it points to, followed by an asterisk (*) before the pointer name. For example, </w:t>
      </w:r>
      <w:proofErr w:type="spellStart"/>
      <w:r w:rsidRPr="00293A3A">
        <w:t>int</w:t>
      </w:r>
      <w:proofErr w:type="spellEnd"/>
      <w:r w:rsidRPr="00293A3A">
        <w:t xml:space="preserve"> *</w:t>
      </w:r>
      <w:proofErr w:type="spellStart"/>
      <w:r w:rsidRPr="00293A3A">
        <w:t>ptr</w:t>
      </w:r>
      <w:proofErr w:type="spellEnd"/>
      <w:r w:rsidRPr="00293A3A">
        <w:t xml:space="preserve">; declares a pointer named </w:t>
      </w:r>
      <w:proofErr w:type="spellStart"/>
      <w:r w:rsidRPr="00293A3A">
        <w:t>ptr</w:t>
      </w:r>
      <w:proofErr w:type="spellEnd"/>
      <w:r w:rsidRPr="00293A3A">
        <w:t xml:space="preserve"> that can point to an integer type. </w:t>
      </w:r>
    </w:p>
    <w:p w14:paraId="225ED427" w14:textId="30F91769" w:rsidR="00C573E5" w:rsidRPr="00293A3A" w:rsidRDefault="00C573E5">
      <w:pPr>
        <w:pStyle w:val="NormalBPBHEB"/>
        <w:pPrChange w:id="406" w:author="Abhiram Arali" w:date="2024-11-14T10:42:00Z">
          <w:pPr>
            <w:tabs>
              <w:tab w:val="left" w:pos="1573"/>
            </w:tabs>
            <w:spacing w:line="360" w:lineRule="auto"/>
            <w:jc w:val="both"/>
          </w:pPr>
        </w:pPrChange>
      </w:pPr>
      <w:r w:rsidRPr="00293A3A">
        <w:t xml:space="preserve">Example of </w:t>
      </w:r>
      <w:r w:rsidR="000179D5" w:rsidRPr="00293A3A">
        <w:t>pointer declaration</w:t>
      </w:r>
      <w:ins w:id="407" w:author="Abhiram Arali" w:date="2024-11-14T10:42:00Z">
        <w:r w:rsidR="000179D5">
          <w:t>:</w:t>
        </w:r>
      </w:ins>
    </w:p>
    <w:p w14:paraId="2AFDA17A" w14:textId="77777777" w:rsidR="00C573E5" w:rsidRPr="00293A3A" w:rsidRDefault="00C573E5">
      <w:pPr>
        <w:pStyle w:val="CodeBlockBPBHEB"/>
        <w:pPrChange w:id="408"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5F289FD5" w14:textId="77777777" w:rsidR="00C573E5" w:rsidRPr="00293A3A" w:rsidRDefault="00C573E5">
      <w:pPr>
        <w:pStyle w:val="CodeBlockBPBHEB"/>
        <w:pPrChange w:id="409"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34889867" w14:textId="77777777" w:rsidR="00C573E5" w:rsidRPr="00293A3A" w:rsidRDefault="00C573E5">
      <w:pPr>
        <w:pStyle w:val="CodeBlockBPBHEB"/>
        <w:pPrChange w:id="410"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var = 20;    // Declare an integer variable</w:t>
      </w:r>
    </w:p>
    <w:p w14:paraId="774B8214" w14:textId="77777777" w:rsidR="00C573E5" w:rsidRPr="00293A3A" w:rsidRDefault="00C573E5">
      <w:pPr>
        <w:pStyle w:val="CodeBlockBPBHEB"/>
        <w:pPrChange w:id="411"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 Declare a pointer to an integer</w:t>
      </w:r>
    </w:p>
    <w:p w14:paraId="26CA313A" w14:textId="77777777" w:rsidR="00C573E5" w:rsidRPr="00293A3A" w:rsidRDefault="00C573E5">
      <w:pPr>
        <w:pStyle w:val="CodeBlockBPBHEB"/>
        <w:pPrChange w:id="412"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&amp;</w:t>
      </w:r>
      <w:proofErr w:type="spellStart"/>
      <w:r w:rsidRPr="00293A3A">
        <w:t>var</w:t>
      </w:r>
      <w:proofErr w:type="spellEnd"/>
      <w:r w:rsidRPr="00293A3A">
        <w:t xml:space="preserve">;     // Assign the address of </w:t>
      </w:r>
      <w:proofErr w:type="spellStart"/>
      <w:r w:rsidRPr="00293A3A">
        <w:t>var</w:t>
      </w:r>
      <w:proofErr w:type="spellEnd"/>
      <w:r w:rsidRPr="00293A3A">
        <w:t xml:space="preserve"> to </w:t>
      </w:r>
      <w:proofErr w:type="spellStart"/>
      <w:r w:rsidRPr="00293A3A">
        <w:t>ptr</w:t>
      </w:r>
      <w:proofErr w:type="spellEnd"/>
    </w:p>
    <w:p w14:paraId="35CF5091" w14:textId="77777777" w:rsidR="00C573E5" w:rsidRPr="00293A3A" w:rsidRDefault="00C573E5">
      <w:pPr>
        <w:pStyle w:val="CodeBlockBPBHEB"/>
        <w:pPrChange w:id="413"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var</w:t>
      </w:r>
      <w:proofErr w:type="spellEnd"/>
      <w:r w:rsidRPr="00293A3A">
        <w:t>: %d\n", var);          // Prints the value of var</w:t>
      </w:r>
    </w:p>
    <w:p w14:paraId="6D52A3FD" w14:textId="77777777" w:rsidR="00C573E5" w:rsidRPr="00293A3A" w:rsidRDefault="00C573E5">
      <w:pPr>
        <w:pStyle w:val="CodeBlockBPBHEB"/>
        <w:pPrChange w:id="414"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"Address of </w:t>
      </w:r>
      <w:proofErr w:type="spellStart"/>
      <w:r w:rsidRPr="00293A3A">
        <w:t>var</w:t>
      </w:r>
      <w:proofErr w:type="spellEnd"/>
      <w:r w:rsidRPr="00293A3A">
        <w:t>: %p\n", (void*)&amp;var); // Prints the address of var</w:t>
      </w:r>
    </w:p>
    <w:p w14:paraId="166A0E88" w14:textId="77777777" w:rsidR="00C573E5" w:rsidRPr="00293A3A" w:rsidRDefault="00C573E5">
      <w:pPr>
        <w:pStyle w:val="CodeBlockBPBHEB"/>
        <w:pPrChange w:id="415"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ptr</w:t>
      </w:r>
      <w:proofErr w:type="spellEnd"/>
      <w:r w:rsidRPr="00293A3A">
        <w:t>: %p\n", (void*)</w:t>
      </w:r>
      <w:proofErr w:type="spellStart"/>
      <w:r w:rsidRPr="00293A3A">
        <w:t>ptr</w:t>
      </w:r>
      <w:proofErr w:type="spellEnd"/>
      <w:r w:rsidRPr="00293A3A">
        <w:t xml:space="preserve">);   // Prints the value of </w:t>
      </w:r>
      <w:proofErr w:type="spellStart"/>
      <w:r w:rsidRPr="00293A3A">
        <w:t>ptr</w:t>
      </w:r>
      <w:proofErr w:type="spellEnd"/>
      <w:r w:rsidRPr="00293A3A">
        <w:t xml:space="preserve"> (address of </w:t>
      </w:r>
      <w:proofErr w:type="spellStart"/>
      <w:r w:rsidRPr="00293A3A">
        <w:t>var</w:t>
      </w:r>
      <w:proofErr w:type="spellEnd"/>
      <w:r w:rsidRPr="00293A3A">
        <w:t>)</w:t>
      </w:r>
    </w:p>
    <w:p w14:paraId="7DBC475A" w14:textId="77777777" w:rsidR="00C573E5" w:rsidRPr="00293A3A" w:rsidRDefault="00C573E5">
      <w:pPr>
        <w:pStyle w:val="CodeBlockBPBHEB"/>
        <w:pPrChange w:id="416"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pointed by </w:t>
      </w:r>
      <w:proofErr w:type="spellStart"/>
      <w:r w:rsidRPr="00293A3A">
        <w:t>ptr</w:t>
      </w:r>
      <w:proofErr w:type="spellEnd"/>
      <w:r w:rsidRPr="00293A3A">
        <w:t>: %d\n", *</w:t>
      </w:r>
      <w:proofErr w:type="spellStart"/>
      <w:r w:rsidRPr="00293A3A">
        <w:t>ptr</w:t>
      </w:r>
      <w:proofErr w:type="spellEnd"/>
      <w:r w:rsidRPr="00293A3A">
        <w:t xml:space="preserve">);  // Dereference </w:t>
      </w:r>
      <w:proofErr w:type="spellStart"/>
      <w:r w:rsidRPr="00293A3A">
        <w:t>ptr</w:t>
      </w:r>
      <w:proofErr w:type="spellEnd"/>
      <w:r w:rsidRPr="00293A3A">
        <w:t xml:space="preserve"> to get the </w:t>
      </w:r>
      <w:r w:rsidRPr="00293A3A">
        <w:lastRenderedPageBreak/>
        <w:t>value of var</w:t>
      </w:r>
    </w:p>
    <w:p w14:paraId="3B0A40A1" w14:textId="77777777" w:rsidR="00C573E5" w:rsidRPr="00293A3A" w:rsidRDefault="00C573E5">
      <w:pPr>
        <w:pStyle w:val="CodeBlockBPBHEB"/>
        <w:pPrChange w:id="417"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35E40C6" w14:textId="77777777" w:rsidR="00C573E5" w:rsidRPr="00293A3A" w:rsidRDefault="00C573E5">
      <w:pPr>
        <w:pStyle w:val="CodeBlockBPBHEB"/>
        <w:pPrChange w:id="418"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21E7AF11" w14:textId="77777777" w:rsidR="00C573E5" w:rsidRDefault="00C573E5" w:rsidP="00E5290D">
      <w:pPr>
        <w:pStyle w:val="CodeBlockBPBHEB"/>
        <w:rPr>
          <w:ins w:id="419" w:author="Abhiram Arali" w:date="2024-11-14T10:42:00Z"/>
        </w:rPr>
      </w:pPr>
      <w:r w:rsidRPr="00293A3A">
        <w:t>}</w:t>
      </w:r>
    </w:p>
    <w:p w14:paraId="2A10BE16" w14:textId="77777777" w:rsidR="00AB353D" w:rsidRPr="00293A3A" w:rsidRDefault="00AB353D">
      <w:pPr>
        <w:pStyle w:val="NormalBPBHEB"/>
        <w:pPrChange w:id="420"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033EF6C" w14:textId="1C2D3B47" w:rsidR="00C573E5" w:rsidRPr="00293A3A" w:rsidRDefault="00C573E5">
      <w:pPr>
        <w:pStyle w:val="Heading3BPBHEB"/>
        <w:pPrChange w:id="421" w:author="Abhiram Arali" w:date="2024-11-14T10:45:00Z">
          <w:pPr>
            <w:tabs>
              <w:tab w:val="left" w:pos="1573"/>
            </w:tabs>
            <w:spacing w:line="360" w:lineRule="auto"/>
            <w:jc w:val="both"/>
          </w:pPr>
        </w:pPrChange>
      </w:pPr>
      <w:r w:rsidRPr="00293A3A">
        <w:t xml:space="preserve">Pointer </w:t>
      </w:r>
      <w:r w:rsidR="00C571D8" w:rsidRPr="00293A3A">
        <w:t>arithmetic</w:t>
      </w:r>
    </w:p>
    <w:p w14:paraId="7374F0AD" w14:textId="77777777" w:rsidR="00C573E5" w:rsidRPr="00293A3A" w:rsidRDefault="00C573E5">
      <w:pPr>
        <w:pStyle w:val="NormalBPBHEB"/>
        <w:pPrChange w:id="422" w:author="Abhiram Arali" w:date="2024-11-14T10:42:00Z">
          <w:pPr>
            <w:tabs>
              <w:tab w:val="left" w:pos="1573"/>
            </w:tabs>
            <w:spacing w:line="360" w:lineRule="auto"/>
            <w:jc w:val="both"/>
          </w:pPr>
        </w:pPrChange>
      </w:pPr>
      <w:r w:rsidRPr="00293A3A">
        <w:t>Pointers in C support arithmetic operations, which allows for traversing arrays and dynamically allocated memory. The arithmetic operations on pointers take into account the data type size they point to. For example, if you have an int pointer and you increment it, the pointer moves to the next integer (typically 4 bytes forward on most systems).</w:t>
      </w:r>
    </w:p>
    <w:p w14:paraId="68421302" w14:textId="3FD23E0B" w:rsidR="00C573E5" w:rsidRPr="00293A3A" w:rsidRDefault="00C573E5">
      <w:pPr>
        <w:pStyle w:val="NormalBPBHEB"/>
        <w:pPrChange w:id="423" w:author="Abhiram Arali" w:date="2024-11-14T10:42:00Z">
          <w:pPr>
            <w:tabs>
              <w:tab w:val="left" w:pos="1573"/>
            </w:tabs>
            <w:spacing w:line="360" w:lineRule="auto"/>
            <w:jc w:val="both"/>
          </w:pPr>
        </w:pPrChange>
      </w:pPr>
      <w:r w:rsidRPr="00293A3A">
        <w:t xml:space="preserve">Example of </w:t>
      </w:r>
      <w:r w:rsidR="00B07C69" w:rsidRPr="00293A3A">
        <w:t>pointer arithmetic</w:t>
      </w:r>
      <w:ins w:id="424" w:author="Abhiram Arali" w:date="2024-11-14T10:42:00Z">
        <w:r w:rsidR="00B07C69">
          <w:t>:</w:t>
        </w:r>
      </w:ins>
    </w:p>
    <w:p w14:paraId="49E01ECC" w14:textId="77777777" w:rsidR="00C573E5" w:rsidRPr="00293A3A" w:rsidRDefault="00C573E5">
      <w:pPr>
        <w:pStyle w:val="CodeBlockBPBHEB"/>
        <w:pPrChange w:id="425"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360A679B" w14:textId="77777777" w:rsidR="00C573E5" w:rsidRPr="00293A3A" w:rsidRDefault="00C573E5">
      <w:pPr>
        <w:pStyle w:val="CodeBlockBPBHEB"/>
        <w:pPrChange w:id="426"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48356393" w14:textId="77777777" w:rsidR="00C573E5" w:rsidRPr="00293A3A" w:rsidRDefault="00C573E5">
      <w:pPr>
        <w:pStyle w:val="CodeBlockBPBHEB"/>
        <w:pPrChange w:id="427"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 = {10, 20, 30, 40, 50}; // Declare an array</w:t>
      </w:r>
    </w:p>
    <w:p w14:paraId="4339D612" w14:textId="77777777" w:rsidR="00C573E5" w:rsidRPr="00293A3A" w:rsidRDefault="00C573E5">
      <w:pPr>
        <w:pStyle w:val="CodeBlockBPBHEB"/>
        <w:pPrChange w:id="428"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int</w:t>
      </w:r>
      <w:proofErr w:type="spellEnd"/>
      <w:r w:rsidRPr="00293A3A">
        <w:t xml:space="preserve"> *</w:t>
      </w:r>
      <w:proofErr w:type="spellStart"/>
      <w:r w:rsidRPr="00293A3A">
        <w:t>ptr</w:t>
      </w:r>
      <w:proofErr w:type="spellEnd"/>
      <w:r w:rsidRPr="00293A3A">
        <w:t xml:space="preserve"> = </w:t>
      </w:r>
      <w:proofErr w:type="spellStart"/>
      <w:r w:rsidRPr="00293A3A">
        <w:t>arr</w:t>
      </w:r>
      <w:proofErr w:type="spellEnd"/>
      <w:r w:rsidRPr="00293A3A">
        <w:t>; // Point to the first element of the array</w:t>
      </w:r>
    </w:p>
    <w:p w14:paraId="1CD637F3" w14:textId="77777777" w:rsidR="00C573E5" w:rsidRPr="00293A3A" w:rsidRDefault="00C573E5">
      <w:pPr>
        <w:pStyle w:val="CodeBlockBPBHEB"/>
        <w:pPrChange w:id="429"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12D1CB9" w14:textId="77777777" w:rsidR="00C573E5" w:rsidRPr="00293A3A" w:rsidRDefault="00C573E5">
      <w:pPr>
        <w:pStyle w:val="CodeBlockBPBHEB"/>
        <w:pPrChange w:id="430"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"Using pointer arithmetic:\n");</w:t>
      </w:r>
    </w:p>
    <w:p w14:paraId="1AB3CEEF" w14:textId="77777777" w:rsidR="00C573E5" w:rsidRPr="00293A3A" w:rsidRDefault="00C573E5">
      <w:pPr>
        <w:pStyle w:val="CodeBlockBPBHEB"/>
        <w:pPrChange w:id="431"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5; </w:t>
      </w:r>
      <w:proofErr w:type="spellStart"/>
      <w:r w:rsidRPr="00293A3A">
        <w:t>i</w:t>
      </w:r>
      <w:proofErr w:type="spellEnd"/>
      <w:r w:rsidRPr="00293A3A">
        <w:t>++) {</w:t>
      </w:r>
    </w:p>
    <w:p w14:paraId="7F16659C" w14:textId="77777777" w:rsidR="00C573E5" w:rsidRPr="00293A3A" w:rsidRDefault="00C573E5">
      <w:pPr>
        <w:pStyle w:val="CodeBlockBPBHEB"/>
        <w:pPrChange w:id="432"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"Element %d: %d\n", </w:t>
      </w:r>
      <w:proofErr w:type="spellStart"/>
      <w:r w:rsidRPr="00293A3A">
        <w:t>i</w:t>
      </w:r>
      <w:proofErr w:type="spellEnd"/>
      <w:r w:rsidRPr="00293A3A">
        <w:t>, *(</w:t>
      </w:r>
      <w:proofErr w:type="spellStart"/>
      <w:r w:rsidRPr="00293A3A">
        <w:t>ptr</w:t>
      </w:r>
      <w:proofErr w:type="spellEnd"/>
      <w:r w:rsidRPr="00293A3A">
        <w:t xml:space="preserve"> + </w:t>
      </w:r>
      <w:proofErr w:type="spellStart"/>
      <w:r w:rsidRPr="00293A3A">
        <w:t>i</w:t>
      </w:r>
      <w:proofErr w:type="spellEnd"/>
      <w:r w:rsidRPr="00293A3A">
        <w:t>)); // Accessing array elements using pointer</w:t>
      </w:r>
    </w:p>
    <w:p w14:paraId="19451A1E" w14:textId="77777777" w:rsidR="00C573E5" w:rsidRPr="00293A3A" w:rsidRDefault="00C573E5">
      <w:pPr>
        <w:pStyle w:val="CodeBlockBPBHEB"/>
        <w:pPrChange w:id="433"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0B07C1E6" w14:textId="77777777" w:rsidR="00C573E5" w:rsidRPr="00293A3A" w:rsidRDefault="00C573E5">
      <w:pPr>
        <w:pStyle w:val="CodeBlockBPBHEB"/>
        <w:pPrChange w:id="434"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43A65598" w14:textId="77777777" w:rsidR="00C573E5" w:rsidRDefault="00C573E5" w:rsidP="00333D81">
      <w:pPr>
        <w:pStyle w:val="CodeBlockBPBHEB"/>
        <w:rPr>
          <w:ins w:id="435" w:author="Abhiram Arali" w:date="2024-11-14T10:42:00Z"/>
        </w:rPr>
      </w:pPr>
      <w:r w:rsidRPr="00293A3A">
        <w:t>}</w:t>
      </w:r>
    </w:p>
    <w:p w14:paraId="7379A93E" w14:textId="77777777" w:rsidR="002F5410" w:rsidRPr="00293A3A" w:rsidRDefault="002F5410">
      <w:pPr>
        <w:pStyle w:val="NormalBPBHEB"/>
        <w:pPrChange w:id="436" w:author="Abhiram Arali" w:date="2024-11-14T10:4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F2E752B" w14:textId="5680F3D6" w:rsidR="00C573E5" w:rsidRPr="00293A3A" w:rsidRDefault="00C573E5">
      <w:pPr>
        <w:pStyle w:val="Heading3BPBHEB"/>
        <w:pPrChange w:id="437" w:author="Abhiram Arali" w:date="2024-11-14T10:42:00Z">
          <w:pPr>
            <w:tabs>
              <w:tab w:val="left" w:pos="1573"/>
            </w:tabs>
            <w:spacing w:line="360" w:lineRule="auto"/>
            <w:jc w:val="both"/>
          </w:pPr>
        </w:pPrChange>
      </w:pPr>
      <w:r w:rsidRPr="00293A3A">
        <w:t xml:space="preserve">Dynamic </w:t>
      </w:r>
      <w:r w:rsidR="00327761" w:rsidRPr="00293A3A">
        <w:t>memory allocation</w:t>
      </w:r>
    </w:p>
    <w:p w14:paraId="1451E15E" w14:textId="77777777" w:rsidR="00C573E5" w:rsidRPr="00293A3A" w:rsidRDefault="00C573E5">
      <w:pPr>
        <w:pStyle w:val="NormalBPBHEB"/>
        <w:pPrChange w:id="438" w:author="Abhiram Arali" w:date="2024-11-14T10:43:00Z">
          <w:pPr>
            <w:tabs>
              <w:tab w:val="left" w:pos="1573"/>
            </w:tabs>
            <w:spacing w:line="360" w:lineRule="auto"/>
            <w:jc w:val="both"/>
          </w:pPr>
        </w:pPrChange>
      </w:pPr>
      <w:r w:rsidRPr="00293A3A">
        <w:t xml:space="preserve">Pointers are crucial in dynamic memory allocation, which is done using functions like </w:t>
      </w:r>
      <w:proofErr w:type="spellStart"/>
      <w:proofErr w:type="gramStart"/>
      <w:r w:rsidRPr="00293A3A">
        <w:t>malloc</w:t>
      </w:r>
      <w:proofErr w:type="spellEnd"/>
      <w:r w:rsidRPr="00293A3A">
        <w:t>(</w:t>
      </w:r>
      <w:proofErr w:type="gramEnd"/>
      <w:r w:rsidRPr="00293A3A">
        <w:t xml:space="preserve">), </w:t>
      </w:r>
      <w:proofErr w:type="spellStart"/>
      <w:r w:rsidRPr="00293A3A">
        <w:t>calloc</w:t>
      </w:r>
      <w:proofErr w:type="spellEnd"/>
      <w:r w:rsidRPr="00293A3A">
        <w:t xml:space="preserve">(), </w:t>
      </w:r>
      <w:proofErr w:type="spellStart"/>
      <w:r w:rsidRPr="00293A3A">
        <w:t>realloc</w:t>
      </w:r>
      <w:proofErr w:type="spellEnd"/>
      <w:r w:rsidRPr="00293A3A">
        <w:t>(), and free(). These functions allow you to allocate memory at runtime, providing flexibility for handling varying amounts of data.</w:t>
      </w:r>
    </w:p>
    <w:p w14:paraId="243F9876" w14:textId="76BFDD6F" w:rsidR="00C573E5" w:rsidRPr="00293A3A" w:rsidRDefault="00C573E5">
      <w:pPr>
        <w:pStyle w:val="NormalBPBHEB"/>
        <w:pPrChange w:id="439" w:author="Abhiram Arali" w:date="2024-11-14T10:43:00Z">
          <w:pPr>
            <w:tabs>
              <w:tab w:val="left" w:pos="1573"/>
            </w:tabs>
            <w:spacing w:line="360" w:lineRule="auto"/>
            <w:jc w:val="both"/>
          </w:pPr>
        </w:pPrChange>
      </w:pPr>
      <w:r w:rsidRPr="00293A3A">
        <w:t xml:space="preserve">Example of </w:t>
      </w:r>
      <w:r w:rsidR="000A6892" w:rsidRPr="00293A3A">
        <w:t>dynamic memory allocation</w:t>
      </w:r>
      <w:ins w:id="440" w:author="Abhiram Arali" w:date="2024-11-14T10:43:00Z">
        <w:r w:rsidR="00F05D0C">
          <w:t>:</w:t>
        </w:r>
      </w:ins>
    </w:p>
    <w:p w14:paraId="36C89B05" w14:textId="77777777" w:rsidR="00C573E5" w:rsidRPr="00293A3A" w:rsidRDefault="00C573E5">
      <w:pPr>
        <w:pStyle w:val="CodeBlockBPBHEB"/>
        <w:pPrChange w:id="44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8EFD27A" w14:textId="77777777" w:rsidR="00C573E5" w:rsidRPr="00293A3A" w:rsidRDefault="00C573E5">
      <w:pPr>
        <w:pStyle w:val="CodeBlockBPBHEB"/>
        <w:pPrChange w:id="442"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stdlib.h</w:t>
      </w:r>
      <w:proofErr w:type="spellEnd"/>
      <w:r w:rsidRPr="00293A3A">
        <w:t>&gt;</w:t>
      </w:r>
    </w:p>
    <w:p w14:paraId="336A6CFC" w14:textId="77777777" w:rsidR="00C573E5" w:rsidRPr="00293A3A" w:rsidRDefault="00C573E5">
      <w:pPr>
        <w:pStyle w:val="CodeBlockBPBHEB"/>
        <w:pPrChange w:id="443"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4E3D126" w14:textId="77777777" w:rsidR="00C573E5" w:rsidRPr="00293A3A" w:rsidRDefault="00C573E5">
      <w:pPr>
        <w:pStyle w:val="CodeBlockBPBHEB"/>
        <w:pPrChange w:id="44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w:t>
      </w:r>
    </w:p>
    <w:p w14:paraId="02DB4ADE" w14:textId="77777777" w:rsidR="00C573E5" w:rsidRPr="00293A3A" w:rsidRDefault="00C573E5">
      <w:pPr>
        <w:pStyle w:val="CodeBlockBPBHEB"/>
        <w:pPrChange w:id="44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n;</w:t>
      </w:r>
    </w:p>
    <w:p w14:paraId="31D3D2A2" w14:textId="77777777" w:rsidR="00C573E5" w:rsidRPr="00293A3A" w:rsidRDefault="00C573E5">
      <w:pPr>
        <w:pStyle w:val="CodeBlockBPBHEB"/>
        <w:pPrChange w:id="44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26445C3C" w14:textId="77777777" w:rsidR="00C573E5" w:rsidRPr="00293A3A" w:rsidRDefault="00C573E5">
      <w:pPr>
        <w:pStyle w:val="CodeBlockBPBHEB"/>
        <w:pPrChange w:id="44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"Enter number of elements: ");</w:t>
      </w:r>
    </w:p>
    <w:p w14:paraId="279329F0" w14:textId="77777777" w:rsidR="00C573E5" w:rsidRPr="00293A3A" w:rsidRDefault="00C573E5">
      <w:pPr>
        <w:pStyle w:val="CodeBlockBPBHEB"/>
        <w:pPrChange w:id="448"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scanf</w:t>
      </w:r>
      <w:proofErr w:type="spellEnd"/>
      <w:r w:rsidRPr="00293A3A">
        <w:t>(</w:t>
      </w:r>
      <w:proofErr w:type="gramEnd"/>
      <w:r w:rsidRPr="00293A3A">
        <w:t>"%d", &amp;n);</w:t>
      </w:r>
    </w:p>
    <w:p w14:paraId="53BCA23F" w14:textId="77777777" w:rsidR="00C573E5" w:rsidRPr="00293A3A" w:rsidRDefault="00C573E5">
      <w:pPr>
        <w:pStyle w:val="CodeBlockBPBHEB"/>
        <w:pPrChange w:id="44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6A91E5C" w14:textId="77777777" w:rsidR="00C573E5" w:rsidRPr="00293A3A" w:rsidRDefault="00C573E5">
      <w:pPr>
        <w:pStyle w:val="CodeBlockBPBHEB"/>
        <w:pPrChange w:id="450"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Allocate memory for n integers</w:t>
      </w:r>
    </w:p>
    <w:p w14:paraId="20FE703D" w14:textId="77777777" w:rsidR="00C573E5" w:rsidRPr="00293A3A" w:rsidRDefault="00C573E5">
      <w:pPr>
        <w:pStyle w:val="CodeBlockBPBHEB"/>
        <w:pPrChange w:id="45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 xml:space="preserve">    </w:t>
      </w:r>
      <w:proofErr w:type="spellStart"/>
      <w:proofErr w:type="gramStart"/>
      <w:r w:rsidRPr="00293A3A">
        <w:t>arr</w:t>
      </w:r>
      <w:proofErr w:type="spellEnd"/>
      <w:proofErr w:type="gramEnd"/>
      <w:r w:rsidRPr="00293A3A">
        <w:t xml:space="preserve"> = (</w:t>
      </w:r>
      <w:proofErr w:type="spellStart"/>
      <w:r w:rsidRPr="00293A3A">
        <w:t>int</w:t>
      </w:r>
      <w:proofErr w:type="spellEnd"/>
      <w:r w:rsidRPr="00293A3A">
        <w:t>*)</w:t>
      </w:r>
      <w:proofErr w:type="spellStart"/>
      <w:r w:rsidRPr="00293A3A">
        <w:t>malloc</w:t>
      </w:r>
      <w:proofErr w:type="spellEnd"/>
      <w:r w:rsidRPr="00293A3A">
        <w:t xml:space="preserve">(n * </w:t>
      </w:r>
      <w:proofErr w:type="spellStart"/>
      <w:r w:rsidRPr="00293A3A">
        <w:t>sizeof</w:t>
      </w:r>
      <w:proofErr w:type="spellEnd"/>
      <w:r w:rsidRPr="00293A3A">
        <w:t>(</w:t>
      </w:r>
      <w:proofErr w:type="spellStart"/>
      <w:r w:rsidRPr="00293A3A">
        <w:t>int</w:t>
      </w:r>
      <w:proofErr w:type="spellEnd"/>
      <w:r w:rsidRPr="00293A3A">
        <w:t>));</w:t>
      </w:r>
    </w:p>
    <w:p w14:paraId="5C248C35" w14:textId="77777777" w:rsidR="00C573E5" w:rsidRPr="00293A3A" w:rsidRDefault="00C573E5">
      <w:pPr>
        <w:pStyle w:val="CodeBlockBPBHEB"/>
        <w:pPrChange w:id="452"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123A201" w14:textId="77777777" w:rsidR="00C573E5" w:rsidRPr="00293A3A" w:rsidRDefault="00C573E5">
      <w:pPr>
        <w:pStyle w:val="CodeBlockBPBHEB"/>
        <w:pPrChange w:id="453"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Check if memory allocation was successful</w:t>
      </w:r>
    </w:p>
    <w:p w14:paraId="4F0A9E2F" w14:textId="77777777" w:rsidR="00C573E5" w:rsidRPr="00293A3A" w:rsidRDefault="00C573E5">
      <w:pPr>
        <w:pStyle w:val="CodeBlockBPBHEB"/>
        <w:pPrChange w:id="45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arr</w:t>
      </w:r>
      <w:proofErr w:type="spellEnd"/>
      <w:r w:rsidRPr="00293A3A">
        <w:t xml:space="preserve"> == NULL) {</w:t>
      </w:r>
    </w:p>
    <w:p w14:paraId="65635627" w14:textId="77777777" w:rsidR="00C573E5" w:rsidRPr="00293A3A" w:rsidRDefault="00C573E5">
      <w:pPr>
        <w:pStyle w:val="CodeBlockBPBHEB"/>
        <w:pPrChange w:id="45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2EECFCBF" w14:textId="77777777" w:rsidR="00C573E5" w:rsidRPr="00293A3A" w:rsidRDefault="00C573E5">
      <w:pPr>
        <w:pStyle w:val="CodeBlockBPBHEB"/>
        <w:pPrChange w:id="45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54A8F869" w14:textId="77777777" w:rsidR="00C573E5" w:rsidRPr="00293A3A" w:rsidRDefault="00C573E5">
      <w:pPr>
        <w:pStyle w:val="CodeBlockBPBHEB"/>
        <w:pPrChange w:id="45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14EC9DB" w14:textId="77777777" w:rsidR="00C573E5" w:rsidRPr="00293A3A" w:rsidRDefault="00C573E5">
      <w:pPr>
        <w:pStyle w:val="CodeBlockBPBHEB"/>
        <w:pPrChange w:id="458"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6A2BE1B" w14:textId="77777777" w:rsidR="00C573E5" w:rsidRPr="00293A3A" w:rsidRDefault="00C573E5">
      <w:pPr>
        <w:pStyle w:val="CodeBlockBPBHEB"/>
        <w:pPrChange w:id="45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Initialize and display the array</w:t>
      </w:r>
    </w:p>
    <w:p w14:paraId="5C64130F" w14:textId="77777777" w:rsidR="00C573E5" w:rsidRPr="00293A3A" w:rsidRDefault="00C573E5">
      <w:pPr>
        <w:pStyle w:val="CodeBlockBPBHEB"/>
        <w:pPrChange w:id="460"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n; </w:t>
      </w:r>
      <w:proofErr w:type="spellStart"/>
      <w:r w:rsidRPr="00293A3A">
        <w:t>i</w:t>
      </w:r>
      <w:proofErr w:type="spellEnd"/>
      <w:r w:rsidRPr="00293A3A">
        <w:t>++) {</w:t>
      </w:r>
    </w:p>
    <w:p w14:paraId="063C0D08" w14:textId="77777777" w:rsidR="00C573E5" w:rsidRPr="00293A3A" w:rsidRDefault="00C573E5">
      <w:pPr>
        <w:pStyle w:val="CodeBlockBPBHEB"/>
        <w:pPrChange w:id="46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arr</w:t>
      </w:r>
      <w:proofErr w:type="spellEnd"/>
      <w:r w:rsidRPr="00293A3A">
        <w:t>[</w:t>
      </w:r>
      <w:proofErr w:type="spellStart"/>
      <w:proofErr w:type="gramEnd"/>
      <w:r w:rsidRPr="00293A3A">
        <w:t>i</w:t>
      </w:r>
      <w:proofErr w:type="spellEnd"/>
      <w:r w:rsidRPr="00293A3A">
        <w:t xml:space="preserve">] = </w:t>
      </w:r>
      <w:proofErr w:type="spellStart"/>
      <w:r w:rsidRPr="00293A3A">
        <w:t>i</w:t>
      </w:r>
      <w:proofErr w:type="spellEnd"/>
      <w:r w:rsidRPr="00293A3A">
        <w:t xml:space="preserve"> + 1;</w:t>
      </w:r>
    </w:p>
    <w:p w14:paraId="48CC9292" w14:textId="77777777" w:rsidR="00C573E5" w:rsidRPr="00293A3A" w:rsidRDefault="00C573E5">
      <w:pPr>
        <w:pStyle w:val="CodeBlockBPBHEB"/>
        <w:pPrChange w:id="462"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arr</w:t>
      </w:r>
      <w:proofErr w:type="spellEnd"/>
      <w:r w:rsidRPr="00293A3A">
        <w:t>[</w:t>
      </w:r>
      <w:proofErr w:type="spellStart"/>
      <w:r w:rsidRPr="00293A3A">
        <w:t>i</w:t>
      </w:r>
      <w:proofErr w:type="spellEnd"/>
      <w:r w:rsidRPr="00293A3A">
        <w:t>]);</w:t>
      </w:r>
    </w:p>
    <w:p w14:paraId="6B1FBA63" w14:textId="77777777" w:rsidR="00C573E5" w:rsidRPr="00293A3A" w:rsidRDefault="00C573E5">
      <w:pPr>
        <w:pStyle w:val="CodeBlockBPBHEB"/>
        <w:pPrChange w:id="463"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3B3E4F84" w14:textId="77777777" w:rsidR="00C573E5" w:rsidRPr="00293A3A" w:rsidRDefault="00C573E5">
      <w:pPr>
        <w:pStyle w:val="CodeBlockBPBHEB"/>
        <w:pPrChange w:id="46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"\n");</w:t>
      </w:r>
    </w:p>
    <w:p w14:paraId="607D55D7" w14:textId="77777777" w:rsidR="00C573E5" w:rsidRPr="00293A3A" w:rsidRDefault="00C573E5">
      <w:pPr>
        <w:pStyle w:val="CodeBlockBPBHEB"/>
        <w:pPrChange w:id="46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352FF9C" w14:textId="77777777" w:rsidR="00C573E5" w:rsidRPr="00293A3A" w:rsidRDefault="00C573E5">
      <w:pPr>
        <w:pStyle w:val="CodeBlockBPBHEB"/>
        <w:pPrChange w:id="46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Free the allocated memory</w:t>
      </w:r>
    </w:p>
    <w:p w14:paraId="6224C9BA" w14:textId="77777777" w:rsidR="00C573E5" w:rsidRPr="00293A3A" w:rsidRDefault="00C573E5">
      <w:pPr>
        <w:pStyle w:val="CodeBlockBPBHEB"/>
        <w:pPrChange w:id="46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free(</w:t>
      </w:r>
      <w:proofErr w:type="spellStart"/>
      <w:proofErr w:type="gramEnd"/>
      <w:r w:rsidRPr="00293A3A">
        <w:t>arr</w:t>
      </w:r>
      <w:proofErr w:type="spellEnd"/>
      <w:r w:rsidRPr="00293A3A">
        <w:t>);</w:t>
      </w:r>
    </w:p>
    <w:p w14:paraId="385BDE68" w14:textId="77777777" w:rsidR="00C573E5" w:rsidRPr="00293A3A" w:rsidRDefault="00C573E5">
      <w:pPr>
        <w:pStyle w:val="CodeBlockBPBHEB"/>
        <w:pPrChange w:id="468"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76FFC98" w14:textId="77777777" w:rsidR="00C573E5" w:rsidRPr="00293A3A" w:rsidRDefault="00C573E5">
      <w:pPr>
        <w:pStyle w:val="CodeBlockBPBHEB"/>
        <w:pPrChange w:id="46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E3A31A0" w14:textId="77777777" w:rsidR="00C573E5" w:rsidRDefault="00C573E5" w:rsidP="00FB65B1">
      <w:pPr>
        <w:pStyle w:val="CodeBlockBPBHEB"/>
        <w:rPr>
          <w:ins w:id="470" w:author="Abhiram Arali" w:date="2024-11-14T10:43:00Z"/>
        </w:rPr>
      </w:pPr>
      <w:r w:rsidRPr="00293A3A">
        <w:t>}</w:t>
      </w:r>
    </w:p>
    <w:p w14:paraId="3792F708" w14:textId="77777777" w:rsidR="00C245FB" w:rsidRPr="00293A3A" w:rsidRDefault="00C245FB">
      <w:pPr>
        <w:pStyle w:val="NormalBPBHEB"/>
        <w:pPrChange w:id="47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98EC23B" w14:textId="77DBFC83" w:rsidR="00C573E5" w:rsidRPr="00293A3A" w:rsidRDefault="00C573E5">
      <w:pPr>
        <w:pStyle w:val="Heading3BPBHEB"/>
        <w:pPrChange w:id="472" w:author="Abhiram Arali" w:date="2024-11-14T10:43:00Z">
          <w:pPr>
            <w:tabs>
              <w:tab w:val="left" w:pos="1573"/>
            </w:tabs>
            <w:spacing w:line="360" w:lineRule="auto"/>
            <w:jc w:val="both"/>
          </w:pPr>
        </w:pPrChange>
      </w:pPr>
      <w:r w:rsidRPr="00293A3A">
        <w:t xml:space="preserve">Pointer to </w:t>
      </w:r>
      <w:r w:rsidR="00C245FB" w:rsidRPr="00293A3A">
        <w:t>pointer</w:t>
      </w:r>
    </w:p>
    <w:p w14:paraId="74BE3BFB" w14:textId="77777777" w:rsidR="00C573E5" w:rsidRPr="00293A3A" w:rsidRDefault="00C573E5">
      <w:pPr>
        <w:pStyle w:val="NormalBPBHEB"/>
        <w:pPrChange w:id="473" w:author="Abhiram Arali" w:date="2024-11-14T10:43:00Z">
          <w:pPr>
            <w:tabs>
              <w:tab w:val="left" w:pos="1573"/>
            </w:tabs>
            <w:spacing w:line="360" w:lineRule="auto"/>
            <w:jc w:val="both"/>
          </w:pPr>
        </w:pPrChange>
      </w:pPr>
      <w:r w:rsidRPr="00293A3A">
        <w:t xml:space="preserve">In C, you can also have pointers that point to other pointers, known as </w:t>
      </w:r>
      <w:del w:id="474" w:author="Abhiram Arali" w:date="2024-11-14T10:43:00Z">
        <w:r w:rsidRPr="00293A3A" w:rsidDel="00095412">
          <w:delText>"</w:delText>
        </w:r>
      </w:del>
      <w:r w:rsidRPr="00095412">
        <w:rPr>
          <w:i/>
          <w:iCs/>
          <w:rPrChange w:id="475" w:author="Abhiram Arali" w:date="2024-11-14T10:43:00Z">
            <w:rPr/>
          </w:rPrChange>
        </w:rPr>
        <w:t>pointer to pointer</w:t>
      </w:r>
      <w:r w:rsidRPr="00293A3A">
        <w:t>.</w:t>
      </w:r>
      <w:del w:id="476" w:author="Abhiram Arali" w:date="2024-11-14T10:43:00Z">
        <w:r w:rsidRPr="00293A3A" w:rsidDel="008F54D7">
          <w:delText>"</w:delText>
        </w:r>
      </w:del>
      <w:r w:rsidRPr="00293A3A">
        <w:t xml:space="preserve"> This is useful for managing dynamic arrays or multi-dimensional arrays and can help in various scenarios where you need to maintain a reference to a pointer.</w:t>
      </w:r>
    </w:p>
    <w:p w14:paraId="410FF143" w14:textId="53EDA95B" w:rsidR="00C573E5" w:rsidRPr="00293A3A" w:rsidRDefault="00C573E5">
      <w:pPr>
        <w:pStyle w:val="NormalBPBHEB"/>
        <w:pPrChange w:id="477" w:author="Abhiram Arali" w:date="2024-11-14T10:43:00Z">
          <w:pPr>
            <w:tabs>
              <w:tab w:val="left" w:pos="1573"/>
            </w:tabs>
            <w:spacing w:line="360" w:lineRule="auto"/>
            <w:jc w:val="both"/>
          </w:pPr>
        </w:pPrChange>
      </w:pPr>
      <w:r w:rsidRPr="00293A3A">
        <w:t xml:space="preserve">Example of </w:t>
      </w:r>
      <w:r w:rsidR="003E1D74" w:rsidRPr="00293A3A">
        <w:t>pointer to pointer</w:t>
      </w:r>
      <w:ins w:id="478" w:author="Abhiram Arali" w:date="2024-11-14T10:43:00Z">
        <w:r w:rsidR="003E1D74">
          <w:t>:</w:t>
        </w:r>
      </w:ins>
    </w:p>
    <w:p w14:paraId="1BA77288" w14:textId="77777777" w:rsidR="00C573E5" w:rsidRPr="00293A3A" w:rsidRDefault="00C573E5">
      <w:pPr>
        <w:pStyle w:val="CodeBlockBPBHEB"/>
        <w:pPrChange w:id="47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1E1810F" w14:textId="77777777" w:rsidR="00C573E5" w:rsidRPr="00293A3A" w:rsidRDefault="00C573E5">
      <w:pPr>
        <w:pStyle w:val="CodeBlockBPBHEB"/>
        <w:pPrChange w:id="480"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4320D206" w14:textId="77777777" w:rsidR="00C573E5" w:rsidRPr="00293A3A" w:rsidRDefault="00C573E5">
      <w:pPr>
        <w:pStyle w:val="CodeBlockBPBHEB"/>
        <w:pPrChange w:id="48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var = 30;</w:t>
      </w:r>
    </w:p>
    <w:p w14:paraId="5D260526" w14:textId="77777777" w:rsidR="00C573E5" w:rsidRPr="00293A3A" w:rsidRDefault="00C573E5">
      <w:pPr>
        <w:pStyle w:val="CodeBlockBPBHEB"/>
        <w:pPrChange w:id="482"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xml:space="preserve"> = &amp;</w:t>
      </w:r>
      <w:proofErr w:type="spellStart"/>
      <w:r w:rsidRPr="00293A3A">
        <w:t>var</w:t>
      </w:r>
      <w:proofErr w:type="spellEnd"/>
      <w:r w:rsidRPr="00293A3A">
        <w:t>;    // Pointer to an integer</w:t>
      </w:r>
    </w:p>
    <w:p w14:paraId="16A072E6" w14:textId="77777777" w:rsidR="00C573E5" w:rsidRPr="00293A3A" w:rsidRDefault="00C573E5">
      <w:pPr>
        <w:pStyle w:val="CodeBlockBPBHEB"/>
        <w:pPrChange w:id="483"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pptr</w:t>
      </w:r>
      <w:proofErr w:type="spellEnd"/>
      <w:r w:rsidRPr="00293A3A">
        <w:t xml:space="preserve"> = &amp;</w:t>
      </w:r>
      <w:proofErr w:type="spellStart"/>
      <w:r w:rsidRPr="00293A3A">
        <w:t>ptr</w:t>
      </w:r>
      <w:proofErr w:type="spellEnd"/>
      <w:r w:rsidRPr="00293A3A">
        <w:t>;  // Pointer to a pointer</w:t>
      </w:r>
    </w:p>
    <w:p w14:paraId="2464B135" w14:textId="77777777" w:rsidR="00C573E5" w:rsidRPr="00293A3A" w:rsidRDefault="00C573E5">
      <w:pPr>
        <w:pStyle w:val="CodeBlockBPBHEB"/>
        <w:pPrChange w:id="48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var</w:t>
      </w:r>
      <w:proofErr w:type="spellEnd"/>
      <w:r w:rsidRPr="00293A3A">
        <w:t>: %d\n", var);        // Prints 30</w:t>
      </w:r>
    </w:p>
    <w:p w14:paraId="45EEF4F4" w14:textId="77777777" w:rsidR="00C573E5" w:rsidRPr="00293A3A" w:rsidRDefault="00C573E5">
      <w:pPr>
        <w:pStyle w:val="CodeBlockBPBHEB"/>
        <w:pPrChange w:id="48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pointed by </w:t>
      </w:r>
      <w:proofErr w:type="spellStart"/>
      <w:r w:rsidRPr="00293A3A">
        <w:t>ptr</w:t>
      </w:r>
      <w:proofErr w:type="spellEnd"/>
      <w:r w:rsidRPr="00293A3A">
        <w:t>: %d\n", *</w:t>
      </w:r>
      <w:proofErr w:type="spellStart"/>
      <w:r w:rsidRPr="00293A3A">
        <w:t>ptr</w:t>
      </w:r>
      <w:proofErr w:type="spellEnd"/>
      <w:r w:rsidRPr="00293A3A">
        <w:t>); // Prints 30</w:t>
      </w:r>
    </w:p>
    <w:p w14:paraId="7B37FF0B" w14:textId="77777777" w:rsidR="00C573E5" w:rsidRPr="00293A3A" w:rsidRDefault="00C573E5">
      <w:pPr>
        <w:pStyle w:val="CodeBlockBPBHEB"/>
        <w:pPrChange w:id="48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pointed by </w:t>
      </w:r>
      <w:proofErr w:type="spellStart"/>
      <w:r w:rsidRPr="00293A3A">
        <w:t>pptr</w:t>
      </w:r>
      <w:proofErr w:type="spellEnd"/>
      <w:r w:rsidRPr="00293A3A">
        <w:t>: %d\n", **</w:t>
      </w:r>
      <w:proofErr w:type="spellStart"/>
      <w:r w:rsidRPr="00293A3A">
        <w:t>pptr</w:t>
      </w:r>
      <w:proofErr w:type="spellEnd"/>
      <w:r w:rsidRPr="00293A3A">
        <w:t>); // Prints 30</w:t>
      </w:r>
    </w:p>
    <w:p w14:paraId="2E4030FF" w14:textId="77777777" w:rsidR="00C573E5" w:rsidRPr="00293A3A" w:rsidRDefault="00C573E5">
      <w:pPr>
        <w:pStyle w:val="CodeBlockBPBHEB"/>
        <w:pPrChange w:id="48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6FA484F8" w14:textId="77777777" w:rsidR="00C573E5" w:rsidRDefault="00C573E5" w:rsidP="00375749">
      <w:pPr>
        <w:pStyle w:val="CodeBlockBPBHEB"/>
        <w:rPr>
          <w:ins w:id="488" w:author="Abhiram Arali" w:date="2024-11-14T10:43:00Z"/>
        </w:rPr>
      </w:pPr>
      <w:r w:rsidRPr="00293A3A">
        <w:t>}</w:t>
      </w:r>
    </w:p>
    <w:p w14:paraId="52332945" w14:textId="77777777" w:rsidR="00747008" w:rsidRPr="00293A3A" w:rsidRDefault="00747008">
      <w:pPr>
        <w:pStyle w:val="NormalBPBHEB"/>
        <w:pPrChange w:id="48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58E123C" w14:textId="3D10447D" w:rsidR="00C573E5" w:rsidRPr="00293A3A" w:rsidRDefault="00C573E5">
      <w:pPr>
        <w:pStyle w:val="Heading3BPBHEB"/>
        <w:pPrChange w:id="490" w:author="Abhiram Arali" w:date="2024-11-14T10:43:00Z">
          <w:pPr>
            <w:tabs>
              <w:tab w:val="left" w:pos="1573"/>
            </w:tabs>
            <w:spacing w:line="360" w:lineRule="auto"/>
            <w:jc w:val="both"/>
          </w:pPr>
        </w:pPrChange>
      </w:pPr>
      <w:r w:rsidRPr="00293A3A">
        <w:lastRenderedPageBreak/>
        <w:t xml:space="preserve">Function </w:t>
      </w:r>
      <w:r w:rsidR="006D2C0B" w:rsidRPr="00293A3A">
        <w:t>pointers</w:t>
      </w:r>
    </w:p>
    <w:p w14:paraId="065E501B" w14:textId="77777777" w:rsidR="00C573E5" w:rsidRPr="00293A3A" w:rsidRDefault="00C573E5">
      <w:pPr>
        <w:pStyle w:val="NormalBPBHEB"/>
        <w:pPrChange w:id="491" w:author="Abhiram Arali" w:date="2024-11-14T10:43:00Z">
          <w:pPr>
            <w:tabs>
              <w:tab w:val="left" w:pos="1573"/>
            </w:tabs>
            <w:spacing w:line="360" w:lineRule="auto"/>
            <w:jc w:val="both"/>
          </w:pPr>
        </w:pPrChange>
      </w:pPr>
      <w:r w:rsidRPr="00293A3A">
        <w:t>Pointers can also point to functions, allowing for more flexible program designs, such as callbacks and event handlers. A function pointer holds the address of a function and can be used to call that function.</w:t>
      </w:r>
    </w:p>
    <w:p w14:paraId="6B33DA26" w14:textId="041576E9" w:rsidR="00C573E5" w:rsidRPr="00293A3A" w:rsidRDefault="00C573E5">
      <w:pPr>
        <w:pStyle w:val="NormalBPBHEB"/>
        <w:pPrChange w:id="492" w:author="Abhiram Arali" w:date="2024-11-14T10:43:00Z">
          <w:pPr>
            <w:tabs>
              <w:tab w:val="left" w:pos="1573"/>
            </w:tabs>
            <w:spacing w:line="360" w:lineRule="auto"/>
            <w:jc w:val="both"/>
          </w:pPr>
        </w:pPrChange>
      </w:pPr>
      <w:r w:rsidRPr="00293A3A">
        <w:t xml:space="preserve">Example of </w:t>
      </w:r>
      <w:r w:rsidR="00443AAC" w:rsidRPr="00293A3A">
        <w:t>function pointer</w:t>
      </w:r>
      <w:ins w:id="493" w:author="Abhiram Arali" w:date="2024-11-14T10:43:00Z">
        <w:r w:rsidR="00443AAC">
          <w:t>:</w:t>
        </w:r>
      </w:ins>
    </w:p>
    <w:p w14:paraId="3F44C271" w14:textId="77777777" w:rsidR="00C573E5" w:rsidRPr="00293A3A" w:rsidRDefault="00C573E5">
      <w:pPr>
        <w:pStyle w:val="CodeBlockBPBHEB"/>
        <w:pPrChange w:id="49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BE42C69" w14:textId="77777777" w:rsidR="00C573E5" w:rsidRPr="00293A3A" w:rsidRDefault="00C573E5">
      <w:pPr>
        <w:pStyle w:val="CodeBlockBPBHEB"/>
        <w:pPrChange w:id="49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Define a function</w:t>
      </w:r>
    </w:p>
    <w:p w14:paraId="0B889D4D" w14:textId="77777777" w:rsidR="00C573E5" w:rsidRPr="00293A3A" w:rsidRDefault="00C573E5">
      <w:pPr>
        <w:pStyle w:val="CodeBlockBPBHEB"/>
        <w:pPrChange w:id="49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void</w:t>
      </w:r>
      <w:proofErr w:type="gramEnd"/>
      <w:r w:rsidRPr="00293A3A">
        <w:t xml:space="preserve"> </w:t>
      </w:r>
      <w:proofErr w:type="spellStart"/>
      <w:r w:rsidRPr="00293A3A">
        <w:t>displayMessage</w:t>
      </w:r>
      <w:proofErr w:type="spellEnd"/>
      <w:r w:rsidRPr="00293A3A">
        <w:t>() {</w:t>
      </w:r>
    </w:p>
    <w:p w14:paraId="13074EB2" w14:textId="77777777" w:rsidR="00C573E5" w:rsidRPr="00293A3A" w:rsidRDefault="00C573E5">
      <w:pPr>
        <w:pStyle w:val="CodeBlockBPBHEB"/>
        <w:pPrChange w:id="49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"Hello, World!\n");</w:t>
      </w:r>
    </w:p>
    <w:p w14:paraId="1A62AD3A" w14:textId="77777777" w:rsidR="00C573E5" w:rsidRPr="00293A3A" w:rsidRDefault="00C573E5">
      <w:pPr>
        <w:pStyle w:val="CodeBlockBPBHEB"/>
        <w:pPrChange w:id="498"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569C4424" w14:textId="77777777" w:rsidR="00C573E5" w:rsidRPr="00293A3A" w:rsidRDefault="00C573E5">
      <w:pPr>
        <w:pStyle w:val="CodeBlockBPBHEB"/>
        <w:pPrChange w:id="49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3EEEA27" w14:textId="77777777" w:rsidR="00C573E5" w:rsidRPr="00293A3A" w:rsidRDefault="00C573E5">
      <w:pPr>
        <w:pStyle w:val="CodeBlockBPBHEB"/>
        <w:pPrChange w:id="500"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3F99A22D" w14:textId="77777777" w:rsidR="00C573E5" w:rsidRPr="00293A3A" w:rsidRDefault="00C573E5">
      <w:pPr>
        <w:pStyle w:val="CodeBlockBPBHEB"/>
        <w:pPrChange w:id="501"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Declare a function pointer</w:t>
      </w:r>
    </w:p>
    <w:p w14:paraId="03EF612F" w14:textId="77777777" w:rsidR="00C573E5" w:rsidRPr="00293A3A" w:rsidRDefault="00C573E5">
      <w:pPr>
        <w:pStyle w:val="CodeBlockBPBHEB"/>
        <w:pPrChange w:id="502"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void</w:t>
      </w:r>
      <w:proofErr w:type="gramEnd"/>
      <w:r w:rsidRPr="00293A3A">
        <w:t xml:space="preserve"> (*</w:t>
      </w:r>
      <w:proofErr w:type="spellStart"/>
      <w:r w:rsidRPr="00293A3A">
        <w:t>funcPtr</w:t>
      </w:r>
      <w:proofErr w:type="spellEnd"/>
      <w:r w:rsidRPr="00293A3A">
        <w:t xml:space="preserve">)() = </w:t>
      </w:r>
      <w:proofErr w:type="spellStart"/>
      <w:r w:rsidRPr="00293A3A">
        <w:t>displayMessage</w:t>
      </w:r>
      <w:proofErr w:type="spellEnd"/>
      <w:r w:rsidRPr="00293A3A">
        <w:t>;</w:t>
      </w:r>
    </w:p>
    <w:p w14:paraId="116FEA78" w14:textId="77777777" w:rsidR="00C573E5" w:rsidRPr="00293A3A" w:rsidRDefault="00C573E5">
      <w:pPr>
        <w:pStyle w:val="CodeBlockBPBHEB"/>
        <w:pPrChange w:id="503"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D82BF62" w14:textId="77777777" w:rsidR="00C573E5" w:rsidRPr="00293A3A" w:rsidRDefault="00C573E5">
      <w:pPr>
        <w:pStyle w:val="CodeBlockBPBHEB"/>
        <w:pPrChange w:id="504"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Call the function using the pointer</w:t>
      </w:r>
    </w:p>
    <w:p w14:paraId="6BF4D882" w14:textId="77777777" w:rsidR="00C573E5" w:rsidRPr="00293A3A" w:rsidRDefault="00C573E5">
      <w:pPr>
        <w:pStyle w:val="CodeBlockBPBHEB"/>
        <w:pPrChange w:id="505"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funcPtr</w:t>
      </w:r>
      <w:proofErr w:type="spellEnd"/>
      <w:r w:rsidRPr="00293A3A">
        <w:t>(</w:t>
      </w:r>
      <w:proofErr w:type="gramEnd"/>
      <w:r w:rsidRPr="00293A3A">
        <w:t>);</w:t>
      </w:r>
    </w:p>
    <w:p w14:paraId="2B22DF20" w14:textId="77777777" w:rsidR="00C573E5" w:rsidRPr="00293A3A" w:rsidRDefault="00C573E5">
      <w:pPr>
        <w:pStyle w:val="CodeBlockBPBHEB"/>
        <w:pPrChange w:id="506"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3D697AD" w14:textId="77777777" w:rsidR="00C573E5" w:rsidRPr="00293A3A" w:rsidRDefault="00C573E5">
      <w:pPr>
        <w:pStyle w:val="CodeBlockBPBHEB"/>
        <w:pPrChange w:id="507"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0A85CBE0" w14:textId="77777777" w:rsidR="00C573E5" w:rsidRDefault="00C573E5" w:rsidP="00250A1A">
      <w:pPr>
        <w:pStyle w:val="CodeBlockBPBHEB"/>
        <w:rPr>
          <w:ins w:id="508" w:author="Abhiram Arali" w:date="2024-11-14T10:43:00Z"/>
        </w:rPr>
      </w:pPr>
      <w:r w:rsidRPr="00293A3A">
        <w:t>}</w:t>
      </w:r>
    </w:p>
    <w:p w14:paraId="4B9BBEFA" w14:textId="77777777" w:rsidR="00291C79" w:rsidRPr="00293A3A" w:rsidRDefault="00291C79">
      <w:pPr>
        <w:pStyle w:val="NormalBPBHEB"/>
        <w:pPrChange w:id="509" w:author="Abhiram Arali" w:date="2024-11-14T10:4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9EB05CC" w14:textId="0C83E9EF" w:rsidR="00C573E5" w:rsidRPr="00293A3A" w:rsidRDefault="00C573E5">
      <w:pPr>
        <w:pStyle w:val="Heading2BPBHEB"/>
        <w:pPrChange w:id="510" w:author="Abhiram Arali" w:date="2024-11-14T10:43:00Z">
          <w:pPr>
            <w:tabs>
              <w:tab w:val="left" w:pos="1573"/>
            </w:tabs>
            <w:spacing w:line="360" w:lineRule="auto"/>
          </w:pPr>
        </w:pPrChange>
      </w:pPr>
      <w:r w:rsidRPr="00293A3A">
        <w:t xml:space="preserve">Declaration </w:t>
      </w:r>
      <w:del w:id="511" w:author="Abhiram Arali" w:date="2024-11-14T10:43:00Z">
        <w:r w:rsidRPr="00293A3A" w:rsidDel="00BB1656">
          <w:delText xml:space="preserve">&amp; </w:delText>
        </w:r>
      </w:del>
      <w:ins w:id="512" w:author="Abhiram Arali" w:date="2024-11-14T10:43:00Z">
        <w:r w:rsidR="00BB1656">
          <w:t>and</w:t>
        </w:r>
        <w:r w:rsidR="00BB1656" w:rsidRPr="00293A3A">
          <w:t xml:space="preserve"> </w:t>
        </w:r>
      </w:ins>
      <w:r w:rsidR="008F05FA" w:rsidRPr="00293A3A">
        <w:t>operations on pointers</w:t>
      </w:r>
    </w:p>
    <w:p w14:paraId="584A5081" w14:textId="77777777" w:rsidR="00C573E5" w:rsidRDefault="00C573E5" w:rsidP="00B36829">
      <w:pPr>
        <w:pStyle w:val="NormalBPBHEB"/>
        <w:rPr>
          <w:ins w:id="513" w:author="Abhiram Arali" w:date="2024-11-14T10:44:00Z"/>
        </w:rPr>
      </w:pPr>
      <w:r w:rsidRPr="00293A3A">
        <w:t>In C programming, pointers serve as a powerful tool that allows programmers to access and manipulate memory directly. A pointer is a variable that holds the memory address of another variable, which enables more efficient memory usage and flexible data handling. By utilizing pointers, programmers can create dynamic data structures such as linked lists, trees, and graphs, which are crucial for managing collections of data that can grow or shrink in size during program execution. Moreover, pointers facilitate the creation of functions that can operate on variables without requiring a copy of the data, enhancing both performance and memory efficiency. Declaring and using pointers involves understanding several key concepts, such as pointer types, initialization, dereferencing, and pointer arithmetic. When a pointer is declared, it is specified with a data type that indicates what kind of variable it can point to, such as int, char, or float. Proper initialization is critical, as accessing a pointer that does not point to a valid memory address can lead to undefined behavior or runtime errors. By dereferencing a pointer, you can access or modify the value of the variable it points to, while pointer arithmetic allows you to navigate through arrays and other data structures efficiently. Mastering these concepts is essential for leveraging the full potential of C programming and implementing sophisticated algorithms and data management techniques.</w:t>
      </w:r>
    </w:p>
    <w:p w14:paraId="355A82D0" w14:textId="77777777" w:rsidR="00C64623" w:rsidRPr="00293A3A" w:rsidRDefault="00C64623">
      <w:pPr>
        <w:pStyle w:val="NormalBPBHEB"/>
        <w:pPrChange w:id="514" w:author="Abhiram Arali" w:date="2024-11-14T10:43:00Z">
          <w:pPr>
            <w:tabs>
              <w:tab w:val="left" w:pos="1573"/>
            </w:tabs>
            <w:spacing w:line="360" w:lineRule="auto"/>
            <w:jc w:val="both"/>
          </w:pPr>
        </w:pPrChange>
      </w:pPr>
    </w:p>
    <w:p w14:paraId="35FF4632" w14:textId="0F164318" w:rsidR="00C573E5" w:rsidRPr="00293A3A" w:rsidRDefault="00C573E5">
      <w:pPr>
        <w:pStyle w:val="Heading3BPBHEB"/>
        <w:pPrChange w:id="515" w:author="Abhiram Arali" w:date="2024-11-14T10:44:00Z">
          <w:pPr>
            <w:tabs>
              <w:tab w:val="left" w:pos="1573"/>
            </w:tabs>
            <w:spacing w:line="360" w:lineRule="auto"/>
            <w:jc w:val="both"/>
          </w:pPr>
        </w:pPrChange>
      </w:pPr>
      <w:r w:rsidRPr="00293A3A">
        <w:t xml:space="preserve">Declaration of </w:t>
      </w:r>
      <w:r w:rsidR="00C64623" w:rsidRPr="00293A3A">
        <w:t>pointers</w:t>
      </w:r>
    </w:p>
    <w:p w14:paraId="1D34C422" w14:textId="77777777" w:rsidR="00C573E5" w:rsidRPr="00293A3A" w:rsidRDefault="00C573E5">
      <w:pPr>
        <w:pStyle w:val="NormalBPBHEB"/>
        <w:pPrChange w:id="516" w:author="Abhiram Arali" w:date="2024-11-14T10:44:00Z">
          <w:pPr>
            <w:tabs>
              <w:tab w:val="left" w:pos="1573"/>
            </w:tabs>
            <w:spacing w:line="360" w:lineRule="auto"/>
            <w:jc w:val="both"/>
          </w:pPr>
        </w:pPrChange>
      </w:pPr>
      <w:r w:rsidRPr="00293A3A">
        <w:t>To declare a pointer in C, you need to specify the data type of the variable that the pointer will point to, followed by an asterisk (*) before the pointer's name. The asterisk indicates that the variable being declared is a pointer type.</w:t>
      </w:r>
    </w:p>
    <w:p w14:paraId="0C550946" w14:textId="77777777" w:rsidR="00C573E5" w:rsidRDefault="00C573E5" w:rsidP="004753B5">
      <w:pPr>
        <w:pStyle w:val="CodeBlockBPBHEB"/>
        <w:rPr>
          <w:ins w:id="517" w:author="Abhiram Arali" w:date="2024-11-14T10:44:00Z"/>
        </w:rPr>
      </w:pPr>
      <w:proofErr w:type="spellStart"/>
      <w:r w:rsidRPr="00293A3A">
        <w:t>data_type</w:t>
      </w:r>
      <w:proofErr w:type="spellEnd"/>
      <w:r w:rsidRPr="00293A3A">
        <w:t xml:space="preserve"> *</w:t>
      </w:r>
      <w:proofErr w:type="spellStart"/>
      <w:r w:rsidRPr="00293A3A">
        <w:t>pointer_name</w:t>
      </w:r>
      <w:proofErr w:type="spellEnd"/>
      <w:r w:rsidRPr="00293A3A">
        <w:t>;</w:t>
      </w:r>
    </w:p>
    <w:p w14:paraId="4D7528DC" w14:textId="77777777" w:rsidR="005968F7" w:rsidRPr="00293A3A" w:rsidRDefault="005968F7">
      <w:pPr>
        <w:pStyle w:val="NormalBPBHEB"/>
        <w:pPrChange w:id="518" w:author="Abhiram Arali" w:date="2024-11-14T10:44:00Z">
          <w:pPr>
            <w:tabs>
              <w:tab w:val="left" w:pos="1573"/>
            </w:tabs>
            <w:spacing w:line="360" w:lineRule="auto"/>
            <w:jc w:val="both"/>
          </w:pPr>
        </w:pPrChange>
      </w:pPr>
    </w:p>
    <w:p w14:paraId="35516965" w14:textId="10A255D2" w:rsidR="00C573E5" w:rsidRPr="00293A3A" w:rsidRDefault="00C573E5">
      <w:pPr>
        <w:pStyle w:val="NormalBPBHEB"/>
        <w:pPrChange w:id="519" w:author="Abhiram Arali" w:date="2024-11-14T10:44:00Z">
          <w:pPr>
            <w:tabs>
              <w:tab w:val="left" w:pos="1573"/>
            </w:tabs>
            <w:spacing w:line="360" w:lineRule="auto"/>
            <w:jc w:val="both"/>
          </w:pPr>
        </w:pPrChange>
      </w:pPr>
      <w:r w:rsidRPr="00293A3A">
        <w:t>Example</w:t>
      </w:r>
      <w:ins w:id="520" w:author="Abhiram Arali" w:date="2024-11-14T10:44:00Z">
        <w:r w:rsidR="005968F7">
          <w:t>:</w:t>
        </w:r>
      </w:ins>
    </w:p>
    <w:p w14:paraId="0F450C8E" w14:textId="77777777" w:rsidR="00C573E5" w:rsidRPr="00293A3A" w:rsidRDefault="00C573E5">
      <w:pPr>
        <w:pStyle w:val="CodeBlockBPBHEB"/>
        <w:pPrChange w:id="521"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66FF544A" w14:textId="77777777" w:rsidR="00C573E5" w:rsidRPr="00293A3A" w:rsidRDefault="00C573E5">
      <w:pPr>
        <w:pStyle w:val="CodeBlockBPBHEB"/>
        <w:pPrChange w:id="522"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6C517744" w14:textId="77777777" w:rsidR="00C573E5" w:rsidRPr="00293A3A" w:rsidRDefault="00C573E5">
      <w:pPr>
        <w:pStyle w:val="CodeBlockBPBHEB"/>
        <w:pPrChange w:id="523"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 Declaring a pointer to an integer</w:t>
      </w:r>
    </w:p>
    <w:p w14:paraId="0C596A7C" w14:textId="77777777" w:rsidR="00C573E5" w:rsidRPr="00293A3A" w:rsidRDefault="00C573E5">
      <w:pPr>
        <w:pStyle w:val="CodeBlockBPBHEB"/>
        <w:pPrChange w:id="524"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double *</w:t>
      </w:r>
      <w:proofErr w:type="spellStart"/>
      <w:r w:rsidRPr="00293A3A">
        <w:t>dPtr</w:t>
      </w:r>
      <w:proofErr w:type="spellEnd"/>
      <w:r w:rsidRPr="00293A3A">
        <w:t>; // Declaring a pointer to a double</w:t>
      </w:r>
    </w:p>
    <w:p w14:paraId="5D56D769" w14:textId="77777777" w:rsidR="00C573E5" w:rsidRPr="00293A3A" w:rsidRDefault="00C573E5">
      <w:pPr>
        <w:pStyle w:val="CodeBlockBPBHEB"/>
        <w:pPrChange w:id="525"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6792B21B" w14:textId="77777777" w:rsidR="00C573E5" w:rsidRDefault="00C573E5" w:rsidP="001D5B54">
      <w:pPr>
        <w:pStyle w:val="CodeBlockBPBHEB"/>
        <w:rPr>
          <w:ins w:id="526" w:author="Abhiram Arali" w:date="2024-11-14T10:44:00Z"/>
        </w:rPr>
      </w:pPr>
      <w:r w:rsidRPr="00293A3A">
        <w:t>}</w:t>
      </w:r>
    </w:p>
    <w:p w14:paraId="51B7B358" w14:textId="77777777" w:rsidR="00DA6001" w:rsidRPr="00293A3A" w:rsidRDefault="00DA6001">
      <w:pPr>
        <w:pStyle w:val="NormalBPBHEB"/>
        <w:pPrChange w:id="527"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1C7A348" w14:textId="77777777" w:rsidR="00C573E5" w:rsidRDefault="00C573E5" w:rsidP="00DA6001">
      <w:pPr>
        <w:pStyle w:val="NormalBPBHEB"/>
        <w:rPr>
          <w:ins w:id="528" w:author="Abhiram Arali" w:date="2024-11-14T10:44:00Z"/>
        </w:rPr>
      </w:pPr>
      <w:r w:rsidRPr="00293A3A">
        <w:t xml:space="preserve">In this example, </w:t>
      </w:r>
      <w:proofErr w:type="spellStart"/>
      <w:r w:rsidRPr="00293A3A">
        <w:t>ptr</w:t>
      </w:r>
      <w:proofErr w:type="spellEnd"/>
      <w:r w:rsidRPr="00293A3A">
        <w:t xml:space="preserve"> is a pointer that can hold the address of an integer variable, while </w:t>
      </w:r>
      <w:proofErr w:type="spellStart"/>
      <w:r w:rsidRPr="00293A3A">
        <w:t>dPtr</w:t>
      </w:r>
      <w:proofErr w:type="spellEnd"/>
      <w:r w:rsidRPr="00293A3A">
        <w:t xml:space="preserve"> is a pointer that can hold the address of a double variable.</w:t>
      </w:r>
    </w:p>
    <w:p w14:paraId="16B6AA52" w14:textId="77777777" w:rsidR="00C66F98" w:rsidRPr="00293A3A" w:rsidRDefault="00C66F98">
      <w:pPr>
        <w:pStyle w:val="NormalBPBHEB"/>
        <w:pPrChange w:id="529" w:author="Abhiram Arali" w:date="2024-11-14T10:44:00Z">
          <w:pPr>
            <w:tabs>
              <w:tab w:val="left" w:pos="1573"/>
            </w:tabs>
            <w:spacing w:line="360" w:lineRule="auto"/>
            <w:jc w:val="both"/>
          </w:pPr>
        </w:pPrChange>
      </w:pPr>
    </w:p>
    <w:p w14:paraId="62CFC317" w14:textId="3E5B27DE" w:rsidR="00C573E5" w:rsidRPr="00293A3A" w:rsidRDefault="00C573E5">
      <w:pPr>
        <w:pStyle w:val="Heading3BPBHEB"/>
        <w:pPrChange w:id="530" w:author="Abhiram Arali" w:date="2024-11-14T10:44:00Z">
          <w:pPr>
            <w:tabs>
              <w:tab w:val="left" w:pos="1573"/>
            </w:tabs>
            <w:spacing w:line="360" w:lineRule="auto"/>
            <w:jc w:val="both"/>
          </w:pPr>
        </w:pPrChange>
      </w:pPr>
      <w:r w:rsidRPr="00293A3A">
        <w:t xml:space="preserve">Initializing </w:t>
      </w:r>
      <w:r w:rsidR="00C66F98" w:rsidRPr="00293A3A">
        <w:t>pointers</w:t>
      </w:r>
    </w:p>
    <w:p w14:paraId="577C4391" w14:textId="77777777" w:rsidR="00C573E5" w:rsidRPr="00293A3A" w:rsidRDefault="00C573E5">
      <w:pPr>
        <w:pStyle w:val="NormalBPBHEB"/>
        <w:pPrChange w:id="531" w:author="Abhiram Arali" w:date="2024-11-14T10:44:00Z">
          <w:pPr>
            <w:tabs>
              <w:tab w:val="left" w:pos="1573"/>
            </w:tabs>
            <w:spacing w:line="360" w:lineRule="auto"/>
            <w:jc w:val="both"/>
          </w:pPr>
        </w:pPrChange>
      </w:pPr>
      <w:r w:rsidRPr="00293A3A">
        <w:t>Pointers should be initialized to a valid memory address before they are dereferenced (accessed). You can initialize a pointer by assigning it the address of a variable using the address-of operator (&amp;).</w:t>
      </w:r>
    </w:p>
    <w:p w14:paraId="5538E5F8" w14:textId="4FEB148D" w:rsidR="00C573E5" w:rsidRPr="00293A3A" w:rsidRDefault="00C573E5">
      <w:pPr>
        <w:pStyle w:val="NormalBPBHEB"/>
        <w:pPrChange w:id="532" w:author="Abhiram Arali" w:date="2024-11-14T10:44:00Z">
          <w:pPr>
            <w:tabs>
              <w:tab w:val="left" w:pos="1573"/>
            </w:tabs>
            <w:spacing w:line="360" w:lineRule="auto"/>
            <w:jc w:val="both"/>
          </w:pPr>
        </w:pPrChange>
      </w:pPr>
      <w:r w:rsidRPr="00293A3A">
        <w:t>Example</w:t>
      </w:r>
      <w:ins w:id="533" w:author="Abhiram Arali" w:date="2024-11-14T10:44:00Z">
        <w:r w:rsidR="002B685A">
          <w:t>:</w:t>
        </w:r>
      </w:ins>
    </w:p>
    <w:p w14:paraId="02DB4233" w14:textId="77777777" w:rsidR="00C573E5" w:rsidRPr="00293A3A" w:rsidRDefault="00C573E5">
      <w:pPr>
        <w:pStyle w:val="CodeBlockBPBHEB"/>
        <w:pPrChange w:id="534"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30874F9B" w14:textId="77777777" w:rsidR="00C573E5" w:rsidRPr="00293A3A" w:rsidRDefault="00C573E5">
      <w:pPr>
        <w:pStyle w:val="CodeBlockBPBHEB"/>
        <w:pPrChange w:id="535"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5205C62D" w14:textId="77777777" w:rsidR="00C573E5" w:rsidRPr="00293A3A" w:rsidRDefault="00C573E5">
      <w:pPr>
        <w:pStyle w:val="CodeBlockBPBHEB"/>
        <w:pPrChange w:id="536"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var = 10;    // Declare an integer variable</w:t>
      </w:r>
    </w:p>
    <w:p w14:paraId="42908729" w14:textId="77777777" w:rsidR="00C573E5" w:rsidRPr="00293A3A" w:rsidRDefault="00C573E5">
      <w:pPr>
        <w:pStyle w:val="CodeBlockBPBHEB"/>
        <w:pPrChange w:id="537"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int</w:t>
      </w:r>
      <w:proofErr w:type="spellEnd"/>
      <w:r w:rsidRPr="00293A3A">
        <w:t xml:space="preserve"> *</w:t>
      </w:r>
      <w:proofErr w:type="spellStart"/>
      <w:r w:rsidRPr="00293A3A">
        <w:t>ptr</w:t>
      </w:r>
      <w:proofErr w:type="spellEnd"/>
      <w:r w:rsidRPr="00293A3A">
        <w:t xml:space="preserve"> = &amp;</w:t>
      </w:r>
      <w:proofErr w:type="spellStart"/>
      <w:r w:rsidRPr="00293A3A">
        <w:t>var</w:t>
      </w:r>
      <w:proofErr w:type="spellEnd"/>
      <w:r w:rsidRPr="00293A3A">
        <w:t xml:space="preserve">; // Initialize </w:t>
      </w:r>
      <w:proofErr w:type="spellStart"/>
      <w:r w:rsidRPr="00293A3A">
        <w:t>ptr</w:t>
      </w:r>
      <w:proofErr w:type="spellEnd"/>
      <w:r w:rsidRPr="00293A3A">
        <w:t xml:space="preserve"> with the address of var</w:t>
      </w:r>
    </w:p>
    <w:p w14:paraId="3D9E0F6E" w14:textId="77777777" w:rsidR="00C573E5" w:rsidRPr="00293A3A" w:rsidRDefault="00C573E5">
      <w:pPr>
        <w:pStyle w:val="CodeBlockBPBHEB"/>
        <w:pPrChange w:id="538"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var</w:t>
      </w:r>
      <w:proofErr w:type="spellEnd"/>
      <w:r w:rsidRPr="00293A3A">
        <w:t>: %d\n", var);           // Prints 10</w:t>
      </w:r>
    </w:p>
    <w:p w14:paraId="73C2B923" w14:textId="77777777" w:rsidR="00C573E5" w:rsidRPr="00293A3A" w:rsidRDefault="00C573E5">
      <w:pPr>
        <w:pStyle w:val="CodeBlockBPBHEB"/>
        <w:pPrChange w:id="539"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"Address of </w:t>
      </w:r>
      <w:proofErr w:type="spellStart"/>
      <w:r w:rsidRPr="00293A3A">
        <w:t>var</w:t>
      </w:r>
      <w:proofErr w:type="spellEnd"/>
      <w:r w:rsidRPr="00293A3A">
        <w:t>: %p\n", (void*)&amp;var); // Prints the address of var</w:t>
      </w:r>
    </w:p>
    <w:p w14:paraId="10456D2D" w14:textId="77777777" w:rsidR="00C573E5" w:rsidRPr="00293A3A" w:rsidRDefault="00C573E5">
      <w:pPr>
        <w:pStyle w:val="CodeBlockBPBHEB"/>
        <w:pPrChange w:id="540"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ptr</w:t>
      </w:r>
      <w:proofErr w:type="spellEnd"/>
      <w:r w:rsidRPr="00293A3A">
        <w:t>: %p\n", (void*)</w:t>
      </w:r>
      <w:proofErr w:type="spellStart"/>
      <w:r w:rsidRPr="00293A3A">
        <w:t>ptr</w:t>
      </w:r>
      <w:proofErr w:type="spellEnd"/>
      <w:r w:rsidRPr="00293A3A">
        <w:t xml:space="preserve">);    // Prints the address stored in </w:t>
      </w:r>
      <w:proofErr w:type="spellStart"/>
      <w:r w:rsidRPr="00293A3A">
        <w:t>ptr</w:t>
      </w:r>
      <w:proofErr w:type="spellEnd"/>
    </w:p>
    <w:p w14:paraId="527A1BC2" w14:textId="77777777" w:rsidR="00C573E5" w:rsidRPr="00293A3A" w:rsidRDefault="00C573E5">
      <w:pPr>
        <w:pStyle w:val="CodeBlockBPBHEB"/>
        <w:pPrChange w:id="541"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pointed by </w:t>
      </w:r>
      <w:proofErr w:type="spellStart"/>
      <w:r w:rsidRPr="00293A3A">
        <w:t>ptr</w:t>
      </w:r>
      <w:proofErr w:type="spellEnd"/>
      <w:r w:rsidRPr="00293A3A">
        <w:t>: %d\n", *</w:t>
      </w:r>
      <w:proofErr w:type="spellStart"/>
      <w:r w:rsidRPr="00293A3A">
        <w:t>ptr</w:t>
      </w:r>
      <w:proofErr w:type="spellEnd"/>
      <w:r w:rsidRPr="00293A3A">
        <w:t xml:space="preserve">);   // Dereference </w:t>
      </w:r>
      <w:proofErr w:type="spellStart"/>
      <w:r w:rsidRPr="00293A3A">
        <w:t>ptr</w:t>
      </w:r>
      <w:proofErr w:type="spellEnd"/>
      <w:r w:rsidRPr="00293A3A">
        <w:t xml:space="preserve"> to get the value of var</w:t>
      </w:r>
    </w:p>
    <w:p w14:paraId="3187B519" w14:textId="77777777" w:rsidR="00C573E5" w:rsidRPr="00293A3A" w:rsidRDefault="00C573E5">
      <w:pPr>
        <w:pStyle w:val="CodeBlockBPBHEB"/>
        <w:pPrChange w:id="542"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3E3B4ED5" w14:textId="77777777" w:rsidR="00C573E5" w:rsidRDefault="00C573E5" w:rsidP="001540DA">
      <w:pPr>
        <w:pStyle w:val="CodeBlockBPBHEB"/>
        <w:rPr>
          <w:ins w:id="543" w:author="Abhiram Arali" w:date="2024-11-14T10:44:00Z"/>
        </w:rPr>
      </w:pPr>
      <w:r w:rsidRPr="00293A3A">
        <w:t>}</w:t>
      </w:r>
    </w:p>
    <w:p w14:paraId="095EA888" w14:textId="77777777" w:rsidR="00D90207" w:rsidRPr="00293A3A" w:rsidRDefault="00D90207">
      <w:pPr>
        <w:pStyle w:val="NormalBPBHEB"/>
        <w:pPrChange w:id="544"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44C178D" w14:textId="15F9FF3E" w:rsidR="00C573E5" w:rsidRPr="00293A3A" w:rsidRDefault="00C573E5">
      <w:pPr>
        <w:pStyle w:val="Heading3BPBHEB"/>
        <w:pPrChange w:id="545" w:author="Abhiram Arali" w:date="2024-11-14T10:44:00Z">
          <w:pPr>
            <w:tabs>
              <w:tab w:val="left" w:pos="1573"/>
            </w:tabs>
            <w:spacing w:line="360" w:lineRule="auto"/>
            <w:jc w:val="both"/>
          </w:pPr>
        </w:pPrChange>
      </w:pPr>
      <w:r w:rsidRPr="00293A3A">
        <w:lastRenderedPageBreak/>
        <w:t xml:space="preserve">Dereferencing </w:t>
      </w:r>
      <w:r w:rsidR="00D90207" w:rsidRPr="00293A3A">
        <w:t>pointers</w:t>
      </w:r>
    </w:p>
    <w:p w14:paraId="76302B59" w14:textId="77777777" w:rsidR="00C573E5" w:rsidRPr="00293A3A" w:rsidRDefault="00C573E5">
      <w:pPr>
        <w:pStyle w:val="NormalBPBHEB"/>
        <w:pPrChange w:id="546" w:author="Abhiram Arali" w:date="2024-11-14T10:44:00Z">
          <w:pPr>
            <w:tabs>
              <w:tab w:val="left" w:pos="1573"/>
            </w:tabs>
            <w:spacing w:line="360" w:lineRule="auto"/>
            <w:jc w:val="both"/>
          </w:pPr>
        </w:pPrChange>
      </w:pPr>
      <w:r w:rsidRPr="00293A3A">
        <w:t>Dereferencing a pointer means accessing the value stored at the address that the pointer is pointing to. This is done using the asterisk (*) before the pointer name. Dereferencing allows you to read or modify the value stored in the variable that the pointer points to.</w:t>
      </w:r>
    </w:p>
    <w:p w14:paraId="30FBFF34" w14:textId="200F3A65" w:rsidR="00C573E5" w:rsidRPr="00293A3A" w:rsidRDefault="00C573E5">
      <w:pPr>
        <w:pStyle w:val="NormalBPBHEB"/>
        <w:pPrChange w:id="547" w:author="Abhiram Arali" w:date="2024-11-14T10:44:00Z">
          <w:pPr>
            <w:tabs>
              <w:tab w:val="left" w:pos="1573"/>
            </w:tabs>
            <w:spacing w:line="360" w:lineRule="auto"/>
            <w:jc w:val="both"/>
          </w:pPr>
        </w:pPrChange>
      </w:pPr>
      <w:r w:rsidRPr="00293A3A">
        <w:t>Example</w:t>
      </w:r>
      <w:ins w:id="548" w:author="Abhiram Arali" w:date="2024-11-14T10:44:00Z">
        <w:r w:rsidR="00A726BD">
          <w:t>:</w:t>
        </w:r>
      </w:ins>
    </w:p>
    <w:p w14:paraId="4E7A29C2" w14:textId="77777777" w:rsidR="00C573E5" w:rsidRPr="00293A3A" w:rsidRDefault="00C573E5">
      <w:pPr>
        <w:pStyle w:val="CodeBlockBPBHEB"/>
        <w:pPrChange w:id="549"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3FA0D656" w14:textId="77777777" w:rsidR="00C573E5" w:rsidRPr="00293A3A" w:rsidRDefault="00C573E5">
      <w:pPr>
        <w:pStyle w:val="CodeBlockBPBHEB"/>
        <w:pPrChange w:id="550"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84B796F" w14:textId="77777777" w:rsidR="00C573E5" w:rsidRPr="00293A3A" w:rsidRDefault="00C573E5">
      <w:pPr>
        <w:pStyle w:val="CodeBlockBPBHEB"/>
        <w:pPrChange w:id="551"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var = 20;</w:t>
      </w:r>
    </w:p>
    <w:p w14:paraId="227E6926" w14:textId="77777777" w:rsidR="00C573E5" w:rsidRPr="00293A3A" w:rsidRDefault="00C573E5">
      <w:pPr>
        <w:pStyle w:val="CodeBlockBPBHEB"/>
        <w:pPrChange w:id="552"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xml:space="preserve"> = &amp;</w:t>
      </w:r>
      <w:proofErr w:type="spellStart"/>
      <w:r w:rsidRPr="00293A3A">
        <w:t>var</w:t>
      </w:r>
      <w:proofErr w:type="spellEnd"/>
      <w:r w:rsidRPr="00293A3A">
        <w:t>;</w:t>
      </w:r>
    </w:p>
    <w:p w14:paraId="669497C4" w14:textId="77777777" w:rsidR="00C573E5" w:rsidRPr="00293A3A" w:rsidRDefault="00C573E5">
      <w:pPr>
        <w:pStyle w:val="CodeBlockBPBHEB"/>
        <w:pPrChange w:id="553"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"Original value of </w:t>
      </w:r>
      <w:proofErr w:type="spellStart"/>
      <w:r w:rsidRPr="00293A3A">
        <w:t>var</w:t>
      </w:r>
      <w:proofErr w:type="spellEnd"/>
      <w:r w:rsidRPr="00293A3A">
        <w:t>: %d\n", *</w:t>
      </w:r>
      <w:proofErr w:type="spellStart"/>
      <w:r w:rsidRPr="00293A3A">
        <w:t>ptr</w:t>
      </w:r>
      <w:proofErr w:type="spellEnd"/>
      <w:r w:rsidRPr="00293A3A">
        <w:t>); // Prints 20</w:t>
      </w:r>
    </w:p>
    <w:p w14:paraId="6D8F268C" w14:textId="77777777" w:rsidR="00C573E5" w:rsidRPr="00293A3A" w:rsidRDefault="00C573E5">
      <w:pPr>
        <w:pStyle w:val="CodeBlockBPBHEB"/>
        <w:pPrChange w:id="554"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Modify the value of var using the pointer</w:t>
      </w:r>
    </w:p>
    <w:p w14:paraId="27C6BBBA" w14:textId="77777777" w:rsidR="00C573E5" w:rsidRPr="00293A3A" w:rsidRDefault="00C573E5">
      <w:pPr>
        <w:pStyle w:val="CodeBlockBPBHEB"/>
        <w:pPrChange w:id="555"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ptr</w:t>
      </w:r>
      <w:proofErr w:type="spellEnd"/>
      <w:r w:rsidRPr="00293A3A">
        <w:t xml:space="preserve"> = 30;</w:t>
      </w:r>
    </w:p>
    <w:p w14:paraId="0E1C9395" w14:textId="77777777" w:rsidR="00C573E5" w:rsidRPr="00293A3A" w:rsidRDefault="00C573E5">
      <w:pPr>
        <w:pStyle w:val="CodeBlockBPBHEB"/>
        <w:pPrChange w:id="556"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"Modified value of </w:t>
      </w:r>
      <w:proofErr w:type="spellStart"/>
      <w:r w:rsidRPr="00293A3A">
        <w:t>var</w:t>
      </w:r>
      <w:proofErr w:type="spellEnd"/>
      <w:r w:rsidRPr="00293A3A">
        <w:t>: %d\n", var); // Prints 30</w:t>
      </w:r>
    </w:p>
    <w:p w14:paraId="795679C4" w14:textId="77777777" w:rsidR="00C573E5" w:rsidRPr="00293A3A" w:rsidRDefault="00C573E5">
      <w:pPr>
        <w:pStyle w:val="CodeBlockBPBHEB"/>
        <w:pPrChange w:id="557"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058A4EB7" w14:textId="77777777" w:rsidR="00C573E5" w:rsidRPr="00293A3A" w:rsidRDefault="00C573E5">
      <w:pPr>
        <w:pStyle w:val="CodeBlockBPBHEB"/>
        <w:pPrChange w:id="558" w:author="Abhiram Arali" w:date="2024-11-14T10:4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4B07C062" w14:textId="77777777" w:rsidR="008A4F8D" w:rsidRDefault="008A4F8D">
      <w:pPr>
        <w:pStyle w:val="NormalBPBHEB"/>
        <w:rPr>
          <w:ins w:id="559" w:author="Abhiram Arali" w:date="2024-11-14T10:44:00Z"/>
        </w:rPr>
        <w:pPrChange w:id="560" w:author="Abhiram Arali" w:date="2024-11-14T10:44:00Z">
          <w:pPr>
            <w:tabs>
              <w:tab w:val="left" w:pos="1573"/>
            </w:tabs>
            <w:spacing w:line="360" w:lineRule="auto"/>
            <w:jc w:val="both"/>
          </w:pPr>
        </w:pPrChange>
      </w:pPr>
    </w:p>
    <w:p w14:paraId="25FA755C" w14:textId="203EE9F4" w:rsidR="00C573E5" w:rsidRPr="00293A3A" w:rsidRDefault="00C573E5">
      <w:pPr>
        <w:pStyle w:val="Heading3BPBHEB"/>
        <w:pPrChange w:id="561" w:author="Abhiram Arali" w:date="2024-11-14T10:44:00Z">
          <w:pPr>
            <w:tabs>
              <w:tab w:val="left" w:pos="1573"/>
            </w:tabs>
            <w:spacing w:line="360" w:lineRule="auto"/>
            <w:jc w:val="both"/>
          </w:pPr>
        </w:pPrChange>
      </w:pPr>
      <w:r w:rsidRPr="00293A3A">
        <w:t xml:space="preserve">Pointer </w:t>
      </w:r>
      <w:r w:rsidR="0037762F" w:rsidRPr="00293A3A">
        <w:t>arithmetic</w:t>
      </w:r>
    </w:p>
    <w:p w14:paraId="678B5072" w14:textId="77777777" w:rsidR="003B35D4" w:rsidRPr="003B35D4" w:rsidRDefault="003B35D4" w:rsidP="003B35D4">
      <w:pPr>
        <w:pStyle w:val="Heading3BPBHEB"/>
        <w:rPr>
          <w:ins w:id="562" w:author="Hii" w:date="2024-11-18T16:14:00Z"/>
          <w:rFonts w:eastAsia="Palatino Linotype" w:cs="Palatino Linotype"/>
          <w:b w:val="0"/>
          <w:color w:val="auto"/>
          <w:sz w:val="22"/>
          <w:szCs w:val="22"/>
          <w:lang w:val="en-US"/>
        </w:rPr>
      </w:pPr>
      <w:ins w:id="563" w:author="Hii" w:date="2024-11-18T16:14:00Z">
        <w:r w:rsidRPr="003B35D4">
          <w:rPr>
            <w:rFonts w:eastAsia="Palatino Linotype" w:cs="Palatino Linotype"/>
            <w:b w:val="0"/>
            <w:color w:val="auto"/>
            <w:sz w:val="22"/>
            <w:szCs w:val="22"/>
            <w:lang w:val="en-US"/>
          </w:rPr>
          <w:t>C allows arithmetic operations on pointers, which means you can perform operations like addition and subtraction. Pointer arithmetic is particularly useful when working with arrays, as it enables you to navigate through the elements using pointer notation. The following are key pointer arithmetic operations:</w:t>
        </w:r>
      </w:ins>
    </w:p>
    <w:p w14:paraId="3F1598F0" w14:textId="77777777" w:rsidR="003B35D4" w:rsidRPr="003B35D4" w:rsidRDefault="003B35D4" w:rsidP="003B35D4">
      <w:pPr>
        <w:pStyle w:val="Heading3BPBHEB"/>
        <w:jc w:val="both"/>
        <w:rPr>
          <w:ins w:id="564" w:author="Hii" w:date="2024-11-18T16:14:00Z"/>
          <w:rFonts w:eastAsia="Palatino Linotype" w:cs="Palatino Linotype"/>
          <w:b w:val="0"/>
          <w:color w:val="auto"/>
          <w:sz w:val="22"/>
          <w:szCs w:val="22"/>
          <w:lang w:val="en-US"/>
        </w:rPr>
        <w:pPrChange w:id="565" w:author="Hii" w:date="2024-11-18T16:14:00Z">
          <w:pPr>
            <w:pStyle w:val="Heading3BPBHEB"/>
          </w:pPr>
        </w:pPrChange>
      </w:pPr>
      <w:ins w:id="566" w:author="Hii" w:date="2024-11-18T16:14:00Z">
        <w:r w:rsidRPr="003B35D4">
          <w:rPr>
            <w:rFonts w:eastAsia="Palatino Linotype" w:cs="Palatino Linotype"/>
            <w:b w:val="0"/>
            <w:color w:val="auto"/>
            <w:sz w:val="22"/>
            <w:szCs w:val="22"/>
            <w:lang w:val="en-US"/>
          </w:rPr>
          <w:t>Incrementing a pointer: Moves the pointer to the next memory location based on the data type size.</w:t>
        </w:r>
      </w:ins>
    </w:p>
    <w:p w14:paraId="3A99067B" w14:textId="77777777" w:rsidR="003B35D4" w:rsidRPr="003B35D4" w:rsidRDefault="003B35D4" w:rsidP="003B35D4">
      <w:pPr>
        <w:pStyle w:val="Heading3BPBHEB"/>
        <w:jc w:val="both"/>
        <w:rPr>
          <w:ins w:id="567" w:author="Hii" w:date="2024-11-18T16:14:00Z"/>
          <w:rFonts w:eastAsia="Palatino Linotype" w:cs="Palatino Linotype"/>
          <w:b w:val="0"/>
          <w:color w:val="auto"/>
          <w:sz w:val="22"/>
          <w:szCs w:val="22"/>
          <w:lang w:val="en-US"/>
        </w:rPr>
        <w:pPrChange w:id="568" w:author="Hii" w:date="2024-11-18T16:14:00Z">
          <w:pPr>
            <w:pStyle w:val="Heading3BPBHEB"/>
          </w:pPr>
        </w:pPrChange>
      </w:pPr>
      <w:ins w:id="569" w:author="Hii" w:date="2024-11-18T16:14:00Z">
        <w:r w:rsidRPr="003B35D4">
          <w:rPr>
            <w:rFonts w:eastAsia="Palatino Linotype" w:cs="Palatino Linotype"/>
            <w:b w:val="0"/>
            <w:color w:val="auto"/>
            <w:sz w:val="22"/>
            <w:szCs w:val="22"/>
            <w:lang w:val="en-US"/>
          </w:rPr>
          <w:t>Decrementing a pointer: Moves the pointer to the previous memory location.</w:t>
        </w:r>
      </w:ins>
    </w:p>
    <w:p w14:paraId="1B9A679D" w14:textId="77777777" w:rsidR="003B35D4" w:rsidRPr="003B35D4" w:rsidRDefault="003B35D4" w:rsidP="003B35D4">
      <w:pPr>
        <w:pStyle w:val="Heading3BPBHEB"/>
        <w:jc w:val="both"/>
        <w:rPr>
          <w:ins w:id="570" w:author="Hii" w:date="2024-11-18T16:14:00Z"/>
          <w:rFonts w:eastAsia="Palatino Linotype" w:cs="Palatino Linotype"/>
          <w:b w:val="0"/>
          <w:color w:val="auto"/>
          <w:sz w:val="22"/>
          <w:szCs w:val="22"/>
          <w:lang w:val="en-US"/>
        </w:rPr>
        <w:pPrChange w:id="571" w:author="Hii" w:date="2024-11-18T16:14:00Z">
          <w:pPr>
            <w:pStyle w:val="Heading3BPBHEB"/>
          </w:pPr>
        </w:pPrChange>
      </w:pPr>
      <w:ins w:id="572" w:author="Hii" w:date="2024-11-18T16:14:00Z">
        <w:r w:rsidRPr="003B35D4">
          <w:rPr>
            <w:rFonts w:eastAsia="Palatino Linotype" w:cs="Palatino Linotype"/>
            <w:b w:val="0"/>
            <w:color w:val="auto"/>
            <w:sz w:val="22"/>
            <w:szCs w:val="22"/>
            <w:lang w:val="en-US"/>
          </w:rPr>
          <w:t>Adding an integer to a pointer: Advances the pointer by a specified number of memory locations.</w:t>
        </w:r>
      </w:ins>
    </w:p>
    <w:p w14:paraId="0D85BE17" w14:textId="77777777" w:rsidR="003B35D4" w:rsidRPr="003B35D4" w:rsidRDefault="003B35D4" w:rsidP="003B35D4">
      <w:pPr>
        <w:pStyle w:val="Heading3BPBHEB"/>
        <w:jc w:val="both"/>
        <w:rPr>
          <w:ins w:id="573" w:author="Hii" w:date="2024-11-18T16:14:00Z"/>
          <w:rFonts w:eastAsia="Palatino Linotype" w:cs="Palatino Linotype"/>
          <w:b w:val="0"/>
          <w:color w:val="auto"/>
          <w:sz w:val="22"/>
          <w:szCs w:val="22"/>
          <w:lang w:val="en-US"/>
        </w:rPr>
        <w:pPrChange w:id="574" w:author="Hii" w:date="2024-11-18T16:14:00Z">
          <w:pPr>
            <w:pStyle w:val="Heading3BPBHEB"/>
          </w:pPr>
        </w:pPrChange>
      </w:pPr>
      <w:ins w:id="575" w:author="Hii" w:date="2024-11-18T16:14:00Z">
        <w:r w:rsidRPr="003B35D4">
          <w:rPr>
            <w:rFonts w:eastAsia="Palatino Linotype" w:cs="Palatino Linotype"/>
            <w:b w:val="0"/>
            <w:color w:val="auto"/>
            <w:sz w:val="22"/>
            <w:szCs w:val="22"/>
            <w:lang w:val="en-US"/>
          </w:rPr>
          <w:t>Subtracting an integer from a pointer: Moves the pointer backward by a specified number of memory locations.</w:t>
        </w:r>
      </w:ins>
    </w:p>
    <w:p w14:paraId="5EDA39D7" w14:textId="77777777" w:rsidR="003B35D4" w:rsidRPr="003B35D4" w:rsidRDefault="003B35D4" w:rsidP="003B35D4">
      <w:pPr>
        <w:pStyle w:val="Heading3BPBHEB"/>
        <w:jc w:val="both"/>
        <w:rPr>
          <w:ins w:id="576" w:author="Hii" w:date="2024-11-18T16:14:00Z"/>
          <w:rFonts w:eastAsia="Palatino Linotype" w:cs="Palatino Linotype"/>
          <w:b w:val="0"/>
          <w:color w:val="auto"/>
          <w:sz w:val="22"/>
          <w:szCs w:val="22"/>
          <w:lang w:val="en-US"/>
        </w:rPr>
        <w:pPrChange w:id="577" w:author="Hii" w:date="2024-11-18T16:14:00Z">
          <w:pPr>
            <w:pStyle w:val="Heading3BPBHEB"/>
          </w:pPr>
        </w:pPrChange>
      </w:pPr>
      <w:ins w:id="578" w:author="Hii" w:date="2024-11-18T16:14:00Z">
        <w:r w:rsidRPr="003B35D4">
          <w:rPr>
            <w:rFonts w:eastAsia="Palatino Linotype" w:cs="Palatino Linotype"/>
            <w:b w:val="0"/>
            <w:color w:val="auto"/>
            <w:sz w:val="22"/>
            <w:szCs w:val="22"/>
            <w:lang w:val="en-US"/>
          </w:rPr>
          <w:t>Subtracting two pointers: Determines the number of elements between two pointers of the same type.</w:t>
        </w:r>
      </w:ins>
    </w:p>
    <w:p w14:paraId="14750AB7" w14:textId="4BD791AA" w:rsidR="00C573E5" w:rsidRDefault="003B35D4" w:rsidP="003B35D4">
      <w:pPr>
        <w:pStyle w:val="NormalBPBHEB"/>
        <w:rPr>
          <w:ins w:id="579" w:author="Abhiram Arali" w:date="2024-11-14T10:45:00Z"/>
        </w:rPr>
        <w:pPrChange w:id="580" w:author="Hii" w:date="2024-11-18T16:14:00Z">
          <w:pPr>
            <w:pStyle w:val="NormalBPBHEB"/>
          </w:pPr>
        </w:pPrChange>
      </w:pPr>
      <w:ins w:id="581" w:author="Hii" w:date="2024-11-18T16:14:00Z">
        <w:r w:rsidRPr="003B35D4">
          <w:t>These operations provide flexibility in accessing and managing arrays and memory.</w:t>
        </w:r>
      </w:ins>
      <w:del w:id="582" w:author="Hii" w:date="2024-11-18T16:14:00Z">
        <w:r w:rsidR="00C573E5" w:rsidRPr="00293A3A" w:rsidDel="003B35D4">
          <w:delText xml:space="preserve">C allows arithmetic operations on pointers, which means you can perform operations like addition and subtraction. Pointer arithmetic is particularly useful when working with arrays, as it enables you to navigate through the elements using pointer </w:delText>
        </w:r>
        <w:commentRangeStart w:id="583"/>
        <w:r w:rsidR="00C573E5" w:rsidRPr="00293A3A" w:rsidDel="003B35D4">
          <w:delText>notation</w:delText>
        </w:r>
        <w:commentRangeEnd w:id="583"/>
        <w:r w:rsidR="002D3CD0" w:rsidDel="003B35D4">
          <w:rPr>
            <w:rStyle w:val="CommentReference"/>
            <w:rFonts w:asciiTheme="minorHAnsi" w:eastAsiaTheme="minorHAnsi" w:hAnsiTheme="minorHAnsi" w:cstheme="minorBidi"/>
          </w:rPr>
          <w:commentReference w:id="583"/>
        </w:r>
        <w:r w:rsidR="00C573E5" w:rsidRPr="00293A3A" w:rsidDel="003B35D4">
          <w:delText>.</w:delText>
        </w:r>
      </w:del>
    </w:p>
    <w:p w14:paraId="360E3605" w14:textId="77777777" w:rsidR="00B100BE" w:rsidRPr="00293A3A" w:rsidRDefault="00B100BE">
      <w:pPr>
        <w:pStyle w:val="NormalBPBHEB"/>
        <w:pPrChange w:id="584" w:author="Abhiram Arali" w:date="2024-11-14T10:46:00Z">
          <w:pPr>
            <w:tabs>
              <w:tab w:val="left" w:pos="1573"/>
            </w:tabs>
            <w:spacing w:line="360" w:lineRule="auto"/>
            <w:jc w:val="both"/>
          </w:pPr>
        </w:pPrChange>
      </w:pPr>
    </w:p>
    <w:p w14:paraId="6928BC1C" w14:textId="77777777" w:rsidR="00C573E5" w:rsidRPr="00293A3A" w:rsidRDefault="00C573E5">
      <w:pPr>
        <w:pStyle w:val="NormalBPBHEB"/>
        <w:numPr>
          <w:ilvl w:val="0"/>
          <w:numId w:val="30"/>
        </w:numPr>
        <w:pPrChange w:id="585" w:author="Abhiram Arali" w:date="2024-11-14T11:12:00Z">
          <w:pPr>
            <w:tabs>
              <w:tab w:val="left" w:pos="1573"/>
            </w:tabs>
            <w:spacing w:line="360" w:lineRule="auto"/>
            <w:jc w:val="both"/>
          </w:pPr>
        </w:pPrChange>
      </w:pPr>
      <w:r w:rsidRPr="00293A3A">
        <w:rPr>
          <w:b/>
        </w:rPr>
        <w:t>Incrementing a pointer:</w:t>
      </w:r>
      <w:r w:rsidRPr="00293A3A">
        <w:t xml:space="preserve"> When you increment a pointer, it moves to the next memory location based on the data type size. For example, if you have an int pointer, incrementing it moves the pointer to the next integer (typically 4 bytes on most systems).</w:t>
      </w:r>
    </w:p>
    <w:p w14:paraId="5AC56FC3" w14:textId="6596AFA9" w:rsidR="00C573E5" w:rsidRPr="00293A3A" w:rsidRDefault="00C573E5">
      <w:pPr>
        <w:pStyle w:val="NormalBPBHEB"/>
        <w:numPr>
          <w:ilvl w:val="0"/>
          <w:numId w:val="22"/>
        </w:numPr>
        <w:pPrChange w:id="586" w:author="Abhiram Arali" w:date="2024-11-14T11:12:00Z">
          <w:pPr>
            <w:tabs>
              <w:tab w:val="left" w:pos="1573"/>
            </w:tabs>
            <w:spacing w:line="360" w:lineRule="auto"/>
            <w:jc w:val="both"/>
          </w:pPr>
        </w:pPrChange>
      </w:pPr>
      <w:r w:rsidRPr="00293A3A">
        <w:t xml:space="preserve">Example of </w:t>
      </w:r>
      <w:r w:rsidR="00DD06A9" w:rsidRPr="00293A3A">
        <w:t>pointer arithmetic</w:t>
      </w:r>
      <w:ins w:id="587" w:author="Abhiram Arali" w:date="2024-11-14T11:10:00Z">
        <w:r w:rsidR="00686415">
          <w:t>:</w:t>
        </w:r>
      </w:ins>
    </w:p>
    <w:p w14:paraId="635D73C3" w14:textId="77777777" w:rsidR="00C573E5" w:rsidRPr="00293A3A" w:rsidRDefault="00C573E5">
      <w:pPr>
        <w:pStyle w:val="CodeBlockBPBHEB"/>
        <w:pPrChange w:id="588"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132EFD93" w14:textId="77777777" w:rsidR="00C573E5" w:rsidRPr="00293A3A" w:rsidRDefault="00C573E5">
      <w:pPr>
        <w:pStyle w:val="CodeBlockBPBHEB"/>
        <w:pPrChange w:id="589"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lastRenderedPageBreak/>
        <w:t>int</w:t>
      </w:r>
      <w:proofErr w:type="gramEnd"/>
      <w:r w:rsidRPr="00293A3A">
        <w:t xml:space="preserve"> main() {</w:t>
      </w:r>
    </w:p>
    <w:p w14:paraId="0CC29BF0" w14:textId="77777777" w:rsidR="00C573E5" w:rsidRPr="00293A3A" w:rsidRDefault="00C573E5">
      <w:pPr>
        <w:pStyle w:val="CodeBlockBPBHEB"/>
        <w:pPrChange w:id="590"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 = {10, 20, 30, 40, 50}; // Declare an array</w:t>
      </w:r>
    </w:p>
    <w:p w14:paraId="20E50E1F" w14:textId="77777777" w:rsidR="00C573E5" w:rsidRPr="00293A3A" w:rsidRDefault="00C573E5">
      <w:pPr>
        <w:pStyle w:val="CodeBlockBPBHEB"/>
        <w:pPrChange w:id="591"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int</w:t>
      </w:r>
      <w:proofErr w:type="spellEnd"/>
      <w:r w:rsidRPr="00293A3A">
        <w:t xml:space="preserve"> *</w:t>
      </w:r>
      <w:proofErr w:type="spellStart"/>
      <w:r w:rsidRPr="00293A3A">
        <w:t>ptr</w:t>
      </w:r>
      <w:proofErr w:type="spellEnd"/>
      <w:r w:rsidRPr="00293A3A">
        <w:t xml:space="preserve"> = </w:t>
      </w:r>
      <w:proofErr w:type="spellStart"/>
      <w:r w:rsidRPr="00293A3A">
        <w:t>arr</w:t>
      </w:r>
      <w:proofErr w:type="spellEnd"/>
      <w:r w:rsidRPr="00293A3A">
        <w:t xml:space="preserve">; // Initialize </w:t>
      </w:r>
      <w:proofErr w:type="spellStart"/>
      <w:r w:rsidRPr="00293A3A">
        <w:t>ptr</w:t>
      </w:r>
      <w:proofErr w:type="spellEnd"/>
      <w:r w:rsidRPr="00293A3A">
        <w:t xml:space="preserve"> to point to the first element of the array</w:t>
      </w:r>
    </w:p>
    <w:p w14:paraId="0E5B7D21" w14:textId="77777777" w:rsidR="00C573E5" w:rsidRPr="00293A3A" w:rsidRDefault="00C573E5">
      <w:pPr>
        <w:pStyle w:val="CodeBlockBPBHEB"/>
        <w:pPrChange w:id="592"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array elements using pointer arithmetic</w:t>
      </w:r>
    </w:p>
    <w:p w14:paraId="66DC0180" w14:textId="77777777" w:rsidR="00C573E5" w:rsidRPr="00293A3A" w:rsidRDefault="00C573E5">
      <w:pPr>
        <w:pStyle w:val="CodeBlockBPBHEB"/>
        <w:pPrChange w:id="593"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5; </w:t>
      </w:r>
      <w:proofErr w:type="spellStart"/>
      <w:r w:rsidRPr="00293A3A">
        <w:t>i</w:t>
      </w:r>
      <w:proofErr w:type="spellEnd"/>
      <w:r w:rsidRPr="00293A3A">
        <w:t>++) {</w:t>
      </w:r>
    </w:p>
    <w:p w14:paraId="21327347" w14:textId="77777777" w:rsidR="00C573E5" w:rsidRPr="00293A3A" w:rsidRDefault="00C573E5">
      <w:pPr>
        <w:pStyle w:val="CodeBlockBPBHEB"/>
        <w:pPrChange w:id="594"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"Element %d: %d\n", </w:t>
      </w:r>
      <w:proofErr w:type="spellStart"/>
      <w:r w:rsidRPr="00293A3A">
        <w:t>i</w:t>
      </w:r>
      <w:proofErr w:type="spellEnd"/>
      <w:r w:rsidRPr="00293A3A">
        <w:t>, *(</w:t>
      </w:r>
      <w:proofErr w:type="spellStart"/>
      <w:r w:rsidRPr="00293A3A">
        <w:t>ptr</w:t>
      </w:r>
      <w:proofErr w:type="spellEnd"/>
      <w:r w:rsidRPr="00293A3A">
        <w:t xml:space="preserve"> + </w:t>
      </w:r>
      <w:proofErr w:type="spellStart"/>
      <w:r w:rsidRPr="00293A3A">
        <w:t>i</w:t>
      </w:r>
      <w:proofErr w:type="spellEnd"/>
      <w:r w:rsidRPr="00293A3A">
        <w:t>)); // Dereference the pointer</w:t>
      </w:r>
    </w:p>
    <w:p w14:paraId="277D3439" w14:textId="77777777" w:rsidR="00C573E5" w:rsidRPr="00293A3A" w:rsidRDefault="00C573E5">
      <w:pPr>
        <w:pStyle w:val="CodeBlockBPBHEB"/>
        <w:pPrChange w:id="595"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094948D9" w14:textId="77777777" w:rsidR="00C573E5" w:rsidRPr="00293A3A" w:rsidRDefault="00C573E5">
      <w:pPr>
        <w:pStyle w:val="CodeBlockBPBHEB"/>
        <w:pPrChange w:id="596"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B7C7403" w14:textId="77777777" w:rsidR="00C573E5" w:rsidRDefault="00C573E5" w:rsidP="0057342B">
      <w:pPr>
        <w:pStyle w:val="CodeBlockBPBHEB"/>
        <w:rPr>
          <w:ins w:id="597" w:author="Abhiram Arali" w:date="2024-11-14T11:10:00Z"/>
        </w:rPr>
      </w:pPr>
      <w:r w:rsidRPr="00293A3A">
        <w:t>}</w:t>
      </w:r>
    </w:p>
    <w:p w14:paraId="37429408" w14:textId="77777777" w:rsidR="00FF2A29" w:rsidRPr="00293A3A" w:rsidRDefault="00FF2A29">
      <w:pPr>
        <w:pStyle w:val="NormalBPBHEB"/>
        <w:pPrChange w:id="598" w:author="Abhiram Arali" w:date="2024-11-14T11:1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07B865C" w14:textId="1E835DCC" w:rsidR="00C573E5" w:rsidRPr="00293A3A" w:rsidDel="007F78F7" w:rsidRDefault="00C573E5">
      <w:pPr>
        <w:pStyle w:val="NormalBPBHEB"/>
        <w:rPr>
          <w:del w:id="599" w:author="Abhiram Arali" w:date="2024-11-14T11:10:00Z"/>
        </w:rPr>
        <w:pPrChange w:id="600" w:author="Abhiram Arali" w:date="2024-11-14T11:10:00Z">
          <w:pPr>
            <w:tabs>
              <w:tab w:val="left" w:pos="1573"/>
            </w:tabs>
            <w:spacing w:line="360" w:lineRule="auto"/>
            <w:jc w:val="both"/>
          </w:pPr>
        </w:pPrChange>
      </w:pPr>
      <w:r w:rsidRPr="00BA407A">
        <w:rPr>
          <w:b/>
          <w:bCs/>
          <w:rPrChange w:id="601" w:author="Abhiram Arali" w:date="2024-11-14T11:10:00Z">
            <w:rPr/>
          </w:rPrChange>
        </w:rPr>
        <w:t>Null</w:t>
      </w:r>
      <w:r w:rsidRPr="00293A3A">
        <w:t xml:space="preserve"> </w:t>
      </w:r>
      <w:proofErr w:type="spellStart"/>
      <w:r w:rsidR="00BA407A" w:rsidRPr="007F78F7">
        <w:rPr>
          <w:b/>
          <w:bCs/>
        </w:rPr>
        <w:t>pointers</w:t>
      </w:r>
      <w:r w:rsidRPr="00293A3A">
        <w:t>:</w:t>
      </w:r>
    </w:p>
    <w:p w14:paraId="2DDE4726" w14:textId="0572B8A0" w:rsidR="00C573E5" w:rsidRPr="00293A3A" w:rsidRDefault="00C573E5">
      <w:pPr>
        <w:pStyle w:val="NormalBPBHEB"/>
        <w:numPr>
          <w:ilvl w:val="0"/>
          <w:numId w:val="30"/>
        </w:numPr>
        <w:pPrChange w:id="602" w:author="Abhiram Arali" w:date="2024-11-14T11:12:00Z">
          <w:pPr>
            <w:tabs>
              <w:tab w:val="left" w:pos="1573"/>
            </w:tabs>
            <w:spacing w:line="360" w:lineRule="auto"/>
            <w:jc w:val="both"/>
          </w:pPr>
        </w:pPrChange>
      </w:pPr>
      <w:r w:rsidRPr="007F78F7">
        <w:rPr>
          <w:rPrChange w:id="603" w:author="Abhiram Arali" w:date="2024-11-14T11:10:00Z">
            <w:rPr>
              <w:rFonts w:ascii="Times New Roman" w:hAnsi="Times New Roman" w:cs="Times New Roman"/>
              <w:sz w:val="24"/>
              <w:szCs w:val="24"/>
            </w:rPr>
          </w:rPrChange>
        </w:rPr>
        <w:t>A</w:t>
      </w:r>
      <w:proofErr w:type="spellEnd"/>
      <w:r w:rsidRPr="007F78F7">
        <w:rPr>
          <w:rPrChange w:id="604" w:author="Abhiram Arali" w:date="2024-11-14T11:10:00Z">
            <w:rPr>
              <w:rFonts w:ascii="Times New Roman" w:hAnsi="Times New Roman" w:cs="Times New Roman"/>
              <w:sz w:val="24"/>
              <w:szCs w:val="24"/>
            </w:rPr>
          </w:rPrChange>
        </w:rPr>
        <w:t xml:space="preserve"> null pointer is a pointer that is not assigned any valid memory address.</w:t>
      </w:r>
      <w:r w:rsidRPr="00293A3A">
        <w:t xml:space="preserve"> It is a good practice to initialize pointers to NULL when they are declared, especially when you intend to check if the pointer is valid before dereferencing it.</w:t>
      </w:r>
    </w:p>
    <w:p w14:paraId="435C3A79" w14:textId="7749DF83" w:rsidR="00C573E5" w:rsidRPr="00293A3A" w:rsidRDefault="00C573E5">
      <w:pPr>
        <w:pStyle w:val="NormalBPBHEB"/>
        <w:numPr>
          <w:ilvl w:val="0"/>
          <w:numId w:val="22"/>
        </w:numPr>
        <w:pPrChange w:id="605" w:author="Abhiram Arali" w:date="2024-11-14T11:12:00Z">
          <w:pPr>
            <w:tabs>
              <w:tab w:val="left" w:pos="1573"/>
            </w:tabs>
            <w:spacing w:line="360" w:lineRule="auto"/>
            <w:jc w:val="both"/>
          </w:pPr>
        </w:pPrChange>
      </w:pPr>
      <w:r w:rsidRPr="00293A3A">
        <w:t>Example</w:t>
      </w:r>
      <w:ins w:id="606" w:author="Abhiram Arali" w:date="2024-11-14T11:10:00Z">
        <w:r w:rsidR="001E6CB7">
          <w:t xml:space="preserve">: </w:t>
        </w:r>
      </w:ins>
    </w:p>
    <w:p w14:paraId="443BFA3D" w14:textId="77777777" w:rsidR="00C573E5" w:rsidRPr="00293A3A" w:rsidRDefault="00C573E5">
      <w:pPr>
        <w:pStyle w:val="CodeBlockBPBHEB"/>
        <w:pPrChange w:id="607"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BFBDE89" w14:textId="77777777" w:rsidR="00C573E5" w:rsidRPr="00293A3A" w:rsidRDefault="00C573E5">
      <w:pPr>
        <w:pStyle w:val="CodeBlockBPBHEB"/>
        <w:pPrChange w:id="608"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8950896" w14:textId="77777777" w:rsidR="00C573E5" w:rsidRPr="00293A3A" w:rsidRDefault="00C573E5">
      <w:pPr>
        <w:pStyle w:val="CodeBlockBPBHEB"/>
        <w:pPrChange w:id="609"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int</w:t>
      </w:r>
      <w:proofErr w:type="spellEnd"/>
      <w:r w:rsidRPr="00293A3A">
        <w:t xml:space="preserve"> *</w:t>
      </w:r>
      <w:proofErr w:type="spellStart"/>
      <w:r w:rsidRPr="00293A3A">
        <w:t>ptr</w:t>
      </w:r>
      <w:proofErr w:type="spellEnd"/>
      <w:r w:rsidRPr="00293A3A">
        <w:t xml:space="preserve"> = NULL; // Initialize pointer to NULL</w:t>
      </w:r>
    </w:p>
    <w:p w14:paraId="28771BAA" w14:textId="77777777" w:rsidR="00C573E5" w:rsidRPr="00293A3A" w:rsidRDefault="00C573E5">
      <w:pPr>
        <w:pStyle w:val="CodeBlockBPBHEB"/>
        <w:pPrChange w:id="610"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C6D12EF" w14:textId="77777777" w:rsidR="00C573E5" w:rsidRPr="00293A3A" w:rsidRDefault="00C573E5">
      <w:pPr>
        <w:pStyle w:val="CodeBlockBPBHEB"/>
        <w:pPrChange w:id="611"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ptr</w:t>
      </w:r>
      <w:proofErr w:type="spellEnd"/>
      <w:r w:rsidRPr="00293A3A">
        <w:t xml:space="preserve"> == NULL) {</w:t>
      </w:r>
    </w:p>
    <w:p w14:paraId="7F7C5448" w14:textId="77777777" w:rsidR="00C573E5" w:rsidRPr="00293A3A" w:rsidRDefault="00C573E5">
      <w:pPr>
        <w:pStyle w:val="CodeBlockBPBHEB"/>
        <w:pPrChange w:id="612"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"Pointer is null, safe to initialize.\n");</w:t>
      </w:r>
    </w:p>
    <w:p w14:paraId="5FBA38ED" w14:textId="77777777" w:rsidR="00C573E5" w:rsidRPr="00293A3A" w:rsidRDefault="00C573E5">
      <w:pPr>
        <w:pStyle w:val="CodeBlockBPBHEB"/>
        <w:pPrChange w:id="613"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var = 25;</w:t>
      </w:r>
    </w:p>
    <w:p w14:paraId="0626D629" w14:textId="77777777" w:rsidR="00C573E5" w:rsidRPr="00293A3A" w:rsidRDefault="00C573E5">
      <w:pPr>
        <w:pStyle w:val="CodeBlockBPBHEB"/>
        <w:pPrChange w:id="614"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r w:rsidRPr="00293A3A">
        <w:t>ptr</w:t>
      </w:r>
      <w:proofErr w:type="spellEnd"/>
      <w:r w:rsidRPr="00293A3A">
        <w:t xml:space="preserve"> = &amp;</w:t>
      </w:r>
      <w:proofErr w:type="spellStart"/>
      <w:r w:rsidRPr="00293A3A">
        <w:t>var</w:t>
      </w:r>
      <w:proofErr w:type="spellEnd"/>
      <w:r w:rsidRPr="00293A3A">
        <w:t xml:space="preserve">; // Assign the address of </w:t>
      </w:r>
      <w:proofErr w:type="spellStart"/>
      <w:r w:rsidRPr="00293A3A">
        <w:t>var</w:t>
      </w:r>
      <w:proofErr w:type="spellEnd"/>
      <w:r w:rsidRPr="00293A3A">
        <w:t xml:space="preserve"> to </w:t>
      </w:r>
      <w:proofErr w:type="spellStart"/>
      <w:r w:rsidRPr="00293A3A">
        <w:t>ptr</w:t>
      </w:r>
      <w:proofErr w:type="spellEnd"/>
    </w:p>
    <w:p w14:paraId="1AF29240" w14:textId="77777777" w:rsidR="00C573E5" w:rsidRPr="00293A3A" w:rsidRDefault="00C573E5">
      <w:pPr>
        <w:pStyle w:val="CodeBlockBPBHEB"/>
        <w:pPrChange w:id="615"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pointed by </w:t>
      </w:r>
      <w:proofErr w:type="spellStart"/>
      <w:r w:rsidRPr="00293A3A">
        <w:t>ptr</w:t>
      </w:r>
      <w:proofErr w:type="spellEnd"/>
      <w:r w:rsidRPr="00293A3A">
        <w:t>: %d\n", *</w:t>
      </w:r>
      <w:proofErr w:type="spellStart"/>
      <w:r w:rsidRPr="00293A3A">
        <w:t>ptr</w:t>
      </w:r>
      <w:proofErr w:type="spellEnd"/>
      <w:r w:rsidRPr="00293A3A">
        <w:t xml:space="preserve">); // Dereference </w:t>
      </w:r>
      <w:proofErr w:type="spellStart"/>
      <w:r w:rsidRPr="00293A3A">
        <w:t>ptr</w:t>
      </w:r>
      <w:proofErr w:type="spellEnd"/>
    </w:p>
    <w:p w14:paraId="66E1734B" w14:textId="77777777" w:rsidR="00C573E5" w:rsidRPr="00293A3A" w:rsidRDefault="00C573E5">
      <w:pPr>
        <w:pStyle w:val="CodeBlockBPBHEB"/>
        <w:pPrChange w:id="616"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2110079" w14:textId="77777777" w:rsidR="00C573E5" w:rsidRPr="00293A3A" w:rsidRDefault="00C573E5">
      <w:pPr>
        <w:pStyle w:val="CodeBlockBPBHEB"/>
        <w:pPrChange w:id="617"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14C284E" w14:textId="77777777" w:rsidR="00C573E5" w:rsidRPr="00293A3A" w:rsidRDefault="00C573E5">
      <w:pPr>
        <w:pStyle w:val="CodeBlockBPBHEB"/>
        <w:pPrChange w:id="618"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31B3060A" w14:textId="77777777" w:rsidR="00C573E5" w:rsidRDefault="00C573E5" w:rsidP="00F73919">
      <w:pPr>
        <w:pStyle w:val="CodeBlockBPBHEB"/>
        <w:rPr>
          <w:ins w:id="619" w:author="Abhiram Arali" w:date="2024-11-14T11:11:00Z"/>
        </w:rPr>
      </w:pPr>
      <w:r w:rsidRPr="00293A3A">
        <w:t>}</w:t>
      </w:r>
    </w:p>
    <w:p w14:paraId="086B4566" w14:textId="77777777" w:rsidR="00F702E7" w:rsidRPr="00293A3A" w:rsidRDefault="00F702E7">
      <w:pPr>
        <w:pStyle w:val="NormalBPBHEB"/>
        <w:pPrChange w:id="620"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BFB6EF9" w14:textId="4D236C23" w:rsidR="00C573E5" w:rsidRPr="005225B0" w:rsidDel="005225B0" w:rsidRDefault="00C573E5">
      <w:pPr>
        <w:pStyle w:val="NormalBPBHEB"/>
        <w:rPr>
          <w:del w:id="621" w:author="Abhiram Arali" w:date="2024-11-14T11:11:00Z"/>
          <w:b/>
          <w:bCs/>
          <w:rPrChange w:id="622" w:author="Abhiram Arali" w:date="2024-11-14T11:11:00Z">
            <w:rPr>
              <w:del w:id="623" w:author="Abhiram Arali" w:date="2024-11-14T11:11:00Z"/>
            </w:rPr>
          </w:rPrChange>
        </w:rPr>
        <w:pPrChange w:id="624" w:author="Abhiram Arali" w:date="2024-11-14T11:11:00Z">
          <w:pPr>
            <w:tabs>
              <w:tab w:val="left" w:pos="1573"/>
            </w:tabs>
            <w:spacing w:line="360" w:lineRule="auto"/>
            <w:jc w:val="both"/>
          </w:pPr>
        </w:pPrChange>
      </w:pPr>
      <w:r w:rsidRPr="005225B0">
        <w:rPr>
          <w:b/>
          <w:bCs/>
          <w:rPrChange w:id="625" w:author="Abhiram Arali" w:date="2024-11-14T11:11:00Z">
            <w:rPr/>
          </w:rPrChange>
        </w:rPr>
        <w:t xml:space="preserve">Function </w:t>
      </w:r>
      <w:r w:rsidR="005225B0" w:rsidRPr="005225B0">
        <w:rPr>
          <w:b/>
          <w:bCs/>
        </w:rPr>
        <w:t>pointers</w:t>
      </w:r>
      <w:ins w:id="626" w:author="Abhiram Arali" w:date="2024-11-14T11:11:00Z">
        <w:r w:rsidR="005225B0">
          <w:rPr>
            <w:b/>
            <w:bCs/>
          </w:rPr>
          <w:t xml:space="preserve">: </w:t>
        </w:r>
      </w:ins>
    </w:p>
    <w:p w14:paraId="37DD08EB" w14:textId="77777777" w:rsidR="00C573E5" w:rsidRPr="00293A3A" w:rsidRDefault="00C573E5">
      <w:pPr>
        <w:pStyle w:val="NormalBPBHEB"/>
        <w:numPr>
          <w:ilvl w:val="0"/>
          <w:numId w:val="31"/>
        </w:numPr>
        <w:pPrChange w:id="627" w:author="Abhiram Arali" w:date="2024-11-14T11:12:00Z">
          <w:pPr>
            <w:tabs>
              <w:tab w:val="left" w:pos="1573"/>
            </w:tabs>
            <w:spacing w:line="360" w:lineRule="auto"/>
            <w:jc w:val="both"/>
          </w:pPr>
        </w:pPrChange>
      </w:pPr>
      <w:r w:rsidRPr="00293A3A">
        <w:t>Pointers can also point to functions, allowing you to store the address of a function and call it through the pointer. This feature is useful for implementing callbacks and managing event-driven programming.</w:t>
      </w:r>
    </w:p>
    <w:p w14:paraId="35ABFDA2" w14:textId="0832945E" w:rsidR="00C573E5" w:rsidRPr="00293A3A" w:rsidRDefault="00C573E5">
      <w:pPr>
        <w:pStyle w:val="NormalBPBHEB"/>
        <w:numPr>
          <w:ilvl w:val="0"/>
          <w:numId w:val="22"/>
        </w:numPr>
        <w:pPrChange w:id="628" w:author="Abhiram Arali" w:date="2024-11-14T11:12:00Z">
          <w:pPr>
            <w:tabs>
              <w:tab w:val="left" w:pos="1573"/>
            </w:tabs>
            <w:spacing w:line="360" w:lineRule="auto"/>
            <w:jc w:val="both"/>
          </w:pPr>
        </w:pPrChange>
      </w:pPr>
      <w:r w:rsidRPr="00293A3A">
        <w:t xml:space="preserve">Example of </w:t>
      </w:r>
      <w:r w:rsidR="00FF0D0C" w:rsidRPr="00293A3A">
        <w:t>function pointer</w:t>
      </w:r>
      <w:ins w:id="629" w:author="Abhiram Arali" w:date="2024-11-14T11:11:00Z">
        <w:r w:rsidR="00FF0D0C">
          <w:t>:</w:t>
        </w:r>
      </w:ins>
    </w:p>
    <w:p w14:paraId="222DF6A9" w14:textId="77777777" w:rsidR="00C573E5" w:rsidRPr="00293A3A" w:rsidRDefault="00C573E5">
      <w:pPr>
        <w:pStyle w:val="CodeBlockBPBHEB"/>
        <w:pPrChange w:id="630"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585C7DD2" w14:textId="77777777" w:rsidR="00C573E5" w:rsidRPr="00293A3A" w:rsidRDefault="00C573E5">
      <w:pPr>
        <w:pStyle w:val="CodeBlockBPBHEB"/>
        <w:pPrChange w:id="631"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Define a function</w:t>
      </w:r>
    </w:p>
    <w:p w14:paraId="6F53C59E" w14:textId="77777777" w:rsidR="00C573E5" w:rsidRPr="00293A3A" w:rsidRDefault="00C573E5">
      <w:pPr>
        <w:pStyle w:val="CodeBlockBPBHEB"/>
        <w:pPrChange w:id="632"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void</w:t>
      </w:r>
      <w:proofErr w:type="gramEnd"/>
      <w:r w:rsidRPr="00293A3A">
        <w:t xml:space="preserve"> </w:t>
      </w:r>
      <w:proofErr w:type="spellStart"/>
      <w:r w:rsidRPr="00293A3A">
        <w:t>displayMessage</w:t>
      </w:r>
      <w:proofErr w:type="spellEnd"/>
      <w:r w:rsidRPr="00293A3A">
        <w:t>() {</w:t>
      </w:r>
    </w:p>
    <w:p w14:paraId="7BD1208D" w14:textId="77777777" w:rsidR="00C573E5" w:rsidRPr="00293A3A" w:rsidRDefault="00C573E5">
      <w:pPr>
        <w:pStyle w:val="CodeBlockBPBHEB"/>
        <w:pPrChange w:id="633"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"Hello, World!\n");</w:t>
      </w:r>
    </w:p>
    <w:p w14:paraId="20DABF7B" w14:textId="77777777" w:rsidR="00C573E5" w:rsidRPr="00293A3A" w:rsidRDefault="00C573E5">
      <w:pPr>
        <w:pStyle w:val="CodeBlockBPBHEB"/>
        <w:pPrChange w:id="634"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02F087B6" w14:textId="77777777" w:rsidR="00C573E5" w:rsidRPr="00293A3A" w:rsidRDefault="00C573E5">
      <w:pPr>
        <w:pStyle w:val="CodeBlockBPBHEB"/>
        <w:pPrChange w:id="635"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6093032B" w14:textId="77777777" w:rsidR="00C573E5" w:rsidRPr="00293A3A" w:rsidRDefault="00C573E5">
      <w:pPr>
        <w:pStyle w:val="CodeBlockBPBHEB"/>
        <w:pPrChange w:id="636"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Declare a function pointer</w:t>
      </w:r>
    </w:p>
    <w:p w14:paraId="02ED6F5B" w14:textId="77777777" w:rsidR="00C573E5" w:rsidRPr="00293A3A" w:rsidRDefault="00C573E5">
      <w:pPr>
        <w:pStyle w:val="CodeBlockBPBHEB"/>
        <w:pPrChange w:id="637"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void</w:t>
      </w:r>
      <w:proofErr w:type="gramEnd"/>
      <w:r w:rsidRPr="00293A3A">
        <w:t xml:space="preserve"> (*</w:t>
      </w:r>
      <w:proofErr w:type="spellStart"/>
      <w:r w:rsidRPr="00293A3A">
        <w:t>funcPtr</w:t>
      </w:r>
      <w:proofErr w:type="spellEnd"/>
      <w:r w:rsidRPr="00293A3A">
        <w:t xml:space="preserve">)() = </w:t>
      </w:r>
      <w:proofErr w:type="spellStart"/>
      <w:r w:rsidRPr="00293A3A">
        <w:t>displayMessage</w:t>
      </w:r>
      <w:proofErr w:type="spellEnd"/>
      <w:r w:rsidRPr="00293A3A">
        <w:t>;</w:t>
      </w:r>
    </w:p>
    <w:p w14:paraId="69D59B4C" w14:textId="77777777" w:rsidR="00C573E5" w:rsidRPr="00293A3A" w:rsidRDefault="00C573E5">
      <w:pPr>
        <w:pStyle w:val="CodeBlockBPBHEB"/>
        <w:pPrChange w:id="638"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2B39704" w14:textId="77777777" w:rsidR="00C573E5" w:rsidRPr="00293A3A" w:rsidRDefault="00C573E5">
      <w:pPr>
        <w:pStyle w:val="CodeBlockBPBHEB"/>
        <w:pPrChange w:id="639"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Call the function using the pointer</w:t>
      </w:r>
    </w:p>
    <w:p w14:paraId="7EB54E37" w14:textId="77777777" w:rsidR="00C573E5" w:rsidRPr="00293A3A" w:rsidRDefault="00C573E5">
      <w:pPr>
        <w:pStyle w:val="CodeBlockBPBHEB"/>
        <w:pPrChange w:id="640"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funcPtr</w:t>
      </w:r>
      <w:proofErr w:type="spellEnd"/>
      <w:r w:rsidRPr="00293A3A">
        <w:t>(</w:t>
      </w:r>
      <w:proofErr w:type="gramEnd"/>
      <w:r w:rsidRPr="00293A3A">
        <w:t>);</w:t>
      </w:r>
    </w:p>
    <w:p w14:paraId="0C86850D" w14:textId="77777777" w:rsidR="00C573E5" w:rsidRPr="00293A3A" w:rsidRDefault="00C573E5">
      <w:pPr>
        <w:pStyle w:val="CodeBlockBPBHEB"/>
        <w:pPrChange w:id="641"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1FAAFAF2" w14:textId="77777777" w:rsidR="00C573E5" w:rsidRPr="00293A3A" w:rsidRDefault="00C573E5">
      <w:pPr>
        <w:pStyle w:val="CodeBlockBPBHEB"/>
        <w:pPrChange w:id="642" w:author="Abhiram Arali" w:date="2024-11-14T11:1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7D69EABB" w14:textId="77777777" w:rsidR="00C573E5" w:rsidRPr="00293A3A" w:rsidRDefault="00C573E5">
      <w:pPr>
        <w:pStyle w:val="NormalBPBHEB"/>
        <w:pPrChange w:id="643" w:author="Abhiram Arali" w:date="2024-11-14T11:11:00Z">
          <w:pPr>
            <w:tabs>
              <w:tab w:val="left" w:pos="1573"/>
            </w:tabs>
            <w:spacing w:line="360" w:lineRule="auto"/>
          </w:pPr>
        </w:pPrChange>
      </w:pPr>
    </w:p>
    <w:p w14:paraId="635EF973" w14:textId="2172A849" w:rsidR="00C573E5" w:rsidRPr="00293A3A" w:rsidRDefault="00C573E5">
      <w:pPr>
        <w:pStyle w:val="Heading1BPBHEB"/>
        <w:pPrChange w:id="644" w:author="Abhiram Arali" w:date="2024-11-14T11:12:00Z">
          <w:pPr>
            <w:tabs>
              <w:tab w:val="left" w:pos="1573"/>
            </w:tabs>
            <w:spacing w:line="360" w:lineRule="auto"/>
          </w:pPr>
        </w:pPrChange>
      </w:pPr>
      <w:r w:rsidRPr="00293A3A">
        <w:t xml:space="preserve">Pointers and </w:t>
      </w:r>
      <w:r w:rsidR="00C541FE" w:rsidRPr="00293A3A">
        <w:t>arrays</w:t>
      </w:r>
    </w:p>
    <w:p w14:paraId="4D9491CF" w14:textId="0B467289" w:rsidR="00C573E5" w:rsidRDefault="00C573E5" w:rsidP="00C541FE">
      <w:pPr>
        <w:pStyle w:val="NormalBPBHEB"/>
        <w:rPr>
          <w:ins w:id="645" w:author="Abhiram Arali" w:date="2024-11-14T11:12:00Z"/>
        </w:rPr>
      </w:pPr>
      <w:r w:rsidRPr="00293A3A">
        <w:t>In C programming, pointers</w:t>
      </w:r>
      <w:ins w:id="646" w:author="Abhiram Arali" w:date="2024-11-14T11:12:00Z">
        <w:r w:rsidR="009E52BB">
          <w:t>,</w:t>
        </w:r>
      </w:ins>
      <w:r w:rsidRPr="00293A3A">
        <w:t xml:space="preserve"> and arrays are closely related and are fundamental concepts for handling memory and managing data structures efficiently. While arrays provide a way to store multiple elements of the same data type in contiguous memory locations, pointers give direct access to memory addresses, allowing more flexible manipulation of arrays and other data structures.</w:t>
      </w:r>
    </w:p>
    <w:p w14:paraId="5E9B6FC7" w14:textId="77777777" w:rsidR="003C33E6" w:rsidRPr="00293A3A" w:rsidRDefault="003C33E6">
      <w:pPr>
        <w:pStyle w:val="NormalBPBHEB"/>
        <w:pPrChange w:id="647" w:author="Abhiram Arali" w:date="2024-11-14T11:12:00Z">
          <w:pPr>
            <w:tabs>
              <w:tab w:val="left" w:pos="1573"/>
            </w:tabs>
            <w:spacing w:line="360" w:lineRule="auto"/>
            <w:jc w:val="both"/>
          </w:pPr>
        </w:pPrChange>
      </w:pPr>
    </w:p>
    <w:p w14:paraId="57AA94A7" w14:textId="0033094C" w:rsidR="00C573E5" w:rsidRPr="00293A3A" w:rsidRDefault="00C573E5">
      <w:pPr>
        <w:pStyle w:val="Heading2BPBHEB"/>
        <w:pPrChange w:id="648" w:author="Abhiram Arali" w:date="2024-11-14T11:12:00Z">
          <w:pPr>
            <w:tabs>
              <w:tab w:val="left" w:pos="1573"/>
            </w:tabs>
            <w:spacing w:line="360" w:lineRule="auto"/>
            <w:jc w:val="both"/>
          </w:pPr>
        </w:pPrChange>
      </w:pPr>
      <w:del w:id="649" w:author="Abhiram Arali" w:date="2024-11-14T11:12:00Z">
        <w:r w:rsidRPr="00293A3A" w:rsidDel="00E354BC">
          <w:delText xml:space="preserve">1. </w:delText>
        </w:r>
      </w:del>
      <w:r w:rsidRPr="00293A3A">
        <w:t>Pointers in C</w:t>
      </w:r>
    </w:p>
    <w:p w14:paraId="4615BE6F" w14:textId="77777777" w:rsidR="00C573E5" w:rsidRPr="00293A3A" w:rsidRDefault="00C573E5">
      <w:pPr>
        <w:pStyle w:val="NormalBPBHEB"/>
        <w:pPrChange w:id="650" w:author="Abhiram Arali" w:date="2024-11-14T11:12:00Z">
          <w:pPr>
            <w:tabs>
              <w:tab w:val="left" w:pos="1573"/>
            </w:tabs>
            <w:spacing w:line="360" w:lineRule="auto"/>
            <w:jc w:val="both"/>
          </w:pPr>
        </w:pPrChange>
      </w:pPr>
      <w:r w:rsidRPr="00293A3A">
        <w:t>A pointer is a variable that stores the memory address of another variable. Instead of storing the actual value, a pointer holds the location where the value is stored. Pointers are powerful and essential for dynamic memory management, passing data efficiently, and for complex data structures like linked lists and trees.</w:t>
      </w:r>
    </w:p>
    <w:p w14:paraId="4B377427" w14:textId="7FC6B78F" w:rsidR="00C573E5" w:rsidRPr="00293A3A" w:rsidRDefault="00C573E5">
      <w:pPr>
        <w:pStyle w:val="NormalBPBHEB"/>
        <w:pPrChange w:id="651" w:author="Abhiram Arali" w:date="2024-11-14T11:12:00Z">
          <w:pPr>
            <w:tabs>
              <w:tab w:val="left" w:pos="1573"/>
            </w:tabs>
            <w:spacing w:line="360" w:lineRule="auto"/>
            <w:jc w:val="both"/>
          </w:pPr>
        </w:pPrChange>
      </w:pPr>
      <w:r w:rsidRPr="00260101">
        <w:rPr>
          <w:b/>
          <w:bCs/>
          <w:rPrChange w:id="652" w:author="Abhiram Arali" w:date="2024-11-14T11:12:00Z">
            <w:rPr/>
          </w:rPrChange>
        </w:rPr>
        <w:t xml:space="preserve">Declaration of </w:t>
      </w:r>
      <w:r w:rsidR="00260101" w:rsidRPr="007B064F">
        <w:rPr>
          <w:b/>
          <w:bCs/>
        </w:rPr>
        <w:t>pointers</w:t>
      </w:r>
      <w:r w:rsidRPr="00293A3A">
        <w:t>: Pointers are declared by using the * symbol.</w:t>
      </w:r>
    </w:p>
    <w:p w14:paraId="296FCF1E" w14:textId="77777777" w:rsidR="00C573E5" w:rsidRDefault="00C573E5" w:rsidP="007B064F">
      <w:pPr>
        <w:pStyle w:val="CodeBlockBPBHEB"/>
        <w:rPr>
          <w:ins w:id="653" w:author="Abhiram Arali" w:date="2024-11-14T11:12:00Z"/>
        </w:rPr>
      </w:pP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 Pointer to an integer</w:t>
      </w:r>
    </w:p>
    <w:p w14:paraId="66BBA536" w14:textId="77777777" w:rsidR="00F736A0" w:rsidRPr="00293A3A" w:rsidRDefault="00F736A0">
      <w:pPr>
        <w:pStyle w:val="NormalBPBHEB"/>
        <w:pPrChange w:id="654"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169684C" w14:textId="08171B26" w:rsidR="00C573E5" w:rsidRPr="001D3B61" w:rsidRDefault="001D3B61">
      <w:pPr>
        <w:pStyle w:val="NormalBPBHEB"/>
        <w:pPrChange w:id="655" w:author="Abhiram Arali" w:date="2024-11-14T11:13:00Z">
          <w:pPr>
            <w:tabs>
              <w:tab w:val="left" w:pos="1573"/>
            </w:tabs>
            <w:spacing w:line="360" w:lineRule="auto"/>
            <w:jc w:val="both"/>
          </w:pPr>
        </w:pPrChange>
      </w:pPr>
      <w:ins w:id="656" w:author="Abhiram Arali" w:date="2024-11-14T11:13:00Z">
        <w:r>
          <w:t xml:space="preserve">The </w:t>
        </w:r>
      </w:ins>
      <w:r w:rsidRPr="001D3B61">
        <w:t>pointer operations</w:t>
      </w:r>
      <w:ins w:id="657" w:author="Abhiram Arali" w:date="2024-11-14T11:13:00Z">
        <w:r>
          <w:t xml:space="preserve"> are as follows</w:t>
        </w:r>
      </w:ins>
      <w:r w:rsidRPr="001D3B61">
        <w:t>:</w:t>
      </w:r>
    </w:p>
    <w:p w14:paraId="03D30082" w14:textId="77777777" w:rsidR="00C573E5" w:rsidRPr="00293A3A" w:rsidRDefault="00C573E5">
      <w:pPr>
        <w:pStyle w:val="NormalBPBHEB"/>
        <w:numPr>
          <w:ilvl w:val="0"/>
          <w:numId w:val="32"/>
        </w:numPr>
        <w:pPrChange w:id="658" w:author="Abhiram Arali" w:date="2024-11-14T11:13:00Z">
          <w:pPr>
            <w:pStyle w:val="ListParagraph"/>
            <w:numPr>
              <w:numId w:val="8"/>
            </w:numPr>
            <w:tabs>
              <w:tab w:val="left" w:pos="1573"/>
            </w:tabs>
            <w:spacing w:line="360" w:lineRule="auto"/>
            <w:ind w:hanging="360"/>
            <w:jc w:val="both"/>
          </w:pPr>
        </w:pPrChange>
      </w:pPr>
      <w:r w:rsidRPr="00C938CD">
        <w:rPr>
          <w:b/>
          <w:bCs/>
          <w:rPrChange w:id="659" w:author="Abhiram Arali" w:date="2024-11-14T11:13:00Z">
            <w:rPr/>
          </w:rPrChange>
        </w:rPr>
        <w:t>Address-of operator (&amp;):</w:t>
      </w:r>
      <w:r w:rsidRPr="00293A3A">
        <w:t xml:space="preserve"> Used to get the address of a variable.</w:t>
      </w:r>
    </w:p>
    <w:p w14:paraId="50C726FC" w14:textId="77777777" w:rsidR="00C573E5" w:rsidRPr="00293A3A" w:rsidRDefault="00C573E5">
      <w:pPr>
        <w:pStyle w:val="NormalBPBHEB"/>
        <w:numPr>
          <w:ilvl w:val="0"/>
          <w:numId w:val="32"/>
        </w:numPr>
        <w:pPrChange w:id="660" w:author="Abhiram Arali" w:date="2024-11-14T11:13:00Z">
          <w:pPr>
            <w:pStyle w:val="ListParagraph"/>
            <w:numPr>
              <w:numId w:val="8"/>
            </w:numPr>
            <w:tabs>
              <w:tab w:val="left" w:pos="1573"/>
            </w:tabs>
            <w:spacing w:line="360" w:lineRule="auto"/>
            <w:ind w:hanging="360"/>
            <w:jc w:val="both"/>
          </w:pPr>
        </w:pPrChange>
      </w:pPr>
      <w:r w:rsidRPr="00C938CD">
        <w:rPr>
          <w:b/>
          <w:bCs/>
          <w:rPrChange w:id="661" w:author="Abhiram Arali" w:date="2024-11-14T11:13:00Z">
            <w:rPr/>
          </w:rPrChange>
        </w:rPr>
        <w:t>Dereference operator (*):</w:t>
      </w:r>
      <w:r w:rsidRPr="00293A3A">
        <w:t xml:space="preserve"> Used to access the value at the address stored in the pointer.</w:t>
      </w:r>
    </w:p>
    <w:p w14:paraId="55CB0667" w14:textId="77777777" w:rsidR="00271B84" w:rsidRDefault="00271B84" w:rsidP="006745F0">
      <w:pPr>
        <w:pStyle w:val="NormalBPBHEB"/>
        <w:rPr>
          <w:ins w:id="662" w:author="Abhiram Arali" w:date="2024-11-14T11:13:00Z"/>
        </w:rPr>
      </w:pPr>
    </w:p>
    <w:p w14:paraId="032F6E63" w14:textId="4D0BB928" w:rsidR="00C573E5" w:rsidRPr="00293A3A" w:rsidRDefault="00C573E5">
      <w:pPr>
        <w:pStyle w:val="NormalBPBHEB"/>
        <w:pPrChange w:id="663" w:author="Abhiram Arali" w:date="2024-11-14T11:13:00Z">
          <w:pPr>
            <w:tabs>
              <w:tab w:val="left" w:pos="1573"/>
            </w:tabs>
            <w:spacing w:line="360" w:lineRule="auto"/>
            <w:jc w:val="both"/>
          </w:pPr>
        </w:pPrChange>
      </w:pPr>
      <w:r w:rsidRPr="00293A3A">
        <w:t xml:space="preserve">Example of </w:t>
      </w:r>
      <w:r w:rsidR="006745F0" w:rsidRPr="00293A3A">
        <w:t>pointers</w:t>
      </w:r>
      <w:ins w:id="664" w:author="Abhiram Arali" w:date="2024-11-14T11:13:00Z">
        <w:r w:rsidR="00F50D49">
          <w:t xml:space="preserve">: </w:t>
        </w:r>
      </w:ins>
    </w:p>
    <w:p w14:paraId="4DAA8177" w14:textId="77777777" w:rsidR="00C573E5" w:rsidRPr="00293A3A" w:rsidRDefault="00C573E5">
      <w:pPr>
        <w:pStyle w:val="CodeBlockBPBHEB"/>
        <w:pPrChange w:id="665"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2135803C" w14:textId="77777777" w:rsidR="00C573E5" w:rsidRPr="00293A3A" w:rsidRDefault="00C573E5">
      <w:pPr>
        <w:pStyle w:val="CodeBlockBPBHEB"/>
        <w:pPrChange w:id="666"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C854BA6" w14:textId="77777777" w:rsidR="00C573E5" w:rsidRPr="00293A3A" w:rsidRDefault="00C573E5">
      <w:pPr>
        <w:pStyle w:val="CodeBlockBPBHEB"/>
        <w:pPrChange w:id="667"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num = 10;</w:t>
      </w:r>
    </w:p>
    <w:p w14:paraId="40B3EE94" w14:textId="77777777" w:rsidR="00C573E5" w:rsidRPr="00293A3A" w:rsidRDefault="00C573E5">
      <w:pPr>
        <w:pStyle w:val="CodeBlockBPBHEB"/>
        <w:pPrChange w:id="668"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 Declare a pointer to an integer</w:t>
      </w:r>
    </w:p>
    <w:p w14:paraId="51D48459" w14:textId="77777777" w:rsidR="00C573E5" w:rsidRPr="00293A3A" w:rsidRDefault="00C573E5">
      <w:pPr>
        <w:pStyle w:val="CodeBlockBPBHEB"/>
        <w:pPrChange w:id="669"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&amp;</w:t>
      </w:r>
      <w:proofErr w:type="spellStart"/>
      <w:r w:rsidRPr="00293A3A">
        <w:t>num</w:t>
      </w:r>
      <w:proofErr w:type="spellEnd"/>
      <w:r w:rsidRPr="00293A3A">
        <w:t>;  // Assign the address of num to the pointer</w:t>
      </w:r>
    </w:p>
    <w:p w14:paraId="60E62957" w14:textId="77777777" w:rsidR="00C573E5" w:rsidRPr="00293A3A" w:rsidRDefault="00C573E5">
      <w:pPr>
        <w:pStyle w:val="CodeBlockBPBHEB"/>
        <w:pPrChange w:id="670"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of </w:t>
      </w:r>
      <w:proofErr w:type="spellStart"/>
      <w:r w:rsidRPr="00293A3A">
        <w:t>num</w:t>
      </w:r>
      <w:proofErr w:type="spellEnd"/>
      <w:r w:rsidRPr="00293A3A">
        <w:t>: %d\n", num);</w:t>
      </w:r>
    </w:p>
    <w:p w14:paraId="78CCD4BB" w14:textId="77777777" w:rsidR="00C573E5" w:rsidRPr="00293A3A" w:rsidRDefault="00C573E5">
      <w:pPr>
        <w:pStyle w:val="CodeBlockBPBHEB"/>
        <w:pPrChange w:id="671"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"Address of </w:t>
      </w:r>
      <w:proofErr w:type="spellStart"/>
      <w:r w:rsidRPr="00293A3A">
        <w:t>num</w:t>
      </w:r>
      <w:proofErr w:type="spellEnd"/>
      <w:r w:rsidRPr="00293A3A">
        <w:t>: %p\n", &amp;num);</w:t>
      </w:r>
    </w:p>
    <w:p w14:paraId="6509F9E0" w14:textId="77777777" w:rsidR="00C573E5" w:rsidRPr="00293A3A" w:rsidRDefault="00C573E5">
      <w:pPr>
        <w:pStyle w:val="CodeBlockBPBHEB"/>
        <w:pPrChange w:id="672"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"Pointer </w:t>
      </w:r>
      <w:proofErr w:type="spellStart"/>
      <w:r w:rsidRPr="00293A3A">
        <w:t>ptr</w:t>
      </w:r>
      <w:proofErr w:type="spellEnd"/>
      <w:r w:rsidRPr="00293A3A">
        <w:t xml:space="preserve"> holds the address: %p\n", </w:t>
      </w:r>
      <w:proofErr w:type="spellStart"/>
      <w:r w:rsidRPr="00293A3A">
        <w:t>ptr</w:t>
      </w:r>
      <w:proofErr w:type="spellEnd"/>
      <w:r w:rsidRPr="00293A3A">
        <w:t>);</w:t>
      </w:r>
    </w:p>
    <w:p w14:paraId="4AC3EE73" w14:textId="77777777" w:rsidR="00C573E5" w:rsidRPr="00293A3A" w:rsidRDefault="00C573E5">
      <w:pPr>
        <w:pStyle w:val="CodeBlockBPBHEB"/>
        <w:pPrChange w:id="673"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at the address stored in </w:t>
      </w:r>
      <w:proofErr w:type="spellStart"/>
      <w:r w:rsidRPr="00293A3A">
        <w:t>ptr</w:t>
      </w:r>
      <w:proofErr w:type="spellEnd"/>
      <w:r w:rsidRPr="00293A3A">
        <w:t>: %d\n", *</w:t>
      </w:r>
      <w:proofErr w:type="spellStart"/>
      <w:r w:rsidRPr="00293A3A">
        <w:t>ptr</w:t>
      </w:r>
      <w:proofErr w:type="spellEnd"/>
      <w:r w:rsidRPr="00293A3A">
        <w:t>);</w:t>
      </w:r>
    </w:p>
    <w:p w14:paraId="599F9714" w14:textId="77777777" w:rsidR="00C573E5" w:rsidRPr="00293A3A" w:rsidRDefault="00C573E5">
      <w:pPr>
        <w:pStyle w:val="CodeBlockBPBHEB"/>
        <w:pPrChange w:id="674"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 xml:space="preserve">    </w:t>
      </w:r>
      <w:proofErr w:type="gramStart"/>
      <w:r w:rsidRPr="00293A3A">
        <w:t>return</w:t>
      </w:r>
      <w:proofErr w:type="gramEnd"/>
      <w:r w:rsidRPr="00293A3A">
        <w:t xml:space="preserve"> 0;</w:t>
      </w:r>
    </w:p>
    <w:p w14:paraId="5A73CA48" w14:textId="77777777" w:rsidR="00C573E5" w:rsidRDefault="00C573E5" w:rsidP="00377634">
      <w:pPr>
        <w:pStyle w:val="CodeBlockBPBHEB"/>
        <w:rPr>
          <w:ins w:id="675" w:author="Abhiram Arali" w:date="2024-11-14T11:13:00Z"/>
        </w:rPr>
      </w:pPr>
      <w:r w:rsidRPr="00293A3A">
        <w:t>}</w:t>
      </w:r>
    </w:p>
    <w:p w14:paraId="58444F23" w14:textId="77777777" w:rsidR="00B3110B" w:rsidRPr="00293A3A" w:rsidRDefault="00B3110B">
      <w:pPr>
        <w:pStyle w:val="NormalBPBHEB"/>
        <w:pPrChange w:id="676" w:author="Abhiram Arali" w:date="2024-11-14T11:1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27241B34" w14:textId="6C0B487C" w:rsidR="00C573E5" w:rsidRPr="00293A3A" w:rsidRDefault="00C573E5">
      <w:pPr>
        <w:pStyle w:val="NormalBPBHEB"/>
        <w:pPrChange w:id="677" w:author="Abhiram Arali" w:date="2024-11-14T11:14:00Z">
          <w:pPr>
            <w:tabs>
              <w:tab w:val="left" w:pos="1573"/>
            </w:tabs>
            <w:spacing w:line="360" w:lineRule="auto"/>
            <w:jc w:val="both"/>
          </w:pPr>
        </w:pPrChange>
      </w:pPr>
      <w:r w:rsidRPr="00293A3A">
        <w:t xml:space="preserve">Concepts of </w:t>
      </w:r>
      <w:r w:rsidR="001A4F12" w:rsidRPr="00293A3A">
        <w:t>pointers</w:t>
      </w:r>
      <w:r w:rsidRPr="00293A3A">
        <w:t>:</w:t>
      </w:r>
    </w:p>
    <w:p w14:paraId="2F3454B6" w14:textId="66E63751" w:rsidR="00C573E5" w:rsidRPr="00293A3A" w:rsidRDefault="00C573E5">
      <w:pPr>
        <w:pStyle w:val="NormalBPBHEB"/>
        <w:numPr>
          <w:ilvl w:val="0"/>
          <w:numId w:val="33"/>
        </w:numPr>
        <w:pPrChange w:id="678" w:author="Abhiram Arali" w:date="2024-11-14T11:15:00Z">
          <w:pPr>
            <w:tabs>
              <w:tab w:val="left" w:pos="1573"/>
            </w:tabs>
            <w:spacing w:line="360" w:lineRule="auto"/>
            <w:jc w:val="both"/>
          </w:pPr>
        </w:pPrChange>
      </w:pPr>
      <w:r w:rsidRPr="00293A3A">
        <w:rPr>
          <w:b/>
          <w:bCs/>
        </w:rPr>
        <w:t xml:space="preserve">Null </w:t>
      </w:r>
      <w:r w:rsidR="007A4362" w:rsidRPr="00293A3A">
        <w:rPr>
          <w:b/>
          <w:bCs/>
        </w:rPr>
        <w:t>pointer</w:t>
      </w:r>
      <w:r w:rsidRPr="00293A3A">
        <w:rPr>
          <w:b/>
          <w:bCs/>
        </w:rPr>
        <w:t>:</w:t>
      </w:r>
      <w:r w:rsidRPr="00293A3A">
        <w:t xml:space="preserve"> A pointer that points to nothing. It</w:t>
      </w:r>
      <w:del w:id="679" w:author="Abhiram Arali" w:date="2024-11-14T13:11:00Z">
        <w:r w:rsidRPr="00293A3A" w:rsidDel="00E65C9D">
          <w:delText>’</w:delText>
        </w:r>
      </w:del>
      <w:ins w:id="680" w:author="Abhiram Arali" w:date="2024-11-14T13:11:00Z">
        <w:r w:rsidR="00E65C9D">
          <w:t xml:space="preserve"> i</w:t>
        </w:r>
      </w:ins>
      <w:r w:rsidRPr="00293A3A">
        <w:t>s often used for safety to ensure that a pointer is not inadvertently dereferenced.</w:t>
      </w:r>
    </w:p>
    <w:p w14:paraId="05A29426" w14:textId="77777777" w:rsidR="00C573E5" w:rsidRDefault="00C573E5" w:rsidP="004C7D9D">
      <w:pPr>
        <w:pStyle w:val="CodeBlockBPBHEB"/>
        <w:rPr>
          <w:ins w:id="681" w:author="Abhiram Arali" w:date="2024-11-14T11:15:00Z"/>
        </w:rPr>
      </w:pP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xml:space="preserve"> = NULL;  // Null pointer</w:t>
      </w:r>
    </w:p>
    <w:p w14:paraId="6FC330B2" w14:textId="77777777" w:rsidR="00DF0A9A" w:rsidRPr="00293A3A" w:rsidRDefault="00DF0A9A">
      <w:pPr>
        <w:pStyle w:val="NormalBPBHEB"/>
        <w:pPrChange w:id="682" w:author="Abhiram Arali" w:date="2024-11-14T11:1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91A3AF7" w14:textId="474FA979" w:rsidR="00C573E5" w:rsidRPr="00293A3A" w:rsidRDefault="00C573E5">
      <w:pPr>
        <w:pStyle w:val="NormalBPBHEB"/>
        <w:numPr>
          <w:ilvl w:val="0"/>
          <w:numId w:val="33"/>
        </w:numPr>
        <w:pPrChange w:id="683" w:author="Abhiram Arali" w:date="2024-11-14T11:15:00Z">
          <w:pPr>
            <w:tabs>
              <w:tab w:val="left" w:pos="1573"/>
            </w:tabs>
            <w:spacing w:line="360" w:lineRule="auto"/>
            <w:jc w:val="both"/>
          </w:pPr>
        </w:pPrChange>
      </w:pPr>
      <w:r w:rsidRPr="00293A3A">
        <w:rPr>
          <w:b/>
          <w:bCs/>
        </w:rPr>
        <w:t xml:space="preserve">Pointer </w:t>
      </w:r>
      <w:r w:rsidR="00D6221D" w:rsidRPr="00293A3A">
        <w:rPr>
          <w:b/>
          <w:bCs/>
        </w:rPr>
        <w:t>arithmetic</w:t>
      </w:r>
      <w:r w:rsidRPr="00293A3A">
        <w:rPr>
          <w:b/>
          <w:bCs/>
        </w:rPr>
        <w:t>:</w:t>
      </w:r>
      <w:r w:rsidRPr="00293A3A">
        <w:t xml:space="preserve"> You can perform arithmetic on pointers to move from one memory location to another, </w:t>
      </w:r>
      <w:ins w:id="684" w:author="Abhiram Arali" w:date="2024-11-14T11:15:00Z">
        <w:r w:rsidR="00D57EC2">
          <w:t xml:space="preserve">which is </w:t>
        </w:r>
      </w:ins>
      <w:r w:rsidRPr="00293A3A">
        <w:t>especially useful when working with arrays.</w:t>
      </w:r>
    </w:p>
    <w:p w14:paraId="0E54E24F" w14:textId="77777777" w:rsidR="00C573E5" w:rsidRPr="00293A3A" w:rsidRDefault="00C573E5">
      <w:pPr>
        <w:pStyle w:val="CodeBlockBPBHEB"/>
        <w:pPrChange w:id="685" w:author="Abhiram Arali" w:date="2024-11-14T11:1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spellStart"/>
      <w:proofErr w:type="gramStart"/>
      <w:r w:rsidRPr="00293A3A">
        <w:t>ptr</w:t>
      </w:r>
      <w:proofErr w:type="spellEnd"/>
      <w:proofErr w:type="gramEnd"/>
      <w:r w:rsidRPr="00293A3A">
        <w:t>++;  // Move to the next memory location (depending on data type size)</w:t>
      </w:r>
    </w:p>
    <w:p w14:paraId="46BF442A" w14:textId="77777777" w:rsidR="007716C0" w:rsidRDefault="00C573E5">
      <w:pPr>
        <w:pStyle w:val="NormalBPBHEB"/>
        <w:rPr>
          <w:ins w:id="686" w:author="Abhiram Arali" w:date="2024-11-14T11:14:00Z"/>
        </w:rPr>
        <w:pPrChange w:id="687" w:author="Abhiram Arali" w:date="2024-11-14T11:15:00Z">
          <w:pPr>
            <w:tabs>
              <w:tab w:val="left" w:pos="1573"/>
            </w:tabs>
            <w:spacing w:line="360" w:lineRule="auto"/>
            <w:jc w:val="both"/>
          </w:pPr>
        </w:pPrChange>
      </w:pPr>
      <w:del w:id="688" w:author="Abhiram Arali" w:date="2024-11-14T11:14:00Z">
        <w:r w:rsidRPr="00293A3A" w:rsidDel="007716C0">
          <w:delText xml:space="preserve">2. </w:delText>
        </w:r>
      </w:del>
    </w:p>
    <w:p w14:paraId="697ABC99" w14:textId="56604837" w:rsidR="00C573E5" w:rsidRPr="00293A3A" w:rsidRDefault="00C573E5">
      <w:pPr>
        <w:pStyle w:val="Heading2BPBHEB"/>
        <w:pPrChange w:id="689" w:author="Abhiram Arali" w:date="2024-11-14T11:14:00Z">
          <w:pPr>
            <w:tabs>
              <w:tab w:val="left" w:pos="1573"/>
            </w:tabs>
            <w:spacing w:line="360" w:lineRule="auto"/>
            <w:jc w:val="both"/>
          </w:pPr>
        </w:pPrChange>
      </w:pPr>
      <w:r w:rsidRPr="00293A3A">
        <w:t>Arrays in C</w:t>
      </w:r>
    </w:p>
    <w:p w14:paraId="24A239DC" w14:textId="77777777" w:rsidR="00C573E5" w:rsidRPr="00293A3A" w:rsidRDefault="00C573E5">
      <w:pPr>
        <w:pStyle w:val="NormalBPBHEB"/>
        <w:pPrChange w:id="690" w:author="Abhiram Arali" w:date="2024-11-14T11:14:00Z">
          <w:pPr>
            <w:tabs>
              <w:tab w:val="left" w:pos="1573"/>
            </w:tabs>
            <w:spacing w:line="360" w:lineRule="auto"/>
            <w:jc w:val="both"/>
          </w:pPr>
        </w:pPrChange>
      </w:pPr>
      <w:r w:rsidRPr="00293A3A">
        <w:t>An array is a collection of elements of the same type stored in contiguous memory locations. The elements are indexed starting from 0. Arrays are useful when you need to store multiple values of the same type, such as a list of integers or a string of characters.</w:t>
      </w:r>
    </w:p>
    <w:p w14:paraId="7E92858F" w14:textId="7E012287" w:rsidR="00C573E5" w:rsidRPr="00293A3A" w:rsidRDefault="00C573E5">
      <w:pPr>
        <w:pStyle w:val="NormalBPBHEB"/>
        <w:pPrChange w:id="691" w:author="Abhiram Arali" w:date="2024-11-14T11:14:00Z">
          <w:pPr>
            <w:tabs>
              <w:tab w:val="left" w:pos="1573"/>
            </w:tabs>
            <w:spacing w:line="360" w:lineRule="auto"/>
            <w:jc w:val="both"/>
          </w:pPr>
        </w:pPrChange>
      </w:pPr>
      <w:r w:rsidRPr="00293A3A">
        <w:t xml:space="preserve">Declaration of </w:t>
      </w:r>
      <w:r w:rsidR="00397060" w:rsidRPr="00293A3A">
        <w:t>arrays</w:t>
      </w:r>
      <w:r w:rsidRPr="00293A3A">
        <w:t>: Arrays can be declared using square brackets [].</w:t>
      </w:r>
    </w:p>
    <w:p w14:paraId="561ABA94" w14:textId="77777777" w:rsidR="00C573E5" w:rsidRDefault="00C573E5" w:rsidP="00397060">
      <w:pPr>
        <w:pStyle w:val="CodeBlockBPBHEB"/>
        <w:rPr>
          <w:ins w:id="692" w:author="Abhiram Arali" w:date="2024-11-14T11:14:00Z"/>
        </w:rPr>
      </w:pP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[5];  // Declares an array of 5 integers</w:t>
      </w:r>
    </w:p>
    <w:p w14:paraId="5D123EB6" w14:textId="77777777" w:rsidR="005F1A38" w:rsidRPr="00293A3A" w:rsidRDefault="005F1A38">
      <w:pPr>
        <w:pStyle w:val="NormalBPBHEB"/>
        <w:pPrChange w:id="693"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A74B4BA" w14:textId="7950477F" w:rsidR="00C573E5" w:rsidRPr="00293A3A" w:rsidRDefault="00C573E5">
      <w:pPr>
        <w:pStyle w:val="NormalBPBHEB"/>
        <w:pPrChange w:id="694" w:author="Abhiram Arali" w:date="2024-11-14T11:14:00Z">
          <w:pPr>
            <w:tabs>
              <w:tab w:val="left" w:pos="1573"/>
            </w:tabs>
            <w:spacing w:line="360" w:lineRule="auto"/>
            <w:jc w:val="both"/>
          </w:pPr>
        </w:pPrChange>
      </w:pPr>
      <w:r w:rsidRPr="00224338">
        <w:rPr>
          <w:rPrChange w:id="695" w:author="Abhiram Arali" w:date="2024-11-14T11:15:00Z">
            <w:rPr>
              <w:b/>
              <w:bCs/>
            </w:rPr>
          </w:rPrChange>
        </w:rPr>
        <w:t xml:space="preserve">Accessing </w:t>
      </w:r>
      <w:r w:rsidR="00BD3E48" w:rsidRPr="00224338">
        <w:rPr>
          <w:rPrChange w:id="696" w:author="Abhiram Arali" w:date="2024-11-14T11:15:00Z">
            <w:rPr>
              <w:b/>
              <w:bCs/>
            </w:rPr>
          </w:rPrChange>
        </w:rPr>
        <w:t>array elements</w:t>
      </w:r>
      <w:r w:rsidRPr="00293A3A">
        <w:rPr>
          <w:b/>
          <w:bCs/>
        </w:rPr>
        <w:t>:</w:t>
      </w:r>
      <w:r w:rsidRPr="00293A3A">
        <w:t xml:space="preserve"> Array elements are accessed using indices.</w:t>
      </w:r>
    </w:p>
    <w:p w14:paraId="4A46322A" w14:textId="77777777" w:rsidR="00C573E5" w:rsidRPr="00293A3A" w:rsidRDefault="00C573E5">
      <w:pPr>
        <w:pStyle w:val="CodeBlockBPBHEB"/>
        <w:pPrChange w:id="697"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spellStart"/>
      <w:proofErr w:type="gramStart"/>
      <w:r w:rsidRPr="00293A3A">
        <w:t>arr</w:t>
      </w:r>
      <w:proofErr w:type="spellEnd"/>
      <w:r w:rsidRPr="00293A3A">
        <w:t>[</w:t>
      </w:r>
      <w:proofErr w:type="gramEnd"/>
      <w:r w:rsidRPr="00293A3A">
        <w:t>0] = 10;  // Assigns value 10 to the first element of the array</w:t>
      </w:r>
    </w:p>
    <w:p w14:paraId="01FF52FF" w14:textId="77777777" w:rsidR="00C573E5" w:rsidRDefault="00C573E5" w:rsidP="008D19A7">
      <w:pPr>
        <w:pStyle w:val="CodeBlockBPBHEB"/>
        <w:rPr>
          <w:ins w:id="698" w:author="Abhiram Arali" w:date="2024-11-14T11:14:00Z"/>
        </w:rPr>
      </w:pPr>
      <w:proofErr w:type="spellStart"/>
      <w:proofErr w:type="gramStart"/>
      <w:r w:rsidRPr="00293A3A">
        <w:t>printf</w:t>
      </w:r>
      <w:proofErr w:type="spellEnd"/>
      <w:r w:rsidRPr="00293A3A">
        <w:t>(</w:t>
      </w:r>
      <w:proofErr w:type="gramEnd"/>
      <w:r w:rsidRPr="00293A3A">
        <w:t xml:space="preserve">"%d", </w:t>
      </w:r>
      <w:proofErr w:type="spellStart"/>
      <w:r w:rsidRPr="00293A3A">
        <w:t>arr</w:t>
      </w:r>
      <w:proofErr w:type="spellEnd"/>
      <w:r w:rsidRPr="00293A3A">
        <w:t>[0]);  // Prints the first element of the array</w:t>
      </w:r>
    </w:p>
    <w:p w14:paraId="535D8235" w14:textId="77777777" w:rsidR="00086106" w:rsidRPr="00293A3A" w:rsidRDefault="00086106">
      <w:pPr>
        <w:pStyle w:val="NormalBPBHEB"/>
        <w:pPrChange w:id="699"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B1FBD08" w14:textId="10D14F7A" w:rsidR="00C573E5" w:rsidRPr="00293A3A" w:rsidRDefault="00C573E5">
      <w:pPr>
        <w:pStyle w:val="NormalBPBHEB"/>
        <w:pPrChange w:id="700" w:author="Abhiram Arali" w:date="2024-11-14T11:14:00Z">
          <w:pPr>
            <w:tabs>
              <w:tab w:val="left" w:pos="1573"/>
            </w:tabs>
            <w:spacing w:line="360" w:lineRule="auto"/>
            <w:jc w:val="both"/>
          </w:pPr>
        </w:pPrChange>
      </w:pPr>
      <w:r w:rsidRPr="00293A3A">
        <w:t xml:space="preserve">Example of </w:t>
      </w:r>
      <w:r w:rsidR="005F2863" w:rsidRPr="00293A3A">
        <w:t>arrays</w:t>
      </w:r>
      <w:ins w:id="701" w:author="Abhiram Arali" w:date="2024-11-14T11:14:00Z">
        <w:r w:rsidR="005F2863">
          <w:t>:</w:t>
        </w:r>
      </w:ins>
    </w:p>
    <w:p w14:paraId="4BA39ED2" w14:textId="77777777" w:rsidR="00C573E5" w:rsidRPr="00293A3A" w:rsidRDefault="00C573E5">
      <w:pPr>
        <w:pStyle w:val="CodeBlockBPBHEB"/>
        <w:pPrChange w:id="702"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5F10B0A2" w14:textId="77777777" w:rsidR="00C573E5" w:rsidRPr="00293A3A" w:rsidRDefault="00C573E5">
      <w:pPr>
        <w:pStyle w:val="CodeBlockBPBHEB"/>
        <w:pPrChange w:id="703"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E552898" w14:textId="77777777" w:rsidR="00C573E5" w:rsidRPr="00293A3A" w:rsidRDefault="00C573E5">
      <w:pPr>
        <w:pStyle w:val="CodeBlockBPBHEB"/>
        <w:pPrChange w:id="704"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[5] = {1, 2, 3, 4, 5};  // Declares and initializes an array of 5 integers</w:t>
      </w:r>
    </w:p>
    <w:p w14:paraId="44031EB8" w14:textId="77777777" w:rsidR="00C573E5" w:rsidRPr="00293A3A" w:rsidRDefault="00C573E5">
      <w:pPr>
        <w:pStyle w:val="CodeBlockBPBHEB"/>
        <w:pPrChange w:id="705"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6BE47F8" w14:textId="77777777" w:rsidR="00C573E5" w:rsidRPr="00293A3A" w:rsidRDefault="00C573E5">
      <w:pPr>
        <w:pStyle w:val="CodeBlockBPBHEB"/>
        <w:pPrChange w:id="706"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array elements</w:t>
      </w:r>
    </w:p>
    <w:p w14:paraId="0CDBC7BE" w14:textId="77777777" w:rsidR="00C573E5" w:rsidRPr="00293A3A" w:rsidRDefault="00C573E5">
      <w:pPr>
        <w:pStyle w:val="CodeBlockBPBHEB"/>
        <w:pPrChange w:id="707"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5; </w:t>
      </w:r>
      <w:proofErr w:type="spellStart"/>
      <w:r w:rsidRPr="00293A3A">
        <w:t>i</w:t>
      </w:r>
      <w:proofErr w:type="spellEnd"/>
      <w:r w:rsidRPr="00293A3A">
        <w:t>++) {</w:t>
      </w:r>
    </w:p>
    <w:p w14:paraId="668A84E9" w14:textId="77777777" w:rsidR="00C573E5" w:rsidRPr="00293A3A" w:rsidRDefault="00C573E5">
      <w:pPr>
        <w:pStyle w:val="CodeBlockBPBHEB"/>
        <w:pPrChange w:id="708"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"Element at index %d: %d\n", </w:t>
      </w:r>
      <w:proofErr w:type="spellStart"/>
      <w:r w:rsidRPr="00293A3A">
        <w:t>i</w:t>
      </w:r>
      <w:proofErr w:type="spellEnd"/>
      <w:r w:rsidRPr="00293A3A">
        <w:t xml:space="preserve">, </w:t>
      </w:r>
      <w:proofErr w:type="spellStart"/>
      <w:r w:rsidRPr="00293A3A">
        <w:t>arr</w:t>
      </w:r>
      <w:proofErr w:type="spellEnd"/>
      <w:r w:rsidRPr="00293A3A">
        <w:t>[</w:t>
      </w:r>
      <w:proofErr w:type="spellStart"/>
      <w:r w:rsidRPr="00293A3A">
        <w:t>i</w:t>
      </w:r>
      <w:proofErr w:type="spellEnd"/>
      <w:r w:rsidRPr="00293A3A">
        <w:t>]);</w:t>
      </w:r>
    </w:p>
    <w:p w14:paraId="6B19C405" w14:textId="77777777" w:rsidR="00C573E5" w:rsidRPr="00293A3A" w:rsidRDefault="00C573E5">
      <w:pPr>
        <w:pStyle w:val="CodeBlockBPBHEB"/>
        <w:pPrChange w:id="709"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5681EACD" w14:textId="77777777" w:rsidR="00C573E5" w:rsidRPr="00293A3A" w:rsidRDefault="00C573E5">
      <w:pPr>
        <w:pStyle w:val="CodeBlockBPBHEB"/>
        <w:pPrChange w:id="710"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119A565" w14:textId="77777777" w:rsidR="00C573E5" w:rsidRDefault="00C573E5" w:rsidP="00D1022E">
      <w:pPr>
        <w:pStyle w:val="CodeBlockBPBHEB"/>
        <w:rPr>
          <w:ins w:id="711" w:author="Abhiram Arali" w:date="2024-11-14T11:14:00Z"/>
        </w:rPr>
      </w:pPr>
      <w:r w:rsidRPr="00293A3A">
        <w:t>}</w:t>
      </w:r>
    </w:p>
    <w:p w14:paraId="46AAE1C6" w14:textId="77777777" w:rsidR="008349A6" w:rsidRPr="00293A3A" w:rsidRDefault="008349A6">
      <w:pPr>
        <w:pStyle w:val="NormalBPBHEB"/>
        <w:pPrChange w:id="712" w:author="Abhiram Arali" w:date="2024-11-14T11:14: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FEAF53F" w14:textId="32997487" w:rsidR="00C573E5" w:rsidRPr="00293A3A" w:rsidRDefault="00C573E5">
      <w:pPr>
        <w:pStyle w:val="Heading2BPBHEB"/>
        <w:pPrChange w:id="713" w:author="Abhiram Arali" w:date="2024-11-14T11:14:00Z">
          <w:pPr>
            <w:tabs>
              <w:tab w:val="left" w:pos="1573"/>
            </w:tabs>
            <w:spacing w:line="360" w:lineRule="auto"/>
            <w:jc w:val="both"/>
          </w:pPr>
        </w:pPrChange>
      </w:pPr>
      <w:del w:id="714" w:author="Abhiram Arali" w:date="2024-11-14T11:14:00Z">
        <w:r w:rsidRPr="00293A3A" w:rsidDel="009F2A04">
          <w:lastRenderedPageBreak/>
          <w:delText xml:space="preserve">3. </w:delText>
        </w:r>
      </w:del>
      <w:r w:rsidRPr="00293A3A">
        <w:t xml:space="preserve">Relationship </w:t>
      </w:r>
      <w:r w:rsidR="00B24A2B" w:rsidRPr="00293A3A">
        <w:t>between pointers and arrays</w:t>
      </w:r>
    </w:p>
    <w:p w14:paraId="53CF5EC2" w14:textId="77777777" w:rsidR="00C573E5" w:rsidRPr="00293A3A" w:rsidRDefault="00C573E5">
      <w:pPr>
        <w:pStyle w:val="NormalBPBHEB"/>
        <w:pPrChange w:id="715" w:author="Abhiram Arali" w:date="2024-11-14T11:15:00Z">
          <w:pPr>
            <w:tabs>
              <w:tab w:val="left" w:pos="1573"/>
            </w:tabs>
            <w:spacing w:line="360" w:lineRule="auto"/>
            <w:jc w:val="both"/>
          </w:pPr>
        </w:pPrChange>
      </w:pPr>
      <w:r w:rsidRPr="00293A3A">
        <w:t>In C, the name of an array acts like a pointer to its first element. This means that when you refer to an array by its name, it gives you the memory address of the first element of the array. You can use pointers to traverse through array elements, and pointer arithmetic makes it easier to access elements.</w:t>
      </w:r>
    </w:p>
    <w:p w14:paraId="55730F64" w14:textId="5B58D5EA" w:rsidR="00C573E5" w:rsidRPr="00293A3A" w:rsidRDefault="00C573E5">
      <w:pPr>
        <w:pStyle w:val="NormalBPBHEB"/>
        <w:pPrChange w:id="716" w:author="Abhiram Arali" w:date="2024-11-14T11:15:00Z">
          <w:pPr>
            <w:tabs>
              <w:tab w:val="left" w:pos="1573"/>
            </w:tabs>
            <w:spacing w:line="360" w:lineRule="auto"/>
            <w:jc w:val="both"/>
          </w:pPr>
        </w:pPrChange>
      </w:pPr>
      <w:r w:rsidRPr="00293A3A">
        <w:t xml:space="preserve">Pointer and </w:t>
      </w:r>
      <w:r w:rsidR="00072242" w:rsidRPr="00293A3A">
        <w:t>array equivalence</w:t>
      </w:r>
      <w:r w:rsidRPr="00293A3A">
        <w:t xml:space="preserve">: The array name itself is a pointer to the first element of the array. </w:t>
      </w:r>
    </w:p>
    <w:p w14:paraId="3A226424" w14:textId="77777777" w:rsidR="00C573E5" w:rsidRPr="00293A3A" w:rsidRDefault="00C573E5">
      <w:pPr>
        <w:pStyle w:val="CodeBlockBPBHEB"/>
        <w:pPrChange w:id="717"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Hence, </w:t>
      </w:r>
      <w:proofErr w:type="spellStart"/>
      <w:r w:rsidRPr="00293A3A">
        <w:t>arr</w:t>
      </w:r>
      <w:proofErr w:type="spellEnd"/>
      <w:r w:rsidRPr="00293A3A">
        <w:t xml:space="preserve"> is equivalent to &amp;</w:t>
      </w:r>
      <w:proofErr w:type="spellStart"/>
      <w:proofErr w:type="gramStart"/>
      <w:r w:rsidRPr="00293A3A">
        <w:t>arr</w:t>
      </w:r>
      <w:proofErr w:type="spellEnd"/>
      <w:r w:rsidRPr="00293A3A">
        <w:t>[</w:t>
      </w:r>
      <w:proofErr w:type="gramEnd"/>
      <w:r w:rsidRPr="00293A3A">
        <w:t>0].</w:t>
      </w:r>
    </w:p>
    <w:p w14:paraId="546899BC" w14:textId="77777777" w:rsidR="00C573E5" w:rsidRDefault="00C573E5" w:rsidP="00FC339F">
      <w:pPr>
        <w:pStyle w:val="CodeBlockBPBHEB"/>
        <w:rPr>
          <w:ins w:id="718" w:author="Abhiram Arali" w:date="2024-11-14T11:16:00Z"/>
        </w:rPr>
      </w:pP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xml:space="preserve"> = </w:t>
      </w:r>
      <w:proofErr w:type="spellStart"/>
      <w:r w:rsidRPr="00293A3A">
        <w:t>arr</w:t>
      </w:r>
      <w:proofErr w:type="spellEnd"/>
      <w:r w:rsidRPr="00293A3A">
        <w:t>;  // Points to the first element of the array</w:t>
      </w:r>
    </w:p>
    <w:p w14:paraId="7A6A5F5F" w14:textId="77777777" w:rsidR="006E3DB4" w:rsidRPr="00293A3A" w:rsidRDefault="006E3DB4">
      <w:pPr>
        <w:pStyle w:val="NormalBPBHEB"/>
        <w:pPrChange w:id="719"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BDEA746" w14:textId="3276E14A" w:rsidR="00C573E5" w:rsidRPr="00293A3A" w:rsidRDefault="00C573E5">
      <w:pPr>
        <w:pStyle w:val="NormalBPBHEB"/>
        <w:pPrChange w:id="720" w:author="Abhiram Arali" w:date="2024-11-14T11:16:00Z">
          <w:pPr>
            <w:tabs>
              <w:tab w:val="left" w:pos="1573"/>
            </w:tabs>
            <w:spacing w:line="360" w:lineRule="auto"/>
            <w:jc w:val="both"/>
          </w:pPr>
        </w:pPrChange>
      </w:pPr>
      <w:r w:rsidRPr="00293A3A">
        <w:t xml:space="preserve">Pointer </w:t>
      </w:r>
      <w:r w:rsidR="00C42432" w:rsidRPr="00293A3A">
        <w:t>arithmetic in arrays</w:t>
      </w:r>
      <w:r w:rsidRPr="00293A3A">
        <w:t>: You can increment the pointer to move from one array element to the next.</w:t>
      </w:r>
    </w:p>
    <w:p w14:paraId="37C40A70" w14:textId="77777777" w:rsidR="00C573E5" w:rsidRDefault="00C573E5" w:rsidP="00D71C91">
      <w:pPr>
        <w:pStyle w:val="CodeBlockBPBHEB"/>
        <w:rPr>
          <w:ins w:id="721" w:author="Abhiram Arali" w:date="2024-11-14T11:16:00Z"/>
        </w:rPr>
      </w:pPr>
      <w:proofErr w:type="spellStart"/>
      <w:proofErr w:type="gramStart"/>
      <w:r w:rsidRPr="00293A3A">
        <w:t>printf</w:t>
      </w:r>
      <w:proofErr w:type="spellEnd"/>
      <w:r w:rsidRPr="00293A3A">
        <w:t>(</w:t>
      </w:r>
      <w:proofErr w:type="gramEnd"/>
      <w:r w:rsidRPr="00293A3A">
        <w:t>"%d", *(</w:t>
      </w:r>
      <w:proofErr w:type="spellStart"/>
      <w:r w:rsidRPr="00293A3A">
        <w:t>ptr</w:t>
      </w:r>
      <w:proofErr w:type="spellEnd"/>
      <w:r w:rsidRPr="00293A3A">
        <w:t xml:space="preserve"> + 1));  // Access the second element of the array using pointer arithmetic</w:t>
      </w:r>
    </w:p>
    <w:p w14:paraId="2ABCB278" w14:textId="77777777" w:rsidR="00C00419" w:rsidRPr="00293A3A" w:rsidRDefault="00C00419">
      <w:pPr>
        <w:pStyle w:val="NormalBPBHEB"/>
        <w:pPrChange w:id="722"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6D134A4" w14:textId="06F0A665" w:rsidR="00C573E5" w:rsidRPr="00293A3A" w:rsidRDefault="00C573E5">
      <w:pPr>
        <w:pStyle w:val="NormalBPBHEB"/>
        <w:pPrChange w:id="723" w:author="Abhiram Arali" w:date="2024-11-14T11:16:00Z">
          <w:pPr>
            <w:tabs>
              <w:tab w:val="left" w:pos="1573"/>
            </w:tabs>
            <w:spacing w:line="360" w:lineRule="auto"/>
            <w:jc w:val="both"/>
          </w:pPr>
        </w:pPrChange>
      </w:pPr>
      <w:r w:rsidRPr="00293A3A">
        <w:t xml:space="preserve">Example of </w:t>
      </w:r>
      <w:r w:rsidR="00AF6CFE" w:rsidRPr="00293A3A">
        <w:t>pointer and array equivalence</w:t>
      </w:r>
      <w:ins w:id="724" w:author="Abhiram Arali" w:date="2024-11-14T11:16:00Z">
        <w:r w:rsidR="00AF6CFE">
          <w:t>:</w:t>
        </w:r>
      </w:ins>
    </w:p>
    <w:p w14:paraId="52DD5C22" w14:textId="77777777" w:rsidR="00C573E5" w:rsidRPr="00293A3A" w:rsidRDefault="00C573E5">
      <w:pPr>
        <w:pStyle w:val="CodeBlockBPBHEB"/>
        <w:pPrChange w:id="725"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1124550D" w14:textId="77777777" w:rsidR="00C573E5" w:rsidRPr="00293A3A" w:rsidRDefault="00C573E5">
      <w:pPr>
        <w:pStyle w:val="CodeBlockBPBHEB"/>
        <w:pPrChange w:id="726"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39DF9F40" w14:textId="77777777" w:rsidR="00C573E5" w:rsidRPr="00293A3A" w:rsidRDefault="00C573E5">
      <w:pPr>
        <w:pStyle w:val="CodeBlockBPBHEB"/>
        <w:pPrChange w:id="727"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[5] = {10, 20, 30, 40, 50};</w:t>
      </w:r>
    </w:p>
    <w:p w14:paraId="52ED37AF" w14:textId="77777777" w:rsidR="00C573E5" w:rsidRPr="00293A3A" w:rsidRDefault="00C573E5">
      <w:pPr>
        <w:pStyle w:val="CodeBlockBPBHEB"/>
        <w:pPrChange w:id="728"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 xml:space="preserve"> = </w:t>
      </w:r>
      <w:proofErr w:type="spellStart"/>
      <w:r w:rsidRPr="00293A3A">
        <w:t>arr</w:t>
      </w:r>
      <w:proofErr w:type="spellEnd"/>
      <w:r w:rsidRPr="00293A3A">
        <w:t>;  // Pointer to the first element of the array</w:t>
      </w:r>
    </w:p>
    <w:p w14:paraId="717E21D1" w14:textId="77777777" w:rsidR="00C573E5" w:rsidRPr="00293A3A" w:rsidRDefault="00C573E5">
      <w:pPr>
        <w:pStyle w:val="CodeBlockBPBHEB"/>
        <w:pPrChange w:id="729"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EE448B0" w14:textId="77777777" w:rsidR="00C573E5" w:rsidRPr="00293A3A" w:rsidRDefault="00C573E5">
      <w:pPr>
        <w:pStyle w:val="CodeBlockBPBHEB"/>
        <w:pPrChange w:id="730"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array elements using pointer</w:t>
      </w:r>
    </w:p>
    <w:p w14:paraId="66C541DB" w14:textId="77777777" w:rsidR="00C573E5" w:rsidRPr="00293A3A" w:rsidRDefault="00C573E5">
      <w:pPr>
        <w:pStyle w:val="CodeBlockBPBHEB"/>
        <w:pPrChange w:id="731"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5; </w:t>
      </w:r>
      <w:proofErr w:type="spellStart"/>
      <w:r w:rsidRPr="00293A3A">
        <w:t>i</w:t>
      </w:r>
      <w:proofErr w:type="spellEnd"/>
      <w:r w:rsidRPr="00293A3A">
        <w:t>++) {</w:t>
      </w:r>
    </w:p>
    <w:p w14:paraId="387C580F" w14:textId="77777777" w:rsidR="00C573E5" w:rsidRPr="00293A3A" w:rsidRDefault="00C573E5">
      <w:pPr>
        <w:pStyle w:val="CodeBlockBPBHEB"/>
        <w:pPrChange w:id="732"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"Value at </w:t>
      </w:r>
      <w:proofErr w:type="spellStart"/>
      <w:r w:rsidRPr="00293A3A">
        <w:t>arr</w:t>
      </w:r>
      <w:proofErr w:type="spellEnd"/>
      <w:r w:rsidRPr="00293A3A">
        <w:t xml:space="preserve">[%d]: %d\n", </w:t>
      </w:r>
      <w:proofErr w:type="spellStart"/>
      <w:r w:rsidRPr="00293A3A">
        <w:t>i</w:t>
      </w:r>
      <w:proofErr w:type="spellEnd"/>
      <w:r w:rsidRPr="00293A3A">
        <w:t>, *(</w:t>
      </w:r>
      <w:proofErr w:type="spellStart"/>
      <w:r w:rsidRPr="00293A3A">
        <w:t>ptr</w:t>
      </w:r>
      <w:proofErr w:type="spellEnd"/>
      <w:r w:rsidRPr="00293A3A">
        <w:t xml:space="preserve"> + </w:t>
      </w:r>
      <w:proofErr w:type="spellStart"/>
      <w:r w:rsidRPr="00293A3A">
        <w:t>i</w:t>
      </w:r>
      <w:proofErr w:type="spellEnd"/>
      <w:r w:rsidRPr="00293A3A">
        <w:t>));</w:t>
      </w:r>
    </w:p>
    <w:p w14:paraId="154B07B3" w14:textId="77777777" w:rsidR="00C573E5" w:rsidRPr="00293A3A" w:rsidRDefault="00C573E5">
      <w:pPr>
        <w:pStyle w:val="CodeBlockBPBHEB"/>
        <w:pPrChange w:id="733"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A73261B" w14:textId="77777777" w:rsidR="00C573E5" w:rsidRPr="00293A3A" w:rsidRDefault="00C573E5">
      <w:pPr>
        <w:pStyle w:val="CodeBlockBPBHEB"/>
        <w:pPrChange w:id="734"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2E89CFF9" w14:textId="77777777" w:rsidR="00C573E5" w:rsidRDefault="00C573E5" w:rsidP="004D45EF">
      <w:pPr>
        <w:pStyle w:val="CodeBlockBPBHEB"/>
        <w:rPr>
          <w:ins w:id="735" w:author="Abhiram Arali" w:date="2024-11-14T11:16:00Z"/>
        </w:rPr>
      </w:pPr>
      <w:r w:rsidRPr="00293A3A">
        <w:t>}</w:t>
      </w:r>
    </w:p>
    <w:p w14:paraId="49D31227" w14:textId="77777777" w:rsidR="00103135" w:rsidRPr="00293A3A" w:rsidRDefault="00103135">
      <w:pPr>
        <w:pStyle w:val="NormalBPBHEB"/>
        <w:pPrChange w:id="736"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7FC482A" w14:textId="75A78EF5" w:rsidR="00C573E5" w:rsidRPr="00293A3A" w:rsidRDefault="00C573E5">
      <w:pPr>
        <w:pStyle w:val="Heading2BPBHEB"/>
        <w:pPrChange w:id="737" w:author="Abhiram Arali" w:date="2024-11-14T11:16:00Z">
          <w:pPr>
            <w:tabs>
              <w:tab w:val="left" w:pos="1573"/>
            </w:tabs>
            <w:spacing w:line="360" w:lineRule="auto"/>
            <w:jc w:val="both"/>
          </w:pPr>
        </w:pPrChange>
      </w:pPr>
      <w:del w:id="738" w:author="Abhiram Arali" w:date="2024-11-14T11:16:00Z">
        <w:r w:rsidRPr="00293A3A" w:rsidDel="00424352">
          <w:delText xml:space="preserve">4. </w:delText>
        </w:r>
      </w:del>
      <w:r w:rsidRPr="00293A3A">
        <w:t xml:space="preserve">Pointers and </w:t>
      </w:r>
      <w:r w:rsidR="004B20E5" w:rsidRPr="00293A3A">
        <w:t>multidimensional arrays</w:t>
      </w:r>
    </w:p>
    <w:p w14:paraId="246962C1" w14:textId="77777777" w:rsidR="00C573E5" w:rsidRPr="00293A3A" w:rsidRDefault="00C573E5">
      <w:pPr>
        <w:pStyle w:val="NormalBPBHEB"/>
        <w:pPrChange w:id="739" w:author="Abhiram Arali" w:date="2024-11-14T11:16:00Z">
          <w:pPr>
            <w:tabs>
              <w:tab w:val="left" w:pos="1573"/>
            </w:tabs>
            <w:spacing w:line="360" w:lineRule="auto"/>
            <w:jc w:val="both"/>
          </w:pPr>
        </w:pPrChange>
      </w:pPr>
      <w:r w:rsidRPr="00293A3A">
        <w:t>In C, arrays can have more than one dimension, and pointers can be used to traverse through multidimensional arrays as well.</w:t>
      </w:r>
    </w:p>
    <w:p w14:paraId="79FE4460" w14:textId="77777777" w:rsidR="00C573E5" w:rsidRPr="00293A3A" w:rsidRDefault="00C573E5">
      <w:pPr>
        <w:pStyle w:val="NormalBPBHEB"/>
        <w:pPrChange w:id="740" w:author="Abhiram Arali" w:date="2024-11-14T11:16:00Z">
          <w:pPr>
            <w:tabs>
              <w:tab w:val="left" w:pos="1573"/>
            </w:tabs>
            <w:spacing w:line="360" w:lineRule="auto"/>
            <w:jc w:val="both"/>
          </w:pPr>
        </w:pPrChange>
      </w:pPr>
      <w:r w:rsidRPr="00293A3A">
        <w:t>Declaration of 2D Arrays:</w:t>
      </w:r>
    </w:p>
    <w:p w14:paraId="2A9214E8" w14:textId="77777777" w:rsidR="00C573E5" w:rsidRDefault="00C573E5" w:rsidP="00300256">
      <w:pPr>
        <w:pStyle w:val="CodeBlockBPBHEB"/>
        <w:rPr>
          <w:ins w:id="741" w:author="Abhiram Arali" w:date="2024-11-14T11:16:00Z"/>
        </w:rPr>
      </w:pPr>
      <w:proofErr w:type="gramStart"/>
      <w:r w:rsidRPr="00293A3A">
        <w:t>int</w:t>
      </w:r>
      <w:proofErr w:type="gramEnd"/>
      <w:r w:rsidRPr="00293A3A">
        <w:t xml:space="preserve"> matrix[3][3];  // Declares a 2D array (3 rows, 3 columns)</w:t>
      </w:r>
    </w:p>
    <w:p w14:paraId="7428EBD4" w14:textId="77777777" w:rsidR="00D57DBD" w:rsidRPr="00293A3A" w:rsidRDefault="00D57DBD">
      <w:pPr>
        <w:pStyle w:val="NormalBPBHEB"/>
        <w:pPrChange w:id="742"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138CFB0" w14:textId="3567FE53" w:rsidR="00C573E5" w:rsidRDefault="00C573E5" w:rsidP="00EC29BF">
      <w:pPr>
        <w:pStyle w:val="NormalBPBHEB"/>
        <w:rPr>
          <w:ins w:id="743" w:author="Abhiram Arali" w:date="2024-11-14T11:16:00Z"/>
        </w:rPr>
      </w:pPr>
      <w:r w:rsidRPr="00293A3A">
        <w:t xml:space="preserve">Accessing 2D </w:t>
      </w:r>
      <w:r w:rsidR="005752AD" w:rsidRPr="00293A3A">
        <w:t>array elements using pointers</w:t>
      </w:r>
      <w:r w:rsidRPr="00293A3A">
        <w:t>: A 2D array can be accessed using pointers by understanding that it's essentially an array of arrays.</w:t>
      </w:r>
    </w:p>
    <w:p w14:paraId="363D29E3" w14:textId="77777777" w:rsidR="00495A92" w:rsidRPr="00293A3A" w:rsidRDefault="00495A92">
      <w:pPr>
        <w:pStyle w:val="NormalBPBHEB"/>
        <w:pPrChange w:id="744" w:author="Abhiram Arali" w:date="2024-11-14T11:16:00Z">
          <w:pPr>
            <w:tabs>
              <w:tab w:val="left" w:pos="1573"/>
            </w:tabs>
            <w:spacing w:line="360" w:lineRule="auto"/>
            <w:jc w:val="both"/>
          </w:pPr>
        </w:pPrChange>
      </w:pPr>
    </w:p>
    <w:p w14:paraId="3B8470C0" w14:textId="69184947" w:rsidR="00C573E5" w:rsidRPr="00293A3A" w:rsidRDefault="00C573E5">
      <w:pPr>
        <w:pStyle w:val="NormalBPBHEB"/>
        <w:pPrChange w:id="745" w:author="Abhiram Arali" w:date="2024-11-14T11:16:00Z">
          <w:pPr>
            <w:tabs>
              <w:tab w:val="left" w:pos="1573"/>
            </w:tabs>
            <w:spacing w:line="360" w:lineRule="auto"/>
            <w:jc w:val="both"/>
          </w:pPr>
        </w:pPrChange>
      </w:pPr>
      <w:r w:rsidRPr="00293A3A">
        <w:t xml:space="preserve">Example of </w:t>
      </w:r>
      <w:r w:rsidR="00495A92" w:rsidRPr="00293A3A">
        <w:t xml:space="preserve">pointer </w:t>
      </w:r>
      <w:r w:rsidRPr="00293A3A">
        <w:t xml:space="preserve">to 2D </w:t>
      </w:r>
      <w:r w:rsidR="00495A92" w:rsidRPr="00293A3A">
        <w:t>arrays</w:t>
      </w:r>
      <w:ins w:id="746" w:author="Abhiram Arali" w:date="2024-11-14T11:16:00Z">
        <w:r w:rsidR="00EE5C9B">
          <w:t>:</w:t>
        </w:r>
      </w:ins>
    </w:p>
    <w:p w14:paraId="62E6391C" w14:textId="77777777" w:rsidR="00C573E5" w:rsidRPr="00293A3A" w:rsidRDefault="00C573E5">
      <w:pPr>
        <w:pStyle w:val="CodeBlockBPBHEB"/>
        <w:pPrChange w:id="747"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3529CC53" w14:textId="77777777" w:rsidR="00C573E5" w:rsidRPr="00293A3A" w:rsidRDefault="00C573E5">
      <w:pPr>
        <w:pStyle w:val="CodeBlockBPBHEB"/>
        <w:pPrChange w:id="748"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F906E3C" w14:textId="77777777" w:rsidR="00C573E5" w:rsidRPr="00293A3A" w:rsidRDefault="00C573E5">
      <w:pPr>
        <w:pStyle w:val="CodeBlockBPBHEB"/>
        <w:pPrChange w:id="749"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matrix[2][3] = { {1, 2, 3}, {4, 5, 6} };</w:t>
      </w:r>
    </w:p>
    <w:p w14:paraId="02E1C4B9" w14:textId="77777777" w:rsidR="00C573E5" w:rsidRPr="00293A3A" w:rsidRDefault="00C573E5">
      <w:pPr>
        <w:pStyle w:val="CodeBlockBPBHEB"/>
        <w:pPrChange w:id="750"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)[3] = matrix;  // Pointer to a 2D array</w:t>
      </w:r>
    </w:p>
    <w:p w14:paraId="2A44A747" w14:textId="77777777" w:rsidR="00C573E5" w:rsidRPr="00293A3A" w:rsidRDefault="00C573E5">
      <w:pPr>
        <w:pStyle w:val="CodeBlockBPBHEB"/>
        <w:pPrChange w:id="751"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elements using pointer</w:t>
      </w:r>
    </w:p>
    <w:p w14:paraId="26D21FDF" w14:textId="77777777" w:rsidR="00C573E5" w:rsidRPr="00293A3A" w:rsidRDefault="00C573E5">
      <w:pPr>
        <w:pStyle w:val="CodeBlockBPBHEB"/>
        <w:pPrChange w:id="752"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2; </w:t>
      </w:r>
      <w:proofErr w:type="spellStart"/>
      <w:r w:rsidRPr="00293A3A">
        <w:t>i</w:t>
      </w:r>
      <w:proofErr w:type="spellEnd"/>
      <w:r w:rsidRPr="00293A3A">
        <w:t>++) {</w:t>
      </w:r>
    </w:p>
    <w:p w14:paraId="661D66A8" w14:textId="77777777" w:rsidR="00C573E5" w:rsidRPr="00293A3A" w:rsidRDefault="00C573E5">
      <w:pPr>
        <w:pStyle w:val="CodeBlockBPBHEB"/>
        <w:pPrChange w:id="753"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(int j = 0; j &lt; 3; j++) {</w:t>
      </w:r>
    </w:p>
    <w:p w14:paraId="10F82129" w14:textId="77777777" w:rsidR="00C573E5" w:rsidRPr="00293A3A" w:rsidRDefault="00C573E5">
      <w:pPr>
        <w:pStyle w:val="CodeBlockBPBHEB"/>
        <w:pPrChange w:id="754"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"%d ", *(*(</w:t>
      </w:r>
      <w:proofErr w:type="spellStart"/>
      <w:r w:rsidRPr="00293A3A">
        <w:t>ptr</w:t>
      </w:r>
      <w:proofErr w:type="spellEnd"/>
      <w:r w:rsidRPr="00293A3A">
        <w:t xml:space="preserve"> + </w:t>
      </w:r>
      <w:proofErr w:type="spellStart"/>
      <w:r w:rsidRPr="00293A3A">
        <w:t>i</w:t>
      </w:r>
      <w:proofErr w:type="spellEnd"/>
      <w:r w:rsidRPr="00293A3A">
        <w:t>) + j));  // Using pointer to access 2D array elements</w:t>
      </w:r>
    </w:p>
    <w:p w14:paraId="1A1CEB7A" w14:textId="77777777" w:rsidR="00C573E5" w:rsidRPr="00293A3A" w:rsidRDefault="00C573E5">
      <w:pPr>
        <w:pStyle w:val="CodeBlockBPBHEB"/>
        <w:pPrChange w:id="755"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62826908" w14:textId="77777777" w:rsidR="00C573E5" w:rsidRPr="00293A3A" w:rsidRDefault="00C573E5">
      <w:pPr>
        <w:pStyle w:val="CodeBlockBPBHEB"/>
        <w:pPrChange w:id="756"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"\n");</w:t>
      </w:r>
    </w:p>
    <w:p w14:paraId="40043D36" w14:textId="77777777" w:rsidR="00C573E5" w:rsidRPr="00293A3A" w:rsidRDefault="00C573E5">
      <w:pPr>
        <w:pStyle w:val="CodeBlockBPBHEB"/>
        <w:pPrChange w:id="757"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DAD0A45" w14:textId="77777777" w:rsidR="00C573E5" w:rsidRPr="00293A3A" w:rsidRDefault="00C573E5">
      <w:pPr>
        <w:pStyle w:val="CodeBlockBPBHEB"/>
        <w:pPrChange w:id="758"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726FE81B" w14:textId="77777777" w:rsidR="00C573E5" w:rsidRDefault="00C573E5" w:rsidP="000A7EDD">
      <w:pPr>
        <w:pStyle w:val="CodeBlockBPBHEB"/>
        <w:rPr>
          <w:ins w:id="759" w:author="Abhiram Arali" w:date="2024-11-14T11:16:00Z"/>
        </w:rPr>
      </w:pPr>
      <w:r w:rsidRPr="00293A3A">
        <w:t>}</w:t>
      </w:r>
    </w:p>
    <w:p w14:paraId="131EA236" w14:textId="77777777" w:rsidR="00B46333" w:rsidRPr="00293A3A" w:rsidRDefault="00B46333">
      <w:pPr>
        <w:pStyle w:val="NormalBPBHEB"/>
        <w:pPrChange w:id="760" w:author="Abhiram Arali" w:date="2024-11-14T11:1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A285B5B" w14:textId="3CF95740" w:rsidR="00C573E5" w:rsidRPr="00293A3A" w:rsidRDefault="00C573E5">
      <w:pPr>
        <w:pStyle w:val="Heading2BPBHEB"/>
        <w:pPrChange w:id="761" w:author="Abhiram Arali" w:date="2024-11-14T11:16:00Z">
          <w:pPr>
            <w:tabs>
              <w:tab w:val="left" w:pos="1573"/>
            </w:tabs>
            <w:spacing w:line="360" w:lineRule="auto"/>
            <w:jc w:val="both"/>
          </w:pPr>
        </w:pPrChange>
      </w:pPr>
      <w:del w:id="762" w:author="Abhiram Arali" w:date="2024-11-14T11:16:00Z">
        <w:r w:rsidRPr="00293A3A" w:rsidDel="00FB511C">
          <w:delText xml:space="preserve">5. </w:delText>
        </w:r>
      </w:del>
      <w:r w:rsidRPr="00293A3A">
        <w:t xml:space="preserve">Array of </w:t>
      </w:r>
      <w:r w:rsidR="00DF4D50" w:rsidRPr="00293A3A">
        <w:t>pointers</w:t>
      </w:r>
    </w:p>
    <w:p w14:paraId="09457C2B" w14:textId="77777777" w:rsidR="00C573E5" w:rsidRPr="00293A3A" w:rsidRDefault="00C573E5">
      <w:pPr>
        <w:pStyle w:val="NormalBPBHEB"/>
        <w:pPrChange w:id="763" w:author="Abhiram Arali" w:date="2024-11-14T11:16:00Z">
          <w:pPr>
            <w:tabs>
              <w:tab w:val="left" w:pos="1573"/>
            </w:tabs>
            <w:spacing w:line="360" w:lineRule="auto"/>
            <w:jc w:val="both"/>
          </w:pPr>
        </w:pPrChange>
      </w:pPr>
      <w:r w:rsidRPr="00293A3A">
        <w:t>You can also create an array that holds pointers. This is particularly useful when you want to manage multiple strings or dynamically allocated memory locations.</w:t>
      </w:r>
    </w:p>
    <w:p w14:paraId="49B92362" w14:textId="3DF312BD" w:rsidR="00C573E5" w:rsidRPr="00293A3A" w:rsidRDefault="00C573E5">
      <w:pPr>
        <w:pStyle w:val="NormalBPBHEB"/>
        <w:pPrChange w:id="764" w:author="Abhiram Arali" w:date="2024-11-14T11:17:00Z">
          <w:pPr>
            <w:tabs>
              <w:tab w:val="left" w:pos="1573"/>
            </w:tabs>
            <w:spacing w:line="360" w:lineRule="auto"/>
            <w:jc w:val="both"/>
          </w:pPr>
        </w:pPrChange>
      </w:pPr>
      <w:r w:rsidRPr="00293A3A">
        <w:t xml:space="preserve">Example of </w:t>
      </w:r>
      <w:r w:rsidR="00065C03" w:rsidRPr="00293A3A">
        <w:t>array of pointers</w:t>
      </w:r>
      <w:ins w:id="765" w:author="Abhiram Arali" w:date="2024-11-14T11:17:00Z">
        <w:r w:rsidR="00F74683">
          <w:t>:</w:t>
        </w:r>
      </w:ins>
    </w:p>
    <w:p w14:paraId="5E8F556B" w14:textId="77777777" w:rsidR="00C573E5" w:rsidRPr="00293A3A" w:rsidRDefault="00C573E5">
      <w:pPr>
        <w:pStyle w:val="CodeBlockBPBHEB"/>
        <w:pPrChange w:id="766"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3BCCDC83" w14:textId="77777777" w:rsidR="00C573E5" w:rsidRPr="00293A3A" w:rsidRDefault="00C573E5">
      <w:pPr>
        <w:pStyle w:val="CodeBlockBPBHEB"/>
        <w:pPrChange w:id="767"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3D3463FC" w14:textId="77777777" w:rsidR="00C573E5" w:rsidRPr="00293A3A" w:rsidRDefault="00C573E5">
      <w:pPr>
        <w:pStyle w:val="CodeBlockBPBHEB"/>
        <w:pPrChange w:id="768"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const</w:t>
      </w:r>
      <w:proofErr w:type="spellEnd"/>
      <w:proofErr w:type="gramEnd"/>
      <w:r w:rsidRPr="00293A3A">
        <w:t xml:space="preserve"> char *</w:t>
      </w:r>
      <w:proofErr w:type="spellStart"/>
      <w:r w:rsidRPr="00293A3A">
        <w:t>arr</w:t>
      </w:r>
      <w:proofErr w:type="spellEnd"/>
      <w:r w:rsidRPr="00293A3A">
        <w:t>[3] = {"Apple", "Banana", "Cherry"};  // Array of pointers to strings</w:t>
      </w:r>
    </w:p>
    <w:p w14:paraId="1DEC7E96" w14:textId="77777777" w:rsidR="00C573E5" w:rsidRPr="00293A3A" w:rsidRDefault="00C573E5">
      <w:pPr>
        <w:pStyle w:val="CodeBlockBPBHEB"/>
        <w:pPrChange w:id="769"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elements of array of pointers</w:t>
      </w:r>
    </w:p>
    <w:p w14:paraId="14C0F146" w14:textId="77777777" w:rsidR="00C573E5" w:rsidRPr="00293A3A" w:rsidRDefault="00C573E5">
      <w:pPr>
        <w:pStyle w:val="CodeBlockBPBHEB"/>
        <w:pPrChange w:id="770"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3; </w:t>
      </w:r>
      <w:proofErr w:type="spellStart"/>
      <w:r w:rsidRPr="00293A3A">
        <w:t>i</w:t>
      </w:r>
      <w:proofErr w:type="spellEnd"/>
      <w:r w:rsidRPr="00293A3A">
        <w:t>++) {</w:t>
      </w:r>
    </w:p>
    <w:p w14:paraId="48F4C76C" w14:textId="77777777" w:rsidR="00C573E5" w:rsidRPr="00293A3A" w:rsidRDefault="00C573E5">
      <w:pPr>
        <w:pStyle w:val="CodeBlockBPBHEB"/>
        <w:pPrChange w:id="771"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"%s\n", </w:t>
      </w:r>
      <w:proofErr w:type="spellStart"/>
      <w:r w:rsidRPr="00293A3A">
        <w:t>arr</w:t>
      </w:r>
      <w:proofErr w:type="spellEnd"/>
      <w:r w:rsidRPr="00293A3A">
        <w:t>[</w:t>
      </w:r>
      <w:proofErr w:type="spellStart"/>
      <w:r w:rsidRPr="00293A3A">
        <w:t>i</w:t>
      </w:r>
      <w:proofErr w:type="spellEnd"/>
      <w:r w:rsidRPr="00293A3A">
        <w:t>]);</w:t>
      </w:r>
    </w:p>
    <w:p w14:paraId="71934E87" w14:textId="77777777" w:rsidR="00C573E5" w:rsidRPr="00293A3A" w:rsidRDefault="00C573E5">
      <w:pPr>
        <w:pStyle w:val="CodeBlockBPBHEB"/>
        <w:pPrChange w:id="772"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3B387825" w14:textId="77777777" w:rsidR="00C573E5" w:rsidRPr="00293A3A" w:rsidRDefault="00C573E5">
      <w:pPr>
        <w:pStyle w:val="CodeBlockBPBHEB"/>
        <w:pPrChange w:id="773"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0065FAE3" w14:textId="77777777" w:rsidR="00C573E5" w:rsidRDefault="00C573E5" w:rsidP="00094C2A">
      <w:pPr>
        <w:pStyle w:val="CodeBlockBPBHEB"/>
        <w:rPr>
          <w:ins w:id="774" w:author="Abhiram Arali" w:date="2024-11-14T11:17:00Z"/>
        </w:rPr>
      </w:pPr>
      <w:r w:rsidRPr="00293A3A">
        <w:t>}</w:t>
      </w:r>
    </w:p>
    <w:p w14:paraId="47667CC4" w14:textId="77777777" w:rsidR="002A509D" w:rsidRPr="00293A3A" w:rsidRDefault="002A509D">
      <w:pPr>
        <w:pStyle w:val="NormalBPBHEB"/>
        <w:pPrChange w:id="775" w:author="Abhiram Arali" w:date="2024-11-14T11:1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35688F7" w14:textId="77777777" w:rsidR="00C573E5" w:rsidRDefault="00C573E5" w:rsidP="00E83711">
      <w:pPr>
        <w:pStyle w:val="NormalBPBHEB"/>
        <w:rPr>
          <w:ins w:id="776" w:author="Abhiram Arali" w:date="2024-11-14T11:17:00Z"/>
        </w:rPr>
      </w:pPr>
      <w:r w:rsidRPr="00293A3A">
        <w:t xml:space="preserve">Arrays have fixed size and are allocated contiguous blocks of memory, whereas pointers can be made to point to any memory location. Pointers allow arithmetic operations to traverse arrays, but array names themselves cannot be modified to point to other locations. Pointers provide a way to pass arrays and large structures efficiently by passing their memory addresses rather than copying the data. Pointers and arrays are closely connected in C, with pointers allowing for more flexible and dynamic manipulation of arrays and memory. Arrays store data in contiguous memory locations, while pointers provide access to these locations. </w:t>
      </w:r>
      <w:r w:rsidRPr="00293A3A">
        <w:lastRenderedPageBreak/>
        <w:t>By mastering pointers and arrays, programmers can implement efficient algorithms and manage memory more effectively in C.</w:t>
      </w:r>
    </w:p>
    <w:p w14:paraId="51A0DEAC" w14:textId="77777777" w:rsidR="00C624EA" w:rsidRPr="00293A3A" w:rsidRDefault="00C624EA">
      <w:pPr>
        <w:pStyle w:val="NormalBPBHEB"/>
        <w:pPrChange w:id="777" w:author="Abhiram Arali" w:date="2024-11-14T11:17:00Z">
          <w:pPr>
            <w:tabs>
              <w:tab w:val="left" w:pos="1573"/>
            </w:tabs>
            <w:spacing w:line="360" w:lineRule="auto"/>
            <w:jc w:val="both"/>
          </w:pPr>
        </w:pPrChange>
      </w:pPr>
    </w:p>
    <w:p w14:paraId="09D155E9" w14:textId="29782CE8" w:rsidR="00C573E5" w:rsidRPr="00293A3A" w:rsidRDefault="00C573E5">
      <w:pPr>
        <w:pStyle w:val="Heading1BPBHEB"/>
        <w:pPrChange w:id="778" w:author="Abhiram Arali" w:date="2024-11-14T11:17:00Z">
          <w:pPr>
            <w:tabs>
              <w:tab w:val="left" w:pos="1573"/>
            </w:tabs>
            <w:spacing w:line="360" w:lineRule="auto"/>
          </w:pPr>
        </w:pPrChange>
      </w:pPr>
      <w:r w:rsidRPr="00293A3A">
        <w:t xml:space="preserve">Dynamic </w:t>
      </w:r>
      <w:r w:rsidR="004F789F" w:rsidRPr="00293A3A">
        <w:t>memory allocation</w:t>
      </w:r>
    </w:p>
    <w:p w14:paraId="3ED975E8" w14:textId="77777777" w:rsidR="00C573E5" w:rsidRPr="00293A3A" w:rsidRDefault="00C573E5">
      <w:pPr>
        <w:pStyle w:val="NormalBPBHEB"/>
        <w:pPrChange w:id="779" w:author="Abhiram Arali" w:date="2024-11-14T11:17:00Z">
          <w:pPr>
            <w:tabs>
              <w:tab w:val="left" w:pos="1573"/>
            </w:tabs>
            <w:spacing w:line="360" w:lineRule="auto"/>
            <w:jc w:val="both"/>
          </w:pPr>
        </w:pPrChange>
      </w:pPr>
      <w:r w:rsidRPr="00293A3A">
        <w:t>Dynamic memory allocation refers to the process of allocating memory during the runtime of a program rather than at compile-time. This is essential when the size of data structures (such as arrays, linked lists, or trees) is not known beforehand or when you need more control over memory management. In C, dynamic memory allocation is managed using several standard library functions defined in the &lt;</w:t>
      </w:r>
      <w:proofErr w:type="spellStart"/>
      <w:r w:rsidRPr="00293A3A">
        <w:t>stdlib.h</w:t>
      </w:r>
      <w:proofErr w:type="spellEnd"/>
      <w:r w:rsidRPr="00293A3A">
        <w:t>&gt; header.</w:t>
      </w:r>
    </w:p>
    <w:p w14:paraId="378D09D7" w14:textId="77777777" w:rsidR="00C573E5" w:rsidRPr="00293A3A" w:rsidRDefault="00C573E5">
      <w:pPr>
        <w:pStyle w:val="NormalBPBHEB"/>
        <w:pPrChange w:id="780" w:author="Abhiram Arali" w:date="2024-11-14T11:17:00Z">
          <w:pPr>
            <w:tabs>
              <w:tab w:val="left" w:pos="1573"/>
            </w:tabs>
            <w:spacing w:line="360" w:lineRule="auto"/>
            <w:jc w:val="both"/>
          </w:pPr>
        </w:pPrChange>
      </w:pPr>
      <w:r w:rsidRPr="00293A3A">
        <w:t>Functions for dynamic memory allocation in C are:</w:t>
      </w:r>
    </w:p>
    <w:p w14:paraId="38BF5EAA" w14:textId="61C76DD1" w:rsidR="00C573E5" w:rsidRPr="00293A3A" w:rsidDel="00C70FBF" w:rsidRDefault="00C573E5">
      <w:pPr>
        <w:pStyle w:val="NormalBPBHEB"/>
        <w:numPr>
          <w:ilvl w:val="0"/>
          <w:numId w:val="33"/>
        </w:numPr>
        <w:rPr>
          <w:del w:id="781" w:author="Abhiram Arali" w:date="2024-11-14T11:18:00Z"/>
        </w:rPr>
        <w:pPrChange w:id="782" w:author="Abhiram Arali" w:date="2024-11-14T11:17:00Z">
          <w:pPr>
            <w:pStyle w:val="ListParagraph"/>
            <w:numPr>
              <w:numId w:val="9"/>
            </w:numPr>
            <w:tabs>
              <w:tab w:val="left" w:pos="1573"/>
            </w:tabs>
            <w:spacing w:line="360" w:lineRule="auto"/>
            <w:ind w:hanging="360"/>
            <w:jc w:val="both"/>
          </w:pPr>
        </w:pPrChange>
      </w:pPr>
      <w:del w:id="783" w:author="Abhiram Arali" w:date="2024-11-14T11:18:00Z">
        <w:r w:rsidRPr="007666B1" w:rsidDel="00C70FBF">
          <w:rPr>
            <w:b/>
            <w:bCs/>
            <w:rPrChange w:id="784" w:author="Abhiram Arali" w:date="2024-11-14T11:17:00Z">
              <w:rPr/>
            </w:rPrChange>
          </w:rPr>
          <w:delText>malloc():</w:delText>
        </w:r>
        <w:r w:rsidRPr="00293A3A" w:rsidDel="00C70FBF">
          <w:delText xml:space="preserve"> Allocates a specified number of bytes of memory.</w:delText>
        </w:r>
      </w:del>
    </w:p>
    <w:p w14:paraId="209F6645" w14:textId="7EBA0926" w:rsidR="00C573E5" w:rsidRPr="00293A3A" w:rsidDel="00C70FBF" w:rsidRDefault="00C573E5">
      <w:pPr>
        <w:pStyle w:val="NormalBPBHEB"/>
        <w:numPr>
          <w:ilvl w:val="0"/>
          <w:numId w:val="33"/>
        </w:numPr>
        <w:rPr>
          <w:del w:id="785" w:author="Abhiram Arali" w:date="2024-11-14T11:18:00Z"/>
        </w:rPr>
        <w:pPrChange w:id="786" w:author="Abhiram Arali" w:date="2024-11-14T11:17:00Z">
          <w:pPr>
            <w:pStyle w:val="ListParagraph"/>
            <w:numPr>
              <w:numId w:val="9"/>
            </w:numPr>
            <w:tabs>
              <w:tab w:val="left" w:pos="1573"/>
            </w:tabs>
            <w:spacing w:line="360" w:lineRule="auto"/>
            <w:ind w:hanging="360"/>
            <w:jc w:val="both"/>
          </w:pPr>
        </w:pPrChange>
      </w:pPr>
      <w:del w:id="787" w:author="Abhiram Arali" w:date="2024-11-14T11:18:00Z">
        <w:r w:rsidRPr="007666B1" w:rsidDel="00C70FBF">
          <w:rPr>
            <w:b/>
            <w:bCs/>
            <w:rPrChange w:id="788" w:author="Abhiram Arali" w:date="2024-11-14T11:17:00Z">
              <w:rPr/>
            </w:rPrChange>
          </w:rPr>
          <w:delText>calloc():</w:delText>
        </w:r>
        <w:r w:rsidRPr="00293A3A" w:rsidDel="00C70FBF">
          <w:delText xml:space="preserve"> Allocates memory for an array of elements and initializes all bytes to zero.</w:delText>
        </w:r>
      </w:del>
    </w:p>
    <w:p w14:paraId="1E23159F" w14:textId="1767B486" w:rsidR="00C573E5" w:rsidRPr="00293A3A" w:rsidDel="00C70FBF" w:rsidRDefault="00C573E5">
      <w:pPr>
        <w:pStyle w:val="NormalBPBHEB"/>
        <w:numPr>
          <w:ilvl w:val="0"/>
          <w:numId w:val="33"/>
        </w:numPr>
        <w:rPr>
          <w:del w:id="789" w:author="Abhiram Arali" w:date="2024-11-14T11:18:00Z"/>
        </w:rPr>
        <w:pPrChange w:id="790" w:author="Abhiram Arali" w:date="2024-11-14T11:17:00Z">
          <w:pPr>
            <w:pStyle w:val="ListParagraph"/>
            <w:numPr>
              <w:numId w:val="9"/>
            </w:numPr>
            <w:tabs>
              <w:tab w:val="left" w:pos="1573"/>
            </w:tabs>
            <w:spacing w:line="360" w:lineRule="auto"/>
            <w:ind w:hanging="360"/>
            <w:jc w:val="both"/>
          </w:pPr>
        </w:pPrChange>
      </w:pPr>
      <w:del w:id="791" w:author="Abhiram Arali" w:date="2024-11-14T11:18:00Z">
        <w:r w:rsidRPr="007666B1" w:rsidDel="00C70FBF">
          <w:rPr>
            <w:b/>
            <w:bCs/>
            <w:rPrChange w:id="792" w:author="Abhiram Arali" w:date="2024-11-14T11:18:00Z">
              <w:rPr/>
            </w:rPrChange>
          </w:rPr>
          <w:delText>realloc():</w:delText>
        </w:r>
        <w:r w:rsidRPr="00293A3A" w:rsidDel="00C70FBF">
          <w:delText xml:space="preserve"> Resizes previously allocated memory blocks.</w:delText>
        </w:r>
      </w:del>
    </w:p>
    <w:p w14:paraId="6C72D368" w14:textId="08B9CF4D" w:rsidR="00DD23F8" w:rsidRPr="00293A3A" w:rsidDel="00AA16DB" w:rsidRDefault="00C573E5">
      <w:pPr>
        <w:pStyle w:val="NormalBPBHEB"/>
        <w:rPr>
          <w:del w:id="793" w:author="Abhiram Arali" w:date="2024-11-14T11:18:00Z"/>
        </w:rPr>
        <w:pPrChange w:id="794" w:author="Abhiram Arali" w:date="2024-11-14T11:18:00Z">
          <w:pPr>
            <w:pStyle w:val="ListParagraph"/>
            <w:numPr>
              <w:numId w:val="9"/>
            </w:numPr>
            <w:tabs>
              <w:tab w:val="left" w:pos="1573"/>
            </w:tabs>
            <w:spacing w:line="360" w:lineRule="auto"/>
            <w:ind w:hanging="360"/>
            <w:jc w:val="both"/>
          </w:pPr>
        </w:pPrChange>
      </w:pPr>
      <w:del w:id="795" w:author="Abhiram Arali" w:date="2024-11-14T11:18:00Z">
        <w:r w:rsidRPr="007666B1" w:rsidDel="00C70FBF">
          <w:rPr>
            <w:b/>
            <w:bCs/>
            <w:rPrChange w:id="796" w:author="Abhiram Arali" w:date="2024-11-14T11:18:00Z">
              <w:rPr/>
            </w:rPrChange>
          </w:rPr>
          <w:delText>free():</w:delText>
        </w:r>
        <w:r w:rsidRPr="00293A3A" w:rsidDel="00C70FBF">
          <w:delText xml:space="preserve"> Frees previously allocated memory, preventing memory leaks.</w:delText>
        </w:r>
      </w:del>
    </w:p>
    <w:p w14:paraId="227C4F47" w14:textId="2D32397A" w:rsidR="00C573E5" w:rsidRPr="00AA16DB" w:rsidDel="00AA16DB" w:rsidRDefault="00C573E5">
      <w:pPr>
        <w:pStyle w:val="NormalBPBHEB"/>
        <w:rPr>
          <w:del w:id="797" w:author="Abhiram Arali" w:date="2024-11-14T11:19:00Z"/>
          <w:b/>
          <w:bCs/>
          <w:rPrChange w:id="798" w:author="Abhiram Arali" w:date="2024-11-14T11:18:00Z">
            <w:rPr>
              <w:del w:id="799" w:author="Abhiram Arali" w:date="2024-11-14T11:19:00Z"/>
            </w:rPr>
          </w:rPrChange>
        </w:rPr>
        <w:pPrChange w:id="800" w:author="Abhiram Arali" w:date="2024-11-14T11:18:00Z">
          <w:pPr>
            <w:tabs>
              <w:tab w:val="left" w:pos="1573"/>
            </w:tabs>
            <w:spacing w:line="360" w:lineRule="auto"/>
            <w:jc w:val="both"/>
          </w:pPr>
        </w:pPrChange>
      </w:pPr>
      <w:del w:id="801" w:author="Abhiram Arali" w:date="2024-11-14T11:18:00Z">
        <w:r w:rsidRPr="00AA16DB" w:rsidDel="003A7152">
          <w:rPr>
            <w:b/>
            <w:bCs/>
            <w:rPrChange w:id="802" w:author="Abhiram Arali" w:date="2024-11-14T11:18:00Z">
              <w:rPr/>
            </w:rPrChange>
          </w:rPr>
          <w:delText xml:space="preserve">1. </w:delText>
        </w:r>
      </w:del>
      <w:r w:rsidRPr="00AA16DB">
        <w:rPr>
          <w:b/>
          <w:bCs/>
          <w:rPrChange w:id="803" w:author="Abhiram Arali" w:date="2024-11-14T11:18:00Z">
            <w:rPr/>
          </w:rPrChange>
        </w:rPr>
        <w:t>malloc() (</w:t>
      </w:r>
      <w:r w:rsidR="00FC3820" w:rsidRPr="00E91BA2">
        <w:rPr>
          <w:b/>
          <w:bCs/>
        </w:rPr>
        <w:t xml:space="preserve">memory </w:t>
      </w:r>
      <w:r w:rsidR="00FC3820" w:rsidRPr="00FC3820">
        <w:rPr>
          <w:b/>
          <w:bCs/>
        </w:rPr>
        <w:t>allocation</w:t>
      </w:r>
      <w:r w:rsidRPr="00AA16DB">
        <w:rPr>
          <w:b/>
          <w:bCs/>
          <w:rPrChange w:id="804" w:author="Abhiram Arali" w:date="2024-11-14T11:18:00Z">
            <w:rPr/>
          </w:rPrChange>
        </w:rPr>
        <w:t>)</w:t>
      </w:r>
      <w:ins w:id="805" w:author="Abhiram Arali" w:date="2024-11-14T11:19:00Z">
        <w:r w:rsidR="00AA16DB">
          <w:rPr>
            <w:b/>
            <w:bCs/>
          </w:rPr>
          <w:t xml:space="preserve">: </w:t>
        </w:r>
      </w:ins>
    </w:p>
    <w:p w14:paraId="15FA1669" w14:textId="77777777" w:rsidR="00C573E5" w:rsidRPr="00293A3A" w:rsidRDefault="00C573E5">
      <w:pPr>
        <w:pStyle w:val="NormalBPBHEB"/>
        <w:numPr>
          <w:ilvl w:val="0"/>
          <w:numId w:val="33"/>
        </w:numPr>
        <w:pPrChange w:id="806" w:author="Abhiram Arali" w:date="2024-11-14T11:19:00Z">
          <w:pPr>
            <w:tabs>
              <w:tab w:val="left" w:pos="1573"/>
            </w:tabs>
            <w:spacing w:line="360" w:lineRule="auto"/>
            <w:jc w:val="both"/>
          </w:pPr>
        </w:pPrChange>
      </w:pPr>
      <w:r w:rsidRPr="00293A3A">
        <w:t xml:space="preserve">The </w:t>
      </w:r>
      <w:proofErr w:type="gramStart"/>
      <w:r w:rsidRPr="00293A3A">
        <w:t>malloc(</w:t>
      </w:r>
      <w:proofErr w:type="gramEnd"/>
      <w:r w:rsidRPr="00293A3A">
        <w:t>) function allocates a block of memory of a specified size in bytes and returns a pointer to the beginning of the block. The contents of the allocated memory are uninitialized (i.e., they contain garbage values).</w:t>
      </w:r>
    </w:p>
    <w:p w14:paraId="363A75CA" w14:textId="77777777" w:rsidR="00C573E5" w:rsidRPr="00293A3A" w:rsidRDefault="00C573E5">
      <w:pPr>
        <w:pStyle w:val="NormalBPBHEB"/>
        <w:numPr>
          <w:ilvl w:val="0"/>
          <w:numId w:val="22"/>
        </w:numPr>
        <w:pPrChange w:id="807" w:author="Abhiram Arali" w:date="2024-11-14T11:19:00Z">
          <w:pPr>
            <w:tabs>
              <w:tab w:val="left" w:pos="1573"/>
            </w:tabs>
            <w:spacing w:line="360" w:lineRule="auto"/>
            <w:jc w:val="both"/>
          </w:pPr>
        </w:pPrChange>
      </w:pPr>
      <w:r w:rsidRPr="00293A3A">
        <w:t>Syntax:</w:t>
      </w:r>
    </w:p>
    <w:p w14:paraId="7BC59055" w14:textId="77777777" w:rsidR="00C573E5" w:rsidRDefault="00C573E5" w:rsidP="004579E3">
      <w:pPr>
        <w:pStyle w:val="CodeBlockBPBHEB"/>
        <w:rPr>
          <w:ins w:id="808" w:author="Abhiram Arali" w:date="2024-11-14T11:19:00Z"/>
        </w:rPr>
      </w:pPr>
      <w:proofErr w:type="gramStart"/>
      <w:r w:rsidRPr="00293A3A">
        <w:t>void</w:t>
      </w:r>
      <w:proofErr w:type="gramEnd"/>
      <w:r w:rsidRPr="00293A3A">
        <w:t xml:space="preserve">* </w:t>
      </w:r>
      <w:proofErr w:type="spellStart"/>
      <w:r w:rsidRPr="00293A3A">
        <w:t>malloc</w:t>
      </w:r>
      <w:proofErr w:type="spellEnd"/>
      <w:r w:rsidRPr="00293A3A">
        <w:t>(</w:t>
      </w:r>
      <w:proofErr w:type="spellStart"/>
      <w:r w:rsidRPr="00293A3A">
        <w:t>size_t</w:t>
      </w:r>
      <w:proofErr w:type="spellEnd"/>
      <w:r w:rsidRPr="00293A3A">
        <w:t xml:space="preserve"> size);</w:t>
      </w:r>
    </w:p>
    <w:p w14:paraId="1446312B" w14:textId="77777777" w:rsidR="00AA3483" w:rsidRPr="00293A3A" w:rsidRDefault="00AA3483">
      <w:pPr>
        <w:pStyle w:val="NormalBPBHEB"/>
        <w:pPrChange w:id="809"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53F17CB" w14:textId="77777777" w:rsidR="00C573E5" w:rsidRPr="00293A3A" w:rsidRDefault="00C573E5">
      <w:pPr>
        <w:pStyle w:val="NormalBPBHEB"/>
        <w:numPr>
          <w:ilvl w:val="0"/>
          <w:numId w:val="34"/>
        </w:numPr>
        <w:pPrChange w:id="810" w:author="Abhiram Arali" w:date="2024-11-14T11:19:00Z">
          <w:pPr>
            <w:tabs>
              <w:tab w:val="left" w:pos="1573"/>
            </w:tabs>
            <w:spacing w:line="360" w:lineRule="auto"/>
            <w:jc w:val="both"/>
          </w:pPr>
        </w:pPrChange>
      </w:pPr>
      <w:proofErr w:type="spellStart"/>
      <w:r w:rsidRPr="00293A3A">
        <w:t>size_t</w:t>
      </w:r>
      <w:proofErr w:type="spellEnd"/>
      <w:r w:rsidRPr="00293A3A">
        <w:t xml:space="preserve"> size: The number of bytes to be allocated.</w:t>
      </w:r>
    </w:p>
    <w:p w14:paraId="4080BDCF" w14:textId="77777777" w:rsidR="00C573E5" w:rsidRPr="00293A3A" w:rsidRDefault="00C573E5">
      <w:pPr>
        <w:pStyle w:val="NormalBPBHEB"/>
        <w:numPr>
          <w:ilvl w:val="0"/>
          <w:numId w:val="34"/>
        </w:numPr>
        <w:pPrChange w:id="811" w:author="Abhiram Arali" w:date="2024-11-14T11:19:00Z">
          <w:pPr>
            <w:tabs>
              <w:tab w:val="left" w:pos="1573"/>
            </w:tabs>
            <w:spacing w:line="360" w:lineRule="auto"/>
            <w:jc w:val="both"/>
          </w:pPr>
        </w:pPrChange>
      </w:pPr>
      <w:r w:rsidRPr="00293A3A">
        <w:t>void*: Returns a pointer to the allocated memory. It needs to be typecast to the desired data type.</w:t>
      </w:r>
    </w:p>
    <w:p w14:paraId="25FE79BB" w14:textId="77777777" w:rsidR="00C573E5" w:rsidRPr="00293A3A" w:rsidRDefault="00C573E5">
      <w:pPr>
        <w:pStyle w:val="NormalBPBHEB"/>
        <w:numPr>
          <w:ilvl w:val="0"/>
          <w:numId w:val="34"/>
        </w:numPr>
        <w:pPrChange w:id="812" w:author="Abhiram Arali" w:date="2024-11-14T11:19:00Z">
          <w:pPr>
            <w:tabs>
              <w:tab w:val="left" w:pos="1573"/>
            </w:tabs>
            <w:spacing w:line="360" w:lineRule="auto"/>
            <w:jc w:val="both"/>
          </w:pPr>
        </w:pPrChange>
      </w:pPr>
      <w:r w:rsidRPr="00293A3A">
        <w:t>Example of malloc():</w:t>
      </w:r>
    </w:p>
    <w:p w14:paraId="2E90B202" w14:textId="77777777" w:rsidR="00C573E5" w:rsidRPr="00293A3A" w:rsidRDefault="00C573E5">
      <w:pPr>
        <w:pStyle w:val="CodeBlockBPBHEB"/>
        <w:pPrChange w:id="813"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009BD9D" w14:textId="77777777" w:rsidR="00C573E5" w:rsidRPr="00293A3A" w:rsidRDefault="00C573E5">
      <w:pPr>
        <w:pStyle w:val="CodeBlockBPBHEB"/>
        <w:pPrChange w:id="814"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stdlib.h</w:t>
      </w:r>
      <w:proofErr w:type="spellEnd"/>
      <w:r w:rsidRPr="00293A3A">
        <w:t>&gt;</w:t>
      </w:r>
    </w:p>
    <w:p w14:paraId="10BBDD12" w14:textId="77777777" w:rsidR="00C573E5" w:rsidRPr="00293A3A" w:rsidRDefault="00C573E5">
      <w:pPr>
        <w:pStyle w:val="CodeBlockBPBHEB"/>
        <w:pPrChange w:id="815"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21CB563" w14:textId="77777777" w:rsidR="00C573E5" w:rsidRPr="00293A3A" w:rsidRDefault="00C573E5">
      <w:pPr>
        <w:pStyle w:val="CodeBlockBPBHEB"/>
        <w:pPrChange w:id="816"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w:t>
      </w:r>
    </w:p>
    <w:p w14:paraId="726760C9" w14:textId="77777777" w:rsidR="00C573E5" w:rsidRPr="00293A3A" w:rsidRDefault="00C573E5">
      <w:pPr>
        <w:pStyle w:val="CodeBlockBPBHEB"/>
        <w:pPrChange w:id="817"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n = 5;</w:t>
      </w:r>
    </w:p>
    <w:p w14:paraId="02F8F428" w14:textId="77777777" w:rsidR="00C573E5" w:rsidRPr="00293A3A" w:rsidRDefault="00C573E5">
      <w:pPr>
        <w:pStyle w:val="CodeBlockBPBHEB"/>
        <w:pPrChange w:id="818"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Allocate memory for 5 integers</w:t>
      </w:r>
    </w:p>
    <w:p w14:paraId="23BB4A78" w14:textId="77777777" w:rsidR="00C573E5" w:rsidRPr="00293A3A" w:rsidRDefault="00C573E5">
      <w:pPr>
        <w:pStyle w:val="CodeBlockBPBHEB"/>
        <w:pPrChange w:id="819"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w:t>
      </w:r>
      <w:proofErr w:type="spellStart"/>
      <w:r w:rsidRPr="00293A3A">
        <w:t>int</w:t>
      </w:r>
      <w:proofErr w:type="spellEnd"/>
      <w:r w:rsidRPr="00293A3A">
        <w:t xml:space="preserve">*) </w:t>
      </w:r>
      <w:proofErr w:type="spellStart"/>
      <w:r w:rsidRPr="00293A3A">
        <w:t>malloc</w:t>
      </w:r>
      <w:proofErr w:type="spellEnd"/>
      <w:r w:rsidRPr="00293A3A">
        <w:t xml:space="preserve">(n * </w:t>
      </w:r>
      <w:proofErr w:type="spellStart"/>
      <w:r w:rsidRPr="00293A3A">
        <w:t>sizeof</w:t>
      </w:r>
      <w:proofErr w:type="spellEnd"/>
      <w:r w:rsidRPr="00293A3A">
        <w:t>(</w:t>
      </w:r>
      <w:proofErr w:type="spellStart"/>
      <w:r w:rsidRPr="00293A3A">
        <w:t>int</w:t>
      </w:r>
      <w:proofErr w:type="spellEnd"/>
      <w:r w:rsidRPr="00293A3A">
        <w:t>));</w:t>
      </w:r>
    </w:p>
    <w:p w14:paraId="6324B051" w14:textId="77777777" w:rsidR="00C573E5" w:rsidRPr="00293A3A" w:rsidRDefault="00C573E5">
      <w:pPr>
        <w:pStyle w:val="CodeBlockBPBHEB"/>
        <w:pPrChange w:id="820"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ptr</w:t>
      </w:r>
      <w:proofErr w:type="spellEnd"/>
      <w:r w:rsidRPr="00293A3A">
        <w:t xml:space="preserve"> == NULL) {</w:t>
      </w:r>
    </w:p>
    <w:p w14:paraId="118CF24A" w14:textId="77777777" w:rsidR="00C573E5" w:rsidRPr="00293A3A" w:rsidRDefault="00C573E5">
      <w:pPr>
        <w:pStyle w:val="CodeBlockBPBHEB"/>
        <w:pPrChange w:id="821"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6737B2B5" w14:textId="77777777" w:rsidR="00C573E5" w:rsidRPr="00293A3A" w:rsidRDefault="00C573E5">
      <w:pPr>
        <w:pStyle w:val="CodeBlockBPBHEB"/>
        <w:pPrChange w:id="822"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5ECFC1F0" w14:textId="77777777" w:rsidR="00C573E5" w:rsidRPr="00293A3A" w:rsidRDefault="00C573E5">
      <w:pPr>
        <w:pStyle w:val="CodeBlockBPBHEB"/>
        <w:pPrChange w:id="823"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634FFB83" w14:textId="77777777" w:rsidR="00C573E5" w:rsidRPr="00293A3A" w:rsidRDefault="00C573E5">
      <w:pPr>
        <w:pStyle w:val="CodeBlockBPBHEB"/>
        <w:pPrChange w:id="824"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Assign values and print them</w:t>
      </w:r>
    </w:p>
    <w:p w14:paraId="0E70BCF1" w14:textId="77777777" w:rsidR="00C573E5" w:rsidRPr="00293A3A" w:rsidRDefault="00C573E5">
      <w:pPr>
        <w:pStyle w:val="CodeBlockBPBHEB"/>
        <w:pPrChange w:id="825"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n; </w:t>
      </w:r>
      <w:proofErr w:type="spellStart"/>
      <w:r w:rsidRPr="00293A3A">
        <w:t>i</w:t>
      </w:r>
      <w:proofErr w:type="spellEnd"/>
      <w:r w:rsidRPr="00293A3A">
        <w:t>++) {</w:t>
      </w:r>
    </w:p>
    <w:p w14:paraId="160D0FB1" w14:textId="77777777" w:rsidR="00C573E5" w:rsidRPr="00293A3A" w:rsidRDefault="00C573E5">
      <w:pPr>
        <w:pStyle w:val="CodeBlockBPBHEB"/>
        <w:pPrChange w:id="826"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r w:rsidRPr="00293A3A">
        <w:t>[</w:t>
      </w:r>
      <w:proofErr w:type="spellStart"/>
      <w:proofErr w:type="gramEnd"/>
      <w:r w:rsidRPr="00293A3A">
        <w:t>i</w:t>
      </w:r>
      <w:proofErr w:type="spellEnd"/>
      <w:r w:rsidRPr="00293A3A">
        <w:t xml:space="preserve">] = </w:t>
      </w:r>
      <w:proofErr w:type="spellStart"/>
      <w:r w:rsidRPr="00293A3A">
        <w:t>i</w:t>
      </w:r>
      <w:proofErr w:type="spellEnd"/>
      <w:r w:rsidRPr="00293A3A">
        <w:t xml:space="preserve"> + 1;</w:t>
      </w:r>
    </w:p>
    <w:p w14:paraId="0E1FBE3D" w14:textId="77777777" w:rsidR="00C573E5" w:rsidRPr="00293A3A" w:rsidRDefault="00C573E5">
      <w:pPr>
        <w:pStyle w:val="CodeBlockBPBHEB"/>
        <w:pPrChange w:id="827"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ptr</w:t>
      </w:r>
      <w:proofErr w:type="spellEnd"/>
      <w:r w:rsidRPr="00293A3A">
        <w:t>[</w:t>
      </w:r>
      <w:proofErr w:type="spellStart"/>
      <w:r w:rsidRPr="00293A3A">
        <w:t>i</w:t>
      </w:r>
      <w:proofErr w:type="spellEnd"/>
      <w:r w:rsidRPr="00293A3A">
        <w:t>]);</w:t>
      </w:r>
    </w:p>
    <w:p w14:paraId="72D1E1D4" w14:textId="77777777" w:rsidR="00C573E5" w:rsidRPr="00293A3A" w:rsidRDefault="00C573E5">
      <w:pPr>
        <w:pStyle w:val="CodeBlockBPBHEB"/>
        <w:pPrChange w:id="828"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8D180A4" w14:textId="77777777" w:rsidR="00C573E5" w:rsidRPr="00293A3A" w:rsidRDefault="00C573E5">
      <w:pPr>
        <w:pStyle w:val="CodeBlockBPBHEB"/>
        <w:pPrChange w:id="829"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 xml:space="preserve">    // Free the allocated memory</w:t>
      </w:r>
    </w:p>
    <w:p w14:paraId="184112BC" w14:textId="77777777" w:rsidR="00C573E5" w:rsidRPr="00293A3A" w:rsidRDefault="00C573E5">
      <w:pPr>
        <w:pStyle w:val="CodeBlockBPBHEB"/>
        <w:pPrChange w:id="830"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free(</w:t>
      </w:r>
      <w:proofErr w:type="spellStart"/>
      <w:proofErr w:type="gramEnd"/>
      <w:r w:rsidRPr="00293A3A">
        <w:t>ptr</w:t>
      </w:r>
      <w:proofErr w:type="spellEnd"/>
      <w:r w:rsidRPr="00293A3A">
        <w:t>);</w:t>
      </w:r>
    </w:p>
    <w:p w14:paraId="13787337" w14:textId="77777777" w:rsidR="00C573E5" w:rsidRPr="00293A3A" w:rsidRDefault="00C573E5">
      <w:pPr>
        <w:pStyle w:val="CodeBlockBPBHEB"/>
        <w:pPrChange w:id="831"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0EE8D24F" w14:textId="77777777" w:rsidR="00C573E5" w:rsidRDefault="00C573E5" w:rsidP="003D7BAF">
      <w:pPr>
        <w:pStyle w:val="CodeBlockBPBHEB"/>
        <w:rPr>
          <w:ins w:id="832" w:author="Abhiram Arali" w:date="2024-11-14T11:19:00Z"/>
        </w:rPr>
      </w:pPr>
      <w:r w:rsidRPr="00293A3A">
        <w:t>}</w:t>
      </w:r>
    </w:p>
    <w:p w14:paraId="5DFC1F25" w14:textId="77777777" w:rsidR="001B4536" w:rsidRPr="00293A3A" w:rsidRDefault="001B4536">
      <w:pPr>
        <w:pStyle w:val="NormalBPBHEB"/>
        <w:pPrChange w:id="833"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4D8E590" w14:textId="79F2EA8B" w:rsidR="00C573E5" w:rsidRPr="004B607E" w:rsidDel="0028464C" w:rsidRDefault="00C573E5">
      <w:pPr>
        <w:pStyle w:val="NormalBPBHEB"/>
        <w:numPr>
          <w:ilvl w:val="0"/>
          <w:numId w:val="35"/>
        </w:numPr>
        <w:rPr>
          <w:del w:id="834" w:author="Abhiram Arali" w:date="2024-11-14T11:19:00Z"/>
          <w:b/>
          <w:bCs/>
          <w:rPrChange w:id="835" w:author="Abhiram Arali" w:date="2024-11-14T11:19:00Z">
            <w:rPr>
              <w:del w:id="836" w:author="Abhiram Arali" w:date="2024-11-14T11:19:00Z"/>
            </w:rPr>
          </w:rPrChange>
        </w:rPr>
        <w:pPrChange w:id="837" w:author="Abhiram Arali" w:date="2024-11-14T11:19:00Z">
          <w:pPr>
            <w:tabs>
              <w:tab w:val="left" w:pos="1573"/>
            </w:tabs>
            <w:spacing w:line="360" w:lineRule="auto"/>
            <w:jc w:val="both"/>
          </w:pPr>
        </w:pPrChange>
      </w:pPr>
      <w:del w:id="838" w:author="Abhiram Arali" w:date="2024-11-14T11:19:00Z">
        <w:r w:rsidRPr="0028464C" w:rsidDel="009151C1">
          <w:rPr>
            <w:b/>
            <w:bCs/>
            <w:rPrChange w:id="839" w:author="Abhiram Arali" w:date="2024-11-14T11:19:00Z">
              <w:rPr/>
            </w:rPrChange>
          </w:rPr>
          <w:delText xml:space="preserve">2. </w:delText>
        </w:r>
      </w:del>
      <w:proofErr w:type="spellStart"/>
      <w:r w:rsidRPr="0028464C">
        <w:rPr>
          <w:b/>
          <w:bCs/>
          <w:rPrChange w:id="840" w:author="Abhiram Arali" w:date="2024-11-14T11:19:00Z">
            <w:rPr/>
          </w:rPrChange>
        </w:rPr>
        <w:t>calloc</w:t>
      </w:r>
      <w:proofErr w:type="spellEnd"/>
      <w:r w:rsidRPr="0028464C">
        <w:rPr>
          <w:b/>
          <w:bCs/>
          <w:rPrChange w:id="841" w:author="Abhiram Arali" w:date="2024-11-14T11:19:00Z">
            <w:rPr/>
          </w:rPrChange>
        </w:rPr>
        <w:t>() (</w:t>
      </w:r>
      <w:r w:rsidR="00176878" w:rsidRPr="0028464C">
        <w:rPr>
          <w:b/>
          <w:bCs/>
        </w:rPr>
        <w:t>contiguous allocation</w:t>
      </w:r>
      <w:r w:rsidRPr="0028464C">
        <w:rPr>
          <w:b/>
          <w:bCs/>
          <w:rPrChange w:id="842" w:author="Abhiram Arali" w:date="2024-11-14T11:19:00Z">
            <w:rPr/>
          </w:rPrChange>
        </w:rPr>
        <w:t>)</w:t>
      </w:r>
      <w:ins w:id="843" w:author="Abhiram Arali" w:date="2024-11-14T11:19:00Z">
        <w:r w:rsidR="0028464C" w:rsidRPr="0028464C">
          <w:rPr>
            <w:b/>
            <w:bCs/>
          </w:rPr>
          <w:t xml:space="preserve">: </w:t>
        </w:r>
      </w:ins>
    </w:p>
    <w:p w14:paraId="5FEB7604" w14:textId="77777777" w:rsidR="00C573E5" w:rsidRPr="00293A3A" w:rsidRDefault="00C573E5">
      <w:pPr>
        <w:pStyle w:val="NormalBPBHEB"/>
        <w:numPr>
          <w:ilvl w:val="0"/>
          <w:numId w:val="35"/>
        </w:numPr>
        <w:pPrChange w:id="844" w:author="Abhiram Arali" w:date="2024-11-14T11:19:00Z">
          <w:pPr>
            <w:tabs>
              <w:tab w:val="left" w:pos="1573"/>
            </w:tabs>
            <w:spacing w:line="360" w:lineRule="auto"/>
            <w:jc w:val="both"/>
          </w:pPr>
        </w:pPrChange>
      </w:pPr>
      <w:r w:rsidRPr="00293A3A">
        <w:t xml:space="preserve">The </w:t>
      </w:r>
      <w:proofErr w:type="spellStart"/>
      <w:proofErr w:type="gramStart"/>
      <w:r w:rsidRPr="00293A3A">
        <w:t>calloc</w:t>
      </w:r>
      <w:proofErr w:type="spellEnd"/>
      <w:r w:rsidRPr="00293A3A">
        <w:t>(</w:t>
      </w:r>
      <w:proofErr w:type="gramEnd"/>
      <w:r w:rsidRPr="00293A3A">
        <w:t>) function allocates memory for an array of elements and initializes all the bits to zero. It is often preferred when you need to initialize the allocated memory.</w:t>
      </w:r>
    </w:p>
    <w:p w14:paraId="671B53D6" w14:textId="77777777" w:rsidR="00C573E5" w:rsidRPr="00293A3A" w:rsidRDefault="00C573E5">
      <w:pPr>
        <w:pStyle w:val="NormalBPBHEB"/>
        <w:numPr>
          <w:ilvl w:val="0"/>
          <w:numId w:val="36"/>
        </w:numPr>
        <w:pPrChange w:id="845" w:author="Abhiram Arali" w:date="2024-11-14T11:19:00Z">
          <w:pPr>
            <w:tabs>
              <w:tab w:val="left" w:pos="1573"/>
            </w:tabs>
            <w:spacing w:line="360" w:lineRule="auto"/>
            <w:jc w:val="both"/>
          </w:pPr>
        </w:pPrChange>
      </w:pPr>
      <w:r w:rsidRPr="00293A3A">
        <w:t>Syntax:</w:t>
      </w:r>
    </w:p>
    <w:p w14:paraId="1E6C3786" w14:textId="77777777" w:rsidR="00C573E5" w:rsidRDefault="00C573E5" w:rsidP="007F32C1">
      <w:pPr>
        <w:pStyle w:val="CodeBlockBPBHEB"/>
        <w:rPr>
          <w:ins w:id="846" w:author="Abhiram Arali" w:date="2024-11-14T11:19:00Z"/>
        </w:rPr>
      </w:pPr>
      <w:proofErr w:type="gramStart"/>
      <w:r w:rsidRPr="00293A3A">
        <w:t>void</w:t>
      </w:r>
      <w:proofErr w:type="gramEnd"/>
      <w:r w:rsidRPr="00293A3A">
        <w:t xml:space="preserve">* </w:t>
      </w:r>
      <w:proofErr w:type="spellStart"/>
      <w:r w:rsidRPr="00293A3A">
        <w:t>calloc</w:t>
      </w:r>
      <w:proofErr w:type="spellEnd"/>
      <w:r w:rsidRPr="00293A3A">
        <w:t>(</w:t>
      </w:r>
      <w:proofErr w:type="spellStart"/>
      <w:r w:rsidRPr="00293A3A">
        <w:t>size_t</w:t>
      </w:r>
      <w:proofErr w:type="spellEnd"/>
      <w:r w:rsidRPr="00293A3A">
        <w:t xml:space="preserve"> </w:t>
      </w:r>
      <w:proofErr w:type="spellStart"/>
      <w:r w:rsidRPr="00293A3A">
        <w:t>num</w:t>
      </w:r>
      <w:proofErr w:type="spellEnd"/>
      <w:r w:rsidRPr="00293A3A">
        <w:t xml:space="preserve">, </w:t>
      </w:r>
      <w:proofErr w:type="spellStart"/>
      <w:r w:rsidRPr="00293A3A">
        <w:t>size_t</w:t>
      </w:r>
      <w:proofErr w:type="spellEnd"/>
      <w:r w:rsidRPr="00293A3A">
        <w:t xml:space="preserve"> size);</w:t>
      </w:r>
    </w:p>
    <w:p w14:paraId="3479F87D" w14:textId="77777777" w:rsidR="00757165" w:rsidRPr="00293A3A" w:rsidRDefault="00757165">
      <w:pPr>
        <w:pStyle w:val="NormalBPBHEB"/>
        <w:pPrChange w:id="847" w:author="Abhiram Arali" w:date="2024-11-14T11:1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89AD00B" w14:textId="77777777" w:rsidR="00C573E5" w:rsidRPr="00293A3A" w:rsidRDefault="00C573E5">
      <w:pPr>
        <w:pStyle w:val="NormalBPBHEB"/>
        <w:numPr>
          <w:ilvl w:val="0"/>
          <w:numId w:val="37"/>
        </w:numPr>
        <w:pPrChange w:id="848" w:author="Abhiram Arali" w:date="2024-11-14T11:20:00Z">
          <w:pPr>
            <w:tabs>
              <w:tab w:val="left" w:pos="1573"/>
            </w:tabs>
            <w:spacing w:line="360" w:lineRule="auto"/>
            <w:jc w:val="both"/>
          </w:pPr>
        </w:pPrChange>
      </w:pPr>
      <w:r w:rsidRPr="00293A3A">
        <w:t>num: The number of elements.</w:t>
      </w:r>
    </w:p>
    <w:p w14:paraId="262C10F6" w14:textId="77777777" w:rsidR="00C573E5" w:rsidRPr="00293A3A" w:rsidRDefault="00C573E5">
      <w:pPr>
        <w:pStyle w:val="NormalBPBHEB"/>
        <w:numPr>
          <w:ilvl w:val="0"/>
          <w:numId w:val="37"/>
        </w:numPr>
        <w:pPrChange w:id="849" w:author="Abhiram Arali" w:date="2024-11-14T11:20:00Z">
          <w:pPr>
            <w:tabs>
              <w:tab w:val="left" w:pos="1573"/>
            </w:tabs>
            <w:spacing w:line="360" w:lineRule="auto"/>
            <w:jc w:val="both"/>
          </w:pPr>
        </w:pPrChange>
      </w:pPr>
      <w:r w:rsidRPr="00293A3A">
        <w:t>size: The size of each element in bytes.</w:t>
      </w:r>
    </w:p>
    <w:p w14:paraId="0393747A" w14:textId="77777777" w:rsidR="00C573E5" w:rsidRPr="00293A3A" w:rsidRDefault="00C573E5">
      <w:pPr>
        <w:pStyle w:val="NormalBPBHEB"/>
        <w:numPr>
          <w:ilvl w:val="0"/>
          <w:numId w:val="37"/>
        </w:numPr>
        <w:pPrChange w:id="850" w:author="Abhiram Arali" w:date="2024-11-14T11:20:00Z">
          <w:pPr>
            <w:tabs>
              <w:tab w:val="left" w:pos="1573"/>
            </w:tabs>
            <w:spacing w:line="360" w:lineRule="auto"/>
            <w:jc w:val="both"/>
          </w:pPr>
        </w:pPrChange>
      </w:pPr>
      <w:r w:rsidRPr="00293A3A">
        <w:t xml:space="preserve">Example of </w:t>
      </w:r>
      <w:proofErr w:type="spellStart"/>
      <w:r w:rsidRPr="00293A3A">
        <w:t>calloc</w:t>
      </w:r>
      <w:proofErr w:type="spellEnd"/>
      <w:r w:rsidRPr="00293A3A">
        <w:t>():</w:t>
      </w:r>
    </w:p>
    <w:p w14:paraId="4AE82E42" w14:textId="77777777" w:rsidR="00C573E5" w:rsidRPr="00293A3A" w:rsidRDefault="00C573E5">
      <w:pPr>
        <w:pStyle w:val="CodeBlockBPBHEB"/>
        <w:pPrChange w:id="85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8436DD2" w14:textId="77777777" w:rsidR="00C573E5" w:rsidRPr="00293A3A" w:rsidRDefault="00C573E5">
      <w:pPr>
        <w:pStyle w:val="CodeBlockBPBHEB"/>
        <w:pPrChange w:id="85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stdlib.h</w:t>
      </w:r>
      <w:proofErr w:type="spellEnd"/>
      <w:r w:rsidRPr="00293A3A">
        <w:t>&gt;</w:t>
      </w:r>
    </w:p>
    <w:p w14:paraId="5DD8F4F1" w14:textId="77777777" w:rsidR="00C573E5" w:rsidRPr="00293A3A" w:rsidRDefault="00C573E5">
      <w:pPr>
        <w:pStyle w:val="CodeBlockBPBHEB"/>
        <w:pPrChange w:id="85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6739B1B7" w14:textId="77777777" w:rsidR="00C573E5" w:rsidRPr="00293A3A" w:rsidRDefault="00C573E5">
      <w:pPr>
        <w:pStyle w:val="CodeBlockBPBHEB"/>
        <w:pPrChange w:id="85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w:t>
      </w:r>
    </w:p>
    <w:p w14:paraId="2B63B676" w14:textId="77777777" w:rsidR="00C573E5" w:rsidRPr="00293A3A" w:rsidRDefault="00C573E5">
      <w:pPr>
        <w:pStyle w:val="CodeBlockBPBHEB"/>
        <w:pPrChange w:id="855"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n = 5;</w:t>
      </w:r>
    </w:p>
    <w:p w14:paraId="2B5BA5CF" w14:textId="77777777" w:rsidR="00C573E5" w:rsidRPr="00293A3A" w:rsidRDefault="00C573E5">
      <w:pPr>
        <w:pStyle w:val="CodeBlockBPBHEB"/>
        <w:pPrChange w:id="856"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Allocate memory for 5 integers and initialize to zero</w:t>
      </w:r>
    </w:p>
    <w:p w14:paraId="75F4C0FA" w14:textId="77777777" w:rsidR="00C573E5" w:rsidRPr="00293A3A" w:rsidRDefault="00C573E5">
      <w:pPr>
        <w:pStyle w:val="CodeBlockBPBHEB"/>
        <w:pPrChange w:id="857"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w:t>
      </w:r>
      <w:proofErr w:type="spellStart"/>
      <w:r w:rsidRPr="00293A3A">
        <w:t>int</w:t>
      </w:r>
      <w:proofErr w:type="spellEnd"/>
      <w:r w:rsidRPr="00293A3A">
        <w:t xml:space="preserve">*) </w:t>
      </w:r>
      <w:proofErr w:type="spellStart"/>
      <w:r w:rsidRPr="00293A3A">
        <w:t>calloc</w:t>
      </w:r>
      <w:proofErr w:type="spellEnd"/>
      <w:r w:rsidRPr="00293A3A">
        <w:t xml:space="preserve">(n, </w:t>
      </w:r>
      <w:proofErr w:type="spellStart"/>
      <w:r w:rsidRPr="00293A3A">
        <w:t>sizeof</w:t>
      </w:r>
      <w:proofErr w:type="spellEnd"/>
      <w:r w:rsidRPr="00293A3A">
        <w:t>(</w:t>
      </w:r>
      <w:proofErr w:type="spellStart"/>
      <w:r w:rsidRPr="00293A3A">
        <w:t>int</w:t>
      </w:r>
      <w:proofErr w:type="spellEnd"/>
      <w:r w:rsidRPr="00293A3A">
        <w:t>));</w:t>
      </w:r>
    </w:p>
    <w:p w14:paraId="499C1B4D" w14:textId="77777777" w:rsidR="00C573E5" w:rsidRPr="00293A3A" w:rsidRDefault="00C573E5">
      <w:pPr>
        <w:pStyle w:val="CodeBlockBPBHEB"/>
        <w:pPrChange w:id="85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ptr</w:t>
      </w:r>
      <w:proofErr w:type="spellEnd"/>
      <w:r w:rsidRPr="00293A3A">
        <w:t xml:space="preserve"> == NULL) {</w:t>
      </w:r>
    </w:p>
    <w:p w14:paraId="04D022C8" w14:textId="77777777" w:rsidR="00C573E5" w:rsidRPr="00293A3A" w:rsidRDefault="00C573E5">
      <w:pPr>
        <w:pStyle w:val="CodeBlockBPBHEB"/>
        <w:pPrChange w:id="859"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3FD302E9" w14:textId="77777777" w:rsidR="00C573E5" w:rsidRPr="00293A3A" w:rsidRDefault="00C573E5">
      <w:pPr>
        <w:pStyle w:val="CodeBlockBPBHEB"/>
        <w:pPrChange w:id="86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1D237D96" w14:textId="77777777" w:rsidR="00C573E5" w:rsidRPr="00293A3A" w:rsidRDefault="00C573E5">
      <w:pPr>
        <w:pStyle w:val="CodeBlockBPBHEB"/>
        <w:pPrChange w:id="86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595AE45" w14:textId="77777777" w:rsidR="00C573E5" w:rsidRPr="00293A3A" w:rsidRDefault="00C573E5">
      <w:pPr>
        <w:pStyle w:val="CodeBlockBPBHEB"/>
        <w:pPrChange w:id="86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Print the allocated memory values (all zero-initialized)</w:t>
      </w:r>
    </w:p>
    <w:p w14:paraId="0A4B718D" w14:textId="77777777" w:rsidR="00C573E5" w:rsidRPr="00293A3A" w:rsidRDefault="00C573E5">
      <w:pPr>
        <w:pStyle w:val="CodeBlockBPBHEB"/>
        <w:pPrChange w:id="86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n; </w:t>
      </w:r>
      <w:proofErr w:type="spellStart"/>
      <w:r w:rsidRPr="00293A3A">
        <w:t>i</w:t>
      </w:r>
      <w:proofErr w:type="spellEnd"/>
      <w:r w:rsidRPr="00293A3A">
        <w:t>++) {</w:t>
      </w:r>
    </w:p>
    <w:p w14:paraId="0B4FD1AB" w14:textId="77777777" w:rsidR="00C573E5" w:rsidRPr="00293A3A" w:rsidRDefault="00C573E5">
      <w:pPr>
        <w:pStyle w:val="CodeBlockBPBHEB"/>
        <w:pPrChange w:id="86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ptr</w:t>
      </w:r>
      <w:proofErr w:type="spellEnd"/>
      <w:r w:rsidRPr="00293A3A">
        <w:t>[</w:t>
      </w:r>
      <w:proofErr w:type="spellStart"/>
      <w:r w:rsidRPr="00293A3A">
        <w:t>i</w:t>
      </w:r>
      <w:proofErr w:type="spellEnd"/>
      <w:r w:rsidRPr="00293A3A">
        <w:t>]);  // Output will be 0 0 0 0 0</w:t>
      </w:r>
    </w:p>
    <w:p w14:paraId="102B3D61" w14:textId="77777777" w:rsidR="00C573E5" w:rsidRPr="00293A3A" w:rsidRDefault="00C573E5">
      <w:pPr>
        <w:pStyle w:val="CodeBlockBPBHEB"/>
        <w:pPrChange w:id="865"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65DE64D0" w14:textId="77777777" w:rsidR="00C573E5" w:rsidRPr="00293A3A" w:rsidRDefault="00C573E5">
      <w:pPr>
        <w:pStyle w:val="CodeBlockBPBHEB"/>
        <w:pPrChange w:id="866"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Free the allocated memory</w:t>
      </w:r>
    </w:p>
    <w:p w14:paraId="1FCE70B5" w14:textId="77777777" w:rsidR="00C573E5" w:rsidRPr="00293A3A" w:rsidRDefault="00C573E5">
      <w:pPr>
        <w:pStyle w:val="CodeBlockBPBHEB"/>
        <w:pPrChange w:id="867"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free(</w:t>
      </w:r>
      <w:proofErr w:type="spellStart"/>
      <w:proofErr w:type="gramEnd"/>
      <w:r w:rsidRPr="00293A3A">
        <w:t>ptr</w:t>
      </w:r>
      <w:proofErr w:type="spellEnd"/>
      <w:r w:rsidRPr="00293A3A">
        <w:t>);</w:t>
      </w:r>
    </w:p>
    <w:p w14:paraId="4DC68DDE" w14:textId="77777777" w:rsidR="00C573E5" w:rsidRPr="00293A3A" w:rsidRDefault="00C573E5">
      <w:pPr>
        <w:pStyle w:val="CodeBlockBPBHEB"/>
        <w:pPrChange w:id="86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53D6DBD" w14:textId="77777777" w:rsidR="00C573E5" w:rsidRDefault="00C573E5" w:rsidP="00452287">
      <w:pPr>
        <w:pStyle w:val="CodeBlockBPBHEB"/>
        <w:rPr>
          <w:ins w:id="869" w:author="Abhiram Arali" w:date="2024-11-14T11:20:00Z"/>
        </w:rPr>
      </w:pPr>
      <w:r w:rsidRPr="00293A3A">
        <w:t>}</w:t>
      </w:r>
    </w:p>
    <w:p w14:paraId="6B7EEC37" w14:textId="77777777" w:rsidR="00866914" w:rsidRPr="00293A3A" w:rsidRDefault="00866914">
      <w:pPr>
        <w:pStyle w:val="NormalBPBHEB"/>
        <w:pPrChange w:id="87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0A7E1AC" w14:textId="6C12A337" w:rsidR="00C573E5" w:rsidRPr="00583233" w:rsidDel="000F3483" w:rsidRDefault="00C573E5">
      <w:pPr>
        <w:pStyle w:val="NormalBPBHEB"/>
        <w:numPr>
          <w:ilvl w:val="0"/>
          <w:numId w:val="38"/>
        </w:numPr>
        <w:rPr>
          <w:del w:id="871" w:author="Abhiram Arali" w:date="2024-11-14T11:20:00Z"/>
          <w:b/>
          <w:bCs/>
          <w:rPrChange w:id="872" w:author="Abhiram Arali" w:date="2024-11-14T11:20:00Z">
            <w:rPr>
              <w:del w:id="873" w:author="Abhiram Arali" w:date="2024-11-14T11:20:00Z"/>
            </w:rPr>
          </w:rPrChange>
        </w:rPr>
        <w:pPrChange w:id="874" w:author="Abhiram Arali" w:date="2024-11-14T11:20:00Z">
          <w:pPr>
            <w:tabs>
              <w:tab w:val="left" w:pos="1573"/>
            </w:tabs>
            <w:spacing w:line="360" w:lineRule="auto"/>
            <w:jc w:val="both"/>
          </w:pPr>
        </w:pPrChange>
      </w:pPr>
      <w:del w:id="875" w:author="Abhiram Arali" w:date="2024-11-14T11:20:00Z">
        <w:r w:rsidRPr="000F3483" w:rsidDel="00583233">
          <w:rPr>
            <w:b/>
            <w:bCs/>
            <w:rPrChange w:id="876" w:author="Abhiram Arali" w:date="2024-11-14T11:20:00Z">
              <w:rPr/>
            </w:rPrChange>
          </w:rPr>
          <w:delText xml:space="preserve">3. </w:delText>
        </w:r>
      </w:del>
      <w:proofErr w:type="spellStart"/>
      <w:r w:rsidRPr="000F3483">
        <w:rPr>
          <w:b/>
          <w:bCs/>
          <w:rPrChange w:id="877" w:author="Abhiram Arali" w:date="2024-11-14T11:20:00Z">
            <w:rPr/>
          </w:rPrChange>
        </w:rPr>
        <w:t>realloc</w:t>
      </w:r>
      <w:proofErr w:type="spellEnd"/>
      <w:r w:rsidRPr="000F3483">
        <w:rPr>
          <w:b/>
          <w:bCs/>
          <w:rPrChange w:id="878" w:author="Abhiram Arali" w:date="2024-11-14T11:20:00Z">
            <w:rPr/>
          </w:rPrChange>
        </w:rPr>
        <w:t>() (</w:t>
      </w:r>
      <w:r w:rsidR="000F3483" w:rsidRPr="00D324F2">
        <w:rPr>
          <w:b/>
          <w:bCs/>
        </w:rPr>
        <w:t>reallocation</w:t>
      </w:r>
      <w:r w:rsidRPr="000F3483">
        <w:rPr>
          <w:b/>
          <w:bCs/>
          <w:rPrChange w:id="879" w:author="Abhiram Arali" w:date="2024-11-14T11:20:00Z">
            <w:rPr/>
          </w:rPrChange>
        </w:rPr>
        <w:t>)</w:t>
      </w:r>
      <w:ins w:id="880" w:author="Abhiram Arali" w:date="2024-11-14T11:20:00Z">
        <w:r w:rsidR="000F3483" w:rsidRPr="00D324F2">
          <w:rPr>
            <w:b/>
            <w:bCs/>
          </w:rPr>
          <w:t xml:space="preserve">: </w:t>
        </w:r>
      </w:ins>
    </w:p>
    <w:p w14:paraId="3389608C" w14:textId="77777777" w:rsidR="00C573E5" w:rsidRPr="00293A3A" w:rsidRDefault="00C573E5">
      <w:pPr>
        <w:pStyle w:val="NormalBPBHEB"/>
        <w:numPr>
          <w:ilvl w:val="0"/>
          <w:numId w:val="38"/>
        </w:numPr>
        <w:pPrChange w:id="881" w:author="Abhiram Arali" w:date="2024-11-14T11:20:00Z">
          <w:pPr>
            <w:tabs>
              <w:tab w:val="left" w:pos="1573"/>
            </w:tabs>
            <w:spacing w:line="360" w:lineRule="auto"/>
            <w:jc w:val="both"/>
          </w:pPr>
        </w:pPrChange>
      </w:pPr>
      <w:r w:rsidRPr="00293A3A">
        <w:t xml:space="preserve">The </w:t>
      </w:r>
      <w:proofErr w:type="spellStart"/>
      <w:proofErr w:type="gramStart"/>
      <w:r w:rsidRPr="00293A3A">
        <w:t>realloc</w:t>
      </w:r>
      <w:proofErr w:type="spellEnd"/>
      <w:r w:rsidRPr="00293A3A">
        <w:t>(</w:t>
      </w:r>
      <w:proofErr w:type="gramEnd"/>
      <w:r w:rsidRPr="00293A3A">
        <w:t xml:space="preserve">) function is used to resize an existing memory block that was previously allocated using </w:t>
      </w:r>
      <w:proofErr w:type="spellStart"/>
      <w:r w:rsidRPr="00293A3A">
        <w:t>malloc</w:t>
      </w:r>
      <w:proofErr w:type="spellEnd"/>
      <w:r w:rsidRPr="00293A3A">
        <w:t xml:space="preserve">() or </w:t>
      </w:r>
      <w:proofErr w:type="spellStart"/>
      <w:r w:rsidRPr="00293A3A">
        <w:t>calloc</w:t>
      </w:r>
      <w:proofErr w:type="spellEnd"/>
      <w:r w:rsidRPr="00293A3A">
        <w:t>(). This is useful when you want to expand or shrink an array dynamically based on the program's needs.</w:t>
      </w:r>
    </w:p>
    <w:p w14:paraId="3849A544" w14:textId="77777777" w:rsidR="00C573E5" w:rsidRPr="00293A3A" w:rsidRDefault="00C573E5">
      <w:pPr>
        <w:pStyle w:val="NormalBPBHEB"/>
        <w:numPr>
          <w:ilvl w:val="0"/>
          <w:numId w:val="39"/>
        </w:numPr>
        <w:pPrChange w:id="882" w:author="Abhiram Arali" w:date="2024-11-14T11:20:00Z">
          <w:pPr>
            <w:tabs>
              <w:tab w:val="left" w:pos="1573"/>
            </w:tabs>
            <w:spacing w:line="360" w:lineRule="auto"/>
            <w:jc w:val="both"/>
          </w:pPr>
        </w:pPrChange>
      </w:pPr>
      <w:r w:rsidRPr="00293A3A">
        <w:t>Syntax:</w:t>
      </w:r>
    </w:p>
    <w:p w14:paraId="7C55E356" w14:textId="77777777" w:rsidR="00C573E5" w:rsidRDefault="00C573E5" w:rsidP="00CA0C5D">
      <w:pPr>
        <w:pStyle w:val="CodeBlockBPBHEB"/>
        <w:rPr>
          <w:ins w:id="883" w:author="Abhiram Arali" w:date="2024-11-14T11:20:00Z"/>
        </w:rPr>
      </w:pPr>
      <w:proofErr w:type="gramStart"/>
      <w:r w:rsidRPr="00293A3A">
        <w:lastRenderedPageBreak/>
        <w:t>void</w:t>
      </w:r>
      <w:proofErr w:type="gramEnd"/>
      <w:r w:rsidRPr="00293A3A">
        <w:t xml:space="preserve">* </w:t>
      </w:r>
      <w:proofErr w:type="spellStart"/>
      <w:r w:rsidRPr="00293A3A">
        <w:t>realloc</w:t>
      </w:r>
      <w:proofErr w:type="spellEnd"/>
      <w:r w:rsidRPr="00293A3A">
        <w:t xml:space="preserve">(void* </w:t>
      </w:r>
      <w:proofErr w:type="spellStart"/>
      <w:r w:rsidRPr="00293A3A">
        <w:t>ptr</w:t>
      </w:r>
      <w:proofErr w:type="spellEnd"/>
      <w:r w:rsidRPr="00293A3A">
        <w:t xml:space="preserve">, </w:t>
      </w:r>
      <w:proofErr w:type="spellStart"/>
      <w:r w:rsidRPr="00293A3A">
        <w:t>size_t</w:t>
      </w:r>
      <w:proofErr w:type="spellEnd"/>
      <w:r w:rsidRPr="00293A3A">
        <w:t xml:space="preserve"> </w:t>
      </w:r>
      <w:proofErr w:type="spellStart"/>
      <w:r w:rsidRPr="00293A3A">
        <w:t>new_size</w:t>
      </w:r>
      <w:proofErr w:type="spellEnd"/>
      <w:r w:rsidRPr="00293A3A">
        <w:t>);</w:t>
      </w:r>
    </w:p>
    <w:p w14:paraId="5728580B" w14:textId="77777777" w:rsidR="00FD7E35" w:rsidRPr="00293A3A" w:rsidRDefault="00FD7E35">
      <w:pPr>
        <w:pStyle w:val="NormalBPBHEB"/>
        <w:pPrChange w:id="88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5FF5EF2" w14:textId="77777777" w:rsidR="00C573E5" w:rsidRPr="00293A3A" w:rsidRDefault="00C573E5">
      <w:pPr>
        <w:pStyle w:val="NormalBPBHEB"/>
        <w:numPr>
          <w:ilvl w:val="0"/>
          <w:numId w:val="40"/>
        </w:numPr>
        <w:pPrChange w:id="885" w:author="Abhiram Arali" w:date="2024-11-14T11:20:00Z">
          <w:pPr>
            <w:tabs>
              <w:tab w:val="left" w:pos="1573"/>
            </w:tabs>
            <w:spacing w:line="360" w:lineRule="auto"/>
            <w:jc w:val="both"/>
          </w:pPr>
        </w:pPrChange>
      </w:pPr>
      <w:proofErr w:type="spellStart"/>
      <w:r w:rsidRPr="00293A3A">
        <w:t>ptr</w:t>
      </w:r>
      <w:proofErr w:type="spellEnd"/>
      <w:r w:rsidRPr="00293A3A">
        <w:t>: A pointer to the previously allocated memory.</w:t>
      </w:r>
    </w:p>
    <w:p w14:paraId="30EA1167" w14:textId="77777777" w:rsidR="00C573E5" w:rsidRPr="00293A3A" w:rsidRDefault="00C573E5">
      <w:pPr>
        <w:pStyle w:val="NormalBPBHEB"/>
        <w:numPr>
          <w:ilvl w:val="0"/>
          <w:numId w:val="40"/>
        </w:numPr>
        <w:pPrChange w:id="886" w:author="Abhiram Arali" w:date="2024-11-14T11:20:00Z">
          <w:pPr>
            <w:tabs>
              <w:tab w:val="left" w:pos="1573"/>
            </w:tabs>
            <w:spacing w:line="360" w:lineRule="auto"/>
            <w:jc w:val="both"/>
          </w:pPr>
        </w:pPrChange>
      </w:pPr>
      <w:proofErr w:type="spellStart"/>
      <w:r w:rsidRPr="00293A3A">
        <w:t>new_size</w:t>
      </w:r>
      <w:proofErr w:type="spellEnd"/>
      <w:r w:rsidRPr="00293A3A">
        <w:t>: The new size of the memory block in bytes.</w:t>
      </w:r>
    </w:p>
    <w:p w14:paraId="1EAA6BB2" w14:textId="77777777" w:rsidR="00C573E5" w:rsidRPr="00293A3A" w:rsidRDefault="00C573E5">
      <w:pPr>
        <w:pStyle w:val="NormalBPBHEB"/>
        <w:numPr>
          <w:ilvl w:val="0"/>
          <w:numId w:val="40"/>
        </w:numPr>
        <w:pPrChange w:id="887" w:author="Abhiram Arali" w:date="2024-11-14T11:20:00Z">
          <w:pPr>
            <w:tabs>
              <w:tab w:val="left" w:pos="1573"/>
            </w:tabs>
            <w:spacing w:line="360" w:lineRule="auto"/>
            <w:jc w:val="both"/>
          </w:pPr>
        </w:pPrChange>
      </w:pPr>
      <w:r w:rsidRPr="00293A3A">
        <w:t xml:space="preserve">Example of </w:t>
      </w:r>
      <w:proofErr w:type="spellStart"/>
      <w:r w:rsidRPr="00293A3A">
        <w:t>realloc</w:t>
      </w:r>
      <w:proofErr w:type="spellEnd"/>
      <w:r w:rsidRPr="00293A3A">
        <w:t>():</w:t>
      </w:r>
    </w:p>
    <w:p w14:paraId="0AF245E3" w14:textId="77777777" w:rsidR="00C573E5" w:rsidRPr="00293A3A" w:rsidRDefault="00C573E5">
      <w:pPr>
        <w:pStyle w:val="CodeBlockBPBHEB"/>
        <w:pPrChange w:id="88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B6FCE1D" w14:textId="77777777" w:rsidR="00C573E5" w:rsidRPr="00293A3A" w:rsidRDefault="00C573E5">
      <w:pPr>
        <w:pStyle w:val="CodeBlockBPBHEB"/>
        <w:pPrChange w:id="889"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stdlib.h</w:t>
      </w:r>
      <w:proofErr w:type="spellEnd"/>
      <w:r w:rsidRPr="00293A3A">
        <w:t>&gt;</w:t>
      </w:r>
    </w:p>
    <w:p w14:paraId="5B42EE4C" w14:textId="77777777" w:rsidR="00C573E5" w:rsidRPr="00293A3A" w:rsidRDefault="00C573E5">
      <w:pPr>
        <w:pStyle w:val="CodeBlockBPBHEB"/>
        <w:pPrChange w:id="89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31BCC98E" w14:textId="77777777" w:rsidR="00C573E5" w:rsidRPr="00293A3A" w:rsidRDefault="00C573E5">
      <w:pPr>
        <w:pStyle w:val="CodeBlockBPBHEB"/>
        <w:pPrChange w:id="89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ptr</w:t>
      </w:r>
      <w:proofErr w:type="spellEnd"/>
      <w:r w:rsidRPr="00293A3A">
        <w:t>;</w:t>
      </w:r>
    </w:p>
    <w:p w14:paraId="328D0E4D" w14:textId="77777777" w:rsidR="00C573E5" w:rsidRPr="00293A3A" w:rsidRDefault="00C573E5">
      <w:pPr>
        <w:pStyle w:val="CodeBlockBPBHEB"/>
        <w:pPrChange w:id="89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int</w:t>
      </w:r>
      <w:proofErr w:type="gramEnd"/>
      <w:r w:rsidRPr="00293A3A">
        <w:t xml:space="preserve"> n = 5;</w:t>
      </w:r>
    </w:p>
    <w:p w14:paraId="686A5EE9" w14:textId="77777777" w:rsidR="00C573E5" w:rsidRPr="00293A3A" w:rsidRDefault="00C573E5">
      <w:pPr>
        <w:pStyle w:val="CodeBlockBPBHEB"/>
        <w:pPrChange w:id="89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3C800A9" w14:textId="77777777" w:rsidR="00C573E5" w:rsidRPr="00293A3A" w:rsidRDefault="00C573E5">
      <w:pPr>
        <w:pStyle w:val="CodeBlockBPBHEB"/>
        <w:pPrChange w:id="89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Allocate memory for 5 integers</w:t>
      </w:r>
    </w:p>
    <w:p w14:paraId="3ACE4270" w14:textId="77777777" w:rsidR="00C573E5" w:rsidRPr="00293A3A" w:rsidRDefault="00C573E5">
      <w:pPr>
        <w:pStyle w:val="CodeBlockBPBHEB"/>
        <w:pPrChange w:id="895"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w:t>
      </w:r>
      <w:proofErr w:type="spellStart"/>
      <w:r w:rsidRPr="00293A3A">
        <w:t>int</w:t>
      </w:r>
      <w:proofErr w:type="spellEnd"/>
      <w:r w:rsidRPr="00293A3A">
        <w:t xml:space="preserve">*) </w:t>
      </w:r>
      <w:proofErr w:type="spellStart"/>
      <w:r w:rsidRPr="00293A3A">
        <w:t>malloc</w:t>
      </w:r>
      <w:proofErr w:type="spellEnd"/>
      <w:r w:rsidRPr="00293A3A">
        <w:t xml:space="preserve">(n * </w:t>
      </w:r>
      <w:proofErr w:type="spellStart"/>
      <w:r w:rsidRPr="00293A3A">
        <w:t>sizeof</w:t>
      </w:r>
      <w:proofErr w:type="spellEnd"/>
      <w:r w:rsidRPr="00293A3A">
        <w:t>(</w:t>
      </w:r>
      <w:proofErr w:type="spellStart"/>
      <w:r w:rsidRPr="00293A3A">
        <w:t>int</w:t>
      </w:r>
      <w:proofErr w:type="spellEnd"/>
      <w:r w:rsidRPr="00293A3A">
        <w:t>));</w:t>
      </w:r>
    </w:p>
    <w:p w14:paraId="15D7A3DF" w14:textId="77777777" w:rsidR="00C573E5" w:rsidRPr="00293A3A" w:rsidRDefault="00C573E5">
      <w:pPr>
        <w:pStyle w:val="CodeBlockBPBHEB"/>
        <w:pPrChange w:id="896"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CB66C0B" w14:textId="77777777" w:rsidR="00C573E5" w:rsidRPr="00293A3A" w:rsidRDefault="00C573E5">
      <w:pPr>
        <w:pStyle w:val="CodeBlockBPBHEB"/>
        <w:pPrChange w:id="897"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ptr</w:t>
      </w:r>
      <w:proofErr w:type="spellEnd"/>
      <w:r w:rsidRPr="00293A3A">
        <w:t xml:space="preserve"> == NULL) {</w:t>
      </w:r>
    </w:p>
    <w:p w14:paraId="4D5BA728" w14:textId="77777777" w:rsidR="00C573E5" w:rsidRPr="00293A3A" w:rsidRDefault="00C573E5">
      <w:pPr>
        <w:pStyle w:val="CodeBlockBPBHEB"/>
        <w:pPrChange w:id="89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5028761B" w14:textId="77777777" w:rsidR="00C573E5" w:rsidRPr="00293A3A" w:rsidRDefault="00C573E5">
      <w:pPr>
        <w:pStyle w:val="CodeBlockBPBHEB"/>
        <w:pPrChange w:id="899"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3B47DC13" w14:textId="77777777" w:rsidR="00C573E5" w:rsidRPr="00293A3A" w:rsidRDefault="00C573E5">
      <w:pPr>
        <w:pStyle w:val="CodeBlockBPBHEB"/>
        <w:pPrChange w:id="90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4ED29ED1" w14:textId="77777777" w:rsidR="00C573E5" w:rsidRPr="00293A3A" w:rsidRDefault="00C573E5">
      <w:pPr>
        <w:pStyle w:val="CodeBlockBPBHEB"/>
        <w:pPrChange w:id="90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1239092" w14:textId="77777777" w:rsidR="00C573E5" w:rsidRPr="00293A3A" w:rsidRDefault="00C573E5">
      <w:pPr>
        <w:pStyle w:val="CodeBlockBPBHEB"/>
        <w:pPrChange w:id="90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Assign values to the allocated memory</w:t>
      </w:r>
    </w:p>
    <w:p w14:paraId="4C6DDFF2" w14:textId="77777777" w:rsidR="00C573E5" w:rsidRPr="00293A3A" w:rsidRDefault="00C573E5">
      <w:pPr>
        <w:pStyle w:val="CodeBlockBPBHEB"/>
        <w:pPrChange w:id="90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n; </w:t>
      </w:r>
      <w:proofErr w:type="spellStart"/>
      <w:r w:rsidRPr="00293A3A">
        <w:t>i</w:t>
      </w:r>
      <w:proofErr w:type="spellEnd"/>
      <w:r w:rsidRPr="00293A3A">
        <w:t>++) {</w:t>
      </w:r>
    </w:p>
    <w:p w14:paraId="2E351584" w14:textId="77777777" w:rsidR="00C573E5" w:rsidRPr="00293A3A" w:rsidRDefault="00C573E5">
      <w:pPr>
        <w:pStyle w:val="CodeBlockBPBHEB"/>
        <w:pPrChange w:id="90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r w:rsidRPr="00293A3A">
        <w:t>[</w:t>
      </w:r>
      <w:proofErr w:type="spellStart"/>
      <w:proofErr w:type="gramEnd"/>
      <w:r w:rsidRPr="00293A3A">
        <w:t>i</w:t>
      </w:r>
      <w:proofErr w:type="spellEnd"/>
      <w:r w:rsidRPr="00293A3A">
        <w:t xml:space="preserve">] = </w:t>
      </w:r>
      <w:proofErr w:type="spellStart"/>
      <w:r w:rsidRPr="00293A3A">
        <w:t>i</w:t>
      </w:r>
      <w:proofErr w:type="spellEnd"/>
      <w:r w:rsidRPr="00293A3A">
        <w:t xml:space="preserve"> + 1;</w:t>
      </w:r>
    </w:p>
    <w:p w14:paraId="45873CA6" w14:textId="77777777" w:rsidR="00C573E5" w:rsidRPr="00293A3A" w:rsidRDefault="00C573E5">
      <w:pPr>
        <w:pStyle w:val="CodeBlockBPBHEB"/>
        <w:pPrChange w:id="905"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02E8205" w14:textId="77777777" w:rsidR="00C573E5" w:rsidRPr="00293A3A" w:rsidRDefault="00C573E5">
      <w:pPr>
        <w:pStyle w:val="CodeBlockBPBHEB"/>
        <w:pPrChange w:id="906"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33EF23A" w14:textId="77777777" w:rsidR="00C573E5" w:rsidRPr="00293A3A" w:rsidRDefault="00C573E5">
      <w:pPr>
        <w:pStyle w:val="CodeBlockBPBHEB"/>
        <w:pPrChange w:id="907"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Resize the memory block to hold 10 integers</w:t>
      </w:r>
    </w:p>
    <w:p w14:paraId="60DF7103" w14:textId="77777777" w:rsidR="00C573E5" w:rsidRPr="00293A3A" w:rsidRDefault="00C573E5">
      <w:pPr>
        <w:pStyle w:val="CodeBlockBPBHEB"/>
        <w:pPrChange w:id="90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n = 10;</w:t>
      </w:r>
    </w:p>
    <w:p w14:paraId="76FF670A" w14:textId="77777777" w:rsidR="00C573E5" w:rsidRPr="00293A3A" w:rsidRDefault="00C573E5">
      <w:pPr>
        <w:pStyle w:val="CodeBlockBPBHEB"/>
        <w:pPrChange w:id="909"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xml:space="preserve"> = (</w:t>
      </w:r>
      <w:proofErr w:type="spellStart"/>
      <w:r w:rsidRPr="00293A3A">
        <w:t>int</w:t>
      </w:r>
      <w:proofErr w:type="spellEnd"/>
      <w:r w:rsidRPr="00293A3A">
        <w:t xml:space="preserve">*) </w:t>
      </w:r>
      <w:proofErr w:type="spellStart"/>
      <w:r w:rsidRPr="00293A3A">
        <w:t>realloc</w:t>
      </w:r>
      <w:proofErr w:type="spellEnd"/>
      <w:r w:rsidRPr="00293A3A">
        <w:t>(</w:t>
      </w:r>
      <w:proofErr w:type="spellStart"/>
      <w:r w:rsidRPr="00293A3A">
        <w:t>ptr</w:t>
      </w:r>
      <w:proofErr w:type="spellEnd"/>
      <w:r w:rsidRPr="00293A3A">
        <w:t xml:space="preserve">, n * </w:t>
      </w:r>
      <w:proofErr w:type="spellStart"/>
      <w:r w:rsidRPr="00293A3A">
        <w:t>sizeof</w:t>
      </w:r>
      <w:proofErr w:type="spellEnd"/>
      <w:r w:rsidRPr="00293A3A">
        <w:t>(</w:t>
      </w:r>
      <w:proofErr w:type="spellStart"/>
      <w:r w:rsidRPr="00293A3A">
        <w:t>int</w:t>
      </w:r>
      <w:proofErr w:type="spellEnd"/>
      <w:r w:rsidRPr="00293A3A">
        <w:t>));</w:t>
      </w:r>
    </w:p>
    <w:p w14:paraId="3F20DA80" w14:textId="77777777" w:rsidR="00C573E5" w:rsidRPr="00293A3A" w:rsidRDefault="00C573E5">
      <w:pPr>
        <w:pStyle w:val="CodeBlockBPBHEB"/>
        <w:pPrChange w:id="91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A6B41AE" w14:textId="77777777" w:rsidR="00C573E5" w:rsidRPr="00293A3A" w:rsidRDefault="00C573E5">
      <w:pPr>
        <w:pStyle w:val="CodeBlockBPBHEB"/>
        <w:pPrChange w:id="91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ptr</w:t>
      </w:r>
      <w:proofErr w:type="spellEnd"/>
      <w:r w:rsidRPr="00293A3A">
        <w:t xml:space="preserve"> == NULL) {</w:t>
      </w:r>
    </w:p>
    <w:p w14:paraId="2FC3A09B" w14:textId="77777777" w:rsidR="00C573E5" w:rsidRPr="00293A3A" w:rsidRDefault="00C573E5">
      <w:pPr>
        <w:pStyle w:val="CodeBlockBPBHEB"/>
        <w:pPrChange w:id="91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reallocation failed\n");</w:t>
      </w:r>
    </w:p>
    <w:p w14:paraId="7EF51F77" w14:textId="77777777" w:rsidR="00C573E5" w:rsidRPr="00293A3A" w:rsidRDefault="00C573E5">
      <w:pPr>
        <w:pStyle w:val="CodeBlockBPBHEB"/>
        <w:pPrChange w:id="91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1CC50B2C" w14:textId="77777777" w:rsidR="00C573E5" w:rsidRPr="00293A3A" w:rsidRDefault="00C573E5">
      <w:pPr>
        <w:pStyle w:val="CodeBlockBPBHEB"/>
        <w:pPrChange w:id="914"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4E4A62E3" w14:textId="77777777" w:rsidR="00C573E5" w:rsidRPr="00293A3A" w:rsidRDefault="00C573E5">
      <w:pPr>
        <w:pStyle w:val="CodeBlockBPBHEB"/>
        <w:pPrChange w:id="915"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6C07862" w14:textId="77777777" w:rsidR="00C573E5" w:rsidRPr="00293A3A" w:rsidRDefault="00C573E5">
      <w:pPr>
        <w:pStyle w:val="CodeBlockBPBHEB"/>
        <w:pPrChange w:id="916"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Assign new values and print them</w:t>
      </w:r>
    </w:p>
    <w:p w14:paraId="70D6F9E0" w14:textId="77777777" w:rsidR="00C573E5" w:rsidRPr="00293A3A" w:rsidRDefault="00C573E5">
      <w:pPr>
        <w:pStyle w:val="CodeBlockBPBHEB"/>
        <w:pPrChange w:id="917"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n; </w:t>
      </w:r>
      <w:proofErr w:type="spellStart"/>
      <w:r w:rsidRPr="00293A3A">
        <w:t>i</w:t>
      </w:r>
      <w:proofErr w:type="spellEnd"/>
      <w:r w:rsidRPr="00293A3A">
        <w:t>++) {</w:t>
      </w:r>
    </w:p>
    <w:p w14:paraId="023D0203" w14:textId="77777777" w:rsidR="00C573E5" w:rsidRPr="00293A3A" w:rsidRDefault="00C573E5">
      <w:pPr>
        <w:pStyle w:val="CodeBlockBPBHEB"/>
        <w:pPrChange w:id="918"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ptr</w:t>
      </w:r>
      <w:proofErr w:type="spellEnd"/>
      <w:r w:rsidRPr="00293A3A">
        <w:t>[</w:t>
      </w:r>
      <w:proofErr w:type="spellStart"/>
      <w:r w:rsidRPr="00293A3A">
        <w:t>i</w:t>
      </w:r>
      <w:proofErr w:type="spellEnd"/>
      <w:r w:rsidRPr="00293A3A">
        <w:t>]);</w:t>
      </w:r>
    </w:p>
    <w:p w14:paraId="7982D553" w14:textId="77777777" w:rsidR="00C573E5" w:rsidRPr="00293A3A" w:rsidRDefault="00C573E5">
      <w:pPr>
        <w:pStyle w:val="CodeBlockBPBHEB"/>
        <w:pPrChange w:id="919"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2B3EBFC0" w14:textId="77777777" w:rsidR="00C573E5" w:rsidRPr="00293A3A" w:rsidRDefault="00C573E5">
      <w:pPr>
        <w:pStyle w:val="CodeBlockBPBHEB"/>
        <w:pPrChange w:id="920"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Free the allocated memory</w:t>
      </w:r>
    </w:p>
    <w:p w14:paraId="214EF70D" w14:textId="77777777" w:rsidR="00C573E5" w:rsidRPr="00293A3A" w:rsidRDefault="00C573E5">
      <w:pPr>
        <w:pStyle w:val="CodeBlockBPBHEB"/>
        <w:pPrChange w:id="921"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free(</w:t>
      </w:r>
      <w:proofErr w:type="spellStart"/>
      <w:proofErr w:type="gramEnd"/>
      <w:r w:rsidRPr="00293A3A">
        <w:t>ptr</w:t>
      </w:r>
      <w:proofErr w:type="spellEnd"/>
      <w:r w:rsidRPr="00293A3A">
        <w:t>);</w:t>
      </w:r>
    </w:p>
    <w:p w14:paraId="6D688071" w14:textId="77777777" w:rsidR="00C573E5" w:rsidRPr="00293A3A" w:rsidRDefault="00C573E5">
      <w:pPr>
        <w:pStyle w:val="CodeBlockBPBHEB"/>
        <w:pPrChange w:id="922"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D145D45" w14:textId="77777777" w:rsidR="00C573E5" w:rsidRPr="00293A3A" w:rsidRDefault="00C573E5">
      <w:pPr>
        <w:pStyle w:val="CodeBlockBPBHEB"/>
        <w:pPrChange w:id="923" w:author="Abhiram Arali" w:date="2024-11-14T11:2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w:t>
      </w:r>
    </w:p>
    <w:p w14:paraId="714B0165" w14:textId="77777777" w:rsidR="00C573E5" w:rsidRPr="00293A3A" w:rsidRDefault="00C573E5">
      <w:pPr>
        <w:pStyle w:val="NormalBPBHEB"/>
        <w:pPrChange w:id="924" w:author="Abhiram Arali" w:date="2024-11-14T11:20:00Z">
          <w:pPr>
            <w:tabs>
              <w:tab w:val="left" w:pos="1573"/>
            </w:tabs>
            <w:spacing w:line="360" w:lineRule="auto"/>
            <w:jc w:val="both"/>
          </w:pPr>
        </w:pPrChange>
      </w:pPr>
    </w:p>
    <w:p w14:paraId="65817E05" w14:textId="5A747D4E" w:rsidR="00C573E5" w:rsidRPr="009B0218" w:rsidDel="001043CA" w:rsidRDefault="00C573E5">
      <w:pPr>
        <w:pStyle w:val="NormalBPBHEB"/>
        <w:numPr>
          <w:ilvl w:val="0"/>
          <w:numId w:val="41"/>
        </w:numPr>
        <w:rPr>
          <w:del w:id="925" w:author="Abhiram Arali" w:date="2024-11-14T11:21:00Z"/>
          <w:b/>
          <w:bCs/>
          <w:rPrChange w:id="926" w:author="Abhiram Arali" w:date="2024-11-14T11:20:00Z">
            <w:rPr>
              <w:del w:id="927" w:author="Abhiram Arali" w:date="2024-11-14T11:21:00Z"/>
            </w:rPr>
          </w:rPrChange>
        </w:rPr>
        <w:pPrChange w:id="928" w:author="Abhiram Arali" w:date="2024-11-14T11:21:00Z">
          <w:pPr>
            <w:tabs>
              <w:tab w:val="left" w:pos="1573"/>
            </w:tabs>
            <w:spacing w:line="360" w:lineRule="auto"/>
            <w:jc w:val="both"/>
          </w:pPr>
        </w:pPrChange>
      </w:pPr>
      <w:del w:id="929" w:author="Abhiram Arali" w:date="2024-11-14T11:20:00Z">
        <w:r w:rsidRPr="001043CA" w:rsidDel="007D7630">
          <w:rPr>
            <w:b/>
            <w:bCs/>
            <w:rPrChange w:id="930" w:author="Abhiram Arali" w:date="2024-11-14T11:21:00Z">
              <w:rPr/>
            </w:rPrChange>
          </w:rPr>
          <w:delText xml:space="preserve">4. </w:delText>
        </w:r>
      </w:del>
      <w:r w:rsidRPr="001043CA">
        <w:rPr>
          <w:b/>
          <w:bCs/>
          <w:rPrChange w:id="931" w:author="Abhiram Arali" w:date="2024-11-14T11:21:00Z">
            <w:rPr/>
          </w:rPrChange>
        </w:rPr>
        <w:t>free() (</w:t>
      </w:r>
      <w:r w:rsidR="009E73D7" w:rsidRPr="008A18EA">
        <w:rPr>
          <w:b/>
          <w:bCs/>
        </w:rPr>
        <w:t>memory deallocation)</w:t>
      </w:r>
      <w:ins w:id="932" w:author="Abhiram Arali" w:date="2024-11-14T11:21:00Z">
        <w:r w:rsidR="001043CA" w:rsidRPr="008A18EA">
          <w:rPr>
            <w:b/>
            <w:bCs/>
          </w:rPr>
          <w:t xml:space="preserve">: </w:t>
        </w:r>
      </w:ins>
    </w:p>
    <w:p w14:paraId="33CC6919" w14:textId="77777777" w:rsidR="00C573E5" w:rsidRPr="00293A3A" w:rsidRDefault="00C573E5">
      <w:pPr>
        <w:pStyle w:val="NormalBPBHEB"/>
        <w:numPr>
          <w:ilvl w:val="0"/>
          <w:numId w:val="41"/>
        </w:numPr>
        <w:pPrChange w:id="933" w:author="Abhiram Arali" w:date="2024-11-14T11:21:00Z">
          <w:pPr>
            <w:tabs>
              <w:tab w:val="left" w:pos="1573"/>
            </w:tabs>
            <w:spacing w:line="360" w:lineRule="auto"/>
            <w:jc w:val="both"/>
          </w:pPr>
        </w:pPrChange>
      </w:pPr>
      <w:r w:rsidRPr="00293A3A">
        <w:t xml:space="preserve">The </w:t>
      </w:r>
      <w:proofErr w:type="gramStart"/>
      <w:r w:rsidRPr="00293A3A">
        <w:t>free(</w:t>
      </w:r>
      <w:proofErr w:type="gramEnd"/>
      <w:r w:rsidRPr="00293A3A">
        <w:t>) function is used to release dynamically allocated memory back to the system. If you do not free allocated memory, it can result in memory leaks, which consume system resources and can eventually crash the program.</w:t>
      </w:r>
    </w:p>
    <w:p w14:paraId="43E8B168" w14:textId="77777777" w:rsidR="00C573E5" w:rsidRPr="00293A3A" w:rsidRDefault="00C573E5">
      <w:pPr>
        <w:pStyle w:val="NormalBPBHEB"/>
        <w:numPr>
          <w:ilvl w:val="0"/>
          <w:numId w:val="42"/>
        </w:numPr>
        <w:pPrChange w:id="934" w:author="Abhiram Arali" w:date="2024-11-14T11:21:00Z">
          <w:pPr>
            <w:tabs>
              <w:tab w:val="left" w:pos="1573"/>
            </w:tabs>
            <w:spacing w:line="360" w:lineRule="auto"/>
            <w:jc w:val="both"/>
          </w:pPr>
        </w:pPrChange>
      </w:pPr>
      <w:r w:rsidRPr="00293A3A">
        <w:t>Syntax:</w:t>
      </w:r>
    </w:p>
    <w:p w14:paraId="50EACE01" w14:textId="77777777" w:rsidR="00C573E5" w:rsidRDefault="00C573E5" w:rsidP="005A7A2B">
      <w:pPr>
        <w:pStyle w:val="CodeBlockBPBHEB"/>
        <w:rPr>
          <w:ins w:id="935" w:author="Abhiram Arali" w:date="2024-11-14T11:21:00Z"/>
        </w:rPr>
      </w:pPr>
      <w:proofErr w:type="gramStart"/>
      <w:r w:rsidRPr="00293A3A">
        <w:t>void</w:t>
      </w:r>
      <w:proofErr w:type="gramEnd"/>
      <w:r w:rsidRPr="00293A3A">
        <w:t xml:space="preserve"> free(void* </w:t>
      </w:r>
      <w:proofErr w:type="spellStart"/>
      <w:r w:rsidRPr="00293A3A">
        <w:t>ptr</w:t>
      </w:r>
      <w:proofErr w:type="spellEnd"/>
      <w:r w:rsidRPr="00293A3A">
        <w:t>);</w:t>
      </w:r>
    </w:p>
    <w:p w14:paraId="5CB9D1FE" w14:textId="77777777" w:rsidR="00E1421F" w:rsidRPr="00293A3A" w:rsidRDefault="00E1421F">
      <w:pPr>
        <w:pStyle w:val="NormalBPBHEB"/>
        <w:pPrChange w:id="936" w:author="Abhiram Arali" w:date="2024-11-14T11:21: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AEDD36E" w14:textId="77777777" w:rsidR="00C573E5" w:rsidRPr="00293A3A" w:rsidRDefault="00C573E5">
      <w:pPr>
        <w:pStyle w:val="NormalBPBHEB"/>
        <w:numPr>
          <w:ilvl w:val="0"/>
          <w:numId w:val="43"/>
        </w:numPr>
        <w:pPrChange w:id="937" w:author="Abhiram Arali" w:date="2024-11-14T11:21:00Z">
          <w:pPr>
            <w:tabs>
              <w:tab w:val="left" w:pos="1573"/>
            </w:tabs>
            <w:spacing w:line="360" w:lineRule="auto"/>
            <w:jc w:val="both"/>
          </w:pPr>
        </w:pPrChange>
      </w:pPr>
      <w:proofErr w:type="spellStart"/>
      <w:r w:rsidRPr="00293A3A">
        <w:t>ptr</w:t>
      </w:r>
      <w:proofErr w:type="spellEnd"/>
      <w:r w:rsidRPr="00293A3A">
        <w:t>: A pointer to the memory block to be freed.</w:t>
      </w:r>
    </w:p>
    <w:p w14:paraId="70D4FF58" w14:textId="77777777" w:rsidR="00C573E5" w:rsidRDefault="00C573E5" w:rsidP="00ED483D">
      <w:pPr>
        <w:pStyle w:val="NormalBPBHEB"/>
        <w:numPr>
          <w:ilvl w:val="0"/>
          <w:numId w:val="43"/>
        </w:numPr>
        <w:rPr>
          <w:ins w:id="938" w:author="Abhiram Arali" w:date="2024-11-14T11:21:00Z"/>
        </w:rPr>
      </w:pPr>
      <w:r w:rsidRPr="00293A3A">
        <w:t xml:space="preserve">Example of </w:t>
      </w:r>
      <w:commentRangeStart w:id="939"/>
      <w:r w:rsidRPr="00293A3A">
        <w:t>free</w:t>
      </w:r>
      <w:commentRangeEnd w:id="939"/>
      <w:r w:rsidR="00A77CAE">
        <w:rPr>
          <w:rStyle w:val="CommentReference"/>
          <w:rFonts w:asciiTheme="minorHAnsi" w:eastAsiaTheme="minorHAnsi" w:hAnsiTheme="minorHAnsi" w:cstheme="minorBidi"/>
        </w:rPr>
        <w:commentReference w:id="939"/>
      </w:r>
      <w:r w:rsidRPr="00293A3A">
        <w:t>():</w:t>
      </w:r>
    </w:p>
    <w:p w14:paraId="588FFF4D" w14:textId="77777777" w:rsidR="003B35D4" w:rsidRDefault="003B35D4" w:rsidP="003B35D4">
      <w:pPr>
        <w:pStyle w:val="NormalBPBHEB"/>
        <w:rPr>
          <w:ins w:id="940" w:author="Hii" w:date="2024-11-18T16:16:00Z"/>
        </w:rPr>
      </w:pPr>
      <w:ins w:id="941" w:author="Hii" w:date="2024-11-18T16:16:00Z">
        <w:r>
          <w:t>#include &lt;</w:t>
        </w:r>
        <w:proofErr w:type="spellStart"/>
        <w:r>
          <w:t>stdio.h</w:t>
        </w:r>
        <w:proofErr w:type="spellEnd"/>
        <w:r>
          <w:t>&gt;</w:t>
        </w:r>
      </w:ins>
    </w:p>
    <w:p w14:paraId="27420850" w14:textId="77777777" w:rsidR="003B35D4" w:rsidRDefault="003B35D4" w:rsidP="003B35D4">
      <w:pPr>
        <w:pStyle w:val="NormalBPBHEB"/>
        <w:rPr>
          <w:ins w:id="942" w:author="Hii" w:date="2024-11-18T16:16:00Z"/>
        </w:rPr>
      </w:pPr>
      <w:ins w:id="943" w:author="Hii" w:date="2024-11-18T16:16:00Z">
        <w:r>
          <w:t>#include &lt;</w:t>
        </w:r>
        <w:proofErr w:type="spellStart"/>
        <w:r>
          <w:t>stdlib.h</w:t>
        </w:r>
        <w:proofErr w:type="spellEnd"/>
        <w:r>
          <w:t>&gt;</w:t>
        </w:r>
      </w:ins>
    </w:p>
    <w:p w14:paraId="2B45A8A6" w14:textId="77777777" w:rsidR="003B35D4" w:rsidRDefault="003B35D4" w:rsidP="003B35D4">
      <w:pPr>
        <w:pStyle w:val="NormalBPBHEB"/>
        <w:rPr>
          <w:ins w:id="944" w:author="Hii" w:date="2024-11-18T16:16:00Z"/>
        </w:rPr>
      </w:pPr>
    </w:p>
    <w:p w14:paraId="2A63BC00" w14:textId="77777777" w:rsidR="003B35D4" w:rsidRDefault="003B35D4" w:rsidP="003B35D4">
      <w:pPr>
        <w:pStyle w:val="NormalBPBHEB"/>
        <w:rPr>
          <w:ins w:id="945" w:author="Hii" w:date="2024-11-18T16:16:00Z"/>
        </w:rPr>
      </w:pPr>
      <w:proofErr w:type="spellStart"/>
      <w:proofErr w:type="gramStart"/>
      <w:ins w:id="946" w:author="Hii" w:date="2024-11-18T16:16:00Z">
        <w:r>
          <w:t>int</w:t>
        </w:r>
        <w:proofErr w:type="spellEnd"/>
        <w:proofErr w:type="gramEnd"/>
        <w:r>
          <w:t xml:space="preserve"> main() {</w:t>
        </w:r>
      </w:ins>
    </w:p>
    <w:p w14:paraId="4F3021B8" w14:textId="77777777" w:rsidR="003B35D4" w:rsidRDefault="003B35D4" w:rsidP="003B35D4">
      <w:pPr>
        <w:pStyle w:val="NormalBPBHEB"/>
        <w:rPr>
          <w:ins w:id="947" w:author="Hii" w:date="2024-11-18T16:16:00Z"/>
        </w:rPr>
      </w:pPr>
      <w:ins w:id="948" w:author="Hii" w:date="2024-11-18T16:16:00Z">
        <w:r>
          <w:t xml:space="preserve">    // </w:t>
        </w:r>
        <w:proofErr w:type="gramStart"/>
        <w:r>
          <w:t>Dynamically</w:t>
        </w:r>
        <w:proofErr w:type="gramEnd"/>
        <w:r>
          <w:t xml:space="preserve"> allocate memory for an integer array of size 5</w:t>
        </w:r>
      </w:ins>
    </w:p>
    <w:p w14:paraId="048A61E5" w14:textId="77777777" w:rsidR="003B35D4" w:rsidRDefault="003B35D4" w:rsidP="003B35D4">
      <w:pPr>
        <w:pStyle w:val="NormalBPBHEB"/>
        <w:rPr>
          <w:ins w:id="949" w:author="Hii" w:date="2024-11-18T16:16:00Z"/>
        </w:rPr>
      </w:pPr>
      <w:ins w:id="950" w:author="Hii" w:date="2024-11-18T16:16:00Z">
        <w:r>
          <w:t xml:space="preserve">    </w:t>
        </w:r>
        <w:proofErr w:type="spellStart"/>
        <w:proofErr w:type="gramStart"/>
        <w:r>
          <w:t>int</w:t>
        </w:r>
        <w:proofErr w:type="spellEnd"/>
        <w:proofErr w:type="gramEnd"/>
        <w:r>
          <w:t xml:space="preserve"> *</w:t>
        </w:r>
        <w:proofErr w:type="spellStart"/>
        <w:r>
          <w:t>arr</w:t>
        </w:r>
        <w:proofErr w:type="spellEnd"/>
        <w:r>
          <w:t xml:space="preserve"> = (</w:t>
        </w:r>
        <w:proofErr w:type="spellStart"/>
        <w:r>
          <w:t>int</w:t>
        </w:r>
        <w:proofErr w:type="spellEnd"/>
        <w:r>
          <w:t xml:space="preserve"> *)</w:t>
        </w:r>
        <w:proofErr w:type="spellStart"/>
        <w:r>
          <w:t>malloc</w:t>
        </w:r>
        <w:proofErr w:type="spellEnd"/>
        <w:r>
          <w:t xml:space="preserve">(5 * </w:t>
        </w:r>
        <w:proofErr w:type="spellStart"/>
        <w:r>
          <w:t>sizeof</w:t>
        </w:r>
        <w:proofErr w:type="spellEnd"/>
        <w:r>
          <w:t>(</w:t>
        </w:r>
        <w:proofErr w:type="spellStart"/>
        <w:r>
          <w:t>int</w:t>
        </w:r>
        <w:proofErr w:type="spellEnd"/>
        <w:r>
          <w:t>));</w:t>
        </w:r>
      </w:ins>
    </w:p>
    <w:p w14:paraId="4BDA3DB2" w14:textId="77777777" w:rsidR="003B35D4" w:rsidRDefault="003B35D4" w:rsidP="003B35D4">
      <w:pPr>
        <w:pStyle w:val="NormalBPBHEB"/>
        <w:rPr>
          <w:ins w:id="951" w:author="Hii" w:date="2024-11-18T16:16:00Z"/>
        </w:rPr>
      </w:pPr>
      <w:ins w:id="952" w:author="Hii" w:date="2024-11-18T16:16:00Z">
        <w:r>
          <w:t xml:space="preserve">    </w:t>
        </w:r>
      </w:ins>
    </w:p>
    <w:p w14:paraId="0E7DB5A7" w14:textId="77777777" w:rsidR="003B35D4" w:rsidRDefault="003B35D4" w:rsidP="003B35D4">
      <w:pPr>
        <w:pStyle w:val="NormalBPBHEB"/>
        <w:rPr>
          <w:ins w:id="953" w:author="Hii" w:date="2024-11-18T16:16:00Z"/>
        </w:rPr>
      </w:pPr>
      <w:ins w:id="954" w:author="Hii" w:date="2024-11-18T16:16:00Z">
        <w:r>
          <w:t xml:space="preserve">    </w:t>
        </w:r>
        <w:proofErr w:type="gramStart"/>
        <w:r>
          <w:t>if</w:t>
        </w:r>
        <w:proofErr w:type="gramEnd"/>
        <w:r>
          <w:t xml:space="preserve"> (</w:t>
        </w:r>
        <w:proofErr w:type="spellStart"/>
        <w:r>
          <w:t>arr</w:t>
        </w:r>
        <w:proofErr w:type="spellEnd"/>
        <w:r>
          <w:t xml:space="preserve"> == NULL) {</w:t>
        </w:r>
      </w:ins>
    </w:p>
    <w:p w14:paraId="07AE6EEF" w14:textId="77777777" w:rsidR="003B35D4" w:rsidRDefault="003B35D4" w:rsidP="003B35D4">
      <w:pPr>
        <w:pStyle w:val="NormalBPBHEB"/>
        <w:rPr>
          <w:ins w:id="955" w:author="Hii" w:date="2024-11-18T16:16:00Z"/>
        </w:rPr>
      </w:pPr>
      <w:ins w:id="956" w:author="Hii" w:date="2024-11-18T16:16:00Z">
        <w:r>
          <w:t xml:space="preserve">        </w:t>
        </w:r>
        <w:proofErr w:type="spellStart"/>
        <w:proofErr w:type="gramStart"/>
        <w:r>
          <w:t>printf</w:t>
        </w:r>
        <w:proofErr w:type="spellEnd"/>
        <w:r>
          <w:t>(</w:t>
        </w:r>
        <w:proofErr w:type="gramEnd"/>
        <w:r>
          <w:t>"Memory allocation failed!\n");</w:t>
        </w:r>
      </w:ins>
    </w:p>
    <w:p w14:paraId="49E28131" w14:textId="77777777" w:rsidR="003B35D4" w:rsidRDefault="003B35D4" w:rsidP="003B35D4">
      <w:pPr>
        <w:pStyle w:val="NormalBPBHEB"/>
        <w:rPr>
          <w:ins w:id="957" w:author="Hii" w:date="2024-11-18T16:16:00Z"/>
        </w:rPr>
      </w:pPr>
      <w:ins w:id="958" w:author="Hii" w:date="2024-11-18T16:16:00Z">
        <w:r>
          <w:t xml:space="preserve">        </w:t>
        </w:r>
        <w:proofErr w:type="gramStart"/>
        <w:r>
          <w:t>return</w:t>
        </w:r>
        <w:proofErr w:type="gramEnd"/>
        <w:r>
          <w:t xml:space="preserve"> 1; // Exit the program if memory allocation fails</w:t>
        </w:r>
      </w:ins>
    </w:p>
    <w:p w14:paraId="118321C0" w14:textId="77777777" w:rsidR="003B35D4" w:rsidRDefault="003B35D4" w:rsidP="003B35D4">
      <w:pPr>
        <w:pStyle w:val="NormalBPBHEB"/>
        <w:rPr>
          <w:ins w:id="959" w:author="Hii" w:date="2024-11-18T16:16:00Z"/>
        </w:rPr>
      </w:pPr>
      <w:ins w:id="960" w:author="Hii" w:date="2024-11-18T16:16:00Z">
        <w:r>
          <w:t xml:space="preserve">    }</w:t>
        </w:r>
      </w:ins>
    </w:p>
    <w:p w14:paraId="6EB27A45" w14:textId="77777777" w:rsidR="003B35D4" w:rsidRDefault="003B35D4" w:rsidP="003B35D4">
      <w:pPr>
        <w:pStyle w:val="NormalBPBHEB"/>
        <w:rPr>
          <w:ins w:id="961" w:author="Hii" w:date="2024-11-18T16:16:00Z"/>
        </w:rPr>
      </w:pPr>
    </w:p>
    <w:p w14:paraId="500999C2" w14:textId="77777777" w:rsidR="003B35D4" w:rsidRDefault="003B35D4" w:rsidP="003B35D4">
      <w:pPr>
        <w:pStyle w:val="NormalBPBHEB"/>
        <w:rPr>
          <w:ins w:id="962" w:author="Hii" w:date="2024-11-18T16:16:00Z"/>
        </w:rPr>
      </w:pPr>
      <w:ins w:id="963" w:author="Hii" w:date="2024-11-18T16:16:00Z">
        <w:r>
          <w:t xml:space="preserve">    // Assign values to the array</w:t>
        </w:r>
      </w:ins>
    </w:p>
    <w:p w14:paraId="1B5C8883" w14:textId="77777777" w:rsidR="003B35D4" w:rsidRDefault="003B35D4" w:rsidP="003B35D4">
      <w:pPr>
        <w:pStyle w:val="NormalBPBHEB"/>
        <w:rPr>
          <w:ins w:id="964" w:author="Hii" w:date="2024-11-18T16:16:00Z"/>
        </w:rPr>
      </w:pPr>
      <w:ins w:id="965" w:author="Hii" w:date="2024-11-18T16:16:00Z">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ins>
    </w:p>
    <w:p w14:paraId="47EDC5AF" w14:textId="77777777" w:rsidR="003B35D4" w:rsidRDefault="003B35D4" w:rsidP="003B35D4">
      <w:pPr>
        <w:pStyle w:val="NormalBPBHEB"/>
        <w:rPr>
          <w:ins w:id="966" w:author="Hii" w:date="2024-11-18T16:16:00Z"/>
        </w:rPr>
      </w:pPr>
      <w:ins w:id="967" w:author="Hii" w:date="2024-11-18T16:16:00Z">
        <w:r>
          <w:t xml:space="preserve">        </w:t>
        </w:r>
        <w:proofErr w:type="spellStart"/>
        <w:proofErr w:type="gramStart"/>
        <w:r>
          <w:t>arr</w:t>
        </w:r>
        <w:proofErr w:type="spellEnd"/>
        <w:r>
          <w:t>[</w:t>
        </w:r>
        <w:proofErr w:type="spellStart"/>
        <w:proofErr w:type="gramEnd"/>
        <w:r>
          <w:t>i</w:t>
        </w:r>
        <w:proofErr w:type="spellEnd"/>
        <w:r>
          <w:t xml:space="preserve">] = </w:t>
        </w:r>
        <w:proofErr w:type="spellStart"/>
        <w:r>
          <w:t>i</w:t>
        </w:r>
        <w:proofErr w:type="spellEnd"/>
        <w:r>
          <w:t xml:space="preserve"> + 1;</w:t>
        </w:r>
      </w:ins>
    </w:p>
    <w:p w14:paraId="07C597FB" w14:textId="77777777" w:rsidR="003B35D4" w:rsidRDefault="003B35D4" w:rsidP="003B35D4">
      <w:pPr>
        <w:pStyle w:val="NormalBPBHEB"/>
        <w:rPr>
          <w:ins w:id="968" w:author="Hii" w:date="2024-11-18T16:16:00Z"/>
        </w:rPr>
      </w:pPr>
      <w:ins w:id="969" w:author="Hii" w:date="2024-11-18T16:16:00Z">
        <w:r>
          <w:t xml:space="preserve">    }</w:t>
        </w:r>
      </w:ins>
    </w:p>
    <w:p w14:paraId="42641DA6" w14:textId="77777777" w:rsidR="003B35D4" w:rsidRDefault="003B35D4" w:rsidP="003B35D4">
      <w:pPr>
        <w:pStyle w:val="NormalBPBHEB"/>
        <w:rPr>
          <w:ins w:id="970" w:author="Hii" w:date="2024-11-18T16:16:00Z"/>
        </w:rPr>
      </w:pPr>
    </w:p>
    <w:p w14:paraId="15D23C41" w14:textId="77777777" w:rsidR="003B35D4" w:rsidRDefault="003B35D4" w:rsidP="003B35D4">
      <w:pPr>
        <w:pStyle w:val="NormalBPBHEB"/>
        <w:rPr>
          <w:ins w:id="971" w:author="Hii" w:date="2024-11-18T16:16:00Z"/>
        </w:rPr>
      </w:pPr>
      <w:ins w:id="972" w:author="Hii" w:date="2024-11-18T16:16:00Z">
        <w:r>
          <w:t xml:space="preserve">    // Print the array values</w:t>
        </w:r>
      </w:ins>
    </w:p>
    <w:p w14:paraId="3D5E4003" w14:textId="77777777" w:rsidR="003B35D4" w:rsidRDefault="003B35D4" w:rsidP="003B35D4">
      <w:pPr>
        <w:pStyle w:val="NormalBPBHEB"/>
        <w:rPr>
          <w:ins w:id="973" w:author="Hii" w:date="2024-11-18T16:16:00Z"/>
        </w:rPr>
      </w:pPr>
      <w:ins w:id="974" w:author="Hii" w:date="2024-11-18T16:16:00Z">
        <w:r>
          <w:t xml:space="preserve">    </w:t>
        </w:r>
        <w:proofErr w:type="spellStart"/>
        <w:proofErr w:type="gramStart"/>
        <w:r>
          <w:t>printf</w:t>
        </w:r>
        <w:proofErr w:type="spellEnd"/>
        <w:r>
          <w:t>(</w:t>
        </w:r>
        <w:proofErr w:type="gramEnd"/>
        <w:r>
          <w:t>"Array elements: ");</w:t>
        </w:r>
      </w:ins>
    </w:p>
    <w:p w14:paraId="63CA87FB" w14:textId="77777777" w:rsidR="003B35D4" w:rsidRDefault="003B35D4" w:rsidP="003B35D4">
      <w:pPr>
        <w:pStyle w:val="NormalBPBHEB"/>
        <w:rPr>
          <w:ins w:id="975" w:author="Hii" w:date="2024-11-18T16:16:00Z"/>
        </w:rPr>
      </w:pPr>
      <w:ins w:id="976" w:author="Hii" w:date="2024-11-18T16:16:00Z">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ins>
    </w:p>
    <w:p w14:paraId="6BCFA0AA" w14:textId="77777777" w:rsidR="003B35D4" w:rsidRDefault="003B35D4" w:rsidP="003B35D4">
      <w:pPr>
        <w:pStyle w:val="NormalBPBHEB"/>
        <w:rPr>
          <w:ins w:id="977" w:author="Hii" w:date="2024-11-18T16:16:00Z"/>
        </w:rPr>
      </w:pPr>
      <w:ins w:id="978" w:author="Hii" w:date="2024-11-18T16:16:00Z">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ins>
    </w:p>
    <w:p w14:paraId="17539CF6" w14:textId="77777777" w:rsidR="003B35D4" w:rsidRDefault="003B35D4" w:rsidP="003B35D4">
      <w:pPr>
        <w:pStyle w:val="NormalBPBHEB"/>
        <w:rPr>
          <w:ins w:id="979" w:author="Hii" w:date="2024-11-18T16:16:00Z"/>
        </w:rPr>
      </w:pPr>
      <w:ins w:id="980" w:author="Hii" w:date="2024-11-18T16:16:00Z">
        <w:r>
          <w:t xml:space="preserve">    }</w:t>
        </w:r>
      </w:ins>
    </w:p>
    <w:p w14:paraId="7DB93EF0" w14:textId="77777777" w:rsidR="003B35D4" w:rsidRDefault="003B35D4" w:rsidP="003B35D4">
      <w:pPr>
        <w:pStyle w:val="NormalBPBHEB"/>
        <w:rPr>
          <w:ins w:id="981" w:author="Hii" w:date="2024-11-18T16:16:00Z"/>
        </w:rPr>
      </w:pPr>
      <w:ins w:id="982" w:author="Hii" w:date="2024-11-18T16:16:00Z">
        <w:r>
          <w:lastRenderedPageBreak/>
          <w:t xml:space="preserve">    </w:t>
        </w:r>
        <w:proofErr w:type="spellStart"/>
        <w:proofErr w:type="gramStart"/>
        <w:r>
          <w:t>printf</w:t>
        </w:r>
        <w:proofErr w:type="spellEnd"/>
        <w:r>
          <w:t>(</w:t>
        </w:r>
        <w:proofErr w:type="gramEnd"/>
        <w:r>
          <w:t>"\n");</w:t>
        </w:r>
      </w:ins>
    </w:p>
    <w:p w14:paraId="46B07885" w14:textId="77777777" w:rsidR="003B35D4" w:rsidRDefault="003B35D4" w:rsidP="003B35D4">
      <w:pPr>
        <w:pStyle w:val="NormalBPBHEB"/>
        <w:rPr>
          <w:ins w:id="983" w:author="Hii" w:date="2024-11-18T16:16:00Z"/>
        </w:rPr>
      </w:pPr>
    </w:p>
    <w:p w14:paraId="7B0C5F8D" w14:textId="77777777" w:rsidR="003B35D4" w:rsidRDefault="003B35D4" w:rsidP="003B35D4">
      <w:pPr>
        <w:pStyle w:val="NormalBPBHEB"/>
        <w:rPr>
          <w:ins w:id="984" w:author="Hii" w:date="2024-11-18T16:16:00Z"/>
        </w:rPr>
      </w:pPr>
      <w:ins w:id="985" w:author="Hii" w:date="2024-11-18T16:16:00Z">
        <w:r>
          <w:t xml:space="preserve">    // </w:t>
        </w:r>
        <w:proofErr w:type="spellStart"/>
        <w:proofErr w:type="gramStart"/>
        <w:r>
          <w:t>Deallocate</w:t>
        </w:r>
        <w:proofErr w:type="spellEnd"/>
        <w:proofErr w:type="gramEnd"/>
        <w:r>
          <w:t xml:space="preserve"> the allocated memory</w:t>
        </w:r>
      </w:ins>
    </w:p>
    <w:p w14:paraId="24BAB13D" w14:textId="77777777" w:rsidR="003B35D4" w:rsidRDefault="003B35D4" w:rsidP="003B35D4">
      <w:pPr>
        <w:pStyle w:val="NormalBPBHEB"/>
        <w:rPr>
          <w:ins w:id="986" w:author="Hii" w:date="2024-11-18T16:16:00Z"/>
        </w:rPr>
      </w:pPr>
      <w:ins w:id="987" w:author="Hii" w:date="2024-11-18T16:16:00Z">
        <w:r>
          <w:t xml:space="preserve">    </w:t>
        </w:r>
        <w:proofErr w:type="gramStart"/>
        <w:r>
          <w:t>free(</w:t>
        </w:r>
        <w:proofErr w:type="spellStart"/>
        <w:proofErr w:type="gramEnd"/>
        <w:r>
          <w:t>arr</w:t>
        </w:r>
        <w:proofErr w:type="spellEnd"/>
        <w:r>
          <w:t>);</w:t>
        </w:r>
      </w:ins>
    </w:p>
    <w:p w14:paraId="292E454E" w14:textId="77777777" w:rsidR="003B35D4" w:rsidRDefault="003B35D4" w:rsidP="003B35D4">
      <w:pPr>
        <w:pStyle w:val="NormalBPBHEB"/>
        <w:rPr>
          <w:ins w:id="988" w:author="Hii" w:date="2024-11-18T16:16:00Z"/>
        </w:rPr>
      </w:pPr>
    </w:p>
    <w:p w14:paraId="6F259A80" w14:textId="77777777" w:rsidR="003B35D4" w:rsidRDefault="003B35D4" w:rsidP="003B35D4">
      <w:pPr>
        <w:pStyle w:val="NormalBPBHEB"/>
        <w:rPr>
          <w:ins w:id="989" w:author="Hii" w:date="2024-11-18T16:16:00Z"/>
        </w:rPr>
      </w:pPr>
      <w:ins w:id="990" w:author="Hii" w:date="2024-11-18T16:16:00Z">
        <w:r>
          <w:t xml:space="preserve">    // Optional: Assign NULL to the pointer after </w:t>
        </w:r>
        <w:proofErr w:type="spellStart"/>
        <w:r>
          <w:t>deallocation</w:t>
        </w:r>
        <w:proofErr w:type="spellEnd"/>
      </w:ins>
    </w:p>
    <w:p w14:paraId="10A50030" w14:textId="77777777" w:rsidR="003B35D4" w:rsidRDefault="003B35D4" w:rsidP="003B35D4">
      <w:pPr>
        <w:pStyle w:val="NormalBPBHEB"/>
        <w:rPr>
          <w:ins w:id="991" w:author="Hii" w:date="2024-11-18T16:16:00Z"/>
        </w:rPr>
      </w:pPr>
      <w:ins w:id="992" w:author="Hii" w:date="2024-11-18T16:16:00Z">
        <w:r>
          <w:t xml:space="preserve">    </w:t>
        </w:r>
        <w:proofErr w:type="spellStart"/>
        <w:proofErr w:type="gramStart"/>
        <w:r>
          <w:t>arr</w:t>
        </w:r>
        <w:proofErr w:type="spellEnd"/>
        <w:proofErr w:type="gramEnd"/>
        <w:r>
          <w:t xml:space="preserve"> = NULL;</w:t>
        </w:r>
      </w:ins>
    </w:p>
    <w:p w14:paraId="2504E344" w14:textId="77777777" w:rsidR="003B35D4" w:rsidRDefault="003B35D4" w:rsidP="003B35D4">
      <w:pPr>
        <w:pStyle w:val="NormalBPBHEB"/>
        <w:rPr>
          <w:ins w:id="993" w:author="Hii" w:date="2024-11-18T16:16:00Z"/>
        </w:rPr>
      </w:pPr>
    </w:p>
    <w:p w14:paraId="478F7986" w14:textId="77777777" w:rsidR="003B35D4" w:rsidRDefault="003B35D4" w:rsidP="003B35D4">
      <w:pPr>
        <w:pStyle w:val="NormalBPBHEB"/>
        <w:rPr>
          <w:ins w:id="994" w:author="Hii" w:date="2024-11-18T16:16:00Z"/>
        </w:rPr>
      </w:pPr>
      <w:ins w:id="995" w:author="Hii" w:date="2024-11-18T16:16:00Z">
        <w:r>
          <w:t xml:space="preserve">    </w:t>
        </w:r>
        <w:proofErr w:type="spellStart"/>
        <w:proofErr w:type="gramStart"/>
        <w:r>
          <w:t>printf</w:t>
        </w:r>
        <w:proofErr w:type="spellEnd"/>
        <w:r>
          <w:t>(</w:t>
        </w:r>
        <w:proofErr w:type="gramEnd"/>
        <w:r>
          <w:t xml:space="preserve">"Memory </w:t>
        </w:r>
        <w:proofErr w:type="spellStart"/>
        <w:r>
          <w:t>deallocated</w:t>
        </w:r>
        <w:proofErr w:type="spellEnd"/>
        <w:r>
          <w:t xml:space="preserve"> successfully.\n");</w:t>
        </w:r>
      </w:ins>
    </w:p>
    <w:p w14:paraId="6635F101" w14:textId="77777777" w:rsidR="003B35D4" w:rsidRDefault="003B35D4" w:rsidP="003B35D4">
      <w:pPr>
        <w:pStyle w:val="NormalBPBHEB"/>
        <w:rPr>
          <w:ins w:id="996" w:author="Hii" w:date="2024-11-18T16:16:00Z"/>
        </w:rPr>
      </w:pPr>
    </w:p>
    <w:p w14:paraId="3E6B9FB6" w14:textId="77777777" w:rsidR="003B35D4" w:rsidRDefault="003B35D4" w:rsidP="003B35D4">
      <w:pPr>
        <w:pStyle w:val="NormalBPBHEB"/>
        <w:rPr>
          <w:ins w:id="997" w:author="Hii" w:date="2024-11-18T16:16:00Z"/>
        </w:rPr>
      </w:pPr>
      <w:ins w:id="998" w:author="Hii" w:date="2024-11-18T16:16:00Z">
        <w:r>
          <w:t xml:space="preserve">    </w:t>
        </w:r>
        <w:proofErr w:type="gramStart"/>
        <w:r>
          <w:t>return</w:t>
        </w:r>
        <w:proofErr w:type="gramEnd"/>
        <w:r>
          <w:t xml:space="preserve"> 0;</w:t>
        </w:r>
      </w:ins>
    </w:p>
    <w:p w14:paraId="41DAD59F" w14:textId="77777777" w:rsidR="003B35D4" w:rsidRDefault="003B35D4" w:rsidP="003B35D4">
      <w:pPr>
        <w:pStyle w:val="NormalBPBHEB"/>
        <w:rPr>
          <w:ins w:id="999" w:author="Hii" w:date="2024-11-18T16:16:00Z"/>
        </w:rPr>
      </w:pPr>
      <w:ins w:id="1000" w:author="Hii" w:date="2024-11-18T16:16:00Z">
        <w:r>
          <w:t>}</w:t>
        </w:r>
      </w:ins>
    </w:p>
    <w:p w14:paraId="0341F9B3" w14:textId="77777777" w:rsidR="003B35D4" w:rsidRPr="003B35D4" w:rsidRDefault="003B35D4" w:rsidP="003B35D4">
      <w:pPr>
        <w:pStyle w:val="NormalBPBHEB"/>
        <w:rPr>
          <w:ins w:id="1001" w:author="Hii" w:date="2024-11-18T16:16:00Z"/>
          <w:b/>
          <w:rPrChange w:id="1002" w:author="Hii" w:date="2024-11-18T16:16:00Z">
            <w:rPr>
              <w:ins w:id="1003" w:author="Hii" w:date="2024-11-18T16:16:00Z"/>
            </w:rPr>
          </w:rPrChange>
        </w:rPr>
      </w:pPr>
      <w:ins w:id="1004" w:author="Hii" w:date="2024-11-18T16:16:00Z">
        <w:r w:rsidRPr="003B35D4">
          <w:rPr>
            <w:b/>
            <w:rPrChange w:id="1005" w:author="Hii" w:date="2024-11-18T16:16:00Z">
              <w:rPr/>
            </w:rPrChange>
          </w:rPr>
          <w:t>Explanation:</w:t>
        </w:r>
      </w:ins>
    </w:p>
    <w:p w14:paraId="1514FFB4" w14:textId="77777777" w:rsidR="003B35D4" w:rsidRDefault="003B35D4" w:rsidP="003B35D4">
      <w:pPr>
        <w:pStyle w:val="NormalBPBHEB"/>
        <w:numPr>
          <w:ilvl w:val="0"/>
          <w:numId w:val="78"/>
        </w:numPr>
        <w:rPr>
          <w:ins w:id="1006" w:author="Hii" w:date="2024-11-18T16:16:00Z"/>
        </w:rPr>
        <w:pPrChange w:id="1007" w:author="Hii" w:date="2024-11-18T16:16:00Z">
          <w:pPr>
            <w:pStyle w:val="NormalBPBHEB"/>
          </w:pPr>
        </w:pPrChange>
      </w:pPr>
      <w:ins w:id="1008" w:author="Hii" w:date="2024-11-18T16:16:00Z">
        <w:r>
          <w:t xml:space="preserve">Dynamic Allocation: The </w:t>
        </w:r>
        <w:proofErr w:type="spellStart"/>
        <w:proofErr w:type="gramStart"/>
        <w:r>
          <w:t>malloc</w:t>
        </w:r>
        <w:proofErr w:type="spellEnd"/>
        <w:r>
          <w:t>(</w:t>
        </w:r>
        <w:proofErr w:type="gramEnd"/>
        <w:r>
          <w:t>) function allocates memory for an array of 5 integers.</w:t>
        </w:r>
      </w:ins>
    </w:p>
    <w:p w14:paraId="61A24E4B" w14:textId="77777777" w:rsidR="003B35D4" w:rsidRDefault="003B35D4" w:rsidP="003B35D4">
      <w:pPr>
        <w:pStyle w:val="NormalBPBHEB"/>
        <w:numPr>
          <w:ilvl w:val="0"/>
          <w:numId w:val="78"/>
        </w:numPr>
        <w:rPr>
          <w:ins w:id="1009" w:author="Hii" w:date="2024-11-18T16:16:00Z"/>
        </w:rPr>
        <w:pPrChange w:id="1010" w:author="Hii" w:date="2024-11-18T16:16:00Z">
          <w:pPr>
            <w:pStyle w:val="NormalBPBHEB"/>
          </w:pPr>
        </w:pPrChange>
      </w:pPr>
      <w:ins w:id="1011" w:author="Hii" w:date="2024-11-18T16:16:00Z">
        <w:r>
          <w:t>Using the Memory: The program assigns values to the array and prints them.</w:t>
        </w:r>
      </w:ins>
    </w:p>
    <w:p w14:paraId="2AA2830A" w14:textId="77777777" w:rsidR="003B35D4" w:rsidRDefault="003B35D4" w:rsidP="003B35D4">
      <w:pPr>
        <w:pStyle w:val="NormalBPBHEB"/>
        <w:numPr>
          <w:ilvl w:val="0"/>
          <w:numId w:val="78"/>
        </w:numPr>
        <w:rPr>
          <w:ins w:id="1012" w:author="Hii" w:date="2024-11-18T16:16:00Z"/>
        </w:rPr>
        <w:pPrChange w:id="1013" w:author="Hii" w:date="2024-11-18T16:16:00Z">
          <w:pPr>
            <w:pStyle w:val="NormalBPBHEB"/>
          </w:pPr>
        </w:pPrChange>
      </w:pPr>
      <w:ins w:id="1014" w:author="Hii" w:date="2024-11-18T16:16:00Z">
        <w:r>
          <w:t xml:space="preserve">Memory </w:t>
        </w:r>
        <w:proofErr w:type="spellStart"/>
        <w:r>
          <w:t>Deallocation</w:t>
        </w:r>
        <w:proofErr w:type="spellEnd"/>
        <w:r>
          <w:t xml:space="preserve">: The </w:t>
        </w:r>
        <w:proofErr w:type="gramStart"/>
        <w:r>
          <w:t>free(</w:t>
        </w:r>
        <w:proofErr w:type="gramEnd"/>
        <w:r>
          <w:t>) function releases the allocated memory, making it available for reuse.</w:t>
        </w:r>
      </w:ins>
    </w:p>
    <w:p w14:paraId="3789F0C6" w14:textId="77777777" w:rsidR="003B35D4" w:rsidRDefault="003B35D4" w:rsidP="003B35D4">
      <w:pPr>
        <w:pStyle w:val="NormalBPBHEB"/>
        <w:numPr>
          <w:ilvl w:val="0"/>
          <w:numId w:val="78"/>
        </w:numPr>
        <w:rPr>
          <w:ins w:id="1015" w:author="Hii" w:date="2024-11-18T16:16:00Z"/>
        </w:rPr>
        <w:pPrChange w:id="1016" w:author="Hii" w:date="2024-11-18T16:16:00Z">
          <w:pPr>
            <w:pStyle w:val="NormalBPBHEB"/>
          </w:pPr>
        </w:pPrChange>
      </w:pPr>
      <w:ins w:id="1017" w:author="Hii" w:date="2024-11-18T16:16:00Z">
        <w:r>
          <w:t xml:space="preserve">Pointer Reset: Assigning NULL to the pointer ensures it doesn’t point to a </w:t>
        </w:r>
        <w:proofErr w:type="spellStart"/>
        <w:r>
          <w:t>deallocated</w:t>
        </w:r>
        <w:proofErr w:type="spellEnd"/>
        <w:r>
          <w:t xml:space="preserve"> memory location.</w:t>
        </w:r>
      </w:ins>
    </w:p>
    <w:p w14:paraId="3D747E03" w14:textId="77777777" w:rsidR="00F62B8F" w:rsidRPr="00293A3A" w:rsidRDefault="00F62B8F">
      <w:pPr>
        <w:pStyle w:val="NormalBPBHEB"/>
        <w:pPrChange w:id="1018" w:author="Abhiram Arali" w:date="2024-11-14T11:21:00Z">
          <w:pPr>
            <w:tabs>
              <w:tab w:val="left" w:pos="1573"/>
            </w:tabs>
            <w:spacing w:line="360" w:lineRule="auto"/>
            <w:jc w:val="both"/>
          </w:pPr>
        </w:pPrChange>
      </w:pPr>
    </w:p>
    <w:p w14:paraId="3654D1C0" w14:textId="77777777" w:rsidR="00C573E5" w:rsidRPr="00293A3A" w:rsidRDefault="00C573E5">
      <w:pPr>
        <w:pStyle w:val="NormalBPBHEB"/>
        <w:numPr>
          <w:ilvl w:val="0"/>
          <w:numId w:val="43"/>
        </w:numPr>
        <w:pPrChange w:id="1019" w:author="Abhiram Arali" w:date="2024-11-14T11:21:00Z">
          <w:pPr>
            <w:tabs>
              <w:tab w:val="left" w:pos="1573"/>
            </w:tabs>
            <w:spacing w:line="360" w:lineRule="auto"/>
            <w:jc w:val="both"/>
          </w:pPr>
        </w:pPrChange>
      </w:pPr>
      <w:r w:rsidRPr="00293A3A">
        <w:t xml:space="preserve">The </w:t>
      </w:r>
      <w:proofErr w:type="gramStart"/>
      <w:r w:rsidRPr="00293A3A">
        <w:t>free(</w:t>
      </w:r>
      <w:proofErr w:type="gramEnd"/>
      <w:r w:rsidRPr="00293A3A">
        <w:t>) function is used after the dynamic memory is no longer needed, as seen in all previous examples.</w:t>
      </w:r>
    </w:p>
    <w:p w14:paraId="0FC7F665" w14:textId="77777777" w:rsidR="00B70E50" w:rsidRDefault="00B70E50" w:rsidP="00B70E50">
      <w:pPr>
        <w:pStyle w:val="NormalBPBHEB"/>
        <w:rPr>
          <w:ins w:id="1020" w:author="Abhiram Arali" w:date="2024-11-14T11:21:00Z"/>
        </w:rPr>
      </w:pPr>
    </w:p>
    <w:p w14:paraId="6EFF731C" w14:textId="0ED15574" w:rsidR="00C573E5" w:rsidRDefault="00C573E5" w:rsidP="00B70E50">
      <w:pPr>
        <w:pStyle w:val="NormalBPBHEB"/>
        <w:rPr>
          <w:ins w:id="1021" w:author="Abhiram Arali" w:date="2024-11-14T11:21:00Z"/>
        </w:rPr>
      </w:pPr>
      <w:r w:rsidRPr="00293A3A">
        <w:t xml:space="preserve">Dynamic memory allocation in C allows for flexible memory management, where memory is allocated and deallocated at runtime. This is crucial for working with large datasets, user-defined inputs, or dynamically sized data structures. Using </w:t>
      </w:r>
      <w:proofErr w:type="spellStart"/>
      <w:proofErr w:type="gramStart"/>
      <w:r w:rsidRPr="00293A3A">
        <w:t>malloc</w:t>
      </w:r>
      <w:proofErr w:type="spellEnd"/>
      <w:r w:rsidRPr="00293A3A">
        <w:t>(</w:t>
      </w:r>
      <w:proofErr w:type="gramEnd"/>
      <w:r w:rsidRPr="00293A3A">
        <w:t xml:space="preserve">), </w:t>
      </w:r>
      <w:proofErr w:type="spellStart"/>
      <w:r w:rsidRPr="00293A3A">
        <w:t>calloc</w:t>
      </w:r>
      <w:proofErr w:type="spellEnd"/>
      <w:r w:rsidRPr="00293A3A">
        <w:t xml:space="preserve">(), </w:t>
      </w:r>
      <w:proofErr w:type="spellStart"/>
      <w:r w:rsidRPr="00293A3A">
        <w:t>realloc</w:t>
      </w:r>
      <w:proofErr w:type="spellEnd"/>
      <w:r w:rsidRPr="00293A3A">
        <w:t>(), and free() enables you to control memory usage efficiently, but care must be taken to avoid memory leaks by properly freeing the allocated memory.</w:t>
      </w:r>
    </w:p>
    <w:p w14:paraId="6FB2B6F9" w14:textId="77777777" w:rsidR="0073775D" w:rsidRPr="00293A3A" w:rsidRDefault="0073775D">
      <w:pPr>
        <w:pStyle w:val="NormalBPBHEB"/>
        <w:pPrChange w:id="1022" w:author="Abhiram Arali" w:date="2024-11-14T11:21:00Z">
          <w:pPr>
            <w:tabs>
              <w:tab w:val="left" w:pos="1573"/>
            </w:tabs>
            <w:spacing w:line="360" w:lineRule="auto"/>
            <w:jc w:val="both"/>
          </w:pPr>
        </w:pPrChange>
      </w:pPr>
    </w:p>
    <w:p w14:paraId="58EFFA7F" w14:textId="52FA7087" w:rsidR="00C573E5" w:rsidRPr="00293A3A" w:rsidRDefault="00C573E5">
      <w:pPr>
        <w:pStyle w:val="Heading1BPBHEB"/>
        <w:pPrChange w:id="1023" w:author="Abhiram Arali" w:date="2024-11-14T11:21:00Z">
          <w:pPr>
            <w:tabs>
              <w:tab w:val="left" w:pos="1573"/>
            </w:tabs>
            <w:spacing w:line="360" w:lineRule="auto"/>
          </w:pPr>
        </w:pPrChange>
      </w:pPr>
      <w:r w:rsidRPr="00293A3A">
        <w:lastRenderedPageBreak/>
        <w:t xml:space="preserve">Pointers and </w:t>
      </w:r>
      <w:r w:rsidR="009E2A91" w:rsidRPr="00293A3A">
        <w:t>functions</w:t>
      </w:r>
    </w:p>
    <w:p w14:paraId="48EEF807" w14:textId="77777777" w:rsidR="003B35D4" w:rsidRPr="003B35D4" w:rsidRDefault="003B35D4" w:rsidP="003B35D4">
      <w:pPr>
        <w:pStyle w:val="Heading1BPBHEB"/>
        <w:rPr>
          <w:ins w:id="1024" w:author="Hii" w:date="2024-11-18T16:17:00Z"/>
          <w:b w:val="0"/>
          <w:sz w:val="22"/>
          <w:szCs w:val="22"/>
        </w:rPr>
      </w:pPr>
      <w:ins w:id="1025" w:author="Hii" w:date="2024-11-18T16:17:00Z">
        <w:r w:rsidRPr="003B35D4">
          <w:rPr>
            <w:b w:val="0"/>
            <w:sz w:val="22"/>
            <w:szCs w:val="22"/>
          </w:rPr>
          <w:t>In C, pointers and functions are closely interrelated, and understanding how pointers are used in functions is crucial for efficient programming. Pointers allow functions to directly manipulate data stored in memory, making programs faster and more memory-efficient by avoiding unnecessary data copying. This is particularly useful when dealing with large data structures or when functions need to modify the contents of variables outside their scope. The following are common use cases of pointers with functions:</w:t>
        </w:r>
      </w:ins>
    </w:p>
    <w:p w14:paraId="3763CE84" w14:textId="77777777" w:rsidR="003B35D4" w:rsidRPr="003B35D4" w:rsidRDefault="003B35D4" w:rsidP="003B35D4">
      <w:pPr>
        <w:pStyle w:val="Heading1BPBHEB"/>
        <w:numPr>
          <w:ilvl w:val="0"/>
          <w:numId w:val="79"/>
        </w:numPr>
        <w:rPr>
          <w:ins w:id="1026" w:author="Hii" w:date="2024-11-18T16:17:00Z"/>
          <w:b w:val="0"/>
          <w:sz w:val="22"/>
          <w:szCs w:val="22"/>
        </w:rPr>
        <w:pPrChange w:id="1027" w:author="Hii" w:date="2024-11-18T16:17:00Z">
          <w:pPr>
            <w:pStyle w:val="Heading1BPBHEB"/>
          </w:pPr>
        </w:pPrChange>
      </w:pPr>
      <w:ins w:id="1028" w:author="Hii" w:date="2024-11-18T16:17:00Z">
        <w:r w:rsidRPr="003B35D4">
          <w:rPr>
            <w:b w:val="0"/>
            <w:sz w:val="22"/>
            <w:szCs w:val="22"/>
          </w:rPr>
          <w:t>Passing arguments by reference: Allows a function to modify the actual variables passed to it.</w:t>
        </w:r>
      </w:ins>
    </w:p>
    <w:p w14:paraId="0AF677F2" w14:textId="77777777" w:rsidR="003B35D4" w:rsidRPr="003B35D4" w:rsidRDefault="003B35D4" w:rsidP="003B35D4">
      <w:pPr>
        <w:pStyle w:val="Heading1BPBHEB"/>
        <w:numPr>
          <w:ilvl w:val="0"/>
          <w:numId w:val="79"/>
        </w:numPr>
        <w:rPr>
          <w:ins w:id="1029" w:author="Hii" w:date="2024-11-18T16:17:00Z"/>
          <w:b w:val="0"/>
          <w:sz w:val="22"/>
          <w:szCs w:val="22"/>
        </w:rPr>
        <w:pPrChange w:id="1030" w:author="Hii" w:date="2024-11-18T16:17:00Z">
          <w:pPr>
            <w:pStyle w:val="Heading1BPBHEB"/>
          </w:pPr>
        </w:pPrChange>
      </w:pPr>
      <w:ins w:id="1031" w:author="Hii" w:date="2024-11-18T16:17:00Z">
        <w:r w:rsidRPr="003B35D4">
          <w:rPr>
            <w:b w:val="0"/>
            <w:sz w:val="22"/>
            <w:szCs w:val="22"/>
          </w:rPr>
          <w:t>Dynamic memory allocation: Functions can allocate and manage memory using pointers.</w:t>
        </w:r>
      </w:ins>
    </w:p>
    <w:p w14:paraId="2C643829" w14:textId="77777777" w:rsidR="003B35D4" w:rsidRPr="003B35D4" w:rsidRDefault="003B35D4" w:rsidP="003B35D4">
      <w:pPr>
        <w:pStyle w:val="Heading1BPBHEB"/>
        <w:numPr>
          <w:ilvl w:val="0"/>
          <w:numId w:val="79"/>
        </w:numPr>
        <w:rPr>
          <w:ins w:id="1032" w:author="Hii" w:date="2024-11-18T16:17:00Z"/>
          <w:b w:val="0"/>
          <w:sz w:val="22"/>
          <w:szCs w:val="22"/>
        </w:rPr>
        <w:pPrChange w:id="1033" w:author="Hii" w:date="2024-11-18T16:17:00Z">
          <w:pPr>
            <w:pStyle w:val="Heading1BPBHEB"/>
          </w:pPr>
        </w:pPrChange>
      </w:pPr>
      <w:ins w:id="1034" w:author="Hii" w:date="2024-11-18T16:17:00Z">
        <w:r w:rsidRPr="003B35D4">
          <w:rPr>
            <w:b w:val="0"/>
            <w:sz w:val="22"/>
            <w:szCs w:val="22"/>
          </w:rPr>
          <w:t>Returning pointers from functions: Enables functions to return addresses of variables or dynamically allocated memory.</w:t>
        </w:r>
      </w:ins>
    </w:p>
    <w:p w14:paraId="1BCB4E0B" w14:textId="77777777" w:rsidR="003B35D4" w:rsidRPr="003B35D4" w:rsidRDefault="003B35D4" w:rsidP="003B35D4">
      <w:pPr>
        <w:pStyle w:val="Heading1BPBHEB"/>
        <w:numPr>
          <w:ilvl w:val="0"/>
          <w:numId w:val="79"/>
        </w:numPr>
        <w:rPr>
          <w:ins w:id="1035" w:author="Hii" w:date="2024-11-18T16:17:00Z"/>
          <w:b w:val="0"/>
          <w:sz w:val="22"/>
          <w:szCs w:val="22"/>
        </w:rPr>
        <w:pPrChange w:id="1036" w:author="Hii" w:date="2024-11-18T16:17:00Z">
          <w:pPr>
            <w:pStyle w:val="Heading1BPBHEB"/>
          </w:pPr>
        </w:pPrChange>
      </w:pPr>
      <w:ins w:id="1037" w:author="Hii" w:date="2024-11-18T16:17:00Z">
        <w:r w:rsidRPr="003B35D4">
          <w:rPr>
            <w:b w:val="0"/>
            <w:sz w:val="22"/>
            <w:szCs w:val="22"/>
          </w:rPr>
          <w:t>Pointer to a function: Allows storing the address of a function in a pointer, enabling function callbacks and dynamic function calls.</w:t>
        </w:r>
      </w:ins>
    </w:p>
    <w:p w14:paraId="0969C79C" w14:textId="617DCAF8" w:rsidR="00C573E5" w:rsidRPr="00293A3A" w:rsidRDefault="003B35D4" w:rsidP="003B35D4">
      <w:pPr>
        <w:pStyle w:val="NormalBPBHEB"/>
        <w:numPr>
          <w:ilvl w:val="0"/>
          <w:numId w:val="79"/>
        </w:numPr>
        <w:pPrChange w:id="1038" w:author="Hii" w:date="2024-11-18T16:17:00Z">
          <w:pPr>
            <w:tabs>
              <w:tab w:val="left" w:pos="1573"/>
            </w:tabs>
            <w:spacing w:line="360" w:lineRule="auto"/>
            <w:jc w:val="both"/>
          </w:pPr>
        </w:pPrChange>
      </w:pPr>
      <w:ins w:id="1039" w:author="Hii" w:date="2024-11-18T16:17:00Z">
        <w:r w:rsidRPr="003B35D4">
          <w:t>Pointer arrays in functions: Used for handling arrays or lists dynamically by passing their base address.</w:t>
        </w:r>
      </w:ins>
      <w:del w:id="1040" w:author="Hii" w:date="2024-11-18T16:17:00Z">
        <w:r w:rsidR="00C573E5" w:rsidRPr="00293A3A" w:rsidDel="003B35D4">
          <w:delText xml:space="preserve">In C, pointers and functions are closely interrelated, and understanding how pointers are used in functions is crucial for efficient programming. Pointers allow functions to directly manipulate data stored in memory, making programs faster and more memory-efficient by avoiding unnecessary data copying. This is particularly useful when dealing with large data structures or when functions need to modify the contents of variables outside their </w:delText>
        </w:r>
        <w:commentRangeStart w:id="1041"/>
        <w:r w:rsidR="00C573E5" w:rsidRPr="00293A3A" w:rsidDel="003B35D4">
          <w:delText>scope</w:delText>
        </w:r>
        <w:commentRangeEnd w:id="1041"/>
        <w:r w:rsidR="007E5ECF" w:rsidDel="003B35D4">
          <w:rPr>
            <w:rStyle w:val="CommentReference"/>
            <w:rFonts w:asciiTheme="minorHAnsi" w:eastAsiaTheme="minorHAnsi" w:hAnsiTheme="minorHAnsi" w:cstheme="minorBidi"/>
          </w:rPr>
          <w:commentReference w:id="1041"/>
        </w:r>
      </w:del>
      <w:r w:rsidR="00C573E5" w:rsidRPr="00293A3A">
        <w:t>.</w:t>
      </w:r>
    </w:p>
    <w:p w14:paraId="3A1B6D9C" w14:textId="724F21E1" w:rsidR="00C573E5" w:rsidRPr="00EB598B" w:rsidDel="00EB598B" w:rsidRDefault="00C573E5">
      <w:pPr>
        <w:pStyle w:val="NormalBPBHEB"/>
        <w:numPr>
          <w:ilvl w:val="0"/>
          <w:numId w:val="44"/>
        </w:numPr>
        <w:rPr>
          <w:del w:id="1042" w:author="Abhiram Arali" w:date="2024-11-14T11:22:00Z"/>
          <w:b/>
          <w:bCs/>
          <w:rPrChange w:id="1043" w:author="Abhiram Arali" w:date="2024-11-14T11:22:00Z">
            <w:rPr>
              <w:del w:id="1044" w:author="Abhiram Arali" w:date="2024-11-14T11:22:00Z"/>
            </w:rPr>
          </w:rPrChange>
        </w:rPr>
        <w:pPrChange w:id="1045" w:author="Abhiram Arali" w:date="2024-11-14T11:22:00Z">
          <w:pPr>
            <w:tabs>
              <w:tab w:val="left" w:pos="1573"/>
            </w:tabs>
            <w:spacing w:line="360" w:lineRule="auto"/>
          </w:pPr>
        </w:pPrChange>
      </w:pPr>
      <w:del w:id="1046" w:author="Abhiram Arali" w:date="2024-11-14T11:22:00Z">
        <w:r w:rsidRPr="00EB598B" w:rsidDel="00BC43BD">
          <w:rPr>
            <w:b/>
            <w:bCs/>
            <w:rPrChange w:id="1047" w:author="Abhiram Arali" w:date="2024-11-14T11:22:00Z">
              <w:rPr/>
            </w:rPrChange>
          </w:rPr>
          <w:delText xml:space="preserve">1. </w:delText>
        </w:r>
      </w:del>
      <w:r w:rsidRPr="00EB598B">
        <w:rPr>
          <w:b/>
          <w:bCs/>
          <w:rPrChange w:id="1048" w:author="Abhiram Arali" w:date="2024-11-14T11:22:00Z">
            <w:rPr/>
          </w:rPrChange>
        </w:rPr>
        <w:t xml:space="preserve">Passing </w:t>
      </w:r>
      <w:r w:rsidR="00EB598B" w:rsidRPr="00EB598B">
        <w:rPr>
          <w:b/>
          <w:bCs/>
        </w:rPr>
        <w:t>pointers to functions</w:t>
      </w:r>
      <w:ins w:id="1049" w:author="Abhiram Arali" w:date="2024-11-14T11:22:00Z">
        <w:r w:rsidR="00EB598B">
          <w:rPr>
            <w:b/>
            <w:bCs/>
          </w:rPr>
          <w:t xml:space="preserve">: </w:t>
        </w:r>
      </w:ins>
    </w:p>
    <w:p w14:paraId="4948CD84" w14:textId="7088457E" w:rsidR="00C573E5" w:rsidRPr="00293A3A" w:rsidRDefault="00C573E5">
      <w:pPr>
        <w:pStyle w:val="NormalBPBHEB"/>
        <w:numPr>
          <w:ilvl w:val="0"/>
          <w:numId w:val="45"/>
        </w:numPr>
        <w:pPrChange w:id="1050" w:author="Abhiram Arali" w:date="2024-11-14T11:22:00Z">
          <w:pPr>
            <w:tabs>
              <w:tab w:val="left" w:pos="1573"/>
            </w:tabs>
            <w:spacing w:line="360" w:lineRule="auto"/>
            <w:jc w:val="both"/>
          </w:pPr>
        </w:pPrChange>
      </w:pPr>
      <w:r w:rsidRPr="00293A3A">
        <w:t>In C, functions can be passed pointers as arguments. This is often called pass by reference (even though pointers are passed by value) because the pointer allows the function to access and modify the actual data that the pointer points to. By passing the address of a variable to a function, the function can directly modify the variable’s value in the caller's scope</w:t>
      </w:r>
      <w:del w:id="1051" w:author="Abhiram Arali" w:date="2024-11-14T11:22:00Z">
        <w:r w:rsidRPr="00293A3A" w:rsidDel="00125043">
          <w:delText>,</w:delText>
        </w:r>
      </w:del>
      <w:r w:rsidRPr="00293A3A">
        <w:t xml:space="preserve"> rather than working with a copy of the value.</w:t>
      </w:r>
    </w:p>
    <w:p w14:paraId="0901249D" w14:textId="77777777" w:rsidR="00C573E5" w:rsidRPr="00293A3A" w:rsidRDefault="00C573E5">
      <w:pPr>
        <w:pStyle w:val="NormalBPBHEB"/>
        <w:numPr>
          <w:ilvl w:val="0"/>
          <w:numId w:val="46"/>
        </w:numPr>
        <w:pPrChange w:id="1052" w:author="Abhiram Arali" w:date="2024-11-14T11:22:00Z">
          <w:pPr>
            <w:tabs>
              <w:tab w:val="left" w:pos="1573"/>
            </w:tabs>
            <w:spacing w:line="360" w:lineRule="auto"/>
          </w:pPr>
        </w:pPrChange>
      </w:pPr>
      <w:r w:rsidRPr="00293A3A">
        <w:t>For example, passing an integer to a function by pointer:</w:t>
      </w:r>
    </w:p>
    <w:p w14:paraId="0BE63E7B" w14:textId="77777777" w:rsidR="00C573E5" w:rsidRPr="00293A3A" w:rsidRDefault="00C573E5">
      <w:pPr>
        <w:pStyle w:val="CodeBlockBPBHEB"/>
        <w:pPrChange w:id="1053"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1AF7A4F1" w14:textId="77777777" w:rsidR="00C573E5" w:rsidRPr="00293A3A" w:rsidRDefault="00C573E5">
      <w:pPr>
        <w:pStyle w:val="CodeBlockBPBHEB"/>
        <w:pPrChange w:id="1054"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void</w:t>
      </w:r>
      <w:proofErr w:type="gramEnd"/>
      <w:r w:rsidRPr="00293A3A">
        <w:t xml:space="preserve"> increment(int *num) {</w:t>
      </w:r>
    </w:p>
    <w:p w14:paraId="297F6421" w14:textId="77777777" w:rsidR="00C573E5" w:rsidRPr="00293A3A" w:rsidRDefault="00C573E5">
      <w:pPr>
        <w:pStyle w:val="CodeBlockBPBHEB"/>
        <w:pPrChange w:id="1055"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*num = *num + 1</w:t>
      </w:r>
      <w:proofErr w:type="gramStart"/>
      <w:r w:rsidRPr="00293A3A">
        <w:t>;  /</w:t>
      </w:r>
      <w:proofErr w:type="gramEnd"/>
      <w:r w:rsidRPr="00293A3A">
        <w:t>/ Dereferencing the pointer to change the value</w:t>
      </w:r>
    </w:p>
    <w:p w14:paraId="173110C5" w14:textId="77777777" w:rsidR="00C573E5" w:rsidRPr="00293A3A" w:rsidRDefault="00C573E5">
      <w:pPr>
        <w:pStyle w:val="CodeBlockBPBHEB"/>
        <w:pPrChange w:id="1056"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505D13AE" w14:textId="77777777" w:rsidR="00C573E5" w:rsidRPr="00293A3A" w:rsidRDefault="00C573E5">
      <w:pPr>
        <w:pStyle w:val="CodeBlockBPBHEB"/>
        <w:pPrChange w:id="1057"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1DC8EA4E" w14:textId="77777777" w:rsidR="00C573E5" w:rsidRPr="00293A3A" w:rsidRDefault="00C573E5">
      <w:pPr>
        <w:pStyle w:val="CodeBlockBPBHEB"/>
        <w:pPrChange w:id="1058"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int</w:t>
      </w:r>
      <w:proofErr w:type="gramEnd"/>
      <w:r w:rsidRPr="00293A3A">
        <w:t xml:space="preserve"> x = 5;</w:t>
      </w:r>
    </w:p>
    <w:p w14:paraId="3FD181FC" w14:textId="77777777" w:rsidR="00C573E5" w:rsidRPr="00293A3A" w:rsidRDefault="00C573E5">
      <w:pPr>
        <w:pStyle w:val="CodeBlockBPBHEB"/>
        <w:pPrChange w:id="1059"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increment(</w:t>
      </w:r>
      <w:proofErr w:type="gramEnd"/>
      <w:r w:rsidRPr="00293A3A">
        <w:t>&amp;x);  // Passing the address of x</w:t>
      </w:r>
    </w:p>
    <w:p w14:paraId="63747D9B" w14:textId="77777777" w:rsidR="00C573E5" w:rsidRPr="00293A3A" w:rsidRDefault="00C573E5">
      <w:pPr>
        <w:pStyle w:val="CodeBlockBPBHEB"/>
        <w:pPrChange w:id="1060"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"Value of x after increment: %d\n", x);  // Output: 6</w:t>
      </w:r>
    </w:p>
    <w:p w14:paraId="07039414" w14:textId="77777777" w:rsidR="00C573E5" w:rsidRPr="00293A3A" w:rsidRDefault="00C573E5">
      <w:pPr>
        <w:pStyle w:val="CodeBlockBPBHEB"/>
        <w:pPrChange w:id="1061"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2F5484E7" w14:textId="77777777" w:rsidR="00C573E5" w:rsidRDefault="00C573E5" w:rsidP="000062BA">
      <w:pPr>
        <w:pStyle w:val="CodeBlockBPBHEB"/>
        <w:rPr>
          <w:ins w:id="1062" w:author="Abhiram Arali" w:date="2024-11-14T11:22:00Z"/>
        </w:rPr>
      </w:pPr>
      <w:r w:rsidRPr="00293A3A">
        <w:lastRenderedPageBreak/>
        <w:t>}</w:t>
      </w:r>
    </w:p>
    <w:p w14:paraId="76EB4D30" w14:textId="77777777" w:rsidR="00681EDF" w:rsidRPr="00293A3A" w:rsidRDefault="00681EDF">
      <w:pPr>
        <w:pStyle w:val="NormalBPBHEB"/>
        <w:pPrChange w:id="1063" w:author="Abhiram Arali" w:date="2024-11-14T11:22: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587B7040" w14:textId="77777777" w:rsidR="00C573E5" w:rsidRPr="00293A3A" w:rsidRDefault="00C573E5">
      <w:pPr>
        <w:pStyle w:val="NormalBPBHEB"/>
        <w:ind w:left="720"/>
        <w:pPrChange w:id="1064" w:author="Abhiram Arali" w:date="2024-11-14T11:22:00Z">
          <w:pPr>
            <w:tabs>
              <w:tab w:val="left" w:pos="1573"/>
            </w:tabs>
            <w:spacing w:line="360" w:lineRule="auto"/>
            <w:jc w:val="both"/>
          </w:pPr>
        </w:pPrChange>
      </w:pPr>
      <w:r w:rsidRPr="00293A3A">
        <w:t xml:space="preserve">In this example, the </w:t>
      </w:r>
      <w:proofErr w:type="gramStart"/>
      <w:r w:rsidRPr="00293A3A">
        <w:t>increment(</w:t>
      </w:r>
      <w:proofErr w:type="gramEnd"/>
      <w:r w:rsidRPr="00293A3A">
        <w:t>) function modifies the value of x by using its address, demonstrating how pointers allow functions to alter external variables.</w:t>
      </w:r>
    </w:p>
    <w:p w14:paraId="128E3B64" w14:textId="2C389B0A" w:rsidR="00C573E5" w:rsidRPr="00FA2AD3" w:rsidDel="00A047A7" w:rsidRDefault="00C573E5">
      <w:pPr>
        <w:pStyle w:val="NormalBPBHEB"/>
        <w:numPr>
          <w:ilvl w:val="0"/>
          <w:numId w:val="47"/>
        </w:numPr>
        <w:rPr>
          <w:del w:id="1065" w:author="Abhiram Arali" w:date="2024-11-14T11:23:00Z"/>
          <w:b/>
          <w:bCs/>
          <w:rPrChange w:id="1066" w:author="Abhiram Arali" w:date="2024-11-14T11:23:00Z">
            <w:rPr>
              <w:del w:id="1067" w:author="Abhiram Arali" w:date="2024-11-14T11:23:00Z"/>
            </w:rPr>
          </w:rPrChange>
        </w:rPr>
        <w:pPrChange w:id="1068" w:author="Abhiram Arali" w:date="2024-11-14T11:23:00Z">
          <w:pPr>
            <w:tabs>
              <w:tab w:val="left" w:pos="1573"/>
            </w:tabs>
            <w:spacing w:line="360" w:lineRule="auto"/>
          </w:pPr>
        </w:pPrChange>
      </w:pPr>
      <w:del w:id="1069" w:author="Abhiram Arali" w:date="2024-11-14T11:23:00Z">
        <w:r w:rsidRPr="00A047A7" w:rsidDel="00760D64">
          <w:rPr>
            <w:b/>
            <w:bCs/>
            <w:rPrChange w:id="1070" w:author="Abhiram Arali" w:date="2024-11-14T11:23:00Z">
              <w:rPr/>
            </w:rPrChange>
          </w:rPr>
          <w:delText xml:space="preserve">2. </w:delText>
        </w:r>
      </w:del>
      <w:r w:rsidRPr="00A047A7">
        <w:rPr>
          <w:b/>
          <w:bCs/>
          <w:rPrChange w:id="1071" w:author="Abhiram Arali" w:date="2024-11-14T11:23:00Z">
            <w:rPr/>
          </w:rPrChange>
        </w:rPr>
        <w:t xml:space="preserve">Returning </w:t>
      </w:r>
      <w:r w:rsidR="00550562" w:rsidRPr="00B44B68">
        <w:rPr>
          <w:b/>
          <w:bCs/>
        </w:rPr>
        <w:t>pointers from functions</w:t>
      </w:r>
      <w:ins w:id="1072" w:author="Abhiram Arali" w:date="2024-11-14T11:23:00Z">
        <w:r w:rsidR="00A047A7" w:rsidRPr="00B44B68">
          <w:rPr>
            <w:b/>
            <w:bCs/>
          </w:rPr>
          <w:t xml:space="preserve">: </w:t>
        </w:r>
      </w:ins>
    </w:p>
    <w:p w14:paraId="758933A2" w14:textId="77777777" w:rsidR="00C573E5" w:rsidRPr="00293A3A" w:rsidRDefault="00C573E5">
      <w:pPr>
        <w:pStyle w:val="NormalBPBHEB"/>
        <w:numPr>
          <w:ilvl w:val="0"/>
          <w:numId w:val="47"/>
        </w:numPr>
        <w:pPrChange w:id="1073" w:author="Abhiram Arali" w:date="2024-11-14T11:23:00Z">
          <w:pPr>
            <w:tabs>
              <w:tab w:val="left" w:pos="1573"/>
            </w:tabs>
            <w:spacing w:line="360" w:lineRule="auto"/>
            <w:jc w:val="both"/>
          </w:pPr>
        </w:pPrChange>
      </w:pPr>
      <w:r w:rsidRPr="00293A3A">
        <w:t>Functions can also return pointers, typically pointing to dynamically allocated memory, which allows the caller to manage memory efficiently. Returning a pointer allows the function to give access to memory or data structures created inside the function.</w:t>
      </w:r>
    </w:p>
    <w:p w14:paraId="2B8EB28F" w14:textId="77777777" w:rsidR="00C573E5" w:rsidRPr="00293A3A" w:rsidRDefault="00C573E5">
      <w:pPr>
        <w:pStyle w:val="NormalBPBHEB"/>
        <w:numPr>
          <w:ilvl w:val="0"/>
          <w:numId w:val="46"/>
        </w:numPr>
        <w:pPrChange w:id="1074" w:author="Abhiram Arali" w:date="2024-11-14T11:23:00Z">
          <w:pPr>
            <w:tabs>
              <w:tab w:val="left" w:pos="1573"/>
            </w:tabs>
            <w:spacing w:line="360" w:lineRule="auto"/>
          </w:pPr>
        </w:pPrChange>
      </w:pPr>
      <w:r w:rsidRPr="00293A3A">
        <w:t>Example of returning a pointer from a function:</w:t>
      </w:r>
    </w:p>
    <w:p w14:paraId="1C64D039" w14:textId="77777777" w:rsidR="00C573E5" w:rsidRPr="00293A3A" w:rsidRDefault="00C573E5">
      <w:pPr>
        <w:pStyle w:val="CodeBlockBPBHEB"/>
        <w:pPrChange w:id="1075"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6294DDFE" w14:textId="77777777" w:rsidR="00C573E5" w:rsidRPr="00293A3A" w:rsidRDefault="00C573E5">
      <w:pPr>
        <w:pStyle w:val="CodeBlockBPBHEB"/>
        <w:pPrChange w:id="1076"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stdlib.h</w:t>
      </w:r>
      <w:proofErr w:type="spellEnd"/>
      <w:r w:rsidRPr="00293A3A">
        <w:t>&gt;</w:t>
      </w:r>
    </w:p>
    <w:p w14:paraId="04153776" w14:textId="77777777" w:rsidR="00C573E5" w:rsidRPr="00293A3A" w:rsidRDefault="00C573E5">
      <w:pPr>
        <w:pStyle w:val="CodeBlockBPBHEB"/>
        <w:pPrChange w:id="1077"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spellStart"/>
      <w:proofErr w:type="gramStart"/>
      <w:r w:rsidRPr="00293A3A">
        <w:t>int</w:t>
      </w:r>
      <w:proofErr w:type="spellEnd"/>
      <w:proofErr w:type="gramEnd"/>
      <w:r w:rsidRPr="00293A3A">
        <w:t xml:space="preserve">* </w:t>
      </w:r>
      <w:proofErr w:type="spellStart"/>
      <w:r w:rsidRPr="00293A3A">
        <w:t>createArray</w:t>
      </w:r>
      <w:proofErr w:type="spellEnd"/>
      <w:r w:rsidRPr="00293A3A">
        <w:t>(</w:t>
      </w:r>
      <w:proofErr w:type="spellStart"/>
      <w:r w:rsidRPr="00293A3A">
        <w:t>int</w:t>
      </w:r>
      <w:proofErr w:type="spellEnd"/>
      <w:r w:rsidRPr="00293A3A">
        <w:t xml:space="preserve"> size) {</w:t>
      </w:r>
    </w:p>
    <w:p w14:paraId="3CFD69B5" w14:textId="77777777" w:rsidR="00C573E5" w:rsidRPr="00293A3A" w:rsidRDefault="00C573E5">
      <w:pPr>
        <w:pStyle w:val="CodeBlockBPBHEB"/>
        <w:pPrChange w:id="1078"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 xml:space="preserve"> = (</w:t>
      </w:r>
      <w:proofErr w:type="spellStart"/>
      <w:r w:rsidRPr="00293A3A">
        <w:t>int</w:t>
      </w:r>
      <w:proofErr w:type="spellEnd"/>
      <w:r w:rsidRPr="00293A3A">
        <w:t xml:space="preserve">*) </w:t>
      </w:r>
      <w:proofErr w:type="spellStart"/>
      <w:r w:rsidRPr="00293A3A">
        <w:t>malloc</w:t>
      </w:r>
      <w:proofErr w:type="spellEnd"/>
      <w:r w:rsidRPr="00293A3A">
        <w:t xml:space="preserve">(size * </w:t>
      </w:r>
      <w:proofErr w:type="spellStart"/>
      <w:r w:rsidRPr="00293A3A">
        <w:t>sizeof</w:t>
      </w:r>
      <w:proofErr w:type="spellEnd"/>
      <w:r w:rsidRPr="00293A3A">
        <w:t>(</w:t>
      </w:r>
      <w:proofErr w:type="spellStart"/>
      <w:r w:rsidRPr="00293A3A">
        <w:t>int</w:t>
      </w:r>
      <w:proofErr w:type="spellEnd"/>
      <w:r w:rsidRPr="00293A3A">
        <w:t>));  // Dynamically allocate memory</w:t>
      </w:r>
    </w:p>
    <w:p w14:paraId="60CD154D" w14:textId="77777777" w:rsidR="00C573E5" w:rsidRPr="00293A3A" w:rsidRDefault="00C573E5">
      <w:pPr>
        <w:pStyle w:val="CodeBlockBPBHEB"/>
        <w:pPrChange w:id="1079"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if (</w:t>
      </w:r>
      <w:proofErr w:type="spellStart"/>
      <w:r w:rsidRPr="00293A3A">
        <w:t>arr</w:t>
      </w:r>
      <w:proofErr w:type="spellEnd"/>
      <w:r w:rsidRPr="00293A3A">
        <w:t xml:space="preserve"> == NULL) {</w:t>
      </w:r>
    </w:p>
    <w:p w14:paraId="36B70EEE" w14:textId="77777777" w:rsidR="00C573E5" w:rsidRPr="00293A3A" w:rsidRDefault="00C573E5">
      <w:pPr>
        <w:pStyle w:val="CodeBlockBPBHEB"/>
        <w:pPrChange w:id="1080"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27C47FC7" w14:textId="77777777" w:rsidR="00C573E5" w:rsidRPr="00293A3A" w:rsidRDefault="00C573E5">
      <w:pPr>
        <w:pStyle w:val="CodeBlockBPBHEB"/>
        <w:pPrChange w:id="1081"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NULL;</w:t>
      </w:r>
    </w:p>
    <w:p w14:paraId="3866BB6D" w14:textId="77777777" w:rsidR="00C573E5" w:rsidRPr="00293A3A" w:rsidRDefault="00C573E5">
      <w:pPr>
        <w:pStyle w:val="CodeBlockBPBHEB"/>
        <w:pPrChange w:id="1082"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58311F09" w14:textId="77777777" w:rsidR="00C573E5" w:rsidRPr="00293A3A" w:rsidRDefault="00C573E5">
      <w:pPr>
        <w:pStyle w:val="CodeBlockBPBHEB"/>
        <w:pPrChange w:id="1083"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size; </w:t>
      </w:r>
      <w:proofErr w:type="spellStart"/>
      <w:r w:rsidRPr="00293A3A">
        <w:t>i</w:t>
      </w:r>
      <w:proofErr w:type="spellEnd"/>
      <w:r w:rsidRPr="00293A3A">
        <w:t>++) {</w:t>
      </w:r>
    </w:p>
    <w:p w14:paraId="6F807F52" w14:textId="77777777" w:rsidR="00C573E5" w:rsidRPr="00293A3A" w:rsidRDefault="00C573E5">
      <w:pPr>
        <w:pStyle w:val="CodeBlockBPBHEB"/>
        <w:pPrChange w:id="1084"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arr</w:t>
      </w:r>
      <w:proofErr w:type="spellEnd"/>
      <w:r w:rsidRPr="00293A3A">
        <w:t>[</w:t>
      </w:r>
      <w:proofErr w:type="spellStart"/>
      <w:proofErr w:type="gramEnd"/>
      <w:r w:rsidRPr="00293A3A">
        <w:t>i</w:t>
      </w:r>
      <w:proofErr w:type="spellEnd"/>
      <w:r w:rsidRPr="00293A3A">
        <w:t xml:space="preserve">] = </w:t>
      </w:r>
      <w:proofErr w:type="spellStart"/>
      <w:r w:rsidRPr="00293A3A">
        <w:t>i</w:t>
      </w:r>
      <w:proofErr w:type="spellEnd"/>
      <w:r w:rsidRPr="00293A3A">
        <w:t xml:space="preserve"> + 1;  // Initialize array</w:t>
      </w:r>
    </w:p>
    <w:p w14:paraId="2FA171F0" w14:textId="77777777" w:rsidR="00C573E5" w:rsidRPr="00293A3A" w:rsidRDefault="00C573E5">
      <w:pPr>
        <w:pStyle w:val="CodeBlockBPBHEB"/>
        <w:pPrChange w:id="1085"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5F9CD57C" w14:textId="77777777" w:rsidR="00C573E5" w:rsidRPr="00293A3A" w:rsidRDefault="00C573E5">
      <w:pPr>
        <w:pStyle w:val="CodeBlockBPBHEB"/>
        <w:pPrChange w:id="1086"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w:t>
      </w:r>
      <w:proofErr w:type="spellStart"/>
      <w:r w:rsidRPr="00293A3A">
        <w:t>arr</w:t>
      </w:r>
      <w:proofErr w:type="spellEnd"/>
      <w:r w:rsidRPr="00293A3A">
        <w:t>;  // Return pointer to the array</w:t>
      </w:r>
    </w:p>
    <w:p w14:paraId="1EB6D2F6" w14:textId="77777777" w:rsidR="00C573E5" w:rsidRPr="00293A3A" w:rsidRDefault="00C573E5">
      <w:pPr>
        <w:pStyle w:val="CodeBlockBPBHEB"/>
        <w:pPrChange w:id="1087"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66C7E3D5" w14:textId="77777777" w:rsidR="00C573E5" w:rsidRPr="00293A3A" w:rsidRDefault="00C573E5">
      <w:pPr>
        <w:pStyle w:val="CodeBlockBPBHEB"/>
        <w:pPrChange w:id="1088"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1D7C52A0" w14:textId="77777777" w:rsidR="00C573E5" w:rsidRPr="00293A3A" w:rsidRDefault="00C573E5">
      <w:pPr>
        <w:pStyle w:val="CodeBlockBPBHEB"/>
        <w:pPrChange w:id="1089"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myArray</w:t>
      </w:r>
      <w:proofErr w:type="spellEnd"/>
      <w:r w:rsidRPr="00293A3A">
        <w:t>;</w:t>
      </w:r>
    </w:p>
    <w:p w14:paraId="457A7B59" w14:textId="77777777" w:rsidR="00C573E5" w:rsidRPr="00293A3A" w:rsidRDefault="00C573E5">
      <w:pPr>
        <w:pStyle w:val="CodeBlockBPBHEB"/>
        <w:pPrChange w:id="1090"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int</w:t>
      </w:r>
      <w:proofErr w:type="gramEnd"/>
      <w:r w:rsidRPr="00293A3A">
        <w:t xml:space="preserve"> size = 5;</w:t>
      </w:r>
    </w:p>
    <w:p w14:paraId="06DADA28" w14:textId="77777777" w:rsidR="00C573E5" w:rsidRPr="00293A3A" w:rsidRDefault="00C573E5">
      <w:pPr>
        <w:pStyle w:val="CodeBlockBPBHEB"/>
        <w:pPrChange w:id="1091"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myArray</w:t>
      </w:r>
      <w:proofErr w:type="spellEnd"/>
      <w:proofErr w:type="gramEnd"/>
      <w:r w:rsidRPr="00293A3A">
        <w:t xml:space="preserve"> = </w:t>
      </w:r>
      <w:proofErr w:type="spellStart"/>
      <w:r w:rsidRPr="00293A3A">
        <w:t>createArray</w:t>
      </w:r>
      <w:proofErr w:type="spellEnd"/>
      <w:r w:rsidRPr="00293A3A">
        <w:t>(size);  // Get the array pointer from the function</w:t>
      </w:r>
    </w:p>
    <w:p w14:paraId="14EFD553" w14:textId="77777777" w:rsidR="00C573E5" w:rsidRPr="00293A3A" w:rsidRDefault="00C573E5">
      <w:pPr>
        <w:pStyle w:val="CodeBlockBPBHEB"/>
        <w:pPrChange w:id="1092"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size; </w:t>
      </w:r>
      <w:proofErr w:type="spellStart"/>
      <w:r w:rsidRPr="00293A3A">
        <w:t>i</w:t>
      </w:r>
      <w:proofErr w:type="spellEnd"/>
      <w:r w:rsidRPr="00293A3A">
        <w:t>++) {</w:t>
      </w:r>
    </w:p>
    <w:p w14:paraId="4FD78BBF" w14:textId="77777777" w:rsidR="00C573E5" w:rsidRPr="00293A3A" w:rsidRDefault="00C573E5">
      <w:pPr>
        <w:pStyle w:val="CodeBlockBPBHEB"/>
        <w:pPrChange w:id="1093"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myArray</w:t>
      </w:r>
      <w:proofErr w:type="spellEnd"/>
      <w:r w:rsidRPr="00293A3A">
        <w:t>[</w:t>
      </w:r>
      <w:proofErr w:type="spellStart"/>
      <w:r w:rsidRPr="00293A3A">
        <w:t>i</w:t>
      </w:r>
      <w:proofErr w:type="spellEnd"/>
      <w:r w:rsidRPr="00293A3A">
        <w:t>]);  // Output: 1 2 3 4 5</w:t>
      </w:r>
    </w:p>
    <w:p w14:paraId="1B18F9E0" w14:textId="77777777" w:rsidR="00C573E5" w:rsidRPr="00293A3A" w:rsidRDefault="00C573E5">
      <w:pPr>
        <w:pStyle w:val="CodeBlockBPBHEB"/>
        <w:pPrChange w:id="1094"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2836D7E6" w14:textId="77777777" w:rsidR="00C573E5" w:rsidRPr="00293A3A" w:rsidRDefault="00C573E5">
      <w:pPr>
        <w:pStyle w:val="CodeBlockBPBHEB"/>
        <w:pPrChange w:id="1095"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free(</w:t>
      </w:r>
      <w:proofErr w:type="spellStart"/>
      <w:proofErr w:type="gramEnd"/>
      <w:r w:rsidRPr="00293A3A">
        <w:t>myArray</w:t>
      </w:r>
      <w:proofErr w:type="spellEnd"/>
      <w:r w:rsidRPr="00293A3A">
        <w:t>);  // Free the dynamically allocated memory</w:t>
      </w:r>
    </w:p>
    <w:p w14:paraId="5B055E02" w14:textId="77777777" w:rsidR="00C573E5" w:rsidRPr="00293A3A" w:rsidRDefault="00C573E5">
      <w:pPr>
        <w:pStyle w:val="CodeBlockBPBHEB"/>
        <w:pPrChange w:id="1096"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77F44931" w14:textId="77777777" w:rsidR="00C573E5" w:rsidRPr="00293A3A" w:rsidRDefault="00C573E5">
      <w:pPr>
        <w:pStyle w:val="CodeBlockBPBHEB"/>
        <w:pPrChange w:id="1097"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7C6D5F71" w14:textId="77777777" w:rsidR="00D60C4A" w:rsidRDefault="00D60C4A">
      <w:pPr>
        <w:pStyle w:val="NormalBPBHEB"/>
        <w:rPr>
          <w:ins w:id="1098" w:author="Abhiram Arali" w:date="2024-11-14T11:23:00Z"/>
        </w:rPr>
        <w:pPrChange w:id="1099" w:author="Abhiram Arali" w:date="2024-11-14T11:23:00Z">
          <w:pPr>
            <w:tabs>
              <w:tab w:val="left" w:pos="1573"/>
            </w:tabs>
            <w:spacing w:line="360" w:lineRule="auto"/>
            <w:jc w:val="both"/>
          </w:pPr>
        </w:pPrChange>
      </w:pPr>
    </w:p>
    <w:p w14:paraId="71A8CE2A" w14:textId="33206271" w:rsidR="00C573E5" w:rsidRPr="00293A3A" w:rsidRDefault="00C573E5">
      <w:pPr>
        <w:pStyle w:val="NormalBPBHEB"/>
        <w:ind w:left="720"/>
        <w:pPrChange w:id="1100" w:author="Abhiram Arali" w:date="2024-11-14T11:23:00Z">
          <w:pPr>
            <w:tabs>
              <w:tab w:val="left" w:pos="1573"/>
            </w:tabs>
            <w:spacing w:line="360" w:lineRule="auto"/>
            <w:jc w:val="both"/>
          </w:pPr>
        </w:pPrChange>
      </w:pPr>
      <w:r w:rsidRPr="00293A3A">
        <w:t xml:space="preserve">Here, the function </w:t>
      </w:r>
      <w:proofErr w:type="spellStart"/>
      <w:proofErr w:type="gramStart"/>
      <w:r w:rsidRPr="00293A3A">
        <w:t>createArray</w:t>
      </w:r>
      <w:proofErr w:type="spellEnd"/>
      <w:r w:rsidRPr="00293A3A">
        <w:t>(</w:t>
      </w:r>
      <w:proofErr w:type="gramEnd"/>
      <w:r w:rsidRPr="00293A3A">
        <w:t>) dynamically allocates memory for an array and returns a pointer to it. The caller can use and free this memory when no longer needed.</w:t>
      </w:r>
    </w:p>
    <w:p w14:paraId="73FA1AB7" w14:textId="6ACE1782" w:rsidR="00C573E5" w:rsidRPr="008636C0" w:rsidDel="00BC4CEC" w:rsidRDefault="00C573E5">
      <w:pPr>
        <w:pStyle w:val="NormalBPBHEB"/>
        <w:numPr>
          <w:ilvl w:val="0"/>
          <w:numId w:val="48"/>
        </w:numPr>
        <w:rPr>
          <w:del w:id="1101" w:author="Abhiram Arali" w:date="2024-11-14T11:23:00Z"/>
          <w:b/>
          <w:bCs/>
          <w:rPrChange w:id="1102" w:author="Abhiram Arali" w:date="2024-11-14T11:23:00Z">
            <w:rPr>
              <w:del w:id="1103" w:author="Abhiram Arali" w:date="2024-11-14T11:23:00Z"/>
            </w:rPr>
          </w:rPrChange>
        </w:rPr>
        <w:pPrChange w:id="1104" w:author="Abhiram Arali" w:date="2024-11-14T11:23:00Z">
          <w:pPr>
            <w:tabs>
              <w:tab w:val="left" w:pos="1573"/>
            </w:tabs>
            <w:spacing w:line="360" w:lineRule="auto"/>
          </w:pPr>
        </w:pPrChange>
      </w:pPr>
      <w:del w:id="1105" w:author="Abhiram Arali" w:date="2024-11-14T11:23:00Z">
        <w:r w:rsidRPr="00BC4CEC" w:rsidDel="005053A1">
          <w:rPr>
            <w:b/>
            <w:bCs/>
            <w:rPrChange w:id="1106" w:author="Abhiram Arali" w:date="2024-11-14T11:23:00Z">
              <w:rPr/>
            </w:rPrChange>
          </w:rPr>
          <w:delText>3</w:delText>
        </w:r>
        <w:r w:rsidRPr="00BC4CEC" w:rsidDel="00A74ED0">
          <w:rPr>
            <w:b/>
            <w:bCs/>
            <w:rPrChange w:id="1107" w:author="Abhiram Arali" w:date="2024-11-14T11:23:00Z">
              <w:rPr/>
            </w:rPrChange>
          </w:rPr>
          <w:delText xml:space="preserve">. </w:delText>
        </w:r>
      </w:del>
      <w:r w:rsidRPr="00BC4CEC">
        <w:rPr>
          <w:b/>
          <w:bCs/>
          <w:rPrChange w:id="1108" w:author="Abhiram Arali" w:date="2024-11-14T11:23:00Z">
            <w:rPr/>
          </w:rPrChange>
        </w:rPr>
        <w:t xml:space="preserve">Pointer to </w:t>
      </w:r>
      <w:r w:rsidR="00BC4CEC" w:rsidRPr="00DC2EE6">
        <w:rPr>
          <w:b/>
          <w:bCs/>
        </w:rPr>
        <w:t>function</w:t>
      </w:r>
      <w:ins w:id="1109" w:author="Abhiram Arali" w:date="2024-11-14T11:23:00Z">
        <w:r w:rsidR="00BC4CEC" w:rsidRPr="00DC2EE6">
          <w:rPr>
            <w:b/>
            <w:bCs/>
          </w:rPr>
          <w:t xml:space="preserve">: </w:t>
        </w:r>
      </w:ins>
    </w:p>
    <w:p w14:paraId="5CDFC940" w14:textId="77777777" w:rsidR="00C573E5" w:rsidRPr="00293A3A" w:rsidRDefault="00C573E5">
      <w:pPr>
        <w:pStyle w:val="NormalBPBHEB"/>
        <w:numPr>
          <w:ilvl w:val="0"/>
          <w:numId w:val="48"/>
        </w:numPr>
        <w:pPrChange w:id="1110" w:author="Abhiram Arali" w:date="2024-11-14T11:23:00Z">
          <w:pPr>
            <w:tabs>
              <w:tab w:val="left" w:pos="1573"/>
            </w:tabs>
            <w:spacing w:line="360" w:lineRule="auto"/>
          </w:pPr>
        </w:pPrChange>
      </w:pPr>
      <w:r w:rsidRPr="00293A3A">
        <w:t xml:space="preserve">C allows you to use pointers to functions, which is a powerful concept, especially when writing callback functions or implementing function tables (useful in state machines or event-driven programs). A function pointer is a pointer </w:t>
      </w:r>
      <w:r w:rsidRPr="00293A3A">
        <w:lastRenderedPageBreak/>
        <w:t>that points to the address of a function, enabling functions to be called through pointers dynamically.</w:t>
      </w:r>
    </w:p>
    <w:p w14:paraId="10389650" w14:textId="77777777" w:rsidR="00C573E5" w:rsidRPr="00293A3A" w:rsidRDefault="00C573E5">
      <w:pPr>
        <w:pStyle w:val="NormalBPBHEB"/>
        <w:numPr>
          <w:ilvl w:val="0"/>
          <w:numId w:val="46"/>
        </w:numPr>
        <w:pPrChange w:id="1111" w:author="Abhiram Arali" w:date="2024-11-14T11:23:00Z">
          <w:pPr>
            <w:tabs>
              <w:tab w:val="left" w:pos="1573"/>
            </w:tabs>
            <w:spacing w:line="360" w:lineRule="auto"/>
          </w:pPr>
        </w:pPrChange>
      </w:pPr>
      <w:r w:rsidRPr="00293A3A">
        <w:t>Declaration:</w:t>
      </w:r>
    </w:p>
    <w:p w14:paraId="65EB2A6A" w14:textId="77777777" w:rsidR="00C573E5" w:rsidRDefault="00C573E5" w:rsidP="00FB4509">
      <w:pPr>
        <w:pStyle w:val="CodeBlockBPBHEB"/>
        <w:rPr>
          <w:ins w:id="1112" w:author="Abhiram Arali" w:date="2024-11-14T11:23:00Z"/>
        </w:rPr>
      </w:pPr>
      <w:proofErr w:type="spellStart"/>
      <w:r w:rsidRPr="00293A3A">
        <w:t>return_type</w:t>
      </w:r>
      <w:proofErr w:type="spellEnd"/>
      <w:r w:rsidRPr="00293A3A">
        <w:t xml:space="preserve"> (*</w:t>
      </w:r>
      <w:proofErr w:type="spellStart"/>
      <w:r w:rsidRPr="00293A3A">
        <w:t>pointer_name</w:t>
      </w:r>
      <w:proofErr w:type="spellEnd"/>
      <w:proofErr w:type="gramStart"/>
      <w:r w:rsidRPr="00293A3A">
        <w:t>)(</w:t>
      </w:r>
      <w:proofErr w:type="spellStart"/>
      <w:proofErr w:type="gramEnd"/>
      <w:r w:rsidRPr="00293A3A">
        <w:t>parameter_list</w:t>
      </w:r>
      <w:proofErr w:type="spellEnd"/>
      <w:r w:rsidRPr="00293A3A">
        <w:t>);</w:t>
      </w:r>
    </w:p>
    <w:p w14:paraId="340D5864" w14:textId="77777777" w:rsidR="003F727F" w:rsidRPr="00293A3A" w:rsidRDefault="003F727F">
      <w:pPr>
        <w:pStyle w:val="NormalBPBHEB"/>
        <w:pPrChange w:id="1113"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09C71CEC" w14:textId="77777777" w:rsidR="00C573E5" w:rsidRPr="00293A3A" w:rsidRDefault="00C573E5">
      <w:pPr>
        <w:pStyle w:val="NormalBPBHEB"/>
        <w:numPr>
          <w:ilvl w:val="0"/>
          <w:numId w:val="46"/>
        </w:numPr>
        <w:pPrChange w:id="1114" w:author="Abhiram Arali" w:date="2024-11-14T11:23:00Z">
          <w:pPr>
            <w:tabs>
              <w:tab w:val="left" w:pos="1573"/>
            </w:tabs>
            <w:spacing w:line="360" w:lineRule="auto"/>
          </w:pPr>
        </w:pPrChange>
      </w:pPr>
      <w:r w:rsidRPr="00293A3A">
        <w:t>Example of function pointers:</w:t>
      </w:r>
    </w:p>
    <w:p w14:paraId="36AD393D" w14:textId="77777777" w:rsidR="00C573E5" w:rsidRPr="00293A3A" w:rsidRDefault="00C573E5">
      <w:pPr>
        <w:pStyle w:val="CodeBlockBPBHEB"/>
        <w:pPrChange w:id="1115"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2E79B925" w14:textId="77777777" w:rsidR="00C573E5" w:rsidRPr="00293A3A" w:rsidRDefault="00C573E5">
      <w:pPr>
        <w:pStyle w:val="CodeBlockBPBHEB"/>
        <w:pPrChange w:id="1116"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void</w:t>
      </w:r>
      <w:proofErr w:type="gramEnd"/>
      <w:r w:rsidRPr="00293A3A">
        <w:t xml:space="preserve"> greet() {</w:t>
      </w:r>
    </w:p>
    <w:p w14:paraId="0EC08E12" w14:textId="77777777" w:rsidR="00C573E5" w:rsidRPr="00293A3A" w:rsidRDefault="00C573E5">
      <w:pPr>
        <w:pStyle w:val="CodeBlockBPBHEB"/>
        <w:pPrChange w:id="1117"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"Hello, World!\n");</w:t>
      </w:r>
    </w:p>
    <w:p w14:paraId="0C1702E9" w14:textId="77777777" w:rsidR="00C573E5" w:rsidRPr="00293A3A" w:rsidRDefault="00C573E5">
      <w:pPr>
        <w:pStyle w:val="CodeBlockBPBHEB"/>
        <w:pPrChange w:id="1118"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69D76B3A" w14:textId="77777777" w:rsidR="00C573E5" w:rsidRPr="00293A3A" w:rsidRDefault="00C573E5">
      <w:pPr>
        <w:pStyle w:val="CodeBlockBPBHEB"/>
        <w:pPrChange w:id="1119"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08396DF6" w14:textId="77777777" w:rsidR="00C573E5" w:rsidRPr="00293A3A" w:rsidRDefault="00C573E5">
      <w:pPr>
        <w:pStyle w:val="CodeBlockBPBHEB"/>
        <w:pPrChange w:id="1120"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void</w:t>
      </w:r>
      <w:proofErr w:type="gramEnd"/>
      <w:r w:rsidRPr="00293A3A">
        <w:t xml:space="preserve"> (*</w:t>
      </w:r>
      <w:proofErr w:type="spellStart"/>
      <w:r w:rsidRPr="00293A3A">
        <w:t>funcPtr</w:t>
      </w:r>
      <w:proofErr w:type="spellEnd"/>
      <w:r w:rsidRPr="00293A3A">
        <w:t>)();  // Declare a pointer to a function that takes no arguments</w:t>
      </w:r>
    </w:p>
    <w:p w14:paraId="1E3C1A56" w14:textId="77777777" w:rsidR="00C573E5" w:rsidRPr="00293A3A" w:rsidRDefault="00C573E5">
      <w:pPr>
        <w:pStyle w:val="CodeBlockBPBHEB"/>
        <w:pPrChange w:id="1121"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funcPtr</w:t>
      </w:r>
      <w:proofErr w:type="spellEnd"/>
      <w:proofErr w:type="gramEnd"/>
      <w:r w:rsidRPr="00293A3A">
        <w:t xml:space="preserve"> = &amp;greet;   // Assign the address of the function</w:t>
      </w:r>
    </w:p>
    <w:p w14:paraId="02CB0FEA" w14:textId="77777777" w:rsidR="00C573E5" w:rsidRPr="00293A3A" w:rsidRDefault="00C573E5">
      <w:pPr>
        <w:pStyle w:val="CodeBlockBPBHEB"/>
        <w:pPrChange w:id="1122"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funcPtr</w:t>
      </w:r>
      <w:proofErr w:type="spellEnd"/>
      <w:r w:rsidRPr="00293A3A">
        <w:t>(</w:t>
      </w:r>
      <w:proofErr w:type="gramEnd"/>
      <w:r w:rsidRPr="00293A3A">
        <w:t>);          // Call the function using the pointer (Output: Hello, World!)</w:t>
      </w:r>
    </w:p>
    <w:p w14:paraId="432E401A" w14:textId="77777777" w:rsidR="00C573E5" w:rsidRPr="00293A3A" w:rsidRDefault="00C573E5">
      <w:pPr>
        <w:pStyle w:val="CodeBlockBPBHEB"/>
        <w:pPrChange w:id="1123"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605DF2D9" w14:textId="77777777" w:rsidR="00C573E5" w:rsidRDefault="00C573E5" w:rsidP="006965D1">
      <w:pPr>
        <w:pStyle w:val="CodeBlockBPBHEB"/>
        <w:rPr>
          <w:ins w:id="1124" w:author="Abhiram Arali" w:date="2024-11-14T11:23:00Z"/>
        </w:rPr>
      </w:pPr>
      <w:r w:rsidRPr="00293A3A">
        <w:t>}</w:t>
      </w:r>
    </w:p>
    <w:p w14:paraId="669965C6" w14:textId="77777777" w:rsidR="00951657" w:rsidRPr="00293A3A" w:rsidRDefault="00951657">
      <w:pPr>
        <w:pStyle w:val="NormalBPBHEB"/>
        <w:pPrChange w:id="1125" w:author="Abhiram Arali" w:date="2024-11-14T11:23: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0F3A51AA" w14:textId="77777777" w:rsidR="00C573E5" w:rsidRPr="00293A3A" w:rsidRDefault="00C573E5">
      <w:pPr>
        <w:pStyle w:val="NormalBPBHEB"/>
        <w:ind w:left="720"/>
        <w:pPrChange w:id="1126" w:author="Abhiram Arali" w:date="2024-11-14T11:24:00Z">
          <w:pPr>
            <w:tabs>
              <w:tab w:val="left" w:pos="1573"/>
            </w:tabs>
            <w:spacing w:line="360" w:lineRule="auto"/>
          </w:pPr>
        </w:pPrChange>
      </w:pPr>
      <w:r w:rsidRPr="00293A3A">
        <w:t>This example demonstrates how to declare and use a function pointer to call a function indirectly.</w:t>
      </w:r>
    </w:p>
    <w:p w14:paraId="4B5BB0A3" w14:textId="0EB92C3A" w:rsidR="00C573E5" w:rsidRPr="00E25AD4" w:rsidDel="005D2777" w:rsidRDefault="00C573E5">
      <w:pPr>
        <w:pStyle w:val="NormalBPBHEB"/>
        <w:numPr>
          <w:ilvl w:val="0"/>
          <w:numId w:val="49"/>
        </w:numPr>
        <w:rPr>
          <w:del w:id="1127" w:author="Abhiram Arali" w:date="2024-11-14T11:24:00Z"/>
          <w:b/>
          <w:bCs/>
          <w:rPrChange w:id="1128" w:author="Abhiram Arali" w:date="2024-11-14T11:24:00Z">
            <w:rPr>
              <w:del w:id="1129" w:author="Abhiram Arali" w:date="2024-11-14T11:24:00Z"/>
            </w:rPr>
          </w:rPrChange>
        </w:rPr>
        <w:pPrChange w:id="1130" w:author="Abhiram Arali" w:date="2024-11-14T11:24:00Z">
          <w:pPr>
            <w:tabs>
              <w:tab w:val="left" w:pos="1573"/>
            </w:tabs>
            <w:spacing w:line="360" w:lineRule="auto"/>
          </w:pPr>
        </w:pPrChange>
      </w:pPr>
      <w:del w:id="1131" w:author="Abhiram Arali" w:date="2024-11-14T11:24:00Z">
        <w:r w:rsidRPr="005D2777" w:rsidDel="005D2777">
          <w:rPr>
            <w:b/>
            <w:bCs/>
            <w:rPrChange w:id="1132" w:author="Abhiram Arali" w:date="2024-11-14T11:24:00Z">
              <w:rPr/>
            </w:rPrChange>
          </w:rPr>
          <w:delText>4</w:delText>
        </w:r>
        <w:r w:rsidRPr="005D2777" w:rsidDel="007942A4">
          <w:rPr>
            <w:b/>
            <w:bCs/>
            <w:rPrChange w:id="1133" w:author="Abhiram Arali" w:date="2024-11-14T11:24:00Z">
              <w:rPr/>
            </w:rPrChange>
          </w:rPr>
          <w:delText xml:space="preserve">. </w:delText>
        </w:r>
      </w:del>
      <w:r w:rsidRPr="005D2777">
        <w:rPr>
          <w:b/>
          <w:bCs/>
          <w:rPrChange w:id="1134" w:author="Abhiram Arali" w:date="2024-11-14T11:24:00Z">
            <w:rPr/>
          </w:rPrChange>
        </w:rPr>
        <w:t xml:space="preserve">Pointers and </w:t>
      </w:r>
      <w:r w:rsidR="005D2777" w:rsidRPr="00D173C6">
        <w:rPr>
          <w:b/>
          <w:bCs/>
        </w:rPr>
        <w:t>arrays with functions</w:t>
      </w:r>
      <w:ins w:id="1135" w:author="Abhiram Arali" w:date="2024-11-14T11:24:00Z">
        <w:r w:rsidR="005D2777" w:rsidRPr="00D173C6">
          <w:rPr>
            <w:b/>
            <w:bCs/>
          </w:rPr>
          <w:t xml:space="preserve">: </w:t>
        </w:r>
      </w:ins>
    </w:p>
    <w:p w14:paraId="17943ACE" w14:textId="77777777" w:rsidR="00C573E5" w:rsidRPr="00293A3A" w:rsidRDefault="00C573E5">
      <w:pPr>
        <w:pStyle w:val="NormalBPBHEB"/>
        <w:numPr>
          <w:ilvl w:val="0"/>
          <w:numId w:val="49"/>
        </w:numPr>
        <w:pPrChange w:id="1136" w:author="Abhiram Arali" w:date="2024-11-14T11:24:00Z">
          <w:pPr>
            <w:tabs>
              <w:tab w:val="left" w:pos="1573"/>
            </w:tabs>
            <w:spacing w:line="360" w:lineRule="auto"/>
          </w:pPr>
        </w:pPrChange>
      </w:pPr>
      <w:r w:rsidRPr="00293A3A">
        <w:t>When passing arrays to functions, the array name acts as a pointer to its first element. Thus, arrays are always passed by reference, meaning that changes made to array elements within the function are reflected in the calling function.</w:t>
      </w:r>
    </w:p>
    <w:p w14:paraId="2CA09F4B" w14:textId="77777777" w:rsidR="00C573E5" w:rsidRPr="00293A3A" w:rsidRDefault="00C573E5">
      <w:pPr>
        <w:pStyle w:val="NormalBPBHEB"/>
        <w:numPr>
          <w:ilvl w:val="0"/>
          <w:numId w:val="46"/>
        </w:numPr>
        <w:pPrChange w:id="1137" w:author="Abhiram Arali" w:date="2024-11-14T11:24:00Z">
          <w:pPr>
            <w:tabs>
              <w:tab w:val="left" w:pos="1573"/>
            </w:tabs>
            <w:spacing w:line="360" w:lineRule="auto"/>
          </w:pPr>
        </w:pPrChange>
      </w:pPr>
      <w:r w:rsidRPr="00293A3A">
        <w:t>Example of passing an array (which acts as a pointer) to a function:</w:t>
      </w:r>
    </w:p>
    <w:p w14:paraId="290BCB67" w14:textId="77777777" w:rsidR="00C573E5" w:rsidRPr="00293A3A" w:rsidRDefault="00C573E5">
      <w:pPr>
        <w:pStyle w:val="CodeBlockBPBHEB"/>
        <w:pPrChange w:id="1138"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4486E903" w14:textId="77777777" w:rsidR="00C573E5" w:rsidRPr="00293A3A" w:rsidRDefault="00C573E5">
      <w:pPr>
        <w:pStyle w:val="CodeBlockBPBHEB"/>
        <w:pPrChange w:id="1139"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void</w:t>
      </w:r>
      <w:proofErr w:type="gramEnd"/>
      <w:r w:rsidRPr="00293A3A">
        <w:t xml:space="preserve"> </w:t>
      </w:r>
      <w:proofErr w:type="spellStart"/>
      <w:r w:rsidRPr="00293A3A">
        <w:t>modifyArray</w:t>
      </w:r>
      <w:proofErr w:type="spellEnd"/>
      <w:r w:rsidRPr="00293A3A">
        <w:t>(</w:t>
      </w:r>
      <w:proofErr w:type="spellStart"/>
      <w:r w:rsidRPr="00293A3A">
        <w:t>int</w:t>
      </w:r>
      <w:proofErr w:type="spellEnd"/>
      <w:r w:rsidRPr="00293A3A">
        <w:t xml:space="preserve"> </w:t>
      </w:r>
      <w:proofErr w:type="spellStart"/>
      <w:r w:rsidRPr="00293A3A">
        <w:t>arr</w:t>
      </w:r>
      <w:proofErr w:type="spellEnd"/>
      <w:r w:rsidRPr="00293A3A">
        <w:t xml:space="preserve">[], </w:t>
      </w:r>
      <w:proofErr w:type="spellStart"/>
      <w:r w:rsidRPr="00293A3A">
        <w:t>int</w:t>
      </w:r>
      <w:proofErr w:type="spellEnd"/>
      <w:r w:rsidRPr="00293A3A">
        <w:t xml:space="preserve"> size) {</w:t>
      </w:r>
    </w:p>
    <w:p w14:paraId="06A5F395" w14:textId="77777777" w:rsidR="00C573E5" w:rsidRPr="00293A3A" w:rsidRDefault="00C573E5">
      <w:pPr>
        <w:pStyle w:val="CodeBlockBPBHEB"/>
        <w:pPrChange w:id="1140"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size; </w:t>
      </w:r>
      <w:proofErr w:type="spellStart"/>
      <w:r w:rsidRPr="00293A3A">
        <w:t>i</w:t>
      </w:r>
      <w:proofErr w:type="spellEnd"/>
      <w:r w:rsidRPr="00293A3A">
        <w:t>++) {</w:t>
      </w:r>
    </w:p>
    <w:p w14:paraId="277E464A" w14:textId="77777777" w:rsidR="00C573E5" w:rsidRPr="00293A3A" w:rsidRDefault="00C573E5">
      <w:pPr>
        <w:pStyle w:val="CodeBlockBPBHEB"/>
        <w:pPrChange w:id="1141"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arr</w:t>
      </w:r>
      <w:proofErr w:type="spellEnd"/>
      <w:r w:rsidRPr="00293A3A">
        <w:t>[</w:t>
      </w:r>
      <w:proofErr w:type="spellStart"/>
      <w:proofErr w:type="gramEnd"/>
      <w:r w:rsidRPr="00293A3A">
        <w:t>i</w:t>
      </w:r>
      <w:proofErr w:type="spellEnd"/>
      <w:r w:rsidRPr="00293A3A">
        <w:t>] *= 2;  // Modify array elements</w:t>
      </w:r>
    </w:p>
    <w:p w14:paraId="325B5056" w14:textId="77777777" w:rsidR="00C573E5" w:rsidRPr="00293A3A" w:rsidRDefault="00C573E5">
      <w:pPr>
        <w:pStyle w:val="CodeBlockBPBHEB"/>
        <w:pPrChange w:id="1142"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7425C9B5" w14:textId="77777777" w:rsidR="00C573E5" w:rsidRPr="00293A3A" w:rsidRDefault="00C573E5">
      <w:pPr>
        <w:pStyle w:val="CodeBlockBPBHEB"/>
        <w:pPrChange w:id="1143"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68B8161E" w14:textId="77777777" w:rsidR="00C573E5" w:rsidRPr="00293A3A" w:rsidRDefault="00C573E5">
      <w:pPr>
        <w:pStyle w:val="CodeBlockBPBHEB"/>
        <w:pPrChange w:id="1144"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7935765B" w14:textId="77777777" w:rsidR="00C573E5" w:rsidRPr="00293A3A" w:rsidRDefault="00C573E5">
      <w:pPr>
        <w:pStyle w:val="CodeBlockBPBHEB"/>
        <w:pPrChange w:id="1145"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130A6BC2" w14:textId="77777777" w:rsidR="00C573E5" w:rsidRPr="00293A3A" w:rsidRDefault="00C573E5">
      <w:pPr>
        <w:pStyle w:val="CodeBlockBPBHEB"/>
        <w:pPrChange w:id="1146"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int</w:t>
      </w:r>
      <w:proofErr w:type="spellEnd"/>
      <w:proofErr w:type="gramEnd"/>
      <w:r w:rsidRPr="00293A3A">
        <w:t xml:space="preserve"> </w:t>
      </w:r>
      <w:proofErr w:type="spellStart"/>
      <w:r w:rsidRPr="00293A3A">
        <w:t>arr</w:t>
      </w:r>
      <w:proofErr w:type="spellEnd"/>
      <w:r w:rsidRPr="00293A3A">
        <w:t>[5] = {1, 2, 3, 4, 5};</w:t>
      </w:r>
    </w:p>
    <w:p w14:paraId="11D4BE22" w14:textId="77777777" w:rsidR="00C573E5" w:rsidRPr="00293A3A" w:rsidRDefault="00C573E5">
      <w:pPr>
        <w:pStyle w:val="CodeBlockBPBHEB"/>
        <w:pPrChange w:id="1147"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modifyArray</w:t>
      </w:r>
      <w:proofErr w:type="spellEnd"/>
      <w:r w:rsidRPr="00293A3A">
        <w:t>(</w:t>
      </w:r>
      <w:proofErr w:type="spellStart"/>
      <w:proofErr w:type="gramEnd"/>
      <w:r w:rsidRPr="00293A3A">
        <w:t>arr</w:t>
      </w:r>
      <w:proofErr w:type="spellEnd"/>
      <w:r w:rsidRPr="00293A3A">
        <w:t>, 5);  // Pass the array to the function</w:t>
      </w:r>
    </w:p>
    <w:p w14:paraId="298ECADC" w14:textId="77777777" w:rsidR="00C573E5" w:rsidRPr="00293A3A" w:rsidRDefault="00C573E5">
      <w:pPr>
        <w:pStyle w:val="CodeBlockBPBHEB"/>
        <w:pPrChange w:id="1148"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for (</w:t>
      </w:r>
      <w:proofErr w:type="spellStart"/>
      <w:r w:rsidRPr="00293A3A">
        <w:t>int</w:t>
      </w:r>
      <w:proofErr w:type="spellEnd"/>
      <w:r w:rsidRPr="00293A3A">
        <w:t xml:space="preserve"> </w:t>
      </w:r>
      <w:proofErr w:type="spellStart"/>
      <w:r w:rsidRPr="00293A3A">
        <w:t>i</w:t>
      </w:r>
      <w:proofErr w:type="spellEnd"/>
      <w:r w:rsidRPr="00293A3A">
        <w:t xml:space="preserve"> = 0; </w:t>
      </w:r>
      <w:proofErr w:type="spellStart"/>
      <w:r w:rsidRPr="00293A3A">
        <w:t>i</w:t>
      </w:r>
      <w:proofErr w:type="spellEnd"/>
      <w:r w:rsidRPr="00293A3A">
        <w:t xml:space="preserve"> &lt; 5; </w:t>
      </w:r>
      <w:proofErr w:type="spellStart"/>
      <w:r w:rsidRPr="00293A3A">
        <w:t>i</w:t>
      </w:r>
      <w:proofErr w:type="spellEnd"/>
      <w:r w:rsidRPr="00293A3A">
        <w:t>++) {</w:t>
      </w:r>
    </w:p>
    <w:p w14:paraId="66092FB6" w14:textId="77777777" w:rsidR="00C573E5" w:rsidRPr="00293A3A" w:rsidRDefault="00C573E5">
      <w:pPr>
        <w:pStyle w:val="CodeBlockBPBHEB"/>
        <w:pPrChange w:id="1149"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"%d ", </w:t>
      </w:r>
      <w:proofErr w:type="spellStart"/>
      <w:r w:rsidRPr="00293A3A">
        <w:t>arr</w:t>
      </w:r>
      <w:proofErr w:type="spellEnd"/>
      <w:r w:rsidRPr="00293A3A">
        <w:t>[</w:t>
      </w:r>
      <w:proofErr w:type="spellStart"/>
      <w:r w:rsidRPr="00293A3A">
        <w:t>i</w:t>
      </w:r>
      <w:proofErr w:type="spellEnd"/>
      <w:r w:rsidRPr="00293A3A">
        <w:t>]);  // Output: 2 4 6 8 10</w:t>
      </w:r>
    </w:p>
    <w:p w14:paraId="09785880" w14:textId="77777777" w:rsidR="00C573E5" w:rsidRPr="00293A3A" w:rsidRDefault="00C573E5">
      <w:pPr>
        <w:pStyle w:val="CodeBlockBPBHEB"/>
        <w:pPrChange w:id="1150"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68E7D1E2" w14:textId="77777777" w:rsidR="00C573E5" w:rsidRPr="00293A3A" w:rsidRDefault="00C573E5">
      <w:pPr>
        <w:pStyle w:val="CodeBlockBPBHEB"/>
        <w:pPrChange w:id="1151"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206BAB76" w14:textId="77777777" w:rsidR="00C573E5" w:rsidRDefault="00C573E5" w:rsidP="00895A73">
      <w:pPr>
        <w:pStyle w:val="CodeBlockBPBHEB"/>
        <w:rPr>
          <w:ins w:id="1152" w:author="Abhiram Arali" w:date="2024-11-14T11:24:00Z"/>
        </w:rPr>
      </w:pPr>
      <w:r w:rsidRPr="00293A3A">
        <w:lastRenderedPageBreak/>
        <w:t>}</w:t>
      </w:r>
    </w:p>
    <w:p w14:paraId="4A8F0AF2" w14:textId="77777777" w:rsidR="006919D9" w:rsidRPr="00293A3A" w:rsidRDefault="006919D9">
      <w:pPr>
        <w:pStyle w:val="NormalBPBHEB"/>
        <w:pPrChange w:id="1153" w:author="Abhiram Arali" w:date="2024-11-14T11:24: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5D9D97F8" w14:textId="77777777" w:rsidR="00C573E5" w:rsidRPr="00293A3A" w:rsidRDefault="00C573E5">
      <w:pPr>
        <w:pStyle w:val="NormalBPBHEB"/>
        <w:ind w:left="720"/>
        <w:pPrChange w:id="1154" w:author="Abhiram Arali" w:date="2024-11-14T11:24:00Z">
          <w:pPr>
            <w:tabs>
              <w:tab w:val="left" w:pos="1573"/>
            </w:tabs>
            <w:spacing w:line="360" w:lineRule="auto"/>
          </w:pPr>
        </w:pPrChange>
      </w:pPr>
      <w:r w:rsidRPr="00293A3A">
        <w:t xml:space="preserve">Here, the </w:t>
      </w:r>
      <w:proofErr w:type="spellStart"/>
      <w:proofErr w:type="gramStart"/>
      <w:r w:rsidRPr="00293A3A">
        <w:t>modifyArray</w:t>
      </w:r>
      <w:proofErr w:type="spellEnd"/>
      <w:r w:rsidRPr="00293A3A">
        <w:t>(</w:t>
      </w:r>
      <w:proofErr w:type="gramEnd"/>
      <w:r w:rsidRPr="00293A3A">
        <w:t>) function modifies the actual array passed to it, demonstrating that arrays in functions are handled as pointers.</w:t>
      </w:r>
    </w:p>
    <w:p w14:paraId="0C6B42D3" w14:textId="77777777" w:rsidR="000C5B5B" w:rsidRDefault="000C5B5B" w:rsidP="000C5B5B">
      <w:pPr>
        <w:pStyle w:val="NormalBPBHEB"/>
        <w:rPr>
          <w:ins w:id="1155" w:author="Abhiram Arali" w:date="2024-11-14T11:24:00Z"/>
        </w:rPr>
      </w:pPr>
    </w:p>
    <w:p w14:paraId="01DBF797" w14:textId="293CB468" w:rsidR="00C573E5" w:rsidRPr="00293A3A" w:rsidDel="00D90F06" w:rsidRDefault="009C21A4">
      <w:pPr>
        <w:pStyle w:val="NormalBPBHEB"/>
        <w:rPr>
          <w:del w:id="1156" w:author="Abhiram Arali" w:date="2024-11-14T11:25:00Z"/>
        </w:rPr>
        <w:pPrChange w:id="1157" w:author="Abhiram Arali" w:date="2024-11-14T11:24:00Z">
          <w:pPr>
            <w:tabs>
              <w:tab w:val="left" w:pos="1573"/>
            </w:tabs>
            <w:spacing w:line="360" w:lineRule="auto"/>
          </w:pPr>
        </w:pPrChange>
      </w:pPr>
      <w:ins w:id="1158" w:author="Abhiram Arali" w:date="2024-11-14T11:24:00Z">
        <w:r>
          <w:t xml:space="preserve">The </w:t>
        </w:r>
      </w:ins>
      <w:r w:rsidR="007E55E7" w:rsidRPr="00293A3A">
        <w:t xml:space="preserve">summary </w:t>
      </w:r>
      <w:r w:rsidR="00C573E5" w:rsidRPr="00293A3A">
        <w:t xml:space="preserve">of </w:t>
      </w:r>
      <w:r w:rsidR="007E55E7" w:rsidRPr="00293A3A">
        <w:t xml:space="preserve">pointers and functions concepts </w:t>
      </w:r>
      <w:del w:id="1159" w:author="Abhiram Arali" w:date="2024-11-14T11:24:00Z">
        <w:r w:rsidR="00811D44" w:rsidRPr="00293A3A" w:rsidDel="007E55E7">
          <w:delText xml:space="preserve">as </w:delText>
        </w:r>
      </w:del>
      <w:ins w:id="1160" w:author="Abhiram Arali" w:date="2024-11-14T11:24:00Z">
        <w:r w:rsidR="007E55E7">
          <w:t>are</w:t>
        </w:r>
        <w:r w:rsidR="007E55E7" w:rsidRPr="00293A3A">
          <w:t xml:space="preserve"> </w:t>
        </w:r>
      </w:ins>
      <w:r w:rsidR="00811D44" w:rsidRPr="00293A3A">
        <w:t>mention</w:t>
      </w:r>
      <w:ins w:id="1161" w:author="Abhiram Arali" w:date="2024-11-14T11:24:00Z">
        <w:r w:rsidR="007E55E7">
          <w:t>ed</w:t>
        </w:r>
      </w:ins>
      <w:r w:rsidR="00811D44" w:rsidRPr="00293A3A">
        <w:t xml:space="preserve"> in </w:t>
      </w:r>
      <w:r w:rsidR="00811D44" w:rsidRPr="00666459">
        <w:rPr>
          <w:i/>
          <w:iCs/>
          <w:rPrChange w:id="1162" w:author="Abhiram Arali" w:date="2024-11-14T11:24:00Z">
            <w:rPr/>
          </w:rPrChange>
        </w:rPr>
        <w:t>Table 7</w:t>
      </w:r>
      <w:r w:rsidR="00C573E5" w:rsidRPr="00666459">
        <w:rPr>
          <w:i/>
          <w:iCs/>
          <w:rPrChange w:id="1163" w:author="Abhiram Arali" w:date="2024-11-14T11:24:00Z">
            <w:rPr/>
          </w:rPrChange>
        </w:rPr>
        <w:t>.2</w:t>
      </w:r>
      <w:ins w:id="1164" w:author="Abhiram Arali" w:date="2024-11-14T11:25:00Z">
        <w:r w:rsidR="00D90F06">
          <w:rPr>
            <w:i/>
            <w:iCs/>
          </w:rPr>
          <w:t>:</w:t>
        </w:r>
      </w:ins>
    </w:p>
    <w:p w14:paraId="6EB5FDF2" w14:textId="2D8A0ADD" w:rsidR="00C573E5" w:rsidRPr="00293A3A" w:rsidRDefault="00C573E5">
      <w:pPr>
        <w:pStyle w:val="NormalBPBHEB"/>
        <w:pPrChange w:id="1165" w:author="Abhiram Arali" w:date="2024-11-14T11:25:00Z">
          <w:pPr>
            <w:spacing w:before="100" w:beforeAutospacing="1" w:after="100" w:afterAutospacing="1" w:line="240" w:lineRule="auto"/>
            <w:jc w:val="center"/>
            <w:outlineLvl w:val="2"/>
          </w:pPr>
        </w:pPrChange>
      </w:pPr>
      <w:moveFromRangeStart w:id="1166" w:author="Abhiram Arali" w:date="2024-11-14T11:24:00Z" w:name="move182475906"/>
      <w:moveFrom w:id="1167" w:author="Abhiram Arali" w:date="2024-11-14T11:24:00Z">
        <w:r w:rsidRPr="00293A3A" w:rsidDel="00D45CDF">
          <w:t>Table</w:t>
        </w:r>
        <w:r w:rsidR="00811D44" w:rsidRPr="00293A3A" w:rsidDel="00D45CDF">
          <w:t xml:space="preserve"> 7.2</w:t>
        </w:r>
        <w:r w:rsidRPr="00293A3A" w:rsidDel="00D45CDF">
          <w:t>: Summary of Pointers and Functions Concept</w:t>
        </w:r>
        <w:del w:id="1168" w:author="Abhiram Arali" w:date="2024-11-14T11:25:00Z">
          <w:r w:rsidRPr="00293A3A" w:rsidDel="00D90F06">
            <w:delText>s</w:delText>
          </w:r>
        </w:del>
      </w:moveFrom>
      <w:moveFromRangeEnd w:id="1166"/>
    </w:p>
    <w:tbl>
      <w:tblPr>
        <w:tblStyle w:val="TableGrid"/>
        <w:tblW w:w="0" w:type="auto"/>
        <w:tblLook w:val="04A0" w:firstRow="1" w:lastRow="0" w:firstColumn="1" w:lastColumn="0" w:noHBand="0" w:noVBand="1"/>
        <w:tblPrChange w:id="1169" w:author="Abhiram Arali" w:date="2024-11-14T11:24:00Z">
          <w:tblPr>
            <w:tblStyle w:val="PlainTable1"/>
            <w:tblW w:w="0" w:type="auto"/>
            <w:tblLook w:val="04A0" w:firstRow="1" w:lastRow="0" w:firstColumn="1" w:lastColumn="0" w:noHBand="0" w:noVBand="1"/>
          </w:tblPr>
        </w:tblPrChange>
      </w:tblPr>
      <w:tblGrid>
        <w:gridCol w:w="2110"/>
        <w:gridCol w:w="3949"/>
        <w:gridCol w:w="2957"/>
        <w:tblGridChange w:id="1170">
          <w:tblGrid>
            <w:gridCol w:w="2121"/>
            <w:gridCol w:w="3942"/>
            <w:gridCol w:w="2953"/>
          </w:tblGrid>
        </w:tblGridChange>
      </w:tblGrid>
      <w:tr w:rsidR="00C573E5" w:rsidRPr="00293A3A" w14:paraId="1EA96B08" w14:textId="77777777" w:rsidTr="009B7241">
        <w:tc>
          <w:tcPr>
            <w:tcW w:w="0" w:type="auto"/>
            <w:hideMark/>
            <w:tcPrChange w:id="1171" w:author="Abhiram Arali" w:date="2024-11-14T11:24:00Z">
              <w:tcPr>
                <w:tcW w:w="0" w:type="auto"/>
                <w:hideMark/>
              </w:tcPr>
            </w:tcPrChange>
          </w:tcPr>
          <w:p w14:paraId="56DC1F8E" w14:textId="77777777" w:rsidR="00C573E5" w:rsidRPr="009B7241" w:rsidRDefault="00C573E5">
            <w:pPr>
              <w:pStyle w:val="NormalBPBHEB"/>
              <w:rPr>
                <w:b/>
                <w:bCs/>
                <w:rPrChange w:id="1172" w:author="Abhiram Arali" w:date="2024-11-14T11:24:00Z">
                  <w:rPr/>
                </w:rPrChange>
              </w:rPr>
              <w:pPrChange w:id="1173" w:author="Abhiram Arali" w:date="2024-11-14T11:24:00Z">
                <w:pPr>
                  <w:jc w:val="center"/>
                </w:pPr>
              </w:pPrChange>
            </w:pPr>
            <w:r w:rsidRPr="009B7241">
              <w:rPr>
                <w:b/>
                <w:bCs/>
                <w:rPrChange w:id="1174" w:author="Abhiram Arali" w:date="2024-11-14T11:24:00Z">
                  <w:rPr/>
                </w:rPrChange>
              </w:rPr>
              <w:t>Concept</w:t>
            </w:r>
          </w:p>
        </w:tc>
        <w:tc>
          <w:tcPr>
            <w:tcW w:w="0" w:type="auto"/>
            <w:hideMark/>
            <w:tcPrChange w:id="1175" w:author="Abhiram Arali" w:date="2024-11-14T11:24:00Z">
              <w:tcPr>
                <w:tcW w:w="0" w:type="auto"/>
                <w:hideMark/>
              </w:tcPr>
            </w:tcPrChange>
          </w:tcPr>
          <w:p w14:paraId="55B377E8" w14:textId="77777777" w:rsidR="00C573E5" w:rsidRPr="009B7241" w:rsidRDefault="00C573E5">
            <w:pPr>
              <w:pStyle w:val="NormalBPBHEB"/>
              <w:rPr>
                <w:b/>
                <w:bCs/>
                <w:rPrChange w:id="1176" w:author="Abhiram Arali" w:date="2024-11-14T11:24:00Z">
                  <w:rPr/>
                </w:rPrChange>
              </w:rPr>
              <w:pPrChange w:id="1177" w:author="Abhiram Arali" w:date="2024-11-14T11:24:00Z">
                <w:pPr>
                  <w:jc w:val="center"/>
                </w:pPr>
              </w:pPrChange>
            </w:pPr>
            <w:r w:rsidRPr="009B7241">
              <w:rPr>
                <w:b/>
                <w:bCs/>
                <w:rPrChange w:id="1178" w:author="Abhiram Arali" w:date="2024-11-14T11:24:00Z">
                  <w:rPr/>
                </w:rPrChange>
              </w:rPr>
              <w:t>Explanation</w:t>
            </w:r>
          </w:p>
        </w:tc>
        <w:tc>
          <w:tcPr>
            <w:tcW w:w="0" w:type="auto"/>
            <w:hideMark/>
            <w:tcPrChange w:id="1179" w:author="Abhiram Arali" w:date="2024-11-14T11:24:00Z">
              <w:tcPr>
                <w:tcW w:w="0" w:type="auto"/>
                <w:hideMark/>
              </w:tcPr>
            </w:tcPrChange>
          </w:tcPr>
          <w:p w14:paraId="610BD9A5" w14:textId="77777777" w:rsidR="00C573E5" w:rsidRPr="009B7241" w:rsidRDefault="00C573E5">
            <w:pPr>
              <w:pStyle w:val="NormalBPBHEB"/>
              <w:rPr>
                <w:b/>
                <w:bCs/>
                <w:rPrChange w:id="1180" w:author="Abhiram Arali" w:date="2024-11-14T11:24:00Z">
                  <w:rPr/>
                </w:rPrChange>
              </w:rPr>
              <w:pPrChange w:id="1181" w:author="Abhiram Arali" w:date="2024-11-14T11:24:00Z">
                <w:pPr>
                  <w:jc w:val="center"/>
                </w:pPr>
              </w:pPrChange>
            </w:pPr>
            <w:r w:rsidRPr="009B7241">
              <w:rPr>
                <w:b/>
                <w:bCs/>
                <w:rPrChange w:id="1182" w:author="Abhiram Arali" w:date="2024-11-14T11:24:00Z">
                  <w:rPr/>
                </w:rPrChange>
              </w:rPr>
              <w:t>Example</w:t>
            </w:r>
          </w:p>
        </w:tc>
      </w:tr>
      <w:tr w:rsidR="00C573E5" w:rsidRPr="00293A3A" w14:paraId="55A48F0C" w14:textId="77777777" w:rsidTr="009B7241">
        <w:tc>
          <w:tcPr>
            <w:tcW w:w="0" w:type="auto"/>
            <w:hideMark/>
            <w:tcPrChange w:id="1183" w:author="Abhiram Arali" w:date="2024-11-14T11:24:00Z">
              <w:tcPr>
                <w:tcW w:w="0" w:type="auto"/>
                <w:hideMark/>
              </w:tcPr>
            </w:tcPrChange>
          </w:tcPr>
          <w:p w14:paraId="647BCE72" w14:textId="79C568BF" w:rsidR="00C573E5" w:rsidRPr="009B7241" w:rsidRDefault="00C573E5">
            <w:pPr>
              <w:pStyle w:val="NormalBPBHEB"/>
              <w:rPr>
                <w:b/>
                <w:bCs/>
                <w:rPrChange w:id="1184" w:author="Abhiram Arali" w:date="2024-11-14T11:24:00Z">
                  <w:rPr/>
                </w:rPrChange>
              </w:rPr>
              <w:pPrChange w:id="1185" w:author="Abhiram Arali" w:date="2024-11-14T11:24:00Z">
                <w:pPr/>
              </w:pPrChange>
            </w:pPr>
            <w:r w:rsidRPr="009B7241">
              <w:rPr>
                <w:b/>
                <w:bCs/>
                <w:rPrChange w:id="1186" w:author="Abhiram Arali" w:date="2024-11-14T11:24:00Z">
                  <w:rPr/>
                </w:rPrChange>
              </w:rPr>
              <w:t xml:space="preserve">Passing </w:t>
            </w:r>
            <w:r w:rsidR="009B7241" w:rsidRPr="009B7241">
              <w:rPr>
                <w:b/>
                <w:bCs/>
              </w:rPr>
              <w:t>pointers to functions</w:t>
            </w:r>
          </w:p>
        </w:tc>
        <w:tc>
          <w:tcPr>
            <w:tcW w:w="0" w:type="auto"/>
            <w:hideMark/>
            <w:tcPrChange w:id="1187" w:author="Abhiram Arali" w:date="2024-11-14T11:24:00Z">
              <w:tcPr>
                <w:tcW w:w="0" w:type="auto"/>
                <w:hideMark/>
              </w:tcPr>
            </w:tcPrChange>
          </w:tcPr>
          <w:p w14:paraId="7CABE29F" w14:textId="77777777" w:rsidR="00C573E5" w:rsidRPr="00293A3A" w:rsidRDefault="00C573E5">
            <w:pPr>
              <w:pStyle w:val="NormalBPBHEB"/>
              <w:pPrChange w:id="1188" w:author="Abhiram Arali" w:date="2024-11-14T11:24:00Z">
                <w:pPr/>
              </w:pPrChange>
            </w:pPr>
            <w:r w:rsidRPr="00293A3A">
              <w:t>Allows a function to modify the original value by passing the address of the variable.</w:t>
            </w:r>
          </w:p>
        </w:tc>
        <w:tc>
          <w:tcPr>
            <w:tcW w:w="0" w:type="auto"/>
            <w:hideMark/>
            <w:tcPrChange w:id="1189" w:author="Abhiram Arali" w:date="2024-11-14T11:24:00Z">
              <w:tcPr>
                <w:tcW w:w="0" w:type="auto"/>
                <w:hideMark/>
              </w:tcPr>
            </w:tcPrChange>
          </w:tcPr>
          <w:p w14:paraId="6921ED96" w14:textId="77777777" w:rsidR="00C573E5" w:rsidRPr="00293A3A" w:rsidRDefault="00C573E5">
            <w:pPr>
              <w:pStyle w:val="NormalBPBHEB"/>
              <w:pPrChange w:id="1190" w:author="Abhiram Arali" w:date="2024-11-14T11:24:00Z">
                <w:pPr/>
              </w:pPrChange>
            </w:pPr>
            <w:r w:rsidRPr="00293A3A">
              <w:t>void increment(int *num) { *num = *num + 1; }</w:t>
            </w:r>
          </w:p>
        </w:tc>
      </w:tr>
      <w:tr w:rsidR="00C573E5" w:rsidRPr="00293A3A" w14:paraId="27695824" w14:textId="77777777" w:rsidTr="009B7241">
        <w:tc>
          <w:tcPr>
            <w:tcW w:w="0" w:type="auto"/>
            <w:hideMark/>
            <w:tcPrChange w:id="1191" w:author="Abhiram Arali" w:date="2024-11-14T11:24:00Z">
              <w:tcPr>
                <w:tcW w:w="0" w:type="auto"/>
                <w:hideMark/>
              </w:tcPr>
            </w:tcPrChange>
          </w:tcPr>
          <w:p w14:paraId="2510AD5B" w14:textId="2DF3A95E" w:rsidR="00C573E5" w:rsidRPr="009B7241" w:rsidRDefault="00C573E5">
            <w:pPr>
              <w:pStyle w:val="NormalBPBHEB"/>
              <w:rPr>
                <w:b/>
                <w:bCs/>
                <w:rPrChange w:id="1192" w:author="Abhiram Arali" w:date="2024-11-14T11:24:00Z">
                  <w:rPr/>
                </w:rPrChange>
              </w:rPr>
              <w:pPrChange w:id="1193" w:author="Abhiram Arali" w:date="2024-11-14T11:24:00Z">
                <w:pPr/>
              </w:pPrChange>
            </w:pPr>
            <w:r w:rsidRPr="009B7241">
              <w:rPr>
                <w:b/>
                <w:bCs/>
                <w:rPrChange w:id="1194" w:author="Abhiram Arali" w:date="2024-11-14T11:24:00Z">
                  <w:rPr/>
                </w:rPrChange>
              </w:rPr>
              <w:t xml:space="preserve">Returning </w:t>
            </w:r>
            <w:r w:rsidR="009B7241" w:rsidRPr="009B7241">
              <w:rPr>
                <w:b/>
                <w:bCs/>
              </w:rPr>
              <w:t>pointers from functions</w:t>
            </w:r>
          </w:p>
        </w:tc>
        <w:tc>
          <w:tcPr>
            <w:tcW w:w="0" w:type="auto"/>
            <w:hideMark/>
            <w:tcPrChange w:id="1195" w:author="Abhiram Arali" w:date="2024-11-14T11:24:00Z">
              <w:tcPr>
                <w:tcW w:w="0" w:type="auto"/>
                <w:hideMark/>
              </w:tcPr>
            </w:tcPrChange>
          </w:tcPr>
          <w:p w14:paraId="0BD7486A" w14:textId="77777777" w:rsidR="00C573E5" w:rsidRPr="00293A3A" w:rsidRDefault="00C573E5">
            <w:pPr>
              <w:pStyle w:val="NormalBPBHEB"/>
              <w:pPrChange w:id="1196" w:author="Abhiram Arali" w:date="2024-11-14T11:24:00Z">
                <w:pPr/>
              </w:pPrChange>
            </w:pPr>
            <w:r w:rsidRPr="00293A3A">
              <w:t>Functions can return pointers to dynamically allocated memory.</w:t>
            </w:r>
          </w:p>
        </w:tc>
        <w:tc>
          <w:tcPr>
            <w:tcW w:w="0" w:type="auto"/>
            <w:hideMark/>
            <w:tcPrChange w:id="1197" w:author="Abhiram Arali" w:date="2024-11-14T11:24:00Z">
              <w:tcPr>
                <w:tcW w:w="0" w:type="auto"/>
                <w:hideMark/>
              </w:tcPr>
            </w:tcPrChange>
          </w:tcPr>
          <w:p w14:paraId="5D01C181" w14:textId="77777777" w:rsidR="00C573E5" w:rsidRPr="00293A3A" w:rsidRDefault="00C573E5">
            <w:pPr>
              <w:pStyle w:val="NormalBPBHEB"/>
              <w:pPrChange w:id="1198" w:author="Abhiram Arali" w:date="2024-11-14T11:24:00Z">
                <w:pPr/>
              </w:pPrChange>
            </w:pPr>
            <w:proofErr w:type="spellStart"/>
            <w:r w:rsidRPr="00293A3A">
              <w:t>int</w:t>
            </w:r>
            <w:proofErr w:type="spellEnd"/>
            <w:r w:rsidRPr="00293A3A">
              <w:t xml:space="preserve">* </w:t>
            </w:r>
            <w:proofErr w:type="spellStart"/>
            <w:r w:rsidRPr="00293A3A">
              <w:t>createArray</w:t>
            </w:r>
            <w:proofErr w:type="spellEnd"/>
            <w:r w:rsidRPr="00293A3A">
              <w:t>(</w:t>
            </w:r>
            <w:proofErr w:type="spellStart"/>
            <w:r w:rsidRPr="00293A3A">
              <w:t>int</w:t>
            </w:r>
            <w:proofErr w:type="spellEnd"/>
            <w:r w:rsidRPr="00293A3A">
              <w:t xml:space="preserve"> size)</w:t>
            </w:r>
          </w:p>
        </w:tc>
      </w:tr>
      <w:tr w:rsidR="00C573E5" w:rsidRPr="00293A3A" w14:paraId="278C2FE8" w14:textId="77777777" w:rsidTr="009B7241">
        <w:tc>
          <w:tcPr>
            <w:tcW w:w="0" w:type="auto"/>
            <w:hideMark/>
            <w:tcPrChange w:id="1199" w:author="Abhiram Arali" w:date="2024-11-14T11:24:00Z">
              <w:tcPr>
                <w:tcW w:w="0" w:type="auto"/>
                <w:hideMark/>
              </w:tcPr>
            </w:tcPrChange>
          </w:tcPr>
          <w:p w14:paraId="0F673499" w14:textId="617B0820" w:rsidR="00C573E5" w:rsidRPr="009B7241" w:rsidRDefault="00C573E5">
            <w:pPr>
              <w:pStyle w:val="NormalBPBHEB"/>
              <w:rPr>
                <w:b/>
                <w:bCs/>
                <w:rPrChange w:id="1200" w:author="Abhiram Arali" w:date="2024-11-14T11:24:00Z">
                  <w:rPr/>
                </w:rPrChange>
              </w:rPr>
              <w:pPrChange w:id="1201" w:author="Abhiram Arali" w:date="2024-11-14T11:24:00Z">
                <w:pPr/>
              </w:pPrChange>
            </w:pPr>
            <w:r w:rsidRPr="009B7241">
              <w:rPr>
                <w:b/>
                <w:bCs/>
                <w:rPrChange w:id="1202" w:author="Abhiram Arali" w:date="2024-11-14T11:24:00Z">
                  <w:rPr/>
                </w:rPrChange>
              </w:rPr>
              <w:t xml:space="preserve">Function </w:t>
            </w:r>
            <w:r w:rsidR="009B7241" w:rsidRPr="009B7241">
              <w:rPr>
                <w:b/>
                <w:bCs/>
              </w:rPr>
              <w:t>pointers</w:t>
            </w:r>
          </w:p>
        </w:tc>
        <w:tc>
          <w:tcPr>
            <w:tcW w:w="0" w:type="auto"/>
            <w:hideMark/>
            <w:tcPrChange w:id="1203" w:author="Abhiram Arali" w:date="2024-11-14T11:24:00Z">
              <w:tcPr>
                <w:tcW w:w="0" w:type="auto"/>
                <w:hideMark/>
              </w:tcPr>
            </w:tcPrChange>
          </w:tcPr>
          <w:p w14:paraId="05598B0E" w14:textId="77777777" w:rsidR="00C573E5" w:rsidRPr="00293A3A" w:rsidRDefault="00C573E5">
            <w:pPr>
              <w:pStyle w:val="NormalBPBHEB"/>
              <w:pPrChange w:id="1204" w:author="Abhiram Arali" w:date="2024-11-14T11:24:00Z">
                <w:pPr/>
              </w:pPrChange>
            </w:pPr>
            <w:r w:rsidRPr="00293A3A">
              <w:t>Enables dynamic function calls using pointers to functions.</w:t>
            </w:r>
          </w:p>
        </w:tc>
        <w:tc>
          <w:tcPr>
            <w:tcW w:w="0" w:type="auto"/>
            <w:hideMark/>
            <w:tcPrChange w:id="1205" w:author="Abhiram Arali" w:date="2024-11-14T11:24:00Z">
              <w:tcPr>
                <w:tcW w:w="0" w:type="auto"/>
                <w:hideMark/>
              </w:tcPr>
            </w:tcPrChange>
          </w:tcPr>
          <w:p w14:paraId="573857C6" w14:textId="77777777" w:rsidR="00C573E5" w:rsidRPr="00293A3A" w:rsidRDefault="00C573E5">
            <w:pPr>
              <w:pStyle w:val="NormalBPBHEB"/>
              <w:pPrChange w:id="1206" w:author="Abhiram Arali" w:date="2024-11-14T11:24:00Z">
                <w:pPr/>
              </w:pPrChange>
            </w:pPr>
            <w:r w:rsidRPr="00293A3A">
              <w:t>void (*</w:t>
            </w:r>
            <w:proofErr w:type="spellStart"/>
            <w:r w:rsidRPr="00293A3A">
              <w:t>funcPtr</w:t>
            </w:r>
            <w:proofErr w:type="spellEnd"/>
            <w:r w:rsidRPr="00293A3A">
              <w:t>)() = &amp;greet;</w:t>
            </w:r>
          </w:p>
        </w:tc>
      </w:tr>
      <w:tr w:rsidR="00C573E5" w:rsidRPr="00293A3A" w14:paraId="78F44310" w14:textId="77777777" w:rsidTr="009B7241">
        <w:tc>
          <w:tcPr>
            <w:tcW w:w="0" w:type="auto"/>
            <w:hideMark/>
            <w:tcPrChange w:id="1207" w:author="Abhiram Arali" w:date="2024-11-14T11:24:00Z">
              <w:tcPr>
                <w:tcW w:w="0" w:type="auto"/>
                <w:hideMark/>
              </w:tcPr>
            </w:tcPrChange>
          </w:tcPr>
          <w:p w14:paraId="48169D1D" w14:textId="5BE6670B" w:rsidR="00C573E5" w:rsidRPr="009B7241" w:rsidRDefault="00C573E5">
            <w:pPr>
              <w:pStyle w:val="NormalBPBHEB"/>
              <w:rPr>
                <w:b/>
                <w:bCs/>
                <w:rPrChange w:id="1208" w:author="Abhiram Arali" w:date="2024-11-14T11:24:00Z">
                  <w:rPr/>
                </w:rPrChange>
              </w:rPr>
              <w:pPrChange w:id="1209" w:author="Abhiram Arali" w:date="2024-11-14T11:24:00Z">
                <w:pPr/>
              </w:pPrChange>
            </w:pPr>
            <w:r w:rsidRPr="009B7241">
              <w:rPr>
                <w:b/>
                <w:bCs/>
                <w:rPrChange w:id="1210" w:author="Abhiram Arali" w:date="2024-11-14T11:24:00Z">
                  <w:rPr/>
                </w:rPrChange>
              </w:rPr>
              <w:t xml:space="preserve">Passing </w:t>
            </w:r>
            <w:r w:rsidR="009B7241" w:rsidRPr="009B7241">
              <w:rPr>
                <w:b/>
                <w:bCs/>
              </w:rPr>
              <w:t>arrays as pointers</w:t>
            </w:r>
          </w:p>
        </w:tc>
        <w:tc>
          <w:tcPr>
            <w:tcW w:w="0" w:type="auto"/>
            <w:hideMark/>
            <w:tcPrChange w:id="1211" w:author="Abhiram Arali" w:date="2024-11-14T11:24:00Z">
              <w:tcPr>
                <w:tcW w:w="0" w:type="auto"/>
                <w:hideMark/>
              </w:tcPr>
            </w:tcPrChange>
          </w:tcPr>
          <w:p w14:paraId="26964677" w14:textId="77777777" w:rsidR="00C573E5" w:rsidRPr="00293A3A" w:rsidRDefault="00C573E5">
            <w:pPr>
              <w:pStyle w:val="NormalBPBHEB"/>
              <w:pPrChange w:id="1212" w:author="Abhiram Arali" w:date="2024-11-14T11:24:00Z">
                <w:pPr/>
              </w:pPrChange>
            </w:pPr>
            <w:r w:rsidRPr="00293A3A">
              <w:t>Arrays are passed to functions as pointers to their first element.</w:t>
            </w:r>
          </w:p>
        </w:tc>
        <w:tc>
          <w:tcPr>
            <w:tcW w:w="0" w:type="auto"/>
            <w:hideMark/>
            <w:tcPrChange w:id="1213" w:author="Abhiram Arali" w:date="2024-11-14T11:24:00Z">
              <w:tcPr>
                <w:tcW w:w="0" w:type="auto"/>
                <w:hideMark/>
              </w:tcPr>
            </w:tcPrChange>
          </w:tcPr>
          <w:p w14:paraId="6E1A1067" w14:textId="77777777" w:rsidR="00C573E5" w:rsidRPr="00293A3A" w:rsidRDefault="00C573E5">
            <w:pPr>
              <w:pStyle w:val="NormalBPBHEB"/>
              <w:pPrChange w:id="1214" w:author="Abhiram Arali" w:date="2024-11-14T11:24:00Z">
                <w:pPr/>
              </w:pPrChange>
            </w:pPr>
            <w:r w:rsidRPr="00293A3A">
              <w:t xml:space="preserve">void </w:t>
            </w:r>
            <w:proofErr w:type="spellStart"/>
            <w:r w:rsidRPr="00293A3A">
              <w:t>modifyArray</w:t>
            </w:r>
            <w:proofErr w:type="spellEnd"/>
            <w:r w:rsidRPr="00293A3A">
              <w:t>(</w:t>
            </w:r>
            <w:proofErr w:type="spellStart"/>
            <w:r w:rsidRPr="00293A3A">
              <w:t>int</w:t>
            </w:r>
            <w:proofErr w:type="spellEnd"/>
            <w:r w:rsidRPr="00293A3A">
              <w:t xml:space="preserve"> </w:t>
            </w:r>
            <w:proofErr w:type="spellStart"/>
            <w:r w:rsidRPr="00293A3A">
              <w:t>arr</w:t>
            </w:r>
            <w:proofErr w:type="spellEnd"/>
            <w:r w:rsidRPr="00293A3A">
              <w:t xml:space="preserve">[], </w:t>
            </w:r>
            <w:proofErr w:type="spellStart"/>
            <w:r w:rsidRPr="00293A3A">
              <w:t>int</w:t>
            </w:r>
            <w:proofErr w:type="spellEnd"/>
            <w:r w:rsidRPr="00293A3A">
              <w:t xml:space="preserve"> size) { </w:t>
            </w:r>
            <w:proofErr w:type="spellStart"/>
            <w:r w:rsidRPr="00293A3A">
              <w:t>arr</w:t>
            </w:r>
            <w:proofErr w:type="spellEnd"/>
            <w:r w:rsidRPr="00293A3A">
              <w:t>[</w:t>
            </w:r>
            <w:proofErr w:type="spellStart"/>
            <w:r w:rsidRPr="00293A3A">
              <w:t>i</w:t>
            </w:r>
            <w:proofErr w:type="spellEnd"/>
            <w:r w:rsidRPr="00293A3A">
              <w:t>] *= 2; }</w:t>
            </w:r>
          </w:p>
        </w:tc>
      </w:tr>
    </w:tbl>
    <w:p w14:paraId="4DB358D6" w14:textId="4176A0A8" w:rsidR="00D45CDF" w:rsidRDefault="00D45CDF" w:rsidP="007B73B7">
      <w:pPr>
        <w:pStyle w:val="TableCaptionBPBHEB"/>
        <w:rPr>
          <w:ins w:id="1215" w:author="Abhiram Arali" w:date="2024-11-14T11:25:00Z"/>
        </w:rPr>
      </w:pPr>
      <w:moveToRangeStart w:id="1216" w:author="Abhiram Arali" w:date="2024-11-14T11:24:00Z" w:name="move182475906"/>
      <w:moveTo w:id="1217" w:author="Abhiram Arali" w:date="2024-11-14T11:24:00Z">
        <w:r w:rsidRPr="007B73B7">
          <w:rPr>
            <w:b/>
            <w:bCs w:val="0"/>
            <w:rPrChange w:id="1218" w:author="Abhiram Arali" w:date="2024-11-14T11:25:00Z">
              <w:rPr/>
            </w:rPrChange>
          </w:rPr>
          <w:t>Table 7.2</w:t>
        </w:r>
        <w:r w:rsidRPr="00293A3A">
          <w:t xml:space="preserve">: Summary of </w:t>
        </w:r>
        <w:r w:rsidR="00D9323B" w:rsidRPr="00293A3A">
          <w:t>pointers and functions concepts</w:t>
        </w:r>
      </w:moveTo>
      <w:moveToRangeEnd w:id="1216"/>
    </w:p>
    <w:p w14:paraId="7BE1719D" w14:textId="77777777" w:rsidR="007B73B7" w:rsidRDefault="007B73B7">
      <w:pPr>
        <w:pStyle w:val="NormalBPBHEB"/>
        <w:rPr>
          <w:ins w:id="1219" w:author="Abhiram Arali" w:date="2024-11-14T11:24:00Z"/>
        </w:rPr>
        <w:pPrChange w:id="1220" w:author="Abhiram Arali" w:date="2024-11-14T11:25:00Z">
          <w:pPr>
            <w:spacing w:before="100" w:beforeAutospacing="1" w:after="100" w:afterAutospacing="1" w:line="360" w:lineRule="auto"/>
          </w:pPr>
        </w:pPrChange>
      </w:pPr>
    </w:p>
    <w:p w14:paraId="4DBDC28F" w14:textId="4951443B" w:rsidR="00C573E5" w:rsidRDefault="00C573E5" w:rsidP="00D72CB3">
      <w:pPr>
        <w:pStyle w:val="NormalBPBHEB"/>
        <w:rPr>
          <w:ins w:id="1221" w:author="Abhiram Arali" w:date="2024-11-14T11:25:00Z"/>
        </w:rPr>
      </w:pPr>
      <w:r w:rsidRPr="00293A3A">
        <w:t>Pointers and functions are an integral part of C programming. They provide flexibility in passing data between functions, allow for efficient memory usage, and enable dynamic function calls. By understanding how to pass pointers to functions, return pointers, and use function pointers, you can write more efficient and modular code in C.</w:t>
      </w:r>
    </w:p>
    <w:p w14:paraId="117268E3" w14:textId="77777777" w:rsidR="00D72CB3" w:rsidRPr="00293A3A" w:rsidRDefault="00D72CB3">
      <w:pPr>
        <w:pStyle w:val="NormalBPBHEB"/>
        <w:pPrChange w:id="1222" w:author="Abhiram Arali" w:date="2024-11-14T11:25:00Z">
          <w:pPr>
            <w:spacing w:before="100" w:beforeAutospacing="1" w:after="100" w:afterAutospacing="1" w:line="360" w:lineRule="auto"/>
          </w:pPr>
        </w:pPrChange>
      </w:pPr>
    </w:p>
    <w:p w14:paraId="03DDCAA2" w14:textId="0335A2A1" w:rsidR="00C573E5" w:rsidRPr="00293A3A" w:rsidRDefault="00C573E5">
      <w:pPr>
        <w:pStyle w:val="Heading1BPBHEB"/>
        <w:pPrChange w:id="1223" w:author="Abhiram Arali" w:date="2024-11-14T11:25:00Z">
          <w:pPr>
            <w:tabs>
              <w:tab w:val="left" w:pos="1573"/>
            </w:tabs>
            <w:spacing w:line="360" w:lineRule="auto"/>
          </w:pPr>
        </w:pPrChange>
      </w:pPr>
      <w:r w:rsidRPr="00293A3A">
        <w:lastRenderedPageBreak/>
        <w:t xml:space="preserve">Pointers and </w:t>
      </w:r>
      <w:r w:rsidR="00A5098B" w:rsidRPr="00293A3A">
        <w:t xml:space="preserve">strings </w:t>
      </w:r>
    </w:p>
    <w:p w14:paraId="1AD3411E" w14:textId="77777777" w:rsidR="003B35D4" w:rsidRPr="003B35D4" w:rsidRDefault="003B35D4" w:rsidP="003B35D4">
      <w:pPr>
        <w:pStyle w:val="Heading1BPBHEB"/>
        <w:rPr>
          <w:ins w:id="1224" w:author="Hii" w:date="2024-11-18T16:18:00Z"/>
          <w:b w:val="0"/>
          <w:sz w:val="22"/>
          <w:szCs w:val="22"/>
        </w:rPr>
      </w:pPr>
      <w:ins w:id="1225" w:author="Hii" w:date="2024-11-18T16:18:00Z">
        <w:r w:rsidRPr="003B35D4">
          <w:rPr>
            <w:b w:val="0"/>
            <w:sz w:val="22"/>
            <w:szCs w:val="22"/>
          </w:rPr>
          <w:t>In C, strings are essentially arrays of characters, and pointers play a critical role in handling strings efficiently. Understanding how pointers interact with strings is crucial because it allows for flexible memory management, string manipulation, and efficient handling of large text data. The following are key aspects of using pointers with strings:</w:t>
        </w:r>
      </w:ins>
    </w:p>
    <w:p w14:paraId="0602CC22" w14:textId="77777777" w:rsidR="003B35D4" w:rsidRPr="003B35D4" w:rsidRDefault="003B35D4" w:rsidP="003B35D4">
      <w:pPr>
        <w:pStyle w:val="Heading1BPBHEB"/>
        <w:numPr>
          <w:ilvl w:val="0"/>
          <w:numId w:val="80"/>
        </w:numPr>
        <w:rPr>
          <w:ins w:id="1226" w:author="Hii" w:date="2024-11-18T16:18:00Z"/>
          <w:b w:val="0"/>
          <w:sz w:val="22"/>
          <w:szCs w:val="22"/>
        </w:rPr>
        <w:pPrChange w:id="1227" w:author="Hii" w:date="2024-11-18T16:18:00Z">
          <w:pPr>
            <w:pStyle w:val="Heading1BPBHEB"/>
          </w:pPr>
        </w:pPrChange>
      </w:pPr>
      <w:ins w:id="1228" w:author="Hii" w:date="2024-11-18T16:18:00Z">
        <w:r w:rsidRPr="003B35D4">
          <w:rPr>
            <w:b w:val="0"/>
            <w:sz w:val="22"/>
            <w:szCs w:val="22"/>
          </w:rPr>
          <w:t>Accessing characters: Pointers can be used to traverse and access individual characters in a string.</w:t>
        </w:r>
      </w:ins>
    </w:p>
    <w:p w14:paraId="345DF012" w14:textId="77777777" w:rsidR="003B35D4" w:rsidRPr="003B35D4" w:rsidRDefault="003B35D4" w:rsidP="003B35D4">
      <w:pPr>
        <w:pStyle w:val="Heading1BPBHEB"/>
        <w:numPr>
          <w:ilvl w:val="0"/>
          <w:numId w:val="80"/>
        </w:numPr>
        <w:rPr>
          <w:ins w:id="1229" w:author="Hii" w:date="2024-11-18T16:18:00Z"/>
          <w:b w:val="0"/>
          <w:sz w:val="22"/>
          <w:szCs w:val="22"/>
        </w:rPr>
        <w:pPrChange w:id="1230" w:author="Hii" w:date="2024-11-18T16:18:00Z">
          <w:pPr>
            <w:pStyle w:val="Heading1BPBHEB"/>
          </w:pPr>
        </w:pPrChange>
      </w:pPr>
      <w:ins w:id="1231" w:author="Hii" w:date="2024-11-18T16:18:00Z">
        <w:r w:rsidRPr="003B35D4">
          <w:rPr>
            <w:b w:val="0"/>
            <w:sz w:val="22"/>
            <w:szCs w:val="22"/>
          </w:rPr>
          <w:t>Dynamic string allocation: Pointers allow for dynamic allocation of memory for strings, enabling flexibility in handling variable-length text.</w:t>
        </w:r>
      </w:ins>
    </w:p>
    <w:p w14:paraId="12CFB377" w14:textId="77777777" w:rsidR="003B35D4" w:rsidRPr="003B35D4" w:rsidRDefault="003B35D4" w:rsidP="003B35D4">
      <w:pPr>
        <w:pStyle w:val="Heading1BPBHEB"/>
        <w:numPr>
          <w:ilvl w:val="0"/>
          <w:numId w:val="80"/>
        </w:numPr>
        <w:rPr>
          <w:ins w:id="1232" w:author="Hii" w:date="2024-11-18T16:18:00Z"/>
          <w:b w:val="0"/>
          <w:sz w:val="22"/>
          <w:szCs w:val="22"/>
        </w:rPr>
        <w:pPrChange w:id="1233" w:author="Hii" w:date="2024-11-18T16:18:00Z">
          <w:pPr>
            <w:pStyle w:val="Heading1BPBHEB"/>
          </w:pPr>
        </w:pPrChange>
      </w:pPr>
      <w:ins w:id="1234" w:author="Hii" w:date="2024-11-18T16:18:00Z">
        <w:r w:rsidRPr="003B35D4">
          <w:rPr>
            <w:b w:val="0"/>
            <w:sz w:val="22"/>
            <w:szCs w:val="22"/>
          </w:rPr>
          <w:t xml:space="preserve">String manipulation: Functions like </w:t>
        </w:r>
        <w:proofErr w:type="spellStart"/>
        <w:r w:rsidRPr="003B35D4">
          <w:rPr>
            <w:b w:val="0"/>
            <w:sz w:val="22"/>
            <w:szCs w:val="22"/>
          </w:rPr>
          <w:t>strcpy</w:t>
        </w:r>
        <w:proofErr w:type="spellEnd"/>
        <w:r w:rsidRPr="003B35D4">
          <w:rPr>
            <w:b w:val="0"/>
            <w:sz w:val="22"/>
            <w:szCs w:val="22"/>
          </w:rPr>
          <w:t xml:space="preserve">, </w:t>
        </w:r>
        <w:proofErr w:type="spellStart"/>
        <w:r w:rsidRPr="003B35D4">
          <w:rPr>
            <w:b w:val="0"/>
            <w:sz w:val="22"/>
            <w:szCs w:val="22"/>
          </w:rPr>
          <w:t>strcat</w:t>
        </w:r>
        <w:proofErr w:type="spellEnd"/>
        <w:r w:rsidRPr="003B35D4">
          <w:rPr>
            <w:b w:val="0"/>
            <w:sz w:val="22"/>
            <w:szCs w:val="22"/>
          </w:rPr>
          <w:t xml:space="preserve">, and </w:t>
        </w:r>
        <w:proofErr w:type="spellStart"/>
        <w:r w:rsidRPr="003B35D4">
          <w:rPr>
            <w:b w:val="0"/>
            <w:sz w:val="22"/>
            <w:szCs w:val="22"/>
          </w:rPr>
          <w:t>strlen</w:t>
        </w:r>
        <w:proofErr w:type="spellEnd"/>
        <w:r w:rsidRPr="003B35D4">
          <w:rPr>
            <w:b w:val="0"/>
            <w:sz w:val="22"/>
            <w:szCs w:val="22"/>
          </w:rPr>
          <w:t xml:space="preserve"> utilize pointers to manipulate strings effectively.</w:t>
        </w:r>
      </w:ins>
    </w:p>
    <w:p w14:paraId="4524964D" w14:textId="77777777" w:rsidR="003B35D4" w:rsidRPr="003B35D4" w:rsidRDefault="003B35D4" w:rsidP="003B35D4">
      <w:pPr>
        <w:pStyle w:val="Heading1BPBHEB"/>
        <w:numPr>
          <w:ilvl w:val="0"/>
          <w:numId w:val="80"/>
        </w:numPr>
        <w:rPr>
          <w:ins w:id="1235" w:author="Hii" w:date="2024-11-18T16:18:00Z"/>
          <w:b w:val="0"/>
          <w:sz w:val="22"/>
          <w:szCs w:val="22"/>
        </w:rPr>
        <w:pPrChange w:id="1236" w:author="Hii" w:date="2024-11-18T16:18:00Z">
          <w:pPr>
            <w:pStyle w:val="Heading1BPBHEB"/>
          </w:pPr>
        </w:pPrChange>
      </w:pPr>
      <w:ins w:id="1237" w:author="Hii" w:date="2024-11-18T16:18:00Z">
        <w:r w:rsidRPr="003B35D4">
          <w:rPr>
            <w:b w:val="0"/>
            <w:sz w:val="22"/>
            <w:szCs w:val="22"/>
          </w:rPr>
          <w:t>Pointer arithmetic: Simplifies navigation through strings by incrementing or decrementing the pointer.</w:t>
        </w:r>
      </w:ins>
    </w:p>
    <w:p w14:paraId="27A6D90C" w14:textId="77777777" w:rsidR="003B35D4" w:rsidRPr="003B35D4" w:rsidRDefault="003B35D4" w:rsidP="003B35D4">
      <w:pPr>
        <w:pStyle w:val="Heading1BPBHEB"/>
        <w:numPr>
          <w:ilvl w:val="0"/>
          <w:numId w:val="80"/>
        </w:numPr>
        <w:rPr>
          <w:ins w:id="1238" w:author="Hii" w:date="2024-11-18T16:18:00Z"/>
          <w:b w:val="0"/>
          <w:sz w:val="22"/>
          <w:szCs w:val="22"/>
        </w:rPr>
        <w:pPrChange w:id="1239" w:author="Hii" w:date="2024-11-18T16:18:00Z">
          <w:pPr>
            <w:pStyle w:val="Heading1BPBHEB"/>
          </w:pPr>
        </w:pPrChange>
      </w:pPr>
      <w:ins w:id="1240" w:author="Hii" w:date="2024-11-18T16:18:00Z">
        <w:r w:rsidRPr="003B35D4">
          <w:rPr>
            <w:b w:val="0"/>
            <w:sz w:val="22"/>
            <w:szCs w:val="22"/>
          </w:rPr>
          <w:t>Passing strings to functions: Pointers allow efficient passing of strings to functions without copying the entire array.</w:t>
        </w:r>
      </w:ins>
    </w:p>
    <w:p w14:paraId="6EB364CB" w14:textId="509403FA" w:rsidR="00C573E5" w:rsidRPr="00293A3A" w:rsidRDefault="003B35D4" w:rsidP="003B35D4">
      <w:pPr>
        <w:pStyle w:val="NormalBPBHEB"/>
        <w:pPrChange w:id="1241" w:author="Abhiram Arali" w:date="2024-11-14T11:25:00Z">
          <w:pPr>
            <w:tabs>
              <w:tab w:val="left" w:pos="1573"/>
            </w:tabs>
            <w:spacing w:line="360" w:lineRule="auto"/>
            <w:jc w:val="both"/>
          </w:pPr>
        </w:pPrChange>
      </w:pPr>
      <w:ins w:id="1242" w:author="Hii" w:date="2024-11-18T16:18:00Z">
        <w:r w:rsidRPr="003B35D4">
          <w:t>These techniques make pointers a powerful tool for string operations in C programming.</w:t>
        </w:r>
      </w:ins>
      <w:del w:id="1243" w:author="Hii" w:date="2024-11-18T16:18:00Z">
        <w:r w:rsidR="00C573E5" w:rsidRPr="00293A3A" w:rsidDel="003B35D4">
          <w:delText xml:space="preserve">In C, strings are essentially arrays of characters, and pointers play a critical role in handling strings efficiently. Understanding how pointers interact with strings is crucial because it allows for flexible memory management, string manipulation, and efficient handling of large text </w:delText>
        </w:r>
        <w:commentRangeStart w:id="1244"/>
        <w:r w:rsidR="00C573E5" w:rsidRPr="00293A3A" w:rsidDel="003B35D4">
          <w:delText>data</w:delText>
        </w:r>
        <w:commentRangeEnd w:id="1244"/>
        <w:r w:rsidR="00A65570" w:rsidDel="003B35D4">
          <w:rPr>
            <w:rStyle w:val="CommentReference"/>
            <w:rFonts w:asciiTheme="minorHAnsi" w:eastAsiaTheme="minorHAnsi" w:hAnsiTheme="minorHAnsi" w:cstheme="minorBidi"/>
          </w:rPr>
          <w:commentReference w:id="1244"/>
        </w:r>
        <w:r w:rsidR="00C573E5" w:rsidRPr="00293A3A" w:rsidDel="003B35D4">
          <w:delText>.</w:delText>
        </w:r>
      </w:del>
    </w:p>
    <w:p w14:paraId="732EA592" w14:textId="65CF6EED" w:rsidR="00C573E5" w:rsidRPr="00E40FB4" w:rsidDel="006A6A7F" w:rsidRDefault="00C573E5">
      <w:pPr>
        <w:pStyle w:val="NormalBPBHEB"/>
        <w:rPr>
          <w:del w:id="1245" w:author="Abhiram Arali" w:date="2024-11-14T12:04:00Z"/>
          <w:b/>
          <w:bCs/>
          <w:rPrChange w:id="1246" w:author="Abhiram Arali" w:date="2024-11-14T12:04:00Z">
            <w:rPr>
              <w:del w:id="1247" w:author="Abhiram Arali" w:date="2024-11-14T12:04:00Z"/>
            </w:rPr>
          </w:rPrChange>
        </w:rPr>
        <w:pPrChange w:id="1248" w:author="Abhiram Arali" w:date="2024-11-14T12:04:00Z">
          <w:pPr>
            <w:tabs>
              <w:tab w:val="left" w:pos="1573"/>
            </w:tabs>
            <w:spacing w:line="360" w:lineRule="auto"/>
            <w:jc w:val="both"/>
          </w:pPr>
        </w:pPrChange>
      </w:pPr>
      <w:del w:id="1249" w:author="Abhiram Arali" w:date="2024-11-14T12:04:00Z">
        <w:r w:rsidRPr="00E40FB4" w:rsidDel="00411B6B">
          <w:rPr>
            <w:b/>
            <w:bCs/>
            <w:rPrChange w:id="1250" w:author="Abhiram Arali" w:date="2024-11-14T12:04:00Z">
              <w:rPr/>
            </w:rPrChange>
          </w:rPr>
          <w:delText xml:space="preserve">1. </w:delText>
        </w:r>
      </w:del>
      <w:r w:rsidRPr="00E40FB4">
        <w:rPr>
          <w:b/>
          <w:bCs/>
          <w:rPrChange w:id="1251" w:author="Abhiram Arali" w:date="2024-11-14T12:04:00Z">
            <w:rPr/>
          </w:rPrChange>
        </w:rPr>
        <w:t xml:space="preserve">String as a </w:t>
      </w:r>
      <w:r w:rsidR="00BF4785" w:rsidRPr="00BF4785">
        <w:rPr>
          <w:b/>
          <w:bCs/>
        </w:rPr>
        <w:t xml:space="preserve">pointer to a character </w:t>
      </w:r>
      <w:proofErr w:type="spellStart"/>
      <w:r w:rsidR="00BF4785" w:rsidRPr="00BF4785">
        <w:rPr>
          <w:b/>
          <w:bCs/>
        </w:rPr>
        <w:t>array</w:t>
      </w:r>
      <w:ins w:id="1252" w:author="Abhiram Arali" w:date="2024-11-14T12:04:00Z">
        <w:r w:rsidR="006A6A7F">
          <w:rPr>
            <w:b/>
            <w:bCs/>
          </w:rPr>
          <w:t>:</w:t>
        </w:r>
      </w:ins>
    </w:p>
    <w:p w14:paraId="5F92CC8C" w14:textId="16B54C60" w:rsidR="00C573E5" w:rsidRPr="00293A3A" w:rsidRDefault="00C573E5">
      <w:pPr>
        <w:pStyle w:val="NormalBPBHEB"/>
        <w:numPr>
          <w:ilvl w:val="0"/>
          <w:numId w:val="50"/>
        </w:numPr>
        <w:pPrChange w:id="1253" w:author="Abhiram Arali" w:date="2024-11-14T12:04:00Z">
          <w:pPr>
            <w:tabs>
              <w:tab w:val="left" w:pos="1573"/>
            </w:tabs>
            <w:spacing w:line="360" w:lineRule="auto"/>
            <w:jc w:val="both"/>
          </w:pPr>
        </w:pPrChange>
      </w:pPr>
      <w:r w:rsidRPr="00293A3A">
        <w:t>A</w:t>
      </w:r>
      <w:proofErr w:type="spellEnd"/>
      <w:r w:rsidRPr="00293A3A">
        <w:t xml:space="preserve"> string in C is an array of characters terminated by a special character called the null character (\0). The name of a string (character array) is actually a pointer to its first element. This allows the string to be passed to and manipulated by functions using pointers.</w:t>
      </w:r>
    </w:p>
    <w:p w14:paraId="1DBDF01A" w14:textId="77777777" w:rsidR="00C573E5" w:rsidRPr="00293A3A" w:rsidRDefault="00C573E5">
      <w:pPr>
        <w:pStyle w:val="NormalBPBHEB"/>
        <w:numPr>
          <w:ilvl w:val="0"/>
          <w:numId w:val="46"/>
        </w:numPr>
        <w:pPrChange w:id="1254" w:author="Abhiram Arali" w:date="2024-11-14T12:05:00Z">
          <w:pPr>
            <w:tabs>
              <w:tab w:val="left" w:pos="1573"/>
            </w:tabs>
            <w:spacing w:line="360" w:lineRule="auto"/>
            <w:jc w:val="both"/>
          </w:pPr>
        </w:pPrChange>
      </w:pPr>
      <w:r w:rsidRPr="00293A3A">
        <w:t>Example:</w:t>
      </w:r>
    </w:p>
    <w:p w14:paraId="1AB0D5BD" w14:textId="77777777" w:rsidR="00C573E5" w:rsidRPr="00293A3A" w:rsidRDefault="00C573E5">
      <w:pPr>
        <w:pStyle w:val="CodeBlockBPBHEB"/>
        <w:pPrChange w:id="1255"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D04614C" w14:textId="77777777" w:rsidR="00C573E5" w:rsidRPr="00293A3A" w:rsidRDefault="00C573E5">
      <w:pPr>
        <w:pStyle w:val="CodeBlockBPBHEB"/>
        <w:pPrChange w:id="1256"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7C154579" w14:textId="77777777" w:rsidR="00C573E5" w:rsidRPr="00293A3A" w:rsidRDefault="00C573E5">
      <w:pPr>
        <w:pStyle w:val="CodeBlockBPBHEB"/>
        <w:pPrChange w:id="1257"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str[] = "Hello, World!";  // String as a character array</w:t>
      </w:r>
    </w:p>
    <w:p w14:paraId="57171AE2" w14:textId="77777777" w:rsidR="00C573E5" w:rsidRPr="00293A3A" w:rsidRDefault="00C573E5">
      <w:pPr>
        <w:pStyle w:val="CodeBlockBPBHEB"/>
        <w:pPrChange w:id="1258"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w:t>
      </w:r>
      <w:proofErr w:type="spellStart"/>
      <w:r w:rsidRPr="00293A3A">
        <w:t>ptr</w:t>
      </w:r>
      <w:proofErr w:type="spellEnd"/>
      <w:r w:rsidRPr="00293A3A">
        <w:t xml:space="preserve"> = </w:t>
      </w:r>
      <w:proofErr w:type="spellStart"/>
      <w:r w:rsidRPr="00293A3A">
        <w:t>str</w:t>
      </w:r>
      <w:proofErr w:type="spellEnd"/>
      <w:r w:rsidRPr="00293A3A">
        <w:t>;  // Pointer to the first character of the string</w:t>
      </w:r>
    </w:p>
    <w:p w14:paraId="2C6F278B" w14:textId="77777777" w:rsidR="00C573E5" w:rsidRPr="00293A3A" w:rsidRDefault="00C573E5">
      <w:pPr>
        <w:pStyle w:val="CodeBlockBPBHEB"/>
        <w:pPrChange w:id="1259"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3F4CD85D" w14:textId="77777777" w:rsidR="00C573E5" w:rsidRPr="00293A3A" w:rsidRDefault="00C573E5">
      <w:pPr>
        <w:pStyle w:val="CodeBlockBPBHEB"/>
        <w:pPrChange w:id="1260"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the string using the pointer</w:t>
      </w:r>
    </w:p>
    <w:p w14:paraId="02152B99" w14:textId="77777777" w:rsidR="00C573E5" w:rsidRPr="00293A3A" w:rsidRDefault="00C573E5">
      <w:pPr>
        <w:pStyle w:val="CodeBlockBPBHEB"/>
        <w:pPrChange w:id="1261"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"%s\n", </w:t>
      </w:r>
      <w:proofErr w:type="spellStart"/>
      <w:r w:rsidRPr="00293A3A">
        <w:t>ptr</w:t>
      </w:r>
      <w:proofErr w:type="spellEnd"/>
      <w:r w:rsidRPr="00293A3A">
        <w:t>);  // Output: Hello, World!</w:t>
      </w:r>
    </w:p>
    <w:p w14:paraId="01364ED3" w14:textId="77777777" w:rsidR="00C573E5" w:rsidRPr="00293A3A" w:rsidRDefault="00C573E5">
      <w:pPr>
        <w:pStyle w:val="CodeBlockBPBHEB"/>
        <w:pPrChange w:id="1262"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1B7A97A6" w14:textId="77777777" w:rsidR="00C573E5" w:rsidRPr="00293A3A" w:rsidRDefault="00C573E5">
      <w:pPr>
        <w:pStyle w:val="CodeBlockBPBHEB"/>
        <w:pPrChange w:id="1263"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Accessing individual characters using pointer arithmetic</w:t>
      </w:r>
    </w:p>
    <w:p w14:paraId="49187F1C" w14:textId="77777777" w:rsidR="00C573E5" w:rsidRPr="00293A3A" w:rsidRDefault="00C573E5">
      <w:pPr>
        <w:pStyle w:val="CodeBlockBPBHEB"/>
        <w:pPrChange w:id="1264"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"%c\n", *(</w:t>
      </w:r>
      <w:proofErr w:type="spellStart"/>
      <w:r w:rsidRPr="00293A3A">
        <w:t>ptr</w:t>
      </w:r>
      <w:proofErr w:type="spellEnd"/>
      <w:r w:rsidRPr="00293A3A">
        <w:t xml:space="preserve"> + 1));  // Output: e (second character in the string)</w:t>
      </w:r>
    </w:p>
    <w:p w14:paraId="4BD12AAA" w14:textId="77777777" w:rsidR="00C573E5" w:rsidRPr="00293A3A" w:rsidRDefault="00C573E5">
      <w:pPr>
        <w:pStyle w:val="CodeBlockBPBHEB"/>
        <w:pPrChange w:id="1265"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325E9F44" w14:textId="77777777" w:rsidR="00C573E5" w:rsidRPr="00293A3A" w:rsidRDefault="00C573E5">
      <w:pPr>
        <w:pStyle w:val="CodeBlockBPBHEB"/>
        <w:pPrChange w:id="1266"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 xml:space="preserve">    </w:t>
      </w:r>
      <w:proofErr w:type="gramStart"/>
      <w:r w:rsidRPr="00293A3A">
        <w:t>return</w:t>
      </w:r>
      <w:proofErr w:type="gramEnd"/>
      <w:r w:rsidRPr="00293A3A">
        <w:t xml:space="preserve"> 0;</w:t>
      </w:r>
    </w:p>
    <w:p w14:paraId="7310AF91" w14:textId="77777777" w:rsidR="00C573E5" w:rsidRDefault="00C573E5" w:rsidP="007876FD">
      <w:pPr>
        <w:pStyle w:val="CodeBlockBPBHEB"/>
        <w:rPr>
          <w:ins w:id="1267" w:author="Abhiram Arali" w:date="2024-11-14T12:05:00Z"/>
        </w:rPr>
      </w:pPr>
      <w:r w:rsidRPr="00293A3A">
        <w:t>}</w:t>
      </w:r>
    </w:p>
    <w:p w14:paraId="7B69F6F0" w14:textId="77777777" w:rsidR="00107942" w:rsidRPr="00293A3A" w:rsidRDefault="00107942">
      <w:pPr>
        <w:pStyle w:val="NormalBPBHEB"/>
        <w:pPrChange w:id="1268" w:author="Abhiram Arali" w:date="2024-11-14T12:05: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22C52E6" w14:textId="77777777" w:rsidR="00C573E5" w:rsidRPr="00293A3A" w:rsidRDefault="00C573E5">
      <w:pPr>
        <w:pStyle w:val="NormalBPBHEB"/>
        <w:numPr>
          <w:ilvl w:val="0"/>
          <w:numId w:val="46"/>
        </w:numPr>
        <w:pPrChange w:id="1269" w:author="Abhiram Arali" w:date="2024-11-14T12:05:00Z">
          <w:pPr>
            <w:tabs>
              <w:tab w:val="left" w:pos="1573"/>
            </w:tabs>
            <w:spacing w:line="360" w:lineRule="auto"/>
            <w:jc w:val="both"/>
          </w:pPr>
        </w:pPrChange>
      </w:pPr>
      <w:r w:rsidRPr="00293A3A">
        <w:t xml:space="preserve">In this example, str is an array, and </w:t>
      </w:r>
      <w:proofErr w:type="spellStart"/>
      <w:r w:rsidRPr="00293A3A">
        <w:t>ptr</w:t>
      </w:r>
      <w:proofErr w:type="spellEnd"/>
      <w:r w:rsidRPr="00293A3A">
        <w:t xml:space="preserve"> is a pointer that points to the first character in str. By using pointer arithmetic (</w:t>
      </w:r>
      <w:proofErr w:type="spellStart"/>
      <w:r w:rsidRPr="00293A3A">
        <w:t>ptr</w:t>
      </w:r>
      <w:proofErr w:type="spellEnd"/>
      <w:r w:rsidRPr="00293A3A">
        <w:t xml:space="preserve"> + </w:t>
      </w:r>
      <w:proofErr w:type="spellStart"/>
      <w:r w:rsidRPr="00293A3A">
        <w:t>i</w:t>
      </w:r>
      <w:proofErr w:type="spellEnd"/>
      <w:r w:rsidRPr="00293A3A">
        <w:t>), you can traverse and access different characters in the string.</w:t>
      </w:r>
    </w:p>
    <w:p w14:paraId="597519BE" w14:textId="4D82A39F" w:rsidR="00C573E5" w:rsidRPr="005325EF" w:rsidDel="00DD6D8E" w:rsidRDefault="00C573E5">
      <w:pPr>
        <w:pStyle w:val="NormalBPBHEB"/>
        <w:numPr>
          <w:ilvl w:val="0"/>
          <w:numId w:val="51"/>
        </w:numPr>
        <w:rPr>
          <w:del w:id="1270" w:author="Abhiram Arali" w:date="2024-11-14T12:06:00Z"/>
          <w:b/>
          <w:bCs/>
          <w:rPrChange w:id="1271" w:author="Abhiram Arali" w:date="2024-11-14T12:05:00Z">
            <w:rPr>
              <w:del w:id="1272" w:author="Abhiram Arali" w:date="2024-11-14T12:06:00Z"/>
            </w:rPr>
          </w:rPrChange>
        </w:rPr>
        <w:pPrChange w:id="1273" w:author="Abhiram Arali" w:date="2024-11-14T12:06:00Z">
          <w:pPr>
            <w:tabs>
              <w:tab w:val="left" w:pos="1573"/>
            </w:tabs>
            <w:spacing w:line="360" w:lineRule="auto"/>
            <w:jc w:val="both"/>
          </w:pPr>
        </w:pPrChange>
      </w:pPr>
      <w:del w:id="1274" w:author="Abhiram Arali" w:date="2024-11-14T12:05:00Z">
        <w:r w:rsidRPr="00DD6D8E" w:rsidDel="00533B57">
          <w:rPr>
            <w:b/>
            <w:bCs/>
            <w:rPrChange w:id="1275" w:author="Abhiram Arali" w:date="2024-11-14T12:06:00Z">
              <w:rPr/>
            </w:rPrChange>
          </w:rPr>
          <w:delText xml:space="preserve">2. </w:delText>
        </w:r>
      </w:del>
      <w:r w:rsidRPr="00DD6D8E">
        <w:rPr>
          <w:b/>
          <w:bCs/>
          <w:rPrChange w:id="1276" w:author="Abhiram Arali" w:date="2024-11-14T12:06:00Z">
            <w:rPr/>
          </w:rPrChange>
        </w:rPr>
        <w:t xml:space="preserve">Passing </w:t>
      </w:r>
      <w:r w:rsidR="00DA2016" w:rsidRPr="00194F22">
        <w:rPr>
          <w:b/>
          <w:bCs/>
        </w:rPr>
        <w:t>strings to functions using pointers</w:t>
      </w:r>
      <w:ins w:id="1277" w:author="Abhiram Arali" w:date="2024-11-14T12:06:00Z">
        <w:r w:rsidR="00DA2016" w:rsidRPr="00194F22">
          <w:rPr>
            <w:b/>
            <w:bCs/>
          </w:rPr>
          <w:t>:</w:t>
        </w:r>
        <w:r w:rsidR="00DD6D8E" w:rsidRPr="00194F22">
          <w:rPr>
            <w:b/>
            <w:bCs/>
          </w:rPr>
          <w:t xml:space="preserve"> </w:t>
        </w:r>
      </w:ins>
    </w:p>
    <w:p w14:paraId="7C698634" w14:textId="77777777" w:rsidR="00C573E5" w:rsidRPr="00293A3A" w:rsidRDefault="00C573E5">
      <w:pPr>
        <w:pStyle w:val="NormalBPBHEB"/>
        <w:numPr>
          <w:ilvl w:val="0"/>
          <w:numId w:val="51"/>
        </w:numPr>
        <w:pPrChange w:id="1278" w:author="Abhiram Arali" w:date="2024-11-14T12:06:00Z">
          <w:pPr>
            <w:tabs>
              <w:tab w:val="left" w:pos="1573"/>
            </w:tabs>
            <w:spacing w:line="360" w:lineRule="auto"/>
            <w:jc w:val="both"/>
          </w:pPr>
        </w:pPrChange>
      </w:pPr>
      <w:r w:rsidRPr="00293A3A">
        <w:t>Strings are commonly passed to functions as pointers to the first element of the character array. This allows functions to operate on the original string without making a copy of it, saving memory and improving efficiency.</w:t>
      </w:r>
    </w:p>
    <w:p w14:paraId="774E8694" w14:textId="77777777" w:rsidR="00C573E5" w:rsidRPr="00293A3A" w:rsidRDefault="00C573E5">
      <w:pPr>
        <w:pStyle w:val="NormalBPBHEB"/>
        <w:numPr>
          <w:ilvl w:val="0"/>
          <w:numId w:val="46"/>
        </w:numPr>
        <w:pPrChange w:id="1279" w:author="Abhiram Arali" w:date="2024-11-14T12:06:00Z">
          <w:pPr>
            <w:tabs>
              <w:tab w:val="left" w:pos="1573"/>
            </w:tabs>
            <w:spacing w:line="360" w:lineRule="auto"/>
            <w:jc w:val="both"/>
          </w:pPr>
        </w:pPrChange>
      </w:pPr>
      <w:r w:rsidRPr="00293A3A">
        <w:t>Example of passing a string to a function:</w:t>
      </w:r>
    </w:p>
    <w:p w14:paraId="1A8DC831" w14:textId="77777777" w:rsidR="00C573E5" w:rsidRPr="00293A3A" w:rsidRDefault="00C573E5">
      <w:pPr>
        <w:pStyle w:val="CodeBlockBPBHEB"/>
        <w:pPrChange w:id="1280"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C45ACFB" w14:textId="77777777" w:rsidR="00C573E5" w:rsidRPr="00293A3A" w:rsidRDefault="00C573E5">
      <w:pPr>
        <w:pStyle w:val="CodeBlockBPBHEB"/>
        <w:pPrChange w:id="1281"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Function to print a string</w:t>
      </w:r>
    </w:p>
    <w:p w14:paraId="280A0754" w14:textId="77777777" w:rsidR="00C573E5" w:rsidRPr="00293A3A" w:rsidRDefault="00C573E5">
      <w:pPr>
        <w:pStyle w:val="CodeBlockBPBHEB"/>
        <w:pPrChange w:id="1282"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void</w:t>
      </w:r>
      <w:proofErr w:type="gramEnd"/>
      <w:r w:rsidRPr="00293A3A">
        <w:t xml:space="preserve"> </w:t>
      </w:r>
      <w:proofErr w:type="spellStart"/>
      <w:r w:rsidRPr="00293A3A">
        <w:t>printString</w:t>
      </w:r>
      <w:proofErr w:type="spellEnd"/>
      <w:r w:rsidRPr="00293A3A">
        <w:t>(char *</w:t>
      </w:r>
      <w:proofErr w:type="spellStart"/>
      <w:r w:rsidRPr="00293A3A">
        <w:t>str</w:t>
      </w:r>
      <w:proofErr w:type="spellEnd"/>
      <w:r w:rsidRPr="00293A3A">
        <w:t>) {</w:t>
      </w:r>
    </w:p>
    <w:p w14:paraId="23C7FBCE" w14:textId="77777777" w:rsidR="00C573E5" w:rsidRPr="00293A3A" w:rsidRDefault="00C573E5">
      <w:pPr>
        <w:pStyle w:val="CodeBlockBPBHEB"/>
        <w:pPrChange w:id="1283"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"String: %s\n", </w:t>
      </w:r>
      <w:proofErr w:type="spellStart"/>
      <w:r w:rsidRPr="00293A3A">
        <w:t>str</w:t>
      </w:r>
      <w:proofErr w:type="spellEnd"/>
      <w:r w:rsidRPr="00293A3A">
        <w:t>);</w:t>
      </w:r>
    </w:p>
    <w:p w14:paraId="4A13E2F4" w14:textId="77777777" w:rsidR="00C573E5" w:rsidRPr="00293A3A" w:rsidRDefault="00C573E5">
      <w:pPr>
        <w:pStyle w:val="CodeBlockBPBHEB"/>
        <w:pPrChange w:id="1284"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77F691AA" w14:textId="77777777" w:rsidR="00C573E5" w:rsidRPr="00293A3A" w:rsidRDefault="00C573E5">
      <w:pPr>
        <w:pStyle w:val="CodeBlockBPBHEB"/>
        <w:pPrChange w:id="1285"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493F1D98" w14:textId="77777777" w:rsidR="00C573E5" w:rsidRPr="00293A3A" w:rsidRDefault="00C573E5">
      <w:pPr>
        <w:pStyle w:val="CodeBlockBPBHEB"/>
        <w:pPrChange w:id="1286"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w:t>
      </w:r>
      <w:proofErr w:type="spellStart"/>
      <w:r w:rsidRPr="00293A3A">
        <w:t>myStr</w:t>
      </w:r>
      <w:proofErr w:type="spellEnd"/>
      <w:r w:rsidRPr="00293A3A">
        <w:t>[] = "Pointers in C";</w:t>
      </w:r>
    </w:p>
    <w:p w14:paraId="155F2D35" w14:textId="77777777" w:rsidR="00C573E5" w:rsidRPr="00293A3A" w:rsidRDefault="00C573E5">
      <w:pPr>
        <w:pStyle w:val="CodeBlockBPBHEB"/>
        <w:pPrChange w:id="1287"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F560DB0" w14:textId="77777777" w:rsidR="00C573E5" w:rsidRPr="00293A3A" w:rsidRDefault="00C573E5">
      <w:pPr>
        <w:pStyle w:val="CodeBlockBPBHEB"/>
        <w:pPrChange w:id="1288"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Pass string to function</w:t>
      </w:r>
    </w:p>
    <w:p w14:paraId="23580510" w14:textId="77777777" w:rsidR="00C573E5" w:rsidRPr="00293A3A" w:rsidRDefault="00C573E5">
      <w:pPr>
        <w:pStyle w:val="CodeBlockBPBHEB"/>
        <w:pPrChange w:id="1289"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printString</w:t>
      </w:r>
      <w:proofErr w:type="spellEnd"/>
      <w:r w:rsidRPr="00293A3A">
        <w:t>(</w:t>
      </w:r>
      <w:proofErr w:type="spellStart"/>
      <w:proofErr w:type="gramEnd"/>
      <w:r w:rsidRPr="00293A3A">
        <w:t>myStr</w:t>
      </w:r>
      <w:proofErr w:type="spellEnd"/>
      <w:r w:rsidRPr="00293A3A">
        <w:t>);  // Output: Pointers in C</w:t>
      </w:r>
    </w:p>
    <w:p w14:paraId="02C6EE7D" w14:textId="77777777" w:rsidR="00C573E5" w:rsidRPr="00293A3A" w:rsidRDefault="00C573E5">
      <w:pPr>
        <w:pStyle w:val="CodeBlockBPBHEB"/>
        <w:pPrChange w:id="1290"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24B7E350" w14:textId="77777777" w:rsidR="00C573E5" w:rsidRPr="00293A3A" w:rsidRDefault="00C573E5">
      <w:pPr>
        <w:pStyle w:val="CodeBlockBPBHEB"/>
        <w:pPrChange w:id="1291"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16B69632" w14:textId="77777777" w:rsidR="00EF6C5E" w:rsidRDefault="00EF6C5E">
      <w:pPr>
        <w:pStyle w:val="NormalBPBHEB"/>
        <w:rPr>
          <w:ins w:id="1292" w:author="Abhiram Arali" w:date="2024-11-14T12:06:00Z"/>
        </w:rPr>
        <w:pPrChange w:id="1293" w:author="Abhiram Arali" w:date="2024-11-14T12:06:00Z">
          <w:pPr>
            <w:tabs>
              <w:tab w:val="left" w:pos="1573"/>
            </w:tabs>
            <w:spacing w:line="360" w:lineRule="auto"/>
            <w:jc w:val="both"/>
          </w:pPr>
        </w:pPrChange>
      </w:pPr>
    </w:p>
    <w:p w14:paraId="3D984CDB" w14:textId="3061102F" w:rsidR="00C573E5" w:rsidRPr="00293A3A" w:rsidRDefault="00C573E5">
      <w:pPr>
        <w:pStyle w:val="NormalBPBHEB"/>
        <w:pPrChange w:id="1294" w:author="Abhiram Arali" w:date="2024-11-14T12:06:00Z">
          <w:pPr>
            <w:tabs>
              <w:tab w:val="left" w:pos="1573"/>
            </w:tabs>
            <w:spacing w:line="360" w:lineRule="auto"/>
            <w:jc w:val="both"/>
          </w:pPr>
        </w:pPrChange>
      </w:pPr>
      <w:r w:rsidRPr="00293A3A">
        <w:t xml:space="preserve">In this example, the function </w:t>
      </w:r>
      <w:proofErr w:type="spellStart"/>
      <w:proofErr w:type="gramStart"/>
      <w:r w:rsidRPr="00293A3A">
        <w:t>printString</w:t>
      </w:r>
      <w:proofErr w:type="spellEnd"/>
      <w:r w:rsidRPr="00293A3A">
        <w:t>(</w:t>
      </w:r>
      <w:proofErr w:type="gramEnd"/>
      <w:r w:rsidRPr="00293A3A">
        <w:t xml:space="preserve">) receives a pointer to the first character of the string </w:t>
      </w:r>
      <w:proofErr w:type="spellStart"/>
      <w:r w:rsidRPr="00293A3A">
        <w:t>myStr</w:t>
      </w:r>
      <w:proofErr w:type="spellEnd"/>
      <w:r w:rsidRPr="00293A3A">
        <w:t>. Inside the function, the pointer is used to access and print the entire string.</w:t>
      </w:r>
    </w:p>
    <w:p w14:paraId="16C94168" w14:textId="23E5F46D" w:rsidR="00C573E5" w:rsidRPr="00E87DB3" w:rsidDel="00B44881" w:rsidRDefault="00C573E5">
      <w:pPr>
        <w:pStyle w:val="NormalBPBHEB"/>
        <w:numPr>
          <w:ilvl w:val="0"/>
          <w:numId w:val="52"/>
        </w:numPr>
        <w:rPr>
          <w:del w:id="1295" w:author="Abhiram Arali" w:date="2024-11-14T12:06:00Z"/>
          <w:b/>
          <w:bCs/>
          <w:rPrChange w:id="1296" w:author="Abhiram Arali" w:date="2024-11-14T12:06:00Z">
            <w:rPr>
              <w:del w:id="1297" w:author="Abhiram Arali" w:date="2024-11-14T12:06:00Z"/>
            </w:rPr>
          </w:rPrChange>
        </w:rPr>
        <w:pPrChange w:id="1298" w:author="Abhiram Arali" w:date="2024-11-14T12:06:00Z">
          <w:pPr>
            <w:tabs>
              <w:tab w:val="left" w:pos="1573"/>
            </w:tabs>
            <w:spacing w:line="360" w:lineRule="auto"/>
            <w:jc w:val="both"/>
          </w:pPr>
        </w:pPrChange>
      </w:pPr>
      <w:del w:id="1299" w:author="Abhiram Arali" w:date="2024-11-14T12:06:00Z">
        <w:r w:rsidRPr="00B44881" w:rsidDel="00595F6B">
          <w:rPr>
            <w:b/>
            <w:bCs/>
            <w:rPrChange w:id="1300" w:author="Abhiram Arali" w:date="2024-11-14T12:06:00Z">
              <w:rPr/>
            </w:rPrChange>
          </w:rPr>
          <w:delText xml:space="preserve">3. </w:delText>
        </w:r>
      </w:del>
      <w:r w:rsidRPr="00B44881">
        <w:rPr>
          <w:b/>
          <w:bCs/>
          <w:rPrChange w:id="1301" w:author="Abhiram Arali" w:date="2024-11-14T12:06:00Z">
            <w:rPr>
              <w:rFonts w:ascii="Times New Roman" w:hAnsi="Times New Roman" w:cs="Times New Roman"/>
              <w:b/>
              <w:sz w:val="24"/>
              <w:szCs w:val="24"/>
            </w:rPr>
          </w:rPrChange>
        </w:rPr>
        <w:t xml:space="preserve">Pointer </w:t>
      </w:r>
      <w:r w:rsidR="00B44881" w:rsidRPr="007748FA">
        <w:rPr>
          <w:b/>
          <w:bCs/>
        </w:rPr>
        <w:t>arithmetic with strings</w:t>
      </w:r>
      <w:ins w:id="1302" w:author="Abhiram Arali" w:date="2024-11-14T12:06:00Z">
        <w:r w:rsidR="00B44881" w:rsidRPr="007748FA">
          <w:rPr>
            <w:b/>
            <w:bCs/>
          </w:rPr>
          <w:t xml:space="preserve">: </w:t>
        </w:r>
      </w:ins>
    </w:p>
    <w:p w14:paraId="41DEF013" w14:textId="77777777" w:rsidR="00C573E5" w:rsidRPr="00293A3A" w:rsidRDefault="00C573E5">
      <w:pPr>
        <w:pStyle w:val="NormalBPBHEB"/>
        <w:numPr>
          <w:ilvl w:val="0"/>
          <w:numId w:val="52"/>
        </w:numPr>
        <w:pPrChange w:id="1303" w:author="Abhiram Arali" w:date="2024-11-14T12:06:00Z">
          <w:pPr>
            <w:tabs>
              <w:tab w:val="left" w:pos="1573"/>
            </w:tabs>
            <w:spacing w:line="360" w:lineRule="auto"/>
            <w:jc w:val="both"/>
          </w:pPr>
        </w:pPrChange>
      </w:pPr>
      <w:r w:rsidRPr="00293A3A">
        <w:t>Since a string is just a sequence of characters in memory, you can use pointer arithmetic to traverse the string. Pointer arithmetic is useful for accessing specific characters or iterating through the string.</w:t>
      </w:r>
    </w:p>
    <w:p w14:paraId="20ACD2B5" w14:textId="77777777" w:rsidR="00C573E5" w:rsidRPr="00293A3A" w:rsidRDefault="00C573E5">
      <w:pPr>
        <w:pStyle w:val="NormalBPBHEB"/>
        <w:numPr>
          <w:ilvl w:val="0"/>
          <w:numId w:val="46"/>
        </w:numPr>
        <w:pPrChange w:id="1304" w:author="Abhiram Arali" w:date="2024-11-14T12:06:00Z">
          <w:pPr>
            <w:tabs>
              <w:tab w:val="left" w:pos="1573"/>
            </w:tabs>
            <w:spacing w:line="360" w:lineRule="auto"/>
            <w:jc w:val="both"/>
          </w:pPr>
        </w:pPrChange>
      </w:pPr>
      <w:r w:rsidRPr="00293A3A">
        <w:t>Example of traversing a string using a pointer:</w:t>
      </w:r>
    </w:p>
    <w:p w14:paraId="211C4060" w14:textId="77777777" w:rsidR="00C573E5" w:rsidRPr="00293A3A" w:rsidRDefault="00C573E5">
      <w:pPr>
        <w:pStyle w:val="CodeBlockBPBHEB"/>
        <w:pPrChange w:id="1305"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53DE5573" w14:textId="77777777" w:rsidR="00C573E5" w:rsidRPr="00293A3A" w:rsidRDefault="00C573E5">
      <w:pPr>
        <w:pStyle w:val="CodeBlockBPBHEB"/>
        <w:pPrChange w:id="1306"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13810DEC" w14:textId="77777777" w:rsidR="00C573E5" w:rsidRPr="00293A3A" w:rsidRDefault="00C573E5">
      <w:pPr>
        <w:pStyle w:val="CodeBlockBPBHEB"/>
        <w:pPrChange w:id="1307"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str[] = "Pointer Example";</w:t>
      </w:r>
    </w:p>
    <w:p w14:paraId="58FFD4D9" w14:textId="77777777" w:rsidR="00C573E5" w:rsidRPr="00293A3A" w:rsidRDefault="00C573E5">
      <w:pPr>
        <w:pStyle w:val="CodeBlockBPBHEB"/>
        <w:pPrChange w:id="1308"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w:t>
      </w:r>
      <w:proofErr w:type="spellStart"/>
      <w:r w:rsidRPr="00293A3A">
        <w:t>ptr</w:t>
      </w:r>
      <w:proofErr w:type="spellEnd"/>
      <w:r w:rsidRPr="00293A3A">
        <w:t xml:space="preserve"> = </w:t>
      </w:r>
      <w:proofErr w:type="spellStart"/>
      <w:r w:rsidRPr="00293A3A">
        <w:t>str</w:t>
      </w:r>
      <w:proofErr w:type="spellEnd"/>
      <w:r w:rsidRPr="00293A3A">
        <w:t>;</w:t>
      </w:r>
    </w:p>
    <w:p w14:paraId="699578EC" w14:textId="77777777" w:rsidR="00C573E5" w:rsidRPr="00293A3A" w:rsidRDefault="00C573E5">
      <w:pPr>
        <w:pStyle w:val="CodeBlockBPBHEB"/>
        <w:pPrChange w:id="1309"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264CEBC0" w14:textId="77777777" w:rsidR="00C573E5" w:rsidRPr="00293A3A" w:rsidRDefault="00C573E5">
      <w:pPr>
        <w:pStyle w:val="CodeBlockBPBHEB"/>
        <w:pPrChange w:id="1310"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Traverse the string and print each character</w:t>
      </w:r>
    </w:p>
    <w:p w14:paraId="6FFCDB72" w14:textId="77777777" w:rsidR="00C573E5" w:rsidRPr="00293A3A" w:rsidRDefault="00C573E5">
      <w:pPr>
        <w:pStyle w:val="CodeBlockBPBHEB"/>
        <w:pPrChange w:id="1311"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while</w:t>
      </w:r>
      <w:proofErr w:type="gramEnd"/>
      <w:r w:rsidRPr="00293A3A">
        <w:t xml:space="preserve"> (*</w:t>
      </w:r>
      <w:proofErr w:type="spellStart"/>
      <w:r w:rsidRPr="00293A3A">
        <w:t>ptr</w:t>
      </w:r>
      <w:proofErr w:type="spellEnd"/>
      <w:r w:rsidRPr="00293A3A">
        <w:t xml:space="preserve"> != '\0') {</w:t>
      </w:r>
    </w:p>
    <w:p w14:paraId="527B952E" w14:textId="77777777" w:rsidR="00C573E5" w:rsidRPr="00293A3A" w:rsidRDefault="00C573E5">
      <w:pPr>
        <w:pStyle w:val="CodeBlockBPBHEB"/>
        <w:pPrChange w:id="1312"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"%c ", *</w:t>
      </w:r>
      <w:proofErr w:type="spellStart"/>
      <w:r w:rsidRPr="00293A3A">
        <w:t>ptr</w:t>
      </w:r>
      <w:proofErr w:type="spellEnd"/>
      <w:r w:rsidRPr="00293A3A">
        <w:t>);  // Print each character</w:t>
      </w:r>
    </w:p>
    <w:p w14:paraId="6A16EDC9" w14:textId="77777777" w:rsidR="00C573E5" w:rsidRPr="00293A3A" w:rsidRDefault="00C573E5">
      <w:pPr>
        <w:pStyle w:val="CodeBlockBPBHEB"/>
        <w:pPrChange w:id="1313"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ptr</w:t>
      </w:r>
      <w:proofErr w:type="spellEnd"/>
      <w:proofErr w:type="gramEnd"/>
      <w:r w:rsidRPr="00293A3A">
        <w:t>++;  // Move the pointer to the next character</w:t>
      </w:r>
    </w:p>
    <w:p w14:paraId="0CAD1D53" w14:textId="77777777" w:rsidR="00C573E5" w:rsidRPr="00293A3A" w:rsidRDefault="00C573E5">
      <w:pPr>
        <w:pStyle w:val="CodeBlockBPBHEB"/>
        <w:pPrChange w:id="1314"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lastRenderedPageBreak/>
        <w:t xml:space="preserve">    }</w:t>
      </w:r>
    </w:p>
    <w:p w14:paraId="684AC2CE" w14:textId="77777777" w:rsidR="00C573E5" w:rsidRPr="00293A3A" w:rsidRDefault="00C573E5">
      <w:pPr>
        <w:pStyle w:val="CodeBlockBPBHEB"/>
        <w:pPrChange w:id="1315"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Output: P o </w:t>
      </w:r>
      <w:proofErr w:type="spellStart"/>
      <w:r w:rsidRPr="00293A3A">
        <w:t>i</w:t>
      </w:r>
      <w:proofErr w:type="spellEnd"/>
      <w:r w:rsidRPr="00293A3A">
        <w:t xml:space="preserve"> n t e </w:t>
      </w:r>
      <w:proofErr w:type="gramStart"/>
      <w:r w:rsidRPr="00293A3A">
        <w:t>r  E</w:t>
      </w:r>
      <w:proofErr w:type="gramEnd"/>
      <w:r w:rsidRPr="00293A3A">
        <w:t xml:space="preserve"> x a m p l e</w:t>
      </w:r>
    </w:p>
    <w:p w14:paraId="172047E2" w14:textId="77777777" w:rsidR="00C573E5" w:rsidRPr="00293A3A" w:rsidRDefault="00C573E5">
      <w:pPr>
        <w:pStyle w:val="CodeBlockBPBHEB"/>
        <w:pPrChange w:id="1316"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4C7263EB" w14:textId="77777777" w:rsidR="00C573E5" w:rsidRPr="00293A3A" w:rsidRDefault="00C573E5">
      <w:pPr>
        <w:pStyle w:val="CodeBlockBPBHEB"/>
        <w:pPrChange w:id="1317"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B701EC3" w14:textId="77777777" w:rsidR="00C573E5" w:rsidRDefault="00C573E5" w:rsidP="0075300C">
      <w:pPr>
        <w:pStyle w:val="CodeBlockBPBHEB"/>
        <w:rPr>
          <w:ins w:id="1318" w:author="Abhiram Arali" w:date="2024-11-14T12:06:00Z"/>
        </w:rPr>
      </w:pPr>
      <w:r w:rsidRPr="00293A3A">
        <w:t>}</w:t>
      </w:r>
    </w:p>
    <w:p w14:paraId="35DD8F59" w14:textId="77777777" w:rsidR="006472F9" w:rsidRPr="00293A3A" w:rsidRDefault="006472F9">
      <w:pPr>
        <w:pStyle w:val="NormalBPBHEB"/>
        <w:pPrChange w:id="1319" w:author="Abhiram Arali" w:date="2024-11-14T12: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77590A5C" w14:textId="77777777" w:rsidR="00C573E5" w:rsidRPr="00293A3A" w:rsidRDefault="00C573E5">
      <w:pPr>
        <w:pStyle w:val="NormalBPBHEB"/>
        <w:numPr>
          <w:ilvl w:val="0"/>
          <w:numId w:val="46"/>
        </w:numPr>
        <w:pPrChange w:id="1320" w:author="Abhiram Arali" w:date="2024-11-14T12:06:00Z">
          <w:pPr>
            <w:tabs>
              <w:tab w:val="left" w:pos="1573"/>
            </w:tabs>
            <w:spacing w:line="360" w:lineRule="auto"/>
            <w:jc w:val="both"/>
          </w:pPr>
        </w:pPrChange>
      </w:pPr>
      <w:r w:rsidRPr="00293A3A">
        <w:t xml:space="preserve">In this example, the pointer </w:t>
      </w:r>
      <w:proofErr w:type="spellStart"/>
      <w:r w:rsidRPr="00293A3A">
        <w:t>ptr</w:t>
      </w:r>
      <w:proofErr w:type="spellEnd"/>
      <w:r w:rsidRPr="00293A3A">
        <w:t xml:space="preserve"> starts at the first character of the string. By incrementing the pointer (</w:t>
      </w:r>
      <w:proofErr w:type="spellStart"/>
      <w:r w:rsidRPr="00293A3A">
        <w:t>ptr</w:t>
      </w:r>
      <w:proofErr w:type="spellEnd"/>
      <w:r w:rsidRPr="00293A3A">
        <w:t>++), you can move to the next character in the string until the null terminator (\0) is reached.</w:t>
      </w:r>
    </w:p>
    <w:p w14:paraId="2DEF5E5D" w14:textId="0B59283D" w:rsidR="00C573E5" w:rsidRPr="00BA7658" w:rsidDel="00411CC6" w:rsidRDefault="00C573E5">
      <w:pPr>
        <w:pStyle w:val="NormalBPBHEB"/>
        <w:numPr>
          <w:ilvl w:val="0"/>
          <w:numId w:val="53"/>
        </w:numPr>
        <w:rPr>
          <w:del w:id="1321" w:author="Abhiram Arali" w:date="2024-11-14T12:07:00Z"/>
          <w:b/>
          <w:bCs/>
          <w:rPrChange w:id="1322" w:author="Abhiram Arali" w:date="2024-11-14T12:06:00Z">
            <w:rPr>
              <w:del w:id="1323" w:author="Abhiram Arali" w:date="2024-11-14T12:07:00Z"/>
            </w:rPr>
          </w:rPrChange>
        </w:rPr>
        <w:pPrChange w:id="1324" w:author="Abhiram Arali" w:date="2024-11-14T12:06:00Z">
          <w:pPr>
            <w:tabs>
              <w:tab w:val="left" w:pos="1573"/>
            </w:tabs>
            <w:spacing w:line="360" w:lineRule="auto"/>
            <w:jc w:val="both"/>
          </w:pPr>
        </w:pPrChange>
      </w:pPr>
      <w:del w:id="1325" w:author="Abhiram Arali" w:date="2024-11-14T12:06:00Z">
        <w:r w:rsidRPr="00411CC6" w:rsidDel="00E65C38">
          <w:rPr>
            <w:b/>
            <w:bCs/>
            <w:rPrChange w:id="1326" w:author="Abhiram Arali" w:date="2024-11-14T12:07:00Z">
              <w:rPr/>
            </w:rPrChange>
          </w:rPr>
          <w:delText xml:space="preserve">4. </w:delText>
        </w:r>
      </w:del>
      <w:r w:rsidRPr="00411CC6">
        <w:rPr>
          <w:b/>
          <w:bCs/>
          <w:rPrChange w:id="1327" w:author="Abhiram Arali" w:date="2024-11-14T12:07:00Z">
            <w:rPr/>
          </w:rPrChange>
        </w:rPr>
        <w:t xml:space="preserve">Dynamic </w:t>
      </w:r>
      <w:r w:rsidR="002C41EE" w:rsidRPr="00E233B3">
        <w:rPr>
          <w:b/>
          <w:bCs/>
        </w:rPr>
        <w:t>string allocation with pointers</w:t>
      </w:r>
      <w:ins w:id="1328" w:author="Abhiram Arali" w:date="2024-11-14T12:07:00Z">
        <w:r w:rsidR="00411CC6" w:rsidRPr="00E233B3">
          <w:rPr>
            <w:b/>
            <w:bCs/>
          </w:rPr>
          <w:t xml:space="preserve">: </w:t>
        </w:r>
      </w:ins>
    </w:p>
    <w:p w14:paraId="5303E1B0" w14:textId="77777777" w:rsidR="00C573E5" w:rsidRPr="00293A3A" w:rsidRDefault="00C573E5">
      <w:pPr>
        <w:pStyle w:val="NormalBPBHEB"/>
        <w:numPr>
          <w:ilvl w:val="0"/>
          <w:numId w:val="53"/>
        </w:numPr>
        <w:pPrChange w:id="1329" w:author="Abhiram Arali" w:date="2024-11-14T12:06:00Z">
          <w:pPr>
            <w:tabs>
              <w:tab w:val="left" w:pos="1573"/>
            </w:tabs>
            <w:spacing w:line="360" w:lineRule="auto"/>
            <w:jc w:val="both"/>
          </w:pPr>
        </w:pPrChange>
      </w:pPr>
      <w:r w:rsidRPr="00293A3A">
        <w:t xml:space="preserve">When working with strings that may vary in length or are created at runtime, dynamic memory allocation is necessary. Using pointers along with functions like </w:t>
      </w:r>
      <w:proofErr w:type="gramStart"/>
      <w:r w:rsidRPr="00293A3A">
        <w:t>malloc(</w:t>
      </w:r>
      <w:proofErr w:type="gramEnd"/>
      <w:r w:rsidRPr="00293A3A">
        <w:t>) and free(), you can allocate memory for strings dynamically.</w:t>
      </w:r>
    </w:p>
    <w:p w14:paraId="56F5F6DA" w14:textId="77777777" w:rsidR="00C573E5" w:rsidRPr="00293A3A" w:rsidRDefault="00C573E5">
      <w:pPr>
        <w:pStyle w:val="NormalBPBHEB"/>
        <w:numPr>
          <w:ilvl w:val="0"/>
          <w:numId w:val="46"/>
        </w:numPr>
        <w:pPrChange w:id="1330" w:author="Abhiram Arali" w:date="2024-11-14T12:07:00Z">
          <w:pPr>
            <w:tabs>
              <w:tab w:val="left" w:pos="1573"/>
            </w:tabs>
            <w:spacing w:line="360" w:lineRule="auto"/>
            <w:jc w:val="both"/>
          </w:pPr>
        </w:pPrChange>
      </w:pPr>
      <w:r w:rsidRPr="00293A3A">
        <w:t>Example of dynamic string allocation:</w:t>
      </w:r>
    </w:p>
    <w:p w14:paraId="350BE1D6" w14:textId="77777777" w:rsidR="00C573E5" w:rsidRPr="00293A3A" w:rsidRDefault="00C573E5">
      <w:pPr>
        <w:pStyle w:val="CodeBlockBPBHEB"/>
        <w:pPrChange w:id="1331"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23E3A403" w14:textId="77777777" w:rsidR="00C573E5" w:rsidRPr="00293A3A" w:rsidRDefault="00C573E5">
      <w:pPr>
        <w:pStyle w:val="CodeBlockBPBHEB"/>
        <w:pPrChange w:id="1332"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stdlib.h</w:t>
      </w:r>
      <w:proofErr w:type="spellEnd"/>
      <w:r w:rsidRPr="00293A3A">
        <w:t>&gt;</w:t>
      </w:r>
    </w:p>
    <w:p w14:paraId="6F17D5B0" w14:textId="77777777" w:rsidR="00C573E5" w:rsidRPr="00293A3A" w:rsidRDefault="00C573E5">
      <w:pPr>
        <w:pStyle w:val="CodeBlockBPBHEB"/>
        <w:pPrChange w:id="1333"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string.h</w:t>
      </w:r>
      <w:proofErr w:type="spellEnd"/>
      <w:r w:rsidRPr="00293A3A">
        <w:t>&gt;</w:t>
      </w:r>
    </w:p>
    <w:p w14:paraId="006DAF89" w14:textId="77777777" w:rsidR="00C573E5" w:rsidRPr="00293A3A" w:rsidRDefault="00C573E5">
      <w:pPr>
        <w:pStyle w:val="CodeBlockBPBHEB"/>
        <w:pPrChange w:id="1334"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0AF3D225" w14:textId="77777777" w:rsidR="00C573E5" w:rsidRPr="00293A3A" w:rsidRDefault="00C573E5">
      <w:pPr>
        <w:pStyle w:val="CodeBlockBPBHEB"/>
        <w:pPrChange w:id="1335"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char</w:t>
      </w:r>
      <w:proofErr w:type="gramEnd"/>
      <w:r w:rsidRPr="00293A3A">
        <w:t xml:space="preserve"> *str;</w:t>
      </w:r>
    </w:p>
    <w:p w14:paraId="46D191D6" w14:textId="77777777" w:rsidR="00C573E5" w:rsidRPr="00293A3A" w:rsidRDefault="00C573E5">
      <w:pPr>
        <w:pStyle w:val="CodeBlockBPBHEB"/>
        <w:pPrChange w:id="1336"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70D48D27" w14:textId="77777777" w:rsidR="00C573E5" w:rsidRPr="00293A3A" w:rsidRDefault="00C573E5">
      <w:pPr>
        <w:pStyle w:val="CodeBlockBPBHEB"/>
        <w:pPrChange w:id="1337"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Dynamically allocate memory for 20 characters</w:t>
      </w:r>
    </w:p>
    <w:p w14:paraId="25380190" w14:textId="77777777" w:rsidR="00C573E5" w:rsidRPr="00293A3A" w:rsidRDefault="00C573E5">
      <w:pPr>
        <w:pStyle w:val="CodeBlockBPBHEB"/>
        <w:pPrChange w:id="1338"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str</w:t>
      </w:r>
      <w:proofErr w:type="gramEnd"/>
      <w:r w:rsidRPr="00293A3A">
        <w:t xml:space="preserve"> = (char *)</w:t>
      </w:r>
      <w:proofErr w:type="spellStart"/>
      <w:r w:rsidRPr="00293A3A">
        <w:t>malloc</w:t>
      </w:r>
      <w:proofErr w:type="spellEnd"/>
      <w:r w:rsidRPr="00293A3A">
        <w:t xml:space="preserve">(20 * </w:t>
      </w:r>
      <w:proofErr w:type="spellStart"/>
      <w:r w:rsidRPr="00293A3A">
        <w:t>sizeof</w:t>
      </w:r>
      <w:proofErr w:type="spellEnd"/>
      <w:r w:rsidRPr="00293A3A">
        <w:t>(char));</w:t>
      </w:r>
    </w:p>
    <w:p w14:paraId="70A0B678" w14:textId="77777777" w:rsidR="00C573E5" w:rsidRPr="00293A3A" w:rsidRDefault="00C573E5">
      <w:pPr>
        <w:pStyle w:val="CodeBlockBPBHEB"/>
        <w:pPrChange w:id="1339"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60850C88" w14:textId="77777777" w:rsidR="00C573E5" w:rsidRPr="00293A3A" w:rsidRDefault="00C573E5">
      <w:pPr>
        <w:pStyle w:val="CodeBlockBPBHEB"/>
        <w:pPrChange w:id="1340"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(str == NULL) {</w:t>
      </w:r>
    </w:p>
    <w:p w14:paraId="6B3EAFAB" w14:textId="77777777" w:rsidR="00C573E5" w:rsidRPr="00293A3A" w:rsidRDefault="00C573E5">
      <w:pPr>
        <w:pStyle w:val="CodeBlockBPBHEB"/>
        <w:pPrChange w:id="1341"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"Memory allocation failed!\n");</w:t>
      </w:r>
    </w:p>
    <w:p w14:paraId="5EE63366" w14:textId="77777777" w:rsidR="00C573E5" w:rsidRPr="00293A3A" w:rsidRDefault="00C573E5">
      <w:pPr>
        <w:pStyle w:val="CodeBlockBPBHEB"/>
        <w:pPrChange w:id="1342"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404EA8B2" w14:textId="77777777" w:rsidR="00C573E5" w:rsidRPr="00293A3A" w:rsidRDefault="00C573E5">
      <w:pPr>
        <w:pStyle w:val="CodeBlockBPBHEB"/>
        <w:pPrChange w:id="1343"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24AA89EF" w14:textId="77777777" w:rsidR="00C573E5" w:rsidRPr="00293A3A" w:rsidRDefault="00C573E5">
      <w:pPr>
        <w:pStyle w:val="CodeBlockBPBHEB"/>
        <w:pPrChange w:id="1344"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Copy a string into the allocated memory</w:t>
      </w:r>
    </w:p>
    <w:p w14:paraId="3D7A646D" w14:textId="77777777" w:rsidR="00C573E5" w:rsidRPr="00293A3A" w:rsidRDefault="00C573E5">
      <w:pPr>
        <w:pStyle w:val="CodeBlockBPBHEB"/>
        <w:pPrChange w:id="1345"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strcpy</w:t>
      </w:r>
      <w:proofErr w:type="spellEnd"/>
      <w:r w:rsidRPr="00293A3A">
        <w:t>(</w:t>
      </w:r>
      <w:proofErr w:type="spellStart"/>
      <w:proofErr w:type="gramEnd"/>
      <w:r w:rsidRPr="00293A3A">
        <w:t>str</w:t>
      </w:r>
      <w:proofErr w:type="spellEnd"/>
      <w:r w:rsidRPr="00293A3A">
        <w:t>, "Dynamic String");</w:t>
      </w:r>
    </w:p>
    <w:p w14:paraId="1B6B71D5" w14:textId="77777777" w:rsidR="00C573E5" w:rsidRPr="00293A3A" w:rsidRDefault="00C573E5">
      <w:pPr>
        <w:pStyle w:val="CodeBlockBPBHEB"/>
        <w:pPrChange w:id="1346"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"%s\n", </w:t>
      </w:r>
      <w:proofErr w:type="spellStart"/>
      <w:r w:rsidRPr="00293A3A">
        <w:t>str</w:t>
      </w:r>
      <w:proofErr w:type="spellEnd"/>
      <w:r w:rsidRPr="00293A3A">
        <w:t>);  // Output: Dynamic String</w:t>
      </w:r>
    </w:p>
    <w:p w14:paraId="03FAAFC1" w14:textId="77777777" w:rsidR="00C573E5" w:rsidRPr="00293A3A" w:rsidRDefault="00C573E5">
      <w:pPr>
        <w:pStyle w:val="CodeBlockBPBHEB"/>
        <w:pPrChange w:id="1347"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Free the allocated memory</w:t>
      </w:r>
    </w:p>
    <w:p w14:paraId="43353B81" w14:textId="77777777" w:rsidR="00C573E5" w:rsidRPr="00293A3A" w:rsidRDefault="00C573E5">
      <w:pPr>
        <w:pStyle w:val="CodeBlockBPBHEB"/>
        <w:pPrChange w:id="1348"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free(</w:t>
      </w:r>
      <w:proofErr w:type="gramEnd"/>
      <w:r w:rsidRPr="00293A3A">
        <w:t>str);</w:t>
      </w:r>
    </w:p>
    <w:p w14:paraId="6C38AD23" w14:textId="77777777" w:rsidR="00C573E5" w:rsidRPr="00293A3A" w:rsidRDefault="00C573E5">
      <w:pPr>
        <w:pStyle w:val="CodeBlockBPBHEB"/>
        <w:pPrChange w:id="1349"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5556F96C" w14:textId="77777777" w:rsidR="00C573E5" w:rsidRPr="00293A3A" w:rsidRDefault="00C573E5">
      <w:pPr>
        <w:pStyle w:val="CodeBlockBPBHEB"/>
        <w:pPrChange w:id="1350" w:author="Abhiram Arali" w:date="2024-11-14T12:08: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w:t>
      </w:r>
    </w:p>
    <w:p w14:paraId="04AB78AF" w14:textId="77777777" w:rsidR="00C573E5" w:rsidRPr="003A242E" w:rsidRDefault="00C573E5">
      <w:pPr>
        <w:pStyle w:val="NormalBPBHEB"/>
        <w:numPr>
          <w:ilvl w:val="0"/>
          <w:numId w:val="46"/>
        </w:numPr>
        <w:pPrChange w:id="1351" w:author="Abhiram Arali" w:date="2024-11-14T12:08:00Z">
          <w:pPr>
            <w:tabs>
              <w:tab w:val="left" w:pos="1573"/>
            </w:tabs>
            <w:spacing w:line="360" w:lineRule="auto"/>
            <w:jc w:val="both"/>
          </w:pPr>
        </w:pPrChange>
      </w:pPr>
      <w:r w:rsidRPr="003A242E">
        <w:t xml:space="preserve">Here, the </w:t>
      </w:r>
      <w:proofErr w:type="gramStart"/>
      <w:r w:rsidRPr="003A242E">
        <w:t>malloc(</w:t>
      </w:r>
      <w:proofErr w:type="gramEnd"/>
      <w:r w:rsidRPr="003A242E">
        <w:t xml:space="preserve">) function allocates memory for the string, and </w:t>
      </w:r>
      <w:proofErr w:type="spellStart"/>
      <w:r w:rsidRPr="003A242E">
        <w:t>strcpy</w:t>
      </w:r>
      <w:proofErr w:type="spellEnd"/>
      <w:r w:rsidRPr="003A242E">
        <w:t>() is used to copy the string into the allo</w:t>
      </w:r>
      <w:r w:rsidRPr="0020737E">
        <w:t xml:space="preserve">cated space. After use, the memory is freed using </w:t>
      </w:r>
      <w:proofErr w:type="gramStart"/>
      <w:r w:rsidRPr="0020737E">
        <w:t>free(</w:t>
      </w:r>
      <w:proofErr w:type="gramEnd"/>
      <w:r w:rsidRPr="0020737E">
        <w:t>) to avoid memory leaks.</w:t>
      </w:r>
    </w:p>
    <w:p w14:paraId="414179E3" w14:textId="4AE4DCEA" w:rsidR="00C573E5" w:rsidRPr="00DD56BA" w:rsidDel="00CD648E" w:rsidRDefault="00C573E5">
      <w:pPr>
        <w:pStyle w:val="NormalBPBHEB"/>
        <w:numPr>
          <w:ilvl w:val="0"/>
          <w:numId w:val="54"/>
        </w:numPr>
        <w:rPr>
          <w:del w:id="1352" w:author="Abhiram Arali" w:date="2024-11-14T12:08:00Z"/>
          <w:b/>
          <w:bCs/>
          <w:rPrChange w:id="1353" w:author="Abhiram Arali" w:date="2024-11-14T12:08:00Z">
            <w:rPr>
              <w:del w:id="1354" w:author="Abhiram Arali" w:date="2024-11-14T12:08:00Z"/>
            </w:rPr>
          </w:rPrChange>
        </w:rPr>
        <w:pPrChange w:id="1355" w:author="Abhiram Arali" w:date="2024-11-14T12:08:00Z">
          <w:pPr>
            <w:tabs>
              <w:tab w:val="left" w:pos="1573"/>
            </w:tabs>
            <w:spacing w:line="360" w:lineRule="auto"/>
            <w:jc w:val="both"/>
          </w:pPr>
        </w:pPrChange>
      </w:pPr>
      <w:del w:id="1356" w:author="Abhiram Arali" w:date="2024-11-14T12:08:00Z">
        <w:r w:rsidRPr="00CD648E" w:rsidDel="008B1AFE">
          <w:rPr>
            <w:b/>
            <w:bCs/>
            <w:rPrChange w:id="1357" w:author="Abhiram Arali" w:date="2024-11-14T12:08:00Z">
              <w:rPr/>
            </w:rPrChange>
          </w:rPr>
          <w:delText xml:space="preserve">5. </w:delText>
        </w:r>
      </w:del>
      <w:r w:rsidRPr="00CD648E">
        <w:rPr>
          <w:b/>
          <w:bCs/>
          <w:rPrChange w:id="1358" w:author="Abhiram Arali" w:date="2024-11-14T12:08:00Z">
            <w:rPr/>
          </w:rPrChange>
        </w:rPr>
        <w:t xml:space="preserve">Pointer to </w:t>
      </w:r>
      <w:r w:rsidR="007746AD" w:rsidRPr="00AC7D35">
        <w:rPr>
          <w:b/>
          <w:bCs/>
        </w:rPr>
        <w:t>a string constant</w:t>
      </w:r>
      <w:ins w:id="1359" w:author="Abhiram Arali" w:date="2024-11-14T12:08:00Z">
        <w:r w:rsidR="007746AD" w:rsidRPr="00AC7D35">
          <w:rPr>
            <w:b/>
            <w:bCs/>
          </w:rPr>
          <w:t>:</w:t>
        </w:r>
      </w:ins>
    </w:p>
    <w:p w14:paraId="07EDC8AB" w14:textId="48FBDD5E" w:rsidR="00C573E5" w:rsidRPr="00293A3A" w:rsidRDefault="00CD648E">
      <w:pPr>
        <w:pStyle w:val="NormalBPBHEB"/>
        <w:numPr>
          <w:ilvl w:val="0"/>
          <w:numId w:val="54"/>
        </w:numPr>
        <w:pPrChange w:id="1360" w:author="Abhiram Arali" w:date="2024-11-14T12:08:00Z">
          <w:pPr>
            <w:tabs>
              <w:tab w:val="left" w:pos="1573"/>
            </w:tabs>
            <w:spacing w:line="360" w:lineRule="auto"/>
            <w:jc w:val="both"/>
          </w:pPr>
        </w:pPrChange>
      </w:pPr>
      <w:ins w:id="1361" w:author="Abhiram Arali" w:date="2024-11-14T12:08:00Z">
        <w:r>
          <w:t xml:space="preserve"> </w:t>
        </w:r>
      </w:ins>
      <w:r w:rsidR="00C573E5" w:rsidRPr="00293A3A">
        <w:t xml:space="preserve">A string constant (string literal) in C is stored in a read-only section of memory, and you can use a pointer to refer to this constant. However, </w:t>
      </w:r>
      <w:r w:rsidR="00C573E5" w:rsidRPr="00293A3A">
        <w:lastRenderedPageBreak/>
        <w:t>modifying a string constant via a pointer leads to undefined behavior, as string literals are immutable.</w:t>
      </w:r>
    </w:p>
    <w:p w14:paraId="4837FB5F" w14:textId="77777777" w:rsidR="00C573E5" w:rsidRPr="00293A3A" w:rsidRDefault="00C573E5">
      <w:pPr>
        <w:pStyle w:val="NormalBPBHEB"/>
        <w:numPr>
          <w:ilvl w:val="0"/>
          <w:numId w:val="46"/>
        </w:numPr>
        <w:pPrChange w:id="1362" w:author="Abhiram Arali" w:date="2024-11-14T12:09:00Z">
          <w:pPr>
            <w:tabs>
              <w:tab w:val="left" w:pos="1573"/>
            </w:tabs>
            <w:spacing w:line="360" w:lineRule="auto"/>
            <w:jc w:val="both"/>
          </w:pPr>
        </w:pPrChange>
      </w:pPr>
      <w:r w:rsidRPr="00293A3A">
        <w:t>Example of a pointer to a string constant:</w:t>
      </w:r>
    </w:p>
    <w:p w14:paraId="26B34EA5" w14:textId="77777777" w:rsidR="00C573E5" w:rsidRPr="00293A3A" w:rsidRDefault="00C573E5">
      <w:pPr>
        <w:pStyle w:val="CodeBlockBPBHEB"/>
        <w:pPrChange w:id="1363"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47DCCF55" w14:textId="77777777" w:rsidR="00C573E5" w:rsidRPr="00293A3A" w:rsidRDefault="00C573E5">
      <w:pPr>
        <w:pStyle w:val="CodeBlockBPBHEB"/>
        <w:pPrChange w:id="1364"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7D0ABCFA" w14:textId="77777777" w:rsidR="00C573E5" w:rsidRPr="00293A3A" w:rsidRDefault="00C573E5">
      <w:pPr>
        <w:pStyle w:val="CodeBlockBPBHEB"/>
        <w:pPrChange w:id="1365"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const</w:t>
      </w:r>
      <w:proofErr w:type="gramEnd"/>
      <w:r w:rsidRPr="00293A3A">
        <w:t xml:space="preserve"> char *str = "Hello, C!";</w:t>
      </w:r>
    </w:p>
    <w:p w14:paraId="2000BF81" w14:textId="77777777" w:rsidR="00C573E5" w:rsidRPr="00293A3A" w:rsidRDefault="00C573E5">
      <w:pPr>
        <w:pStyle w:val="CodeBlockBPBHEB"/>
        <w:pPrChange w:id="1366"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 xml:space="preserve">"%s\n", </w:t>
      </w:r>
      <w:proofErr w:type="spellStart"/>
      <w:r w:rsidRPr="00293A3A">
        <w:t>str</w:t>
      </w:r>
      <w:proofErr w:type="spellEnd"/>
      <w:r w:rsidRPr="00293A3A">
        <w:t>);  // Output: Hello, C!</w:t>
      </w:r>
    </w:p>
    <w:p w14:paraId="57BF74EE" w14:textId="77777777" w:rsidR="00C573E5" w:rsidRPr="00293A3A" w:rsidRDefault="00C573E5">
      <w:pPr>
        <w:pStyle w:val="CodeBlockBPBHEB"/>
        <w:pPrChange w:id="1367"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66F5A9B9" w14:textId="77777777" w:rsidR="00C573E5" w:rsidRPr="00293A3A" w:rsidRDefault="00C573E5">
      <w:pPr>
        <w:pStyle w:val="CodeBlockBPBHEB"/>
        <w:pPrChange w:id="1368"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Uncommenting the following line will cause an error (modifying string literal)</w:t>
      </w:r>
    </w:p>
    <w:p w14:paraId="797D012F" w14:textId="77777777" w:rsidR="00C573E5" w:rsidRPr="00293A3A" w:rsidRDefault="00C573E5">
      <w:pPr>
        <w:pStyle w:val="CodeBlockBPBHEB"/>
        <w:pPrChange w:id="1369"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w:t>
      </w:r>
      <w:proofErr w:type="gramStart"/>
      <w:r w:rsidRPr="00293A3A">
        <w:t>str[</w:t>
      </w:r>
      <w:proofErr w:type="gramEnd"/>
      <w:r w:rsidRPr="00293A3A">
        <w:t>0] = 'h';  // Error: Attempt to modify a read-only string</w:t>
      </w:r>
    </w:p>
    <w:p w14:paraId="4BA36641" w14:textId="77777777" w:rsidR="00C573E5" w:rsidRPr="00293A3A" w:rsidRDefault="00C573E5">
      <w:pPr>
        <w:pStyle w:val="CodeBlockBPBHEB"/>
        <w:pPrChange w:id="1370"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5696A0F5" w14:textId="77777777" w:rsidR="00C573E5" w:rsidRPr="00293A3A" w:rsidRDefault="00C573E5">
      <w:pPr>
        <w:pStyle w:val="CodeBlockBPBHEB"/>
        <w:pPrChange w:id="1371"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6BA9AC92" w14:textId="77777777" w:rsidR="00C573E5" w:rsidRDefault="00C573E5" w:rsidP="00DB0252">
      <w:pPr>
        <w:pStyle w:val="CodeBlockBPBHEB"/>
        <w:rPr>
          <w:ins w:id="1372" w:author="Abhiram Arali" w:date="2024-11-14T12:09:00Z"/>
        </w:rPr>
      </w:pPr>
      <w:r w:rsidRPr="00293A3A">
        <w:t>}</w:t>
      </w:r>
    </w:p>
    <w:p w14:paraId="739955F7" w14:textId="77777777" w:rsidR="00DF3EFD" w:rsidRPr="00293A3A" w:rsidRDefault="00DF3EFD">
      <w:pPr>
        <w:pStyle w:val="NormalBPBHEB"/>
        <w:pPrChange w:id="1373" w:author="Abhiram Arali" w:date="2024-11-14T12:09: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74E4783" w14:textId="77777777" w:rsidR="00C573E5" w:rsidRPr="00293A3A" w:rsidRDefault="00C573E5">
      <w:pPr>
        <w:pStyle w:val="NormalBPBHEB"/>
        <w:numPr>
          <w:ilvl w:val="0"/>
          <w:numId w:val="46"/>
        </w:numPr>
        <w:pPrChange w:id="1374" w:author="Abhiram Arali" w:date="2024-11-14T12:09:00Z">
          <w:pPr>
            <w:tabs>
              <w:tab w:val="left" w:pos="1573"/>
            </w:tabs>
            <w:spacing w:line="360" w:lineRule="auto"/>
            <w:jc w:val="both"/>
          </w:pPr>
        </w:pPrChange>
      </w:pPr>
      <w:r w:rsidRPr="00293A3A">
        <w:t>In this example, str is a pointer to a string literal, and any attempt to modify it would result in an error since string literals are stored in read-only memory.</w:t>
      </w:r>
    </w:p>
    <w:p w14:paraId="411A4AC6" w14:textId="6E57B9E8" w:rsidR="00C573E5" w:rsidRPr="00293A3A" w:rsidDel="00AD016B" w:rsidRDefault="00811D44">
      <w:pPr>
        <w:pStyle w:val="NormalBPBHEB"/>
        <w:rPr>
          <w:del w:id="1375" w:author="Abhiram Arali" w:date="2024-11-14T12:10:00Z"/>
        </w:rPr>
        <w:pPrChange w:id="1376" w:author="Abhiram Arali" w:date="2024-11-14T12:09:00Z">
          <w:pPr>
            <w:tabs>
              <w:tab w:val="left" w:pos="1573"/>
            </w:tabs>
            <w:spacing w:line="360" w:lineRule="auto"/>
            <w:jc w:val="both"/>
          </w:pPr>
        </w:pPrChange>
      </w:pPr>
      <w:r w:rsidRPr="003572AC">
        <w:rPr>
          <w:i/>
          <w:iCs/>
          <w:rPrChange w:id="1377" w:author="Abhiram Arali" w:date="2024-11-14T12:09:00Z">
            <w:rPr/>
          </w:rPrChange>
        </w:rPr>
        <w:t>Table 7</w:t>
      </w:r>
      <w:r w:rsidR="00C573E5" w:rsidRPr="003572AC">
        <w:rPr>
          <w:i/>
          <w:iCs/>
          <w:rPrChange w:id="1378" w:author="Abhiram Arali" w:date="2024-11-14T12:09:00Z">
            <w:rPr/>
          </w:rPrChange>
        </w:rPr>
        <w:t>.3</w:t>
      </w:r>
      <w:r w:rsidR="00C573E5" w:rsidRPr="00293A3A">
        <w:t xml:space="preserve"> define</w:t>
      </w:r>
      <w:ins w:id="1379" w:author="Abhiram Arali" w:date="2024-11-14T12:09:00Z">
        <w:r w:rsidR="00674B66">
          <w:t>s</w:t>
        </w:r>
      </w:ins>
      <w:r w:rsidR="00C573E5" w:rsidRPr="00293A3A">
        <w:t xml:space="preserve"> the concepts of </w:t>
      </w:r>
      <w:r w:rsidR="00674B66" w:rsidRPr="00293A3A">
        <w:t>both pointers and strings</w:t>
      </w:r>
      <w:ins w:id="1380" w:author="Abhiram Arali" w:date="2024-11-14T12:09:00Z">
        <w:r w:rsidR="0084383D">
          <w:t>:</w:t>
        </w:r>
      </w:ins>
      <w:del w:id="1381" w:author="Abhiram Arali" w:date="2024-11-14T12:09:00Z">
        <w:r w:rsidR="00674B66" w:rsidRPr="00293A3A" w:rsidDel="0084383D">
          <w:delText>.</w:delText>
        </w:r>
      </w:del>
    </w:p>
    <w:p w14:paraId="28B37422" w14:textId="7312546F" w:rsidR="00C573E5" w:rsidRPr="00293A3A" w:rsidRDefault="00C573E5">
      <w:pPr>
        <w:pStyle w:val="NormalBPBHEB"/>
        <w:rPr>
          <w:bCs/>
        </w:rPr>
        <w:pPrChange w:id="1382" w:author="Abhiram Arali" w:date="2024-11-14T12:10:00Z">
          <w:pPr>
            <w:spacing w:before="100" w:beforeAutospacing="1" w:after="100" w:afterAutospacing="1" w:line="240" w:lineRule="auto"/>
            <w:jc w:val="center"/>
            <w:outlineLvl w:val="2"/>
          </w:pPr>
        </w:pPrChange>
      </w:pPr>
      <w:moveFromRangeStart w:id="1383" w:author="Abhiram Arali" w:date="2024-11-14T12:09:00Z" w:name="move182478589"/>
      <w:moveFrom w:id="1384" w:author="Abhiram Arali" w:date="2024-11-14T12:09:00Z">
        <w:r w:rsidRPr="00293A3A" w:rsidDel="00EC6203">
          <w:rPr>
            <w:bCs/>
          </w:rPr>
          <w:t>Table</w:t>
        </w:r>
        <w:r w:rsidR="00811D44" w:rsidRPr="00293A3A" w:rsidDel="00EC6203">
          <w:rPr>
            <w:bCs/>
          </w:rPr>
          <w:t xml:space="preserve"> 7</w:t>
        </w:r>
        <w:r w:rsidRPr="00293A3A" w:rsidDel="00EC6203">
          <w:rPr>
            <w:bCs/>
          </w:rPr>
          <w:t>.3: Concepts of Pointers and Strings</w:t>
        </w:r>
      </w:moveFrom>
      <w:moveFromRangeEnd w:id="1383"/>
    </w:p>
    <w:tbl>
      <w:tblPr>
        <w:tblStyle w:val="TableGrid"/>
        <w:tblW w:w="0" w:type="auto"/>
        <w:tblLook w:val="04A0" w:firstRow="1" w:lastRow="0" w:firstColumn="1" w:lastColumn="0" w:noHBand="0" w:noVBand="1"/>
        <w:tblPrChange w:id="1385" w:author="Abhiram Arali" w:date="2024-11-14T12:09:00Z">
          <w:tblPr>
            <w:tblStyle w:val="PlainTable1"/>
            <w:tblW w:w="0" w:type="auto"/>
            <w:tblLook w:val="04A0" w:firstRow="1" w:lastRow="0" w:firstColumn="1" w:lastColumn="0" w:noHBand="0" w:noVBand="1"/>
          </w:tblPr>
        </w:tblPrChange>
      </w:tblPr>
      <w:tblGrid>
        <w:gridCol w:w="1892"/>
        <w:gridCol w:w="3593"/>
        <w:gridCol w:w="3531"/>
        <w:tblGridChange w:id="1386">
          <w:tblGrid>
            <w:gridCol w:w="1954"/>
            <w:gridCol w:w="3560"/>
            <w:gridCol w:w="3502"/>
          </w:tblGrid>
        </w:tblGridChange>
      </w:tblGrid>
      <w:tr w:rsidR="00C573E5" w:rsidRPr="00293A3A" w14:paraId="2257196B" w14:textId="77777777" w:rsidTr="00EC6203">
        <w:tc>
          <w:tcPr>
            <w:tcW w:w="0" w:type="auto"/>
            <w:hideMark/>
            <w:tcPrChange w:id="1387" w:author="Abhiram Arali" w:date="2024-11-14T12:09:00Z">
              <w:tcPr>
                <w:tcW w:w="0" w:type="auto"/>
                <w:hideMark/>
              </w:tcPr>
            </w:tcPrChange>
          </w:tcPr>
          <w:p w14:paraId="077B0CE7" w14:textId="77777777" w:rsidR="00C573E5" w:rsidRPr="00241D64" w:rsidRDefault="00C573E5">
            <w:pPr>
              <w:pStyle w:val="NormalBPBHEB"/>
              <w:rPr>
                <w:b/>
                <w:bCs/>
                <w:rPrChange w:id="1388" w:author="Abhiram Arali" w:date="2024-11-14T12:09:00Z">
                  <w:rPr/>
                </w:rPrChange>
              </w:rPr>
              <w:pPrChange w:id="1389" w:author="Abhiram Arali" w:date="2024-11-14T12:09:00Z">
                <w:pPr>
                  <w:jc w:val="center"/>
                </w:pPr>
              </w:pPrChange>
            </w:pPr>
            <w:r w:rsidRPr="00241D64">
              <w:rPr>
                <w:b/>
                <w:bCs/>
                <w:rPrChange w:id="1390" w:author="Abhiram Arali" w:date="2024-11-14T12:09:00Z">
                  <w:rPr/>
                </w:rPrChange>
              </w:rPr>
              <w:t>Concept</w:t>
            </w:r>
          </w:p>
        </w:tc>
        <w:tc>
          <w:tcPr>
            <w:tcW w:w="0" w:type="auto"/>
            <w:hideMark/>
            <w:tcPrChange w:id="1391" w:author="Abhiram Arali" w:date="2024-11-14T12:09:00Z">
              <w:tcPr>
                <w:tcW w:w="0" w:type="auto"/>
                <w:hideMark/>
              </w:tcPr>
            </w:tcPrChange>
          </w:tcPr>
          <w:p w14:paraId="16AAB783" w14:textId="77777777" w:rsidR="00C573E5" w:rsidRPr="00241D64" w:rsidRDefault="00C573E5">
            <w:pPr>
              <w:pStyle w:val="NormalBPBHEB"/>
              <w:rPr>
                <w:b/>
                <w:bCs/>
                <w:rPrChange w:id="1392" w:author="Abhiram Arali" w:date="2024-11-14T12:09:00Z">
                  <w:rPr/>
                </w:rPrChange>
              </w:rPr>
              <w:pPrChange w:id="1393" w:author="Abhiram Arali" w:date="2024-11-14T12:09:00Z">
                <w:pPr>
                  <w:jc w:val="center"/>
                </w:pPr>
              </w:pPrChange>
            </w:pPr>
            <w:r w:rsidRPr="00241D64">
              <w:rPr>
                <w:b/>
                <w:bCs/>
                <w:rPrChange w:id="1394" w:author="Abhiram Arali" w:date="2024-11-14T12:09:00Z">
                  <w:rPr/>
                </w:rPrChange>
              </w:rPr>
              <w:t>Explanation</w:t>
            </w:r>
          </w:p>
        </w:tc>
        <w:tc>
          <w:tcPr>
            <w:tcW w:w="0" w:type="auto"/>
            <w:hideMark/>
            <w:tcPrChange w:id="1395" w:author="Abhiram Arali" w:date="2024-11-14T12:09:00Z">
              <w:tcPr>
                <w:tcW w:w="0" w:type="auto"/>
                <w:hideMark/>
              </w:tcPr>
            </w:tcPrChange>
          </w:tcPr>
          <w:p w14:paraId="2E4EDBE8" w14:textId="77777777" w:rsidR="00C573E5" w:rsidRPr="00241D64" w:rsidRDefault="00C573E5">
            <w:pPr>
              <w:pStyle w:val="NormalBPBHEB"/>
              <w:rPr>
                <w:b/>
                <w:bCs/>
                <w:rPrChange w:id="1396" w:author="Abhiram Arali" w:date="2024-11-14T12:09:00Z">
                  <w:rPr/>
                </w:rPrChange>
              </w:rPr>
              <w:pPrChange w:id="1397" w:author="Abhiram Arali" w:date="2024-11-14T12:09:00Z">
                <w:pPr>
                  <w:jc w:val="center"/>
                </w:pPr>
              </w:pPrChange>
            </w:pPr>
            <w:r w:rsidRPr="00241D64">
              <w:rPr>
                <w:b/>
                <w:bCs/>
                <w:rPrChange w:id="1398" w:author="Abhiram Arali" w:date="2024-11-14T12:09:00Z">
                  <w:rPr/>
                </w:rPrChange>
              </w:rPr>
              <w:t>Example</w:t>
            </w:r>
          </w:p>
        </w:tc>
      </w:tr>
      <w:tr w:rsidR="00C573E5" w:rsidRPr="00293A3A" w14:paraId="08CA72F8" w14:textId="77777777" w:rsidTr="00EC6203">
        <w:tc>
          <w:tcPr>
            <w:tcW w:w="0" w:type="auto"/>
            <w:hideMark/>
            <w:tcPrChange w:id="1399" w:author="Abhiram Arali" w:date="2024-11-14T12:09:00Z">
              <w:tcPr>
                <w:tcW w:w="0" w:type="auto"/>
                <w:hideMark/>
              </w:tcPr>
            </w:tcPrChange>
          </w:tcPr>
          <w:p w14:paraId="0276D1F3" w14:textId="2C4CCF7A" w:rsidR="00C573E5" w:rsidRPr="00241D64" w:rsidRDefault="00241D64">
            <w:pPr>
              <w:pStyle w:val="NormalBPBHEB"/>
              <w:rPr>
                <w:b/>
                <w:bCs/>
                <w:rPrChange w:id="1400" w:author="Abhiram Arali" w:date="2024-11-14T12:09:00Z">
                  <w:rPr/>
                </w:rPrChange>
              </w:rPr>
              <w:pPrChange w:id="1401" w:author="Abhiram Arali" w:date="2024-11-14T12:09:00Z">
                <w:pPr/>
              </w:pPrChange>
            </w:pPr>
            <w:r w:rsidRPr="00241D64">
              <w:rPr>
                <w:b/>
                <w:bCs/>
              </w:rPr>
              <w:t>string as a pointer</w:t>
            </w:r>
          </w:p>
        </w:tc>
        <w:tc>
          <w:tcPr>
            <w:tcW w:w="0" w:type="auto"/>
            <w:hideMark/>
            <w:tcPrChange w:id="1402" w:author="Abhiram Arali" w:date="2024-11-14T12:09:00Z">
              <w:tcPr>
                <w:tcW w:w="0" w:type="auto"/>
                <w:hideMark/>
              </w:tcPr>
            </w:tcPrChange>
          </w:tcPr>
          <w:p w14:paraId="236113F9" w14:textId="77777777" w:rsidR="00C573E5" w:rsidRPr="00293A3A" w:rsidRDefault="00C573E5">
            <w:pPr>
              <w:pStyle w:val="NormalBPBHEB"/>
              <w:pPrChange w:id="1403" w:author="Abhiram Arali" w:date="2024-11-14T12:09:00Z">
                <w:pPr/>
              </w:pPrChange>
            </w:pPr>
            <w:r w:rsidRPr="00293A3A">
              <w:t>A string is represented as a pointer to the first element of a character array.</w:t>
            </w:r>
          </w:p>
        </w:tc>
        <w:tc>
          <w:tcPr>
            <w:tcW w:w="0" w:type="auto"/>
            <w:hideMark/>
            <w:tcPrChange w:id="1404" w:author="Abhiram Arali" w:date="2024-11-14T12:09:00Z">
              <w:tcPr>
                <w:tcW w:w="0" w:type="auto"/>
                <w:hideMark/>
              </w:tcPr>
            </w:tcPrChange>
          </w:tcPr>
          <w:p w14:paraId="5E47EFE1" w14:textId="77777777" w:rsidR="00C573E5" w:rsidRPr="00293A3A" w:rsidRDefault="00C573E5">
            <w:pPr>
              <w:pStyle w:val="NormalBPBHEB"/>
              <w:pPrChange w:id="1405" w:author="Abhiram Arali" w:date="2024-11-14T12:09:00Z">
                <w:pPr/>
              </w:pPrChange>
            </w:pPr>
            <w:r w:rsidRPr="00293A3A">
              <w:t>char *</w:t>
            </w:r>
            <w:proofErr w:type="spellStart"/>
            <w:r w:rsidRPr="00293A3A">
              <w:t>ptr</w:t>
            </w:r>
            <w:proofErr w:type="spellEnd"/>
            <w:r w:rsidRPr="00293A3A">
              <w:t xml:space="preserve"> = "Hello";</w:t>
            </w:r>
          </w:p>
        </w:tc>
      </w:tr>
      <w:tr w:rsidR="00C573E5" w:rsidRPr="00293A3A" w14:paraId="71297E5F" w14:textId="77777777" w:rsidTr="00EC6203">
        <w:tc>
          <w:tcPr>
            <w:tcW w:w="0" w:type="auto"/>
            <w:hideMark/>
            <w:tcPrChange w:id="1406" w:author="Abhiram Arali" w:date="2024-11-14T12:09:00Z">
              <w:tcPr>
                <w:tcW w:w="0" w:type="auto"/>
                <w:hideMark/>
              </w:tcPr>
            </w:tcPrChange>
          </w:tcPr>
          <w:p w14:paraId="59A93A9B" w14:textId="552D8FAD" w:rsidR="00C573E5" w:rsidRPr="00241D64" w:rsidRDefault="00C573E5">
            <w:pPr>
              <w:pStyle w:val="NormalBPBHEB"/>
              <w:rPr>
                <w:b/>
                <w:bCs/>
                <w:rPrChange w:id="1407" w:author="Abhiram Arali" w:date="2024-11-14T12:09:00Z">
                  <w:rPr/>
                </w:rPrChange>
              </w:rPr>
              <w:pPrChange w:id="1408" w:author="Abhiram Arali" w:date="2024-11-14T12:09:00Z">
                <w:pPr/>
              </w:pPrChange>
            </w:pPr>
            <w:r w:rsidRPr="00241D64">
              <w:rPr>
                <w:b/>
                <w:bCs/>
                <w:rPrChange w:id="1409" w:author="Abhiram Arali" w:date="2024-11-14T12:09:00Z">
                  <w:rPr/>
                </w:rPrChange>
              </w:rPr>
              <w:t xml:space="preserve">Passing </w:t>
            </w:r>
            <w:r w:rsidR="00241D64" w:rsidRPr="00241D64">
              <w:rPr>
                <w:b/>
                <w:bCs/>
              </w:rPr>
              <w:t>strings to functions</w:t>
            </w:r>
          </w:p>
        </w:tc>
        <w:tc>
          <w:tcPr>
            <w:tcW w:w="0" w:type="auto"/>
            <w:hideMark/>
            <w:tcPrChange w:id="1410" w:author="Abhiram Arali" w:date="2024-11-14T12:09:00Z">
              <w:tcPr>
                <w:tcW w:w="0" w:type="auto"/>
                <w:hideMark/>
              </w:tcPr>
            </w:tcPrChange>
          </w:tcPr>
          <w:p w14:paraId="4C3A3415" w14:textId="77777777" w:rsidR="00C573E5" w:rsidRPr="00293A3A" w:rsidRDefault="00C573E5">
            <w:pPr>
              <w:pStyle w:val="NormalBPBHEB"/>
              <w:pPrChange w:id="1411" w:author="Abhiram Arali" w:date="2024-11-14T12:09:00Z">
                <w:pPr/>
              </w:pPrChange>
            </w:pPr>
            <w:r w:rsidRPr="00293A3A">
              <w:t>Strings can be passed to functions as pointers to allow in-place modifications.</w:t>
            </w:r>
          </w:p>
        </w:tc>
        <w:tc>
          <w:tcPr>
            <w:tcW w:w="0" w:type="auto"/>
            <w:hideMark/>
            <w:tcPrChange w:id="1412" w:author="Abhiram Arali" w:date="2024-11-14T12:09:00Z">
              <w:tcPr>
                <w:tcW w:w="0" w:type="auto"/>
                <w:hideMark/>
              </w:tcPr>
            </w:tcPrChange>
          </w:tcPr>
          <w:p w14:paraId="6FECF96B" w14:textId="77777777" w:rsidR="00C573E5" w:rsidRPr="00293A3A" w:rsidRDefault="00C573E5">
            <w:pPr>
              <w:pStyle w:val="NormalBPBHEB"/>
              <w:pPrChange w:id="1413" w:author="Abhiram Arali" w:date="2024-11-14T12:09:00Z">
                <w:pPr/>
              </w:pPrChange>
            </w:pPr>
            <w:r w:rsidRPr="00293A3A">
              <w:t xml:space="preserve">void </w:t>
            </w:r>
            <w:proofErr w:type="spellStart"/>
            <w:r w:rsidRPr="00293A3A">
              <w:t>printString</w:t>
            </w:r>
            <w:proofErr w:type="spellEnd"/>
            <w:r w:rsidRPr="00293A3A">
              <w:t>(char *</w:t>
            </w:r>
            <w:proofErr w:type="spellStart"/>
            <w:r w:rsidRPr="00293A3A">
              <w:t>str</w:t>
            </w:r>
            <w:proofErr w:type="spellEnd"/>
            <w:r w:rsidRPr="00293A3A">
              <w:t xml:space="preserve">) { </w:t>
            </w:r>
            <w:proofErr w:type="spellStart"/>
            <w:r w:rsidRPr="00293A3A">
              <w:t>printf</w:t>
            </w:r>
            <w:proofErr w:type="spellEnd"/>
            <w:r w:rsidRPr="00293A3A">
              <w:t>("%s", str); }</w:t>
            </w:r>
          </w:p>
        </w:tc>
      </w:tr>
      <w:tr w:rsidR="00C573E5" w:rsidRPr="00293A3A" w14:paraId="54E3F8C7" w14:textId="77777777" w:rsidTr="00EC6203">
        <w:tc>
          <w:tcPr>
            <w:tcW w:w="0" w:type="auto"/>
            <w:hideMark/>
            <w:tcPrChange w:id="1414" w:author="Abhiram Arali" w:date="2024-11-14T12:09:00Z">
              <w:tcPr>
                <w:tcW w:w="0" w:type="auto"/>
                <w:hideMark/>
              </w:tcPr>
            </w:tcPrChange>
          </w:tcPr>
          <w:p w14:paraId="5FE1F021" w14:textId="3C07F3F9" w:rsidR="00C573E5" w:rsidRPr="00241D64" w:rsidRDefault="00C573E5">
            <w:pPr>
              <w:pStyle w:val="NormalBPBHEB"/>
              <w:rPr>
                <w:b/>
                <w:bCs/>
                <w:rPrChange w:id="1415" w:author="Abhiram Arali" w:date="2024-11-14T12:09:00Z">
                  <w:rPr/>
                </w:rPrChange>
              </w:rPr>
              <w:pPrChange w:id="1416" w:author="Abhiram Arali" w:date="2024-11-14T12:09:00Z">
                <w:pPr/>
              </w:pPrChange>
            </w:pPr>
            <w:r w:rsidRPr="00241D64">
              <w:rPr>
                <w:b/>
                <w:bCs/>
                <w:rPrChange w:id="1417" w:author="Abhiram Arali" w:date="2024-11-14T12:09:00Z">
                  <w:rPr/>
                </w:rPrChange>
              </w:rPr>
              <w:t xml:space="preserve">Pointer </w:t>
            </w:r>
            <w:r w:rsidR="00241D64" w:rsidRPr="00241D64">
              <w:rPr>
                <w:b/>
                <w:bCs/>
              </w:rPr>
              <w:t>arithmetic with strings</w:t>
            </w:r>
          </w:p>
        </w:tc>
        <w:tc>
          <w:tcPr>
            <w:tcW w:w="0" w:type="auto"/>
            <w:hideMark/>
            <w:tcPrChange w:id="1418" w:author="Abhiram Arali" w:date="2024-11-14T12:09:00Z">
              <w:tcPr>
                <w:tcW w:w="0" w:type="auto"/>
                <w:hideMark/>
              </w:tcPr>
            </w:tcPrChange>
          </w:tcPr>
          <w:p w14:paraId="79C6184C" w14:textId="77777777" w:rsidR="00C573E5" w:rsidRPr="00293A3A" w:rsidRDefault="00C573E5">
            <w:pPr>
              <w:pStyle w:val="NormalBPBHEB"/>
              <w:pPrChange w:id="1419" w:author="Abhiram Arali" w:date="2024-11-14T12:09:00Z">
                <w:pPr/>
              </w:pPrChange>
            </w:pPr>
            <w:r w:rsidRPr="00293A3A">
              <w:t>Pointers can be incremented or decremented to traverse strings.</w:t>
            </w:r>
          </w:p>
        </w:tc>
        <w:tc>
          <w:tcPr>
            <w:tcW w:w="0" w:type="auto"/>
            <w:hideMark/>
            <w:tcPrChange w:id="1420" w:author="Abhiram Arali" w:date="2024-11-14T12:09:00Z">
              <w:tcPr>
                <w:tcW w:w="0" w:type="auto"/>
                <w:hideMark/>
              </w:tcPr>
            </w:tcPrChange>
          </w:tcPr>
          <w:p w14:paraId="3F9F148B" w14:textId="77777777" w:rsidR="00C573E5" w:rsidRPr="00293A3A" w:rsidRDefault="00C573E5">
            <w:pPr>
              <w:pStyle w:val="NormalBPBHEB"/>
              <w:pPrChange w:id="1421" w:author="Abhiram Arali" w:date="2024-11-14T12:09:00Z">
                <w:pPr/>
              </w:pPrChange>
            </w:pPr>
            <w:r w:rsidRPr="00293A3A">
              <w:t>while (*</w:t>
            </w:r>
            <w:proofErr w:type="spellStart"/>
            <w:r w:rsidRPr="00293A3A">
              <w:t>ptr</w:t>
            </w:r>
            <w:proofErr w:type="spellEnd"/>
            <w:r w:rsidRPr="00293A3A">
              <w:t xml:space="preserve"> != '\0') { </w:t>
            </w:r>
            <w:proofErr w:type="spellStart"/>
            <w:r w:rsidRPr="00293A3A">
              <w:t>ptr</w:t>
            </w:r>
            <w:proofErr w:type="spellEnd"/>
            <w:r w:rsidRPr="00293A3A">
              <w:t>++; }</w:t>
            </w:r>
          </w:p>
        </w:tc>
      </w:tr>
      <w:tr w:rsidR="00C573E5" w:rsidRPr="00293A3A" w14:paraId="64B61AA4" w14:textId="77777777" w:rsidTr="00EC6203">
        <w:tc>
          <w:tcPr>
            <w:tcW w:w="0" w:type="auto"/>
            <w:hideMark/>
            <w:tcPrChange w:id="1422" w:author="Abhiram Arali" w:date="2024-11-14T12:09:00Z">
              <w:tcPr>
                <w:tcW w:w="0" w:type="auto"/>
                <w:hideMark/>
              </w:tcPr>
            </w:tcPrChange>
          </w:tcPr>
          <w:p w14:paraId="48CBD3CB" w14:textId="0A3627E8" w:rsidR="00C573E5" w:rsidRPr="00241D64" w:rsidRDefault="00C573E5">
            <w:pPr>
              <w:pStyle w:val="NormalBPBHEB"/>
              <w:rPr>
                <w:b/>
                <w:bCs/>
                <w:rPrChange w:id="1423" w:author="Abhiram Arali" w:date="2024-11-14T12:09:00Z">
                  <w:rPr/>
                </w:rPrChange>
              </w:rPr>
              <w:pPrChange w:id="1424" w:author="Abhiram Arali" w:date="2024-11-14T12:09:00Z">
                <w:pPr/>
              </w:pPrChange>
            </w:pPr>
            <w:r w:rsidRPr="00241D64">
              <w:rPr>
                <w:b/>
                <w:bCs/>
                <w:rPrChange w:id="1425" w:author="Abhiram Arali" w:date="2024-11-14T12:09:00Z">
                  <w:rPr/>
                </w:rPrChange>
              </w:rPr>
              <w:t xml:space="preserve">Dynamic </w:t>
            </w:r>
            <w:r w:rsidR="00241D64" w:rsidRPr="00241D64">
              <w:rPr>
                <w:b/>
                <w:bCs/>
              </w:rPr>
              <w:t>string allocation</w:t>
            </w:r>
          </w:p>
        </w:tc>
        <w:tc>
          <w:tcPr>
            <w:tcW w:w="0" w:type="auto"/>
            <w:hideMark/>
            <w:tcPrChange w:id="1426" w:author="Abhiram Arali" w:date="2024-11-14T12:09:00Z">
              <w:tcPr>
                <w:tcW w:w="0" w:type="auto"/>
                <w:hideMark/>
              </w:tcPr>
            </w:tcPrChange>
          </w:tcPr>
          <w:p w14:paraId="4E88E2FE" w14:textId="77777777" w:rsidR="00C573E5" w:rsidRPr="00293A3A" w:rsidRDefault="00C573E5">
            <w:pPr>
              <w:pStyle w:val="NormalBPBHEB"/>
              <w:pPrChange w:id="1427" w:author="Abhiram Arali" w:date="2024-11-14T12:09:00Z">
                <w:pPr/>
              </w:pPrChange>
            </w:pPr>
            <w:r w:rsidRPr="00293A3A">
              <w:t xml:space="preserve">Strings can be dynamically allocated using </w:t>
            </w:r>
            <w:proofErr w:type="gramStart"/>
            <w:r w:rsidRPr="00293A3A">
              <w:t>malloc(</w:t>
            </w:r>
            <w:proofErr w:type="gramEnd"/>
            <w:r w:rsidRPr="00293A3A">
              <w:t>) for flexible memory usage.</w:t>
            </w:r>
          </w:p>
        </w:tc>
        <w:tc>
          <w:tcPr>
            <w:tcW w:w="0" w:type="auto"/>
            <w:hideMark/>
            <w:tcPrChange w:id="1428" w:author="Abhiram Arali" w:date="2024-11-14T12:09:00Z">
              <w:tcPr>
                <w:tcW w:w="0" w:type="auto"/>
                <w:hideMark/>
              </w:tcPr>
            </w:tcPrChange>
          </w:tcPr>
          <w:p w14:paraId="747918B7" w14:textId="77777777" w:rsidR="00C573E5" w:rsidRPr="00293A3A" w:rsidRDefault="00C573E5">
            <w:pPr>
              <w:pStyle w:val="NormalBPBHEB"/>
              <w:pPrChange w:id="1429" w:author="Abhiram Arali" w:date="2024-11-14T12:09:00Z">
                <w:pPr/>
              </w:pPrChange>
            </w:pPr>
            <w:r w:rsidRPr="00293A3A">
              <w:t>char *str = (char*)</w:t>
            </w:r>
            <w:proofErr w:type="spellStart"/>
            <w:r w:rsidRPr="00293A3A">
              <w:t>malloc</w:t>
            </w:r>
            <w:proofErr w:type="spellEnd"/>
            <w:r w:rsidRPr="00293A3A">
              <w:t xml:space="preserve">(20 * </w:t>
            </w:r>
            <w:proofErr w:type="spellStart"/>
            <w:r w:rsidRPr="00293A3A">
              <w:t>sizeof</w:t>
            </w:r>
            <w:proofErr w:type="spellEnd"/>
            <w:r w:rsidRPr="00293A3A">
              <w:t xml:space="preserve">(char)); </w:t>
            </w:r>
            <w:proofErr w:type="spellStart"/>
            <w:r w:rsidRPr="00293A3A">
              <w:t>strcpy</w:t>
            </w:r>
            <w:proofErr w:type="spellEnd"/>
            <w:r w:rsidRPr="00293A3A">
              <w:t>(</w:t>
            </w:r>
            <w:proofErr w:type="spellStart"/>
            <w:r w:rsidRPr="00293A3A">
              <w:t>str</w:t>
            </w:r>
            <w:proofErr w:type="spellEnd"/>
            <w:r w:rsidRPr="00293A3A">
              <w:t>, "Dynamic String");</w:t>
            </w:r>
          </w:p>
        </w:tc>
      </w:tr>
      <w:tr w:rsidR="00C573E5" w:rsidRPr="00293A3A" w14:paraId="02463F68" w14:textId="77777777" w:rsidTr="00EC6203">
        <w:tc>
          <w:tcPr>
            <w:tcW w:w="0" w:type="auto"/>
            <w:hideMark/>
            <w:tcPrChange w:id="1430" w:author="Abhiram Arali" w:date="2024-11-14T12:09:00Z">
              <w:tcPr>
                <w:tcW w:w="0" w:type="auto"/>
                <w:hideMark/>
              </w:tcPr>
            </w:tcPrChange>
          </w:tcPr>
          <w:p w14:paraId="3928F0A7" w14:textId="7146F315" w:rsidR="00C573E5" w:rsidRPr="00241D64" w:rsidRDefault="00C573E5">
            <w:pPr>
              <w:pStyle w:val="NormalBPBHEB"/>
              <w:rPr>
                <w:b/>
                <w:bCs/>
                <w:rPrChange w:id="1431" w:author="Abhiram Arali" w:date="2024-11-14T12:09:00Z">
                  <w:rPr/>
                </w:rPrChange>
              </w:rPr>
              <w:pPrChange w:id="1432" w:author="Abhiram Arali" w:date="2024-11-14T12:09:00Z">
                <w:pPr/>
              </w:pPrChange>
            </w:pPr>
            <w:r w:rsidRPr="00241D64">
              <w:rPr>
                <w:b/>
                <w:bCs/>
                <w:rPrChange w:id="1433" w:author="Abhiram Arali" w:date="2024-11-14T12:09:00Z">
                  <w:rPr/>
                </w:rPrChange>
              </w:rPr>
              <w:t xml:space="preserve">Pointer to </w:t>
            </w:r>
            <w:r w:rsidR="00241D64" w:rsidRPr="00241D64">
              <w:rPr>
                <w:b/>
                <w:bCs/>
              </w:rPr>
              <w:t>string constant</w:t>
            </w:r>
          </w:p>
        </w:tc>
        <w:tc>
          <w:tcPr>
            <w:tcW w:w="0" w:type="auto"/>
            <w:hideMark/>
            <w:tcPrChange w:id="1434" w:author="Abhiram Arali" w:date="2024-11-14T12:09:00Z">
              <w:tcPr>
                <w:tcW w:w="0" w:type="auto"/>
                <w:hideMark/>
              </w:tcPr>
            </w:tcPrChange>
          </w:tcPr>
          <w:p w14:paraId="72A4FFCC" w14:textId="77777777" w:rsidR="00C573E5" w:rsidRPr="00293A3A" w:rsidRDefault="00C573E5">
            <w:pPr>
              <w:pStyle w:val="NormalBPBHEB"/>
              <w:pPrChange w:id="1435" w:author="Abhiram Arali" w:date="2024-11-14T12:09:00Z">
                <w:pPr/>
              </w:pPrChange>
            </w:pPr>
            <w:r w:rsidRPr="00293A3A">
              <w:t>Pointers can refer to string literals stored in read-only memory.</w:t>
            </w:r>
          </w:p>
        </w:tc>
        <w:tc>
          <w:tcPr>
            <w:tcW w:w="0" w:type="auto"/>
            <w:hideMark/>
            <w:tcPrChange w:id="1436" w:author="Abhiram Arali" w:date="2024-11-14T12:09:00Z">
              <w:tcPr>
                <w:tcW w:w="0" w:type="auto"/>
                <w:hideMark/>
              </w:tcPr>
            </w:tcPrChange>
          </w:tcPr>
          <w:p w14:paraId="3EF619BD" w14:textId="77777777" w:rsidR="00C573E5" w:rsidRPr="00293A3A" w:rsidRDefault="00C573E5">
            <w:pPr>
              <w:pStyle w:val="NormalBPBHEB"/>
              <w:pPrChange w:id="1437" w:author="Abhiram Arali" w:date="2024-11-14T12:09:00Z">
                <w:pPr/>
              </w:pPrChange>
            </w:pPr>
            <w:r w:rsidRPr="00293A3A">
              <w:t>const char *str = "Constant";</w:t>
            </w:r>
          </w:p>
        </w:tc>
      </w:tr>
    </w:tbl>
    <w:p w14:paraId="5BFB20CB" w14:textId="48FCE383" w:rsidR="00C573E5" w:rsidRDefault="00EC6203" w:rsidP="00982931">
      <w:pPr>
        <w:pStyle w:val="TableCaptionBPBHEB"/>
        <w:rPr>
          <w:ins w:id="1438" w:author="Abhiram Arali" w:date="2024-11-14T12:10:00Z"/>
        </w:rPr>
      </w:pPr>
      <w:moveToRangeStart w:id="1439" w:author="Abhiram Arali" w:date="2024-11-14T12:09:00Z" w:name="move182478589"/>
      <w:moveTo w:id="1440" w:author="Abhiram Arali" w:date="2024-11-14T12:09:00Z">
        <w:r w:rsidRPr="00982931">
          <w:rPr>
            <w:b/>
            <w:bCs w:val="0"/>
            <w:rPrChange w:id="1441" w:author="Abhiram Arali" w:date="2024-11-14T12:09:00Z">
              <w:rPr/>
            </w:rPrChange>
          </w:rPr>
          <w:t>Table 7.3</w:t>
        </w:r>
        <w:r w:rsidRPr="00293A3A">
          <w:t xml:space="preserve">: Concepts of </w:t>
        </w:r>
        <w:r w:rsidR="004A347D" w:rsidRPr="00293A3A">
          <w:t>pointers and strings</w:t>
        </w:r>
      </w:moveTo>
      <w:moveToRangeEnd w:id="1439"/>
    </w:p>
    <w:p w14:paraId="3A1DDD3D" w14:textId="77777777" w:rsidR="004A347D" w:rsidRPr="00982931" w:rsidRDefault="004A347D">
      <w:pPr>
        <w:pStyle w:val="NormalBPBHEB"/>
        <w:rPr>
          <w:rPrChange w:id="1442" w:author="Abhiram Arali" w:date="2024-11-14T12:09:00Z">
            <w:rPr>
              <w:rFonts w:ascii="Times New Roman" w:hAnsi="Times New Roman" w:cs="Times New Roman"/>
              <w:b/>
              <w:color w:val="4472C4" w:themeColor="accent5"/>
              <w:sz w:val="24"/>
              <w:szCs w:val="24"/>
            </w:rPr>
          </w:rPrChange>
        </w:rPr>
        <w:pPrChange w:id="1443" w:author="Abhiram Arali" w:date="2024-11-14T12:10:00Z">
          <w:pPr>
            <w:tabs>
              <w:tab w:val="left" w:pos="1573"/>
            </w:tabs>
            <w:spacing w:line="360" w:lineRule="auto"/>
          </w:pPr>
        </w:pPrChange>
      </w:pPr>
    </w:p>
    <w:p w14:paraId="4C25E570" w14:textId="4BB1FDD7" w:rsidR="00C573E5" w:rsidRPr="00293A3A" w:rsidRDefault="00C573E5">
      <w:pPr>
        <w:pStyle w:val="Heading1BPBHEB"/>
        <w:pPrChange w:id="1444" w:author="Abhiram Arali" w:date="2024-11-14T12:10:00Z">
          <w:pPr>
            <w:tabs>
              <w:tab w:val="left" w:pos="1573"/>
            </w:tabs>
            <w:spacing w:line="360" w:lineRule="auto"/>
          </w:pPr>
        </w:pPrChange>
      </w:pPr>
      <w:r w:rsidRPr="00293A3A">
        <w:lastRenderedPageBreak/>
        <w:t xml:space="preserve">Data </w:t>
      </w:r>
      <w:r w:rsidR="00964A9B" w:rsidRPr="00293A3A">
        <w:t>files</w:t>
      </w:r>
    </w:p>
    <w:p w14:paraId="4EC4D601" w14:textId="77777777" w:rsidR="003B35D4" w:rsidRPr="003B35D4" w:rsidRDefault="003B35D4" w:rsidP="003B35D4">
      <w:pPr>
        <w:pStyle w:val="Heading1BPBHEB"/>
        <w:rPr>
          <w:ins w:id="1445" w:author="Hii" w:date="2024-11-18T16:19:00Z"/>
          <w:b w:val="0"/>
          <w:sz w:val="22"/>
          <w:szCs w:val="22"/>
        </w:rPr>
      </w:pPr>
      <w:ins w:id="1446" w:author="Hii" w:date="2024-11-18T16:19:00Z">
        <w:r w:rsidRPr="003B35D4">
          <w:rPr>
            <w:b w:val="0"/>
            <w:sz w:val="22"/>
            <w:szCs w:val="22"/>
          </w:rPr>
          <w:t>In C programming, data files are used to store data permanently on storage devices, allowing programs to read from or write to them. Working with files provides a way to maintain data beyond the execution of a program, making it possible to handle large datasets, store user information, or save results for future use. C provides a robust set of functions for working with files, which are part of the standard I/O library (</w:t>
        </w:r>
        <w:proofErr w:type="spellStart"/>
        <w:r w:rsidRPr="003B35D4">
          <w:rPr>
            <w:b w:val="0"/>
            <w:sz w:val="22"/>
            <w:szCs w:val="22"/>
          </w:rPr>
          <w:t>stdio.h</w:t>
        </w:r>
        <w:proofErr w:type="spellEnd"/>
        <w:r w:rsidRPr="003B35D4">
          <w:rPr>
            <w:b w:val="0"/>
            <w:sz w:val="22"/>
            <w:szCs w:val="22"/>
          </w:rPr>
          <w:t>). These functions allow you to perform various file operations such as reading, writing, opening, closing, and manipulating data within files. The following are the key file operations in C:</w:t>
        </w:r>
      </w:ins>
    </w:p>
    <w:p w14:paraId="33546BAC" w14:textId="77777777" w:rsidR="003B35D4" w:rsidRPr="003B35D4" w:rsidRDefault="003B35D4" w:rsidP="003B35D4">
      <w:pPr>
        <w:pStyle w:val="Heading1BPBHEB"/>
        <w:numPr>
          <w:ilvl w:val="0"/>
          <w:numId w:val="81"/>
        </w:numPr>
        <w:rPr>
          <w:ins w:id="1447" w:author="Hii" w:date="2024-11-18T16:19:00Z"/>
          <w:b w:val="0"/>
          <w:sz w:val="22"/>
          <w:szCs w:val="22"/>
        </w:rPr>
        <w:pPrChange w:id="1448" w:author="Hii" w:date="2024-11-18T16:20:00Z">
          <w:pPr>
            <w:pStyle w:val="Heading1BPBHEB"/>
          </w:pPr>
        </w:pPrChange>
      </w:pPr>
      <w:ins w:id="1449" w:author="Hii" w:date="2024-11-18T16:19:00Z">
        <w:r w:rsidRPr="003B35D4">
          <w:rPr>
            <w:b w:val="0"/>
            <w:sz w:val="22"/>
            <w:szCs w:val="22"/>
          </w:rPr>
          <w:t xml:space="preserve">Opening a file: Using functions like </w:t>
        </w:r>
        <w:proofErr w:type="spellStart"/>
        <w:proofErr w:type="gramStart"/>
        <w:r w:rsidRPr="003B35D4">
          <w:rPr>
            <w:b w:val="0"/>
            <w:sz w:val="22"/>
            <w:szCs w:val="22"/>
          </w:rPr>
          <w:t>fopen</w:t>
        </w:r>
        <w:proofErr w:type="spellEnd"/>
        <w:r w:rsidRPr="003B35D4">
          <w:rPr>
            <w:b w:val="0"/>
            <w:sz w:val="22"/>
            <w:szCs w:val="22"/>
          </w:rPr>
          <w:t>(</w:t>
        </w:r>
        <w:proofErr w:type="gramEnd"/>
        <w:r w:rsidRPr="003B35D4">
          <w:rPr>
            <w:b w:val="0"/>
            <w:sz w:val="22"/>
            <w:szCs w:val="22"/>
          </w:rPr>
          <w:t>) to open files in different modes (e.g., read, write, append).</w:t>
        </w:r>
      </w:ins>
    </w:p>
    <w:p w14:paraId="48B37E6D" w14:textId="77777777" w:rsidR="003B35D4" w:rsidRPr="003B35D4" w:rsidRDefault="003B35D4" w:rsidP="003B35D4">
      <w:pPr>
        <w:pStyle w:val="Heading1BPBHEB"/>
        <w:numPr>
          <w:ilvl w:val="0"/>
          <w:numId w:val="81"/>
        </w:numPr>
        <w:rPr>
          <w:ins w:id="1450" w:author="Hii" w:date="2024-11-18T16:19:00Z"/>
          <w:b w:val="0"/>
          <w:sz w:val="22"/>
          <w:szCs w:val="22"/>
        </w:rPr>
        <w:pPrChange w:id="1451" w:author="Hii" w:date="2024-11-18T16:20:00Z">
          <w:pPr>
            <w:pStyle w:val="Heading1BPBHEB"/>
          </w:pPr>
        </w:pPrChange>
      </w:pPr>
      <w:ins w:id="1452" w:author="Hii" w:date="2024-11-18T16:19:00Z">
        <w:r w:rsidRPr="003B35D4">
          <w:rPr>
            <w:b w:val="0"/>
            <w:sz w:val="22"/>
            <w:szCs w:val="22"/>
          </w:rPr>
          <w:t xml:space="preserve">Reading from a file: Functions like </w:t>
        </w:r>
        <w:proofErr w:type="spellStart"/>
        <w:proofErr w:type="gramStart"/>
        <w:r w:rsidRPr="003B35D4">
          <w:rPr>
            <w:b w:val="0"/>
            <w:sz w:val="22"/>
            <w:szCs w:val="22"/>
          </w:rPr>
          <w:t>fgetc</w:t>
        </w:r>
        <w:proofErr w:type="spellEnd"/>
        <w:r w:rsidRPr="003B35D4">
          <w:rPr>
            <w:b w:val="0"/>
            <w:sz w:val="22"/>
            <w:szCs w:val="22"/>
          </w:rPr>
          <w:t>(</w:t>
        </w:r>
        <w:proofErr w:type="gramEnd"/>
        <w:r w:rsidRPr="003B35D4">
          <w:rPr>
            <w:b w:val="0"/>
            <w:sz w:val="22"/>
            <w:szCs w:val="22"/>
          </w:rPr>
          <w:t xml:space="preserve">), </w:t>
        </w:r>
        <w:proofErr w:type="spellStart"/>
        <w:r w:rsidRPr="003B35D4">
          <w:rPr>
            <w:b w:val="0"/>
            <w:sz w:val="22"/>
            <w:szCs w:val="22"/>
          </w:rPr>
          <w:t>fgets</w:t>
        </w:r>
        <w:proofErr w:type="spellEnd"/>
        <w:r w:rsidRPr="003B35D4">
          <w:rPr>
            <w:b w:val="0"/>
            <w:sz w:val="22"/>
            <w:szCs w:val="22"/>
          </w:rPr>
          <w:t xml:space="preserve">(), and </w:t>
        </w:r>
        <w:proofErr w:type="spellStart"/>
        <w:r w:rsidRPr="003B35D4">
          <w:rPr>
            <w:b w:val="0"/>
            <w:sz w:val="22"/>
            <w:szCs w:val="22"/>
          </w:rPr>
          <w:t>fread</w:t>
        </w:r>
        <w:proofErr w:type="spellEnd"/>
        <w:r w:rsidRPr="003B35D4">
          <w:rPr>
            <w:b w:val="0"/>
            <w:sz w:val="22"/>
            <w:szCs w:val="22"/>
          </w:rPr>
          <w:t>() are used to read data from files.</w:t>
        </w:r>
      </w:ins>
    </w:p>
    <w:p w14:paraId="2905E661" w14:textId="77777777" w:rsidR="003B35D4" w:rsidRPr="003B35D4" w:rsidRDefault="003B35D4" w:rsidP="003B35D4">
      <w:pPr>
        <w:pStyle w:val="Heading1BPBHEB"/>
        <w:numPr>
          <w:ilvl w:val="0"/>
          <w:numId w:val="81"/>
        </w:numPr>
        <w:rPr>
          <w:ins w:id="1453" w:author="Hii" w:date="2024-11-18T16:19:00Z"/>
          <w:b w:val="0"/>
          <w:sz w:val="22"/>
          <w:szCs w:val="22"/>
        </w:rPr>
        <w:pPrChange w:id="1454" w:author="Hii" w:date="2024-11-18T16:20:00Z">
          <w:pPr>
            <w:pStyle w:val="Heading1BPBHEB"/>
          </w:pPr>
        </w:pPrChange>
      </w:pPr>
      <w:ins w:id="1455" w:author="Hii" w:date="2024-11-18T16:19:00Z">
        <w:r w:rsidRPr="003B35D4">
          <w:rPr>
            <w:b w:val="0"/>
            <w:sz w:val="22"/>
            <w:szCs w:val="22"/>
          </w:rPr>
          <w:t xml:space="preserve">Writing to a file: Functions like </w:t>
        </w:r>
        <w:proofErr w:type="spellStart"/>
        <w:proofErr w:type="gramStart"/>
        <w:r w:rsidRPr="003B35D4">
          <w:rPr>
            <w:b w:val="0"/>
            <w:sz w:val="22"/>
            <w:szCs w:val="22"/>
          </w:rPr>
          <w:t>fputc</w:t>
        </w:r>
        <w:proofErr w:type="spellEnd"/>
        <w:r w:rsidRPr="003B35D4">
          <w:rPr>
            <w:b w:val="0"/>
            <w:sz w:val="22"/>
            <w:szCs w:val="22"/>
          </w:rPr>
          <w:t>(</w:t>
        </w:r>
        <w:proofErr w:type="gramEnd"/>
        <w:r w:rsidRPr="003B35D4">
          <w:rPr>
            <w:b w:val="0"/>
            <w:sz w:val="22"/>
            <w:szCs w:val="22"/>
          </w:rPr>
          <w:t xml:space="preserve">), </w:t>
        </w:r>
        <w:proofErr w:type="spellStart"/>
        <w:r w:rsidRPr="003B35D4">
          <w:rPr>
            <w:b w:val="0"/>
            <w:sz w:val="22"/>
            <w:szCs w:val="22"/>
          </w:rPr>
          <w:t>fputs</w:t>
        </w:r>
        <w:proofErr w:type="spellEnd"/>
        <w:r w:rsidRPr="003B35D4">
          <w:rPr>
            <w:b w:val="0"/>
            <w:sz w:val="22"/>
            <w:szCs w:val="22"/>
          </w:rPr>
          <w:t xml:space="preserve">(), and </w:t>
        </w:r>
        <w:proofErr w:type="spellStart"/>
        <w:r w:rsidRPr="003B35D4">
          <w:rPr>
            <w:b w:val="0"/>
            <w:sz w:val="22"/>
            <w:szCs w:val="22"/>
          </w:rPr>
          <w:t>fwrite</w:t>
        </w:r>
        <w:proofErr w:type="spellEnd"/>
        <w:r w:rsidRPr="003B35D4">
          <w:rPr>
            <w:b w:val="0"/>
            <w:sz w:val="22"/>
            <w:szCs w:val="22"/>
          </w:rPr>
          <w:t>() allow writing data to files.</w:t>
        </w:r>
      </w:ins>
    </w:p>
    <w:p w14:paraId="6263D55A" w14:textId="77777777" w:rsidR="003B35D4" w:rsidRPr="003B35D4" w:rsidRDefault="003B35D4" w:rsidP="003B35D4">
      <w:pPr>
        <w:pStyle w:val="Heading1BPBHEB"/>
        <w:numPr>
          <w:ilvl w:val="0"/>
          <w:numId w:val="81"/>
        </w:numPr>
        <w:rPr>
          <w:ins w:id="1456" w:author="Hii" w:date="2024-11-18T16:19:00Z"/>
          <w:b w:val="0"/>
          <w:sz w:val="22"/>
          <w:szCs w:val="22"/>
        </w:rPr>
        <w:pPrChange w:id="1457" w:author="Hii" w:date="2024-11-18T16:20:00Z">
          <w:pPr>
            <w:pStyle w:val="Heading1BPBHEB"/>
          </w:pPr>
        </w:pPrChange>
      </w:pPr>
      <w:ins w:id="1458" w:author="Hii" w:date="2024-11-18T16:19:00Z">
        <w:r w:rsidRPr="003B35D4">
          <w:rPr>
            <w:b w:val="0"/>
            <w:sz w:val="22"/>
            <w:szCs w:val="22"/>
          </w:rPr>
          <w:t xml:space="preserve">Closing a file: The </w:t>
        </w:r>
        <w:proofErr w:type="spellStart"/>
        <w:proofErr w:type="gramStart"/>
        <w:r w:rsidRPr="003B35D4">
          <w:rPr>
            <w:b w:val="0"/>
            <w:sz w:val="22"/>
            <w:szCs w:val="22"/>
          </w:rPr>
          <w:t>fclose</w:t>
        </w:r>
        <w:proofErr w:type="spellEnd"/>
        <w:r w:rsidRPr="003B35D4">
          <w:rPr>
            <w:b w:val="0"/>
            <w:sz w:val="22"/>
            <w:szCs w:val="22"/>
          </w:rPr>
          <w:t>(</w:t>
        </w:r>
        <w:proofErr w:type="gramEnd"/>
        <w:r w:rsidRPr="003B35D4">
          <w:rPr>
            <w:b w:val="0"/>
            <w:sz w:val="22"/>
            <w:szCs w:val="22"/>
          </w:rPr>
          <w:t>) function is used to close a file once all operations are complete.</w:t>
        </w:r>
      </w:ins>
    </w:p>
    <w:p w14:paraId="2AFCCDCA" w14:textId="77777777" w:rsidR="003B35D4" w:rsidRPr="003B35D4" w:rsidRDefault="003B35D4" w:rsidP="003B35D4">
      <w:pPr>
        <w:pStyle w:val="Heading1BPBHEB"/>
        <w:numPr>
          <w:ilvl w:val="0"/>
          <w:numId w:val="81"/>
        </w:numPr>
        <w:rPr>
          <w:ins w:id="1459" w:author="Hii" w:date="2024-11-18T16:19:00Z"/>
          <w:b w:val="0"/>
          <w:sz w:val="22"/>
          <w:szCs w:val="22"/>
        </w:rPr>
        <w:pPrChange w:id="1460" w:author="Hii" w:date="2024-11-18T16:20:00Z">
          <w:pPr>
            <w:pStyle w:val="Heading1BPBHEB"/>
          </w:pPr>
        </w:pPrChange>
      </w:pPr>
      <w:ins w:id="1461" w:author="Hii" w:date="2024-11-18T16:19:00Z">
        <w:r w:rsidRPr="003B35D4">
          <w:rPr>
            <w:b w:val="0"/>
            <w:sz w:val="22"/>
            <w:szCs w:val="22"/>
          </w:rPr>
          <w:t xml:space="preserve">File manipulation: Functions like </w:t>
        </w:r>
        <w:proofErr w:type="spellStart"/>
        <w:proofErr w:type="gramStart"/>
        <w:r w:rsidRPr="003B35D4">
          <w:rPr>
            <w:b w:val="0"/>
            <w:sz w:val="22"/>
            <w:szCs w:val="22"/>
          </w:rPr>
          <w:t>fseek</w:t>
        </w:r>
        <w:proofErr w:type="spellEnd"/>
        <w:r w:rsidRPr="003B35D4">
          <w:rPr>
            <w:b w:val="0"/>
            <w:sz w:val="22"/>
            <w:szCs w:val="22"/>
          </w:rPr>
          <w:t>(</w:t>
        </w:r>
        <w:proofErr w:type="gramEnd"/>
        <w:r w:rsidRPr="003B35D4">
          <w:rPr>
            <w:b w:val="0"/>
            <w:sz w:val="22"/>
            <w:szCs w:val="22"/>
          </w:rPr>
          <w:t xml:space="preserve">), </w:t>
        </w:r>
        <w:proofErr w:type="spellStart"/>
        <w:r w:rsidRPr="003B35D4">
          <w:rPr>
            <w:b w:val="0"/>
            <w:sz w:val="22"/>
            <w:szCs w:val="22"/>
          </w:rPr>
          <w:t>ftell</w:t>
        </w:r>
        <w:proofErr w:type="spellEnd"/>
        <w:r w:rsidRPr="003B35D4">
          <w:rPr>
            <w:b w:val="0"/>
            <w:sz w:val="22"/>
            <w:szCs w:val="22"/>
          </w:rPr>
          <w:t>(), and rewind() enable moving within a file and accessing specific data.</w:t>
        </w:r>
      </w:ins>
    </w:p>
    <w:p w14:paraId="64DFD46C" w14:textId="35A8A5F8" w:rsidR="00C573E5" w:rsidRPr="00293A3A" w:rsidRDefault="003B35D4" w:rsidP="003B35D4">
      <w:pPr>
        <w:pStyle w:val="NormalBPBHEB"/>
        <w:pPrChange w:id="1462" w:author="Abhiram Arali" w:date="2024-11-14T12:10:00Z">
          <w:pPr>
            <w:tabs>
              <w:tab w:val="left" w:pos="1573"/>
            </w:tabs>
            <w:spacing w:line="360" w:lineRule="auto"/>
            <w:jc w:val="both"/>
          </w:pPr>
        </w:pPrChange>
      </w:pPr>
      <w:ins w:id="1463" w:author="Hii" w:date="2024-11-18T16:19:00Z">
        <w:r w:rsidRPr="003B35D4">
          <w:t>These operations enable effective data handling, storage, and retrieval within C programs.</w:t>
        </w:r>
      </w:ins>
      <w:del w:id="1464" w:author="Hii" w:date="2024-11-18T16:19:00Z">
        <w:r w:rsidR="00C573E5" w:rsidRPr="00293A3A" w:rsidDel="003B35D4">
          <w:delText xml:space="preserve">In C programming, data files are used to store data permanently on storage devices, allowing programs to read from or write to them. Working with files provides a way to maintain data beyond the execution of a program, making it possible to handle large datasets, store user information, or save results for future use. C provides a robust set of functions for working with files, which are part of the standard I/O library (stdio.h). These functions allow you to perform various file operations such as reading, writing, opening, closing, and manipulating data within </w:delText>
        </w:r>
        <w:commentRangeStart w:id="1465"/>
        <w:r w:rsidR="00C573E5" w:rsidRPr="00293A3A" w:rsidDel="003B35D4">
          <w:delText>files</w:delText>
        </w:r>
        <w:commentRangeEnd w:id="1465"/>
        <w:r w:rsidR="00A119B4" w:rsidDel="003B35D4">
          <w:rPr>
            <w:rStyle w:val="CommentReference"/>
            <w:rFonts w:asciiTheme="minorHAnsi" w:eastAsiaTheme="minorHAnsi" w:hAnsiTheme="minorHAnsi" w:cstheme="minorBidi"/>
          </w:rPr>
          <w:commentReference w:id="1465"/>
        </w:r>
        <w:r w:rsidR="00C573E5" w:rsidRPr="00293A3A" w:rsidDel="003B35D4">
          <w:delText>.</w:delText>
        </w:r>
      </w:del>
    </w:p>
    <w:p w14:paraId="79E53229" w14:textId="3F9FF1F5" w:rsidR="00C573E5" w:rsidRPr="00232313" w:rsidDel="00986DC9" w:rsidRDefault="00C573E5">
      <w:pPr>
        <w:pStyle w:val="NormalBPBHEB"/>
        <w:numPr>
          <w:ilvl w:val="0"/>
          <w:numId w:val="55"/>
        </w:numPr>
        <w:rPr>
          <w:del w:id="1466" w:author="Abhiram Arali" w:date="2024-11-14T12:11:00Z"/>
          <w:b/>
          <w:bCs/>
          <w:rPrChange w:id="1467" w:author="Abhiram Arali" w:date="2024-11-14T12:11:00Z">
            <w:rPr>
              <w:del w:id="1468" w:author="Abhiram Arali" w:date="2024-11-14T12:11:00Z"/>
            </w:rPr>
          </w:rPrChange>
        </w:rPr>
        <w:pPrChange w:id="1469" w:author="Abhiram Arali" w:date="2024-11-14T12:11:00Z">
          <w:pPr>
            <w:tabs>
              <w:tab w:val="left" w:pos="1573"/>
            </w:tabs>
            <w:spacing w:line="360" w:lineRule="auto"/>
          </w:pPr>
        </w:pPrChange>
      </w:pPr>
      <w:del w:id="1470" w:author="Abhiram Arali" w:date="2024-11-14T12:11:00Z">
        <w:r w:rsidRPr="00986DC9" w:rsidDel="00232313">
          <w:rPr>
            <w:b/>
            <w:bCs/>
            <w:rPrChange w:id="1471" w:author="Abhiram Arali" w:date="2024-11-14T12:11:00Z">
              <w:rPr/>
            </w:rPrChange>
          </w:rPr>
          <w:delText xml:space="preserve">1. </w:delText>
        </w:r>
      </w:del>
      <w:r w:rsidRPr="00986DC9">
        <w:rPr>
          <w:b/>
          <w:bCs/>
          <w:rPrChange w:id="1472" w:author="Abhiram Arali" w:date="2024-11-14T12:11:00Z">
            <w:rPr/>
          </w:rPrChange>
        </w:rPr>
        <w:t xml:space="preserve">Types of </w:t>
      </w:r>
      <w:r w:rsidR="008977D4" w:rsidRPr="0020502D">
        <w:rPr>
          <w:b/>
          <w:bCs/>
        </w:rPr>
        <w:t xml:space="preserve">files </w:t>
      </w:r>
      <w:r w:rsidRPr="00986DC9">
        <w:rPr>
          <w:b/>
          <w:bCs/>
          <w:rPrChange w:id="1473" w:author="Abhiram Arali" w:date="2024-11-14T12:11:00Z">
            <w:rPr/>
          </w:rPrChange>
        </w:rPr>
        <w:t>in C</w:t>
      </w:r>
      <w:ins w:id="1474" w:author="Abhiram Arali" w:date="2024-11-14T12:11:00Z">
        <w:r w:rsidR="00986DC9" w:rsidRPr="0020502D">
          <w:rPr>
            <w:b/>
            <w:bCs/>
          </w:rPr>
          <w:t xml:space="preserve">: </w:t>
        </w:r>
      </w:ins>
    </w:p>
    <w:p w14:paraId="68C2438E" w14:textId="77777777" w:rsidR="00C573E5" w:rsidRPr="00293A3A" w:rsidRDefault="00C573E5">
      <w:pPr>
        <w:pStyle w:val="NormalBPBHEB"/>
        <w:numPr>
          <w:ilvl w:val="0"/>
          <w:numId w:val="55"/>
        </w:numPr>
        <w:pPrChange w:id="1475" w:author="Abhiram Arali" w:date="2024-11-14T12:11:00Z">
          <w:pPr>
            <w:tabs>
              <w:tab w:val="left" w:pos="1573"/>
            </w:tabs>
            <w:spacing w:line="360" w:lineRule="auto"/>
            <w:jc w:val="both"/>
          </w:pPr>
        </w:pPrChange>
      </w:pPr>
      <w:r w:rsidRPr="00293A3A">
        <w:t>There are two main types of files in C:</w:t>
      </w:r>
    </w:p>
    <w:p w14:paraId="7FA697BE" w14:textId="2736A2FD" w:rsidR="00C573E5" w:rsidRPr="00293A3A" w:rsidRDefault="00C573E5">
      <w:pPr>
        <w:pStyle w:val="NormalBPBHEB"/>
        <w:numPr>
          <w:ilvl w:val="0"/>
          <w:numId w:val="57"/>
        </w:numPr>
        <w:pPrChange w:id="1476" w:author="Abhiram Arali" w:date="2024-11-14T12:11:00Z">
          <w:pPr>
            <w:tabs>
              <w:tab w:val="left" w:pos="1573"/>
            </w:tabs>
            <w:spacing w:line="360" w:lineRule="auto"/>
            <w:jc w:val="both"/>
          </w:pPr>
        </w:pPrChange>
      </w:pPr>
      <w:r w:rsidRPr="001A22A7">
        <w:rPr>
          <w:b/>
          <w:bCs/>
          <w:rPrChange w:id="1477" w:author="Abhiram Arali" w:date="2024-11-14T12:11:00Z">
            <w:rPr>
              <w:i/>
              <w:iCs/>
            </w:rPr>
          </w:rPrChange>
        </w:rPr>
        <w:t xml:space="preserve">Text </w:t>
      </w:r>
      <w:r w:rsidR="00BC5031" w:rsidRPr="00BC5031">
        <w:rPr>
          <w:b/>
          <w:bCs/>
        </w:rPr>
        <w:t>files</w:t>
      </w:r>
      <w:r w:rsidRPr="00293A3A">
        <w:rPr>
          <w:i/>
          <w:iCs/>
        </w:rPr>
        <w:t>:</w:t>
      </w:r>
      <w:r w:rsidRPr="00293A3A">
        <w:t xml:space="preserve"> These files contain human-readable data, typically organized as lines of characters. Text files are easy to create and work with, and are often used for configurations, logs, or document storage (e.g., .txt, .csv files).</w:t>
      </w:r>
    </w:p>
    <w:p w14:paraId="35184936" w14:textId="34418260" w:rsidR="00C573E5" w:rsidRPr="00293A3A" w:rsidRDefault="00C573E5">
      <w:pPr>
        <w:pStyle w:val="NormalBPBHEB"/>
        <w:numPr>
          <w:ilvl w:val="0"/>
          <w:numId w:val="57"/>
        </w:numPr>
        <w:pPrChange w:id="1478" w:author="Abhiram Arali" w:date="2024-11-14T12:11:00Z">
          <w:pPr>
            <w:tabs>
              <w:tab w:val="left" w:pos="1573"/>
            </w:tabs>
            <w:spacing w:line="360" w:lineRule="auto"/>
            <w:jc w:val="both"/>
          </w:pPr>
        </w:pPrChange>
      </w:pPr>
      <w:r w:rsidRPr="00BC5031">
        <w:rPr>
          <w:b/>
          <w:bCs/>
          <w:rPrChange w:id="1479" w:author="Abhiram Arali" w:date="2024-11-14T12:11:00Z">
            <w:rPr>
              <w:i/>
              <w:iCs/>
            </w:rPr>
          </w:rPrChange>
        </w:rPr>
        <w:t xml:space="preserve">Binary </w:t>
      </w:r>
      <w:r w:rsidR="0053510A" w:rsidRPr="000B2F9C">
        <w:rPr>
          <w:b/>
          <w:bCs/>
        </w:rPr>
        <w:t>files</w:t>
      </w:r>
      <w:r w:rsidRPr="00293A3A">
        <w:rPr>
          <w:i/>
          <w:iCs/>
        </w:rPr>
        <w:t>:</w:t>
      </w:r>
      <w:r w:rsidRPr="00293A3A">
        <w:t xml:space="preserve"> These files store data in a binary format, which is not human-readable. Binary files are more efficient for storing complex data types like structures or large datasets because they require less space and preserve data precision.</w:t>
      </w:r>
    </w:p>
    <w:p w14:paraId="7FBD79C0" w14:textId="000361E1" w:rsidR="00C573E5" w:rsidRPr="000B2F9C" w:rsidDel="00355CB2" w:rsidRDefault="00C573E5">
      <w:pPr>
        <w:pStyle w:val="NormalBPBHEB"/>
        <w:numPr>
          <w:ilvl w:val="0"/>
          <w:numId w:val="58"/>
        </w:numPr>
        <w:rPr>
          <w:del w:id="1480" w:author="Abhiram Arali" w:date="2024-11-14T12:12:00Z"/>
          <w:b/>
          <w:bCs/>
          <w:rPrChange w:id="1481" w:author="Abhiram Arali" w:date="2024-11-14T12:11:00Z">
            <w:rPr>
              <w:del w:id="1482" w:author="Abhiram Arali" w:date="2024-11-14T12:12:00Z"/>
            </w:rPr>
          </w:rPrChange>
        </w:rPr>
        <w:pPrChange w:id="1483" w:author="Abhiram Arali" w:date="2024-11-14T12:12:00Z">
          <w:pPr>
            <w:tabs>
              <w:tab w:val="left" w:pos="1573"/>
            </w:tabs>
            <w:spacing w:line="360" w:lineRule="auto"/>
          </w:pPr>
        </w:pPrChange>
      </w:pPr>
      <w:del w:id="1484" w:author="Abhiram Arali" w:date="2024-11-14T12:12:00Z">
        <w:r w:rsidRPr="00355CB2" w:rsidDel="00E36748">
          <w:rPr>
            <w:b/>
            <w:bCs/>
            <w:rPrChange w:id="1485" w:author="Abhiram Arali" w:date="2024-11-14T12:12:00Z">
              <w:rPr/>
            </w:rPrChange>
          </w:rPr>
          <w:delText xml:space="preserve">2. </w:delText>
        </w:r>
      </w:del>
      <w:r w:rsidRPr="00355CB2">
        <w:rPr>
          <w:b/>
          <w:bCs/>
          <w:rPrChange w:id="1486" w:author="Abhiram Arali" w:date="2024-11-14T12:12:00Z">
            <w:rPr/>
          </w:rPrChange>
        </w:rPr>
        <w:t xml:space="preserve">Basic </w:t>
      </w:r>
      <w:r w:rsidR="00355CB2" w:rsidRPr="00C55F52">
        <w:rPr>
          <w:b/>
          <w:bCs/>
        </w:rPr>
        <w:t>file operations</w:t>
      </w:r>
      <w:ins w:id="1487" w:author="Abhiram Arali" w:date="2024-11-14T12:12:00Z">
        <w:r w:rsidR="00355CB2" w:rsidRPr="00C55F52">
          <w:rPr>
            <w:b/>
            <w:bCs/>
          </w:rPr>
          <w:t xml:space="preserve">: </w:t>
        </w:r>
      </w:ins>
    </w:p>
    <w:p w14:paraId="22F4B27D" w14:textId="77777777" w:rsidR="00C573E5" w:rsidRPr="00293A3A" w:rsidRDefault="00C573E5">
      <w:pPr>
        <w:pStyle w:val="NormalBPBHEB"/>
        <w:numPr>
          <w:ilvl w:val="0"/>
          <w:numId w:val="58"/>
        </w:numPr>
        <w:pPrChange w:id="1488" w:author="Abhiram Arali" w:date="2024-11-14T12:12:00Z">
          <w:pPr>
            <w:tabs>
              <w:tab w:val="left" w:pos="1573"/>
            </w:tabs>
            <w:spacing w:line="360" w:lineRule="auto"/>
            <w:jc w:val="both"/>
          </w:pPr>
        </w:pPrChange>
      </w:pPr>
      <w:r w:rsidRPr="00293A3A">
        <w:t>C provides several functions to handle files. To perform file operations, you need to follow these steps:</w:t>
      </w:r>
    </w:p>
    <w:p w14:paraId="207022EE" w14:textId="5F165503" w:rsidR="00C573E5" w:rsidRPr="00293A3A" w:rsidRDefault="00C573E5">
      <w:pPr>
        <w:pStyle w:val="NormalBPBHEB"/>
        <w:numPr>
          <w:ilvl w:val="0"/>
          <w:numId w:val="59"/>
        </w:numPr>
        <w:pPrChange w:id="1489" w:author="Abhiram Arali" w:date="2024-11-14T12:12:00Z">
          <w:pPr>
            <w:pStyle w:val="ListParagraph"/>
            <w:numPr>
              <w:numId w:val="10"/>
            </w:numPr>
            <w:tabs>
              <w:tab w:val="left" w:pos="1573"/>
            </w:tabs>
            <w:spacing w:line="360" w:lineRule="auto"/>
            <w:ind w:hanging="360"/>
          </w:pPr>
        </w:pPrChange>
      </w:pPr>
      <w:r w:rsidRPr="00511EEE">
        <w:rPr>
          <w:b/>
          <w:bCs/>
          <w:rPrChange w:id="1490" w:author="Abhiram Arali" w:date="2024-11-14T12:12:00Z">
            <w:rPr/>
          </w:rPrChange>
        </w:rPr>
        <w:t xml:space="preserve">Opening a </w:t>
      </w:r>
      <w:r w:rsidR="00511EEE" w:rsidRPr="0080532D">
        <w:rPr>
          <w:b/>
          <w:bCs/>
        </w:rPr>
        <w:t>file</w:t>
      </w:r>
      <w:r w:rsidRPr="00511EEE">
        <w:rPr>
          <w:b/>
          <w:bCs/>
          <w:rPrChange w:id="1491" w:author="Abhiram Arali" w:date="2024-11-14T12:12:00Z">
            <w:rPr/>
          </w:rPrChange>
        </w:rPr>
        <w:t>:</w:t>
      </w:r>
      <w:r w:rsidRPr="00293A3A">
        <w:t xml:space="preserve"> Before performing any operation on a file, you need to open it using the </w:t>
      </w:r>
      <w:proofErr w:type="spellStart"/>
      <w:proofErr w:type="gramStart"/>
      <w:r w:rsidRPr="00293A3A">
        <w:t>fopen</w:t>
      </w:r>
      <w:proofErr w:type="spellEnd"/>
      <w:r w:rsidRPr="00293A3A">
        <w:t>(</w:t>
      </w:r>
      <w:proofErr w:type="gramEnd"/>
      <w:r w:rsidRPr="00293A3A">
        <w:t>) function.</w:t>
      </w:r>
    </w:p>
    <w:p w14:paraId="08F8BCD0" w14:textId="6BA930F6" w:rsidR="00C573E5" w:rsidRPr="00293A3A" w:rsidRDefault="00C573E5">
      <w:pPr>
        <w:pStyle w:val="NormalBPBHEB"/>
        <w:numPr>
          <w:ilvl w:val="0"/>
          <w:numId w:val="59"/>
        </w:numPr>
        <w:pPrChange w:id="1492" w:author="Abhiram Arali" w:date="2024-11-14T12:12:00Z">
          <w:pPr>
            <w:pStyle w:val="ListParagraph"/>
            <w:numPr>
              <w:numId w:val="10"/>
            </w:numPr>
            <w:tabs>
              <w:tab w:val="left" w:pos="1573"/>
            </w:tabs>
            <w:spacing w:line="360" w:lineRule="auto"/>
            <w:ind w:hanging="360"/>
          </w:pPr>
        </w:pPrChange>
      </w:pPr>
      <w:r w:rsidRPr="00511EEE">
        <w:rPr>
          <w:b/>
          <w:bCs/>
          <w:rPrChange w:id="1493" w:author="Abhiram Arali" w:date="2024-11-14T12:12:00Z">
            <w:rPr/>
          </w:rPrChange>
        </w:rPr>
        <w:lastRenderedPageBreak/>
        <w:t>Reading/</w:t>
      </w:r>
      <w:r w:rsidR="00511EEE" w:rsidRPr="00511EEE">
        <w:rPr>
          <w:b/>
          <w:bCs/>
        </w:rPr>
        <w:t>writing data</w:t>
      </w:r>
      <w:r w:rsidRPr="00293A3A">
        <w:t xml:space="preserve">: Use file handling functions like </w:t>
      </w:r>
      <w:proofErr w:type="spellStart"/>
      <w:proofErr w:type="gramStart"/>
      <w:r w:rsidRPr="00293A3A">
        <w:t>fprintf</w:t>
      </w:r>
      <w:proofErr w:type="spellEnd"/>
      <w:r w:rsidRPr="00293A3A">
        <w:t>(</w:t>
      </w:r>
      <w:proofErr w:type="gramEnd"/>
      <w:r w:rsidRPr="00293A3A">
        <w:t xml:space="preserve">), </w:t>
      </w:r>
      <w:proofErr w:type="spellStart"/>
      <w:r w:rsidRPr="00293A3A">
        <w:t>fscanf</w:t>
      </w:r>
      <w:proofErr w:type="spellEnd"/>
      <w:r w:rsidRPr="00293A3A">
        <w:t xml:space="preserve">(), </w:t>
      </w:r>
      <w:proofErr w:type="spellStart"/>
      <w:r w:rsidRPr="00293A3A">
        <w:t>fwrite</w:t>
      </w:r>
      <w:proofErr w:type="spellEnd"/>
      <w:r w:rsidRPr="00293A3A">
        <w:t xml:space="preserve">(), or </w:t>
      </w:r>
      <w:proofErr w:type="spellStart"/>
      <w:r w:rsidRPr="00293A3A">
        <w:t>fread</w:t>
      </w:r>
      <w:proofErr w:type="spellEnd"/>
      <w:r w:rsidRPr="00293A3A">
        <w:t>() depending on the file type and required operations.</w:t>
      </w:r>
    </w:p>
    <w:p w14:paraId="49701B74" w14:textId="24F1E8ED" w:rsidR="00C573E5" w:rsidRPr="00293A3A" w:rsidRDefault="00C573E5">
      <w:pPr>
        <w:pStyle w:val="NormalBPBHEB"/>
        <w:numPr>
          <w:ilvl w:val="0"/>
          <w:numId w:val="59"/>
        </w:numPr>
        <w:pPrChange w:id="1494" w:author="Abhiram Arali" w:date="2024-11-14T12:12:00Z">
          <w:pPr>
            <w:pStyle w:val="ListParagraph"/>
            <w:numPr>
              <w:numId w:val="10"/>
            </w:numPr>
            <w:tabs>
              <w:tab w:val="left" w:pos="1573"/>
            </w:tabs>
            <w:spacing w:line="360" w:lineRule="auto"/>
            <w:ind w:hanging="360"/>
          </w:pPr>
        </w:pPrChange>
      </w:pPr>
      <w:r w:rsidRPr="00511EEE">
        <w:rPr>
          <w:b/>
          <w:bCs/>
          <w:rPrChange w:id="1495" w:author="Abhiram Arali" w:date="2024-11-14T12:12:00Z">
            <w:rPr/>
          </w:rPrChange>
        </w:rPr>
        <w:t xml:space="preserve">Closing a </w:t>
      </w:r>
      <w:r w:rsidR="00511EEE" w:rsidRPr="00511EEE">
        <w:rPr>
          <w:b/>
          <w:bCs/>
        </w:rPr>
        <w:t>file</w:t>
      </w:r>
      <w:r w:rsidRPr="00511EEE">
        <w:rPr>
          <w:b/>
          <w:bCs/>
          <w:rPrChange w:id="1496" w:author="Abhiram Arali" w:date="2024-11-14T12:12:00Z">
            <w:rPr/>
          </w:rPrChange>
        </w:rPr>
        <w:t>:</w:t>
      </w:r>
      <w:r w:rsidRPr="00293A3A">
        <w:t xml:space="preserve"> After the file operations are done, it</w:t>
      </w:r>
      <w:ins w:id="1497" w:author="Abhiram Arali" w:date="2024-11-14T13:11:00Z">
        <w:r w:rsidR="0098455D">
          <w:t xml:space="preserve"> i</w:t>
        </w:r>
      </w:ins>
      <w:del w:id="1498" w:author="Abhiram Arali" w:date="2024-11-14T13:11:00Z">
        <w:r w:rsidRPr="00293A3A" w:rsidDel="0098455D">
          <w:delText>'</w:delText>
        </w:r>
      </w:del>
      <w:r w:rsidRPr="00293A3A">
        <w:t xml:space="preserve">s essential to close the file using </w:t>
      </w:r>
      <w:proofErr w:type="spellStart"/>
      <w:proofErr w:type="gramStart"/>
      <w:r w:rsidRPr="00293A3A">
        <w:t>fclose</w:t>
      </w:r>
      <w:proofErr w:type="spellEnd"/>
      <w:r w:rsidRPr="00293A3A">
        <w:t>(</w:t>
      </w:r>
      <w:proofErr w:type="gramEnd"/>
      <w:r w:rsidRPr="00293A3A">
        <w:t>) to free up resources.</w:t>
      </w:r>
    </w:p>
    <w:p w14:paraId="6CDA0B34" w14:textId="5DD77225" w:rsidR="00C573E5" w:rsidRPr="0080532D" w:rsidDel="00FF2E49" w:rsidRDefault="00C573E5">
      <w:pPr>
        <w:pStyle w:val="NormalBPBHEB"/>
        <w:numPr>
          <w:ilvl w:val="0"/>
          <w:numId w:val="60"/>
        </w:numPr>
        <w:rPr>
          <w:del w:id="1499" w:author="Abhiram Arali" w:date="2024-11-14T12:12:00Z"/>
          <w:b/>
          <w:bCs/>
          <w:rPrChange w:id="1500" w:author="Abhiram Arali" w:date="2024-11-14T12:12:00Z">
            <w:rPr>
              <w:del w:id="1501" w:author="Abhiram Arali" w:date="2024-11-14T12:12:00Z"/>
            </w:rPr>
          </w:rPrChange>
        </w:rPr>
        <w:pPrChange w:id="1502" w:author="Abhiram Arali" w:date="2024-11-14T12:12:00Z">
          <w:pPr>
            <w:tabs>
              <w:tab w:val="left" w:pos="1573"/>
            </w:tabs>
            <w:spacing w:line="360" w:lineRule="auto"/>
          </w:pPr>
        </w:pPrChange>
      </w:pPr>
      <w:del w:id="1503" w:author="Abhiram Arali" w:date="2024-11-14T12:12:00Z">
        <w:r w:rsidRPr="00FF2E49" w:rsidDel="00EB5759">
          <w:rPr>
            <w:b/>
            <w:bCs/>
            <w:rPrChange w:id="1504" w:author="Abhiram Arali" w:date="2024-11-14T12:12:00Z">
              <w:rPr/>
            </w:rPrChange>
          </w:rPr>
          <w:delText xml:space="preserve">3. </w:delText>
        </w:r>
      </w:del>
      <w:r w:rsidRPr="00FF2E49">
        <w:rPr>
          <w:b/>
          <w:bCs/>
          <w:rPrChange w:id="1505" w:author="Abhiram Arali" w:date="2024-11-14T12:12:00Z">
            <w:rPr/>
          </w:rPrChange>
        </w:rPr>
        <w:t xml:space="preserve">File </w:t>
      </w:r>
      <w:r w:rsidR="000B79FA" w:rsidRPr="00120AAA">
        <w:rPr>
          <w:b/>
          <w:bCs/>
        </w:rPr>
        <w:t>opening modes</w:t>
      </w:r>
      <w:ins w:id="1506" w:author="Abhiram Arali" w:date="2024-11-14T12:12:00Z">
        <w:r w:rsidR="00FF2E49" w:rsidRPr="00120AAA">
          <w:rPr>
            <w:b/>
            <w:bCs/>
          </w:rPr>
          <w:t xml:space="preserve">: </w:t>
        </w:r>
      </w:ins>
    </w:p>
    <w:p w14:paraId="03ECB079" w14:textId="5BCF2E77" w:rsidR="00C573E5" w:rsidRPr="00293A3A" w:rsidDel="00806E89" w:rsidRDefault="00C573E5">
      <w:pPr>
        <w:pStyle w:val="NormalBPBHEB"/>
        <w:numPr>
          <w:ilvl w:val="0"/>
          <w:numId w:val="60"/>
        </w:numPr>
        <w:tabs>
          <w:tab w:val="left" w:pos="1573"/>
        </w:tabs>
        <w:spacing w:line="360" w:lineRule="auto"/>
        <w:jc w:val="center"/>
        <w:rPr>
          <w:del w:id="1507" w:author="Abhiram Arali" w:date="2024-11-14T12:14:00Z"/>
        </w:rPr>
        <w:pPrChange w:id="1508" w:author="Abhiram Arali" w:date="2024-11-14T12:14:00Z">
          <w:pPr>
            <w:tabs>
              <w:tab w:val="left" w:pos="1573"/>
            </w:tabs>
            <w:spacing w:line="360" w:lineRule="auto"/>
          </w:pPr>
        </w:pPrChange>
      </w:pPr>
      <w:r w:rsidRPr="00293A3A">
        <w:t xml:space="preserve">When opening a file with </w:t>
      </w:r>
      <w:proofErr w:type="spellStart"/>
      <w:proofErr w:type="gramStart"/>
      <w:r w:rsidRPr="00293A3A">
        <w:t>fopen</w:t>
      </w:r>
      <w:proofErr w:type="spellEnd"/>
      <w:r w:rsidRPr="00293A3A">
        <w:t>(</w:t>
      </w:r>
      <w:proofErr w:type="gramEnd"/>
      <w:r w:rsidRPr="00293A3A">
        <w:t xml:space="preserve">), you specify the mode, which tells C how to interact with the file. Some common modes </w:t>
      </w:r>
      <w:r w:rsidR="00811D44" w:rsidRPr="00293A3A">
        <w:t>a</w:t>
      </w:r>
      <w:ins w:id="1509" w:author="Abhiram Arali" w:date="2024-11-14T12:12:00Z">
        <w:r w:rsidR="00120AAA">
          <w:t>re</w:t>
        </w:r>
      </w:ins>
      <w:del w:id="1510" w:author="Abhiram Arali" w:date="2024-11-14T12:12:00Z">
        <w:r w:rsidR="00811D44" w:rsidRPr="00293A3A" w:rsidDel="00120AAA">
          <w:delText>s</w:delText>
        </w:r>
      </w:del>
      <w:r w:rsidR="00811D44" w:rsidRPr="00293A3A">
        <w:t xml:space="preserve"> mention</w:t>
      </w:r>
      <w:ins w:id="1511" w:author="Abhiram Arali" w:date="2024-11-14T12:12:00Z">
        <w:r w:rsidR="00287028">
          <w:t>ed</w:t>
        </w:r>
      </w:ins>
      <w:r w:rsidR="00811D44" w:rsidRPr="00293A3A">
        <w:t xml:space="preserve"> in </w:t>
      </w:r>
      <w:r w:rsidR="00811D44" w:rsidRPr="00806E89">
        <w:rPr>
          <w:i/>
          <w:iCs/>
          <w:rPrChange w:id="1512" w:author="Abhiram Arali" w:date="2024-11-14T12:14:00Z">
            <w:rPr/>
          </w:rPrChange>
        </w:rPr>
        <w:t>Table 7</w:t>
      </w:r>
      <w:r w:rsidRPr="00806E89">
        <w:rPr>
          <w:i/>
          <w:iCs/>
          <w:rPrChange w:id="1513" w:author="Abhiram Arali" w:date="2024-11-14T12:14:00Z">
            <w:rPr/>
          </w:rPrChange>
        </w:rPr>
        <w:t>.4:</w:t>
      </w:r>
    </w:p>
    <w:p w14:paraId="2A3AB8B2" w14:textId="4459F6D9" w:rsidR="00C573E5" w:rsidRPr="00806E89" w:rsidRDefault="00811D44">
      <w:pPr>
        <w:pStyle w:val="NormalBPBHEB"/>
        <w:numPr>
          <w:ilvl w:val="0"/>
          <w:numId w:val="60"/>
        </w:numPr>
        <w:tabs>
          <w:tab w:val="left" w:pos="1573"/>
        </w:tabs>
        <w:spacing w:line="360" w:lineRule="auto"/>
        <w:jc w:val="center"/>
        <w:rPr>
          <w:rFonts w:ascii="Times New Roman" w:hAnsi="Times New Roman" w:cs="Times New Roman"/>
          <w:b/>
          <w:sz w:val="24"/>
          <w:szCs w:val="24"/>
        </w:rPr>
        <w:pPrChange w:id="1514" w:author="Abhiram Arali" w:date="2024-11-14T12:14:00Z">
          <w:pPr>
            <w:tabs>
              <w:tab w:val="left" w:pos="1573"/>
            </w:tabs>
            <w:spacing w:line="360" w:lineRule="auto"/>
            <w:jc w:val="center"/>
          </w:pPr>
        </w:pPrChange>
      </w:pPr>
      <w:moveFromRangeStart w:id="1515" w:author="Abhiram Arali" w:date="2024-11-14T12:12:00Z" w:name="move182478789"/>
      <w:moveFrom w:id="1516" w:author="Abhiram Arali" w:date="2024-11-14T12:12:00Z">
        <w:r w:rsidRPr="00806E89" w:rsidDel="00037B24">
          <w:rPr>
            <w:rFonts w:ascii="Times New Roman" w:hAnsi="Times New Roman" w:cs="Times New Roman"/>
            <w:b/>
            <w:sz w:val="24"/>
            <w:szCs w:val="24"/>
          </w:rPr>
          <w:t>Table 7</w:t>
        </w:r>
        <w:r w:rsidR="00C573E5" w:rsidRPr="00806E89" w:rsidDel="00037B24">
          <w:rPr>
            <w:rFonts w:ascii="Times New Roman" w:hAnsi="Times New Roman" w:cs="Times New Roman"/>
            <w:b/>
            <w:sz w:val="24"/>
            <w:szCs w:val="24"/>
          </w:rPr>
          <w:t>.4: File Opening Modes</w:t>
        </w:r>
      </w:moveFrom>
      <w:moveFromRangeEnd w:id="1515"/>
    </w:p>
    <w:tbl>
      <w:tblPr>
        <w:tblStyle w:val="TableGrid"/>
        <w:tblW w:w="0" w:type="auto"/>
        <w:tblLook w:val="04A0" w:firstRow="1" w:lastRow="0" w:firstColumn="1" w:lastColumn="0" w:noHBand="0" w:noVBand="1"/>
        <w:tblPrChange w:id="1517" w:author="Abhiram Arali" w:date="2024-11-14T12:14:00Z">
          <w:tblPr>
            <w:tblStyle w:val="PlainTable1"/>
            <w:tblW w:w="0" w:type="auto"/>
            <w:jc w:val="center"/>
            <w:tblLook w:val="04A0" w:firstRow="1" w:lastRow="0" w:firstColumn="1" w:lastColumn="0" w:noHBand="0" w:noVBand="1"/>
          </w:tblPr>
        </w:tblPrChange>
      </w:tblPr>
      <w:tblGrid>
        <w:gridCol w:w="803"/>
        <w:gridCol w:w="6376"/>
        <w:tblGridChange w:id="1518">
          <w:tblGrid>
            <w:gridCol w:w="803"/>
            <w:gridCol w:w="6376"/>
          </w:tblGrid>
        </w:tblGridChange>
      </w:tblGrid>
      <w:tr w:rsidR="00C573E5" w:rsidRPr="00293A3A" w14:paraId="51618C4C" w14:textId="77777777" w:rsidTr="00806E89">
        <w:trPr>
          <w:trPrChange w:id="1519" w:author="Abhiram Arali" w:date="2024-11-14T12:14:00Z">
            <w:trPr>
              <w:jc w:val="center"/>
            </w:trPr>
          </w:trPrChange>
        </w:trPr>
        <w:tc>
          <w:tcPr>
            <w:tcW w:w="0" w:type="auto"/>
            <w:hideMark/>
            <w:tcPrChange w:id="1520" w:author="Abhiram Arali" w:date="2024-11-14T12:14:00Z">
              <w:tcPr>
                <w:tcW w:w="0" w:type="auto"/>
                <w:hideMark/>
              </w:tcPr>
            </w:tcPrChange>
          </w:tcPr>
          <w:p w14:paraId="29CC5AFC" w14:textId="77777777" w:rsidR="00C573E5" w:rsidRPr="00806E89" w:rsidRDefault="00C573E5">
            <w:pPr>
              <w:pStyle w:val="NormalBPBHEB"/>
              <w:rPr>
                <w:b/>
                <w:bCs/>
                <w:rPrChange w:id="1521" w:author="Abhiram Arali" w:date="2024-11-14T12:14:00Z">
                  <w:rPr/>
                </w:rPrChange>
              </w:rPr>
              <w:pPrChange w:id="1522" w:author="Abhiram Arali" w:date="2024-11-14T12:14:00Z">
                <w:pPr>
                  <w:jc w:val="center"/>
                </w:pPr>
              </w:pPrChange>
            </w:pPr>
            <w:r w:rsidRPr="00806E89">
              <w:rPr>
                <w:b/>
                <w:bCs/>
                <w:rPrChange w:id="1523" w:author="Abhiram Arali" w:date="2024-11-14T12:14:00Z">
                  <w:rPr/>
                </w:rPrChange>
              </w:rPr>
              <w:t>Mode</w:t>
            </w:r>
          </w:p>
        </w:tc>
        <w:tc>
          <w:tcPr>
            <w:tcW w:w="0" w:type="auto"/>
            <w:hideMark/>
            <w:tcPrChange w:id="1524" w:author="Abhiram Arali" w:date="2024-11-14T12:14:00Z">
              <w:tcPr>
                <w:tcW w:w="0" w:type="auto"/>
                <w:hideMark/>
              </w:tcPr>
            </w:tcPrChange>
          </w:tcPr>
          <w:p w14:paraId="1FCB329E" w14:textId="77777777" w:rsidR="00C573E5" w:rsidRPr="00806E89" w:rsidRDefault="00C573E5">
            <w:pPr>
              <w:pStyle w:val="NormalBPBHEB"/>
              <w:rPr>
                <w:b/>
                <w:bCs/>
                <w:rPrChange w:id="1525" w:author="Abhiram Arali" w:date="2024-11-14T12:14:00Z">
                  <w:rPr/>
                </w:rPrChange>
              </w:rPr>
              <w:pPrChange w:id="1526" w:author="Abhiram Arali" w:date="2024-11-14T12:14:00Z">
                <w:pPr>
                  <w:jc w:val="center"/>
                </w:pPr>
              </w:pPrChange>
            </w:pPr>
            <w:r w:rsidRPr="00806E89">
              <w:rPr>
                <w:b/>
                <w:bCs/>
                <w:rPrChange w:id="1527" w:author="Abhiram Arali" w:date="2024-11-14T12:14:00Z">
                  <w:rPr/>
                </w:rPrChange>
              </w:rPr>
              <w:t>Description</w:t>
            </w:r>
          </w:p>
        </w:tc>
      </w:tr>
      <w:tr w:rsidR="00C573E5" w:rsidRPr="00293A3A" w14:paraId="56DDE5D4" w14:textId="77777777" w:rsidTr="00806E89">
        <w:trPr>
          <w:trPrChange w:id="1528" w:author="Abhiram Arali" w:date="2024-11-14T12:14:00Z">
            <w:trPr>
              <w:jc w:val="center"/>
            </w:trPr>
          </w:trPrChange>
        </w:trPr>
        <w:tc>
          <w:tcPr>
            <w:tcW w:w="0" w:type="auto"/>
            <w:hideMark/>
            <w:tcPrChange w:id="1529" w:author="Abhiram Arali" w:date="2024-11-14T12:14:00Z">
              <w:tcPr>
                <w:tcW w:w="0" w:type="auto"/>
                <w:hideMark/>
              </w:tcPr>
            </w:tcPrChange>
          </w:tcPr>
          <w:p w14:paraId="26502297" w14:textId="77777777" w:rsidR="00C573E5" w:rsidRPr="00293A3A" w:rsidRDefault="00C573E5">
            <w:pPr>
              <w:pStyle w:val="NormalBPBHEB"/>
              <w:pPrChange w:id="1530" w:author="Abhiram Arali" w:date="2024-11-14T12:14:00Z">
                <w:pPr/>
              </w:pPrChange>
            </w:pPr>
            <w:r w:rsidRPr="00293A3A">
              <w:t>"r"</w:t>
            </w:r>
          </w:p>
        </w:tc>
        <w:tc>
          <w:tcPr>
            <w:tcW w:w="0" w:type="auto"/>
            <w:hideMark/>
            <w:tcPrChange w:id="1531" w:author="Abhiram Arali" w:date="2024-11-14T12:14:00Z">
              <w:tcPr>
                <w:tcW w:w="0" w:type="auto"/>
                <w:hideMark/>
              </w:tcPr>
            </w:tcPrChange>
          </w:tcPr>
          <w:p w14:paraId="6B4BD2AB" w14:textId="77777777" w:rsidR="00C573E5" w:rsidRPr="00293A3A" w:rsidRDefault="00C573E5">
            <w:pPr>
              <w:pStyle w:val="NormalBPBHEB"/>
              <w:pPrChange w:id="1532" w:author="Abhiram Arali" w:date="2024-11-14T12:14:00Z">
                <w:pPr/>
              </w:pPrChange>
            </w:pPr>
            <w:r w:rsidRPr="00293A3A">
              <w:t>Open for reading (file must exist).</w:t>
            </w:r>
          </w:p>
        </w:tc>
      </w:tr>
      <w:tr w:rsidR="00C573E5" w:rsidRPr="00293A3A" w14:paraId="166044F3" w14:textId="77777777" w:rsidTr="00806E89">
        <w:trPr>
          <w:trPrChange w:id="1533" w:author="Abhiram Arali" w:date="2024-11-14T12:14:00Z">
            <w:trPr>
              <w:jc w:val="center"/>
            </w:trPr>
          </w:trPrChange>
        </w:trPr>
        <w:tc>
          <w:tcPr>
            <w:tcW w:w="0" w:type="auto"/>
            <w:hideMark/>
            <w:tcPrChange w:id="1534" w:author="Abhiram Arali" w:date="2024-11-14T12:14:00Z">
              <w:tcPr>
                <w:tcW w:w="0" w:type="auto"/>
                <w:hideMark/>
              </w:tcPr>
            </w:tcPrChange>
          </w:tcPr>
          <w:p w14:paraId="19C6CBA9" w14:textId="77777777" w:rsidR="00C573E5" w:rsidRPr="00293A3A" w:rsidRDefault="00C573E5">
            <w:pPr>
              <w:pStyle w:val="NormalBPBHEB"/>
              <w:pPrChange w:id="1535" w:author="Abhiram Arali" w:date="2024-11-14T12:14:00Z">
                <w:pPr/>
              </w:pPrChange>
            </w:pPr>
            <w:r w:rsidRPr="00293A3A">
              <w:t>"w"</w:t>
            </w:r>
          </w:p>
        </w:tc>
        <w:tc>
          <w:tcPr>
            <w:tcW w:w="0" w:type="auto"/>
            <w:hideMark/>
            <w:tcPrChange w:id="1536" w:author="Abhiram Arali" w:date="2024-11-14T12:14:00Z">
              <w:tcPr>
                <w:tcW w:w="0" w:type="auto"/>
                <w:hideMark/>
              </w:tcPr>
            </w:tcPrChange>
          </w:tcPr>
          <w:p w14:paraId="7A7FDD78" w14:textId="77777777" w:rsidR="00C573E5" w:rsidRPr="00293A3A" w:rsidRDefault="00C573E5">
            <w:pPr>
              <w:pStyle w:val="NormalBPBHEB"/>
              <w:pPrChange w:id="1537" w:author="Abhiram Arali" w:date="2024-11-14T12:14:00Z">
                <w:pPr/>
              </w:pPrChange>
            </w:pPr>
            <w:r w:rsidRPr="00293A3A">
              <w:t>Open for writing (creates a new file or overwrites existing one).</w:t>
            </w:r>
          </w:p>
        </w:tc>
      </w:tr>
      <w:tr w:rsidR="00C573E5" w:rsidRPr="00293A3A" w14:paraId="34D0FDE2" w14:textId="77777777" w:rsidTr="00806E89">
        <w:trPr>
          <w:trPrChange w:id="1538" w:author="Abhiram Arali" w:date="2024-11-14T12:14:00Z">
            <w:trPr>
              <w:jc w:val="center"/>
            </w:trPr>
          </w:trPrChange>
        </w:trPr>
        <w:tc>
          <w:tcPr>
            <w:tcW w:w="0" w:type="auto"/>
            <w:hideMark/>
            <w:tcPrChange w:id="1539" w:author="Abhiram Arali" w:date="2024-11-14T12:14:00Z">
              <w:tcPr>
                <w:tcW w:w="0" w:type="auto"/>
                <w:hideMark/>
              </w:tcPr>
            </w:tcPrChange>
          </w:tcPr>
          <w:p w14:paraId="0641D79A" w14:textId="77777777" w:rsidR="00C573E5" w:rsidRPr="00293A3A" w:rsidRDefault="00C573E5">
            <w:pPr>
              <w:pStyle w:val="NormalBPBHEB"/>
              <w:pPrChange w:id="1540" w:author="Abhiram Arali" w:date="2024-11-14T12:14:00Z">
                <w:pPr/>
              </w:pPrChange>
            </w:pPr>
            <w:r w:rsidRPr="00293A3A">
              <w:t>"a"</w:t>
            </w:r>
          </w:p>
        </w:tc>
        <w:tc>
          <w:tcPr>
            <w:tcW w:w="0" w:type="auto"/>
            <w:hideMark/>
            <w:tcPrChange w:id="1541" w:author="Abhiram Arali" w:date="2024-11-14T12:14:00Z">
              <w:tcPr>
                <w:tcW w:w="0" w:type="auto"/>
                <w:hideMark/>
              </w:tcPr>
            </w:tcPrChange>
          </w:tcPr>
          <w:p w14:paraId="26F8E0B3" w14:textId="246BE0C9" w:rsidR="00C573E5" w:rsidRPr="00293A3A" w:rsidRDefault="00C573E5">
            <w:pPr>
              <w:pStyle w:val="NormalBPBHEB"/>
              <w:pPrChange w:id="1542" w:author="Abhiram Arali" w:date="2024-11-14T12:14:00Z">
                <w:pPr/>
              </w:pPrChange>
            </w:pPr>
            <w:r w:rsidRPr="00293A3A">
              <w:t>Open for appending (creates a file if it does</w:t>
            </w:r>
            <w:ins w:id="1543" w:author="Abhiram Arali" w:date="2024-11-14T13:11:00Z">
              <w:r w:rsidR="00B965DD">
                <w:t xml:space="preserve"> no</w:t>
              </w:r>
            </w:ins>
            <w:del w:id="1544" w:author="Abhiram Arali" w:date="2024-11-14T13:11:00Z">
              <w:r w:rsidRPr="00293A3A" w:rsidDel="00B965DD">
                <w:delText>n'</w:delText>
              </w:r>
            </w:del>
            <w:r w:rsidRPr="00293A3A">
              <w:t>t exist).</w:t>
            </w:r>
          </w:p>
        </w:tc>
      </w:tr>
      <w:tr w:rsidR="00C573E5" w:rsidRPr="00293A3A" w14:paraId="1FAB4363" w14:textId="77777777" w:rsidTr="00806E89">
        <w:trPr>
          <w:trPrChange w:id="1545" w:author="Abhiram Arali" w:date="2024-11-14T12:14:00Z">
            <w:trPr>
              <w:jc w:val="center"/>
            </w:trPr>
          </w:trPrChange>
        </w:trPr>
        <w:tc>
          <w:tcPr>
            <w:tcW w:w="0" w:type="auto"/>
            <w:hideMark/>
            <w:tcPrChange w:id="1546" w:author="Abhiram Arali" w:date="2024-11-14T12:14:00Z">
              <w:tcPr>
                <w:tcW w:w="0" w:type="auto"/>
                <w:hideMark/>
              </w:tcPr>
            </w:tcPrChange>
          </w:tcPr>
          <w:p w14:paraId="50A88C2F" w14:textId="77777777" w:rsidR="00C573E5" w:rsidRPr="00293A3A" w:rsidRDefault="00C573E5">
            <w:pPr>
              <w:pStyle w:val="NormalBPBHEB"/>
              <w:pPrChange w:id="1547" w:author="Abhiram Arali" w:date="2024-11-14T12:14:00Z">
                <w:pPr/>
              </w:pPrChange>
            </w:pPr>
            <w:r w:rsidRPr="00293A3A">
              <w:t>"r+"</w:t>
            </w:r>
          </w:p>
        </w:tc>
        <w:tc>
          <w:tcPr>
            <w:tcW w:w="0" w:type="auto"/>
            <w:hideMark/>
            <w:tcPrChange w:id="1548" w:author="Abhiram Arali" w:date="2024-11-14T12:14:00Z">
              <w:tcPr>
                <w:tcW w:w="0" w:type="auto"/>
                <w:hideMark/>
              </w:tcPr>
            </w:tcPrChange>
          </w:tcPr>
          <w:p w14:paraId="6D16D30B" w14:textId="77777777" w:rsidR="00C573E5" w:rsidRPr="00293A3A" w:rsidRDefault="00C573E5">
            <w:pPr>
              <w:pStyle w:val="NormalBPBHEB"/>
              <w:pPrChange w:id="1549" w:author="Abhiram Arali" w:date="2024-11-14T12:14:00Z">
                <w:pPr/>
              </w:pPrChange>
            </w:pPr>
            <w:r w:rsidRPr="00293A3A">
              <w:t>Open for reading and writing (file must exist).</w:t>
            </w:r>
          </w:p>
        </w:tc>
      </w:tr>
      <w:tr w:rsidR="00C573E5" w:rsidRPr="00293A3A" w14:paraId="1DD18B09" w14:textId="77777777" w:rsidTr="00806E89">
        <w:trPr>
          <w:trPrChange w:id="1550" w:author="Abhiram Arali" w:date="2024-11-14T12:14:00Z">
            <w:trPr>
              <w:jc w:val="center"/>
            </w:trPr>
          </w:trPrChange>
        </w:trPr>
        <w:tc>
          <w:tcPr>
            <w:tcW w:w="0" w:type="auto"/>
            <w:hideMark/>
            <w:tcPrChange w:id="1551" w:author="Abhiram Arali" w:date="2024-11-14T12:14:00Z">
              <w:tcPr>
                <w:tcW w:w="0" w:type="auto"/>
                <w:hideMark/>
              </w:tcPr>
            </w:tcPrChange>
          </w:tcPr>
          <w:p w14:paraId="0844E025" w14:textId="77777777" w:rsidR="00C573E5" w:rsidRPr="00293A3A" w:rsidRDefault="00C573E5">
            <w:pPr>
              <w:pStyle w:val="NormalBPBHEB"/>
              <w:pPrChange w:id="1552" w:author="Abhiram Arali" w:date="2024-11-14T12:14:00Z">
                <w:pPr/>
              </w:pPrChange>
            </w:pPr>
            <w:r w:rsidRPr="00293A3A">
              <w:t>"w+"</w:t>
            </w:r>
          </w:p>
        </w:tc>
        <w:tc>
          <w:tcPr>
            <w:tcW w:w="0" w:type="auto"/>
            <w:hideMark/>
            <w:tcPrChange w:id="1553" w:author="Abhiram Arali" w:date="2024-11-14T12:14:00Z">
              <w:tcPr>
                <w:tcW w:w="0" w:type="auto"/>
                <w:hideMark/>
              </w:tcPr>
            </w:tcPrChange>
          </w:tcPr>
          <w:p w14:paraId="5557A13D" w14:textId="77777777" w:rsidR="00C573E5" w:rsidRPr="00293A3A" w:rsidRDefault="00C573E5">
            <w:pPr>
              <w:pStyle w:val="NormalBPBHEB"/>
              <w:pPrChange w:id="1554" w:author="Abhiram Arali" w:date="2024-11-14T12:14:00Z">
                <w:pPr/>
              </w:pPrChange>
            </w:pPr>
            <w:r w:rsidRPr="00293A3A">
              <w:t>Open for reading and writing (overwrites existing file).</w:t>
            </w:r>
          </w:p>
        </w:tc>
      </w:tr>
      <w:tr w:rsidR="00C573E5" w:rsidRPr="00293A3A" w14:paraId="3627ADFE" w14:textId="77777777" w:rsidTr="00806E89">
        <w:trPr>
          <w:trPrChange w:id="1555" w:author="Abhiram Arali" w:date="2024-11-14T12:14:00Z">
            <w:trPr>
              <w:jc w:val="center"/>
            </w:trPr>
          </w:trPrChange>
        </w:trPr>
        <w:tc>
          <w:tcPr>
            <w:tcW w:w="0" w:type="auto"/>
            <w:hideMark/>
            <w:tcPrChange w:id="1556" w:author="Abhiram Arali" w:date="2024-11-14T12:14:00Z">
              <w:tcPr>
                <w:tcW w:w="0" w:type="auto"/>
                <w:hideMark/>
              </w:tcPr>
            </w:tcPrChange>
          </w:tcPr>
          <w:p w14:paraId="0ACFA500" w14:textId="77777777" w:rsidR="00C573E5" w:rsidRPr="00293A3A" w:rsidRDefault="00C573E5">
            <w:pPr>
              <w:pStyle w:val="NormalBPBHEB"/>
              <w:pPrChange w:id="1557" w:author="Abhiram Arali" w:date="2024-11-14T12:14:00Z">
                <w:pPr/>
              </w:pPrChange>
            </w:pPr>
            <w:r w:rsidRPr="00293A3A">
              <w:t>"a+"</w:t>
            </w:r>
          </w:p>
        </w:tc>
        <w:tc>
          <w:tcPr>
            <w:tcW w:w="0" w:type="auto"/>
            <w:hideMark/>
            <w:tcPrChange w:id="1558" w:author="Abhiram Arali" w:date="2024-11-14T12:14:00Z">
              <w:tcPr>
                <w:tcW w:w="0" w:type="auto"/>
                <w:hideMark/>
              </w:tcPr>
            </w:tcPrChange>
          </w:tcPr>
          <w:p w14:paraId="5AF9A479" w14:textId="77777777" w:rsidR="00C573E5" w:rsidRPr="00293A3A" w:rsidRDefault="00C573E5">
            <w:pPr>
              <w:pStyle w:val="NormalBPBHEB"/>
              <w:pPrChange w:id="1559" w:author="Abhiram Arali" w:date="2024-11-14T12:14:00Z">
                <w:pPr/>
              </w:pPrChange>
            </w:pPr>
            <w:r w:rsidRPr="00293A3A">
              <w:t>Open for reading and appending.</w:t>
            </w:r>
          </w:p>
        </w:tc>
      </w:tr>
    </w:tbl>
    <w:p w14:paraId="2B4AC2AA" w14:textId="4C36A78B" w:rsidR="00C573E5" w:rsidRDefault="00037B24" w:rsidP="00F42BEC">
      <w:pPr>
        <w:pStyle w:val="TableCaptionBPBHEB"/>
        <w:rPr>
          <w:ins w:id="1560" w:author="Abhiram Arali" w:date="2024-11-14T12:15:00Z"/>
        </w:rPr>
      </w:pPr>
      <w:moveToRangeStart w:id="1561" w:author="Abhiram Arali" w:date="2024-11-14T12:12:00Z" w:name="move182478789"/>
      <w:moveTo w:id="1562" w:author="Abhiram Arali" w:date="2024-11-14T12:12:00Z">
        <w:r w:rsidRPr="00F42BEC">
          <w:rPr>
            <w:b/>
            <w:bCs w:val="0"/>
            <w:rPrChange w:id="1563" w:author="Abhiram Arali" w:date="2024-11-14T12:14:00Z">
              <w:rPr/>
            </w:rPrChange>
          </w:rPr>
          <w:t>Table 7.4:</w:t>
        </w:r>
        <w:r w:rsidRPr="00293A3A">
          <w:t xml:space="preserve"> File </w:t>
        </w:r>
        <w:r w:rsidR="00EB3C10" w:rsidRPr="00293A3A">
          <w:t>opening modes</w:t>
        </w:r>
      </w:moveTo>
      <w:moveToRangeEnd w:id="1561"/>
    </w:p>
    <w:p w14:paraId="27A5A7FD" w14:textId="77777777" w:rsidR="00EB3C10" w:rsidRPr="00293A3A" w:rsidRDefault="00EB3C10">
      <w:pPr>
        <w:pStyle w:val="NormalBPBHEB"/>
        <w:pPrChange w:id="1564" w:author="Abhiram Arali" w:date="2024-11-14T12:15:00Z">
          <w:pPr>
            <w:tabs>
              <w:tab w:val="left" w:pos="1573"/>
            </w:tabs>
            <w:spacing w:line="360" w:lineRule="auto"/>
          </w:pPr>
        </w:pPrChange>
      </w:pPr>
    </w:p>
    <w:p w14:paraId="6E1AC1FB" w14:textId="3934EA49" w:rsidR="00C573E5" w:rsidRPr="00514154" w:rsidDel="00847A60" w:rsidRDefault="00C573E5">
      <w:pPr>
        <w:pStyle w:val="NormalBPBHEB"/>
        <w:numPr>
          <w:ilvl w:val="0"/>
          <w:numId w:val="61"/>
        </w:numPr>
        <w:rPr>
          <w:del w:id="1565" w:author="Abhiram Arali" w:date="2024-11-14T12:15:00Z"/>
          <w:b/>
          <w:bCs/>
          <w:rPrChange w:id="1566" w:author="Abhiram Arali" w:date="2024-11-14T12:15:00Z">
            <w:rPr>
              <w:del w:id="1567" w:author="Abhiram Arali" w:date="2024-11-14T12:15:00Z"/>
            </w:rPr>
          </w:rPrChange>
        </w:rPr>
        <w:pPrChange w:id="1568" w:author="Abhiram Arali" w:date="2024-11-14T12:15:00Z">
          <w:pPr>
            <w:tabs>
              <w:tab w:val="left" w:pos="1573"/>
            </w:tabs>
            <w:spacing w:line="360" w:lineRule="auto"/>
          </w:pPr>
        </w:pPrChange>
      </w:pPr>
      <w:del w:id="1569" w:author="Abhiram Arali" w:date="2024-11-14T12:15:00Z">
        <w:r w:rsidRPr="00847A60" w:rsidDel="00621E7F">
          <w:rPr>
            <w:b/>
            <w:bCs/>
            <w:rPrChange w:id="1570" w:author="Abhiram Arali" w:date="2024-11-14T12:15:00Z">
              <w:rPr/>
            </w:rPrChange>
          </w:rPr>
          <w:delText xml:space="preserve">4. </w:delText>
        </w:r>
      </w:del>
      <w:r w:rsidRPr="00847A60">
        <w:rPr>
          <w:b/>
          <w:bCs/>
          <w:rPrChange w:id="1571" w:author="Abhiram Arali" w:date="2024-11-14T12:15:00Z">
            <w:rPr/>
          </w:rPrChange>
        </w:rPr>
        <w:t xml:space="preserve">Working with </w:t>
      </w:r>
      <w:r w:rsidR="00847A60" w:rsidRPr="00353AB3">
        <w:rPr>
          <w:b/>
          <w:bCs/>
        </w:rPr>
        <w:t>text file</w:t>
      </w:r>
      <w:r w:rsidRPr="00847A60">
        <w:rPr>
          <w:b/>
          <w:bCs/>
          <w:rPrChange w:id="1572" w:author="Abhiram Arali" w:date="2024-11-14T12:15:00Z">
            <w:rPr/>
          </w:rPrChange>
        </w:rPr>
        <w:t>s</w:t>
      </w:r>
      <w:ins w:id="1573" w:author="Abhiram Arali" w:date="2024-11-14T12:15:00Z">
        <w:r w:rsidR="00847A60" w:rsidRPr="00353AB3">
          <w:rPr>
            <w:b/>
            <w:bCs/>
          </w:rPr>
          <w:t xml:space="preserve">: </w:t>
        </w:r>
      </w:ins>
    </w:p>
    <w:p w14:paraId="1390AC4D" w14:textId="77777777" w:rsidR="00C573E5" w:rsidRPr="00293A3A" w:rsidRDefault="00C573E5">
      <w:pPr>
        <w:pStyle w:val="NormalBPBHEB"/>
        <w:numPr>
          <w:ilvl w:val="0"/>
          <w:numId w:val="61"/>
        </w:numPr>
        <w:pPrChange w:id="1574" w:author="Abhiram Arali" w:date="2024-11-14T12:15:00Z">
          <w:pPr>
            <w:tabs>
              <w:tab w:val="left" w:pos="1573"/>
            </w:tabs>
            <w:spacing w:line="360" w:lineRule="auto"/>
          </w:pPr>
        </w:pPrChange>
      </w:pPr>
      <w:r w:rsidRPr="00293A3A">
        <w:t>Example of writing to and reading from a text file:</w:t>
      </w:r>
    </w:p>
    <w:p w14:paraId="302ED207" w14:textId="77777777" w:rsidR="00C573E5" w:rsidRPr="00293A3A" w:rsidRDefault="00C573E5">
      <w:pPr>
        <w:pStyle w:val="CodeBlockBPBHEB"/>
        <w:pPrChange w:id="1575"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0F3C1809" w14:textId="77777777" w:rsidR="00C573E5" w:rsidRPr="00293A3A" w:rsidRDefault="00C573E5">
      <w:pPr>
        <w:pStyle w:val="CodeBlockBPBHEB"/>
        <w:pPrChange w:id="1576"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0F72BB4F" w14:textId="77777777" w:rsidR="00C573E5" w:rsidRPr="00293A3A" w:rsidRDefault="00C573E5">
      <w:pPr>
        <w:pStyle w:val="CodeBlockBPBHEB"/>
        <w:pPrChange w:id="1577"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FILE *</w:t>
      </w:r>
      <w:proofErr w:type="spellStart"/>
      <w:r w:rsidRPr="00293A3A">
        <w:t>filePtr</w:t>
      </w:r>
      <w:proofErr w:type="spellEnd"/>
      <w:r w:rsidRPr="00293A3A">
        <w:t>;</w:t>
      </w:r>
    </w:p>
    <w:p w14:paraId="3F88755B" w14:textId="77777777" w:rsidR="00C573E5" w:rsidRPr="00293A3A" w:rsidRDefault="00C573E5">
      <w:pPr>
        <w:pStyle w:val="CodeBlockBPBHEB"/>
        <w:pPrChange w:id="1578"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Writing to a file</w:t>
      </w:r>
    </w:p>
    <w:p w14:paraId="710AEB9D" w14:textId="77777777" w:rsidR="00C573E5" w:rsidRPr="00293A3A" w:rsidRDefault="00C573E5">
      <w:pPr>
        <w:pStyle w:val="CodeBlockBPBHEB"/>
        <w:pPrChange w:id="1579"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("example.txt", "w");  // Open file in write mode</w:t>
      </w:r>
    </w:p>
    <w:p w14:paraId="4AFDD1C8" w14:textId="77777777" w:rsidR="00C573E5" w:rsidRPr="00293A3A" w:rsidRDefault="00C573E5">
      <w:pPr>
        <w:pStyle w:val="CodeBlockBPBHEB"/>
        <w:pPrChange w:id="1580"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if (</w:t>
      </w:r>
      <w:proofErr w:type="spellStart"/>
      <w:r w:rsidRPr="00293A3A">
        <w:t>filePtr</w:t>
      </w:r>
      <w:proofErr w:type="spellEnd"/>
      <w:r w:rsidRPr="00293A3A">
        <w:t xml:space="preserve"> == NULL) {</w:t>
      </w:r>
    </w:p>
    <w:p w14:paraId="0665C724" w14:textId="77777777" w:rsidR="00C573E5" w:rsidRPr="00293A3A" w:rsidRDefault="00C573E5">
      <w:pPr>
        <w:pStyle w:val="CodeBlockBPBHEB"/>
        <w:pPrChange w:id="1581"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09956F9F" w14:textId="77777777" w:rsidR="00C573E5" w:rsidRPr="00293A3A" w:rsidRDefault="00C573E5">
      <w:pPr>
        <w:pStyle w:val="CodeBlockBPBHEB"/>
        <w:pPrChange w:id="1582"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1;</w:t>
      </w:r>
    </w:p>
    <w:p w14:paraId="44E7DB70" w14:textId="77777777" w:rsidR="00C573E5" w:rsidRPr="00293A3A" w:rsidRDefault="00C573E5">
      <w:pPr>
        <w:pStyle w:val="CodeBlockBPBHEB"/>
        <w:pPrChange w:id="1583"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0DDA25C4" w14:textId="77777777" w:rsidR="00C573E5" w:rsidRPr="00293A3A" w:rsidRDefault="00C573E5">
      <w:pPr>
        <w:pStyle w:val="CodeBlockBPBHEB"/>
        <w:pPrChange w:id="1584"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fprintf</w:t>
      </w:r>
      <w:proofErr w:type="spellEnd"/>
      <w:r w:rsidRPr="00293A3A">
        <w:t>(</w:t>
      </w:r>
      <w:proofErr w:type="spellStart"/>
      <w:proofErr w:type="gramEnd"/>
      <w:r w:rsidRPr="00293A3A">
        <w:t>filePtr</w:t>
      </w:r>
      <w:proofErr w:type="spellEnd"/>
      <w:r w:rsidRPr="00293A3A">
        <w:t>, "Hello, File Handling in C!\n");  // Write text to file</w:t>
      </w:r>
    </w:p>
    <w:p w14:paraId="04E78E06" w14:textId="77777777" w:rsidR="00C573E5" w:rsidRPr="00293A3A" w:rsidRDefault="00C573E5">
      <w:pPr>
        <w:pStyle w:val="CodeBlockBPBHEB"/>
        <w:pPrChange w:id="1585"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  // Close the file</w:t>
      </w:r>
    </w:p>
    <w:p w14:paraId="42402A09" w14:textId="77777777" w:rsidR="00C573E5" w:rsidRPr="00293A3A" w:rsidRDefault="00C573E5">
      <w:pPr>
        <w:pStyle w:val="CodeBlockBPBHEB"/>
        <w:pPrChange w:id="1586"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Reading from a file</w:t>
      </w:r>
    </w:p>
    <w:p w14:paraId="32997B67" w14:textId="77777777" w:rsidR="00C573E5" w:rsidRPr="00293A3A" w:rsidRDefault="00C573E5">
      <w:pPr>
        <w:pStyle w:val="CodeBlockBPBHEB"/>
        <w:pPrChange w:id="1587"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("example.txt", "r");  // Open file in read mode</w:t>
      </w:r>
    </w:p>
    <w:p w14:paraId="451FF9FB" w14:textId="77777777" w:rsidR="00C573E5" w:rsidRPr="00293A3A" w:rsidRDefault="00C573E5">
      <w:pPr>
        <w:pStyle w:val="CodeBlockBPBHEB"/>
        <w:pPrChange w:id="1588"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if (</w:t>
      </w:r>
      <w:proofErr w:type="spellStart"/>
      <w:r w:rsidRPr="00293A3A">
        <w:t>filePtr</w:t>
      </w:r>
      <w:proofErr w:type="spellEnd"/>
      <w:r w:rsidRPr="00293A3A">
        <w:t xml:space="preserve"> == NULL) {</w:t>
      </w:r>
    </w:p>
    <w:p w14:paraId="76C5EAAC" w14:textId="77777777" w:rsidR="00C573E5" w:rsidRPr="00293A3A" w:rsidRDefault="00C573E5">
      <w:pPr>
        <w:pStyle w:val="CodeBlockBPBHEB"/>
        <w:pPrChange w:id="1589"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21C8B62E" w14:textId="77777777" w:rsidR="00C573E5" w:rsidRPr="00293A3A" w:rsidRDefault="00C573E5">
      <w:pPr>
        <w:pStyle w:val="CodeBlockBPBHEB"/>
        <w:pPrChange w:id="1590"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1;</w:t>
      </w:r>
    </w:p>
    <w:p w14:paraId="2C01D98E" w14:textId="77777777" w:rsidR="00C573E5" w:rsidRPr="00293A3A" w:rsidRDefault="00C573E5">
      <w:pPr>
        <w:pStyle w:val="CodeBlockBPBHEB"/>
        <w:pPrChange w:id="1591"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5E03E411" w14:textId="77777777" w:rsidR="00C573E5" w:rsidRPr="00293A3A" w:rsidRDefault="00C573E5">
      <w:pPr>
        <w:pStyle w:val="CodeBlockBPBHEB"/>
        <w:pPrChange w:id="1592"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char</w:t>
      </w:r>
      <w:proofErr w:type="gramEnd"/>
      <w:r w:rsidRPr="00293A3A">
        <w:t xml:space="preserve"> buffer[50];</w:t>
      </w:r>
    </w:p>
    <w:p w14:paraId="565144F4" w14:textId="77777777" w:rsidR="00C573E5" w:rsidRPr="00293A3A" w:rsidRDefault="00C573E5">
      <w:pPr>
        <w:pStyle w:val="CodeBlockBPBHEB"/>
        <w:pPrChange w:id="1593"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fgets</w:t>
      </w:r>
      <w:proofErr w:type="spellEnd"/>
      <w:r w:rsidRPr="00293A3A">
        <w:t>(</w:t>
      </w:r>
      <w:proofErr w:type="gramEnd"/>
      <w:r w:rsidRPr="00293A3A">
        <w:t xml:space="preserve">buffer, 50, </w:t>
      </w:r>
      <w:proofErr w:type="spellStart"/>
      <w:r w:rsidRPr="00293A3A">
        <w:t>filePtr</w:t>
      </w:r>
      <w:proofErr w:type="spellEnd"/>
      <w:r w:rsidRPr="00293A3A">
        <w:t>);  // Read a line from the file</w:t>
      </w:r>
    </w:p>
    <w:p w14:paraId="06CF2A3F" w14:textId="77777777" w:rsidR="00C573E5" w:rsidRPr="00293A3A" w:rsidRDefault="00C573E5">
      <w:pPr>
        <w:pStyle w:val="CodeBlockBPBHEB"/>
        <w:pPrChange w:id="1594"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"File content: %s", buffer);  // Output: Hello, File Handling in C!</w:t>
      </w:r>
    </w:p>
    <w:p w14:paraId="5494720D" w14:textId="77777777" w:rsidR="00C573E5" w:rsidRPr="00293A3A" w:rsidRDefault="00C573E5">
      <w:pPr>
        <w:pStyle w:val="CodeBlockBPBHEB"/>
        <w:pPrChange w:id="1595"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  // Close the file</w:t>
      </w:r>
    </w:p>
    <w:p w14:paraId="5DE83B48" w14:textId="77777777" w:rsidR="00C573E5" w:rsidRPr="00293A3A" w:rsidRDefault="00C573E5">
      <w:pPr>
        <w:pStyle w:val="CodeBlockBPBHEB"/>
        <w:pPrChange w:id="1596"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31371BD7" w14:textId="77777777" w:rsidR="00C573E5" w:rsidRPr="00293A3A" w:rsidRDefault="00C573E5">
      <w:pPr>
        <w:pStyle w:val="CodeBlockBPBHEB"/>
        <w:pPrChange w:id="1597"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0;</w:t>
      </w:r>
    </w:p>
    <w:p w14:paraId="2A33C30D" w14:textId="77777777" w:rsidR="00C573E5" w:rsidRPr="00293A3A" w:rsidRDefault="00C573E5">
      <w:pPr>
        <w:pStyle w:val="CodeBlockBPBHEB"/>
        <w:pPrChange w:id="1598" w:author="Abhiram Arali" w:date="2024-11-14T12:15: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1ECE8930" w14:textId="77777777" w:rsidR="00C573E5" w:rsidRPr="00293A3A" w:rsidRDefault="00C573E5">
      <w:pPr>
        <w:pStyle w:val="NormalBPBHEB"/>
        <w:numPr>
          <w:ilvl w:val="0"/>
          <w:numId w:val="62"/>
        </w:numPr>
        <w:ind w:left="1080"/>
        <w:pPrChange w:id="1599" w:author="Abhiram Arali" w:date="2024-11-14T12:15:00Z">
          <w:pPr>
            <w:tabs>
              <w:tab w:val="left" w:pos="1573"/>
            </w:tabs>
            <w:spacing w:line="360" w:lineRule="auto"/>
          </w:pPr>
        </w:pPrChange>
      </w:pPr>
      <w:r w:rsidRPr="00293A3A">
        <w:t>In this example:</w:t>
      </w:r>
    </w:p>
    <w:p w14:paraId="7471CA81" w14:textId="77777777" w:rsidR="00C573E5" w:rsidRPr="00293A3A" w:rsidRDefault="00C573E5">
      <w:pPr>
        <w:pStyle w:val="NormalBPBHEB"/>
        <w:numPr>
          <w:ilvl w:val="0"/>
          <w:numId w:val="63"/>
        </w:numPr>
        <w:ind w:left="1440"/>
        <w:pPrChange w:id="1600" w:author="Abhiram Arali" w:date="2024-11-14T12:15:00Z">
          <w:pPr>
            <w:pStyle w:val="ListParagraph"/>
            <w:numPr>
              <w:numId w:val="11"/>
            </w:numPr>
            <w:tabs>
              <w:tab w:val="left" w:pos="1573"/>
            </w:tabs>
            <w:spacing w:line="360" w:lineRule="auto"/>
            <w:ind w:hanging="360"/>
          </w:pPr>
        </w:pPrChange>
      </w:pPr>
      <w:proofErr w:type="spellStart"/>
      <w:proofErr w:type="gramStart"/>
      <w:r w:rsidRPr="00293A3A">
        <w:t>fopen</w:t>
      </w:r>
      <w:proofErr w:type="spellEnd"/>
      <w:r w:rsidRPr="00293A3A">
        <w:t>(</w:t>
      </w:r>
      <w:proofErr w:type="gramEnd"/>
      <w:r w:rsidRPr="00293A3A">
        <w:t>) opens a file for writing or reading.</w:t>
      </w:r>
    </w:p>
    <w:p w14:paraId="4C72AF6C" w14:textId="77777777" w:rsidR="00C573E5" w:rsidRPr="00293A3A" w:rsidRDefault="00C573E5">
      <w:pPr>
        <w:pStyle w:val="NormalBPBHEB"/>
        <w:numPr>
          <w:ilvl w:val="0"/>
          <w:numId w:val="63"/>
        </w:numPr>
        <w:ind w:left="1440"/>
        <w:pPrChange w:id="1601" w:author="Abhiram Arali" w:date="2024-11-14T12:15:00Z">
          <w:pPr>
            <w:pStyle w:val="ListParagraph"/>
            <w:numPr>
              <w:numId w:val="11"/>
            </w:numPr>
            <w:tabs>
              <w:tab w:val="left" w:pos="1573"/>
            </w:tabs>
            <w:spacing w:line="360" w:lineRule="auto"/>
            <w:ind w:hanging="360"/>
          </w:pPr>
        </w:pPrChange>
      </w:pPr>
      <w:proofErr w:type="spellStart"/>
      <w:proofErr w:type="gramStart"/>
      <w:r w:rsidRPr="00293A3A">
        <w:t>fprintf</w:t>
      </w:r>
      <w:proofErr w:type="spellEnd"/>
      <w:r w:rsidRPr="00293A3A">
        <w:t>(</w:t>
      </w:r>
      <w:proofErr w:type="gramEnd"/>
      <w:r w:rsidRPr="00293A3A">
        <w:t xml:space="preserve">) writes formatted data to the file, and </w:t>
      </w:r>
      <w:proofErr w:type="spellStart"/>
      <w:r w:rsidRPr="00293A3A">
        <w:t>fgets</w:t>
      </w:r>
      <w:proofErr w:type="spellEnd"/>
      <w:r w:rsidRPr="00293A3A">
        <w:t>() reads from the file.</w:t>
      </w:r>
    </w:p>
    <w:p w14:paraId="66C0A61D" w14:textId="77777777" w:rsidR="00C573E5" w:rsidRPr="00293A3A" w:rsidRDefault="00C573E5">
      <w:pPr>
        <w:pStyle w:val="NormalBPBHEB"/>
        <w:numPr>
          <w:ilvl w:val="0"/>
          <w:numId w:val="63"/>
        </w:numPr>
        <w:ind w:left="1440"/>
        <w:pPrChange w:id="1602" w:author="Abhiram Arali" w:date="2024-11-14T12:15:00Z">
          <w:pPr>
            <w:pStyle w:val="ListParagraph"/>
            <w:numPr>
              <w:numId w:val="11"/>
            </w:numPr>
            <w:tabs>
              <w:tab w:val="left" w:pos="1573"/>
            </w:tabs>
            <w:spacing w:line="360" w:lineRule="auto"/>
            <w:ind w:hanging="360"/>
          </w:pPr>
        </w:pPrChange>
      </w:pPr>
      <w:proofErr w:type="spellStart"/>
      <w:proofErr w:type="gramStart"/>
      <w:r w:rsidRPr="00293A3A">
        <w:t>fclose</w:t>
      </w:r>
      <w:proofErr w:type="spellEnd"/>
      <w:r w:rsidRPr="00293A3A">
        <w:t>(</w:t>
      </w:r>
      <w:proofErr w:type="gramEnd"/>
      <w:r w:rsidRPr="00293A3A">
        <w:t>) closes the file after the operation is complete.</w:t>
      </w:r>
    </w:p>
    <w:p w14:paraId="07B18540" w14:textId="71CF3764" w:rsidR="00C573E5" w:rsidRPr="00730C3B" w:rsidDel="00A27C15" w:rsidRDefault="00C573E5">
      <w:pPr>
        <w:pStyle w:val="NormalBPBHEB"/>
        <w:numPr>
          <w:ilvl w:val="0"/>
          <w:numId w:val="64"/>
        </w:numPr>
        <w:rPr>
          <w:del w:id="1603" w:author="Abhiram Arali" w:date="2024-11-14T12:15:00Z"/>
          <w:b/>
          <w:bCs/>
          <w:rPrChange w:id="1604" w:author="Abhiram Arali" w:date="2024-11-14T12:15:00Z">
            <w:rPr>
              <w:del w:id="1605" w:author="Abhiram Arali" w:date="2024-11-14T12:15:00Z"/>
            </w:rPr>
          </w:rPrChange>
        </w:rPr>
        <w:pPrChange w:id="1606" w:author="Abhiram Arali" w:date="2024-11-14T12:15:00Z">
          <w:pPr>
            <w:tabs>
              <w:tab w:val="left" w:pos="1573"/>
            </w:tabs>
            <w:spacing w:line="360" w:lineRule="auto"/>
          </w:pPr>
        </w:pPrChange>
      </w:pPr>
      <w:del w:id="1607" w:author="Abhiram Arali" w:date="2024-11-14T12:15:00Z">
        <w:r w:rsidRPr="00A27C15" w:rsidDel="00730C3B">
          <w:rPr>
            <w:b/>
            <w:bCs/>
            <w:rPrChange w:id="1608" w:author="Abhiram Arali" w:date="2024-11-14T12:15:00Z">
              <w:rPr/>
            </w:rPrChange>
          </w:rPr>
          <w:delText xml:space="preserve">5. </w:delText>
        </w:r>
      </w:del>
      <w:r w:rsidRPr="00A27C15">
        <w:rPr>
          <w:b/>
          <w:bCs/>
          <w:rPrChange w:id="1609" w:author="Abhiram Arali" w:date="2024-11-14T12:15:00Z">
            <w:rPr/>
          </w:rPrChange>
        </w:rPr>
        <w:t xml:space="preserve">Working with </w:t>
      </w:r>
      <w:r w:rsidR="007F61EA" w:rsidRPr="008F3037">
        <w:rPr>
          <w:b/>
          <w:bCs/>
        </w:rPr>
        <w:t>binary files</w:t>
      </w:r>
      <w:ins w:id="1610" w:author="Abhiram Arali" w:date="2024-11-14T12:15:00Z">
        <w:r w:rsidR="00A27C15" w:rsidRPr="008F3037">
          <w:rPr>
            <w:b/>
            <w:bCs/>
          </w:rPr>
          <w:t xml:space="preserve">: </w:t>
        </w:r>
      </w:ins>
    </w:p>
    <w:p w14:paraId="40518C24" w14:textId="77777777" w:rsidR="00C573E5" w:rsidRPr="00293A3A" w:rsidRDefault="00C573E5">
      <w:pPr>
        <w:pStyle w:val="NormalBPBHEB"/>
        <w:numPr>
          <w:ilvl w:val="0"/>
          <w:numId w:val="64"/>
        </w:numPr>
        <w:pPrChange w:id="1611" w:author="Abhiram Arali" w:date="2024-11-14T12:15:00Z">
          <w:pPr>
            <w:tabs>
              <w:tab w:val="left" w:pos="1573"/>
            </w:tabs>
            <w:spacing w:line="360" w:lineRule="auto"/>
          </w:pPr>
        </w:pPrChange>
      </w:pPr>
      <w:r w:rsidRPr="00293A3A">
        <w:t xml:space="preserve">For binary files, data is read and written in a binary format using </w:t>
      </w:r>
      <w:proofErr w:type="spellStart"/>
      <w:proofErr w:type="gramStart"/>
      <w:r w:rsidRPr="00293A3A">
        <w:t>fread</w:t>
      </w:r>
      <w:proofErr w:type="spellEnd"/>
      <w:r w:rsidRPr="00293A3A">
        <w:t>(</w:t>
      </w:r>
      <w:proofErr w:type="gramEnd"/>
      <w:r w:rsidRPr="00293A3A">
        <w:t xml:space="preserve">) and </w:t>
      </w:r>
      <w:proofErr w:type="spellStart"/>
      <w:r w:rsidRPr="00293A3A">
        <w:t>fwrite</w:t>
      </w:r>
      <w:proofErr w:type="spellEnd"/>
      <w:r w:rsidRPr="00293A3A">
        <w:t>(). These functions are typically used to store structures or large datasets efficiently.</w:t>
      </w:r>
    </w:p>
    <w:p w14:paraId="137A1B25" w14:textId="77777777" w:rsidR="00C573E5" w:rsidRPr="00293A3A" w:rsidRDefault="00C573E5">
      <w:pPr>
        <w:pStyle w:val="NormalBPBHEB"/>
        <w:numPr>
          <w:ilvl w:val="1"/>
          <w:numId w:val="62"/>
        </w:numPr>
        <w:pPrChange w:id="1612" w:author="Abhiram Arali" w:date="2024-11-14T12:16:00Z">
          <w:pPr>
            <w:tabs>
              <w:tab w:val="left" w:pos="1573"/>
            </w:tabs>
            <w:spacing w:line="360" w:lineRule="auto"/>
          </w:pPr>
        </w:pPrChange>
      </w:pPr>
      <w:r w:rsidRPr="00293A3A">
        <w:t>Example of working with a binary file:</w:t>
      </w:r>
    </w:p>
    <w:p w14:paraId="4E701AA8" w14:textId="77777777" w:rsidR="00C573E5" w:rsidRPr="00293A3A" w:rsidRDefault="00C573E5">
      <w:pPr>
        <w:pStyle w:val="CodeBlockBPBHEB"/>
        <w:pPrChange w:id="1613"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stdio.h</w:t>
      </w:r>
      <w:proofErr w:type="spellEnd"/>
      <w:r w:rsidRPr="00293A3A">
        <w:t>&gt;</w:t>
      </w:r>
    </w:p>
    <w:p w14:paraId="3DBB6C0F" w14:textId="77777777" w:rsidR="00C573E5" w:rsidRPr="00293A3A" w:rsidRDefault="00C573E5">
      <w:pPr>
        <w:pStyle w:val="CodeBlockBPBHEB"/>
        <w:pPrChange w:id="1614"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#include &lt;</w:t>
      </w:r>
      <w:proofErr w:type="spellStart"/>
      <w:r w:rsidRPr="00293A3A">
        <w:t>stdlib.h</w:t>
      </w:r>
      <w:proofErr w:type="spellEnd"/>
      <w:r w:rsidRPr="00293A3A">
        <w:t>&gt;</w:t>
      </w:r>
    </w:p>
    <w:p w14:paraId="5A2D4ACC" w14:textId="77777777" w:rsidR="00C573E5" w:rsidRPr="00293A3A" w:rsidRDefault="00C573E5">
      <w:pPr>
        <w:pStyle w:val="CodeBlockBPBHEB"/>
        <w:pPrChange w:id="1615"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struct Employee {</w:t>
      </w:r>
    </w:p>
    <w:p w14:paraId="169B5BAA" w14:textId="77777777" w:rsidR="00C573E5" w:rsidRPr="00293A3A" w:rsidRDefault="00C573E5">
      <w:pPr>
        <w:pStyle w:val="CodeBlockBPBHEB"/>
        <w:pPrChange w:id="1616"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int</w:t>
      </w:r>
      <w:proofErr w:type="gramEnd"/>
      <w:r w:rsidRPr="00293A3A">
        <w:t xml:space="preserve"> id;</w:t>
      </w:r>
    </w:p>
    <w:p w14:paraId="61183D48" w14:textId="77777777" w:rsidR="00C573E5" w:rsidRPr="00293A3A" w:rsidRDefault="00C573E5">
      <w:pPr>
        <w:pStyle w:val="CodeBlockBPBHEB"/>
        <w:pPrChange w:id="1617"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char</w:t>
      </w:r>
      <w:proofErr w:type="gramEnd"/>
      <w:r w:rsidRPr="00293A3A">
        <w:t xml:space="preserve"> name[30];</w:t>
      </w:r>
    </w:p>
    <w:p w14:paraId="79F3D9A8" w14:textId="77777777" w:rsidR="00C573E5" w:rsidRPr="00293A3A" w:rsidRDefault="00C573E5">
      <w:pPr>
        <w:pStyle w:val="CodeBlockBPBHEB"/>
        <w:pPrChange w:id="1618"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float</w:t>
      </w:r>
      <w:proofErr w:type="gramEnd"/>
      <w:r w:rsidRPr="00293A3A">
        <w:t xml:space="preserve"> salary;</w:t>
      </w:r>
    </w:p>
    <w:p w14:paraId="1AF1EE75" w14:textId="77777777" w:rsidR="00C573E5" w:rsidRPr="00293A3A" w:rsidRDefault="00C573E5">
      <w:pPr>
        <w:pStyle w:val="CodeBlockBPBHEB"/>
        <w:pPrChange w:id="1619"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w:t>
      </w:r>
    </w:p>
    <w:p w14:paraId="4E55ABAF" w14:textId="77777777" w:rsidR="00C573E5" w:rsidRPr="00293A3A" w:rsidRDefault="00C573E5">
      <w:pPr>
        <w:pStyle w:val="CodeBlockBPBHEB"/>
        <w:pPrChange w:id="1620"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47A846B8" w14:textId="77777777" w:rsidR="00C573E5" w:rsidRPr="00293A3A" w:rsidRDefault="00C573E5">
      <w:pPr>
        <w:pStyle w:val="CodeBlockBPBHEB"/>
        <w:pPrChange w:id="1621"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proofErr w:type="gramStart"/>
      <w:r w:rsidRPr="00293A3A">
        <w:t>int</w:t>
      </w:r>
      <w:proofErr w:type="gramEnd"/>
      <w:r w:rsidRPr="00293A3A">
        <w:t xml:space="preserve"> main() {</w:t>
      </w:r>
    </w:p>
    <w:p w14:paraId="1DADDB22" w14:textId="77777777" w:rsidR="00C573E5" w:rsidRPr="00293A3A" w:rsidRDefault="00C573E5">
      <w:pPr>
        <w:pStyle w:val="CodeBlockBPBHEB"/>
        <w:pPrChange w:id="1622"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FILE *</w:t>
      </w:r>
      <w:proofErr w:type="spellStart"/>
      <w:r w:rsidRPr="00293A3A">
        <w:t>filePtr</w:t>
      </w:r>
      <w:proofErr w:type="spellEnd"/>
      <w:r w:rsidRPr="00293A3A">
        <w:t>;</w:t>
      </w:r>
    </w:p>
    <w:p w14:paraId="31BC7C79" w14:textId="77777777" w:rsidR="00C573E5" w:rsidRPr="00293A3A" w:rsidRDefault="00C573E5">
      <w:pPr>
        <w:pStyle w:val="CodeBlockBPBHEB"/>
        <w:pPrChange w:id="1623"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struct</w:t>
      </w:r>
      <w:proofErr w:type="gramEnd"/>
      <w:r w:rsidRPr="00293A3A">
        <w:t xml:space="preserve"> Employee emp = {1001, "John Doe", 75000.00};</w:t>
      </w:r>
    </w:p>
    <w:p w14:paraId="26FFEE9F" w14:textId="77777777" w:rsidR="00C573E5" w:rsidRPr="00293A3A" w:rsidRDefault="00C573E5">
      <w:pPr>
        <w:pStyle w:val="CodeBlockBPBHEB"/>
        <w:pPrChange w:id="1624"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Writing to a binary file</w:t>
      </w:r>
    </w:p>
    <w:p w14:paraId="43721A3C" w14:textId="77777777" w:rsidR="00C573E5" w:rsidRPr="00293A3A" w:rsidRDefault="00C573E5">
      <w:pPr>
        <w:pStyle w:val="CodeBlockBPBHEB"/>
        <w:pPrChange w:id="1625"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("employee.dat", "</w:t>
      </w:r>
      <w:proofErr w:type="spellStart"/>
      <w:r w:rsidRPr="00293A3A">
        <w:t>wb</w:t>
      </w:r>
      <w:proofErr w:type="spellEnd"/>
      <w:r w:rsidRPr="00293A3A">
        <w:t>");  // Open in binary write mode</w:t>
      </w:r>
    </w:p>
    <w:p w14:paraId="0B654CC9" w14:textId="77777777" w:rsidR="00C573E5" w:rsidRPr="00293A3A" w:rsidRDefault="00C573E5">
      <w:pPr>
        <w:pStyle w:val="CodeBlockBPBHEB"/>
        <w:pPrChange w:id="1626"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if (</w:t>
      </w:r>
      <w:proofErr w:type="spellStart"/>
      <w:r w:rsidRPr="00293A3A">
        <w:t>filePtr</w:t>
      </w:r>
      <w:proofErr w:type="spellEnd"/>
      <w:r w:rsidRPr="00293A3A">
        <w:t xml:space="preserve"> == NULL) {</w:t>
      </w:r>
    </w:p>
    <w:p w14:paraId="483F7E74" w14:textId="77777777" w:rsidR="00C573E5" w:rsidRPr="00293A3A" w:rsidRDefault="00C573E5">
      <w:pPr>
        <w:pStyle w:val="CodeBlockBPBHEB"/>
        <w:pPrChange w:id="1627"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46E31443" w14:textId="77777777" w:rsidR="00C573E5" w:rsidRPr="00293A3A" w:rsidRDefault="00C573E5">
      <w:pPr>
        <w:pStyle w:val="CodeBlockBPBHEB"/>
        <w:pPrChange w:id="1628"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1;</w:t>
      </w:r>
    </w:p>
    <w:p w14:paraId="108D2C4E" w14:textId="77777777" w:rsidR="00C573E5" w:rsidRPr="00293A3A" w:rsidRDefault="00C573E5">
      <w:pPr>
        <w:pStyle w:val="CodeBlockBPBHEB"/>
        <w:pPrChange w:id="1629"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12E95746" w14:textId="77777777" w:rsidR="00C573E5" w:rsidRPr="00293A3A" w:rsidRDefault="00C573E5">
      <w:pPr>
        <w:pStyle w:val="CodeBlockBPBHEB"/>
        <w:pPrChange w:id="1630"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fwrite</w:t>
      </w:r>
      <w:proofErr w:type="spellEnd"/>
      <w:r w:rsidRPr="00293A3A">
        <w:t>(</w:t>
      </w:r>
      <w:proofErr w:type="gramEnd"/>
      <w:r w:rsidRPr="00293A3A">
        <w:t>&amp;</w:t>
      </w:r>
      <w:proofErr w:type="spellStart"/>
      <w:r w:rsidRPr="00293A3A">
        <w:t>emp</w:t>
      </w:r>
      <w:proofErr w:type="spellEnd"/>
      <w:r w:rsidRPr="00293A3A">
        <w:t xml:space="preserve">, </w:t>
      </w:r>
      <w:proofErr w:type="spellStart"/>
      <w:r w:rsidRPr="00293A3A">
        <w:t>sizeof</w:t>
      </w:r>
      <w:proofErr w:type="spellEnd"/>
      <w:r w:rsidRPr="00293A3A">
        <w:t>(</w:t>
      </w:r>
      <w:proofErr w:type="spellStart"/>
      <w:r w:rsidRPr="00293A3A">
        <w:t>struct</w:t>
      </w:r>
      <w:proofErr w:type="spellEnd"/>
      <w:r w:rsidRPr="00293A3A">
        <w:t xml:space="preserve"> Employee), 1, </w:t>
      </w:r>
      <w:proofErr w:type="spellStart"/>
      <w:r w:rsidRPr="00293A3A">
        <w:t>filePtr</w:t>
      </w:r>
      <w:proofErr w:type="spellEnd"/>
      <w:r w:rsidRPr="00293A3A">
        <w:t xml:space="preserve">);  // Write </w:t>
      </w:r>
      <w:proofErr w:type="spellStart"/>
      <w:r w:rsidRPr="00293A3A">
        <w:t>struct</w:t>
      </w:r>
      <w:proofErr w:type="spellEnd"/>
      <w:r w:rsidRPr="00293A3A">
        <w:t xml:space="preserve"> to file</w:t>
      </w:r>
    </w:p>
    <w:p w14:paraId="1CC5CEFB" w14:textId="77777777" w:rsidR="00C573E5" w:rsidRPr="00293A3A" w:rsidRDefault="00C573E5">
      <w:pPr>
        <w:pStyle w:val="CodeBlockBPBHEB"/>
        <w:pPrChange w:id="1631"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w:t>
      </w:r>
    </w:p>
    <w:p w14:paraId="6BA22FA6" w14:textId="77777777" w:rsidR="00C573E5" w:rsidRPr="00293A3A" w:rsidRDefault="00C573E5">
      <w:pPr>
        <w:pStyle w:val="CodeBlockBPBHEB"/>
        <w:pPrChange w:id="1632"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 Reading from a binary file</w:t>
      </w:r>
    </w:p>
    <w:p w14:paraId="480AE38C" w14:textId="77777777" w:rsidR="00C573E5" w:rsidRPr="00293A3A" w:rsidRDefault="00C573E5">
      <w:pPr>
        <w:pStyle w:val="CodeBlockBPBHEB"/>
        <w:pPrChange w:id="1633"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("employee.dat", "</w:t>
      </w:r>
      <w:proofErr w:type="spellStart"/>
      <w:r w:rsidRPr="00293A3A">
        <w:t>rb</w:t>
      </w:r>
      <w:proofErr w:type="spellEnd"/>
      <w:r w:rsidRPr="00293A3A">
        <w:t>");  // Open in binary read mode</w:t>
      </w:r>
    </w:p>
    <w:p w14:paraId="64C84F71" w14:textId="77777777" w:rsidR="00C573E5" w:rsidRPr="00293A3A" w:rsidRDefault="00C573E5">
      <w:pPr>
        <w:pStyle w:val="CodeBlockBPBHEB"/>
        <w:pPrChange w:id="1634"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if (</w:t>
      </w:r>
      <w:proofErr w:type="spellStart"/>
      <w:r w:rsidRPr="00293A3A">
        <w:t>filePtr</w:t>
      </w:r>
      <w:proofErr w:type="spellEnd"/>
      <w:r w:rsidRPr="00293A3A">
        <w:t xml:space="preserve"> == NULL) {</w:t>
      </w:r>
    </w:p>
    <w:p w14:paraId="739C9D3B" w14:textId="77777777" w:rsidR="00C573E5" w:rsidRPr="00293A3A" w:rsidRDefault="00C573E5">
      <w:pPr>
        <w:pStyle w:val="CodeBlockBPBHEB"/>
        <w:pPrChange w:id="1635"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5A48D1F3" w14:textId="77777777" w:rsidR="00C573E5" w:rsidRPr="00293A3A" w:rsidRDefault="00C573E5">
      <w:pPr>
        <w:pStyle w:val="CodeBlockBPBHEB"/>
        <w:pPrChange w:id="1636"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gramStart"/>
      <w:r w:rsidRPr="00293A3A">
        <w:t>return</w:t>
      </w:r>
      <w:proofErr w:type="gramEnd"/>
      <w:r w:rsidRPr="00293A3A">
        <w:t xml:space="preserve"> 1;</w:t>
      </w:r>
    </w:p>
    <w:p w14:paraId="36AB384F" w14:textId="77777777" w:rsidR="00C573E5" w:rsidRPr="00293A3A" w:rsidRDefault="00C573E5">
      <w:pPr>
        <w:pStyle w:val="CodeBlockBPBHEB"/>
        <w:pPrChange w:id="1637"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
    <w:p w14:paraId="619C1127" w14:textId="77777777" w:rsidR="00C573E5" w:rsidRPr="00293A3A" w:rsidRDefault="00C573E5">
      <w:pPr>
        <w:pStyle w:val="CodeBlockBPBHEB"/>
        <w:pPrChange w:id="1638"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fread</w:t>
      </w:r>
      <w:proofErr w:type="spellEnd"/>
      <w:r w:rsidRPr="00293A3A">
        <w:t>(</w:t>
      </w:r>
      <w:proofErr w:type="gramEnd"/>
      <w:r w:rsidRPr="00293A3A">
        <w:t>&amp;</w:t>
      </w:r>
      <w:proofErr w:type="spellStart"/>
      <w:r w:rsidRPr="00293A3A">
        <w:t>emp</w:t>
      </w:r>
      <w:proofErr w:type="spellEnd"/>
      <w:r w:rsidRPr="00293A3A">
        <w:t xml:space="preserve">, </w:t>
      </w:r>
      <w:proofErr w:type="spellStart"/>
      <w:r w:rsidRPr="00293A3A">
        <w:t>sizeof</w:t>
      </w:r>
      <w:proofErr w:type="spellEnd"/>
      <w:r w:rsidRPr="00293A3A">
        <w:t>(</w:t>
      </w:r>
      <w:proofErr w:type="spellStart"/>
      <w:r w:rsidRPr="00293A3A">
        <w:t>struct</w:t>
      </w:r>
      <w:proofErr w:type="spellEnd"/>
      <w:r w:rsidRPr="00293A3A">
        <w:t xml:space="preserve"> Employee), 1, </w:t>
      </w:r>
      <w:proofErr w:type="spellStart"/>
      <w:r w:rsidRPr="00293A3A">
        <w:t>filePtr</w:t>
      </w:r>
      <w:proofErr w:type="spellEnd"/>
      <w:r w:rsidRPr="00293A3A">
        <w:t xml:space="preserve">);  // Read </w:t>
      </w:r>
      <w:proofErr w:type="spellStart"/>
      <w:r w:rsidRPr="00293A3A">
        <w:t>struct</w:t>
      </w:r>
      <w:proofErr w:type="spellEnd"/>
      <w:r w:rsidRPr="00293A3A">
        <w:t xml:space="preserve"> from file</w:t>
      </w:r>
    </w:p>
    <w:p w14:paraId="3B4AF8EF" w14:textId="77777777" w:rsidR="00C573E5" w:rsidRPr="00293A3A" w:rsidRDefault="00C573E5">
      <w:pPr>
        <w:pStyle w:val="CodeBlockBPBHEB"/>
        <w:pPrChange w:id="1639"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printf</w:t>
      </w:r>
      <w:proofErr w:type="spellEnd"/>
      <w:r w:rsidRPr="00293A3A">
        <w:t>(</w:t>
      </w:r>
      <w:proofErr w:type="gramEnd"/>
      <w:r w:rsidRPr="00293A3A">
        <w:t xml:space="preserve">"Employee ID: %d, Name: %s, Salary: %.2f\n", emp.id, emp.name, </w:t>
      </w:r>
      <w:proofErr w:type="spellStart"/>
      <w:r w:rsidRPr="00293A3A">
        <w:t>emp.salary</w:t>
      </w:r>
      <w:proofErr w:type="spellEnd"/>
      <w:r w:rsidRPr="00293A3A">
        <w:t>);</w:t>
      </w:r>
    </w:p>
    <w:p w14:paraId="463CB4A7" w14:textId="77777777" w:rsidR="00C573E5" w:rsidRPr="00293A3A" w:rsidRDefault="00C573E5">
      <w:pPr>
        <w:pStyle w:val="CodeBlockBPBHEB"/>
        <w:pPrChange w:id="1640"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w:t>
      </w:r>
    </w:p>
    <w:p w14:paraId="21EB3D9E" w14:textId="77777777" w:rsidR="00C573E5" w:rsidRPr="00293A3A" w:rsidRDefault="00C573E5">
      <w:pPr>
        <w:pStyle w:val="CodeBlockBPBHEB"/>
        <w:pPrChange w:id="1641"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r w:rsidRPr="00293A3A">
        <w:lastRenderedPageBreak/>
        <w:t xml:space="preserve">    </w:t>
      </w:r>
      <w:proofErr w:type="gramStart"/>
      <w:r w:rsidRPr="00293A3A">
        <w:t>return</w:t>
      </w:r>
      <w:proofErr w:type="gramEnd"/>
      <w:r w:rsidRPr="00293A3A">
        <w:t xml:space="preserve"> 0;</w:t>
      </w:r>
    </w:p>
    <w:p w14:paraId="58A78CCC" w14:textId="77777777" w:rsidR="00C573E5" w:rsidRDefault="00C573E5" w:rsidP="00B1291B">
      <w:pPr>
        <w:pStyle w:val="CodeBlockBPBHEB"/>
        <w:rPr>
          <w:ins w:id="1642" w:author="Abhiram Arali" w:date="2024-11-14T12:16:00Z"/>
        </w:rPr>
      </w:pPr>
      <w:r w:rsidRPr="00293A3A">
        <w:t>}</w:t>
      </w:r>
    </w:p>
    <w:p w14:paraId="7814D845" w14:textId="77777777" w:rsidR="00C902DF" w:rsidRPr="00293A3A" w:rsidRDefault="00C902DF">
      <w:pPr>
        <w:pStyle w:val="NormalBPBHEB"/>
        <w:pPrChange w:id="1643" w:author="Abhiram Arali" w:date="2024-11-14T12:16:00Z">
          <w:pPr>
            <w:pBdr>
              <w:top w:val="single" w:sz="4" w:space="1" w:color="auto"/>
              <w:left w:val="single" w:sz="4" w:space="4" w:color="auto"/>
              <w:bottom w:val="single" w:sz="4" w:space="1" w:color="auto"/>
              <w:right w:val="single" w:sz="4" w:space="4" w:color="auto"/>
            </w:pBdr>
            <w:tabs>
              <w:tab w:val="left" w:pos="1573"/>
            </w:tabs>
            <w:spacing w:line="360" w:lineRule="auto"/>
          </w:pPr>
        </w:pPrChange>
      </w:pPr>
    </w:p>
    <w:p w14:paraId="2ED14301" w14:textId="77777777" w:rsidR="00C573E5" w:rsidRPr="00293A3A" w:rsidRDefault="00C573E5">
      <w:pPr>
        <w:pStyle w:val="NormalBPBHEB"/>
        <w:numPr>
          <w:ilvl w:val="1"/>
          <w:numId w:val="62"/>
        </w:numPr>
        <w:pPrChange w:id="1644" w:author="Abhiram Arali" w:date="2024-11-14T12:16:00Z">
          <w:pPr>
            <w:tabs>
              <w:tab w:val="left" w:pos="1573"/>
            </w:tabs>
            <w:spacing w:line="360" w:lineRule="auto"/>
          </w:pPr>
        </w:pPrChange>
      </w:pPr>
      <w:r w:rsidRPr="00293A3A">
        <w:t>In this example:</w:t>
      </w:r>
    </w:p>
    <w:p w14:paraId="2D044F7C" w14:textId="77777777" w:rsidR="00C573E5" w:rsidRPr="00293A3A" w:rsidRDefault="00C573E5">
      <w:pPr>
        <w:pStyle w:val="NormalBPBHEB"/>
        <w:numPr>
          <w:ilvl w:val="0"/>
          <w:numId w:val="65"/>
        </w:numPr>
        <w:pPrChange w:id="1645" w:author="Abhiram Arali" w:date="2024-11-14T12:16:00Z">
          <w:pPr>
            <w:pStyle w:val="ListParagraph"/>
            <w:numPr>
              <w:numId w:val="12"/>
            </w:numPr>
            <w:tabs>
              <w:tab w:val="left" w:pos="1573"/>
            </w:tabs>
            <w:spacing w:line="360" w:lineRule="auto"/>
            <w:ind w:hanging="360"/>
          </w:pPr>
        </w:pPrChange>
      </w:pPr>
      <w:proofErr w:type="spellStart"/>
      <w:proofErr w:type="gramStart"/>
      <w:r w:rsidRPr="00293A3A">
        <w:t>fwrite</w:t>
      </w:r>
      <w:proofErr w:type="spellEnd"/>
      <w:r w:rsidRPr="00293A3A">
        <w:t>(</w:t>
      </w:r>
      <w:proofErr w:type="gramEnd"/>
      <w:r w:rsidRPr="00293A3A">
        <w:t>) writes the binary representation of a structure to the file.</w:t>
      </w:r>
    </w:p>
    <w:p w14:paraId="196A24E3" w14:textId="77777777" w:rsidR="00C573E5" w:rsidRPr="00293A3A" w:rsidRDefault="00C573E5">
      <w:pPr>
        <w:pStyle w:val="NormalBPBHEB"/>
        <w:numPr>
          <w:ilvl w:val="0"/>
          <w:numId w:val="65"/>
        </w:numPr>
        <w:pPrChange w:id="1646" w:author="Abhiram Arali" w:date="2024-11-14T12:16:00Z">
          <w:pPr>
            <w:pStyle w:val="ListParagraph"/>
            <w:numPr>
              <w:numId w:val="12"/>
            </w:numPr>
            <w:tabs>
              <w:tab w:val="left" w:pos="1573"/>
            </w:tabs>
            <w:spacing w:line="360" w:lineRule="auto"/>
            <w:ind w:hanging="360"/>
          </w:pPr>
        </w:pPrChange>
      </w:pPr>
      <w:proofErr w:type="spellStart"/>
      <w:proofErr w:type="gramStart"/>
      <w:r w:rsidRPr="00293A3A">
        <w:t>fread</w:t>
      </w:r>
      <w:proofErr w:type="spellEnd"/>
      <w:r w:rsidRPr="00293A3A">
        <w:t>(</w:t>
      </w:r>
      <w:proofErr w:type="gramEnd"/>
      <w:r w:rsidRPr="00293A3A">
        <w:t>) reads the structure back from the file.</w:t>
      </w:r>
    </w:p>
    <w:p w14:paraId="65FD39AF" w14:textId="77777777" w:rsidR="007A5B21" w:rsidRDefault="007A5B21" w:rsidP="00995E5A">
      <w:pPr>
        <w:pStyle w:val="NormalBPBHEB"/>
        <w:rPr>
          <w:ins w:id="1647" w:author="Abhiram Arali" w:date="2024-11-14T12:16:00Z"/>
        </w:rPr>
      </w:pPr>
    </w:p>
    <w:p w14:paraId="1815CDF7" w14:textId="3FB6E1B2" w:rsidR="00C573E5" w:rsidRDefault="00C573E5" w:rsidP="00995E5A">
      <w:pPr>
        <w:pStyle w:val="NormalBPBHEB"/>
        <w:rPr>
          <w:ins w:id="1648" w:author="Abhiram Arali" w:date="2024-11-14T12:16:00Z"/>
        </w:rPr>
      </w:pPr>
      <w:r w:rsidRPr="00293A3A">
        <w:t xml:space="preserve">In C, file handling provides an essential mechanism for reading and writing data to permanent storage, enabling data persistence and larger-scale data processing. Using text and binary files, C programmers can create efficient and powerful programs that handle data in various formats. Functions like </w:t>
      </w:r>
      <w:proofErr w:type="spellStart"/>
      <w:proofErr w:type="gramStart"/>
      <w:r w:rsidRPr="00293A3A">
        <w:t>fopen</w:t>
      </w:r>
      <w:proofErr w:type="spellEnd"/>
      <w:r w:rsidRPr="00293A3A">
        <w:t>(</w:t>
      </w:r>
      <w:proofErr w:type="gramEnd"/>
      <w:r w:rsidRPr="00293A3A">
        <w:t xml:space="preserve">), </w:t>
      </w:r>
      <w:proofErr w:type="spellStart"/>
      <w:r w:rsidRPr="00293A3A">
        <w:t>fclose</w:t>
      </w:r>
      <w:proofErr w:type="spellEnd"/>
      <w:r w:rsidRPr="00293A3A">
        <w:t xml:space="preserve">(), </w:t>
      </w:r>
      <w:proofErr w:type="spellStart"/>
      <w:r w:rsidRPr="00293A3A">
        <w:t>fread</w:t>
      </w:r>
      <w:proofErr w:type="spellEnd"/>
      <w:r w:rsidRPr="00293A3A">
        <w:t xml:space="preserve">(), and </w:t>
      </w:r>
      <w:proofErr w:type="spellStart"/>
      <w:r w:rsidRPr="00293A3A">
        <w:t>fwrite</w:t>
      </w:r>
      <w:proofErr w:type="spellEnd"/>
      <w:r w:rsidRPr="00293A3A">
        <w:t>() make it easy to work with files in both text and binary modes.</w:t>
      </w:r>
    </w:p>
    <w:p w14:paraId="39549277" w14:textId="77777777" w:rsidR="00361066" w:rsidRPr="00293A3A" w:rsidRDefault="00361066">
      <w:pPr>
        <w:pStyle w:val="NormalBPBHEB"/>
        <w:pPrChange w:id="1649" w:author="Abhiram Arali" w:date="2024-11-14T12:16:00Z">
          <w:pPr>
            <w:tabs>
              <w:tab w:val="left" w:pos="1573"/>
            </w:tabs>
            <w:spacing w:line="360" w:lineRule="auto"/>
          </w:pPr>
        </w:pPrChange>
      </w:pPr>
    </w:p>
    <w:p w14:paraId="178B4ABC" w14:textId="1DB0C806" w:rsidR="00C573E5" w:rsidRPr="00293A3A" w:rsidRDefault="00C573E5">
      <w:pPr>
        <w:pStyle w:val="Heading1BPBHEB"/>
        <w:pPrChange w:id="1650" w:author="Abhiram Arali" w:date="2024-11-14T12:16:00Z">
          <w:pPr>
            <w:tabs>
              <w:tab w:val="left" w:pos="1573"/>
            </w:tabs>
            <w:spacing w:line="360" w:lineRule="auto"/>
          </w:pPr>
        </w:pPrChange>
      </w:pPr>
      <w:r w:rsidRPr="00293A3A">
        <w:t xml:space="preserve">Opening and </w:t>
      </w:r>
      <w:r w:rsidR="00815833" w:rsidRPr="00293A3A">
        <w:t xml:space="preserve">closing a file </w:t>
      </w:r>
    </w:p>
    <w:p w14:paraId="55BEC525" w14:textId="77777777" w:rsidR="00C573E5" w:rsidRDefault="00C573E5">
      <w:pPr>
        <w:pStyle w:val="NormalBPBHEB"/>
        <w:rPr>
          <w:ins w:id="1651" w:author="Hii" w:date="2024-11-18T16:20:00Z"/>
        </w:rPr>
        <w:pPrChange w:id="1652" w:author="Abhiram Arali" w:date="2024-11-14T12:16:00Z">
          <w:pPr>
            <w:tabs>
              <w:tab w:val="left" w:pos="1573"/>
            </w:tabs>
            <w:spacing w:line="360" w:lineRule="auto"/>
            <w:jc w:val="both"/>
          </w:pPr>
        </w:pPrChange>
      </w:pPr>
      <w:r w:rsidRPr="00293A3A">
        <w:t xml:space="preserve">In C programming, before performing operations like reading, writing, or appending, a file must first be opened using the </w:t>
      </w:r>
      <w:proofErr w:type="spellStart"/>
      <w:r w:rsidRPr="00293A3A">
        <w:t>fopen</w:t>
      </w:r>
      <w:proofErr w:type="spellEnd"/>
      <w:r w:rsidRPr="00293A3A">
        <w:t xml:space="preserve">() function. This function opens the file in a specific mode, such as reading ("r"), writing ("w"), or appending ("a"), and returns a file pointer that points to the file in memory. If the file cannot be opened (for instance, if the file does not exist in read mode), </w:t>
      </w:r>
      <w:proofErr w:type="spellStart"/>
      <w:proofErr w:type="gramStart"/>
      <w:r w:rsidRPr="00293A3A">
        <w:t>fopen</w:t>
      </w:r>
      <w:proofErr w:type="spellEnd"/>
      <w:r w:rsidRPr="00293A3A">
        <w:t>(</w:t>
      </w:r>
      <w:proofErr w:type="gramEnd"/>
      <w:r w:rsidRPr="00293A3A">
        <w:t xml:space="preserve">) returns NULL, and the program should handle this error gracefully. Opening a file establishes a connection between the program and the file, allowing the program to manipulate its contents based on the mode selected. After performing the required operations on the file (such as reading data, writing new content, or appending information), it is crucial to close the file using the </w:t>
      </w:r>
      <w:proofErr w:type="spellStart"/>
      <w:proofErr w:type="gramStart"/>
      <w:r w:rsidRPr="00293A3A">
        <w:t>fclose</w:t>
      </w:r>
      <w:proofErr w:type="spellEnd"/>
      <w:r w:rsidRPr="00293A3A">
        <w:t>(</w:t>
      </w:r>
      <w:proofErr w:type="gramEnd"/>
      <w:r w:rsidRPr="00293A3A">
        <w:t xml:space="preserve">) function. Closing the file frees up the system resources allocated to the file and ensures that all data is correctly written to the file before the program terminates. In the case of write and append operations, </w:t>
      </w:r>
      <w:proofErr w:type="spellStart"/>
      <w:proofErr w:type="gramStart"/>
      <w:r w:rsidRPr="00293A3A">
        <w:t>fclose</w:t>
      </w:r>
      <w:proofErr w:type="spellEnd"/>
      <w:r w:rsidRPr="00293A3A">
        <w:t>(</w:t>
      </w:r>
      <w:proofErr w:type="gramEnd"/>
      <w:r w:rsidRPr="00293A3A">
        <w:t xml:space="preserve">) flushes any remaining data from the program’s internal buffer to the file, ensuring no data is lost. Properly closing a file also allows other programs or processes to access the file, as leaving a file open can lock it for further </w:t>
      </w:r>
      <w:commentRangeStart w:id="1653"/>
      <w:r w:rsidRPr="00293A3A">
        <w:t>access</w:t>
      </w:r>
      <w:commentRangeEnd w:id="1653"/>
      <w:r w:rsidR="00016DBF">
        <w:rPr>
          <w:rStyle w:val="CommentReference"/>
          <w:rFonts w:asciiTheme="minorHAnsi" w:eastAsiaTheme="minorHAnsi" w:hAnsiTheme="minorHAnsi" w:cstheme="minorBidi"/>
        </w:rPr>
        <w:commentReference w:id="1653"/>
      </w:r>
      <w:r w:rsidRPr="00293A3A">
        <w:t>.</w:t>
      </w:r>
    </w:p>
    <w:p w14:paraId="6F2FC3AD" w14:textId="77777777" w:rsidR="003015C4" w:rsidRDefault="003015C4" w:rsidP="003015C4">
      <w:pPr>
        <w:pStyle w:val="NormalBPBHEB"/>
        <w:rPr>
          <w:ins w:id="1654" w:author="Hii" w:date="2024-11-18T16:20:00Z"/>
        </w:rPr>
      </w:pPr>
      <w:ins w:id="1655" w:author="Hii" w:date="2024-11-18T16:20:00Z">
        <w:r>
          <w:t>The following are important steps when opening and closing a file in C:</w:t>
        </w:r>
      </w:ins>
    </w:p>
    <w:p w14:paraId="481DA368" w14:textId="77777777" w:rsidR="003015C4" w:rsidRDefault="003015C4" w:rsidP="003015C4">
      <w:pPr>
        <w:pStyle w:val="NormalBPBHEB"/>
        <w:numPr>
          <w:ilvl w:val="0"/>
          <w:numId w:val="82"/>
        </w:numPr>
        <w:rPr>
          <w:ins w:id="1656" w:author="Hii" w:date="2024-11-18T16:20:00Z"/>
        </w:rPr>
        <w:pPrChange w:id="1657" w:author="Hii" w:date="2024-11-18T16:20:00Z">
          <w:pPr>
            <w:pStyle w:val="NormalBPBHEB"/>
          </w:pPr>
        </w:pPrChange>
      </w:pPr>
      <w:ins w:id="1658" w:author="Hii" w:date="2024-11-18T16:20:00Z">
        <w:r>
          <w:t xml:space="preserve">Opening a file: Use </w:t>
        </w:r>
        <w:proofErr w:type="spellStart"/>
        <w:proofErr w:type="gramStart"/>
        <w:r>
          <w:t>fopen</w:t>
        </w:r>
        <w:proofErr w:type="spellEnd"/>
        <w:r>
          <w:t>(</w:t>
        </w:r>
        <w:proofErr w:type="gramEnd"/>
        <w:r>
          <w:t>) to open the file in the desired mode (e.g., "r", "w", "a").</w:t>
        </w:r>
      </w:ins>
    </w:p>
    <w:p w14:paraId="3412A041" w14:textId="77777777" w:rsidR="003015C4" w:rsidRDefault="003015C4" w:rsidP="003015C4">
      <w:pPr>
        <w:pStyle w:val="NormalBPBHEB"/>
        <w:numPr>
          <w:ilvl w:val="0"/>
          <w:numId w:val="82"/>
        </w:numPr>
        <w:rPr>
          <w:ins w:id="1659" w:author="Hii" w:date="2024-11-18T16:20:00Z"/>
        </w:rPr>
        <w:pPrChange w:id="1660" w:author="Hii" w:date="2024-11-18T16:20:00Z">
          <w:pPr>
            <w:pStyle w:val="NormalBPBHEB"/>
          </w:pPr>
        </w:pPrChange>
      </w:pPr>
      <w:ins w:id="1661" w:author="Hii" w:date="2024-11-18T16:20:00Z">
        <w:r>
          <w:t xml:space="preserve">Error handling: Check if the file pointer returned by </w:t>
        </w:r>
        <w:proofErr w:type="spellStart"/>
        <w:proofErr w:type="gramStart"/>
        <w:r>
          <w:t>fopen</w:t>
        </w:r>
        <w:proofErr w:type="spellEnd"/>
        <w:r>
          <w:t>(</w:t>
        </w:r>
        <w:proofErr w:type="gramEnd"/>
        <w:r>
          <w:t>) is NULL, indicating a failure to open the file.</w:t>
        </w:r>
      </w:ins>
    </w:p>
    <w:p w14:paraId="499A9E6D" w14:textId="77777777" w:rsidR="003015C4" w:rsidRDefault="003015C4" w:rsidP="003015C4">
      <w:pPr>
        <w:pStyle w:val="NormalBPBHEB"/>
        <w:numPr>
          <w:ilvl w:val="0"/>
          <w:numId w:val="82"/>
        </w:numPr>
        <w:rPr>
          <w:ins w:id="1662" w:author="Hii" w:date="2024-11-18T16:20:00Z"/>
        </w:rPr>
        <w:pPrChange w:id="1663" w:author="Hii" w:date="2024-11-18T16:20:00Z">
          <w:pPr>
            <w:pStyle w:val="NormalBPBHEB"/>
          </w:pPr>
        </w:pPrChange>
      </w:pPr>
      <w:ins w:id="1664" w:author="Hii" w:date="2024-11-18T16:20:00Z">
        <w:r>
          <w:t>Performing file operations: Read from or write to the file using appropriate I/O functions.</w:t>
        </w:r>
      </w:ins>
    </w:p>
    <w:p w14:paraId="4BBC9A02" w14:textId="77777777" w:rsidR="003015C4" w:rsidRDefault="003015C4" w:rsidP="003015C4">
      <w:pPr>
        <w:pStyle w:val="NormalBPBHEB"/>
        <w:numPr>
          <w:ilvl w:val="0"/>
          <w:numId w:val="82"/>
        </w:numPr>
        <w:rPr>
          <w:ins w:id="1665" w:author="Hii" w:date="2024-11-18T16:20:00Z"/>
        </w:rPr>
        <w:pPrChange w:id="1666" w:author="Hii" w:date="2024-11-18T16:20:00Z">
          <w:pPr>
            <w:pStyle w:val="NormalBPBHEB"/>
          </w:pPr>
        </w:pPrChange>
      </w:pPr>
      <w:ins w:id="1667" w:author="Hii" w:date="2024-11-18T16:20:00Z">
        <w:r>
          <w:t xml:space="preserve">Closing the file: Use </w:t>
        </w:r>
        <w:proofErr w:type="spellStart"/>
        <w:proofErr w:type="gramStart"/>
        <w:r>
          <w:t>fclose</w:t>
        </w:r>
        <w:proofErr w:type="spellEnd"/>
        <w:r>
          <w:t>(</w:t>
        </w:r>
        <w:proofErr w:type="gramEnd"/>
        <w:r>
          <w:t>) to properly close the file and free system resources.</w:t>
        </w:r>
      </w:ins>
    </w:p>
    <w:p w14:paraId="0791AA9F" w14:textId="1D6D1379" w:rsidR="003015C4" w:rsidRPr="00293A3A" w:rsidRDefault="003015C4" w:rsidP="003015C4">
      <w:pPr>
        <w:pStyle w:val="NormalBPBHEB"/>
        <w:numPr>
          <w:ilvl w:val="0"/>
          <w:numId w:val="82"/>
        </w:numPr>
        <w:pPrChange w:id="1668" w:author="Hii" w:date="2024-11-18T16:20:00Z">
          <w:pPr>
            <w:tabs>
              <w:tab w:val="left" w:pos="1573"/>
            </w:tabs>
            <w:spacing w:line="360" w:lineRule="auto"/>
            <w:jc w:val="both"/>
          </w:pPr>
        </w:pPrChange>
      </w:pPr>
      <w:ins w:id="1669" w:author="Hii" w:date="2024-11-18T16:20:00Z">
        <w:r>
          <w:lastRenderedPageBreak/>
          <w:t>These steps ensure efficient and safe file handling in C programs.</w:t>
        </w:r>
      </w:ins>
    </w:p>
    <w:p w14:paraId="129DF4C9" w14:textId="2F810BDD" w:rsidR="00C573E5" w:rsidRPr="004F0C1E" w:rsidDel="004F0C1E" w:rsidRDefault="00C573E5">
      <w:pPr>
        <w:pStyle w:val="NormalBPBHEB"/>
        <w:numPr>
          <w:ilvl w:val="0"/>
          <w:numId w:val="66"/>
        </w:numPr>
        <w:rPr>
          <w:del w:id="1670" w:author="Abhiram Arali" w:date="2024-11-14T12:50:00Z"/>
          <w:b/>
          <w:bCs/>
          <w:rPrChange w:id="1671" w:author="Abhiram Arali" w:date="2024-11-14T12:50:00Z">
            <w:rPr>
              <w:del w:id="1672" w:author="Abhiram Arali" w:date="2024-11-14T12:50:00Z"/>
            </w:rPr>
          </w:rPrChange>
        </w:rPr>
        <w:pPrChange w:id="1673" w:author="Abhiram Arali" w:date="2024-11-14T12:50:00Z">
          <w:pPr>
            <w:tabs>
              <w:tab w:val="left" w:pos="1573"/>
            </w:tabs>
            <w:spacing w:line="360" w:lineRule="auto"/>
            <w:jc w:val="both"/>
          </w:pPr>
        </w:pPrChange>
      </w:pPr>
      <w:del w:id="1674" w:author="Abhiram Arali" w:date="2024-11-14T12:50:00Z">
        <w:r w:rsidRPr="004F0C1E" w:rsidDel="004F0C1E">
          <w:rPr>
            <w:b/>
            <w:bCs/>
            <w:rPrChange w:id="1675" w:author="Abhiram Arali" w:date="2024-11-14T12:50:00Z">
              <w:rPr/>
            </w:rPrChange>
          </w:rPr>
          <w:delText xml:space="preserve">1. </w:delText>
        </w:r>
      </w:del>
      <w:r w:rsidRPr="004F0C1E">
        <w:rPr>
          <w:b/>
          <w:bCs/>
          <w:rPrChange w:id="1676" w:author="Abhiram Arali" w:date="2024-11-14T12:50:00Z">
            <w:rPr/>
          </w:rPrChange>
        </w:rPr>
        <w:t xml:space="preserve">Opening a </w:t>
      </w:r>
      <w:r w:rsidR="004F0C1E" w:rsidRPr="00F2008A">
        <w:rPr>
          <w:b/>
          <w:bCs/>
        </w:rPr>
        <w:t>file</w:t>
      </w:r>
      <w:ins w:id="1677" w:author="Abhiram Arali" w:date="2024-11-14T12:50:00Z">
        <w:r w:rsidR="004F0C1E" w:rsidRPr="00F2008A">
          <w:rPr>
            <w:b/>
            <w:bCs/>
          </w:rPr>
          <w:t xml:space="preserve">: </w:t>
        </w:r>
      </w:ins>
    </w:p>
    <w:p w14:paraId="50C47C6A" w14:textId="77777777" w:rsidR="00C573E5" w:rsidRPr="00293A3A" w:rsidRDefault="00C573E5">
      <w:pPr>
        <w:pStyle w:val="NormalBPBHEB"/>
        <w:numPr>
          <w:ilvl w:val="0"/>
          <w:numId w:val="66"/>
        </w:numPr>
        <w:pPrChange w:id="1678" w:author="Abhiram Arali" w:date="2024-11-14T12:50:00Z">
          <w:pPr>
            <w:tabs>
              <w:tab w:val="left" w:pos="1573"/>
            </w:tabs>
            <w:spacing w:line="360" w:lineRule="auto"/>
            <w:jc w:val="both"/>
          </w:pPr>
        </w:pPrChange>
      </w:pPr>
      <w:r w:rsidRPr="00293A3A">
        <w:t xml:space="preserve">The </w:t>
      </w:r>
      <w:proofErr w:type="spellStart"/>
      <w:proofErr w:type="gramStart"/>
      <w:r w:rsidRPr="00293A3A">
        <w:t>fopen</w:t>
      </w:r>
      <w:proofErr w:type="spellEnd"/>
      <w:r w:rsidRPr="00293A3A">
        <w:t>(</w:t>
      </w:r>
      <w:proofErr w:type="gramEnd"/>
      <w:r w:rsidRPr="00293A3A">
        <w:t xml:space="preserve">) function is used to open a file. It returns a file pointer (FILE *) that points to the file's memory location. The syntax for </w:t>
      </w:r>
      <w:proofErr w:type="spellStart"/>
      <w:r w:rsidRPr="00293A3A">
        <w:t>fopen</w:t>
      </w:r>
      <w:proofErr w:type="spellEnd"/>
      <w:r w:rsidRPr="00293A3A">
        <w:t>() is:</w:t>
      </w:r>
    </w:p>
    <w:p w14:paraId="1CE5CD98" w14:textId="77777777" w:rsidR="00C573E5" w:rsidRDefault="00C573E5" w:rsidP="00F2008A">
      <w:pPr>
        <w:pStyle w:val="CodeBlockBPBHEB"/>
        <w:rPr>
          <w:ins w:id="1679" w:author="Abhiram Arali" w:date="2024-11-14T12:50:00Z"/>
        </w:rPr>
      </w:pPr>
      <w:r w:rsidRPr="00293A3A">
        <w:t>FILE *</w:t>
      </w:r>
      <w:proofErr w:type="spellStart"/>
      <w:proofErr w:type="gramStart"/>
      <w:r w:rsidRPr="00293A3A">
        <w:t>fopen</w:t>
      </w:r>
      <w:proofErr w:type="spellEnd"/>
      <w:r w:rsidRPr="00293A3A">
        <w:t>(</w:t>
      </w:r>
      <w:proofErr w:type="spellStart"/>
      <w:proofErr w:type="gramEnd"/>
      <w:r w:rsidRPr="00293A3A">
        <w:t>const</w:t>
      </w:r>
      <w:proofErr w:type="spellEnd"/>
      <w:r w:rsidRPr="00293A3A">
        <w:t xml:space="preserve"> char *filename, </w:t>
      </w:r>
      <w:proofErr w:type="spellStart"/>
      <w:r w:rsidRPr="00293A3A">
        <w:t>const</w:t>
      </w:r>
      <w:proofErr w:type="spellEnd"/>
      <w:r w:rsidRPr="00293A3A">
        <w:t xml:space="preserve"> char *mode);</w:t>
      </w:r>
    </w:p>
    <w:p w14:paraId="168290E3" w14:textId="77777777" w:rsidR="00C23E36" w:rsidRPr="00293A3A" w:rsidRDefault="00C23E36">
      <w:pPr>
        <w:pStyle w:val="NormalBPBHEB"/>
        <w:pPrChange w:id="1680" w:author="Abhiram Arali" w:date="2024-11-14T12:50: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370D06F4" w14:textId="77777777" w:rsidR="00C573E5" w:rsidRPr="00293A3A" w:rsidRDefault="00C573E5">
      <w:pPr>
        <w:pStyle w:val="NormalBPBHEB"/>
        <w:numPr>
          <w:ilvl w:val="0"/>
          <w:numId w:val="68"/>
        </w:numPr>
        <w:pPrChange w:id="1681" w:author="Abhiram Arali" w:date="2024-11-14T12:50:00Z">
          <w:pPr>
            <w:tabs>
              <w:tab w:val="left" w:pos="1573"/>
            </w:tabs>
            <w:spacing w:line="360" w:lineRule="auto"/>
            <w:jc w:val="both"/>
          </w:pPr>
        </w:pPrChange>
      </w:pPr>
      <w:r w:rsidRPr="00C13177">
        <w:rPr>
          <w:b/>
          <w:bCs/>
          <w:rPrChange w:id="1682" w:author="Abhiram Arali" w:date="2024-11-14T12:51:00Z">
            <w:rPr/>
          </w:rPrChange>
        </w:rPr>
        <w:t>filename</w:t>
      </w:r>
      <w:r w:rsidRPr="00293A3A">
        <w:t>: The name of the file you want to open (can include the file path).</w:t>
      </w:r>
    </w:p>
    <w:p w14:paraId="09D0841A" w14:textId="77777777" w:rsidR="00C573E5" w:rsidRPr="00293A3A" w:rsidRDefault="00C573E5">
      <w:pPr>
        <w:pStyle w:val="NormalBPBHEB"/>
        <w:numPr>
          <w:ilvl w:val="0"/>
          <w:numId w:val="68"/>
        </w:numPr>
        <w:pPrChange w:id="1683" w:author="Abhiram Arali" w:date="2024-11-14T12:50:00Z">
          <w:pPr>
            <w:tabs>
              <w:tab w:val="left" w:pos="1573"/>
            </w:tabs>
            <w:spacing w:line="360" w:lineRule="auto"/>
            <w:jc w:val="both"/>
          </w:pPr>
        </w:pPrChange>
      </w:pPr>
      <w:r w:rsidRPr="00C13177">
        <w:rPr>
          <w:b/>
          <w:bCs/>
          <w:rPrChange w:id="1684" w:author="Abhiram Arali" w:date="2024-11-14T12:51:00Z">
            <w:rPr/>
          </w:rPrChange>
        </w:rPr>
        <w:t>mode</w:t>
      </w:r>
      <w:r w:rsidRPr="00293A3A">
        <w:t>: The mode in which you want to open the file (e.g., read, write, append).</w:t>
      </w:r>
    </w:p>
    <w:p w14:paraId="1F689B89" w14:textId="464AD7EE" w:rsidR="00C573E5" w:rsidRPr="00293A3A" w:rsidDel="00EC52AD" w:rsidRDefault="00C573E5">
      <w:pPr>
        <w:pStyle w:val="NormalBPBHEB"/>
        <w:ind w:left="1080"/>
        <w:rPr>
          <w:del w:id="1685" w:author="Abhiram Arali" w:date="2024-11-14T12:51:00Z"/>
        </w:rPr>
        <w:pPrChange w:id="1686" w:author="Abhiram Arali" w:date="2024-11-14T12:52:00Z">
          <w:pPr>
            <w:pStyle w:val="Heading5"/>
            <w:spacing w:before="120" w:after="240"/>
          </w:pPr>
        </w:pPrChange>
      </w:pPr>
      <w:r w:rsidRPr="00293A3A">
        <w:t xml:space="preserve">Common </w:t>
      </w:r>
      <w:r w:rsidR="00282C31" w:rsidRPr="00293A3A">
        <w:t xml:space="preserve">modes for opening a file </w:t>
      </w:r>
      <w:r w:rsidR="00811D44" w:rsidRPr="00293A3A">
        <w:t>a</w:t>
      </w:r>
      <w:ins w:id="1687" w:author="Abhiram Arali" w:date="2024-11-14T12:50:00Z">
        <w:r w:rsidR="00CC5457">
          <w:t>re</w:t>
        </w:r>
      </w:ins>
      <w:del w:id="1688" w:author="Abhiram Arali" w:date="2024-11-14T12:50:00Z">
        <w:r w:rsidR="00811D44" w:rsidRPr="00293A3A" w:rsidDel="00CC5457">
          <w:delText>s</w:delText>
        </w:r>
      </w:del>
      <w:r w:rsidR="00811D44" w:rsidRPr="00293A3A">
        <w:t xml:space="preserve"> mention</w:t>
      </w:r>
      <w:ins w:id="1689" w:author="Abhiram Arali" w:date="2024-11-14T12:50:00Z">
        <w:r w:rsidR="002C77AF">
          <w:t>ed</w:t>
        </w:r>
      </w:ins>
      <w:r w:rsidR="00811D44" w:rsidRPr="00293A3A">
        <w:t xml:space="preserve"> in </w:t>
      </w:r>
      <w:r w:rsidR="00811D44" w:rsidRPr="00EC52AD">
        <w:rPr>
          <w:i/>
          <w:iCs/>
          <w:rPrChange w:id="1690" w:author="Abhiram Arali" w:date="2024-11-14T12:51:00Z">
            <w:rPr/>
          </w:rPrChange>
        </w:rPr>
        <w:t>Table 7</w:t>
      </w:r>
      <w:r w:rsidRPr="00EC52AD">
        <w:rPr>
          <w:i/>
          <w:iCs/>
          <w:rPrChange w:id="1691" w:author="Abhiram Arali" w:date="2024-11-14T12:51:00Z">
            <w:rPr/>
          </w:rPrChange>
        </w:rPr>
        <w:t>.5:</w:t>
      </w:r>
    </w:p>
    <w:p w14:paraId="0B239231" w14:textId="351A92A4" w:rsidR="00C573E5" w:rsidRPr="00EC52AD" w:rsidRDefault="00811D44">
      <w:pPr>
        <w:pStyle w:val="NormalBPBHEB"/>
        <w:ind w:left="1080"/>
        <w:rPr>
          <w:rFonts w:ascii="Times New Roman" w:hAnsi="Times New Roman" w:cs="Times New Roman"/>
          <w:b/>
          <w:sz w:val="24"/>
          <w:szCs w:val="24"/>
        </w:rPr>
        <w:pPrChange w:id="1692" w:author="Abhiram Arali" w:date="2024-11-14T12:52:00Z">
          <w:pPr>
            <w:jc w:val="center"/>
          </w:pPr>
        </w:pPrChange>
      </w:pPr>
      <w:moveFromRangeStart w:id="1693" w:author="Abhiram Arali" w:date="2024-11-14T12:51:00Z" w:name="move182481092"/>
      <w:moveFrom w:id="1694" w:author="Abhiram Arali" w:date="2024-11-14T12:51:00Z">
        <w:r w:rsidRPr="00EC52AD" w:rsidDel="00037F17">
          <w:rPr>
            <w:rFonts w:ascii="Times New Roman" w:hAnsi="Times New Roman" w:cs="Times New Roman"/>
            <w:b/>
            <w:sz w:val="24"/>
            <w:szCs w:val="24"/>
          </w:rPr>
          <w:t>Table 7</w:t>
        </w:r>
        <w:r w:rsidR="00C573E5" w:rsidRPr="00EC52AD" w:rsidDel="00037F17">
          <w:rPr>
            <w:rFonts w:ascii="Times New Roman" w:hAnsi="Times New Roman" w:cs="Times New Roman"/>
            <w:b/>
            <w:sz w:val="24"/>
            <w:szCs w:val="24"/>
          </w:rPr>
          <w:t>.5: Modes for Opening a File.</w:t>
        </w:r>
      </w:moveFrom>
      <w:moveFromRangeEnd w:id="1693"/>
    </w:p>
    <w:tbl>
      <w:tblPr>
        <w:tblStyle w:val="TableGrid"/>
        <w:tblW w:w="0" w:type="auto"/>
        <w:tblLook w:val="04A0" w:firstRow="1" w:lastRow="0" w:firstColumn="1" w:lastColumn="0" w:noHBand="0" w:noVBand="1"/>
      </w:tblPr>
      <w:tblGrid>
        <w:gridCol w:w="784"/>
        <w:gridCol w:w="8232"/>
      </w:tblGrid>
      <w:tr w:rsidR="00C573E5" w:rsidRPr="00293A3A" w14:paraId="15665C67" w14:textId="77777777" w:rsidTr="003B35D4">
        <w:tc>
          <w:tcPr>
            <w:tcW w:w="0" w:type="auto"/>
            <w:hideMark/>
          </w:tcPr>
          <w:p w14:paraId="6EAC16D9" w14:textId="77777777" w:rsidR="00C573E5" w:rsidRPr="00B25B60" w:rsidRDefault="00C573E5">
            <w:pPr>
              <w:pStyle w:val="NormalBPBHEB"/>
              <w:rPr>
                <w:b/>
                <w:bCs/>
                <w:rPrChange w:id="1695" w:author="Abhiram Arali" w:date="2024-11-14T12:51:00Z">
                  <w:rPr/>
                </w:rPrChange>
              </w:rPr>
              <w:pPrChange w:id="1696" w:author="Abhiram Arali" w:date="2024-11-14T12:51:00Z">
                <w:pPr>
                  <w:jc w:val="center"/>
                </w:pPr>
              </w:pPrChange>
            </w:pPr>
            <w:r w:rsidRPr="00B25B60">
              <w:rPr>
                <w:rPrChange w:id="1697" w:author="Abhiram Arali" w:date="2024-11-14T12:51:00Z">
                  <w:rPr>
                    <w:rStyle w:val="Strong"/>
                    <w:rFonts w:ascii="Times New Roman" w:hAnsi="Times New Roman" w:cs="Times New Roman"/>
                    <w:sz w:val="24"/>
                    <w:szCs w:val="24"/>
                  </w:rPr>
                </w:rPrChange>
              </w:rPr>
              <w:t>Mode</w:t>
            </w:r>
          </w:p>
        </w:tc>
        <w:tc>
          <w:tcPr>
            <w:tcW w:w="0" w:type="auto"/>
            <w:hideMark/>
          </w:tcPr>
          <w:p w14:paraId="5AF573BF" w14:textId="77777777" w:rsidR="00C573E5" w:rsidRPr="00B25B60" w:rsidRDefault="00C573E5">
            <w:pPr>
              <w:pStyle w:val="NormalBPBHEB"/>
              <w:rPr>
                <w:b/>
                <w:bCs/>
                <w:rPrChange w:id="1698" w:author="Abhiram Arali" w:date="2024-11-14T12:51:00Z">
                  <w:rPr/>
                </w:rPrChange>
              </w:rPr>
              <w:pPrChange w:id="1699" w:author="Abhiram Arali" w:date="2024-11-14T12:51:00Z">
                <w:pPr>
                  <w:jc w:val="center"/>
                </w:pPr>
              </w:pPrChange>
            </w:pPr>
            <w:r w:rsidRPr="00B25B60">
              <w:rPr>
                <w:rPrChange w:id="1700" w:author="Abhiram Arali" w:date="2024-11-14T12:51:00Z">
                  <w:rPr>
                    <w:rStyle w:val="Strong"/>
                    <w:rFonts w:ascii="Times New Roman" w:hAnsi="Times New Roman" w:cs="Times New Roman"/>
                    <w:sz w:val="24"/>
                    <w:szCs w:val="24"/>
                  </w:rPr>
                </w:rPrChange>
              </w:rPr>
              <w:t>Description</w:t>
            </w:r>
          </w:p>
        </w:tc>
      </w:tr>
      <w:tr w:rsidR="00C573E5" w:rsidRPr="00293A3A" w14:paraId="233D98FA" w14:textId="77777777" w:rsidTr="003B35D4">
        <w:tc>
          <w:tcPr>
            <w:tcW w:w="0" w:type="auto"/>
            <w:hideMark/>
          </w:tcPr>
          <w:p w14:paraId="12F3921E" w14:textId="77777777" w:rsidR="00C573E5" w:rsidRPr="00B25B60" w:rsidRDefault="00C573E5">
            <w:pPr>
              <w:pStyle w:val="NormalBPBHEB"/>
              <w:pPrChange w:id="1701" w:author="Abhiram Arali" w:date="2024-11-14T12:51:00Z">
                <w:pPr/>
              </w:pPrChange>
            </w:pPr>
            <w:r w:rsidRPr="00EC52AD">
              <w:rPr>
                <w:rPrChange w:id="1702" w:author="Abhiram Arali" w:date="2024-11-14T12:51:00Z">
                  <w:rPr>
                    <w:rStyle w:val="HTMLCode"/>
                    <w:rFonts w:ascii="Times New Roman" w:eastAsiaTheme="minorHAnsi" w:hAnsi="Times New Roman" w:cs="Times New Roman"/>
                    <w:sz w:val="24"/>
                    <w:szCs w:val="24"/>
                  </w:rPr>
                </w:rPrChange>
              </w:rPr>
              <w:t>"r"</w:t>
            </w:r>
          </w:p>
        </w:tc>
        <w:tc>
          <w:tcPr>
            <w:tcW w:w="0" w:type="auto"/>
            <w:hideMark/>
          </w:tcPr>
          <w:p w14:paraId="2539534E" w14:textId="77777777" w:rsidR="00C573E5" w:rsidRPr="00B25B60" w:rsidRDefault="00C573E5">
            <w:pPr>
              <w:pStyle w:val="NormalBPBHEB"/>
              <w:pPrChange w:id="1703" w:author="Abhiram Arali" w:date="2024-11-14T12:51:00Z">
                <w:pPr/>
              </w:pPrChange>
            </w:pPr>
            <w:r w:rsidRPr="00B25B60">
              <w:t xml:space="preserve">Open for </w:t>
            </w:r>
            <w:r w:rsidRPr="00EC52AD">
              <w:rPr>
                <w:rPrChange w:id="1704" w:author="Abhiram Arali" w:date="2024-11-14T12:51:00Z">
                  <w:rPr>
                    <w:rStyle w:val="Strong"/>
                    <w:rFonts w:ascii="Times New Roman" w:hAnsi="Times New Roman" w:cs="Times New Roman"/>
                    <w:sz w:val="24"/>
                    <w:szCs w:val="24"/>
                  </w:rPr>
                </w:rPrChange>
              </w:rPr>
              <w:t>reading</w:t>
            </w:r>
            <w:r w:rsidRPr="00B25B60">
              <w:t>. The file must already exist.</w:t>
            </w:r>
          </w:p>
        </w:tc>
      </w:tr>
      <w:tr w:rsidR="00C573E5" w:rsidRPr="00293A3A" w14:paraId="339AA7FD" w14:textId="77777777" w:rsidTr="003B35D4">
        <w:tc>
          <w:tcPr>
            <w:tcW w:w="0" w:type="auto"/>
            <w:hideMark/>
          </w:tcPr>
          <w:p w14:paraId="0D2266CC" w14:textId="77777777" w:rsidR="00C573E5" w:rsidRPr="00B25B60" w:rsidRDefault="00C573E5">
            <w:pPr>
              <w:pStyle w:val="NormalBPBHEB"/>
              <w:pPrChange w:id="1705" w:author="Abhiram Arali" w:date="2024-11-14T12:51:00Z">
                <w:pPr/>
              </w:pPrChange>
            </w:pPr>
            <w:r w:rsidRPr="00EC52AD">
              <w:rPr>
                <w:rPrChange w:id="1706" w:author="Abhiram Arali" w:date="2024-11-14T12:51:00Z">
                  <w:rPr>
                    <w:rStyle w:val="HTMLCode"/>
                    <w:rFonts w:ascii="Times New Roman" w:eastAsiaTheme="minorHAnsi" w:hAnsi="Times New Roman" w:cs="Times New Roman"/>
                    <w:sz w:val="24"/>
                    <w:szCs w:val="24"/>
                  </w:rPr>
                </w:rPrChange>
              </w:rPr>
              <w:t>"w"</w:t>
            </w:r>
          </w:p>
        </w:tc>
        <w:tc>
          <w:tcPr>
            <w:tcW w:w="0" w:type="auto"/>
            <w:hideMark/>
          </w:tcPr>
          <w:p w14:paraId="7BCE4785" w14:textId="77777777" w:rsidR="00C573E5" w:rsidRPr="00B25B60" w:rsidRDefault="00C573E5">
            <w:pPr>
              <w:pStyle w:val="NormalBPBHEB"/>
              <w:pPrChange w:id="1707" w:author="Abhiram Arali" w:date="2024-11-14T12:51:00Z">
                <w:pPr/>
              </w:pPrChange>
            </w:pPr>
            <w:r w:rsidRPr="00B25B60">
              <w:t xml:space="preserve">Open for </w:t>
            </w:r>
            <w:r w:rsidRPr="00EC52AD">
              <w:rPr>
                <w:rPrChange w:id="1708" w:author="Abhiram Arali" w:date="2024-11-14T12:51:00Z">
                  <w:rPr>
                    <w:rStyle w:val="Strong"/>
                    <w:rFonts w:ascii="Times New Roman" w:hAnsi="Times New Roman" w:cs="Times New Roman"/>
                    <w:sz w:val="24"/>
                    <w:szCs w:val="24"/>
                  </w:rPr>
                </w:rPrChange>
              </w:rPr>
              <w:t>writing</w:t>
            </w:r>
            <w:r w:rsidRPr="00B25B60">
              <w:t>. If the file exists, it is truncated to zero length; if it does not exist, a new file is created.</w:t>
            </w:r>
          </w:p>
        </w:tc>
      </w:tr>
      <w:tr w:rsidR="00C573E5" w:rsidRPr="00293A3A" w14:paraId="4846DDA4" w14:textId="77777777" w:rsidTr="003B35D4">
        <w:tc>
          <w:tcPr>
            <w:tcW w:w="0" w:type="auto"/>
            <w:hideMark/>
          </w:tcPr>
          <w:p w14:paraId="4F2B5353" w14:textId="77777777" w:rsidR="00C573E5" w:rsidRPr="00B25B60" w:rsidRDefault="00C573E5">
            <w:pPr>
              <w:pStyle w:val="NormalBPBHEB"/>
              <w:pPrChange w:id="1709" w:author="Abhiram Arali" w:date="2024-11-14T12:51:00Z">
                <w:pPr/>
              </w:pPrChange>
            </w:pPr>
            <w:r w:rsidRPr="00EC52AD">
              <w:rPr>
                <w:rPrChange w:id="1710" w:author="Abhiram Arali" w:date="2024-11-14T12:51:00Z">
                  <w:rPr>
                    <w:rStyle w:val="HTMLCode"/>
                    <w:rFonts w:ascii="Times New Roman" w:eastAsiaTheme="minorHAnsi" w:hAnsi="Times New Roman" w:cs="Times New Roman"/>
                    <w:sz w:val="24"/>
                    <w:szCs w:val="24"/>
                  </w:rPr>
                </w:rPrChange>
              </w:rPr>
              <w:t>"a"</w:t>
            </w:r>
          </w:p>
        </w:tc>
        <w:tc>
          <w:tcPr>
            <w:tcW w:w="0" w:type="auto"/>
            <w:hideMark/>
          </w:tcPr>
          <w:p w14:paraId="4C287CC1" w14:textId="574DFF5E" w:rsidR="00C573E5" w:rsidRPr="00B25B60" w:rsidRDefault="00C573E5">
            <w:pPr>
              <w:pStyle w:val="NormalBPBHEB"/>
              <w:pPrChange w:id="1711" w:author="Abhiram Arali" w:date="2024-11-14T12:51:00Z">
                <w:pPr/>
              </w:pPrChange>
            </w:pPr>
            <w:r w:rsidRPr="00B25B60">
              <w:t xml:space="preserve">Open for </w:t>
            </w:r>
            <w:r w:rsidRPr="00EC52AD">
              <w:rPr>
                <w:rPrChange w:id="1712" w:author="Abhiram Arali" w:date="2024-11-14T12:51:00Z">
                  <w:rPr>
                    <w:rStyle w:val="Strong"/>
                    <w:rFonts w:ascii="Times New Roman" w:hAnsi="Times New Roman" w:cs="Times New Roman"/>
                    <w:sz w:val="24"/>
                    <w:szCs w:val="24"/>
                  </w:rPr>
                </w:rPrChange>
              </w:rPr>
              <w:t>appending</w:t>
            </w:r>
            <w:r w:rsidRPr="00B25B60">
              <w:t>. Data is added to the end of the file. If the file does</w:t>
            </w:r>
            <w:ins w:id="1713" w:author="Abhiram Arali" w:date="2024-11-14T13:12:00Z">
              <w:r w:rsidR="008E0C69">
                <w:t xml:space="preserve"> no</w:t>
              </w:r>
            </w:ins>
            <w:del w:id="1714" w:author="Abhiram Arali" w:date="2024-11-14T13:12:00Z">
              <w:r w:rsidRPr="00B25B60" w:rsidDel="008E0C69">
                <w:delText>n'</w:delText>
              </w:r>
            </w:del>
            <w:r w:rsidRPr="00B25B60">
              <w:t>t exist, a new file is created.</w:t>
            </w:r>
          </w:p>
        </w:tc>
      </w:tr>
      <w:tr w:rsidR="00C573E5" w:rsidRPr="00293A3A" w14:paraId="1232D500" w14:textId="77777777" w:rsidTr="003B35D4">
        <w:tc>
          <w:tcPr>
            <w:tcW w:w="0" w:type="auto"/>
            <w:hideMark/>
          </w:tcPr>
          <w:p w14:paraId="61B1BB23" w14:textId="77777777" w:rsidR="00C573E5" w:rsidRPr="00B25B60" w:rsidRDefault="00C573E5">
            <w:pPr>
              <w:pStyle w:val="NormalBPBHEB"/>
              <w:pPrChange w:id="1715" w:author="Abhiram Arali" w:date="2024-11-14T12:51:00Z">
                <w:pPr/>
              </w:pPrChange>
            </w:pPr>
            <w:r w:rsidRPr="00EC52AD">
              <w:rPr>
                <w:rPrChange w:id="1716" w:author="Abhiram Arali" w:date="2024-11-14T12:51:00Z">
                  <w:rPr>
                    <w:rStyle w:val="HTMLCode"/>
                    <w:rFonts w:ascii="Times New Roman" w:eastAsiaTheme="minorHAnsi" w:hAnsi="Times New Roman" w:cs="Times New Roman"/>
                    <w:sz w:val="24"/>
                    <w:szCs w:val="24"/>
                  </w:rPr>
                </w:rPrChange>
              </w:rPr>
              <w:t>"r+"</w:t>
            </w:r>
          </w:p>
        </w:tc>
        <w:tc>
          <w:tcPr>
            <w:tcW w:w="0" w:type="auto"/>
            <w:hideMark/>
          </w:tcPr>
          <w:p w14:paraId="7A651064" w14:textId="77777777" w:rsidR="00C573E5" w:rsidRPr="00B25B60" w:rsidRDefault="00C573E5">
            <w:pPr>
              <w:pStyle w:val="NormalBPBHEB"/>
              <w:pPrChange w:id="1717" w:author="Abhiram Arali" w:date="2024-11-14T12:51:00Z">
                <w:pPr/>
              </w:pPrChange>
            </w:pPr>
            <w:r w:rsidRPr="00B25B60">
              <w:t xml:space="preserve">Open for </w:t>
            </w:r>
            <w:r w:rsidRPr="00EC52AD">
              <w:rPr>
                <w:rPrChange w:id="1718" w:author="Abhiram Arali" w:date="2024-11-14T12:51:00Z">
                  <w:rPr>
                    <w:rStyle w:val="Strong"/>
                    <w:rFonts w:ascii="Times New Roman" w:hAnsi="Times New Roman" w:cs="Times New Roman"/>
                    <w:sz w:val="24"/>
                    <w:szCs w:val="24"/>
                  </w:rPr>
                </w:rPrChange>
              </w:rPr>
              <w:t>reading and writing</w:t>
            </w:r>
            <w:r w:rsidRPr="00B25B60">
              <w:t>. The file must exist.</w:t>
            </w:r>
          </w:p>
        </w:tc>
      </w:tr>
      <w:tr w:rsidR="00C573E5" w:rsidRPr="00293A3A" w14:paraId="49BCE12B" w14:textId="77777777" w:rsidTr="003B35D4">
        <w:tc>
          <w:tcPr>
            <w:tcW w:w="0" w:type="auto"/>
            <w:hideMark/>
          </w:tcPr>
          <w:p w14:paraId="43222077" w14:textId="77777777" w:rsidR="00C573E5" w:rsidRPr="008C3DD4" w:rsidRDefault="00C573E5">
            <w:pPr>
              <w:pStyle w:val="NormalBPBHEB"/>
              <w:pPrChange w:id="1719" w:author="Abhiram Arali" w:date="2024-11-14T12:51:00Z">
                <w:pPr/>
              </w:pPrChange>
            </w:pPr>
            <w:r w:rsidRPr="00EC52AD">
              <w:rPr>
                <w:rPrChange w:id="1720" w:author="Abhiram Arali" w:date="2024-11-14T12:51:00Z">
                  <w:rPr>
                    <w:rStyle w:val="HTMLCode"/>
                    <w:rFonts w:ascii="Times New Roman" w:eastAsiaTheme="minorHAnsi" w:hAnsi="Times New Roman" w:cs="Times New Roman"/>
                    <w:sz w:val="24"/>
                    <w:szCs w:val="24"/>
                  </w:rPr>
                </w:rPrChange>
              </w:rPr>
              <w:t>"w+"</w:t>
            </w:r>
          </w:p>
        </w:tc>
        <w:tc>
          <w:tcPr>
            <w:tcW w:w="0" w:type="auto"/>
            <w:hideMark/>
          </w:tcPr>
          <w:p w14:paraId="0F44494E" w14:textId="77777777" w:rsidR="00C573E5" w:rsidRPr="008C3DD4" w:rsidRDefault="00C573E5">
            <w:pPr>
              <w:pStyle w:val="NormalBPBHEB"/>
              <w:pPrChange w:id="1721" w:author="Abhiram Arali" w:date="2024-11-14T12:51:00Z">
                <w:pPr/>
              </w:pPrChange>
            </w:pPr>
            <w:r w:rsidRPr="008C3DD4">
              <w:t xml:space="preserve">Open for </w:t>
            </w:r>
            <w:r w:rsidRPr="00EC52AD">
              <w:rPr>
                <w:rPrChange w:id="1722" w:author="Abhiram Arali" w:date="2024-11-14T12:51:00Z">
                  <w:rPr>
                    <w:rStyle w:val="Strong"/>
                    <w:rFonts w:ascii="Times New Roman" w:hAnsi="Times New Roman" w:cs="Times New Roman"/>
                    <w:sz w:val="24"/>
                    <w:szCs w:val="24"/>
                  </w:rPr>
                </w:rPrChange>
              </w:rPr>
              <w:t>reading and writing</w:t>
            </w:r>
            <w:r w:rsidRPr="008C3DD4">
              <w:t>. If the file exists, it is truncated to zero length; if it does not exist, a new file is created.</w:t>
            </w:r>
          </w:p>
        </w:tc>
      </w:tr>
      <w:tr w:rsidR="00C573E5" w:rsidRPr="00293A3A" w14:paraId="2FC8530F" w14:textId="77777777" w:rsidTr="003B35D4">
        <w:tc>
          <w:tcPr>
            <w:tcW w:w="0" w:type="auto"/>
            <w:hideMark/>
          </w:tcPr>
          <w:p w14:paraId="6E17126C" w14:textId="77777777" w:rsidR="00C573E5" w:rsidRPr="008C3DD4" w:rsidRDefault="00C573E5">
            <w:pPr>
              <w:pStyle w:val="NormalBPBHEB"/>
              <w:pPrChange w:id="1723" w:author="Abhiram Arali" w:date="2024-11-14T12:51:00Z">
                <w:pPr/>
              </w:pPrChange>
            </w:pPr>
            <w:r w:rsidRPr="00EC52AD">
              <w:rPr>
                <w:rPrChange w:id="1724" w:author="Abhiram Arali" w:date="2024-11-14T12:51:00Z">
                  <w:rPr>
                    <w:rStyle w:val="HTMLCode"/>
                    <w:rFonts w:ascii="Times New Roman" w:eastAsiaTheme="minorHAnsi" w:hAnsi="Times New Roman" w:cs="Times New Roman"/>
                    <w:sz w:val="24"/>
                    <w:szCs w:val="24"/>
                  </w:rPr>
                </w:rPrChange>
              </w:rPr>
              <w:t>"a+"</w:t>
            </w:r>
          </w:p>
        </w:tc>
        <w:tc>
          <w:tcPr>
            <w:tcW w:w="0" w:type="auto"/>
            <w:hideMark/>
          </w:tcPr>
          <w:p w14:paraId="062AB758" w14:textId="6E8EE38A" w:rsidR="00C573E5" w:rsidRPr="008C3DD4" w:rsidRDefault="00C573E5">
            <w:pPr>
              <w:pStyle w:val="NormalBPBHEB"/>
              <w:pPrChange w:id="1725" w:author="Abhiram Arali" w:date="2024-11-14T12:51:00Z">
                <w:pPr/>
              </w:pPrChange>
            </w:pPr>
            <w:r w:rsidRPr="00EC52AD">
              <w:t xml:space="preserve">Open for </w:t>
            </w:r>
            <w:r w:rsidRPr="00EC52AD">
              <w:rPr>
                <w:rPrChange w:id="1726" w:author="Abhiram Arali" w:date="2024-11-14T12:51:00Z">
                  <w:rPr>
                    <w:rStyle w:val="Strong"/>
                    <w:rFonts w:ascii="Times New Roman" w:hAnsi="Times New Roman" w:cs="Times New Roman"/>
                    <w:sz w:val="24"/>
                    <w:szCs w:val="24"/>
                  </w:rPr>
                </w:rPrChange>
              </w:rPr>
              <w:t>reading and appending</w:t>
            </w:r>
            <w:r w:rsidRPr="00EC52AD">
              <w:t>. Data is added to the end of the file. If the file does</w:t>
            </w:r>
            <w:ins w:id="1727" w:author="Abhiram Arali" w:date="2024-11-14T13:11:00Z">
              <w:r w:rsidR="00F83E2A">
                <w:t xml:space="preserve"> no</w:t>
              </w:r>
            </w:ins>
            <w:del w:id="1728" w:author="Abhiram Arali" w:date="2024-11-14T13:11:00Z">
              <w:r w:rsidRPr="00EC52AD" w:rsidDel="00F83E2A">
                <w:delText>n'</w:delText>
              </w:r>
            </w:del>
            <w:r w:rsidRPr="00EC52AD">
              <w:t>t exist, a new file is created.</w:t>
            </w:r>
          </w:p>
        </w:tc>
      </w:tr>
    </w:tbl>
    <w:p w14:paraId="332720BF" w14:textId="4140B0F7" w:rsidR="00C573E5" w:rsidRDefault="00037F17" w:rsidP="000336CC">
      <w:pPr>
        <w:pStyle w:val="TableCaptionBPBHEB"/>
        <w:rPr>
          <w:ins w:id="1729" w:author="Abhiram Arali" w:date="2024-11-14T12:51:00Z"/>
        </w:rPr>
      </w:pPr>
      <w:moveToRangeStart w:id="1730" w:author="Abhiram Arali" w:date="2024-11-14T12:51:00Z" w:name="move182481092"/>
      <w:moveTo w:id="1731" w:author="Abhiram Arali" w:date="2024-11-14T12:51:00Z">
        <w:r w:rsidRPr="000336CC">
          <w:rPr>
            <w:b/>
            <w:bCs w:val="0"/>
            <w:rPrChange w:id="1732" w:author="Abhiram Arali" w:date="2024-11-14T12:51:00Z">
              <w:rPr/>
            </w:rPrChange>
          </w:rPr>
          <w:t>Table 7.5:</w:t>
        </w:r>
        <w:r w:rsidRPr="00293A3A">
          <w:t xml:space="preserve"> Modes </w:t>
        </w:r>
        <w:r w:rsidR="000336CC" w:rsidRPr="00293A3A">
          <w:t>for opening a file</w:t>
        </w:r>
        <w:del w:id="1733" w:author="Abhiram Arali" w:date="2024-11-14T12:51:00Z">
          <w:r w:rsidRPr="00293A3A" w:rsidDel="002C09E3">
            <w:delText>.</w:delText>
          </w:r>
        </w:del>
      </w:moveTo>
      <w:moveToRangeEnd w:id="1730"/>
    </w:p>
    <w:p w14:paraId="14E80EEF" w14:textId="77777777" w:rsidR="00395EF8" w:rsidRPr="00293A3A" w:rsidRDefault="00395EF8">
      <w:pPr>
        <w:pStyle w:val="NormalBPBHEB"/>
        <w:pPrChange w:id="1734" w:author="Abhiram Arali" w:date="2024-11-14T12:51:00Z">
          <w:pPr>
            <w:tabs>
              <w:tab w:val="left" w:pos="1573"/>
            </w:tabs>
            <w:spacing w:line="360" w:lineRule="auto"/>
            <w:jc w:val="both"/>
          </w:pPr>
        </w:pPrChange>
      </w:pPr>
    </w:p>
    <w:p w14:paraId="7F1FFEFF" w14:textId="09467BF2" w:rsidR="00C573E5" w:rsidRPr="00293A3A" w:rsidRDefault="00C573E5">
      <w:pPr>
        <w:pStyle w:val="NormalBPBHEB"/>
        <w:numPr>
          <w:ilvl w:val="0"/>
          <w:numId w:val="69"/>
        </w:numPr>
        <w:pPrChange w:id="1735" w:author="Abhiram Arali" w:date="2024-11-14T12:51:00Z">
          <w:pPr>
            <w:tabs>
              <w:tab w:val="left" w:pos="1573"/>
            </w:tabs>
            <w:spacing w:line="360" w:lineRule="auto"/>
            <w:jc w:val="both"/>
          </w:pPr>
        </w:pPrChange>
      </w:pPr>
      <w:r w:rsidRPr="00293A3A">
        <w:t xml:space="preserve">Example of </w:t>
      </w:r>
      <w:r w:rsidR="005958FB" w:rsidRPr="00293A3A">
        <w:t>opening a file:</w:t>
      </w:r>
    </w:p>
    <w:p w14:paraId="09868503" w14:textId="77777777" w:rsidR="00C573E5" w:rsidRPr="00293A3A" w:rsidRDefault="00C573E5">
      <w:pPr>
        <w:pStyle w:val="CodeBlockBPBHEB"/>
        <w:pPrChange w:id="1736"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08A967AF" w14:textId="77777777" w:rsidR="00C573E5" w:rsidRPr="00293A3A" w:rsidRDefault="00C573E5">
      <w:pPr>
        <w:pStyle w:val="CodeBlockBPBHEB"/>
        <w:pPrChange w:id="1737"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65FB62C3" w14:textId="77777777" w:rsidR="00C573E5" w:rsidRPr="00293A3A" w:rsidRDefault="00C573E5">
      <w:pPr>
        <w:pStyle w:val="CodeBlockBPBHEB"/>
        <w:pPrChange w:id="1738"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FILE *</w:t>
      </w:r>
      <w:proofErr w:type="spellStart"/>
      <w:r w:rsidRPr="00293A3A">
        <w:t>filePtr</w:t>
      </w:r>
      <w:proofErr w:type="spellEnd"/>
      <w:r w:rsidRPr="00293A3A">
        <w:t>;</w:t>
      </w:r>
    </w:p>
    <w:p w14:paraId="7808C9E6" w14:textId="77777777" w:rsidR="00C573E5" w:rsidRPr="00293A3A" w:rsidRDefault="00C573E5">
      <w:pPr>
        <w:pStyle w:val="CodeBlockBPBHEB"/>
        <w:pPrChange w:id="1739"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Open the file for writing</w:t>
      </w:r>
    </w:p>
    <w:p w14:paraId="04366E73" w14:textId="77777777" w:rsidR="00C573E5" w:rsidRPr="00293A3A" w:rsidRDefault="00C573E5">
      <w:pPr>
        <w:pStyle w:val="CodeBlockBPBHEB"/>
        <w:pPrChange w:id="1740"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("data.txt", "w");</w:t>
      </w:r>
    </w:p>
    <w:p w14:paraId="3737E8DA" w14:textId="77777777" w:rsidR="00C573E5" w:rsidRPr="00293A3A" w:rsidRDefault="00C573E5">
      <w:pPr>
        <w:pStyle w:val="CodeBlockBPBHEB"/>
        <w:pPrChange w:id="1741"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filePtr</w:t>
      </w:r>
      <w:proofErr w:type="spellEnd"/>
      <w:r w:rsidRPr="00293A3A">
        <w:t xml:space="preserve"> == NULL) {</w:t>
      </w:r>
    </w:p>
    <w:p w14:paraId="76ECBA13" w14:textId="77777777" w:rsidR="00C573E5" w:rsidRPr="00293A3A" w:rsidRDefault="00C573E5">
      <w:pPr>
        <w:pStyle w:val="CodeBlockBPBHEB"/>
        <w:pPrChange w:id="1742"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72AB64A8" w14:textId="77777777" w:rsidR="00C573E5" w:rsidRPr="00293A3A" w:rsidRDefault="00C573E5">
      <w:pPr>
        <w:pStyle w:val="CodeBlockBPBHEB"/>
        <w:pPrChange w:id="1743"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  // Return if the file can't be opened</w:t>
      </w:r>
    </w:p>
    <w:p w14:paraId="344187AE" w14:textId="77777777" w:rsidR="00C573E5" w:rsidRPr="00293A3A" w:rsidRDefault="00C573E5">
      <w:pPr>
        <w:pStyle w:val="CodeBlockBPBHEB"/>
        <w:pPrChange w:id="1744"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50FEE16C" w14:textId="77777777" w:rsidR="00C573E5" w:rsidRPr="00293A3A" w:rsidRDefault="00C573E5">
      <w:pPr>
        <w:pStyle w:val="CodeBlockBPBHEB"/>
        <w:pPrChange w:id="1745"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fprintf</w:t>
      </w:r>
      <w:proofErr w:type="spellEnd"/>
      <w:r w:rsidRPr="00293A3A">
        <w:t>(</w:t>
      </w:r>
      <w:proofErr w:type="spellStart"/>
      <w:proofErr w:type="gramEnd"/>
      <w:r w:rsidRPr="00293A3A">
        <w:t>filePtr</w:t>
      </w:r>
      <w:proofErr w:type="spellEnd"/>
      <w:r w:rsidRPr="00293A3A">
        <w:t>, "Hello, File Handling in C!");  // Write to the file</w:t>
      </w:r>
    </w:p>
    <w:p w14:paraId="5D1AC373" w14:textId="77777777" w:rsidR="00C573E5" w:rsidRPr="00293A3A" w:rsidRDefault="00C573E5">
      <w:pPr>
        <w:pStyle w:val="CodeBlockBPBHEB"/>
        <w:pPrChange w:id="1746"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6C8FD19" w14:textId="77777777" w:rsidR="00C573E5" w:rsidRPr="00293A3A" w:rsidRDefault="00C573E5">
      <w:pPr>
        <w:pStyle w:val="CodeBlockBPBHEB"/>
        <w:pPrChange w:id="1747"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  // Close the file</w:t>
      </w:r>
    </w:p>
    <w:p w14:paraId="47A29E9E" w14:textId="77777777" w:rsidR="00C573E5" w:rsidRPr="00293A3A" w:rsidRDefault="00C573E5">
      <w:pPr>
        <w:pStyle w:val="CodeBlockBPBHEB"/>
        <w:pPrChange w:id="1748"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44ABFAE0" w14:textId="77777777" w:rsidR="00C573E5" w:rsidRDefault="00C573E5" w:rsidP="00ED0E48">
      <w:pPr>
        <w:pStyle w:val="CodeBlockBPBHEB"/>
        <w:rPr>
          <w:ins w:id="1749" w:author="Abhiram Arali" w:date="2024-11-14T12:52:00Z"/>
        </w:rPr>
      </w:pPr>
      <w:r w:rsidRPr="00293A3A">
        <w:t>}</w:t>
      </w:r>
    </w:p>
    <w:p w14:paraId="414EE585" w14:textId="77777777" w:rsidR="00220612" w:rsidRPr="00293A3A" w:rsidRDefault="00220612">
      <w:pPr>
        <w:pStyle w:val="NormalBPBHEB"/>
        <w:pPrChange w:id="1750" w:author="Abhiram Arali" w:date="2024-11-14T12:52: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4C4374C" w14:textId="77777777" w:rsidR="00C573E5" w:rsidRPr="00293A3A" w:rsidRDefault="00C573E5">
      <w:pPr>
        <w:pStyle w:val="NormalBPBHEB"/>
        <w:numPr>
          <w:ilvl w:val="0"/>
          <w:numId w:val="69"/>
        </w:numPr>
        <w:pPrChange w:id="1751" w:author="Abhiram Arali" w:date="2024-11-14T12:52:00Z">
          <w:pPr>
            <w:tabs>
              <w:tab w:val="left" w:pos="1573"/>
            </w:tabs>
            <w:spacing w:line="360" w:lineRule="auto"/>
            <w:jc w:val="both"/>
          </w:pPr>
        </w:pPrChange>
      </w:pPr>
      <w:r w:rsidRPr="00293A3A">
        <w:t>In this example:</w:t>
      </w:r>
    </w:p>
    <w:p w14:paraId="468A22DE" w14:textId="11C81C45" w:rsidR="00C573E5" w:rsidRPr="00293A3A" w:rsidRDefault="00C573E5">
      <w:pPr>
        <w:pStyle w:val="NormalBPBHEB"/>
        <w:numPr>
          <w:ilvl w:val="0"/>
          <w:numId w:val="70"/>
        </w:numPr>
        <w:pPrChange w:id="1752" w:author="Abhiram Arali" w:date="2024-11-14T12:52:00Z">
          <w:pPr>
            <w:pStyle w:val="ListParagraph"/>
            <w:numPr>
              <w:numId w:val="13"/>
            </w:numPr>
            <w:tabs>
              <w:tab w:val="left" w:pos="1573"/>
            </w:tabs>
            <w:spacing w:line="360" w:lineRule="auto"/>
            <w:ind w:hanging="360"/>
            <w:jc w:val="both"/>
          </w:pPr>
        </w:pPrChange>
      </w:pPr>
      <w:r w:rsidRPr="00293A3A">
        <w:t>The file data.txt is opened in write mode ("w"), meaning it will be created if it does</w:t>
      </w:r>
      <w:ins w:id="1753" w:author="Abhiram Arali" w:date="2024-11-14T12:52:00Z">
        <w:r w:rsidR="0012222B">
          <w:t xml:space="preserve"> no</w:t>
        </w:r>
      </w:ins>
      <w:del w:id="1754" w:author="Abhiram Arali" w:date="2024-11-14T12:52:00Z">
        <w:r w:rsidRPr="00293A3A" w:rsidDel="0012222B">
          <w:delText>n'</w:delText>
        </w:r>
      </w:del>
      <w:r w:rsidRPr="00293A3A">
        <w:t>t exist</w:t>
      </w:r>
      <w:del w:id="1755" w:author="Abhiram Arali" w:date="2024-11-14T12:52:00Z">
        <w:r w:rsidRPr="00293A3A" w:rsidDel="0012222B">
          <w:delText>,</w:delText>
        </w:r>
      </w:del>
      <w:r w:rsidRPr="00293A3A">
        <w:t xml:space="preserve"> or truncated to zero length if it does.</w:t>
      </w:r>
    </w:p>
    <w:p w14:paraId="3C688AB2" w14:textId="03DA287A" w:rsidR="00C573E5" w:rsidRPr="00293A3A" w:rsidRDefault="00C573E5">
      <w:pPr>
        <w:pStyle w:val="NormalBPBHEB"/>
        <w:numPr>
          <w:ilvl w:val="0"/>
          <w:numId w:val="70"/>
        </w:numPr>
        <w:pPrChange w:id="1756" w:author="Abhiram Arali" w:date="2024-11-14T12:52:00Z">
          <w:pPr>
            <w:pStyle w:val="ListParagraph"/>
            <w:numPr>
              <w:numId w:val="13"/>
            </w:numPr>
            <w:tabs>
              <w:tab w:val="left" w:pos="1573"/>
            </w:tabs>
            <w:spacing w:line="360" w:lineRule="auto"/>
            <w:ind w:hanging="360"/>
            <w:jc w:val="both"/>
          </w:pPr>
        </w:pPrChange>
      </w:pPr>
      <w:r w:rsidRPr="00293A3A">
        <w:t>If the file cannot be opened (e.g.</w:t>
      </w:r>
      <w:del w:id="1757" w:author="Abhiram Arali" w:date="2024-11-14T12:52:00Z">
        <w:r w:rsidRPr="00293A3A" w:rsidDel="0003694D">
          <w:delText>,</w:delText>
        </w:r>
      </w:del>
      <w:r w:rsidRPr="00293A3A">
        <w:t xml:space="preserve"> if the file path is invalid), </w:t>
      </w:r>
      <w:proofErr w:type="spellStart"/>
      <w:proofErr w:type="gramStart"/>
      <w:r w:rsidRPr="00293A3A">
        <w:t>fopen</w:t>
      </w:r>
      <w:proofErr w:type="spellEnd"/>
      <w:r w:rsidRPr="00293A3A">
        <w:t>(</w:t>
      </w:r>
      <w:proofErr w:type="gramEnd"/>
      <w:r w:rsidRPr="00293A3A">
        <w:t>) returns NULL, and we handle this error.</w:t>
      </w:r>
    </w:p>
    <w:p w14:paraId="119DA5A9" w14:textId="77777777" w:rsidR="00C573E5" w:rsidRPr="00293A3A" w:rsidRDefault="00C573E5">
      <w:pPr>
        <w:pStyle w:val="NormalBPBHEB"/>
        <w:numPr>
          <w:ilvl w:val="0"/>
          <w:numId w:val="70"/>
        </w:numPr>
        <w:pPrChange w:id="1758" w:author="Abhiram Arali" w:date="2024-11-14T12:52:00Z">
          <w:pPr>
            <w:pStyle w:val="ListParagraph"/>
            <w:numPr>
              <w:numId w:val="13"/>
            </w:numPr>
            <w:tabs>
              <w:tab w:val="left" w:pos="1573"/>
            </w:tabs>
            <w:spacing w:line="360" w:lineRule="auto"/>
            <w:ind w:hanging="360"/>
            <w:jc w:val="both"/>
          </w:pPr>
        </w:pPrChange>
      </w:pPr>
      <w:r w:rsidRPr="00293A3A">
        <w:t xml:space="preserve">The </w:t>
      </w:r>
      <w:proofErr w:type="spellStart"/>
      <w:proofErr w:type="gramStart"/>
      <w:r w:rsidRPr="00293A3A">
        <w:t>fprintf</w:t>
      </w:r>
      <w:proofErr w:type="spellEnd"/>
      <w:r w:rsidRPr="00293A3A">
        <w:t>(</w:t>
      </w:r>
      <w:proofErr w:type="gramEnd"/>
      <w:r w:rsidRPr="00293A3A">
        <w:t>) function is used to write to the file.</w:t>
      </w:r>
    </w:p>
    <w:p w14:paraId="67E8F373" w14:textId="6EA6CDB9" w:rsidR="00C573E5" w:rsidRPr="007F2658" w:rsidDel="003B6E1A" w:rsidRDefault="00C573E5">
      <w:pPr>
        <w:pStyle w:val="NormalBPBHEB"/>
        <w:numPr>
          <w:ilvl w:val="0"/>
          <w:numId w:val="71"/>
        </w:numPr>
        <w:rPr>
          <w:del w:id="1759" w:author="Abhiram Arali" w:date="2024-11-14T12:52:00Z"/>
          <w:b/>
          <w:bCs/>
          <w:rPrChange w:id="1760" w:author="Abhiram Arali" w:date="2024-11-14T12:52:00Z">
            <w:rPr>
              <w:del w:id="1761" w:author="Abhiram Arali" w:date="2024-11-14T12:52:00Z"/>
            </w:rPr>
          </w:rPrChange>
        </w:rPr>
        <w:pPrChange w:id="1762" w:author="Abhiram Arali" w:date="2024-11-14T12:52:00Z">
          <w:pPr>
            <w:tabs>
              <w:tab w:val="left" w:pos="1573"/>
            </w:tabs>
            <w:spacing w:line="360" w:lineRule="auto"/>
            <w:jc w:val="both"/>
          </w:pPr>
        </w:pPrChange>
      </w:pPr>
      <w:del w:id="1763" w:author="Abhiram Arali" w:date="2024-11-14T12:52:00Z">
        <w:r w:rsidRPr="003B6E1A" w:rsidDel="00D45343">
          <w:rPr>
            <w:b/>
            <w:bCs/>
            <w:rPrChange w:id="1764" w:author="Abhiram Arali" w:date="2024-11-14T12:52:00Z">
              <w:rPr/>
            </w:rPrChange>
          </w:rPr>
          <w:delText>2</w:delText>
        </w:r>
        <w:r w:rsidRPr="003B6E1A" w:rsidDel="00602611">
          <w:rPr>
            <w:b/>
            <w:bCs/>
            <w:rPrChange w:id="1765" w:author="Abhiram Arali" w:date="2024-11-14T12:52:00Z">
              <w:rPr/>
            </w:rPrChange>
          </w:rPr>
          <w:delText xml:space="preserve">. </w:delText>
        </w:r>
      </w:del>
      <w:r w:rsidRPr="003B6E1A">
        <w:rPr>
          <w:b/>
          <w:bCs/>
          <w:rPrChange w:id="1766" w:author="Abhiram Arali" w:date="2024-11-14T12:52:00Z">
            <w:rPr/>
          </w:rPrChange>
        </w:rPr>
        <w:t xml:space="preserve">Closing a </w:t>
      </w:r>
      <w:r w:rsidR="003B6E1A" w:rsidRPr="00CB6438">
        <w:rPr>
          <w:b/>
          <w:bCs/>
        </w:rPr>
        <w:t>file</w:t>
      </w:r>
      <w:ins w:id="1767" w:author="Abhiram Arali" w:date="2024-11-14T12:52:00Z">
        <w:r w:rsidR="003B6E1A" w:rsidRPr="00CB6438">
          <w:rPr>
            <w:b/>
            <w:bCs/>
          </w:rPr>
          <w:t xml:space="preserve">: </w:t>
        </w:r>
      </w:ins>
    </w:p>
    <w:p w14:paraId="6ED05F50" w14:textId="77777777" w:rsidR="00C573E5" w:rsidRPr="00293A3A" w:rsidRDefault="00C573E5">
      <w:pPr>
        <w:pStyle w:val="NormalBPBHEB"/>
        <w:numPr>
          <w:ilvl w:val="0"/>
          <w:numId w:val="71"/>
        </w:numPr>
        <w:pPrChange w:id="1768" w:author="Abhiram Arali" w:date="2024-11-14T12:52:00Z">
          <w:pPr>
            <w:tabs>
              <w:tab w:val="left" w:pos="1573"/>
            </w:tabs>
            <w:spacing w:line="360" w:lineRule="auto"/>
            <w:jc w:val="both"/>
          </w:pPr>
        </w:pPrChange>
      </w:pPr>
      <w:r w:rsidRPr="00293A3A">
        <w:t xml:space="preserve">The </w:t>
      </w:r>
      <w:proofErr w:type="spellStart"/>
      <w:proofErr w:type="gramStart"/>
      <w:r w:rsidRPr="00293A3A">
        <w:t>fclose</w:t>
      </w:r>
      <w:proofErr w:type="spellEnd"/>
      <w:r w:rsidRPr="00293A3A">
        <w:t>(</w:t>
      </w:r>
      <w:proofErr w:type="gramEnd"/>
      <w:r w:rsidRPr="00293A3A">
        <w:t>) function is used to close a file. It ensures that any data written to the file is properly saved, and the file pointer is released. The syntax is:</w:t>
      </w:r>
    </w:p>
    <w:p w14:paraId="4AE5666A" w14:textId="77777777" w:rsidR="00C573E5" w:rsidRDefault="00C573E5" w:rsidP="00CB6438">
      <w:pPr>
        <w:pStyle w:val="CodeBlockBPBHEB"/>
        <w:rPr>
          <w:ins w:id="1769" w:author="Abhiram Arali" w:date="2024-11-14T12:53:00Z"/>
        </w:rPr>
      </w:pPr>
      <w:proofErr w:type="spellStart"/>
      <w:proofErr w:type="gramStart"/>
      <w:r w:rsidRPr="00293A3A">
        <w:t>int</w:t>
      </w:r>
      <w:proofErr w:type="spellEnd"/>
      <w:proofErr w:type="gramEnd"/>
      <w:r w:rsidRPr="00293A3A">
        <w:t xml:space="preserve"> </w:t>
      </w:r>
      <w:proofErr w:type="spellStart"/>
      <w:r w:rsidRPr="00293A3A">
        <w:t>fclose</w:t>
      </w:r>
      <w:proofErr w:type="spellEnd"/>
      <w:r w:rsidRPr="00293A3A">
        <w:t>(FILE *stream);</w:t>
      </w:r>
    </w:p>
    <w:p w14:paraId="2F24FD3F" w14:textId="77777777" w:rsidR="007743C2" w:rsidRPr="00293A3A" w:rsidRDefault="007743C2">
      <w:pPr>
        <w:pStyle w:val="NormalBPBHEB"/>
        <w:pPrChange w:id="1770"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5D96CEFE" w14:textId="77777777" w:rsidR="00C573E5" w:rsidRPr="00293A3A" w:rsidRDefault="00C573E5">
      <w:pPr>
        <w:pStyle w:val="NormalBPBHEB"/>
        <w:numPr>
          <w:ilvl w:val="0"/>
          <w:numId w:val="72"/>
        </w:numPr>
        <w:pPrChange w:id="1771" w:author="Abhiram Arali" w:date="2024-11-14T12:53:00Z">
          <w:pPr>
            <w:tabs>
              <w:tab w:val="left" w:pos="1573"/>
            </w:tabs>
            <w:spacing w:line="360" w:lineRule="auto"/>
            <w:jc w:val="both"/>
          </w:pPr>
        </w:pPrChange>
      </w:pPr>
      <w:proofErr w:type="gramStart"/>
      <w:r w:rsidRPr="00293A3A">
        <w:t>stream</w:t>
      </w:r>
      <w:proofErr w:type="gramEnd"/>
      <w:r w:rsidRPr="00293A3A">
        <w:t xml:space="preserve">: The file pointer returned by </w:t>
      </w:r>
      <w:proofErr w:type="spellStart"/>
      <w:r w:rsidRPr="00293A3A">
        <w:t>fopen</w:t>
      </w:r>
      <w:proofErr w:type="spellEnd"/>
      <w:r w:rsidRPr="00293A3A">
        <w:t>().</w:t>
      </w:r>
    </w:p>
    <w:p w14:paraId="7D8FC1FB" w14:textId="77777777" w:rsidR="00C573E5" w:rsidRPr="00293A3A" w:rsidRDefault="00C573E5">
      <w:pPr>
        <w:pStyle w:val="NormalBPBHEB"/>
        <w:numPr>
          <w:ilvl w:val="0"/>
          <w:numId w:val="72"/>
        </w:numPr>
        <w:pPrChange w:id="1772" w:author="Abhiram Arali" w:date="2024-11-14T12:53:00Z">
          <w:pPr>
            <w:tabs>
              <w:tab w:val="left" w:pos="1573"/>
            </w:tabs>
            <w:spacing w:line="360" w:lineRule="auto"/>
            <w:jc w:val="both"/>
          </w:pPr>
        </w:pPrChange>
      </w:pPr>
      <w:r w:rsidRPr="00293A3A">
        <w:t xml:space="preserve">After closing the file with </w:t>
      </w:r>
      <w:proofErr w:type="spellStart"/>
      <w:proofErr w:type="gramStart"/>
      <w:r w:rsidRPr="00293A3A">
        <w:t>fclose</w:t>
      </w:r>
      <w:proofErr w:type="spellEnd"/>
      <w:r w:rsidRPr="00293A3A">
        <w:t>(</w:t>
      </w:r>
      <w:proofErr w:type="gramEnd"/>
      <w:r w:rsidRPr="00293A3A">
        <w:t>), the file pointer is no longer valid, and any further attempts to access the file through this pointer will result in an error.</w:t>
      </w:r>
    </w:p>
    <w:p w14:paraId="0F11C6FA" w14:textId="0E6952E7" w:rsidR="00C573E5" w:rsidRPr="00293A3A" w:rsidRDefault="00C573E5">
      <w:pPr>
        <w:pStyle w:val="NormalBPBHEB"/>
        <w:numPr>
          <w:ilvl w:val="0"/>
          <w:numId w:val="72"/>
        </w:numPr>
        <w:pPrChange w:id="1773" w:author="Abhiram Arali" w:date="2024-11-14T12:53:00Z">
          <w:pPr>
            <w:tabs>
              <w:tab w:val="left" w:pos="1573"/>
            </w:tabs>
            <w:spacing w:line="360" w:lineRule="auto"/>
            <w:jc w:val="both"/>
          </w:pPr>
        </w:pPrChange>
      </w:pPr>
      <w:r w:rsidRPr="00293A3A">
        <w:t xml:space="preserve">Example of </w:t>
      </w:r>
      <w:r w:rsidR="001327C1" w:rsidRPr="00293A3A">
        <w:t>closing a file:</w:t>
      </w:r>
    </w:p>
    <w:p w14:paraId="380B23FC" w14:textId="77777777" w:rsidR="00C573E5" w:rsidRPr="00293A3A" w:rsidRDefault="00C573E5">
      <w:pPr>
        <w:pStyle w:val="CodeBlockBPBHEB"/>
        <w:pPrChange w:id="1774"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#include &lt;</w:t>
      </w:r>
      <w:proofErr w:type="spellStart"/>
      <w:r w:rsidRPr="00293A3A">
        <w:t>stdio.h</w:t>
      </w:r>
      <w:proofErr w:type="spellEnd"/>
      <w:r w:rsidRPr="00293A3A">
        <w:t>&gt;</w:t>
      </w:r>
    </w:p>
    <w:p w14:paraId="1E70591C" w14:textId="77777777" w:rsidR="00C573E5" w:rsidRPr="00293A3A" w:rsidRDefault="00C573E5">
      <w:pPr>
        <w:pStyle w:val="CodeBlockBPBHEB"/>
        <w:pPrChange w:id="1775"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int</w:t>
      </w:r>
      <w:proofErr w:type="gramEnd"/>
      <w:r w:rsidRPr="00293A3A">
        <w:t xml:space="preserve"> main() {</w:t>
      </w:r>
    </w:p>
    <w:p w14:paraId="5717437D" w14:textId="77777777" w:rsidR="00C573E5" w:rsidRPr="00293A3A" w:rsidRDefault="00C573E5">
      <w:pPr>
        <w:pStyle w:val="CodeBlockBPBHEB"/>
        <w:pPrChange w:id="1776"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FILE *</w:t>
      </w:r>
      <w:proofErr w:type="spellStart"/>
      <w:r w:rsidRPr="00293A3A">
        <w:t>filePtr</w:t>
      </w:r>
      <w:proofErr w:type="spellEnd"/>
      <w:r w:rsidRPr="00293A3A">
        <w:t>;</w:t>
      </w:r>
    </w:p>
    <w:p w14:paraId="3284F4B8" w14:textId="77777777" w:rsidR="00C573E5" w:rsidRPr="00293A3A" w:rsidRDefault="00C573E5">
      <w:pPr>
        <w:pStyle w:val="CodeBlockBPBHEB"/>
        <w:pPrChange w:id="1777"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Open the file for reading</w:t>
      </w:r>
    </w:p>
    <w:p w14:paraId="31ACF64F" w14:textId="77777777" w:rsidR="00C573E5" w:rsidRPr="00293A3A" w:rsidRDefault="00C573E5">
      <w:pPr>
        <w:pStyle w:val="CodeBlockBPBHEB"/>
        <w:pPrChange w:id="1778"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filePtr</w:t>
      </w:r>
      <w:proofErr w:type="spellEnd"/>
      <w:proofErr w:type="gramEnd"/>
      <w:r w:rsidRPr="00293A3A">
        <w:t xml:space="preserve"> = </w:t>
      </w:r>
      <w:proofErr w:type="spellStart"/>
      <w:r w:rsidRPr="00293A3A">
        <w:t>fopen</w:t>
      </w:r>
      <w:proofErr w:type="spellEnd"/>
      <w:r w:rsidRPr="00293A3A">
        <w:t>("data.txt", "r");</w:t>
      </w:r>
    </w:p>
    <w:p w14:paraId="537208C5" w14:textId="77777777" w:rsidR="00C573E5" w:rsidRPr="00293A3A" w:rsidRDefault="00C573E5">
      <w:pPr>
        <w:pStyle w:val="CodeBlockBPBHEB"/>
        <w:pPrChange w:id="1779"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if (</w:t>
      </w:r>
      <w:proofErr w:type="spellStart"/>
      <w:r w:rsidRPr="00293A3A">
        <w:t>filePtr</w:t>
      </w:r>
      <w:proofErr w:type="spellEnd"/>
      <w:r w:rsidRPr="00293A3A">
        <w:t xml:space="preserve"> == NULL) {</w:t>
      </w:r>
    </w:p>
    <w:p w14:paraId="58C73FC3" w14:textId="77777777" w:rsidR="00C573E5" w:rsidRPr="00293A3A" w:rsidRDefault="00C573E5">
      <w:pPr>
        <w:pStyle w:val="CodeBlockBPBHEB"/>
        <w:pPrChange w:id="1780"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printf</w:t>
      </w:r>
      <w:proofErr w:type="spellEnd"/>
      <w:r w:rsidRPr="00293A3A">
        <w:t>(</w:t>
      </w:r>
      <w:proofErr w:type="gramEnd"/>
      <w:r w:rsidRPr="00293A3A">
        <w:t>"Error opening file!\n");</w:t>
      </w:r>
    </w:p>
    <w:p w14:paraId="6EE5FFA4" w14:textId="77777777" w:rsidR="00C573E5" w:rsidRPr="00293A3A" w:rsidRDefault="00C573E5">
      <w:pPr>
        <w:pStyle w:val="CodeBlockBPBHEB"/>
        <w:pPrChange w:id="1781"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1;</w:t>
      </w:r>
    </w:p>
    <w:p w14:paraId="088D34B0" w14:textId="77777777" w:rsidR="00C573E5" w:rsidRPr="00293A3A" w:rsidRDefault="00C573E5">
      <w:pPr>
        <w:pStyle w:val="CodeBlockBPBHEB"/>
        <w:pPrChange w:id="1782"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
    <w:p w14:paraId="2C2AEC07" w14:textId="77777777" w:rsidR="00C573E5" w:rsidRPr="00293A3A" w:rsidRDefault="00C573E5">
      <w:pPr>
        <w:pStyle w:val="CodeBlockBPBHEB"/>
        <w:pPrChange w:id="1783"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05AD82D7" w14:textId="77777777" w:rsidR="00C573E5" w:rsidRPr="00293A3A" w:rsidRDefault="00C573E5">
      <w:pPr>
        <w:pStyle w:val="CodeBlockBPBHEB"/>
        <w:pPrChange w:id="1784"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 File operations go here (e.g., reading data from the file)</w:t>
      </w:r>
    </w:p>
    <w:p w14:paraId="6C8131B8" w14:textId="77777777" w:rsidR="00C573E5" w:rsidRPr="00293A3A" w:rsidRDefault="00C573E5">
      <w:pPr>
        <w:pStyle w:val="CodeBlockBPBHEB"/>
        <w:pPrChange w:id="1785"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spellStart"/>
      <w:proofErr w:type="gramStart"/>
      <w:r w:rsidRPr="00293A3A">
        <w:t>fclose</w:t>
      </w:r>
      <w:proofErr w:type="spellEnd"/>
      <w:r w:rsidRPr="00293A3A">
        <w:t>(</w:t>
      </w:r>
      <w:proofErr w:type="spellStart"/>
      <w:proofErr w:type="gramEnd"/>
      <w:r w:rsidRPr="00293A3A">
        <w:t>filePtr</w:t>
      </w:r>
      <w:proofErr w:type="spellEnd"/>
      <w:r w:rsidRPr="00293A3A">
        <w:t>);  // Close the file after use</w:t>
      </w:r>
    </w:p>
    <w:p w14:paraId="335D41DA" w14:textId="77777777" w:rsidR="00C573E5" w:rsidRPr="00293A3A" w:rsidRDefault="00C573E5">
      <w:pPr>
        <w:pStyle w:val="CodeBlockBPBHEB"/>
        <w:pPrChange w:id="1786"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xml:space="preserve">    </w:t>
      </w:r>
      <w:proofErr w:type="gramStart"/>
      <w:r w:rsidRPr="00293A3A">
        <w:t>return</w:t>
      </w:r>
      <w:proofErr w:type="gramEnd"/>
      <w:r w:rsidRPr="00293A3A">
        <w:t xml:space="preserve"> 0;</w:t>
      </w:r>
    </w:p>
    <w:p w14:paraId="1BB41227" w14:textId="77777777" w:rsidR="00C573E5" w:rsidRDefault="00C573E5" w:rsidP="004701B2">
      <w:pPr>
        <w:pStyle w:val="CodeBlockBPBHEB"/>
        <w:rPr>
          <w:ins w:id="1787" w:author="Abhiram Arali" w:date="2024-11-14T12:53:00Z"/>
        </w:rPr>
      </w:pPr>
      <w:r w:rsidRPr="00293A3A">
        <w:t>}</w:t>
      </w:r>
    </w:p>
    <w:p w14:paraId="1259F0CA" w14:textId="77777777" w:rsidR="007818D2" w:rsidRPr="00293A3A" w:rsidRDefault="007818D2">
      <w:pPr>
        <w:pStyle w:val="NormalBPBHEB"/>
        <w:pPrChange w:id="1788" w:author="Abhiram Arali" w:date="2024-11-14T12:53: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629205B" w14:textId="76E8146E" w:rsidR="00C573E5" w:rsidRPr="009B7521" w:rsidRDefault="00C573E5">
      <w:pPr>
        <w:pStyle w:val="NormalBPBHEB"/>
        <w:numPr>
          <w:ilvl w:val="0"/>
          <w:numId w:val="73"/>
        </w:numPr>
        <w:rPr>
          <w:b/>
          <w:bCs/>
          <w:rPrChange w:id="1789" w:author="Abhiram Arali" w:date="2024-11-14T12:53:00Z">
            <w:rPr/>
          </w:rPrChange>
        </w:rPr>
        <w:pPrChange w:id="1790" w:author="Abhiram Arali" w:date="2024-11-14T12:53:00Z">
          <w:pPr>
            <w:tabs>
              <w:tab w:val="left" w:pos="1573"/>
            </w:tabs>
            <w:spacing w:line="360" w:lineRule="auto"/>
            <w:jc w:val="both"/>
          </w:pPr>
        </w:pPrChange>
      </w:pPr>
      <w:del w:id="1791" w:author="Abhiram Arali" w:date="2024-11-14T12:53:00Z">
        <w:r w:rsidRPr="009B7521" w:rsidDel="00FB50F9">
          <w:rPr>
            <w:b/>
            <w:bCs/>
            <w:rPrChange w:id="1792" w:author="Abhiram Arali" w:date="2024-11-14T12:53:00Z">
              <w:rPr/>
            </w:rPrChange>
          </w:rPr>
          <w:delText xml:space="preserve">3. </w:delText>
        </w:r>
      </w:del>
      <w:r w:rsidRPr="009B7521">
        <w:rPr>
          <w:b/>
          <w:bCs/>
          <w:rPrChange w:id="1793" w:author="Abhiram Arali" w:date="2024-11-14T12:53:00Z">
            <w:rPr/>
          </w:rPrChange>
        </w:rPr>
        <w:t xml:space="preserve">Importance of </w:t>
      </w:r>
      <w:r w:rsidR="00D91CCD" w:rsidRPr="00D91CCD">
        <w:rPr>
          <w:b/>
          <w:bCs/>
        </w:rPr>
        <w:t>closing a file</w:t>
      </w:r>
      <w:ins w:id="1794" w:author="Abhiram Arali" w:date="2024-11-14T12:53:00Z">
        <w:r w:rsidR="00330132">
          <w:rPr>
            <w:b/>
            <w:bCs/>
          </w:rPr>
          <w:t>:</w:t>
        </w:r>
      </w:ins>
    </w:p>
    <w:p w14:paraId="52CB3A1E" w14:textId="186ED91E" w:rsidR="00C573E5" w:rsidRPr="00293A3A" w:rsidRDefault="00C573E5">
      <w:pPr>
        <w:pStyle w:val="NormalBPBHEB"/>
        <w:numPr>
          <w:ilvl w:val="0"/>
          <w:numId w:val="74"/>
        </w:numPr>
        <w:pPrChange w:id="1795" w:author="Abhiram Arali" w:date="2024-11-14T12:53:00Z">
          <w:pPr>
            <w:pStyle w:val="ListParagraph"/>
            <w:numPr>
              <w:numId w:val="14"/>
            </w:numPr>
            <w:tabs>
              <w:tab w:val="left" w:pos="1573"/>
            </w:tabs>
            <w:spacing w:line="360" w:lineRule="auto"/>
            <w:ind w:hanging="360"/>
            <w:jc w:val="both"/>
          </w:pPr>
        </w:pPrChange>
      </w:pPr>
      <w:r w:rsidRPr="00DC74A2">
        <w:rPr>
          <w:b/>
          <w:bCs/>
          <w:rPrChange w:id="1796" w:author="Abhiram Arali" w:date="2024-11-14T12:53:00Z">
            <w:rPr/>
          </w:rPrChange>
        </w:rPr>
        <w:t xml:space="preserve">Resource </w:t>
      </w:r>
      <w:r w:rsidR="00DC74A2" w:rsidRPr="00DC74A2">
        <w:rPr>
          <w:b/>
          <w:bCs/>
        </w:rPr>
        <w:t>management</w:t>
      </w:r>
      <w:r w:rsidRPr="00293A3A">
        <w:t>: Every opened file consumes system resources. If files are not closed properly, it may lead to memory leaks or resource exhaustion.</w:t>
      </w:r>
    </w:p>
    <w:p w14:paraId="598182CA" w14:textId="737B690C" w:rsidR="00C573E5" w:rsidRPr="00293A3A" w:rsidRDefault="00C573E5">
      <w:pPr>
        <w:pStyle w:val="NormalBPBHEB"/>
        <w:numPr>
          <w:ilvl w:val="0"/>
          <w:numId w:val="74"/>
        </w:numPr>
        <w:pPrChange w:id="1797" w:author="Abhiram Arali" w:date="2024-11-14T12:53:00Z">
          <w:pPr>
            <w:pStyle w:val="ListParagraph"/>
            <w:numPr>
              <w:numId w:val="14"/>
            </w:numPr>
            <w:tabs>
              <w:tab w:val="left" w:pos="1573"/>
            </w:tabs>
            <w:spacing w:line="360" w:lineRule="auto"/>
            <w:ind w:hanging="360"/>
            <w:jc w:val="both"/>
          </w:pPr>
        </w:pPrChange>
      </w:pPr>
      <w:r w:rsidRPr="00DC74A2">
        <w:rPr>
          <w:b/>
          <w:bCs/>
          <w:rPrChange w:id="1798" w:author="Abhiram Arali" w:date="2024-11-14T12:53:00Z">
            <w:rPr/>
          </w:rPrChange>
        </w:rPr>
        <w:t xml:space="preserve">Ensuring </w:t>
      </w:r>
      <w:r w:rsidR="00DC74A2" w:rsidRPr="00DC74A2">
        <w:rPr>
          <w:b/>
          <w:bCs/>
        </w:rPr>
        <w:t>data integrity</w:t>
      </w:r>
      <w:r w:rsidRPr="00293A3A">
        <w:t xml:space="preserve">: For write or append operations, </w:t>
      </w:r>
      <w:proofErr w:type="spellStart"/>
      <w:proofErr w:type="gramStart"/>
      <w:r w:rsidRPr="00293A3A">
        <w:t>fclose</w:t>
      </w:r>
      <w:proofErr w:type="spellEnd"/>
      <w:r w:rsidRPr="00293A3A">
        <w:t>(</w:t>
      </w:r>
      <w:proofErr w:type="gramEnd"/>
      <w:r w:rsidRPr="00293A3A">
        <w:t>) ensures that any buffered data is flushed (written to the file) and not lost.</w:t>
      </w:r>
    </w:p>
    <w:p w14:paraId="58835CD1" w14:textId="7B555C88" w:rsidR="00C573E5" w:rsidRDefault="00C573E5" w:rsidP="005D727F">
      <w:pPr>
        <w:pStyle w:val="NormalBPBHEB"/>
        <w:numPr>
          <w:ilvl w:val="0"/>
          <w:numId w:val="74"/>
        </w:numPr>
        <w:rPr>
          <w:ins w:id="1799" w:author="Abhiram Arali" w:date="2024-11-14T12:53:00Z"/>
        </w:rPr>
      </w:pPr>
      <w:r w:rsidRPr="00DC74A2">
        <w:rPr>
          <w:b/>
          <w:bCs/>
          <w:rPrChange w:id="1800" w:author="Abhiram Arali" w:date="2024-11-14T12:53:00Z">
            <w:rPr/>
          </w:rPrChange>
        </w:rPr>
        <w:t>File</w:t>
      </w:r>
      <w:r w:rsidRPr="00293A3A">
        <w:t xml:space="preserve"> </w:t>
      </w:r>
      <w:r w:rsidR="00DC74A2" w:rsidRPr="00DC74A2">
        <w:rPr>
          <w:b/>
          <w:bCs/>
        </w:rPr>
        <w:t>access control</w:t>
      </w:r>
      <w:r w:rsidRPr="00293A3A">
        <w:t>: Leaving a file open may lock it, preventing other programs or processes from accessing the file until it is closed.</w:t>
      </w:r>
    </w:p>
    <w:p w14:paraId="3AA1BFE0" w14:textId="77777777" w:rsidR="006E3BAC" w:rsidRPr="00293A3A" w:rsidRDefault="006E3BAC">
      <w:pPr>
        <w:pStyle w:val="NormalBPBHEB"/>
        <w:pPrChange w:id="1801" w:author="Abhiram Arali" w:date="2024-11-14T12:53:00Z">
          <w:pPr>
            <w:pStyle w:val="ListParagraph"/>
            <w:numPr>
              <w:numId w:val="14"/>
            </w:numPr>
            <w:tabs>
              <w:tab w:val="left" w:pos="1573"/>
            </w:tabs>
            <w:spacing w:line="360" w:lineRule="auto"/>
            <w:ind w:hanging="360"/>
            <w:jc w:val="both"/>
          </w:pPr>
        </w:pPrChange>
      </w:pPr>
    </w:p>
    <w:p w14:paraId="428CAB2C" w14:textId="205E0E7B" w:rsidR="00C573E5" w:rsidRPr="00293A3A" w:rsidRDefault="00C573E5">
      <w:pPr>
        <w:pStyle w:val="Heading1BPBHEB"/>
        <w:pPrChange w:id="1802" w:author="Abhiram Arali" w:date="2024-11-14T12:54:00Z">
          <w:pPr>
            <w:tabs>
              <w:tab w:val="left" w:pos="1573"/>
            </w:tabs>
            <w:spacing w:line="360" w:lineRule="auto"/>
          </w:pPr>
        </w:pPrChange>
      </w:pPr>
      <w:r w:rsidRPr="00293A3A">
        <w:t xml:space="preserve">I/O </w:t>
      </w:r>
      <w:r w:rsidR="008203AC" w:rsidRPr="00293A3A">
        <w:t>operations on files</w:t>
      </w:r>
    </w:p>
    <w:p w14:paraId="298F8A62" w14:textId="77777777" w:rsidR="00C573E5" w:rsidRDefault="00C573E5">
      <w:pPr>
        <w:pStyle w:val="NormalBPBHEB"/>
        <w:rPr>
          <w:ins w:id="1803" w:author="Hii" w:date="2024-11-18T16:21:00Z"/>
        </w:rPr>
        <w:pPrChange w:id="1804" w:author="Abhiram Arali" w:date="2024-11-14T12:54:00Z">
          <w:pPr>
            <w:tabs>
              <w:tab w:val="left" w:pos="1573"/>
            </w:tabs>
            <w:spacing w:line="360" w:lineRule="auto"/>
            <w:jc w:val="both"/>
          </w:pPr>
        </w:pPrChange>
      </w:pPr>
      <w:r w:rsidRPr="00293A3A">
        <w:t xml:space="preserve">In C programming, </w:t>
      </w:r>
      <w:r w:rsidRPr="005E0C1A">
        <w:rPr>
          <w:b/>
          <w:bCs/>
          <w:rPrChange w:id="1805" w:author="Abhiram Arali" w:date="2024-11-14T12:54:00Z">
            <w:rPr/>
          </w:rPrChange>
        </w:rPr>
        <w:t>Input/Output</w:t>
      </w:r>
      <w:r w:rsidRPr="00293A3A">
        <w:t xml:space="preserve"> (</w:t>
      </w:r>
      <w:r w:rsidRPr="005E0C1A">
        <w:rPr>
          <w:b/>
          <w:bCs/>
          <w:rPrChange w:id="1806" w:author="Abhiram Arali" w:date="2024-11-14T12:54:00Z">
            <w:rPr/>
          </w:rPrChange>
        </w:rPr>
        <w:t>I/O</w:t>
      </w:r>
      <w:r w:rsidRPr="00293A3A">
        <w:t xml:space="preserve">) operations on files are crucial for handling data that needs to be stored and retrieved persistently. Unlike standard I/O operations, such as reading from the keyboard or writing to the screen, file I/O enables the storage of large amounts of data and allows this data to persist between program executions. File I/O operations involve reading data from files, writing data to files, and manipulating files in various ways, such as appending or truncating their contents. These operations are handled by the functions provided in the </w:t>
      </w:r>
      <w:proofErr w:type="spellStart"/>
      <w:r w:rsidRPr="00293A3A">
        <w:t>stdio.h</w:t>
      </w:r>
      <w:proofErr w:type="spellEnd"/>
      <w:r w:rsidRPr="00293A3A">
        <w:t xml:space="preserve"> </w:t>
      </w:r>
      <w:commentRangeStart w:id="1807"/>
      <w:r w:rsidRPr="00293A3A">
        <w:t>library</w:t>
      </w:r>
      <w:commentRangeEnd w:id="1807"/>
      <w:r w:rsidR="00595997">
        <w:rPr>
          <w:rStyle w:val="CommentReference"/>
          <w:rFonts w:asciiTheme="minorHAnsi" w:eastAsiaTheme="minorHAnsi" w:hAnsiTheme="minorHAnsi" w:cstheme="minorBidi"/>
        </w:rPr>
        <w:commentReference w:id="1807"/>
      </w:r>
      <w:r w:rsidRPr="00293A3A">
        <w:t>.</w:t>
      </w:r>
    </w:p>
    <w:p w14:paraId="185B4BC4" w14:textId="77777777" w:rsidR="003015C4" w:rsidRPr="003015C4" w:rsidRDefault="003015C4" w:rsidP="003015C4">
      <w:pPr>
        <w:pStyle w:val="NormalBPBHEB"/>
        <w:rPr>
          <w:ins w:id="1808" w:author="Hii" w:date="2024-11-18T16:21:00Z"/>
          <w:i/>
          <w:rPrChange w:id="1809" w:author="Hii" w:date="2024-11-18T16:21:00Z">
            <w:rPr>
              <w:ins w:id="1810" w:author="Hii" w:date="2024-11-18T16:21:00Z"/>
            </w:rPr>
          </w:rPrChange>
        </w:rPr>
      </w:pPr>
      <w:ins w:id="1811" w:author="Hii" w:date="2024-11-18T16:21:00Z">
        <w:r w:rsidRPr="003015C4">
          <w:rPr>
            <w:i/>
            <w:rPrChange w:id="1812" w:author="Hii" w:date="2024-11-18T16:21:00Z">
              <w:rPr/>
            </w:rPrChange>
          </w:rPr>
          <w:t>The following are the key file I/O operations in C:</w:t>
        </w:r>
      </w:ins>
    </w:p>
    <w:p w14:paraId="36F6C60B" w14:textId="77777777" w:rsidR="003015C4" w:rsidRDefault="003015C4" w:rsidP="003015C4">
      <w:pPr>
        <w:pStyle w:val="NormalBPBHEB"/>
        <w:rPr>
          <w:ins w:id="1813" w:author="Hii" w:date="2024-11-18T16:21:00Z"/>
        </w:rPr>
      </w:pPr>
      <w:ins w:id="1814" w:author="Hii" w:date="2024-11-18T16:21:00Z">
        <w:r>
          <w:t xml:space="preserve">Reading from files: Functions like </w:t>
        </w:r>
        <w:proofErr w:type="spellStart"/>
        <w:proofErr w:type="gramStart"/>
        <w:r>
          <w:t>fgetc</w:t>
        </w:r>
        <w:proofErr w:type="spellEnd"/>
        <w:r>
          <w:t>(</w:t>
        </w:r>
        <w:proofErr w:type="gramEnd"/>
        <w:r>
          <w:t xml:space="preserve">), </w:t>
        </w:r>
        <w:proofErr w:type="spellStart"/>
        <w:r>
          <w:t>fgets</w:t>
        </w:r>
        <w:proofErr w:type="spellEnd"/>
        <w:r>
          <w:t xml:space="preserve">(), and </w:t>
        </w:r>
        <w:proofErr w:type="spellStart"/>
        <w:r>
          <w:t>fread</w:t>
        </w:r>
        <w:proofErr w:type="spellEnd"/>
        <w:r>
          <w:t>() allow reading characters, strings, or blocks of data from a file</w:t>
        </w:r>
        <w:bookmarkStart w:id="1815" w:name="_GoBack"/>
        <w:bookmarkEnd w:id="1815"/>
        <w:r>
          <w:t>.</w:t>
        </w:r>
      </w:ins>
    </w:p>
    <w:p w14:paraId="34185D6E" w14:textId="77777777" w:rsidR="003015C4" w:rsidRDefault="003015C4" w:rsidP="003015C4">
      <w:pPr>
        <w:pStyle w:val="NormalBPBHEB"/>
        <w:rPr>
          <w:ins w:id="1816" w:author="Hii" w:date="2024-11-18T16:21:00Z"/>
        </w:rPr>
      </w:pPr>
      <w:ins w:id="1817" w:author="Hii" w:date="2024-11-18T16:21:00Z">
        <w:r>
          <w:t xml:space="preserve">Writing to files: Functions such as </w:t>
        </w:r>
        <w:proofErr w:type="spellStart"/>
        <w:proofErr w:type="gramStart"/>
        <w:r>
          <w:t>fputc</w:t>
        </w:r>
        <w:proofErr w:type="spellEnd"/>
        <w:r>
          <w:t>(</w:t>
        </w:r>
        <w:proofErr w:type="gramEnd"/>
        <w:r>
          <w:t xml:space="preserve">), </w:t>
        </w:r>
        <w:proofErr w:type="spellStart"/>
        <w:r>
          <w:t>fputs</w:t>
        </w:r>
        <w:proofErr w:type="spellEnd"/>
        <w:r>
          <w:t xml:space="preserve">(), and </w:t>
        </w:r>
        <w:proofErr w:type="spellStart"/>
        <w:r>
          <w:t>fwrite</w:t>
        </w:r>
        <w:proofErr w:type="spellEnd"/>
        <w:r>
          <w:t>() allow writing characters, strings, or binary data to a file.</w:t>
        </w:r>
      </w:ins>
    </w:p>
    <w:p w14:paraId="25C50434" w14:textId="77777777" w:rsidR="003015C4" w:rsidRDefault="003015C4" w:rsidP="003015C4">
      <w:pPr>
        <w:pStyle w:val="NormalBPBHEB"/>
        <w:rPr>
          <w:ins w:id="1818" w:author="Hii" w:date="2024-11-18T16:21:00Z"/>
        </w:rPr>
      </w:pPr>
      <w:ins w:id="1819" w:author="Hii" w:date="2024-11-18T16:21:00Z">
        <w:r>
          <w:t>Appending to files: When a file is opened in append mode ("a"), data can be added to the end of the file without overwriting its existing content.</w:t>
        </w:r>
      </w:ins>
    </w:p>
    <w:p w14:paraId="123EFE0F" w14:textId="77777777" w:rsidR="003015C4" w:rsidRDefault="003015C4" w:rsidP="003015C4">
      <w:pPr>
        <w:pStyle w:val="NormalBPBHEB"/>
        <w:rPr>
          <w:ins w:id="1820" w:author="Hii" w:date="2024-11-18T16:21:00Z"/>
        </w:rPr>
      </w:pPr>
      <w:ins w:id="1821" w:author="Hii" w:date="2024-11-18T16:21:00Z">
        <w:r>
          <w:t>Truncating files: If a file is opened in write mode ("w"), it is truncated to zero length, effectively clearing the file's content before writing new data.</w:t>
        </w:r>
      </w:ins>
    </w:p>
    <w:p w14:paraId="6833AF15" w14:textId="15A53DA6" w:rsidR="003015C4" w:rsidRPr="00293A3A" w:rsidRDefault="003015C4" w:rsidP="003015C4">
      <w:pPr>
        <w:pStyle w:val="NormalBPBHEB"/>
        <w:pPrChange w:id="1822" w:author="Abhiram Arali" w:date="2024-11-14T12:54:00Z">
          <w:pPr>
            <w:tabs>
              <w:tab w:val="left" w:pos="1573"/>
            </w:tabs>
            <w:spacing w:line="360" w:lineRule="auto"/>
            <w:jc w:val="both"/>
          </w:pPr>
        </w:pPrChange>
      </w:pPr>
      <w:ins w:id="1823" w:author="Hii" w:date="2024-11-18T16:21:00Z">
        <w:r>
          <w:t xml:space="preserve">Error checking: After performing I/O operations, it's important to check for errors, which can be done using functions like </w:t>
        </w:r>
        <w:proofErr w:type="spellStart"/>
        <w:proofErr w:type="gramStart"/>
        <w:r>
          <w:t>ferror</w:t>
        </w:r>
        <w:proofErr w:type="spellEnd"/>
        <w:r>
          <w:t>(</w:t>
        </w:r>
        <w:proofErr w:type="gramEnd"/>
        <w:r>
          <w:t>) or checking the return values of I/O functions.</w:t>
        </w:r>
      </w:ins>
    </w:p>
    <w:p w14:paraId="02BC8B73" w14:textId="5C4E4D7C" w:rsidR="00C573E5" w:rsidRPr="0003129B" w:rsidDel="007C2EAB" w:rsidRDefault="00C573E5">
      <w:pPr>
        <w:pStyle w:val="NormalBPBHEB"/>
        <w:rPr>
          <w:del w:id="1824" w:author="Abhiram Arali" w:date="2024-11-14T13:06:00Z"/>
          <w:b/>
          <w:bCs/>
          <w:rPrChange w:id="1825" w:author="Abhiram Arali" w:date="2024-11-14T13:05:00Z">
            <w:rPr>
              <w:del w:id="1826" w:author="Abhiram Arali" w:date="2024-11-14T13:06:00Z"/>
            </w:rPr>
          </w:rPrChange>
        </w:rPr>
        <w:pPrChange w:id="1827" w:author="Abhiram Arali" w:date="2024-11-14T13:05:00Z">
          <w:pPr>
            <w:tabs>
              <w:tab w:val="left" w:pos="1573"/>
            </w:tabs>
            <w:spacing w:line="360" w:lineRule="auto"/>
            <w:jc w:val="both"/>
          </w:pPr>
        </w:pPrChange>
      </w:pPr>
      <w:r w:rsidRPr="0003129B">
        <w:rPr>
          <w:b/>
          <w:bCs/>
          <w:rPrChange w:id="1828" w:author="Abhiram Arali" w:date="2024-11-14T13:05:00Z">
            <w:rPr/>
          </w:rPrChange>
        </w:rPr>
        <w:t xml:space="preserve">Opening a </w:t>
      </w:r>
      <w:r w:rsidR="0003129B" w:rsidRPr="007C2EAB">
        <w:rPr>
          <w:b/>
          <w:bCs/>
        </w:rPr>
        <w:t>file</w:t>
      </w:r>
      <w:ins w:id="1829" w:author="Abhiram Arali" w:date="2024-11-14T13:06:00Z">
        <w:r w:rsidR="007C2EAB">
          <w:rPr>
            <w:b/>
            <w:bCs/>
          </w:rPr>
          <w:t xml:space="preserve">: </w:t>
        </w:r>
      </w:ins>
    </w:p>
    <w:p w14:paraId="163E76F3" w14:textId="203CE86D" w:rsidR="00C573E5" w:rsidRPr="00293A3A" w:rsidRDefault="00C573E5">
      <w:pPr>
        <w:pStyle w:val="NormalBPBHEB"/>
        <w:numPr>
          <w:ilvl w:val="0"/>
          <w:numId w:val="73"/>
        </w:numPr>
        <w:pPrChange w:id="1830" w:author="Abhiram Arali" w:date="2024-11-14T13:07:00Z">
          <w:pPr>
            <w:tabs>
              <w:tab w:val="left" w:pos="1573"/>
            </w:tabs>
            <w:spacing w:line="360" w:lineRule="auto"/>
            <w:jc w:val="both"/>
          </w:pPr>
        </w:pPrChange>
      </w:pPr>
      <w:r w:rsidRPr="00293A3A">
        <w:t xml:space="preserve">The first step in any file operation is to open the file using the </w:t>
      </w:r>
      <w:proofErr w:type="spellStart"/>
      <w:proofErr w:type="gramStart"/>
      <w:r w:rsidRPr="00293A3A">
        <w:t>fopen</w:t>
      </w:r>
      <w:proofErr w:type="spellEnd"/>
      <w:r w:rsidRPr="00293A3A">
        <w:t>(</w:t>
      </w:r>
      <w:proofErr w:type="gramEnd"/>
      <w:r w:rsidRPr="00293A3A">
        <w:t>) function. This function takes two arguments: the file's name and the mode in which the file is to be opened (such as read, write, or append). It returns a FILE * pointer that represents the file in memory. If the file cannot be opened (for example, if it does</w:t>
      </w:r>
      <w:ins w:id="1831" w:author="Abhiram Arali" w:date="2024-11-14T13:12:00Z">
        <w:r w:rsidR="00EC57DF">
          <w:t xml:space="preserve"> no</w:t>
        </w:r>
      </w:ins>
      <w:del w:id="1832" w:author="Abhiram Arali" w:date="2024-11-14T13:12:00Z">
        <w:r w:rsidRPr="00293A3A" w:rsidDel="00EC57DF">
          <w:delText>n'</w:delText>
        </w:r>
      </w:del>
      <w:r w:rsidRPr="00293A3A">
        <w:t xml:space="preserve">t exist when opened in read mode), </w:t>
      </w:r>
      <w:proofErr w:type="spellStart"/>
      <w:proofErr w:type="gramStart"/>
      <w:r w:rsidRPr="00293A3A">
        <w:t>fopen</w:t>
      </w:r>
      <w:proofErr w:type="spellEnd"/>
      <w:r w:rsidRPr="00293A3A">
        <w:t>(</w:t>
      </w:r>
      <w:proofErr w:type="gramEnd"/>
      <w:r w:rsidRPr="00293A3A">
        <w:t>) returns NULL, and the program should handle this case gracefully. The mode in which the file is opened determines what operations can be performed on the file, such as reading or writing.</w:t>
      </w:r>
    </w:p>
    <w:p w14:paraId="7565F648" w14:textId="77777777" w:rsidR="00C573E5" w:rsidRDefault="00C573E5" w:rsidP="00671DC8">
      <w:pPr>
        <w:pStyle w:val="CodeBlockBPBHEB"/>
        <w:rPr>
          <w:ins w:id="1833" w:author="Abhiram Arali" w:date="2024-11-14T13:06:00Z"/>
        </w:rPr>
      </w:pPr>
      <w:r w:rsidRPr="00293A3A">
        <w:t>FILE *</w:t>
      </w:r>
      <w:proofErr w:type="spellStart"/>
      <w:proofErr w:type="gramStart"/>
      <w:r w:rsidRPr="00293A3A">
        <w:t>fopen</w:t>
      </w:r>
      <w:proofErr w:type="spellEnd"/>
      <w:r w:rsidRPr="00293A3A">
        <w:t>(</w:t>
      </w:r>
      <w:proofErr w:type="spellStart"/>
      <w:proofErr w:type="gramEnd"/>
      <w:r w:rsidRPr="00293A3A">
        <w:t>const</w:t>
      </w:r>
      <w:proofErr w:type="spellEnd"/>
      <w:r w:rsidRPr="00293A3A">
        <w:t xml:space="preserve"> char *filename, </w:t>
      </w:r>
      <w:proofErr w:type="spellStart"/>
      <w:r w:rsidRPr="00293A3A">
        <w:t>const</w:t>
      </w:r>
      <w:proofErr w:type="spellEnd"/>
      <w:r w:rsidRPr="00293A3A">
        <w:t xml:space="preserve"> char *mode);</w:t>
      </w:r>
    </w:p>
    <w:p w14:paraId="1E3A46F9" w14:textId="77777777" w:rsidR="00AC6569" w:rsidRPr="00293A3A" w:rsidRDefault="00AC6569">
      <w:pPr>
        <w:pStyle w:val="NormalBPBHEB"/>
        <w:pPrChange w:id="1834"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3A62D3A" w14:textId="30F5DCD3" w:rsidR="00C573E5" w:rsidRPr="001A0D97" w:rsidDel="001A0D97" w:rsidRDefault="00C573E5">
      <w:pPr>
        <w:pStyle w:val="NormalBPBHEB"/>
        <w:rPr>
          <w:del w:id="1835" w:author="Abhiram Arali" w:date="2024-11-14T13:06:00Z"/>
          <w:b/>
          <w:bCs/>
          <w:rPrChange w:id="1836" w:author="Abhiram Arali" w:date="2024-11-14T13:06:00Z">
            <w:rPr>
              <w:del w:id="1837" w:author="Abhiram Arali" w:date="2024-11-14T13:06:00Z"/>
            </w:rPr>
          </w:rPrChange>
        </w:rPr>
        <w:pPrChange w:id="1838" w:author="Abhiram Arali" w:date="2024-11-14T13:06:00Z">
          <w:pPr>
            <w:tabs>
              <w:tab w:val="left" w:pos="1573"/>
            </w:tabs>
            <w:spacing w:line="360" w:lineRule="auto"/>
            <w:jc w:val="both"/>
          </w:pPr>
        </w:pPrChange>
      </w:pPr>
      <w:r w:rsidRPr="001A0D97">
        <w:rPr>
          <w:b/>
          <w:bCs/>
          <w:rPrChange w:id="1839" w:author="Abhiram Arali" w:date="2024-11-14T13:06:00Z">
            <w:rPr/>
          </w:rPrChange>
        </w:rPr>
        <w:t xml:space="preserve">Reading from a </w:t>
      </w:r>
      <w:r w:rsidR="001A0D97" w:rsidRPr="001A0D97">
        <w:rPr>
          <w:b/>
          <w:bCs/>
        </w:rPr>
        <w:t>file</w:t>
      </w:r>
      <w:ins w:id="1840" w:author="Abhiram Arali" w:date="2024-11-14T13:06:00Z">
        <w:r w:rsidR="001A0D97">
          <w:rPr>
            <w:b/>
            <w:bCs/>
          </w:rPr>
          <w:t xml:space="preserve">: </w:t>
        </w:r>
      </w:ins>
    </w:p>
    <w:p w14:paraId="7921FAAF" w14:textId="77777777" w:rsidR="00C573E5" w:rsidRPr="00293A3A" w:rsidRDefault="00C573E5">
      <w:pPr>
        <w:pStyle w:val="NormalBPBHEB"/>
        <w:numPr>
          <w:ilvl w:val="0"/>
          <w:numId w:val="75"/>
        </w:numPr>
        <w:pPrChange w:id="1841" w:author="Abhiram Arali" w:date="2024-11-14T13:07:00Z">
          <w:pPr>
            <w:tabs>
              <w:tab w:val="left" w:pos="1573"/>
            </w:tabs>
            <w:spacing w:line="360" w:lineRule="auto"/>
            <w:jc w:val="both"/>
          </w:pPr>
        </w:pPrChange>
      </w:pPr>
      <w:r w:rsidRPr="00293A3A">
        <w:t xml:space="preserve">Once a file is opened, the program can read data from it using several functions. For example, </w:t>
      </w:r>
      <w:proofErr w:type="spellStart"/>
      <w:proofErr w:type="gramStart"/>
      <w:r w:rsidRPr="00293A3A">
        <w:t>fgetc</w:t>
      </w:r>
      <w:proofErr w:type="spellEnd"/>
      <w:r w:rsidRPr="00293A3A">
        <w:t>(</w:t>
      </w:r>
      <w:proofErr w:type="gramEnd"/>
      <w:r w:rsidRPr="00293A3A">
        <w:t xml:space="preserve">) reads a single character, </w:t>
      </w:r>
      <w:proofErr w:type="spellStart"/>
      <w:r w:rsidRPr="00293A3A">
        <w:t>fgets</w:t>
      </w:r>
      <w:proofErr w:type="spellEnd"/>
      <w:r w:rsidRPr="00293A3A">
        <w:t xml:space="preserve">() reads a string, and </w:t>
      </w:r>
      <w:proofErr w:type="spellStart"/>
      <w:r w:rsidRPr="00293A3A">
        <w:t>fscanf</w:t>
      </w:r>
      <w:proofErr w:type="spellEnd"/>
      <w:r w:rsidRPr="00293A3A">
        <w:t xml:space="preserve">() reads formatted data, similar to the </w:t>
      </w:r>
      <w:proofErr w:type="spellStart"/>
      <w:r w:rsidRPr="00293A3A">
        <w:t>scanf</w:t>
      </w:r>
      <w:proofErr w:type="spellEnd"/>
      <w:r w:rsidRPr="00293A3A">
        <w:t xml:space="preserve">() function for standard input. These functions read the data from the file starting from the current position of the file pointer, which moves forward after each read operation. For binary files, the </w:t>
      </w:r>
      <w:proofErr w:type="spellStart"/>
      <w:proofErr w:type="gramStart"/>
      <w:r w:rsidRPr="00293A3A">
        <w:t>fread</w:t>
      </w:r>
      <w:proofErr w:type="spellEnd"/>
      <w:r w:rsidRPr="00293A3A">
        <w:t>(</w:t>
      </w:r>
      <w:proofErr w:type="gramEnd"/>
      <w:r w:rsidRPr="00293A3A">
        <w:t xml:space="preserve">) function is used to read blocks of data into memory. Each of these functions is </w:t>
      </w:r>
      <w:r w:rsidRPr="00293A3A">
        <w:lastRenderedPageBreak/>
        <w:t>designed to handle different types of input, making it easy to manage different data structures.</w:t>
      </w:r>
    </w:p>
    <w:p w14:paraId="279B0C01" w14:textId="77777777" w:rsidR="00C573E5" w:rsidRPr="00293A3A" w:rsidRDefault="00C573E5">
      <w:pPr>
        <w:pStyle w:val="CodeBlockBPBHEB"/>
        <w:pPrChange w:id="1842"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gramStart"/>
      <w:r w:rsidRPr="00293A3A">
        <w:t>char</w:t>
      </w:r>
      <w:proofErr w:type="gramEnd"/>
      <w:r w:rsidRPr="00293A3A">
        <w:t xml:space="preserve"> </w:t>
      </w:r>
      <w:proofErr w:type="spellStart"/>
      <w:r w:rsidRPr="00293A3A">
        <w:t>ch</w:t>
      </w:r>
      <w:proofErr w:type="spellEnd"/>
      <w:r w:rsidRPr="00293A3A">
        <w:t>;</w:t>
      </w:r>
    </w:p>
    <w:p w14:paraId="02284295" w14:textId="77777777" w:rsidR="00C573E5" w:rsidRPr="00293A3A" w:rsidRDefault="00C573E5">
      <w:pPr>
        <w:pStyle w:val="CodeBlockBPBHEB"/>
        <w:pPrChange w:id="1843"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FILE *</w:t>
      </w:r>
      <w:proofErr w:type="spellStart"/>
      <w:r w:rsidRPr="00293A3A">
        <w:t>filePtr</w:t>
      </w:r>
      <w:proofErr w:type="spellEnd"/>
      <w:r w:rsidRPr="00293A3A">
        <w:t xml:space="preserve"> = </w:t>
      </w:r>
      <w:proofErr w:type="spellStart"/>
      <w:proofErr w:type="gramStart"/>
      <w:r w:rsidRPr="00293A3A">
        <w:t>fopen</w:t>
      </w:r>
      <w:proofErr w:type="spellEnd"/>
      <w:r w:rsidRPr="00293A3A">
        <w:t>(</w:t>
      </w:r>
      <w:proofErr w:type="gramEnd"/>
      <w:r w:rsidRPr="00293A3A">
        <w:t>"data.txt", "r");</w:t>
      </w:r>
    </w:p>
    <w:p w14:paraId="5D8EF4CA" w14:textId="77777777" w:rsidR="00C573E5" w:rsidRPr="00293A3A" w:rsidRDefault="00C573E5">
      <w:pPr>
        <w:pStyle w:val="CodeBlockBPBHEB"/>
        <w:pPrChange w:id="1844"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spellStart"/>
      <w:proofErr w:type="gramStart"/>
      <w:r w:rsidRPr="00293A3A">
        <w:t>ch</w:t>
      </w:r>
      <w:proofErr w:type="spellEnd"/>
      <w:proofErr w:type="gramEnd"/>
      <w:r w:rsidRPr="00293A3A">
        <w:t xml:space="preserve"> = </w:t>
      </w:r>
      <w:proofErr w:type="spellStart"/>
      <w:r w:rsidRPr="00293A3A">
        <w:t>fgetc</w:t>
      </w:r>
      <w:proofErr w:type="spellEnd"/>
      <w:r w:rsidRPr="00293A3A">
        <w:t>(</w:t>
      </w:r>
      <w:proofErr w:type="spellStart"/>
      <w:r w:rsidRPr="00293A3A">
        <w:t>filePtr</w:t>
      </w:r>
      <w:proofErr w:type="spellEnd"/>
      <w:r w:rsidRPr="00293A3A">
        <w:t>);  // Reads one character</w:t>
      </w:r>
    </w:p>
    <w:p w14:paraId="5051DF19" w14:textId="77777777" w:rsidR="00C573E5" w:rsidRPr="00293A3A" w:rsidRDefault="00C573E5">
      <w:pPr>
        <w:pStyle w:val="CodeBlockBPBHEB"/>
        <w:pPrChange w:id="1845"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spellStart"/>
      <w:proofErr w:type="gramStart"/>
      <w:r w:rsidRPr="00293A3A">
        <w:t>printf</w:t>
      </w:r>
      <w:proofErr w:type="spellEnd"/>
      <w:r w:rsidRPr="00293A3A">
        <w:t>(</w:t>
      </w:r>
      <w:proofErr w:type="gramEnd"/>
      <w:r w:rsidRPr="00293A3A">
        <w:t xml:space="preserve">"Character: %c\n", </w:t>
      </w:r>
      <w:proofErr w:type="spellStart"/>
      <w:r w:rsidRPr="00293A3A">
        <w:t>ch</w:t>
      </w:r>
      <w:proofErr w:type="spellEnd"/>
      <w:r w:rsidRPr="00293A3A">
        <w:t>);</w:t>
      </w:r>
    </w:p>
    <w:p w14:paraId="6FE89A45" w14:textId="77777777" w:rsidR="00C573E5" w:rsidRDefault="00C573E5" w:rsidP="007A07EE">
      <w:pPr>
        <w:pStyle w:val="CodeBlockBPBHEB"/>
        <w:rPr>
          <w:ins w:id="1846" w:author="Abhiram Arali" w:date="2024-11-14T13:06:00Z"/>
        </w:rPr>
      </w:pPr>
      <w:proofErr w:type="spellStart"/>
      <w:proofErr w:type="gramStart"/>
      <w:r w:rsidRPr="00293A3A">
        <w:t>fclose</w:t>
      </w:r>
      <w:proofErr w:type="spellEnd"/>
      <w:r w:rsidRPr="00293A3A">
        <w:t>(</w:t>
      </w:r>
      <w:proofErr w:type="spellStart"/>
      <w:proofErr w:type="gramEnd"/>
      <w:r w:rsidRPr="00293A3A">
        <w:t>filePtr</w:t>
      </w:r>
      <w:proofErr w:type="spellEnd"/>
      <w:r w:rsidRPr="00293A3A">
        <w:t>);</w:t>
      </w:r>
    </w:p>
    <w:p w14:paraId="080F44AF" w14:textId="77777777" w:rsidR="002E6FC1" w:rsidRPr="00293A3A" w:rsidRDefault="002E6FC1">
      <w:pPr>
        <w:pStyle w:val="NormalBPBHEB"/>
        <w:pPrChange w:id="1847"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49734140" w14:textId="4CC3E032" w:rsidR="00C573E5" w:rsidRPr="002E6FC1" w:rsidDel="002E6FC1" w:rsidRDefault="00C573E5">
      <w:pPr>
        <w:pStyle w:val="NormalBPBHEB"/>
        <w:rPr>
          <w:del w:id="1848" w:author="Abhiram Arali" w:date="2024-11-14T13:06:00Z"/>
          <w:b/>
          <w:bCs/>
          <w:rPrChange w:id="1849" w:author="Abhiram Arali" w:date="2024-11-14T13:06:00Z">
            <w:rPr>
              <w:del w:id="1850" w:author="Abhiram Arali" w:date="2024-11-14T13:06:00Z"/>
            </w:rPr>
          </w:rPrChange>
        </w:rPr>
        <w:pPrChange w:id="1851" w:author="Abhiram Arali" w:date="2024-11-14T13:06:00Z">
          <w:pPr>
            <w:tabs>
              <w:tab w:val="left" w:pos="1573"/>
            </w:tabs>
            <w:spacing w:line="360" w:lineRule="auto"/>
            <w:jc w:val="both"/>
          </w:pPr>
        </w:pPrChange>
      </w:pPr>
      <w:r w:rsidRPr="002E6FC1">
        <w:rPr>
          <w:b/>
          <w:bCs/>
          <w:rPrChange w:id="1852" w:author="Abhiram Arali" w:date="2024-11-14T13:06:00Z">
            <w:rPr/>
          </w:rPrChange>
        </w:rPr>
        <w:t xml:space="preserve">Writing to a </w:t>
      </w:r>
      <w:r w:rsidR="002E6FC1" w:rsidRPr="002E6FC1">
        <w:rPr>
          <w:b/>
          <w:bCs/>
        </w:rPr>
        <w:t>file</w:t>
      </w:r>
      <w:ins w:id="1853" w:author="Abhiram Arali" w:date="2024-11-14T13:06:00Z">
        <w:r w:rsidR="002E6FC1">
          <w:rPr>
            <w:b/>
            <w:bCs/>
          </w:rPr>
          <w:t xml:space="preserve">: </w:t>
        </w:r>
      </w:ins>
    </w:p>
    <w:p w14:paraId="659B1B93" w14:textId="77777777" w:rsidR="00C573E5" w:rsidRPr="00293A3A" w:rsidRDefault="00C573E5">
      <w:pPr>
        <w:pStyle w:val="NormalBPBHEB"/>
        <w:numPr>
          <w:ilvl w:val="0"/>
          <w:numId w:val="76"/>
        </w:numPr>
        <w:pPrChange w:id="1854" w:author="Abhiram Arali" w:date="2024-11-14T13:07:00Z">
          <w:pPr>
            <w:tabs>
              <w:tab w:val="left" w:pos="1573"/>
            </w:tabs>
            <w:spacing w:line="360" w:lineRule="auto"/>
            <w:jc w:val="both"/>
          </w:pPr>
        </w:pPrChange>
      </w:pPr>
      <w:r w:rsidRPr="00293A3A">
        <w:t xml:space="preserve">C also provides multiple ways to write data to a file. For example, </w:t>
      </w:r>
      <w:proofErr w:type="spellStart"/>
      <w:proofErr w:type="gramStart"/>
      <w:r w:rsidRPr="00293A3A">
        <w:t>fputc</w:t>
      </w:r>
      <w:proofErr w:type="spellEnd"/>
      <w:r w:rsidRPr="00293A3A">
        <w:t>(</w:t>
      </w:r>
      <w:proofErr w:type="gramEnd"/>
      <w:r w:rsidRPr="00293A3A">
        <w:t xml:space="preserve">) writes a single character, </w:t>
      </w:r>
      <w:proofErr w:type="spellStart"/>
      <w:r w:rsidRPr="00293A3A">
        <w:t>fputs</w:t>
      </w:r>
      <w:proofErr w:type="spellEnd"/>
      <w:r w:rsidRPr="00293A3A">
        <w:t xml:space="preserve">() writes a string, and </w:t>
      </w:r>
      <w:proofErr w:type="spellStart"/>
      <w:r w:rsidRPr="00293A3A">
        <w:t>fprintf</w:t>
      </w:r>
      <w:proofErr w:type="spellEnd"/>
      <w:r w:rsidRPr="00293A3A">
        <w:t xml:space="preserve">() writes formatted data, much like </w:t>
      </w:r>
      <w:proofErr w:type="spellStart"/>
      <w:r w:rsidRPr="00293A3A">
        <w:t>printf</w:t>
      </w:r>
      <w:proofErr w:type="spellEnd"/>
      <w:r w:rsidRPr="00293A3A">
        <w:t xml:space="preserve">() for standard output. These functions append the data to the file starting from the current position of the file pointer. In the case of binary data, the </w:t>
      </w:r>
      <w:proofErr w:type="spellStart"/>
      <w:proofErr w:type="gramStart"/>
      <w:r w:rsidRPr="00293A3A">
        <w:t>fwrite</w:t>
      </w:r>
      <w:proofErr w:type="spellEnd"/>
      <w:r w:rsidRPr="00293A3A">
        <w:t>(</w:t>
      </w:r>
      <w:proofErr w:type="gramEnd"/>
      <w:r w:rsidRPr="00293A3A">
        <w:t>) function is used to write blocks of data to the file. The mode in which the file was opened determines whether writing to the file is allowed, and whether the data will overwrite the existing content or append to it.</w:t>
      </w:r>
    </w:p>
    <w:p w14:paraId="0A7DC2C1" w14:textId="77777777" w:rsidR="00C573E5" w:rsidRPr="00293A3A" w:rsidRDefault="00C573E5">
      <w:pPr>
        <w:pStyle w:val="CodeBlockBPBHEB"/>
        <w:pPrChange w:id="1855"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FILE *</w:t>
      </w:r>
      <w:proofErr w:type="spellStart"/>
      <w:r w:rsidRPr="00293A3A">
        <w:t>filePtr</w:t>
      </w:r>
      <w:proofErr w:type="spellEnd"/>
      <w:r w:rsidRPr="00293A3A">
        <w:t xml:space="preserve"> = </w:t>
      </w:r>
      <w:proofErr w:type="spellStart"/>
      <w:proofErr w:type="gramStart"/>
      <w:r w:rsidRPr="00293A3A">
        <w:t>fopen</w:t>
      </w:r>
      <w:proofErr w:type="spellEnd"/>
      <w:r w:rsidRPr="00293A3A">
        <w:t>(</w:t>
      </w:r>
      <w:proofErr w:type="gramEnd"/>
      <w:r w:rsidRPr="00293A3A">
        <w:t>"output.txt", "w");</w:t>
      </w:r>
    </w:p>
    <w:p w14:paraId="15A50C41" w14:textId="77777777" w:rsidR="00C573E5" w:rsidRPr="00293A3A" w:rsidRDefault="00C573E5">
      <w:pPr>
        <w:pStyle w:val="CodeBlockBPBHEB"/>
        <w:pPrChange w:id="1856"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roofErr w:type="spellStart"/>
      <w:proofErr w:type="gramStart"/>
      <w:r w:rsidRPr="00293A3A">
        <w:t>fputc</w:t>
      </w:r>
      <w:proofErr w:type="spellEnd"/>
      <w:r w:rsidRPr="00293A3A">
        <w:t>(</w:t>
      </w:r>
      <w:proofErr w:type="gramEnd"/>
      <w:r w:rsidRPr="00293A3A">
        <w:t xml:space="preserve">'A', </w:t>
      </w:r>
      <w:proofErr w:type="spellStart"/>
      <w:r w:rsidRPr="00293A3A">
        <w:t>filePtr</w:t>
      </w:r>
      <w:proofErr w:type="spellEnd"/>
      <w:r w:rsidRPr="00293A3A">
        <w:t>);  // Writes the character 'A' to the file</w:t>
      </w:r>
    </w:p>
    <w:p w14:paraId="77D3DE8B" w14:textId="77777777" w:rsidR="00C573E5" w:rsidRDefault="00C573E5" w:rsidP="0042098E">
      <w:pPr>
        <w:pStyle w:val="CodeBlockBPBHEB"/>
        <w:rPr>
          <w:ins w:id="1857" w:author="Abhiram Arali" w:date="2024-11-14T13:06:00Z"/>
        </w:rPr>
      </w:pPr>
      <w:proofErr w:type="spellStart"/>
      <w:proofErr w:type="gramStart"/>
      <w:r w:rsidRPr="00293A3A">
        <w:t>fclose</w:t>
      </w:r>
      <w:proofErr w:type="spellEnd"/>
      <w:r w:rsidRPr="00293A3A">
        <w:t>(</w:t>
      </w:r>
      <w:proofErr w:type="spellStart"/>
      <w:proofErr w:type="gramEnd"/>
      <w:r w:rsidRPr="00293A3A">
        <w:t>filePtr</w:t>
      </w:r>
      <w:proofErr w:type="spellEnd"/>
      <w:r w:rsidRPr="00293A3A">
        <w:t>);</w:t>
      </w:r>
    </w:p>
    <w:p w14:paraId="4F095283" w14:textId="77777777" w:rsidR="00AF6078" w:rsidRPr="00293A3A" w:rsidRDefault="00AF6078">
      <w:pPr>
        <w:pStyle w:val="NormalBPBHEB"/>
        <w:pPrChange w:id="1858" w:author="Abhiram Arali" w:date="2024-11-14T13:06: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160D7EE6" w14:textId="61FC094D" w:rsidR="00C573E5" w:rsidRPr="00153796" w:rsidDel="003E2C4B" w:rsidRDefault="00C573E5">
      <w:pPr>
        <w:pStyle w:val="NormalBPBHEB"/>
        <w:rPr>
          <w:del w:id="1859" w:author="Abhiram Arali" w:date="2024-11-14T13:07:00Z"/>
          <w:b/>
          <w:bCs/>
          <w:rPrChange w:id="1860" w:author="Abhiram Arali" w:date="2024-11-14T13:06:00Z">
            <w:rPr>
              <w:del w:id="1861" w:author="Abhiram Arali" w:date="2024-11-14T13:07:00Z"/>
            </w:rPr>
          </w:rPrChange>
        </w:rPr>
        <w:pPrChange w:id="1862" w:author="Abhiram Arali" w:date="2024-11-14T13:06:00Z">
          <w:pPr>
            <w:tabs>
              <w:tab w:val="left" w:pos="1573"/>
            </w:tabs>
            <w:spacing w:line="360" w:lineRule="auto"/>
            <w:jc w:val="both"/>
          </w:pPr>
        </w:pPrChange>
      </w:pPr>
      <w:r w:rsidRPr="00153796">
        <w:rPr>
          <w:b/>
          <w:bCs/>
          <w:rPrChange w:id="1863" w:author="Abhiram Arali" w:date="2024-11-14T13:06:00Z">
            <w:rPr/>
          </w:rPrChange>
        </w:rPr>
        <w:t xml:space="preserve">Closing a </w:t>
      </w:r>
      <w:r w:rsidR="00153796" w:rsidRPr="003E2C4B">
        <w:rPr>
          <w:b/>
          <w:bCs/>
        </w:rPr>
        <w:t>file</w:t>
      </w:r>
      <w:ins w:id="1864" w:author="Abhiram Arali" w:date="2024-11-14T13:06:00Z">
        <w:r w:rsidR="003E2C4B">
          <w:rPr>
            <w:b/>
            <w:bCs/>
          </w:rPr>
          <w:t xml:space="preserve">: </w:t>
        </w:r>
      </w:ins>
    </w:p>
    <w:p w14:paraId="1EC9EF89" w14:textId="77777777" w:rsidR="00C573E5" w:rsidRPr="00293A3A" w:rsidRDefault="00C573E5">
      <w:pPr>
        <w:pStyle w:val="NormalBPBHEB"/>
        <w:numPr>
          <w:ilvl w:val="0"/>
          <w:numId w:val="77"/>
        </w:numPr>
        <w:pPrChange w:id="1865" w:author="Abhiram Arali" w:date="2024-11-14T13:07:00Z">
          <w:pPr>
            <w:tabs>
              <w:tab w:val="left" w:pos="1573"/>
            </w:tabs>
            <w:spacing w:line="360" w:lineRule="auto"/>
            <w:jc w:val="both"/>
          </w:pPr>
        </w:pPrChange>
      </w:pPr>
      <w:r w:rsidRPr="00293A3A">
        <w:t xml:space="preserve">After all file operations are complete, the file should be closed using the </w:t>
      </w:r>
      <w:proofErr w:type="spellStart"/>
      <w:proofErr w:type="gramStart"/>
      <w:r w:rsidRPr="00293A3A">
        <w:t>fclose</w:t>
      </w:r>
      <w:proofErr w:type="spellEnd"/>
      <w:r w:rsidRPr="00293A3A">
        <w:t>(</w:t>
      </w:r>
      <w:proofErr w:type="gramEnd"/>
      <w:r w:rsidRPr="00293A3A">
        <w:t>) function. This is essential because it frees the system resources associated with the file, ensuring that the file is properly saved and that other programs or processes can access it. Closing the file also flushes any unwritten data from the internal buffers to the file. Failing to close a file can lead to memory leaks, incomplete data writes, or the inability to access the file by other parts of the program.</w:t>
      </w:r>
    </w:p>
    <w:p w14:paraId="43F7142A" w14:textId="77777777" w:rsidR="00C573E5" w:rsidRPr="00293A3A" w:rsidRDefault="00C573E5">
      <w:pPr>
        <w:pStyle w:val="CodeBlockBPBHEB"/>
        <w:pPrChange w:id="1866" w:author="Abhiram Arali" w:date="2024-11-14T13:0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FILE *</w:t>
      </w:r>
      <w:proofErr w:type="spellStart"/>
      <w:r w:rsidRPr="00293A3A">
        <w:t>filePtr</w:t>
      </w:r>
      <w:proofErr w:type="spellEnd"/>
      <w:r w:rsidRPr="00293A3A">
        <w:t xml:space="preserve"> = </w:t>
      </w:r>
      <w:proofErr w:type="spellStart"/>
      <w:proofErr w:type="gramStart"/>
      <w:r w:rsidRPr="00293A3A">
        <w:t>fopen</w:t>
      </w:r>
      <w:proofErr w:type="spellEnd"/>
      <w:r w:rsidRPr="00293A3A">
        <w:t>(</w:t>
      </w:r>
      <w:proofErr w:type="gramEnd"/>
      <w:r w:rsidRPr="00293A3A">
        <w:t>"output.txt", "w");</w:t>
      </w:r>
    </w:p>
    <w:p w14:paraId="78CD6E57" w14:textId="77777777" w:rsidR="00C573E5" w:rsidRPr="00293A3A" w:rsidRDefault="00C573E5">
      <w:pPr>
        <w:pStyle w:val="CodeBlockBPBHEB"/>
        <w:pPrChange w:id="1867" w:author="Abhiram Arali" w:date="2024-11-14T13:0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r w:rsidRPr="00293A3A">
        <w:t>// File operations go here</w:t>
      </w:r>
    </w:p>
    <w:p w14:paraId="7C0EECB3" w14:textId="77777777" w:rsidR="00C573E5" w:rsidRDefault="00C573E5" w:rsidP="00B516FE">
      <w:pPr>
        <w:pStyle w:val="CodeBlockBPBHEB"/>
        <w:rPr>
          <w:ins w:id="1868" w:author="Abhiram Arali" w:date="2024-11-14T13:07:00Z"/>
        </w:rPr>
      </w:pPr>
      <w:proofErr w:type="spellStart"/>
      <w:proofErr w:type="gramStart"/>
      <w:r w:rsidRPr="00293A3A">
        <w:t>fclose</w:t>
      </w:r>
      <w:proofErr w:type="spellEnd"/>
      <w:r w:rsidRPr="00293A3A">
        <w:t>(</w:t>
      </w:r>
      <w:proofErr w:type="spellStart"/>
      <w:proofErr w:type="gramEnd"/>
      <w:r w:rsidRPr="00293A3A">
        <w:t>filePtr</w:t>
      </w:r>
      <w:proofErr w:type="spellEnd"/>
      <w:r w:rsidRPr="00293A3A">
        <w:t>);  // Close the file</w:t>
      </w:r>
    </w:p>
    <w:p w14:paraId="6C005E89" w14:textId="77777777" w:rsidR="00702178" w:rsidRPr="00293A3A" w:rsidRDefault="00702178">
      <w:pPr>
        <w:pStyle w:val="NormalBPBHEB"/>
        <w:pPrChange w:id="1869" w:author="Abhiram Arali" w:date="2024-11-14T13:07:00Z">
          <w:pPr>
            <w:pBdr>
              <w:top w:val="single" w:sz="4" w:space="1" w:color="auto"/>
              <w:left w:val="single" w:sz="4" w:space="4" w:color="auto"/>
              <w:bottom w:val="single" w:sz="4" w:space="1" w:color="auto"/>
              <w:right w:val="single" w:sz="4" w:space="4" w:color="auto"/>
            </w:pBdr>
            <w:tabs>
              <w:tab w:val="left" w:pos="1573"/>
            </w:tabs>
            <w:spacing w:line="360" w:lineRule="auto"/>
            <w:jc w:val="both"/>
          </w:pPr>
        </w:pPrChange>
      </w:pPr>
    </w:p>
    <w:p w14:paraId="639B7AD9" w14:textId="6F99ADC9" w:rsidR="00C573E5" w:rsidRPr="00293A3A" w:rsidRDefault="00C573E5">
      <w:pPr>
        <w:pStyle w:val="Heading2BPBHEB"/>
        <w:pPrChange w:id="1870" w:author="Abhiram Arali" w:date="2024-11-14T13:07:00Z">
          <w:pPr>
            <w:spacing w:before="100" w:beforeAutospacing="1" w:after="100" w:afterAutospacing="1" w:line="240" w:lineRule="auto"/>
            <w:outlineLvl w:val="2"/>
          </w:pPr>
        </w:pPrChange>
      </w:pPr>
      <w:r w:rsidRPr="00293A3A">
        <w:t xml:space="preserve">File </w:t>
      </w:r>
      <w:r w:rsidR="00E5178A" w:rsidRPr="00293A3A">
        <w:t xml:space="preserve">modes and functions </w:t>
      </w:r>
      <w:r w:rsidRPr="00293A3A">
        <w:t>in C</w:t>
      </w:r>
    </w:p>
    <w:p w14:paraId="5EC4BF5B" w14:textId="1BD271AA" w:rsidR="00C573E5" w:rsidRPr="00293A3A" w:rsidDel="000C13FE" w:rsidRDefault="00C573E5">
      <w:pPr>
        <w:pStyle w:val="NormalBPBHEB"/>
        <w:rPr>
          <w:del w:id="1871" w:author="Abhiram Arali" w:date="2024-11-14T13:07:00Z"/>
        </w:rPr>
        <w:pPrChange w:id="1872" w:author="Abhiram Arali" w:date="2024-11-14T13:07:00Z">
          <w:pPr>
            <w:spacing w:before="100" w:beforeAutospacing="1" w:after="100" w:afterAutospacing="1" w:line="240" w:lineRule="auto"/>
          </w:pPr>
        </w:pPrChange>
      </w:pPr>
      <w:del w:id="1873" w:author="Abhiram Arali" w:date="2024-11-14T13:07:00Z">
        <w:r w:rsidRPr="00293A3A" w:rsidDel="00D33CA3">
          <w:delText xml:space="preserve">Here </w:delText>
        </w:r>
      </w:del>
      <w:ins w:id="1874" w:author="Abhiram Arali" w:date="2024-11-14T13:07:00Z">
        <w:r w:rsidR="00D33CA3">
          <w:t>The following</w:t>
        </w:r>
        <w:r w:rsidR="00D33CA3" w:rsidRPr="00293A3A">
          <w:t xml:space="preserve"> </w:t>
        </w:r>
      </w:ins>
      <w:r w:rsidRPr="00293A3A">
        <w:t xml:space="preserve">is a table of the common file modes used with </w:t>
      </w:r>
      <w:proofErr w:type="spellStart"/>
      <w:proofErr w:type="gramStart"/>
      <w:r w:rsidRPr="00293A3A">
        <w:rPr>
          <w:rFonts w:ascii="Courier New" w:hAnsi="Courier New" w:cs="Courier New"/>
          <w:sz w:val="20"/>
          <w:szCs w:val="20"/>
        </w:rPr>
        <w:t>fopen</w:t>
      </w:r>
      <w:proofErr w:type="spellEnd"/>
      <w:r w:rsidRPr="00293A3A">
        <w:rPr>
          <w:rFonts w:ascii="Courier New" w:hAnsi="Courier New" w:cs="Courier New"/>
          <w:sz w:val="20"/>
          <w:szCs w:val="20"/>
        </w:rPr>
        <w:t>(</w:t>
      </w:r>
      <w:proofErr w:type="gramEnd"/>
      <w:r w:rsidRPr="00293A3A">
        <w:rPr>
          <w:rFonts w:ascii="Courier New" w:hAnsi="Courier New" w:cs="Courier New"/>
          <w:sz w:val="20"/>
          <w:szCs w:val="20"/>
        </w:rPr>
        <w:t>)</w:t>
      </w:r>
      <w:r w:rsidRPr="00293A3A">
        <w:t xml:space="preserve"> and the associated I/O functions</w:t>
      </w:r>
      <w:ins w:id="1875" w:author="Abhiram Arali" w:date="2024-11-14T13:07:00Z">
        <w:r w:rsidR="00C61228">
          <w:t>:</w:t>
        </w:r>
      </w:ins>
      <w:del w:id="1876" w:author="Abhiram Arali" w:date="2024-11-14T13:07:00Z">
        <w:r w:rsidR="00811D44" w:rsidRPr="00293A3A" w:rsidDel="003F1A6B">
          <w:delText xml:space="preserve"> (Table 7</w:delText>
        </w:r>
        <w:r w:rsidRPr="00293A3A" w:rsidDel="003F1A6B">
          <w:delText>.6):</w:delText>
        </w:r>
      </w:del>
    </w:p>
    <w:p w14:paraId="3CEDEECF" w14:textId="656C877B" w:rsidR="00C573E5" w:rsidRPr="00293A3A" w:rsidRDefault="00811D44">
      <w:pPr>
        <w:pStyle w:val="NormalBPBHEB"/>
        <w:rPr>
          <w:rFonts w:ascii="Times New Roman" w:eastAsia="Times New Roman" w:hAnsi="Times New Roman" w:cs="Times New Roman"/>
          <w:b/>
          <w:bCs/>
          <w:sz w:val="24"/>
          <w:szCs w:val="24"/>
        </w:rPr>
        <w:pPrChange w:id="1877" w:author="Abhiram Arali" w:date="2024-11-14T13:07:00Z">
          <w:pPr>
            <w:spacing w:before="100" w:beforeAutospacing="1" w:after="100" w:afterAutospacing="1" w:line="240" w:lineRule="auto"/>
            <w:jc w:val="center"/>
          </w:pPr>
        </w:pPrChange>
      </w:pPr>
      <w:moveFromRangeStart w:id="1878" w:author="Abhiram Arali" w:date="2024-11-14T13:07:00Z" w:name="move182482089"/>
      <w:moveFrom w:id="1879" w:author="Abhiram Arali" w:date="2024-11-14T13:07:00Z">
        <w:r w:rsidRPr="00293A3A" w:rsidDel="000C13FE">
          <w:rPr>
            <w:rFonts w:ascii="Times New Roman" w:eastAsia="Times New Roman" w:hAnsi="Times New Roman" w:cs="Times New Roman"/>
            <w:b/>
            <w:bCs/>
            <w:sz w:val="24"/>
            <w:szCs w:val="24"/>
          </w:rPr>
          <w:t>Table 7</w:t>
        </w:r>
        <w:r w:rsidR="00C573E5" w:rsidRPr="00293A3A" w:rsidDel="000C13FE">
          <w:rPr>
            <w:rFonts w:ascii="Times New Roman" w:eastAsia="Times New Roman" w:hAnsi="Times New Roman" w:cs="Times New Roman"/>
            <w:b/>
            <w:bCs/>
            <w:sz w:val="24"/>
            <w:szCs w:val="24"/>
          </w:rPr>
          <w:t>.6: Common File Modes</w:t>
        </w:r>
      </w:moveFrom>
      <w:moveFromRangeEnd w:id="1878"/>
    </w:p>
    <w:tbl>
      <w:tblPr>
        <w:tblStyle w:val="TableGridLight"/>
        <w:tblW w:w="0" w:type="auto"/>
        <w:tblLook w:val="04A0" w:firstRow="1" w:lastRow="0" w:firstColumn="1" w:lastColumn="0" w:noHBand="0" w:noVBand="1"/>
      </w:tblPr>
      <w:tblGrid>
        <w:gridCol w:w="1048"/>
        <w:gridCol w:w="5111"/>
        <w:gridCol w:w="2857"/>
      </w:tblGrid>
      <w:tr w:rsidR="00C573E5" w:rsidRPr="00293A3A" w14:paraId="3A650DE7" w14:textId="77777777" w:rsidTr="003B35D4">
        <w:tc>
          <w:tcPr>
            <w:tcW w:w="0" w:type="auto"/>
            <w:hideMark/>
          </w:tcPr>
          <w:p w14:paraId="0EEF527E" w14:textId="5BBAA7E3" w:rsidR="00C573E5" w:rsidRPr="00FD29B9" w:rsidRDefault="00C573E5">
            <w:pPr>
              <w:pStyle w:val="NormalBPBHEB"/>
              <w:rPr>
                <w:b/>
                <w:bCs/>
                <w:rPrChange w:id="1880" w:author="Abhiram Arali" w:date="2024-11-14T13:08:00Z">
                  <w:rPr/>
                </w:rPrChange>
              </w:rPr>
              <w:pPrChange w:id="1881" w:author="Abhiram Arali" w:date="2024-11-14T13:07:00Z">
                <w:pPr>
                  <w:jc w:val="center"/>
                </w:pPr>
              </w:pPrChange>
            </w:pPr>
            <w:r w:rsidRPr="00FD29B9">
              <w:rPr>
                <w:b/>
                <w:bCs/>
                <w:rPrChange w:id="1882" w:author="Abhiram Arali" w:date="2024-11-14T13:08:00Z">
                  <w:rPr/>
                </w:rPrChange>
              </w:rPr>
              <w:t xml:space="preserve">File </w:t>
            </w:r>
            <w:r w:rsidR="00FD29B9" w:rsidRPr="00DE2277">
              <w:rPr>
                <w:b/>
                <w:bCs/>
              </w:rPr>
              <w:t>mode</w:t>
            </w:r>
          </w:p>
        </w:tc>
        <w:tc>
          <w:tcPr>
            <w:tcW w:w="0" w:type="auto"/>
            <w:hideMark/>
          </w:tcPr>
          <w:p w14:paraId="0E3C76B5" w14:textId="77777777" w:rsidR="00C573E5" w:rsidRPr="00FD29B9" w:rsidRDefault="00C573E5">
            <w:pPr>
              <w:pStyle w:val="NormalBPBHEB"/>
              <w:rPr>
                <w:b/>
                <w:bCs/>
                <w:rPrChange w:id="1883" w:author="Abhiram Arali" w:date="2024-11-14T13:08:00Z">
                  <w:rPr/>
                </w:rPrChange>
              </w:rPr>
              <w:pPrChange w:id="1884" w:author="Abhiram Arali" w:date="2024-11-14T13:07:00Z">
                <w:pPr>
                  <w:jc w:val="center"/>
                </w:pPr>
              </w:pPrChange>
            </w:pPr>
            <w:r w:rsidRPr="00FD29B9">
              <w:rPr>
                <w:b/>
                <w:bCs/>
                <w:rPrChange w:id="1885" w:author="Abhiram Arali" w:date="2024-11-14T13:08:00Z">
                  <w:rPr/>
                </w:rPrChange>
              </w:rPr>
              <w:t>Description</w:t>
            </w:r>
          </w:p>
        </w:tc>
        <w:tc>
          <w:tcPr>
            <w:tcW w:w="0" w:type="auto"/>
            <w:hideMark/>
          </w:tcPr>
          <w:p w14:paraId="40A2A371" w14:textId="40613E9E" w:rsidR="00C573E5" w:rsidRPr="00FD29B9" w:rsidRDefault="00C573E5">
            <w:pPr>
              <w:pStyle w:val="NormalBPBHEB"/>
              <w:rPr>
                <w:b/>
                <w:bCs/>
                <w:rPrChange w:id="1886" w:author="Abhiram Arali" w:date="2024-11-14T13:08:00Z">
                  <w:rPr/>
                </w:rPrChange>
              </w:rPr>
              <w:pPrChange w:id="1887" w:author="Abhiram Arali" w:date="2024-11-14T13:07:00Z">
                <w:pPr>
                  <w:jc w:val="center"/>
                </w:pPr>
              </w:pPrChange>
            </w:pPr>
            <w:r w:rsidRPr="00FD29B9">
              <w:rPr>
                <w:b/>
                <w:bCs/>
                <w:rPrChange w:id="1888" w:author="Abhiram Arali" w:date="2024-11-14T13:08:00Z">
                  <w:rPr/>
                </w:rPrChange>
              </w:rPr>
              <w:t xml:space="preserve">Allowed </w:t>
            </w:r>
            <w:r w:rsidR="00FD29B9" w:rsidRPr="00DE2277">
              <w:rPr>
                <w:b/>
                <w:bCs/>
              </w:rPr>
              <w:t>operations</w:t>
            </w:r>
          </w:p>
        </w:tc>
      </w:tr>
      <w:tr w:rsidR="00C573E5" w:rsidRPr="00293A3A" w14:paraId="15BB45D8" w14:textId="77777777" w:rsidTr="003B35D4">
        <w:tc>
          <w:tcPr>
            <w:tcW w:w="0" w:type="auto"/>
            <w:hideMark/>
          </w:tcPr>
          <w:p w14:paraId="51D32751" w14:textId="77777777" w:rsidR="00C573E5" w:rsidRPr="00293A3A" w:rsidRDefault="00C573E5">
            <w:pPr>
              <w:pStyle w:val="NormalBPBHEB"/>
              <w:pPrChange w:id="1889" w:author="Abhiram Arali" w:date="2024-11-14T13:07:00Z">
                <w:pPr/>
              </w:pPrChange>
            </w:pPr>
            <w:r w:rsidRPr="00293A3A">
              <w:t>"r"</w:t>
            </w:r>
          </w:p>
        </w:tc>
        <w:tc>
          <w:tcPr>
            <w:tcW w:w="0" w:type="auto"/>
            <w:hideMark/>
          </w:tcPr>
          <w:p w14:paraId="2C982472" w14:textId="77777777" w:rsidR="00C573E5" w:rsidRPr="00293A3A" w:rsidRDefault="00C573E5">
            <w:pPr>
              <w:pStyle w:val="NormalBPBHEB"/>
              <w:pPrChange w:id="1890" w:author="Abhiram Arali" w:date="2024-11-14T13:07:00Z">
                <w:pPr/>
              </w:pPrChange>
            </w:pPr>
            <w:r w:rsidRPr="00293A3A">
              <w:t>Open for reading. The file must exist.</w:t>
            </w:r>
          </w:p>
        </w:tc>
        <w:tc>
          <w:tcPr>
            <w:tcW w:w="0" w:type="auto"/>
            <w:hideMark/>
          </w:tcPr>
          <w:p w14:paraId="63BAF0F8" w14:textId="77777777" w:rsidR="00C573E5" w:rsidRPr="00293A3A" w:rsidRDefault="00C573E5">
            <w:pPr>
              <w:pStyle w:val="NormalBPBHEB"/>
              <w:pPrChange w:id="1891" w:author="Abhiram Arali" w:date="2024-11-14T13:07:00Z">
                <w:pPr/>
              </w:pPrChange>
            </w:pPr>
            <w:r w:rsidRPr="00293A3A">
              <w:t>Reading (</w:t>
            </w:r>
            <w:proofErr w:type="spellStart"/>
            <w:r w:rsidRPr="00293A3A">
              <w:t>fgetc</w:t>
            </w:r>
            <w:proofErr w:type="spellEnd"/>
            <w:r w:rsidRPr="00293A3A">
              <w:t xml:space="preserve">(), </w:t>
            </w:r>
            <w:proofErr w:type="spellStart"/>
            <w:r w:rsidRPr="00293A3A">
              <w:t>fgets</w:t>
            </w:r>
            <w:proofErr w:type="spellEnd"/>
            <w:r w:rsidRPr="00293A3A">
              <w:t xml:space="preserve">(), </w:t>
            </w:r>
            <w:proofErr w:type="spellStart"/>
            <w:r w:rsidRPr="00293A3A">
              <w:t>fread</w:t>
            </w:r>
            <w:proofErr w:type="spellEnd"/>
            <w:r w:rsidRPr="00293A3A">
              <w:t>())</w:t>
            </w:r>
          </w:p>
        </w:tc>
      </w:tr>
      <w:tr w:rsidR="00C573E5" w:rsidRPr="00293A3A" w14:paraId="3D97EF16" w14:textId="77777777" w:rsidTr="003B35D4">
        <w:tc>
          <w:tcPr>
            <w:tcW w:w="0" w:type="auto"/>
            <w:hideMark/>
          </w:tcPr>
          <w:p w14:paraId="4C732A96" w14:textId="77777777" w:rsidR="00C573E5" w:rsidRPr="00293A3A" w:rsidRDefault="00C573E5">
            <w:pPr>
              <w:pStyle w:val="NormalBPBHEB"/>
              <w:pPrChange w:id="1892" w:author="Abhiram Arali" w:date="2024-11-14T13:07:00Z">
                <w:pPr/>
              </w:pPrChange>
            </w:pPr>
            <w:r w:rsidRPr="00293A3A">
              <w:lastRenderedPageBreak/>
              <w:t>"w"</w:t>
            </w:r>
          </w:p>
        </w:tc>
        <w:tc>
          <w:tcPr>
            <w:tcW w:w="0" w:type="auto"/>
            <w:hideMark/>
          </w:tcPr>
          <w:p w14:paraId="7935A264" w14:textId="77777777" w:rsidR="00C573E5" w:rsidRPr="00293A3A" w:rsidRDefault="00C573E5">
            <w:pPr>
              <w:pStyle w:val="NormalBPBHEB"/>
              <w:pPrChange w:id="1893" w:author="Abhiram Arali" w:date="2024-11-14T13:07:00Z">
                <w:pPr/>
              </w:pPrChange>
            </w:pPr>
            <w:r w:rsidRPr="00293A3A">
              <w:t>Open for writing. Creates a new file or truncates the existing file.</w:t>
            </w:r>
          </w:p>
        </w:tc>
        <w:tc>
          <w:tcPr>
            <w:tcW w:w="0" w:type="auto"/>
            <w:hideMark/>
          </w:tcPr>
          <w:p w14:paraId="19A3D7BB" w14:textId="77777777" w:rsidR="00C573E5" w:rsidRPr="00293A3A" w:rsidRDefault="00C573E5">
            <w:pPr>
              <w:pStyle w:val="NormalBPBHEB"/>
              <w:pPrChange w:id="1894" w:author="Abhiram Arali" w:date="2024-11-14T13:07:00Z">
                <w:pPr/>
              </w:pPrChange>
            </w:pPr>
            <w:r w:rsidRPr="00293A3A">
              <w:t>Writing (</w:t>
            </w:r>
            <w:proofErr w:type="spellStart"/>
            <w:r w:rsidRPr="00293A3A">
              <w:t>fputc</w:t>
            </w:r>
            <w:proofErr w:type="spellEnd"/>
            <w:r w:rsidRPr="00293A3A">
              <w:t xml:space="preserve">(), </w:t>
            </w:r>
            <w:proofErr w:type="spellStart"/>
            <w:r w:rsidRPr="00293A3A">
              <w:t>fputs</w:t>
            </w:r>
            <w:proofErr w:type="spellEnd"/>
            <w:r w:rsidRPr="00293A3A">
              <w:t xml:space="preserve">(), </w:t>
            </w:r>
            <w:proofErr w:type="spellStart"/>
            <w:r w:rsidRPr="00293A3A">
              <w:t>fwrite</w:t>
            </w:r>
            <w:proofErr w:type="spellEnd"/>
            <w:r w:rsidRPr="00293A3A">
              <w:t>())</w:t>
            </w:r>
          </w:p>
        </w:tc>
      </w:tr>
      <w:tr w:rsidR="00C573E5" w:rsidRPr="00293A3A" w14:paraId="510A76C8" w14:textId="77777777" w:rsidTr="003B35D4">
        <w:tc>
          <w:tcPr>
            <w:tcW w:w="0" w:type="auto"/>
            <w:hideMark/>
          </w:tcPr>
          <w:p w14:paraId="08BBE3C8" w14:textId="77777777" w:rsidR="00C573E5" w:rsidRPr="00293A3A" w:rsidRDefault="00C573E5">
            <w:pPr>
              <w:pStyle w:val="NormalBPBHEB"/>
              <w:pPrChange w:id="1895" w:author="Abhiram Arali" w:date="2024-11-14T13:07:00Z">
                <w:pPr/>
              </w:pPrChange>
            </w:pPr>
            <w:r w:rsidRPr="00293A3A">
              <w:t>"a"</w:t>
            </w:r>
          </w:p>
        </w:tc>
        <w:tc>
          <w:tcPr>
            <w:tcW w:w="0" w:type="auto"/>
            <w:hideMark/>
          </w:tcPr>
          <w:p w14:paraId="2B1E1965" w14:textId="7D0742F5" w:rsidR="00C573E5" w:rsidRPr="00293A3A" w:rsidRDefault="00C573E5">
            <w:pPr>
              <w:pStyle w:val="NormalBPBHEB"/>
              <w:pPrChange w:id="1896" w:author="Abhiram Arali" w:date="2024-11-14T13:07:00Z">
                <w:pPr/>
              </w:pPrChange>
            </w:pPr>
            <w:r w:rsidRPr="00293A3A">
              <w:t>Open for appending. Creates a new file if it does</w:t>
            </w:r>
            <w:ins w:id="1897" w:author="Abhiram Arali" w:date="2024-11-14T13:11:00Z">
              <w:r w:rsidR="002D7D1E">
                <w:t xml:space="preserve"> no</w:t>
              </w:r>
            </w:ins>
            <w:del w:id="1898" w:author="Abhiram Arali" w:date="2024-11-14T13:11:00Z">
              <w:r w:rsidRPr="00293A3A" w:rsidDel="002D7D1E">
                <w:delText>n’</w:delText>
              </w:r>
            </w:del>
            <w:r w:rsidRPr="00293A3A">
              <w:t>t exist.</w:t>
            </w:r>
          </w:p>
        </w:tc>
        <w:tc>
          <w:tcPr>
            <w:tcW w:w="0" w:type="auto"/>
            <w:hideMark/>
          </w:tcPr>
          <w:p w14:paraId="3CC0F1D6" w14:textId="77777777" w:rsidR="00C573E5" w:rsidRPr="00293A3A" w:rsidRDefault="00C573E5">
            <w:pPr>
              <w:pStyle w:val="NormalBPBHEB"/>
              <w:pPrChange w:id="1899" w:author="Abhiram Arali" w:date="2024-11-14T13:07:00Z">
                <w:pPr/>
              </w:pPrChange>
            </w:pPr>
            <w:r w:rsidRPr="00293A3A">
              <w:t>Appending (</w:t>
            </w:r>
            <w:proofErr w:type="spellStart"/>
            <w:r w:rsidRPr="00293A3A">
              <w:t>fputc</w:t>
            </w:r>
            <w:proofErr w:type="spellEnd"/>
            <w:r w:rsidRPr="00293A3A">
              <w:t xml:space="preserve">(), </w:t>
            </w:r>
            <w:proofErr w:type="spellStart"/>
            <w:r w:rsidRPr="00293A3A">
              <w:t>fputs</w:t>
            </w:r>
            <w:proofErr w:type="spellEnd"/>
            <w:r w:rsidRPr="00293A3A">
              <w:t xml:space="preserve">(), </w:t>
            </w:r>
            <w:proofErr w:type="spellStart"/>
            <w:r w:rsidRPr="00293A3A">
              <w:t>fwrite</w:t>
            </w:r>
            <w:proofErr w:type="spellEnd"/>
            <w:r w:rsidRPr="00293A3A">
              <w:t>())</w:t>
            </w:r>
          </w:p>
        </w:tc>
      </w:tr>
      <w:tr w:rsidR="00C573E5" w:rsidRPr="00293A3A" w14:paraId="3670827D" w14:textId="77777777" w:rsidTr="003B35D4">
        <w:tc>
          <w:tcPr>
            <w:tcW w:w="0" w:type="auto"/>
            <w:hideMark/>
          </w:tcPr>
          <w:p w14:paraId="197BC0E8" w14:textId="77777777" w:rsidR="00C573E5" w:rsidRPr="00293A3A" w:rsidRDefault="00C573E5">
            <w:pPr>
              <w:pStyle w:val="NormalBPBHEB"/>
              <w:pPrChange w:id="1900" w:author="Abhiram Arali" w:date="2024-11-14T13:07:00Z">
                <w:pPr/>
              </w:pPrChange>
            </w:pPr>
            <w:r w:rsidRPr="00293A3A">
              <w:t>"r+"</w:t>
            </w:r>
          </w:p>
        </w:tc>
        <w:tc>
          <w:tcPr>
            <w:tcW w:w="0" w:type="auto"/>
            <w:hideMark/>
          </w:tcPr>
          <w:p w14:paraId="3BA44D7D" w14:textId="77777777" w:rsidR="00C573E5" w:rsidRPr="00293A3A" w:rsidRDefault="00C573E5">
            <w:pPr>
              <w:pStyle w:val="NormalBPBHEB"/>
              <w:pPrChange w:id="1901" w:author="Abhiram Arali" w:date="2024-11-14T13:07:00Z">
                <w:pPr/>
              </w:pPrChange>
            </w:pPr>
            <w:r w:rsidRPr="00293A3A">
              <w:t>Open for both reading and writing. The file must exist.</w:t>
            </w:r>
          </w:p>
        </w:tc>
        <w:tc>
          <w:tcPr>
            <w:tcW w:w="0" w:type="auto"/>
            <w:hideMark/>
          </w:tcPr>
          <w:p w14:paraId="293D79A5" w14:textId="77777777" w:rsidR="00C573E5" w:rsidRPr="00293A3A" w:rsidRDefault="00C573E5">
            <w:pPr>
              <w:pStyle w:val="NormalBPBHEB"/>
              <w:pPrChange w:id="1902" w:author="Abhiram Arali" w:date="2024-11-14T13:07:00Z">
                <w:pPr/>
              </w:pPrChange>
            </w:pPr>
            <w:r w:rsidRPr="00293A3A">
              <w:t>Reading and Writing</w:t>
            </w:r>
          </w:p>
        </w:tc>
      </w:tr>
      <w:tr w:rsidR="00C573E5" w:rsidRPr="00293A3A" w14:paraId="6975C6FB" w14:textId="77777777" w:rsidTr="003B35D4">
        <w:tc>
          <w:tcPr>
            <w:tcW w:w="0" w:type="auto"/>
            <w:hideMark/>
          </w:tcPr>
          <w:p w14:paraId="154ABD32" w14:textId="77777777" w:rsidR="00C573E5" w:rsidRPr="00293A3A" w:rsidRDefault="00C573E5">
            <w:pPr>
              <w:pStyle w:val="NormalBPBHEB"/>
              <w:pPrChange w:id="1903" w:author="Abhiram Arali" w:date="2024-11-14T13:07:00Z">
                <w:pPr/>
              </w:pPrChange>
            </w:pPr>
            <w:r w:rsidRPr="00293A3A">
              <w:t>"w+"</w:t>
            </w:r>
          </w:p>
        </w:tc>
        <w:tc>
          <w:tcPr>
            <w:tcW w:w="0" w:type="auto"/>
            <w:hideMark/>
          </w:tcPr>
          <w:p w14:paraId="6F48DB16" w14:textId="77777777" w:rsidR="00C573E5" w:rsidRPr="00293A3A" w:rsidRDefault="00C573E5">
            <w:pPr>
              <w:pStyle w:val="NormalBPBHEB"/>
              <w:pPrChange w:id="1904" w:author="Abhiram Arali" w:date="2024-11-14T13:07:00Z">
                <w:pPr/>
              </w:pPrChange>
            </w:pPr>
            <w:r w:rsidRPr="00293A3A">
              <w:t>Open for reading and writing. Creates a new file or truncates existing file.</w:t>
            </w:r>
          </w:p>
        </w:tc>
        <w:tc>
          <w:tcPr>
            <w:tcW w:w="0" w:type="auto"/>
            <w:hideMark/>
          </w:tcPr>
          <w:p w14:paraId="5909D679" w14:textId="77777777" w:rsidR="00C573E5" w:rsidRPr="00293A3A" w:rsidRDefault="00C573E5">
            <w:pPr>
              <w:pStyle w:val="NormalBPBHEB"/>
              <w:pPrChange w:id="1905" w:author="Abhiram Arali" w:date="2024-11-14T13:07:00Z">
                <w:pPr/>
              </w:pPrChange>
            </w:pPr>
            <w:r w:rsidRPr="00293A3A">
              <w:t>Reading and Writing</w:t>
            </w:r>
          </w:p>
        </w:tc>
      </w:tr>
      <w:tr w:rsidR="00C573E5" w:rsidRPr="00293A3A" w14:paraId="65462330" w14:textId="77777777" w:rsidTr="003B35D4">
        <w:tc>
          <w:tcPr>
            <w:tcW w:w="0" w:type="auto"/>
            <w:hideMark/>
          </w:tcPr>
          <w:p w14:paraId="665F8205" w14:textId="77777777" w:rsidR="00C573E5" w:rsidRPr="00293A3A" w:rsidRDefault="00C573E5">
            <w:pPr>
              <w:pStyle w:val="NormalBPBHEB"/>
              <w:pPrChange w:id="1906" w:author="Abhiram Arali" w:date="2024-11-14T13:07:00Z">
                <w:pPr/>
              </w:pPrChange>
            </w:pPr>
            <w:r w:rsidRPr="00293A3A">
              <w:t>"a+"</w:t>
            </w:r>
          </w:p>
        </w:tc>
        <w:tc>
          <w:tcPr>
            <w:tcW w:w="0" w:type="auto"/>
            <w:hideMark/>
          </w:tcPr>
          <w:p w14:paraId="790BD6CD" w14:textId="77777777" w:rsidR="00C573E5" w:rsidRPr="00293A3A" w:rsidRDefault="00C573E5">
            <w:pPr>
              <w:pStyle w:val="NormalBPBHEB"/>
              <w:pPrChange w:id="1907" w:author="Abhiram Arali" w:date="2024-11-14T13:07:00Z">
                <w:pPr/>
              </w:pPrChange>
            </w:pPr>
            <w:r w:rsidRPr="00293A3A">
              <w:t>Open for reading and appending. Data is added at the end of the file.</w:t>
            </w:r>
          </w:p>
        </w:tc>
        <w:tc>
          <w:tcPr>
            <w:tcW w:w="0" w:type="auto"/>
            <w:hideMark/>
          </w:tcPr>
          <w:p w14:paraId="563C6045" w14:textId="77777777" w:rsidR="00C573E5" w:rsidRPr="00293A3A" w:rsidRDefault="00C573E5">
            <w:pPr>
              <w:pStyle w:val="NormalBPBHEB"/>
              <w:pPrChange w:id="1908" w:author="Abhiram Arali" w:date="2024-11-14T13:07:00Z">
                <w:pPr/>
              </w:pPrChange>
            </w:pPr>
            <w:r w:rsidRPr="00293A3A">
              <w:t>Reading and Appending</w:t>
            </w:r>
          </w:p>
        </w:tc>
      </w:tr>
    </w:tbl>
    <w:p w14:paraId="4EC0C666" w14:textId="77777777" w:rsidR="00C573E5" w:rsidRDefault="000C13FE" w:rsidP="00DE2277">
      <w:pPr>
        <w:pStyle w:val="TableCaptionBPBHEB"/>
        <w:rPr>
          <w:ins w:id="1909" w:author="Abhiram Arali" w:date="2024-11-14T13:08:00Z"/>
        </w:rPr>
      </w:pPr>
      <w:moveToRangeStart w:id="1910" w:author="Abhiram Arali" w:date="2024-11-14T13:07:00Z" w:name="move182482089"/>
      <w:moveTo w:id="1911" w:author="Abhiram Arali" w:date="2024-11-14T13:07:00Z">
        <w:r w:rsidRPr="00DE2277">
          <w:rPr>
            <w:b/>
            <w:bCs w:val="0"/>
            <w:rPrChange w:id="1912" w:author="Abhiram Arali" w:date="2024-11-14T13:08:00Z">
              <w:rPr/>
            </w:rPrChange>
          </w:rPr>
          <w:t>Table 7.6:</w:t>
        </w:r>
        <w:r w:rsidRPr="00293A3A">
          <w:t xml:space="preserve"> Common </w:t>
        </w:r>
        <w:r w:rsidR="00DE2277" w:rsidRPr="00293A3A">
          <w:t>file modes</w:t>
        </w:r>
      </w:moveTo>
      <w:moveToRangeEnd w:id="1910"/>
    </w:p>
    <w:p w14:paraId="643C8C1D" w14:textId="77777777" w:rsidR="00371B96" w:rsidRPr="00293A3A" w:rsidRDefault="00371B96">
      <w:pPr>
        <w:pStyle w:val="NormalBPBHEB"/>
        <w:pPrChange w:id="1913" w:author="Abhiram Arali" w:date="2024-11-14T13:08:00Z">
          <w:pPr>
            <w:tabs>
              <w:tab w:val="left" w:pos="1573"/>
            </w:tabs>
            <w:spacing w:line="360" w:lineRule="auto"/>
            <w:jc w:val="both"/>
          </w:pPr>
        </w:pPrChange>
      </w:pPr>
    </w:p>
    <w:p w14:paraId="5488085A" w14:textId="6C4E18BF" w:rsidR="00C573E5" w:rsidRPr="00293A3A" w:rsidRDefault="00C573E5">
      <w:pPr>
        <w:pStyle w:val="Heading2BPBHEB"/>
        <w:pPrChange w:id="1914" w:author="Abhiram Arali" w:date="2024-11-14T13:08:00Z">
          <w:pPr>
            <w:pStyle w:val="Heading4"/>
          </w:pPr>
        </w:pPrChange>
      </w:pPr>
      <w:r w:rsidRPr="00293A3A">
        <w:t xml:space="preserve">Summary of </w:t>
      </w:r>
      <w:r w:rsidR="001C2671" w:rsidRPr="00293A3A">
        <w:t xml:space="preserve">key file </w:t>
      </w:r>
      <w:r w:rsidRPr="00293A3A">
        <w:t xml:space="preserve">I/O </w:t>
      </w:r>
      <w:r w:rsidR="001C2671" w:rsidRPr="00293A3A">
        <w:t>functions</w:t>
      </w:r>
      <w:del w:id="1915" w:author="Abhiram Arali" w:date="2024-11-14T13:08:00Z">
        <w:r w:rsidR="001C2671" w:rsidRPr="00293A3A" w:rsidDel="004A00B7">
          <w:delText xml:space="preserve"> </w:delText>
        </w:r>
        <w:r w:rsidRPr="00293A3A" w:rsidDel="00C33B4D">
          <w:delText xml:space="preserve">(Table </w:delText>
        </w:r>
        <w:r w:rsidR="00811D44" w:rsidRPr="00293A3A" w:rsidDel="00C33B4D">
          <w:delText>7</w:delText>
        </w:r>
        <w:r w:rsidRPr="00293A3A" w:rsidDel="00C33B4D">
          <w:delText>.7)</w:delText>
        </w:r>
      </w:del>
    </w:p>
    <w:p w14:paraId="01B5419C" w14:textId="43FFEB4B" w:rsidR="00C573E5" w:rsidRPr="00293A3A" w:rsidDel="00361F45" w:rsidRDefault="008A6FF1">
      <w:pPr>
        <w:pStyle w:val="NormalBPBHEB"/>
        <w:rPr>
          <w:del w:id="1916" w:author="Abhiram Arali" w:date="2024-11-14T13:09:00Z"/>
        </w:rPr>
        <w:pPrChange w:id="1917" w:author="Abhiram Arali" w:date="2024-11-14T13:08:00Z">
          <w:pPr/>
        </w:pPrChange>
      </w:pPr>
      <w:ins w:id="1918" w:author="Abhiram Arali" w:date="2024-11-14T13:08:00Z">
        <w:r>
          <w:t xml:space="preserve">The </w:t>
        </w:r>
        <w:r w:rsidRPr="00FD0A30">
          <w:t xml:space="preserve">summary </w:t>
        </w:r>
        <w:r w:rsidR="00FD0A30" w:rsidRPr="00FD0A30">
          <w:t xml:space="preserve">of key file I/O functions </w:t>
        </w:r>
      </w:ins>
      <w:ins w:id="1919" w:author="Abhiram Arali" w:date="2024-11-14T13:09:00Z">
        <w:r w:rsidR="0011410D">
          <w:t>is</w:t>
        </w:r>
      </w:ins>
      <w:ins w:id="1920" w:author="Abhiram Arali" w:date="2024-11-14T13:08:00Z">
        <w:r w:rsidR="0075029E">
          <w:t xml:space="preserve"> listed in the following table:</w:t>
        </w:r>
      </w:ins>
    </w:p>
    <w:p w14:paraId="21A2BA24" w14:textId="14F3CEC9" w:rsidR="00C573E5" w:rsidRPr="00293A3A" w:rsidRDefault="00811D44">
      <w:pPr>
        <w:pStyle w:val="NormalBPBHEB"/>
        <w:rPr>
          <w:rFonts w:ascii="Times New Roman" w:hAnsi="Times New Roman" w:cs="Times New Roman"/>
          <w:b/>
          <w:bCs/>
          <w:sz w:val="24"/>
          <w:szCs w:val="24"/>
        </w:rPr>
        <w:pPrChange w:id="1921" w:author="Abhiram Arali" w:date="2024-11-14T13:09:00Z">
          <w:pPr>
            <w:jc w:val="center"/>
          </w:pPr>
        </w:pPrChange>
      </w:pPr>
      <w:moveFromRangeStart w:id="1922" w:author="Abhiram Arali" w:date="2024-11-14T13:09:00Z" w:name="move182482156"/>
      <w:moveFrom w:id="1923" w:author="Abhiram Arali" w:date="2024-11-14T13:09:00Z">
        <w:r w:rsidRPr="00293A3A" w:rsidDel="00361F45">
          <w:rPr>
            <w:rFonts w:ascii="Times New Roman" w:hAnsi="Times New Roman" w:cs="Times New Roman"/>
            <w:b/>
            <w:bCs/>
            <w:sz w:val="24"/>
            <w:szCs w:val="24"/>
          </w:rPr>
          <w:t>Table 7</w:t>
        </w:r>
        <w:r w:rsidR="00C573E5" w:rsidRPr="00293A3A" w:rsidDel="00361F45">
          <w:rPr>
            <w:rFonts w:ascii="Times New Roman" w:hAnsi="Times New Roman" w:cs="Times New Roman"/>
            <w:b/>
            <w:bCs/>
            <w:sz w:val="24"/>
            <w:szCs w:val="24"/>
          </w:rPr>
          <w:t>.7: File I/O Functions.</w:t>
        </w:r>
      </w:moveFrom>
      <w:moveFromRangeEnd w:id="1922"/>
    </w:p>
    <w:tbl>
      <w:tblPr>
        <w:tblStyle w:val="TableGridLight"/>
        <w:tblW w:w="0" w:type="auto"/>
        <w:tblLook w:val="04A0" w:firstRow="1" w:lastRow="0" w:firstColumn="1" w:lastColumn="0" w:noHBand="0" w:noVBand="1"/>
      </w:tblPr>
      <w:tblGrid>
        <w:gridCol w:w="1137"/>
        <w:gridCol w:w="3701"/>
        <w:gridCol w:w="4178"/>
      </w:tblGrid>
      <w:tr w:rsidR="00C573E5" w:rsidRPr="00293A3A" w14:paraId="2D032983" w14:textId="77777777" w:rsidTr="003B35D4">
        <w:tc>
          <w:tcPr>
            <w:tcW w:w="0" w:type="auto"/>
            <w:hideMark/>
          </w:tcPr>
          <w:p w14:paraId="7ACBC0F5" w14:textId="77777777" w:rsidR="00C573E5" w:rsidRPr="00293A3A" w:rsidRDefault="00C573E5">
            <w:pPr>
              <w:pStyle w:val="NormalBPBHEB"/>
              <w:pPrChange w:id="1924" w:author="Abhiram Arali" w:date="2024-11-14T13:09:00Z">
                <w:pPr>
                  <w:jc w:val="center"/>
                </w:pPr>
              </w:pPrChange>
            </w:pPr>
            <w:r w:rsidRPr="00293A3A">
              <w:rPr>
                <w:rStyle w:val="Strong"/>
                <w:rFonts w:ascii="Times New Roman" w:hAnsi="Times New Roman" w:cs="Times New Roman"/>
                <w:sz w:val="24"/>
                <w:szCs w:val="24"/>
              </w:rPr>
              <w:t>Function</w:t>
            </w:r>
          </w:p>
        </w:tc>
        <w:tc>
          <w:tcPr>
            <w:tcW w:w="0" w:type="auto"/>
            <w:hideMark/>
          </w:tcPr>
          <w:p w14:paraId="75B66B97" w14:textId="77777777" w:rsidR="00C573E5" w:rsidRPr="00293A3A" w:rsidRDefault="00C573E5">
            <w:pPr>
              <w:pStyle w:val="NormalBPBHEB"/>
              <w:pPrChange w:id="1925" w:author="Abhiram Arali" w:date="2024-11-14T13:09:00Z">
                <w:pPr>
                  <w:jc w:val="center"/>
                </w:pPr>
              </w:pPrChange>
            </w:pPr>
            <w:r w:rsidRPr="00293A3A">
              <w:rPr>
                <w:rStyle w:val="Strong"/>
                <w:rFonts w:ascii="Times New Roman" w:hAnsi="Times New Roman" w:cs="Times New Roman"/>
                <w:sz w:val="24"/>
                <w:szCs w:val="24"/>
              </w:rPr>
              <w:t>Purpose</w:t>
            </w:r>
          </w:p>
        </w:tc>
        <w:tc>
          <w:tcPr>
            <w:tcW w:w="0" w:type="auto"/>
            <w:hideMark/>
          </w:tcPr>
          <w:p w14:paraId="724A71F8" w14:textId="77777777" w:rsidR="00C573E5" w:rsidRPr="00293A3A" w:rsidRDefault="00C573E5">
            <w:pPr>
              <w:pStyle w:val="NormalBPBHEB"/>
              <w:pPrChange w:id="1926" w:author="Abhiram Arali" w:date="2024-11-14T13:09:00Z">
                <w:pPr>
                  <w:jc w:val="center"/>
                </w:pPr>
              </w:pPrChange>
            </w:pPr>
            <w:r w:rsidRPr="00293A3A">
              <w:rPr>
                <w:rStyle w:val="Strong"/>
                <w:rFonts w:ascii="Times New Roman" w:hAnsi="Times New Roman" w:cs="Times New Roman"/>
                <w:sz w:val="24"/>
                <w:szCs w:val="24"/>
              </w:rPr>
              <w:t>Example Usage</w:t>
            </w:r>
          </w:p>
        </w:tc>
      </w:tr>
      <w:tr w:rsidR="00C573E5" w:rsidRPr="00293A3A" w14:paraId="1A658C0E" w14:textId="77777777" w:rsidTr="003B35D4">
        <w:tc>
          <w:tcPr>
            <w:tcW w:w="0" w:type="auto"/>
            <w:hideMark/>
          </w:tcPr>
          <w:p w14:paraId="6D5C4826" w14:textId="77777777" w:rsidR="00C573E5" w:rsidRPr="00293A3A" w:rsidRDefault="00C573E5">
            <w:pPr>
              <w:pStyle w:val="NormalBPBHEB"/>
              <w:pPrChange w:id="1927" w:author="Abhiram Arali" w:date="2024-11-14T13:09:00Z">
                <w:pPr/>
              </w:pPrChange>
            </w:pPr>
            <w:proofErr w:type="spellStart"/>
            <w:r w:rsidRPr="00293A3A">
              <w:rPr>
                <w:rStyle w:val="HTMLCode"/>
                <w:rFonts w:ascii="Times New Roman" w:eastAsiaTheme="minorHAnsi" w:hAnsi="Times New Roman" w:cs="Times New Roman"/>
                <w:sz w:val="24"/>
                <w:szCs w:val="24"/>
              </w:rPr>
              <w:t>fopen</w:t>
            </w:r>
            <w:proofErr w:type="spellEnd"/>
            <w:r w:rsidRPr="00293A3A">
              <w:rPr>
                <w:rStyle w:val="HTMLCode"/>
                <w:rFonts w:ascii="Times New Roman" w:eastAsiaTheme="minorHAnsi" w:hAnsi="Times New Roman" w:cs="Times New Roman"/>
                <w:sz w:val="24"/>
                <w:szCs w:val="24"/>
              </w:rPr>
              <w:t>()</w:t>
            </w:r>
          </w:p>
        </w:tc>
        <w:tc>
          <w:tcPr>
            <w:tcW w:w="0" w:type="auto"/>
            <w:hideMark/>
          </w:tcPr>
          <w:p w14:paraId="0848D78A" w14:textId="77777777" w:rsidR="00C573E5" w:rsidRPr="00293A3A" w:rsidRDefault="00C573E5">
            <w:pPr>
              <w:pStyle w:val="NormalBPBHEB"/>
              <w:pPrChange w:id="1928" w:author="Abhiram Arali" w:date="2024-11-14T13:09:00Z">
                <w:pPr/>
              </w:pPrChange>
            </w:pPr>
            <w:r w:rsidRPr="00293A3A">
              <w:t>Opens a file and returns a pointer to it.</w:t>
            </w:r>
          </w:p>
        </w:tc>
        <w:tc>
          <w:tcPr>
            <w:tcW w:w="0" w:type="auto"/>
            <w:hideMark/>
          </w:tcPr>
          <w:p w14:paraId="6D8174AA" w14:textId="77777777" w:rsidR="00C573E5" w:rsidRPr="00293A3A" w:rsidRDefault="00C573E5">
            <w:pPr>
              <w:pStyle w:val="NormalBPBHEB"/>
              <w:pPrChange w:id="1929" w:author="Abhiram Arali" w:date="2024-11-14T13:09:00Z">
                <w:pPr/>
              </w:pPrChange>
            </w:pPr>
            <w:r w:rsidRPr="00293A3A">
              <w:rPr>
                <w:rStyle w:val="HTMLCode"/>
                <w:rFonts w:ascii="Times New Roman" w:eastAsiaTheme="minorHAnsi" w:hAnsi="Times New Roman" w:cs="Times New Roman"/>
                <w:sz w:val="24"/>
                <w:szCs w:val="24"/>
              </w:rPr>
              <w:t xml:space="preserve">FILE *file = </w:t>
            </w:r>
            <w:proofErr w:type="spellStart"/>
            <w:r w:rsidRPr="00293A3A">
              <w:rPr>
                <w:rStyle w:val="HTMLCode"/>
                <w:rFonts w:ascii="Times New Roman" w:eastAsiaTheme="minorHAnsi" w:hAnsi="Times New Roman" w:cs="Times New Roman"/>
                <w:sz w:val="24"/>
                <w:szCs w:val="24"/>
              </w:rPr>
              <w:t>fopen</w:t>
            </w:r>
            <w:proofErr w:type="spellEnd"/>
            <w:r w:rsidRPr="00293A3A">
              <w:rPr>
                <w:rStyle w:val="HTMLCode"/>
                <w:rFonts w:ascii="Times New Roman" w:eastAsiaTheme="minorHAnsi" w:hAnsi="Times New Roman" w:cs="Times New Roman"/>
                <w:sz w:val="24"/>
                <w:szCs w:val="24"/>
              </w:rPr>
              <w:t>("file.txt", "r");</w:t>
            </w:r>
          </w:p>
        </w:tc>
      </w:tr>
      <w:tr w:rsidR="00C573E5" w:rsidRPr="00293A3A" w14:paraId="296F2D58" w14:textId="77777777" w:rsidTr="003B35D4">
        <w:tc>
          <w:tcPr>
            <w:tcW w:w="0" w:type="auto"/>
            <w:hideMark/>
          </w:tcPr>
          <w:p w14:paraId="44BAB6F3" w14:textId="77777777" w:rsidR="00C573E5" w:rsidRPr="00293A3A" w:rsidRDefault="00C573E5">
            <w:pPr>
              <w:pStyle w:val="NormalBPBHEB"/>
              <w:pPrChange w:id="1930" w:author="Abhiram Arali" w:date="2024-11-14T13:09:00Z">
                <w:pPr/>
              </w:pPrChange>
            </w:pPr>
            <w:proofErr w:type="spellStart"/>
            <w:r w:rsidRPr="00293A3A">
              <w:rPr>
                <w:rStyle w:val="HTMLCode"/>
                <w:rFonts w:ascii="Times New Roman" w:eastAsiaTheme="minorHAnsi" w:hAnsi="Times New Roman" w:cs="Times New Roman"/>
                <w:sz w:val="24"/>
                <w:szCs w:val="24"/>
              </w:rPr>
              <w:t>fclose</w:t>
            </w:r>
            <w:proofErr w:type="spellEnd"/>
            <w:r w:rsidRPr="00293A3A">
              <w:rPr>
                <w:rStyle w:val="HTMLCode"/>
                <w:rFonts w:ascii="Times New Roman" w:eastAsiaTheme="minorHAnsi" w:hAnsi="Times New Roman" w:cs="Times New Roman"/>
                <w:sz w:val="24"/>
                <w:szCs w:val="24"/>
              </w:rPr>
              <w:t>()</w:t>
            </w:r>
          </w:p>
        </w:tc>
        <w:tc>
          <w:tcPr>
            <w:tcW w:w="0" w:type="auto"/>
            <w:hideMark/>
          </w:tcPr>
          <w:p w14:paraId="4A095527" w14:textId="77777777" w:rsidR="00C573E5" w:rsidRPr="00293A3A" w:rsidRDefault="00C573E5">
            <w:pPr>
              <w:pStyle w:val="NormalBPBHEB"/>
              <w:pPrChange w:id="1931" w:author="Abhiram Arali" w:date="2024-11-14T13:09:00Z">
                <w:pPr/>
              </w:pPrChange>
            </w:pPr>
            <w:r w:rsidRPr="00293A3A">
              <w:t>Closes an open file.</w:t>
            </w:r>
          </w:p>
        </w:tc>
        <w:tc>
          <w:tcPr>
            <w:tcW w:w="0" w:type="auto"/>
            <w:hideMark/>
          </w:tcPr>
          <w:p w14:paraId="6314A0F1" w14:textId="77777777" w:rsidR="00C573E5" w:rsidRPr="00293A3A" w:rsidRDefault="00C573E5">
            <w:pPr>
              <w:pStyle w:val="NormalBPBHEB"/>
              <w:pPrChange w:id="1932" w:author="Abhiram Arali" w:date="2024-11-14T13:09:00Z">
                <w:pPr/>
              </w:pPrChange>
            </w:pPr>
            <w:proofErr w:type="spellStart"/>
            <w:r w:rsidRPr="00293A3A">
              <w:rPr>
                <w:rStyle w:val="HTMLCode"/>
                <w:rFonts w:ascii="Times New Roman" w:eastAsiaTheme="minorHAnsi" w:hAnsi="Times New Roman" w:cs="Times New Roman"/>
                <w:sz w:val="24"/>
                <w:szCs w:val="24"/>
              </w:rPr>
              <w:t>fclose</w:t>
            </w:r>
            <w:proofErr w:type="spellEnd"/>
            <w:r w:rsidRPr="00293A3A">
              <w:rPr>
                <w:rStyle w:val="HTMLCode"/>
                <w:rFonts w:ascii="Times New Roman" w:eastAsiaTheme="minorHAnsi" w:hAnsi="Times New Roman" w:cs="Times New Roman"/>
                <w:sz w:val="24"/>
                <w:szCs w:val="24"/>
              </w:rPr>
              <w:t>(file);</w:t>
            </w:r>
          </w:p>
        </w:tc>
      </w:tr>
      <w:tr w:rsidR="00C573E5" w:rsidRPr="00293A3A" w14:paraId="3B062275" w14:textId="77777777" w:rsidTr="003B35D4">
        <w:tc>
          <w:tcPr>
            <w:tcW w:w="0" w:type="auto"/>
            <w:hideMark/>
          </w:tcPr>
          <w:p w14:paraId="292B631C" w14:textId="77777777" w:rsidR="00C573E5" w:rsidRPr="00293A3A" w:rsidRDefault="00C573E5">
            <w:pPr>
              <w:pStyle w:val="NormalBPBHEB"/>
              <w:pPrChange w:id="1933" w:author="Abhiram Arali" w:date="2024-11-14T13:09:00Z">
                <w:pPr/>
              </w:pPrChange>
            </w:pPr>
            <w:proofErr w:type="spellStart"/>
            <w:r w:rsidRPr="00293A3A">
              <w:rPr>
                <w:rStyle w:val="HTMLCode"/>
                <w:rFonts w:ascii="Times New Roman" w:eastAsiaTheme="minorHAnsi" w:hAnsi="Times New Roman" w:cs="Times New Roman"/>
                <w:sz w:val="24"/>
                <w:szCs w:val="24"/>
              </w:rPr>
              <w:t>fgetc</w:t>
            </w:r>
            <w:proofErr w:type="spellEnd"/>
            <w:r w:rsidRPr="00293A3A">
              <w:rPr>
                <w:rStyle w:val="HTMLCode"/>
                <w:rFonts w:ascii="Times New Roman" w:eastAsiaTheme="minorHAnsi" w:hAnsi="Times New Roman" w:cs="Times New Roman"/>
                <w:sz w:val="24"/>
                <w:szCs w:val="24"/>
              </w:rPr>
              <w:t>()</w:t>
            </w:r>
          </w:p>
        </w:tc>
        <w:tc>
          <w:tcPr>
            <w:tcW w:w="0" w:type="auto"/>
            <w:hideMark/>
          </w:tcPr>
          <w:p w14:paraId="0085F05C" w14:textId="77777777" w:rsidR="00C573E5" w:rsidRPr="00293A3A" w:rsidRDefault="00C573E5">
            <w:pPr>
              <w:pStyle w:val="NormalBPBHEB"/>
              <w:pPrChange w:id="1934" w:author="Abhiram Arali" w:date="2024-11-14T13:09:00Z">
                <w:pPr/>
              </w:pPrChange>
            </w:pPr>
            <w:r w:rsidRPr="00293A3A">
              <w:t>Reads a single character from a file.</w:t>
            </w:r>
          </w:p>
        </w:tc>
        <w:tc>
          <w:tcPr>
            <w:tcW w:w="0" w:type="auto"/>
            <w:hideMark/>
          </w:tcPr>
          <w:p w14:paraId="2D629BF7" w14:textId="77777777" w:rsidR="00C573E5" w:rsidRPr="00293A3A" w:rsidRDefault="00C573E5">
            <w:pPr>
              <w:pStyle w:val="NormalBPBHEB"/>
              <w:pPrChange w:id="1935" w:author="Abhiram Arali" w:date="2024-11-14T13:09:00Z">
                <w:pPr/>
              </w:pPrChange>
            </w:pPr>
            <w:r w:rsidRPr="00293A3A">
              <w:rPr>
                <w:rStyle w:val="HTMLCode"/>
                <w:rFonts w:ascii="Times New Roman" w:eastAsiaTheme="minorHAnsi" w:hAnsi="Times New Roman" w:cs="Times New Roman"/>
                <w:sz w:val="24"/>
                <w:szCs w:val="24"/>
              </w:rPr>
              <w:t xml:space="preserve">char </w:t>
            </w:r>
            <w:proofErr w:type="spellStart"/>
            <w:r w:rsidRPr="00293A3A">
              <w:rPr>
                <w:rStyle w:val="HTMLCode"/>
                <w:rFonts w:ascii="Times New Roman" w:eastAsiaTheme="minorHAnsi" w:hAnsi="Times New Roman" w:cs="Times New Roman"/>
                <w:sz w:val="24"/>
                <w:szCs w:val="24"/>
              </w:rPr>
              <w:t>ch</w:t>
            </w:r>
            <w:proofErr w:type="spellEnd"/>
            <w:r w:rsidRPr="00293A3A">
              <w:rPr>
                <w:rStyle w:val="HTMLCode"/>
                <w:rFonts w:ascii="Times New Roman" w:eastAsiaTheme="minorHAnsi" w:hAnsi="Times New Roman" w:cs="Times New Roman"/>
                <w:sz w:val="24"/>
                <w:szCs w:val="24"/>
              </w:rPr>
              <w:t xml:space="preserve"> = </w:t>
            </w:r>
            <w:proofErr w:type="spellStart"/>
            <w:r w:rsidRPr="00293A3A">
              <w:rPr>
                <w:rStyle w:val="HTMLCode"/>
                <w:rFonts w:ascii="Times New Roman" w:eastAsiaTheme="minorHAnsi" w:hAnsi="Times New Roman" w:cs="Times New Roman"/>
                <w:sz w:val="24"/>
                <w:szCs w:val="24"/>
              </w:rPr>
              <w:t>fgetc</w:t>
            </w:r>
            <w:proofErr w:type="spellEnd"/>
            <w:r w:rsidRPr="00293A3A">
              <w:rPr>
                <w:rStyle w:val="HTMLCode"/>
                <w:rFonts w:ascii="Times New Roman" w:eastAsiaTheme="minorHAnsi" w:hAnsi="Times New Roman" w:cs="Times New Roman"/>
                <w:sz w:val="24"/>
                <w:szCs w:val="24"/>
              </w:rPr>
              <w:t>(file);</w:t>
            </w:r>
          </w:p>
        </w:tc>
      </w:tr>
      <w:tr w:rsidR="00C573E5" w:rsidRPr="00293A3A" w14:paraId="4A212926" w14:textId="77777777" w:rsidTr="003B35D4">
        <w:tc>
          <w:tcPr>
            <w:tcW w:w="0" w:type="auto"/>
            <w:hideMark/>
          </w:tcPr>
          <w:p w14:paraId="7564ABAB" w14:textId="77777777" w:rsidR="00C573E5" w:rsidRPr="00293A3A" w:rsidRDefault="00C573E5">
            <w:pPr>
              <w:pStyle w:val="NormalBPBHEB"/>
              <w:pPrChange w:id="1936" w:author="Abhiram Arali" w:date="2024-11-14T13:09:00Z">
                <w:pPr/>
              </w:pPrChange>
            </w:pPr>
            <w:proofErr w:type="spellStart"/>
            <w:r w:rsidRPr="00293A3A">
              <w:rPr>
                <w:rStyle w:val="HTMLCode"/>
                <w:rFonts w:ascii="Times New Roman" w:eastAsiaTheme="minorHAnsi" w:hAnsi="Times New Roman" w:cs="Times New Roman"/>
                <w:sz w:val="24"/>
                <w:szCs w:val="24"/>
              </w:rPr>
              <w:t>fgets</w:t>
            </w:r>
            <w:proofErr w:type="spellEnd"/>
            <w:r w:rsidRPr="00293A3A">
              <w:rPr>
                <w:rStyle w:val="HTMLCode"/>
                <w:rFonts w:ascii="Times New Roman" w:eastAsiaTheme="minorHAnsi" w:hAnsi="Times New Roman" w:cs="Times New Roman"/>
                <w:sz w:val="24"/>
                <w:szCs w:val="24"/>
              </w:rPr>
              <w:t>()</w:t>
            </w:r>
          </w:p>
        </w:tc>
        <w:tc>
          <w:tcPr>
            <w:tcW w:w="0" w:type="auto"/>
            <w:hideMark/>
          </w:tcPr>
          <w:p w14:paraId="321ABA74" w14:textId="77777777" w:rsidR="00C573E5" w:rsidRPr="00293A3A" w:rsidRDefault="00C573E5">
            <w:pPr>
              <w:pStyle w:val="NormalBPBHEB"/>
              <w:pPrChange w:id="1937" w:author="Abhiram Arali" w:date="2024-11-14T13:09:00Z">
                <w:pPr/>
              </w:pPrChange>
            </w:pPr>
            <w:r w:rsidRPr="00293A3A">
              <w:t>Reads a string from a file.</w:t>
            </w:r>
          </w:p>
        </w:tc>
        <w:tc>
          <w:tcPr>
            <w:tcW w:w="0" w:type="auto"/>
            <w:hideMark/>
          </w:tcPr>
          <w:p w14:paraId="466FCD3B" w14:textId="77777777" w:rsidR="00C573E5" w:rsidRPr="00293A3A" w:rsidRDefault="00C573E5">
            <w:pPr>
              <w:pStyle w:val="NormalBPBHEB"/>
              <w:pPrChange w:id="1938" w:author="Abhiram Arali" w:date="2024-11-14T13:09:00Z">
                <w:pPr/>
              </w:pPrChange>
            </w:pPr>
            <w:proofErr w:type="spellStart"/>
            <w:r w:rsidRPr="00293A3A">
              <w:rPr>
                <w:rStyle w:val="HTMLCode"/>
                <w:rFonts w:ascii="Times New Roman" w:eastAsiaTheme="minorHAnsi" w:hAnsi="Times New Roman" w:cs="Times New Roman"/>
                <w:sz w:val="24"/>
                <w:szCs w:val="24"/>
              </w:rPr>
              <w:t>fgets</w:t>
            </w:r>
            <w:proofErr w:type="spellEnd"/>
            <w:r w:rsidRPr="00293A3A">
              <w:rPr>
                <w:rStyle w:val="HTMLCode"/>
                <w:rFonts w:ascii="Times New Roman" w:eastAsiaTheme="minorHAnsi" w:hAnsi="Times New Roman" w:cs="Times New Roman"/>
                <w:sz w:val="24"/>
                <w:szCs w:val="24"/>
              </w:rPr>
              <w:t>(buffer, 100, file);</w:t>
            </w:r>
          </w:p>
        </w:tc>
      </w:tr>
      <w:tr w:rsidR="00C573E5" w:rsidRPr="00293A3A" w14:paraId="15BD5D64" w14:textId="77777777" w:rsidTr="003B35D4">
        <w:tc>
          <w:tcPr>
            <w:tcW w:w="0" w:type="auto"/>
            <w:hideMark/>
          </w:tcPr>
          <w:p w14:paraId="7534730A" w14:textId="77777777" w:rsidR="00C573E5" w:rsidRPr="00293A3A" w:rsidRDefault="00C573E5">
            <w:pPr>
              <w:pStyle w:val="NormalBPBHEB"/>
              <w:pPrChange w:id="1939" w:author="Abhiram Arali" w:date="2024-11-14T13:09:00Z">
                <w:pPr/>
              </w:pPrChange>
            </w:pPr>
            <w:proofErr w:type="spellStart"/>
            <w:r w:rsidRPr="00293A3A">
              <w:rPr>
                <w:rStyle w:val="HTMLCode"/>
                <w:rFonts w:ascii="Times New Roman" w:eastAsiaTheme="minorHAnsi" w:hAnsi="Times New Roman" w:cs="Times New Roman"/>
                <w:sz w:val="24"/>
                <w:szCs w:val="24"/>
              </w:rPr>
              <w:t>fscanf</w:t>
            </w:r>
            <w:proofErr w:type="spellEnd"/>
            <w:r w:rsidRPr="00293A3A">
              <w:rPr>
                <w:rStyle w:val="HTMLCode"/>
                <w:rFonts w:ascii="Times New Roman" w:eastAsiaTheme="minorHAnsi" w:hAnsi="Times New Roman" w:cs="Times New Roman"/>
                <w:sz w:val="24"/>
                <w:szCs w:val="24"/>
              </w:rPr>
              <w:t>()</w:t>
            </w:r>
          </w:p>
        </w:tc>
        <w:tc>
          <w:tcPr>
            <w:tcW w:w="0" w:type="auto"/>
            <w:hideMark/>
          </w:tcPr>
          <w:p w14:paraId="782E3779" w14:textId="77777777" w:rsidR="00C573E5" w:rsidRPr="00293A3A" w:rsidRDefault="00C573E5">
            <w:pPr>
              <w:pStyle w:val="NormalBPBHEB"/>
              <w:pPrChange w:id="1940" w:author="Abhiram Arali" w:date="2024-11-14T13:09:00Z">
                <w:pPr/>
              </w:pPrChange>
            </w:pPr>
            <w:r w:rsidRPr="00293A3A">
              <w:t>Reads formatted data from a file.</w:t>
            </w:r>
          </w:p>
        </w:tc>
        <w:tc>
          <w:tcPr>
            <w:tcW w:w="0" w:type="auto"/>
            <w:hideMark/>
          </w:tcPr>
          <w:p w14:paraId="20130BEE" w14:textId="77777777" w:rsidR="00C573E5" w:rsidRPr="00293A3A" w:rsidRDefault="00C573E5">
            <w:pPr>
              <w:pStyle w:val="NormalBPBHEB"/>
              <w:pPrChange w:id="1941" w:author="Abhiram Arali" w:date="2024-11-14T13:09:00Z">
                <w:pPr/>
              </w:pPrChange>
            </w:pPr>
            <w:proofErr w:type="spellStart"/>
            <w:r w:rsidRPr="00293A3A">
              <w:rPr>
                <w:rStyle w:val="HTMLCode"/>
                <w:rFonts w:ascii="Times New Roman" w:eastAsiaTheme="minorHAnsi" w:hAnsi="Times New Roman" w:cs="Times New Roman"/>
                <w:sz w:val="24"/>
                <w:szCs w:val="24"/>
              </w:rPr>
              <w:t>fscanf</w:t>
            </w:r>
            <w:proofErr w:type="spellEnd"/>
            <w:r w:rsidRPr="00293A3A">
              <w:rPr>
                <w:rStyle w:val="HTMLCode"/>
                <w:rFonts w:ascii="Times New Roman" w:eastAsiaTheme="minorHAnsi" w:hAnsi="Times New Roman" w:cs="Times New Roman"/>
                <w:sz w:val="24"/>
                <w:szCs w:val="24"/>
              </w:rPr>
              <w:t>(file, "%d %s", &amp;</w:t>
            </w:r>
            <w:proofErr w:type="spellStart"/>
            <w:r w:rsidRPr="00293A3A">
              <w:rPr>
                <w:rStyle w:val="HTMLCode"/>
                <w:rFonts w:ascii="Times New Roman" w:eastAsiaTheme="minorHAnsi" w:hAnsi="Times New Roman" w:cs="Times New Roman"/>
                <w:sz w:val="24"/>
                <w:szCs w:val="24"/>
              </w:rPr>
              <w:t>num</w:t>
            </w:r>
            <w:proofErr w:type="spellEnd"/>
            <w:r w:rsidRPr="00293A3A">
              <w:rPr>
                <w:rStyle w:val="HTMLCode"/>
                <w:rFonts w:ascii="Times New Roman" w:eastAsiaTheme="minorHAnsi" w:hAnsi="Times New Roman" w:cs="Times New Roman"/>
                <w:sz w:val="24"/>
                <w:szCs w:val="24"/>
              </w:rPr>
              <w:t>, name);</w:t>
            </w:r>
          </w:p>
        </w:tc>
      </w:tr>
      <w:tr w:rsidR="00C573E5" w:rsidRPr="00293A3A" w14:paraId="4E16CAD9" w14:textId="77777777" w:rsidTr="003B35D4">
        <w:tc>
          <w:tcPr>
            <w:tcW w:w="0" w:type="auto"/>
            <w:hideMark/>
          </w:tcPr>
          <w:p w14:paraId="1CB47416" w14:textId="77777777" w:rsidR="00C573E5" w:rsidRPr="00293A3A" w:rsidRDefault="00C573E5">
            <w:pPr>
              <w:pStyle w:val="NormalBPBHEB"/>
              <w:pPrChange w:id="1942" w:author="Abhiram Arali" w:date="2024-11-14T13:09:00Z">
                <w:pPr/>
              </w:pPrChange>
            </w:pPr>
            <w:proofErr w:type="spellStart"/>
            <w:r w:rsidRPr="00293A3A">
              <w:rPr>
                <w:rStyle w:val="HTMLCode"/>
                <w:rFonts w:ascii="Times New Roman" w:eastAsiaTheme="minorHAnsi" w:hAnsi="Times New Roman" w:cs="Times New Roman"/>
                <w:sz w:val="24"/>
                <w:szCs w:val="24"/>
              </w:rPr>
              <w:t>fputc</w:t>
            </w:r>
            <w:proofErr w:type="spellEnd"/>
            <w:r w:rsidRPr="00293A3A">
              <w:rPr>
                <w:rStyle w:val="HTMLCode"/>
                <w:rFonts w:ascii="Times New Roman" w:eastAsiaTheme="minorHAnsi" w:hAnsi="Times New Roman" w:cs="Times New Roman"/>
                <w:sz w:val="24"/>
                <w:szCs w:val="24"/>
              </w:rPr>
              <w:t>()</w:t>
            </w:r>
          </w:p>
        </w:tc>
        <w:tc>
          <w:tcPr>
            <w:tcW w:w="0" w:type="auto"/>
            <w:hideMark/>
          </w:tcPr>
          <w:p w14:paraId="51D630A8" w14:textId="77777777" w:rsidR="00C573E5" w:rsidRPr="00293A3A" w:rsidRDefault="00C573E5">
            <w:pPr>
              <w:pStyle w:val="NormalBPBHEB"/>
              <w:pPrChange w:id="1943" w:author="Abhiram Arali" w:date="2024-11-14T13:09:00Z">
                <w:pPr/>
              </w:pPrChange>
            </w:pPr>
            <w:r w:rsidRPr="00293A3A">
              <w:t>Writes a single character to a file.</w:t>
            </w:r>
          </w:p>
        </w:tc>
        <w:tc>
          <w:tcPr>
            <w:tcW w:w="0" w:type="auto"/>
            <w:hideMark/>
          </w:tcPr>
          <w:p w14:paraId="21156D82" w14:textId="77777777" w:rsidR="00C573E5" w:rsidRPr="00293A3A" w:rsidRDefault="00C573E5">
            <w:pPr>
              <w:pStyle w:val="NormalBPBHEB"/>
              <w:pPrChange w:id="1944" w:author="Abhiram Arali" w:date="2024-11-14T13:09:00Z">
                <w:pPr/>
              </w:pPrChange>
            </w:pPr>
            <w:proofErr w:type="spellStart"/>
            <w:r w:rsidRPr="00293A3A">
              <w:rPr>
                <w:rStyle w:val="HTMLCode"/>
                <w:rFonts w:ascii="Times New Roman" w:eastAsiaTheme="minorHAnsi" w:hAnsi="Times New Roman" w:cs="Times New Roman"/>
                <w:sz w:val="24"/>
                <w:szCs w:val="24"/>
              </w:rPr>
              <w:t>fputc</w:t>
            </w:r>
            <w:proofErr w:type="spellEnd"/>
            <w:r w:rsidRPr="00293A3A">
              <w:rPr>
                <w:rStyle w:val="HTMLCode"/>
                <w:rFonts w:ascii="Times New Roman" w:eastAsiaTheme="minorHAnsi" w:hAnsi="Times New Roman" w:cs="Times New Roman"/>
                <w:sz w:val="24"/>
                <w:szCs w:val="24"/>
              </w:rPr>
              <w:t>('A', file);</w:t>
            </w:r>
          </w:p>
        </w:tc>
      </w:tr>
      <w:tr w:rsidR="00C573E5" w:rsidRPr="00293A3A" w14:paraId="522A1A26" w14:textId="77777777" w:rsidTr="003B35D4">
        <w:tc>
          <w:tcPr>
            <w:tcW w:w="0" w:type="auto"/>
            <w:hideMark/>
          </w:tcPr>
          <w:p w14:paraId="5B70D0A1" w14:textId="77777777" w:rsidR="00C573E5" w:rsidRPr="00293A3A" w:rsidRDefault="00C573E5">
            <w:pPr>
              <w:pStyle w:val="NormalBPBHEB"/>
              <w:pPrChange w:id="1945" w:author="Abhiram Arali" w:date="2024-11-14T13:09:00Z">
                <w:pPr/>
              </w:pPrChange>
            </w:pPr>
            <w:proofErr w:type="spellStart"/>
            <w:r w:rsidRPr="00293A3A">
              <w:rPr>
                <w:rStyle w:val="HTMLCode"/>
                <w:rFonts w:ascii="Times New Roman" w:eastAsiaTheme="minorHAnsi" w:hAnsi="Times New Roman" w:cs="Times New Roman"/>
                <w:sz w:val="24"/>
                <w:szCs w:val="24"/>
              </w:rPr>
              <w:t>fputs</w:t>
            </w:r>
            <w:proofErr w:type="spellEnd"/>
            <w:r w:rsidRPr="00293A3A">
              <w:rPr>
                <w:rStyle w:val="HTMLCode"/>
                <w:rFonts w:ascii="Times New Roman" w:eastAsiaTheme="minorHAnsi" w:hAnsi="Times New Roman" w:cs="Times New Roman"/>
                <w:sz w:val="24"/>
                <w:szCs w:val="24"/>
              </w:rPr>
              <w:t>()</w:t>
            </w:r>
          </w:p>
        </w:tc>
        <w:tc>
          <w:tcPr>
            <w:tcW w:w="0" w:type="auto"/>
            <w:hideMark/>
          </w:tcPr>
          <w:p w14:paraId="12009C9D" w14:textId="77777777" w:rsidR="00C573E5" w:rsidRPr="00293A3A" w:rsidRDefault="00C573E5">
            <w:pPr>
              <w:pStyle w:val="NormalBPBHEB"/>
              <w:pPrChange w:id="1946" w:author="Abhiram Arali" w:date="2024-11-14T13:09:00Z">
                <w:pPr/>
              </w:pPrChange>
            </w:pPr>
            <w:r w:rsidRPr="00293A3A">
              <w:t>Writes a string to a file.</w:t>
            </w:r>
          </w:p>
        </w:tc>
        <w:tc>
          <w:tcPr>
            <w:tcW w:w="0" w:type="auto"/>
            <w:hideMark/>
          </w:tcPr>
          <w:p w14:paraId="3C84EAA2" w14:textId="77777777" w:rsidR="00C573E5" w:rsidRPr="00293A3A" w:rsidRDefault="00C573E5">
            <w:pPr>
              <w:pStyle w:val="NormalBPBHEB"/>
              <w:pPrChange w:id="1947" w:author="Abhiram Arali" w:date="2024-11-14T13:09:00Z">
                <w:pPr/>
              </w:pPrChange>
            </w:pPr>
            <w:proofErr w:type="spellStart"/>
            <w:r w:rsidRPr="00293A3A">
              <w:rPr>
                <w:rStyle w:val="HTMLCode"/>
                <w:rFonts w:ascii="Times New Roman" w:eastAsiaTheme="minorHAnsi" w:hAnsi="Times New Roman" w:cs="Times New Roman"/>
                <w:sz w:val="24"/>
                <w:szCs w:val="24"/>
              </w:rPr>
              <w:t>fputs</w:t>
            </w:r>
            <w:proofErr w:type="spellEnd"/>
            <w:r w:rsidRPr="00293A3A">
              <w:rPr>
                <w:rStyle w:val="HTMLCode"/>
                <w:rFonts w:ascii="Times New Roman" w:eastAsiaTheme="minorHAnsi" w:hAnsi="Times New Roman" w:cs="Times New Roman"/>
                <w:sz w:val="24"/>
                <w:szCs w:val="24"/>
              </w:rPr>
              <w:t>("Hello", file);</w:t>
            </w:r>
          </w:p>
        </w:tc>
      </w:tr>
      <w:tr w:rsidR="00C573E5" w:rsidRPr="00293A3A" w14:paraId="7BAFF022" w14:textId="77777777" w:rsidTr="003B35D4">
        <w:tc>
          <w:tcPr>
            <w:tcW w:w="0" w:type="auto"/>
            <w:hideMark/>
          </w:tcPr>
          <w:p w14:paraId="343A00B8" w14:textId="77777777" w:rsidR="00C573E5" w:rsidRPr="00293A3A" w:rsidRDefault="00C573E5">
            <w:pPr>
              <w:pStyle w:val="NormalBPBHEB"/>
              <w:pPrChange w:id="1948" w:author="Abhiram Arali" w:date="2024-11-14T13:09:00Z">
                <w:pPr/>
              </w:pPrChange>
            </w:pPr>
            <w:proofErr w:type="spellStart"/>
            <w:r w:rsidRPr="00293A3A">
              <w:rPr>
                <w:rStyle w:val="HTMLCode"/>
                <w:rFonts w:ascii="Times New Roman" w:eastAsiaTheme="minorHAnsi" w:hAnsi="Times New Roman" w:cs="Times New Roman"/>
                <w:sz w:val="24"/>
                <w:szCs w:val="24"/>
              </w:rPr>
              <w:t>fprintf</w:t>
            </w:r>
            <w:proofErr w:type="spellEnd"/>
            <w:r w:rsidRPr="00293A3A">
              <w:rPr>
                <w:rStyle w:val="HTMLCode"/>
                <w:rFonts w:ascii="Times New Roman" w:eastAsiaTheme="minorHAnsi" w:hAnsi="Times New Roman" w:cs="Times New Roman"/>
                <w:sz w:val="24"/>
                <w:szCs w:val="24"/>
              </w:rPr>
              <w:t>()</w:t>
            </w:r>
          </w:p>
        </w:tc>
        <w:tc>
          <w:tcPr>
            <w:tcW w:w="0" w:type="auto"/>
            <w:hideMark/>
          </w:tcPr>
          <w:p w14:paraId="303A4F50" w14:textId="77777777" w:rsidR="00C573E5" w:rsidRPr="00293A3A" w:rsidRDefault="00C573E5">
            <w:pPr>
              <w:pStyle w:val="NormalBPBHEB"/>
              <w:pPrChange w:id="1949" w:author="Abhiram Arali" w:date="2024-11-14T13:09:00Z">
                <w:pPr/>
              </w:pPrChange>
            </w:pPr>
            <w:r w:rsidRPr="00293A3A">
              <w:t>Writes formatted data to a file.</w:t>
            </w:r>
          </w:p>
        </w:tc>
        <w:tc>
          <w:tcPr>
            <w:tcW w:w="0" w:type="auto"/>
            <w:hideMark/>
          </w:tcPr>
          <w:p w14:paraId="480179F1" w14:textId="77777777" w:rsidR="00C573E5" w:rsidRPr="00293A3A" w:rsidRDefault="00C573E5">
            <w:pPr>
              <w:pStyle w:val="NormalBPBHEB"/>
              <w:pPrChange w:id="1950" w:author="Abhiram Arali" w:date="2024-11-14T13:09:00Z">
                <w:pPr/>
              </w:pPrChange>
            </w:pPr>
            <w:proofErr w:type="spellStart"/>
            <w:r w:rsidRPr="00293A3A">
              <w:rPr>
                <w:rStyle w:val="HTMLCode"/>
                <w:rFonts w:ascii="Times New Roman" w:eastAsiaTheme="minorHAnsi" w:hAnsi="Times New Roman" w:cs="Times New Roman"/>
                <w:sz w:val="24"/>
                <w:szCs w:val="24"/>
              </w:rPr>
              <w:t>fprintf</w:t>
            </w:r>
            <w:proofErr w:type="spellEnd"/>
            <w:r w:rsidRPr="00293A3A">
              <w:rPr>
                <w:rStyle w:val="HTMLCode"/>
                <w:rFonts w:ascii="Times New Roman" w:eastAsiaTheme="minorHAnsi" w:hAnsi="Times New Roman" w:cs="Times New Roman"/>
                <w:sz w:val="24"/>
                <w:szCs w:val="24"/>
              </w:rPr>
              <w:t>(file, "ID: %d, Name: %s", id, name);</w:t>
            </w:r>
          </w:p>
        </w:tc>
      </w:tr>
      <w:tr w:rsidR="00C573E5" w:rsidRPr="00293A3A" w14:paraId="4CFA98CA" w14:textId="77777777" w:rsidTr="003B35D4">
        <w:tc>
          <w:tcPr>
            <w:tcW w:w="0" w:type="auto"/>
            <w:hideMark/>
          </w:tcPr>
          <w:p w14:paraId="279C4389" w14:textId="77777777" w:rsidR="00C573E5" w:rsidRPr="00293A3A" w:rsidRDefault="00C573E5">
            <w:pPr>
              <w:pStyle w:val="NormalBPBHEB"/>
              <w:pPrChange w:id="1951" w:author="Abhiram Arali" w:date="2024-11-14T13:09:00Z">
                <w:pPr/>
              </w:pPrChange>
            </w:pPr>
            <w:proofErr w:type="spellStart"/>
            <w:r w:rsidRPr="00293A3A">
              <w:rPr>
                <w:rStyle w:val="HTMLCode"/>
                <w:rFonts w:ascii="Times New Roman" w:eastAsiaTheme="minorHAnsi" w:hAnsi="Times New Roman" w:cs="Times New Roman"/>
                <w:sz w:val="24"/>
                <w:szCs w:val="24"/>
              </w:rPr>
              <w:t>fread</w:t>
            </w:r>
            <w:proofErr w:type="spellEnd"/>
            <w:r w:rsidRPr="00293A3A">
              <w:rPr>
                <w:rStyle w:val="HTMLCode"/>
                <w:rFonts w:ascii="Times New Roman" w:eastAsiaTheme="minorHAnsi" w:hAnsi="Times New Roman" w:cs="Times New Roman"/>
                <w:sz w:val="24"/>
                <w:szCs w:val="24"/>
              </w:rPr>
              <w:t>()</w:t>
            </w:r>
          </w:p>
        </w:tc>
        <w:tc>
          <w:tcPr>
            <w:tcW w:w="0" w:type="auto"/>
            <w:hideMark/>
          </w:tcPr>
          <w:p w14:paraId="30D7A9ED" w14:textId="77777777" w:rsidR="00C573E5" w:rsidRPr="00293A3A" w:rsidRDefault="00C573E5">
            <w:pPr>
              <w:pStyle w:val="NormalBPBHEB"/>
              <w:pPrChange w:id="1952" w:author="Abhiram Arali" w:date="2024-11-14T13:09:00Z">
                <w:pPr/>
              </w:pPrChange>
            </w:pPr>
            <w:r w:rsidRPr="00293A3A">
              <w:t>Reads binary data from a file.</w:t>
            </w:r>
          </w:p>
        </w:tc>
        <w:tc>
          <w:tcPr>
            <w:tcW w:w="0" w:type="auto"/>
            <w:hideMark/>
          </w:tcPr>
          <w:p w14:paraId="5C9EA3B1" w14:textId="77777777" w:rsidR="00C573E5" w:rsidRPr="00293A3A" w:rsidRDefault="00C573E5">
            <w:pPr>
              <w:pStyle w:val="NormalBPBHEB"/>
              <w:pPrChange w:id="1953" w:author="Abhiram Arali" w:date="2024-11-14T13:09:00Z">
                <w:pPr/>
              </w:pPrChange>
            </w:pPr>
            <w:proofErr w:type="spellStart"/>
            <w:r w:rsidRPr="00293A3A">
              <w:rPr>
                <w:rStyle w:val="HTMLCode"/>
                <w:rFonts w:ascii="Times New Roman" w:eastAsiaTheme="minorHAnsi" w:hAnsi="Times New Roman" w:cs="Times New Roman"/>
                <w:sz w:val="24"/>
                <w:szCs w:val="24"/>
              </w:rPr>
              <w:t>fread</w:t>
            </w:r>
            <w:proofErr w:type="spellEnd"/>
            <w:r w:rsidRPr="00293A3A">
              <w:rPr>
                <w:rStyle w:val="HTMLCode"/>
                <w:rFonts w:ascii="Times New Roman" w:eastAsiaTheme="minorHAnsi" w:hAnsi="Times New Roman" w:cs="Times New Roman"/>
                <w:sz w:val="24"/>
                <w:szCs w:val="24"/>
              </w:rPr>
              <w:t xml:space="preserve">(&amp;data, </w:t>
            </w:r>
            <w:proofErr w:type="spellStart"/>
            <w:r w:rsidRPr="00293A3A">
              <w:rPr>
                <w:rStyle w:val="HTMLCode"/>
                <w:rFonts w:ascii="Times New Roman" w:eastAsiaTheme="minorHAnsi" w:hAnsi="Times New Roman" w:cs="Times New Roman"/>
                <w:sz w:val="24"/>
                <w:szCs w:val="24"/>
              </w:rPr>
              <w:t>sizeof</w:t>
            </w:r>
            <w:proofErr w:type="spellEnd"/>
            <w:r w:rsidRPr="00293A3A">
              <w:rPr>
                <w:rStyle w:val="HTMLCode"/>
                <w:rFonts w:ascii="Times New Roman" w:eastAsiaTheme="minorHAnsi" w:hAnsi="Times New Roman" w:cs="Times New Roman"/>
                <w:sz w:val="24"/>
                <w:szCs w:val="24"/>
              </w:rPr>
              <w:t>(data), 1, file);</w:t>
            </w:r>
          </w:p>
        </w:tc>
      </w:tr>
      <w:tr w:rsidR="00C573E5" w:rsidRPr="00293A3A" w14:paraId="340BB135" w14:textId="77777777" w:rsidTr="003B35D4">
        <w:tc>
          <w:tcPr>
            <w:tcW w:w="0" w:type="auto"/>
            <w:hideMark/>
          </w:tcPr>
          <w:p w14:paraId="44C44EE8" w14:textId="77777777" w:rsidR="00C573E5" w:rsidRPr="00293A3A" w:rsidRDefault="00C573E5">
            <w:pPr>
              <w:pStyle w:val="NormalBPBHEB"/>
              <w:pPrChange w:id="1954" w:author="Abhiram Arali" w:date="2024-11-14T13:09:00Z">
                <w:pPr/>
              </w:pPrChange>
            </w:pPr>
            <w:proofErr w:type="spellStart"/>
            <w:r w:rsidRPr="00293A3A">
              <w:rPr>
                <w:rStyle w:val="HTMLCode"/>
                <w:rFonts w:ascii="Times New Roman" w:eastAsiaTheme="minorHAnsi" w:hAnsi="Times New Roman" w:cs="Times New Roman"/>
                <w:sz w:val="24"/>
                <w:szCs w:val="24"/>
              </w:rPr>
              <w:t>fwrite</w:t>
            </w:r>
            <w:proofErr w:type="spellEnd"/>
            <w:r w:rsidRPr="00293A3A">
              <w:rPr>
                <w:rStyle w:val="HTMLCode"/>
                <w:rFonts w:ascii="Times New Roman" w:eastAsiaTheme="minorHAnsi" w:hAnsi="Times New Roman" w:cs="Times New Roman"/>
                <w:sz w:val="24"/>
                <w:szCs w:val="24"/>
              </w:rPr>
              <w:t>()</w:t>
            </w:r>
          </w:p>
        </w:tc>
        <w:tc>
          <w:tcPr>
            <w:tcW w:w="0" w:type="auto"/>
            <w:hideMark/>
          </w:tcPr>
          <w:p w14:paraId="3A13E5BC" w14:textId="77777777" w:rsidR="00C573E5" w:rsidRPr="00293A3A" w:rsidRDefault="00C573E5">
            <w:pPr>
              <w:pStyle w:val="NormalBPBHEB"/>
              <w:pPrChange w:id="1955" w:author="Abhiram Arali" w:date="2024-11-14T13:09:00Z">
                <w:pPr/>
              </w:pPrChange>
            </w:pPr>
            <w:r w:rsidRPr="00293A3A">
              <w:t>Writes binary data to a file.</w:t>
            </w:r>
          </w:p>
        </w:tc>
        <w:tc>
          <w:tcPr>
            <w:tcW w:w="0" w:type="auto"/>
            <w:hideMark/>
          </w:tcPr>
          <w:p w14:paraId="286133C4" w14:textId="77777777" w:rsidR="00C573E5" w:rsidRPr="00293A3A" w:rsidRDefault="00C573E5">
            <w:pPr>
              <w:pStyle w:val="NormalBPBHEB"/>
              <w:pPrChange w:id="1956" w:author="Abhiram Arali" w:date="2024-11-14T13:09:00Z">
                <w:pPr/>
              </w:pPrChange>
            </w:pPr>
            <w:proofErr w:type="spellStart"/>
            <w:r w:rsidRPr="00293A3A">
              <w:rPr>
                <w:rStyle w:val="HTMLCode"/>
                <w:rFonts w:ascii="Times New Roman" w:eastAsiaTheme="minorHAnsi" w:hAnsi="Times New Roman" w:cs="Times New Roman"/>
                <w:sz w:val="24"/>
                <w:szCs w:val="24"/>
              </w:rPr>
              <w:t>fwrite</w:t>
            </w:r>
            <w:proofErr w:type="spellEnd"/>
            <w:r w:rsidRPr="00293A3A">
              <w:rPr>
                <w:rStyle w:val="HTMLCode"/>
                <w:rFonts w:ascii="Times New Roman" w:eastAsiaTheme="minorHAnsi" w:hAnsi="Times New Roman" w:cs="Times New Roman"/>
                <w:sz w:val="24"/>
                <w:szCs w:val="24"/>
              </w:rPr>
              <w:t xml:space="preserve">(&amp;data, </w:t>
            </w:r>
            <w:proofErr w:type="spellStart"/>
            <w:r w:rsidRPr="00293A3A">
              <w:rPr>
                <w:rStyle w:val="HTMLCode"/>
                <w:rFonts w:ascii="Times New Roman" w:eastAsiaTheme="minorHAnsi" w:hAnsi="Times New Roman" w:cs="Times New Roman"/>
                <w:sz w:val="24"/>
                <w:szCs w:val="24"/>
              </w:rPr>
              <w:t>sizeof</w:t>
            </w:r>
            <w:proofErr w:type="spellEnd"/>
            <w:r w:rsidRPr="00293A3A">
              <w:rPr>
                <w:rStyle w:val="HTMLCode"/>
                <w:rFonts w:ascii="Times New Roman" w:eastAsiaTheme="minorHAnsi" w:hAnsi="Times New Roman" w:cs="Times New Roman"/>
                <w:sz w:val="24"/>
                <w:szCs w:val="24"/>
              </w:rPr>
              <w:t>(data), 1, file);</w:t>
            </w:r>
          </w:p>
        </w:tc>
      </w:tr>
    </w:tbl>
    <w:p w14:paraId="3F9A1146" w14:textId="175C0754" w:rsidR="00C573E5" w:rsidRDefault="00361F45" w:rsidP="00F243F5">
      <w:pPr>
        <w:pStyle w:val="TableCaptionBPBHEB"/>
        <w:rPr>
          <w:ins w:id="1957" w:author="Abhiram Arali" w:date="2024-11-14T13:09:00Z"/>
        </w:rPr>
      </w:pPr>
      <w:moveToRangeStart w:id="1958" w:author="Abhiram Arali" w:date="2024-11-14T13:09:00Z" w:name="move182482156"/>
      <w:moveTo w:id="1959" w:author="Abhiram Arali" w:date="2024-11-14T13:09:00Z">
        <w:r w:rsidRPr="00F243F5">
          <w:rPr>
            <w:b/>
            <w:bCs w:val="0"/>
            <w:rPrChange w:id="1960" w:author="Abhiram Arali" w:date="2024-11-14T13:09:00Z">
              <w:rPr/>
            </w:rPrChange>
          </w:rPr>
          <w:t>Table 7.7:</w:t>
        </w:r>
        <w:r w:rsidRPr="00293A3A">
          <w:t xml:space="preserve"> </w:t>
        </w:r>
        <w:r w:rsidRPr="00F243F5">
          <w:t>File</w:t>
        </w:r>
        <w:r w:rsidRPr="00293A3A">
          <w:t xml:space="preserve"> I/O </w:t>
        </w:r>
        <w:r w:rsidR="00F243F5" w:rsidRPr="00293A3A">
          <w:t>functions</w:t>
        </w:r>
        <w:del w:id="1961" w:author="Abhiram Arali" w:date="2024-11-14T13:09:00Z">
          <w:r w:rsidRPr="00293A3A" w:rsidDel="00DF1C23">
            <w:delText>.</w:delText>
          </w:r>
        </w:del>
      </w:moveTo>
      <w:moveToRangeEnd w:id="1958"/>
    </w:p>
    <w:p w14:paraId="74AA2C07" w14:textId="77777777" w:rsidR="00DF1C23" w:rsidRPr="00293A3A" w:rsidRDefault="00DF1C23">
      <w:pPr>
        <w:pStyle w:val="NormalBPBHEB"/>
        <w:pPrChange w:id="1962" w:author="Abhiram Arali" w:date="2024-11-14T13:09:00Z">
          <w:pPr>
            <w:tabs>
              <w:tab w:val="left" w:pos="1573"/>
            </w:tabs>
            <w:spacing w:line="360" w:lineRule="auto"/>
            <w:jc w:val="both"/>
          </w:pPr>
        </w:pPrChange>
      </w:pPr>
    </w:p>
    <w:p w14:paraId="14958E2A" w14:textId="77777777" w:rsidR="00C573E5" w:rsidRDefault="00C573E5">
      <w:pPr>
        <w:pStyle w:val="NormalBPBHEB"/>
        <w:rPr>
          <w:ins w:id="1963" w:author="Abhiram Arali" w:date="2024-11-14T10:14:00Z"/>
        </w:rPr>
        <w:pPrChange w:id="1964" w:author="Abhiram Arali" w:date="2024-11-14T13:10:00Z">
          <w:pPr>
            <w:tabs>
              <w:tab w:val="left" w:pos="1573"/>
            </w:tabs>
            <w:spacing w:line="360" w:lineRule="auto"/>
            <w:jc w:val="both"/>
          </w:pPr>
        </w:pPrChange>
      </w:pPr>
      <w:r w:rsidRPr="00293A3A">
        <w:t xml:space="preserve">File I/O operations in C are essential for handling data that needs to be stored or retrieved from a persistent medium. By understanding how to open, read, write, and close files, programmers can efficiently manage data in a variety of formats. Using the correct file mode and corresponding I/O functions ensures that data is correctly manipulated and that system resources are properly handled. These file operations form the foundation for more complex </w:t>
      </w:r>
      <w:r w:rsidRPr="00293A3A">
        <w:lastRenderedPageBreak/>
        <w:t>tasks such as data logging, processing large datasets, or managing configuration files in programs.</w:t>
      </w:r>
    </w:p>
    <w:p w14:paraId="3E716EEF" w14:textId="77777777" w:rsidR="00C945C3" w:rsidRPr="00293A3A" w:rsidRDefault="00C945C3">
      <w:pPr>
        <w:pStyle w:val="NormalBPBHEB"/>
        <w:pPrChange w:id="1965" w:author="Abhiram Arali" w:date="2024-11-14T13:10:00Z">
          <w:pPr>
            <w:tabs>
              <w:tab w:val="left" w:pos="1573"/>
            </w:tabs>
            <w:spacing w:line="360" w:lineRule="auto"/>
            <w:jc w:val="both"/>
          </w:pPr>
        </w:pPrChange>
      </w:pPr>
    </w:p>
    <w:p w14:paraId="487B8BAB" w14:textId="6C1C258D" w:rsidR="00C573E5" w:rsidRPr="00293A3A" w:rsidRDefault="00C573E5">
      <w:pPr>
        <w:pStyle w:val="Heading1BPBHEB"/>
        <w:pPrChange w:id="1966" w:author="Abhiram Arali" w:date="2024-11-14T10:14:00Z">
          <w:pPr>
            <w:tabs>
              <w:tab w:val="left" w:pos="1573"/>
            </w:tabs>
            <w:spacing w:line="360" w:lineRule="auto"/>
            <w:jc w:val="center"/>
          </w:pPr>
        </w:pPrChange>
      </w:pPr>
      <w:del w:id="1967" w:author="Abhiram Arali" w:date="2024-11-14T10:14:00Z">
        <w:r w:rsidRPr="00293A3A" w:rsidDel="000A7B12">
          <w:delText>Summary</w:delText>
        </w:r>
      </w:del>
      <w:ins w:id="1968" w:author="Abhiram Arali" w:date="2024-11-14T10:14:00Z">
        <w:r w:rsidR="000A7B12">
          <w:t>Conclusion</w:t>
        </w:r>
      </w:ins>
    </w:p>
    <w:p w14:paraId="46A9F19E" w14:textId="77777777" w:rsidR="00C573E5" w:rsidRPr="00293A3A" w:rsidRDefault="00C573E5">
      <w:pPr>
        <w:pStyle w:val="NormalBPBHEB"/>
        <w:pPrChange w:id="1969" w:author="Abhiram Arali" w:date="2024-11-14T10:14:00Z">
          <w:pPr>
            <w:tabs>
              <w:tab w:val="left" w:pos="1573"/>
            </w:tabs>
            <w:spacing w:line="360" w:lineRule="auto"/>
            <w:jc w:val="both"/>
          </w:pPr>
        </w:pPrChange>
      </w:pPr>
      <w:r w:rsidRPr="00293A3A">
        <w:t xml:space="preserve">This chapter provides a comprehensive overview of structures, unions, pointers, and file handling in C. It begins with structures, defining them as user-defined data types that group related variables of different types, and explains how to declare, initialize, and process them, as well as how to pass structures to functions. The discussion then shifts to unions, highlighting their memory efficiency by allowing multiple variables to share the same space. The chapter further explores pointers, detailing their declaration, operations, and their relationship with arrays, alongside dynamic memory allocation techniques using functions like </w:t>
      </w:r>
      <w:proofErr w:type="gramStart"/>
      <w:r w:rsidRPr="00293A3A">
        <w:t>malloc(</w:t>
      </w:r>
      <w:proofErr w:type="gramEnd"/>
      <w:r w:rsidRPr="00293A3A">
        <w:t xml:space="preserve">) and free(). It also covers the passing of pointers to functions and string manipulation. Finally, the chapter addresses file handling, including the processes of opening, closing, and performing I/O operations on files with functions like </w:t>
      </w:r>
      <w:proofErr w:type="spellStart"/>
      <w:r w:rsidRPr="00293A3A">
        <w:t>fscanf</w:t>
      </w:r>
      <w:proofErr w:type="spellEnd"/>
      <w:r w:rsidRPr="00293A3A">
        <w:t xml:space="preserve">(), </w:t>
      </w:r>
      <w:proofErr w:type="spellStart"/>
      <w:r w:rsidRPr="00293A3A">
        <w:t>fprintf</w:t>
      </w:r>
      <w:proofErr w:type="spellEnd"/>
      <w:r w:rsidRPr="00293A3A">
        <w:t xml:space="preserve">(), </w:t>
      </w:r>
      <w:proofErr w:type="spellStart"/>
      <w:r w:rsidRPr="00293A3A">
        <w:t>fread</w:t>
      </w:r>
      <w:proofErr w:type="spellEnd"/>
      <w:r w:rsidRPr="00293A3A">
        <w:t xml:space="preserve">(), and </w:t>
      </w:r>
      <w:proofErr w:type="spellStart"/>
      <w:r w:rsidRPr="00293A3A">
        <w:t>fwrite</w:t>
      </w:r>
      <w:proofErr w:type="spellEnd"/>
      <w:r w:rsidRPr="00293A3A">
        <w:t>(), emphasizing the importance of effective file management for data persistence. Overall, this chapter equips readers with essential tools for creating organized and efficient C programs.</w:t>
      </w:r>
    </w:p>
    <w:p w14:paraId="00A713B8" w14:textId="5CF74509" w:rsidR="00C573E5" w:rsidRPr="00293A3A" w:rsidDel="000F6A50" w:rsidRDefault="00C573E5" w:rsidP="00C573E5">
      <w:pPr>
        <w:tabs>
          <w:tab w:val="left" w:pos="1573"/>
        </w:tabs>
        <w:spacing w:line="360" w:lineRule="auto"/>
        <w:jc w:val="both"/>
        <w:rPr>
          <w:del w:id="1970" w:author="Abhiram Arali" w:date="2024-11-14T10:14:00Z"/>
          <w:rFonts w:ascii="Times New Roman" w:hAnsi="Times New Roman" w:cs="Times New Roman"/>
          <w:bCs/>
          <w:sz w:val="24"/>
          <w:szCs w:val="24"/>
        </w:rPr>
      </w:pPr>
    </w:p>
    <w:p w14:paraId="24AC1ABD" w14:textId="4C7A994F" w:rsidR="00C573E5" w:rsidRPr="00293A3A" w:rsidDel="000F6A50" w:rsidRDefault="00C573E5" w:rsidP="00C573E5">
      <w:pPr>
        <w:tabs>
          <w:tab w:val="left" w:pos="1573"/>
        </w:tabs>
        <w:spacing w:line="360" w:lineRule="auto"/>
        <w:jc w:val="both"/>
        <w:rPr>
          <w:del w:id="1971" w:author="Abhiram Arali" w:date="2024-11-14T10:14:00Z"/>
          <w:rFonts w:ascii="Times New Roman" w:hAnsi="Times New Roman" w:cs="Times New Roman"/>
          <w:bCs/>
          <w:sz w:val="24"/>
          <w:szCs w:val="24"/>
        </w:rPr>
      </w:pPr>
    </w:p>
    <w:p w14:paraId="798A9488" w14:textId="165842D8" w:rsidR="00C573E5" w:rsidRPr="00293A3A" w:rsidDel="000F6A50" w:rsidRDefault="00C573E5" w:rsidP="00C573E5">
      <w:pPr>
        <w:tabs>
          <w:tab w:val="left" w:pos="1573"/>
        </w:tabs>
        <w:spacing w:line="360" w:lineRule="auto"/>
        <w:jc w:val="both"/>
        <w:rPr>
          <w:del w:id="1972" w:author="Abhiram Arali" w:date="2024-11-14T10:14:00Z"/>
          <w:rFonts w:ascii="Times New Roman" w:hAnsi="Times New Roman" w:cs="Times New Roman"/>
          <w:bCs/>
          <w:sz w:val="24"/>
          <w:szCs w:val="24"/>
        </w:rPr>
      </w:pPr>
    </w:p>
    <w:p w14:paraId="547122DF" w14:textId="62FD9326" w:rsidR="00C573E5" w:rsidRPr="00293A3A" w:rsidDel="000F6A50" w:rsidRDefault="00C573E5" w:rsidP="00C573E5">
      <w:pPr>
        <w:tabs>
          <w:tab w:val="left" w:pos="1573"/>
        </w:tabs>
        <w:spacing w:line="360" w:lineRule="auto"/>
        <w:jc w:val="both"/>
        <w:rPr>
          <w:del w:id="1973" w:author="Abhiram Arali" w:date="2024-11-14T10:14:00Z"/>
          <w:rFonts w:ascii="Times New Roman" w:hAnsi="Times New Roman" w:cs="Times New Roman"/>
          <w:bCs/>
          <w:sz w:val="24"/>
          <w:szCs w:val="24"/>
        </w:rPr>
      </w:pPr>
    </w:p>
    <w:p w14:paraId="1353B808" w14:textId="172D34FA" w:rsidR="00C573E5" w:rsidRPr="00293A3A" w:rsidDel="000F6A50" w:rsidRDefault="00C573E5" w:rsidP="00C573E5">
      <w:pPr>
        <w:tabs>
          <w:tab w:val="left" w:pos="1573"/>
        </w:tabs>
        <w:spacing w:line="360" w:lineRule="auto"/>
        <w:jc w:val="both"/>
        <w:rPr>
          <w:del w:id="1974" w:author="Abhiram Arali" w:date="2024-11-14T10:14:00Z"/>
          <w:rFonts w:ascii="Times New Roman" w:hAnsi="Times New Roman" w:cs="Times New Roman"/>
          <w:bCs/>
          <w:sz w:val="24"/>
          <w:szCs w:val="24"/>
        </w:rPr>
      </w:pPr>
    </w:p>
    <w:p w14:paraId="0DC7B76B" w14:textId="77777777" w:rsidR="00C573E5" w:rsidRPr="00293A3A" w:rsidRDefault="00C573E5">
      <w:pPr>
        <w:pStyle w:val="NormalBPBHEB"/>
        <w:pPrChange w:id="1975" w:author="Abhiram Arali" w:date="2024-11-14T10:14:00Z">
          <w:pPr>
            <w:tabs>
              <w:tab w:val="left" w:pos="1573"/>
            </w:tabs>
            <w:spacing w:line="360" w:lineRule="auto"/>
            <w:jc w:val="both"/>
          </w:pPr>
        </w:pPrChange>
      </w:pPr>
    </w:p>
    <w:p w14:paraId="41D4334D" w14:textId="1E81CE03" w:rsidR="00C573E5" w:rsidRPr="00293A3A" w:rsidRDefault="00C573E5">
      <w:pPr>
        <w:pStyle w:val="Heading1BPBHEB"/>
        <w:pPrChange w:id="1976" w:author="Abhiram Arali" w:date="2024-11-14T10:14:00Z">
          <w:pPr>
            <w:tabs>
              <w:tab w:val="left" w:pos="1573"/>
            </w:tabs>
            <w:spacing w:line="360" w:lineRule="auto"/>
            <w:jc w:val="both"/>
          </w:pPr>
        </w:pPrChange>
      </w:pPr>
      <w:del w:id="1977" w:author="Abhiram Arali" w:date="2024-11-14T10:14:00Z">
        <w:r w:rsidRPr="00293A3A" w:rsidDel="00444EB3">
          <w:delText>Questioners</w:delText>
        </w:r>
      </w:del>
      <w:ins w:id="1978" w:author="Abhiram Arali" w:date="2024-11-14T10:14:00Z">
        <w:r w:rsidR="00444EB3">
          <w:t>Exercises</w:t>
        </w:r>
      </w:ins>
    </w:p>
    <w:p w14:paraId="04C0E9FE" w14:textId="77777777" w:rsidR="00C573E5" w:rsidRPr="00576778" w:rsidRDefault="00C573E5">
      <w:pPr>
        <w:pStyle w:val="NormalBPBHEB"/>
        <w:numPr>
          <w:ilvl w:val="0"/>
          <w:numId w:val="19"/>
        </w:numPr>
        <w:rPr>
          <w:rPrChange w:id="1979" w:author="Abhiram Arali" w:date="2024-11-14T10:14:00Z">
            <w:rPr>
              <w:rFonts w:ascii="Times New Roman" w:hAnsi="Times New Roman" w:cs="Times New Roman"/>
              <w:bCs/>
              <w:sz w:val="24"/>
              <w:szCs w:val="24"/>
            </w:rPr>
          </w:rPrChange>
        </w:rPr>
        <w:pPrChange w:id="1980" w:author="Abhiram Arali" w:date="2024-11-14T10:14:00Z">
          <w:pPr>
            <w:pStyle w:val="ListParagraph"/>
            <w:numPr>
              <w:numId w:val="15"/>
            </w:numPr>
            <w:tabs>
              <w:tab w:val="left" w:pos="1573"/>
            </w:tabs>
            <w:spacing w:line="480" w:lineRule="auto"/>
            <w:ind w:hanging="360"/>
            <w:jc w:val="both"/>
          </w:pPr>
        </w:pPrChange>
      </w:pPr>
      <w:r w:rsidRPr="00576778">
        <w:rPr>
          <w:rPrChange w:id="1981" w:author="Abhiram Arali" w:date="2024-11-14T10:14:00Z">
            <w:rPr>
              <w:rFonts w:ascii="Times New Roman" w:hAnsi="Times New Roman" w:cs="Times New Roman"/>
              <w:bCs/>
              <w:sz w:val="24"/>
              <w:szCs w:val="24"/>
            </w:rPr>
          </w:rPrChange>
        </w:rPr>
        <w:t>Define a structure and demonstrate how to declare, initialize, and access structure members.</w:t>
      </w:r>
    </w:p>
    <w:p w14:paraId="77DD60A7" w14:textId="77777777" w:rsidR="00C573E5" w:rsidRPr="00576778" w:rsidRDefault="00C573E5">
      <w:pPr>
        <w:pStyle w:val="NormalBPBHEB"/>
        <w:numPr>
          <w:ilvl w:val="0"/>
          <w:numId w:val="19"/>
        </w:numPr>
        <w:rPr>
          <w:rPrChange w:id="1982" w:author="Abhiram Arali" w:date="2024-11-14T10:14:00Z">
            <w:rPr>
              <w:rFonts w:ascii="Times New Roman" w:hAnsi="Times New Roman" w:cs="Times New Roman"/>
              <w:bCs/>
              <w:sz w:val="24"/>
              <w:szCs w:val="24"/>
            </w:rPr>
          </w:rPrChange>
        </w:rPr>
        <w:pPrChange w:id="1983" w:author="Abhiram Arali" w:date="2024-11-14T10:14:00Z">
          <w:pPr>
            <w:pStyle w:val="ListParagraph"/>
            <w:numPr>
              <w:numId w:val="15"/>
            </w:numPr>
            <w:tabs>
              <w:tab w:val="left" w:pos="1573"/>
            </w:tabs>
            <w:spacing w:line="480" w:lineRule="auto"/>
            <w:ind w:hanging="360"/>
            <w:jc w:val="both"/>
          </w:pPr>
        </w:pPrChange>
      </w:pPr>
      <w:r w:rsidRPr="00576778">
        <w:rPr>
          <w:rPrChange w:id="1984" w:author="Abhiram Arali" w:date="2024-11-14T10:14:00Z">
            <w:rPr>
              <w:rFonts w:ascii="Times New Roman" w:hAnsi="Times New Roman" w:cs="Times New Roman"/>
              <w:bCs/>
              <w:sz w:val="24"/>
              <w:szCs w:val="24"/>
            </w:rPr>
          </w:rPrChange>
        </w:rPr>
        <w:t>Write a C program to store and display information about a student (name, age, and grade) using structures.</w:t>
      </w:r>
    </w:p>
    <w:p w14:paraId="02D1ED65" w14:textId="77777777" w:rsidR="00C573E5" w:rsidRPr="00576778" w:rsidRDefault="00C573E5">
      <w:pPr>
        <w:pStyle w:val="NormalBPBHEB"/>
        <w:numPr>
          <w:ilvl w:val="0"/>
          <w:numId w:val="19"/>
        </w:numPr>
        <w:rPr>
          <w:rPrChange w:id="1985" w:author="Abhiram Arali" w:date="2024-11-14T10:14:00Z">
            <w:rPr>
              <w:rFonts w:ascii="Times New Roman" w:hAnsi="Times New Roman" w:cs="Times New Roman"/>
              <w:bCs/>
              <w:sz w:val="24"/>
              <w:szCs w:val="24"/>
            </w:rPr>
          </w:rPrChange>
        </w:rPr>
        <w:pPrChange w:id="1986" w:author="Abhiram Arali" w:date="2024-11-14T10:14:00Z">
          <w:pPr>
            <w:pStyle w:val="ListParagraph"/>
            <w:numPr>
              <w:numId w:val="15"/>
            </w:numPr>
            <w:tabs>
              <w:tab w:val="left" w:pos="1573"/>
            </w:tabs>
            <w:spacing w:line="480" w:lineRule="auto"/>
            <w:ind w:hanging="360"/>
            <w:jc w:val="both"/>
          </w:pPr>
        </w:pPrChange>
      </w:pPr>
      <w:r w:rsidRPr="00576778">
        <w:rPr>
          <w:rPrChange w:id="1987" w:author="Abhiram Arali" w:date="2024-11-14T10:14:00Z">
            <w:rPr>
              <w:rFonts w:ascii="Times New Roman" w:hAnsi="Times New Roman" w:cs="Times New Roman"/>
              <w:bCs/>
              <w:sz w:val="24"/>
              <w:szCs w:val="24"/>
            </w:rPr>
          </w:rPrChange>
        </w:rPr>
        <w:t>What is the difference between structure and union in C? Explain with an example.</w:t>
      </w:r>
    </w:p>
    <w:p w14:paraId="4A8CDF6F" w14:textId="77777777" w:rsidR="00C573E5" w:rsidRPr="00576778" w:rsidRDefault="00C573E5">
      <w:pPr>
        <w:pStyle w:val="NormalBPBHEB"/>
        <w:numPr>
          <w:ilvl w:val="0"/>
          <w:numId w:val="19"/>
        </w:numPr>
        <w:rPr>
          <w:rPrChange w:id="1988" w:author="Abhiram Arali" w:date="2024-11-14T10:14:00Z">
            <w:rPr>
              <w:rFonts w:ascii="Times New Roman" w:hAnsi="Times New Roman" w:cs="Times New Roman"/>
              <w:bCs/>
              <w:sz w:val="24"/>
              <w:szCs w:val="24"/>
            </w:rPr>
          </w:rPrChange>
        </w:rPr>
        <w:pPrChange w:id="1989" w:author="Abhiram Arali" w:date="2024-11-14T10:14:00Z">
          <w:pPr>
            <w:pStyle w:val="ListParagraph"/>
            <w:numPr>
              <w:numId w:val="15"/>
            </w:numPr>
            <w:tabs>
              <w:tab w:val="left" w:pos="1573"/>
            </w:tabs>
            <w:spacing w:line="480" w:lineRule="auto"/>
            <w:ind w:hanging="360"/>
            <w:jc w:val="both"/>
          </w:pPr>
        </w:pPrChange>
      </w:pPr>
      <w:r w:rsidRPr="00576778">
        <w:rPr>
          <w:rPrChange w:id="1990" w:author="Abhiram Arali" w:date="2024-11-14T10:14:00Z">
            <w:rPr>
              <w:rFonts w:ascii="Times New Roman" w:hAnsi="Times New Roman" w:cs="Times New Roman"/>
              <w:bCs/>
              <w:sz w:val="24"/>
              <w:szCs w:val="24"/>
            </w:rPr>
          </w:rPrChange>
        </w:rPr>
        <w:t>Create a C program to store information about multiple employees (ID, name, salary) using an array of structures.</w:t>
      </w:r>
    </w:p>
    <w:p w14:paraId="19647175" w14:textId="77777777" w:rsidR="00C573E5" w:rsidRPr="00576778" w:rsidRDefault="00C573E5">
      <w:pPr>
        <w:pStyle w:val="NormalBPBHEB"/>
        <w:numPr>
          <w:ilvl w:val="0"/>
          <w:numId w:val="19"/>
        </w:numPr>
        <w:rPr>
          <w:rPrChange w:id="1991" w:author="Abhiram Arali" w:date="2024-11-14T10:14:00Z">
            <w:rPr>
              <w:rFonts w:ascii="Times New Roman" w:hAnsi="Times New Roman" w:cs="Times New Roman"/>
              <w:bCs/>
              <w:sz w:val="24"/>
              <w:szCs w:val="24"/>
            </w:rPr>
          </w:rPrChange>
        </w:rPr>
        <w:pPrChange w:id="1992" w:author="Abhiram Arali" w:date="2024-11-14T10:14:00Z">
          <w:pPr>
            <w:pStyle w:val="ListParagraph"/>
            <w:numPr>
              <w:numId w:val="15"/>
            </w:numPr>
            <w:tabs>
              <w:tab w:val="left" w:pos="1573"/>
            </w:tabs>
            <w:spacing w:line="480" w:lineRule="auto"/>
            <w:ind w:hanging="360"/>
            <w:jc w:val="both"/>
          </w:pPr>
        </w:pPrChange>
      </w:pPr>
      <w:r w:rsidRPr="00576778">
        <w:rPr>
          <w:rPrChange w:id="1993" w:author="Abhiram Arali" w:date="2024-11-14T10:14:00Z">
            <w:rPr>
              <w:rFonts w:ascii="Times New Roman" w:hAnsi="Times New Roman" w:cs="Times New Roman"/>
              <w:bCs/>
              <w:sz w:val="24"/>
              <w:szCs w:val="24"/>
            </w:rPr>
          </w:rPrChange>
        </w:rPr>
        <w:t>Write a program that passes a structure to a function by value and another function by reference.</w:t>
      </w:r>
    </w:p>
    <w:p w14:paraId="3D614E9A" w14:textId="77777777" w:rsidR="00C573E5" w:rsidRPr="00576778" w:rsidRDefault="00C573E5">
      <w:pPr>
        <w:pStyle w:val="NormalBPBHEB"/>
        <w:numPr>
          <w:ilvl w:val="0"/>
          <w:numId w:val="19"/>
        </w:numPr>
        <w:rPr>
          <w:rPrChange w:id="1994" w:author="Abhiram Arali" w:date="2024-11-14T10:14:00Z">
            <w:rPr>
              <w:rFonts w:ascii="Times New Roman" w:hAnsi="Times New Roman" w:cs="Times New Roman"/>
              <w:bCs/>
              <w:sz w:val="24"/>
              <w:szCs w:val="24"/>
            </w:rPr>
          </w:rPrChange>
        </w:rPr>
        <w:pPrChange w:id="1995" w:author="Abhiram Arali" w:date="2024-11-14T10:14:00Z">
          <w:pPr>
            <w:pStyle w:val="ListParagraph"/>
            <w:numPr>
              <w:numId w:val="15"/>
            </w:numPr>
            <w:tabs>
              <w:tab w:val="left" w:pos="1573"/>
            </w:tabs>
            <w:spacing w:line="480" w:lineRule="auto"/>
            <w:ind w:hanging="360"/>
            <w:jc w:val="both"/>
          </w:pPr>
        </w:pPrChange>
      </w:pPr>
      <w:r w:rsidRPr="00576778">
        <w:rPr>
          <w:rPrChange w:id="1996" w:author="Abhiram Arali" w:date="2024-11-14T10:14:00Z">
            <w:rPr>
              <w:rFonts w:ascii="Times New Roman" w:hAnsi="Times New Roman" w:cs="Times New Roman"/>
              <w:bCs/>
              <w:sz w:val="24"/>
              <w:szCs w:val="24"/>
            </w:rPr>
          </w:rPrChange>
        </w:rPr>
        <w:t>Define a union and explain how it is different from a structure in terms of memory usage. Give an example.</w:t>
      </w:r>
    </w:p>
    <w:p w14:paraId="59112D28" w14:textId="77777777" w:rsidR="00C573E5" w:rsidRPr="00576778" w:rsidRDefault="00C573E5">
      <w:pPr>
        <w:pStyle w:val="NormalBPBHEB"/>
        <w:numPr>
          <w:ilvl w:val="0"/>
          <w:numId w:val="19"/>
        </w:numPr>
        <w:rPr>
          <w:rPrChange w:id="1997" w:author="Abhiram Arali" w:date="2024-11-14T10:14:00Z">
            <w:rPr>
              <w:rFonts w:ascii="Times New Roman" w:hAnsi="Times New Roman" w:cs="Times New Roman"/>
              <w:bCs/>
              <w:sz w:val="24"/>
              <w:szCs w:val="24"/>
            </w:rPr>
          </w:rPrChange>
        </w:rPr>
        <w:pPrChange w:id="1998" w:author="Abhiram Arali" w:date="2024-11-14T10:14:00Z">
          <w:pPr>
            <w:pStyle w:val="ListParagraph"/>
            <w:numPr>
              <w:numId w:val="15"/>
            </w:numPr>
            <w:tabs>
              <w:tab w:val="left" w:pos="1573"/>
            </w:tabs>
            <w:spacing w:line="480" w:lineRule="auto"/>
            <w:ind w:hanging="360"/>
            <w:jc w:val="both"/>
          </w:pPr>
        </w:pPrChange>
      </w:pPr>
      <w:r w:rsidRPr="00576778">
        <w:rPr>
          <w:rPrChange w:id="1999" w:author="Abhiram Arali" w:date="2024-11-14T10:14:00Z">
            <w:rPr>
              <w:rFonts w:ascii="Times New Roman" w:hAnsi="Times New Roman" w:cs="Times New Roman"/>
              <w:bCs/>
              <w:sz w:val="24"/>
              <w:szCs w:val="24"/>
            </w:rPr>
          </w:rPrChange>
        </w:rPr>
        <w:t>Write a program to illustrate the use of union to store information about different data types (integer, float, and character).</w:t>
      </w:r>
    </w:p>
    <w:p w14:paraId="02FE2EC0" w14:textId="77777777" w:rsidR="00C573E5" w:rsidRPr="00576778" w:rsidRDefault="00C573E5">
      <w:pPr>
        <w:pStyle w:val="NormalBPBHEB"/>
        <w:numPr>
          <w:ilvl w:val="0"/>
          <w:numId w:val="19"/>
        </w:numPr>
        <w:rPr>
          <w:rPrChange w:id="2000" w:author="Abhiram Arali" w:date="2024-11-14T10:14:00Z">
            <w:rPr>
              <w:rFonts w:ascii="Times New Roman" w:hAnsi="Times New Roman" w:cs="Times New Roman"/>
              <w:bCs/>
              <w:sz w:val="24"/>
              <w:szCs w:val="24"/>
            </w:rPr>
          </w:rPrChange>
        </w:rPr>
        <w:pPrChange w:id="2001" w:author="Abhiram Arali" w:date="2024-11-14T10:14:00Z">
          <w:pPr>
            <w:pStyle w:val="ListParagraph"/>
            <w:numPr>
              <w:numId w:val="15"/>
            </w:numPr>
            <w:tabs>
              <w:tab w:val="left" w:pos="1573"/>
            </w:tabs>
            <w:spacing w:line="480" w:lineRule="auto"/>
            <w:ind w:hanging="360"/>
            <w:jc w:val="both"/>
          </w:pPr>
        </w:pPrChange>
      </w:pPr>
      <w:r w:rsidRPr="00576778">
        <w:rPr>
          <w:rPrChange w:id="2002" w:author="Abhiram Arali" w:date="2024-11-14T10:14:00Z">
            <w:rPr>
              <w:rFonts w:ascii="Times New Roman" w:hAnsi="Times New Roman" w:cs="Times New Roman"/>
              <w:bCs/>
              <w:sz w:val="24"/>
              <w:szCs w:val="24"/>
            </w:rPr>
          </w:rPrChange>
        </w:rPr>
        <w:t>Create a program where you pass a structure to a function, modify its contents within the function, and print the modified values in the main function.</w:t>
      </w:r>
    </w:p>
    <w:p w14:paraId="6C543FB5" w14:textId="132631BD" w:rsidR="00C573E5" w:rsidRPr="00576778" w:rsidRDefault="00C573E5">
      <w:pPr>
        <w:pStyle w:val="NormalBPBHEB"/>
        <w:numPr>
          <w:ilvl w:val="0"/>
          <w:numId w:val="19"/>
        </w:numPr>
        <w:rPr>
          <w:rPrChange w:id="2003" w:author="Abhiram Arali" w:date="2024-11-14T10:14:00Z">
            <w:rPr>
              <w:rFonts w:ascii="Times New Roman" w:hAnsi="Times New Roman" w:cs="Times New Roman"/>
              <w:bCs/>
              <w:sz w:val="24"/>
              <w:szCs w:val="24"/>
            </w:rPr>
          </w:rPrChange>
        </w:rPr>
        <w:pPrChange w:id="2004" w:author="Abhiram Arali" w:date="2024-11-14T10:14:00Z">
          <w:pPr>
            <w:pStyle w:val="ListParagraph"/>
            <w:numPr>
              <w:numId w:val="15"/>
            </w:numPr>
            <w:tabs>
              <w:tab w:val="left" w:pos="1573"/>
            </w:tabs>
            <w:spacing w:line="480" w:lineRule="auto"/>
            <w:ind w:hanging="360"/>
            <w:jc w:val="both"/>
          </w:pPr>
        </w:pPrChange>
      </w:pPr>
      <w:r w:rsidRPr="00576778">
        <w:rPr>
          <w:rPrChange w:id="2005" w:author="Abhiram Arali" w:date="2024-11-14T10:14:00Z">
            <w:rPr>
              <w:rFonts w:ascii="Times New Roman" w:hAnsi="Times New Roman" w:cs="Times New Roman"/>
              <w:bCs/>
              <w:sz w:val="24"/>
              <w:szCs w:val="24"/>
            </w:rPr>
          </w:rPrChange>
        </w:rPr>
        <w:lastRenderedPageBreak/>
        <w:t>Explain how structures are stored in memory</w:t>
      </w:r>
      <w:del w:id="2006" w:author="Abhiram Arali" w:date="2024-11-14T10:14:00Z">
        <w:r w:rsidRPr="00576778" w:rsidDel="00F43041">
          <w:rPr>
            <w:rPrChange w:id="2007" w:author="Abhiram Arali" w:date="2024-11-14T10:14:00Z">
              <w:rPr>
                <w:rFonts w:ascii="Times New Roman" w:hAnsi="Times New Roman" w:cs="Times New Roman"/>
                <w:bCs/>
                <w:sz w:val="24"/>
                <w:szCs w:val="24"/>
              </w:rPr>
            </w:rPrChange>
          </w:rPr>
          <w:delText>,</w:delText>
        </w:r>
      </w:del>
      <w:r w:rsidRPr="00576778">
        <w:rPr>
          <w:rPrChange w:id="2008" w:author="Abhiram Arali" w:date="2024-11-14T10:14:00Z">
            <w:rPr>
              <w:rFonts w:ascii="Times New Roman" w:hAnsi="Times New Roman" w:cs="Times New Roman"/>
              <w:bCs/>
              <w:sz w:val="24"/>
              <w:szCs w:val="24"/>
            </w:rPr>
          </w:rPrChange>
        </w:rPr>
        <w:t xml:space="preserve"> and how memory alignment works for structures in C.</w:t>
      </w:r>
    </w:p>
    <w:p w14:paraId="771CF94A" w14:textId="17AD9549" w:rsidR="00C573E5" w:rsidRPr="00576778" w:rsidRDefault="00C573E5">
      <w:pPr>
        <w:pStyle w:val="NormalBPBHEB"/>
        <w:numPr>
          <w:ilvl w:val="0"/>
          <w:numId w:val="19"/>
        </w:numPr>
        <w:rPr>
          <w:rPrChange w:id="2009" w:author="Abhiram Arali" w:date="2024-11-14T10:14:00Z">
            <w:rPr>
              <w:rFonts w:ascii="Times New Roman" w:hAnsi="Times New Roman" w:cs="Times New Roman"/>
              <w:bCs/>
              <w:sz w:val="24"/>
              <w:szCs w:val="24"/>
            </w:rPr>
          </w:rPrChange>
        </w:rPr>
        <w:pPrChange w:id="2010" w:author="Abhiram Arali" w:date="2024-11-14T10:14:00Z">
          <w:pPr>
            <w:pStyle w:val="ListParagraph"/>
            <w:numPr>
              <w:numId w:val="15"/>
            </w:numPr>
            <w:tabs>
              <w:tab w:val="left" w:pos="1573"/>
            </w:tabs>
            <w:spacing w:line="480" w:lineRule="auto"/>
            <w:ind w:hanging="360"/>
            <w:jc w:val="both"/>
          </w:pPr>
        </w:pPrChange>
      </w:pPr>
      <w:r w:rsidRPr="00576778">
        <w:rPr>
          <w:rPrChange w:id="2011" w:author="Abhiram Arali" w:date="2024-11-14T10:14:00Z">
            <w:rPr>
              <w:rFonts w:ascii="Times New Roman" w:hAnsi="Times New Roman" w:cs="Times New Roman"/>
              <w:bCs/>
              <w:sz w:val="24"/>
              <w:szCs w:val="24"/>
            </w:rPr>
          </w:rPrChange>
        </w:rPr>
        <w:t xml:space="preserve">Write a program that takes input </w:t>
      </w:r>
      <w:del w:id="2012" w:author="Abhiram Arali" w:date="2024-11-14T10:15:00Z">
        <w:r w:rsidRPr="00576778" w:rsidDel="00D67C1F">
          <w:rPr>
            <w:rPrChange w:id="2013" w:author="Abhiram Arali" w:date="2024-11-14T10:14:00Z">
              <w:rPr>
                <w:rFonts w:ascii="Times New Roman" w:hAnsi="Times New Roman" w:cs="Times New Roman"/>
                <w:bCs/>
                <w:sz w:val="24"/>
                <w:szCs w:val="24"/>
              </w:rPr>
            </w:rPrChange>
          </w:rPr>
          <w:delText xml:space="preserve">for </w:delText>
        </w:r>
      </w:del>
      <w:ins w:id="2014" w:author="Abhiram Arali" w:date="2024-11-14T10:15:00Z">
        <w:r w:rsidR="00D67C1F" w:rsidRPr="00576778">
          <w:rPr>
            <w:rPrChange w:id="2015" w:author="Abhiram Arali" w:date="2024-11-14T10:14:00Z">
              <w:rPr>
                <w:rFonts w:ascii="Times New Roman" w:hAnsi="Times New Roman" w:cs="Times New Roman"/>
                <w:bCs/>
                <w:sz w:val="24"/>
                <w:szCs w:val="24"/>
              </w:rPr>
            </w:rPrChange>
          </w:rPr>
          <w:t>f</w:t>
        </w:r>
        <w:r w:rsidR="00D67C1F">
          <w:t>rom</w:t>
        </w:r>
        <w:r w:rsidR="00D67C1F" w:rsidRPr="00576778">
          <w:rPr>
            <w:rPrChange w:id="2016" w:author="Abhiram Arali" w:date="2024-11-14T10:14:00Z">
              <w:rPr>
                <w:rFonts w:ascii="Times New Roman" w:hAnsi="Times New Roman" w:cs="Times New Roman"/>
                <w:bCs/>
                <w:sz w:val="24"/>
                <w:szCs w:val="24"/>
              </w:rPr>
            </w:rPrChange>
          </w:rPr>
          <w:t xml:space="preserve"> </w:t>
        </w:r>
      </w:ins>
      <w:r w:rsidRPr="00576778">
        <w:rPr>
          <w:rPrChange w:id="2017" w:author="Abhiram Arali" w:date="2024-11-14T10:14:00Z">
            <w:rPr>
              <w:rFonts w:ascii="Times New Roman" w:hAnsi="Times New Roman" w:cs="Times New Roman"/>
              <w:bCs/>
              <w:sz w:val="24"/>
              <w:szCs w:val="24"/>
            </w:rPr>
          </w:rPrChange>
        </w:rPr>
        <w:t>a union's member and demonstrates how changing one member affects other members in a union.</w:t>
      </w:r>
    </w:p>
    <w:p w14:paraId="2D948A4A" w14:textId="77777777" w:rsidR="00C573E5" w:rsidRPr="00576778" w:rsidRDefault="00C573E5">
      <w:pPr>
        <w:pStyle w:val="NormalBPBHEB"/>
        <w:numPr>
          <w:ilvl w:val="0"/>
          <w:numId w:val="19"/>
        </w:numPr>
        <w:rPr>
          <w:rPrChange w:id="2018" w:author="Abhiram Arali" w:date="2024-11-14T10:14:00Z">
            <w:rPr>
              <w:rFonts w:ascii="Times New Roman" w:hAnsi="Times New Roman" w:cs="Times New Roman"/>
              <w:bCs/>
              <w:sz w:val="24"/>
              <w:szCs w:val="24"/>
            </w:rPr>
          </w:rPrChange>
        </w:rPr>
        <w:pPrChange w:id="2019" w:author="Abhiram Arali" w:date="2024-11-14T10:14:00Z">
          <w:pPr>
            <w:pStyle w:val="ListParagraph"/>
            <w:numPr>
              <w:numId w:val="15"/>
            </w:numPr>
            <w:tabs>
              <w:tab w:val="left" w:pos="1573"/>
            </w:tabs>
            <w:spacing w:line="480" w:lineRule="auto"/>
            <w:ind w:hanging="360"/>
            <w:jc w:val="both"/>
          </w:pPr>
        </w:pPrChange>
      </w:pPr>
      <w:r w:rsidRPr="00576778">
        <w:rPr>
          <w:rPrChange w:id="2020" w:author="Abhiram Arali" w:date="2024-11-14T10:14:00Z">
            <w:rPr>
              <w:rFonts w:ascii="Times New Roman" w:hAnsi="Times New Roman" w:cs="Times New Roman"/>
              <w:bCs/>
              <w:sz w:val="24"/>
              <w:szCs w:val="24"/>
            </w:rPr>
          </w:rPrChange>
        </w:rPr>
        <w:t>Write a program to declare a pointer, initialize it with the address of a variable, and access the variable’s value using the pointer.</w:t>
      </w:r>
    </w:p>
    <w:p w14:paraId="3689FCD8" w14:textId="77777777" w:rsidR="00C573E5" w:rsidRPr="00576778" w:rsidRDefault="00C573E5">
      <w:pPr>
        <w:pStyle w:val="NormalBPBHEB"/>
        <w:numPr>
          <w:ilvl w:val="0"/>
          <w:numId w:val="19"/>
        </w:numPr>
        <w:rPr>
          <w:rPrChange w:id="2021" w:author="Abhiram Arali" w:date="2024-11-14T10:14:00Z">
            <w:rPr>
              <w:rFonts w:ascii="Times New Roman" w:hAnsi="Times New Roman" w:cs="Times New Roman"/>
              <w:bCs/>
              <w:sz w:val="24"/>
              <w:szCs w:val="24"/>
            </w:rPr>
          </w:rPrChange>
        </w:rPr>
        <w:pPrChange w:id="2022" w:author="Abhiram Arali" w:date="2024-11-14T10:14:00Z">
          <w:pPr>
            <w:pStyle w:val="ListParagraph"/>
            <w:numPr>
              <w:numId w:val="15"/>
            </w:numPr>
            <w:tabs>
              <w:tab w:val="left" w:pos="1573"/>
            </w:tabs>
            <w:spacing w:line="480" w:lineRule="auto"/>
            <w:ind w:hanging="360"/>
            <w:jc w:val="both"/>
          </w:pPr>
        </w:pPrChange>
      </w:pPr>
      <w:r w:rsidRPr="00576778">
        <w:rPr>
          <w:rPrChange w:id="2023" w:author="Abhiram Arali" w:date="2024-11-14T10:14:00Z">
            <w:rPr>
              <w:rFonts w:ascii="Times New Roman" w:hAnsi="Times New Roman" w:cs="Times New Roman"/>
              <w:bCs/>
              <w:sz w:val="24"/>
              <w:szCs w:val="24"/>
            </w:rPr>
          </w:rPrChange>
        </w:rPr>
        <w:t>Create a program to swap two variables using pointers and without using a third variable.</w:t>
      </w:r>
    </w:p>
    <w:p w14:paraId="66B5BAA4" w14:textId="77777777" w:rsidR="00C573E5" w:rsidRPr="00576778" w:rsidRDefault="00C573E5">
      <w:pPr>
        <w:pStyle w:val="NormalBPBHEB"/>
        <w:numPr>
          <w:ilvl w:val="0"/>
          <w:numId w:val="19"/>
        </w:numPr>
        <w:rPr>
          <w:rPrChange w:id="2024" w:author="Abhiram Arali" w:date="2024-11-14T10:14:00Z">
            <w:rPr>
              <w:rFonts w:ascii="Times New Roman" w:hAnsi="Times New Roman" w:cs="Times New Roman"/>
              <w:bCs/>
              <w:sz w:val="24"/>
              <w:szCs w:val="24"/>
            </w:rPr>
          </w:rPrChange>
        </w:rPr>
        <w:pPrChange w:id="2025" w:author="Abhiram Arali" w:date="2024-11-14T10:14:00Z">
          <w:pPr>
            <w:pStyle w:val="ListParagraph"/>
            <w:numPr>
              <w:numId w:val="15"/>
            </w:numPr>
            <w:tabs>
              <w:tab w:val="left" w:pos="1573"/>
            </w:tabs>
            <w:spacing w:line="480" w:lineRule="auto"/>
            <w:ind w:hanging="360"/>
            <w:jc w:val="both"/>
          </w:pPr>
        </w:pPrChange>
      </w:pPr>
      <w:r w:rsidRPr="00576778">
        <w:rPr>
          <w:rPrChange w:id="2026" w:author="Abhiram Arali" w:date="2024-11-14T10:14:00Z">
            <w:rPr>
              <w:rFonts w:ascii="Times New Roman" w:hAnsi="Times New Roman" w:cs="Times New Roman"/>
              <w:bCs/>
              <w:sz w:val="24"/>
              <w:szCs w:val="24"/>
            </w:rPr>
          </w:rPrChange>
        </w:rPr>
        <w:t>Write a program that demonstrates pointer arithmetic (incrementing and decrementing a pointer).</w:t>
      </w:r>
    </w:p>
    <w:p w14:paraId="64C60D0D" w14:textId="77777777" w:rsidR="00C573E5" w:rsidRPr="00576778" w:rsidRDefault="00C573E5">
      <w:pPr>
        <w:pStyle w:val="NormalBPBHEB"/>
        <w:numPr>
          <w:ilvl w:val="0"/>
          <w:numId w:val="19"/>
        </w:numPr>
        <w:rPr>
          <w:rPrChange w:id="2027" w:author="Abhiram Arali" w:date="2024-11-14T10:14:00Z">
            <w:rPr>
              <w:rFonts w:ascii="Times New Roman" w:hAnsi="Times New Roman" w:cs="Times New Roman"/>
              <w:bCs/>
              <w:sz w:val="24"/>
              <w:szCs w:val="24"/>
            </w:rPr>
          </w:rPrChange>
        </w:rPr>
        <w:pPrChange w:id="2028" w:author="Abhiram Arali" w:date="2024-11-14T10:14:00Z">
          <w:pPr>
            <w:pStyle w:val="ListParagraph"/>
            <w:numPr>
              <w:numId w:val="15"/>
            </w:numPr>
            <w:tabs>
              <w:tab w:val="left" w:pos="1573"/>
            </w:tabs>
            <w:spacing w:line="480" w:lineRule="auto"/>
            <w:ind w:hanging="360"/>
            <w:jc w:val="both"/>
          </w:pPr>
        </w:pPrChange>
      </w:pPr>
      <w:r w:rsidRPr="00576778">
        <w:rPr>
          <w:rPrChange w:id="2029" w:author="Abhiram Arali" w:date="2024-11-14T10:14:00Z">
            <w:rPr>
              <w:rFonts w:ascii="Times New Roman" w:hAnsi="Times New Roman" w:cs="Times New Roman"/>
              <w:bCs/>
              <w:sz w:val="24"/>
              <w:szCs w:val="24"/>
            </w:rPr>
          </w:rPrChange>
        </w:rPr>
        <w:t>What is the difference between pointers and arrays in C? Write a program to demonstrate accessing an array using a pointer.</w:t>
      </w:r>
    </w:p>
    <w:p w14:paraId="1CEFA602" w14:textId="77777777" w:rsidR="00C573E5" w:rsidRPr="00576778" w:rsidRDefault="00C573E5">
      <w:pPr>
        <w:pStyle w:val="NormalBPBHEB"/>
        <w:numPr>
          <w:ilvl w:val="0"/>
          <w:numId w:val="19"/>
        </w:numPr>
        <w:rPr>
          <w:rPrChange w:id="2030" w:author="Abhiram Arali" w:date="2024-11-14T10:14:00Z">
            <w:rPr>
              <w:rFonts w:ascii="Times New Roman" w:hAnsi="Times New Roman" w:cs="Times New Roman"/>
              <w:bCs/>
              <w:sz w:val="24"/>
              <w:szCs w:val="24"/>
            </w:rPr>
          </w:rPrChange>
        </w:rPr>
        <w:pPrChange w:id="2031" w:author="Abhiram Arali" w:date="2024-11-14T10:14:00Z">
          <w:pPr>
            <w:pStyle w:val="ListParagraph"/>
            <w:numPr>
              <w:numId w:val="15"/>
            </w:numPr>
            <w:tabs>
              <w:tab w:val="left" w:pos="1573"/>
            </w:tabs>
            <w:spacing w:line="480" w:lineRule="auto"/>
            <w:ind w:hanging="360"/>
            <w:jc w:val="both"/>
          </w:pPr>
        </w:pPrChange>
      </w:pPr>
      <w:r w:rsidRPr="00576778">
        <w:rPr>
          <w:rPrChange w:id="2032" w:author="Abhiram Arali" w:date="2024-11-14T10:14:00Z">
            <w:rPr>
              <w:rFonts w:ascii="Times New Roman" w:hAnsi="Times New Roman" w:cs="Times New Roman"/>
              <w:bCs/>
              <w:sz w:val="24"/>
              <w:szCs w:val="24"/>
            </w:rPr>
          </w:rPrChange>
        </w:rPr>
        <w:t xml:space="preserve">Write a C program that allocates memory dynamically using </w:t>
      </w:r>
      <w:proofErr w:type="gramStart"/>
      <w:r w:rsidRPr="00576778">
        <w:rPr>
          <w:rPrChange w:id="2033" w:author="Abhiram Arali" w:date="2024-11-14T10:14:00Z">
            <w:rPr>
              <w:rFonts w:ascii="Times New Roman" w:hAnsi="Times New Roman" w:cs="Times New Roman"/>
              <w:bCs/>
              <w:sz w:val="24"/>
              <w:szCs w:val="24"/>
            </w:rPr>
          </w:rPrChange>
        </w:rPr>
        <w:t>malloc(</w:t>
      </w:r>
      <w:proofErr w:type="gramEnd"/>
      <w:r w:rsidRPr="00576778">
        <w:rPr>
          <w:rPrChange w:id="2034" w:author="Abhiram Arali" w:date="2024-11-14T10:14:00Z">
            <w:rPr>
              <w:rFonts w:ascii="Times New Roman" w:hAnsi="Times New Roman" w:cs="Times New Roman"/>
              <w:bCs/>
              <w:sz w:val="24"/>
              <w:szCs w:val="24"/>
            </w:rPr>
          </w:rPrChange>
        </w:rPr>
        <w:t>) and free().</w:t>
      </w:r>
    </w:p>
    <w:p w14:paraId="30C05EFD" w14:textId="77777777" w:rsidR="00C573E5" w:rsidRPr="00576778" w:rsidRDefault="00C573E5">
      <w:pPr>
        <w:pStyle w:val="NormalBPBHEB"/>
        <w:numPr>
          <w:ilvl w:val="0"/>
          <w:numId w:val="19"/>
        </w:numPr>
        <w:rPr>
          <w:rPrChange w:id="2035" w:author="Abhiram Arali" w:date="2024-11-14T10:14:00Z">
            <w:rPr>
              <w:rFonts w:ascii="Times New Roman" w:hAnsi="Times New Roman" w:cs="Times New Roman"/>
              <w:bCs/>
              <w:sz w:val="24"/>
              <w:szCs w:val="24"/>
            </w:rPr>
          </w:rPrChange>
        </w:rPr>
        <w:pPrChange w:id="2036" w:author="Abhiram Arali" w:date="2024-11-14T10:14:00Z">
          <w:pPr>
            <w:pStyle w:val="ListParagraph"/>
            <w:numPr>
              <w:numId w:val="15"/>
            </w:numPr>
            <w:tabs>
              <w:tab w:val="left" w:pos="1573"/>
            </w:tabs>
            <w:spacing w:line="480" w:lineRule="auto"/>
            <w:ind w:hanging="360"/>
            <w:jc w:val="both"/>
          </w:pPr>
        </w:pPrChange>
      </w:pPr>
      <w:r w:rsidRPr="00576778">
        <w:rPr>
          <w:rPrChange w:id="2037" w:author="Abhiram Arali" w:date="2024-11-14T10:14:00Z">
            <w:rPr>
              <w:rFonts w:ascii="Times New Roman" w:hAnsi="Times New Roman" w:cs="Times New Roman"/>
              <w:bCs/>
              <w:sz w:val="24"/>
              <w:szCs w:val="24"/>
            </w:rPr>
          </w:rPrChange>
        </w:rPr>
        <w:t>Create a program that uses a pointer to a function to perform arithmetic operations (addition, subtraction, etc.).</w:t>
      </w:r>
    </w:p>
    <w:p w14:paraId="5F08D598" w14:textId="77777777" w:rsidR="00C573E5" w:rsidRPr="00576778" w:rsidRDefault="00C573E5">
      <w:pPr>
        <w:pStyle w:val="NormalBPBHEB"/>
        <w:numPr>
          <w:ilvl w:val="0"/>
          <w:numId w:val="19"/>
        </w:numPr>
        <w:rPr>
          <w:rPrChange w:id="2038" w:author="Abhiram Arali" w:date="2024-11-14T10:14:00Z">
            <w:rPr>
              <w:rFonts w:ascii="Times New Roman" w:hAnsi="Times New Roman" w:cs="Times New Roman"/>
              <w:bCs/>
              <w:sz w:val="24"/>
              <w:szCs w:val="24"/>
            </w:rPr>
          </w:rPrChange>
        </w:rPr>
        <w:pPrChange w:id="2039" w:author="Abhiram Arali" w:date="2024-11-14T10:14:00Z">
          <w:pPr>
            <w:pStyle w:val="ListParagraph"/>
            <w:numPr>
              <w:numId w:val="15"/>
            </w:numPr>
            <w:tabs>
              <w:tab w:val="left" w:pos="1573"/>
            </w:tabs>
            <w:spacing w:line="480" w:lineRule="auto"/>
            <w:ind w:hanging="360"/>
            <w:jc w:val="both"/>
          </w:pPr>
        </w:pPrChange>
      </w:pPr>
      <w:r w:rsidRPr="00576778">
        <w:rPr>
          <w:rPrChange w:id="2040" w:author="Abhiram Arali" w:date="2024-11-14T10:14:00Z">
            <w:rPr>
              <w:rFonts w:ascii="Times New Roman" w:hAnsi="Times New Roman" w:cs="Times New Roman"/>
              <w:bCs/>
              <w:sz w:val="24"/>
              <w:szCs w:val="24"/>
            </w:rPr>
          </w:rPrChange>
        </w:rPr>
        <w:t>Write a C program that concatenates two strings using pointers.</w:t>
      </w:r>
    </w:p>
    <w:p w14:paraId="70F6FF35" w14:textId="77777777" w:rsidR="00C573E5" w:rsidRPr="00576778" w:rsidRDefault="00C573E5">
      <w:pPr>
        <w:pStyle w:val="NormalBPBHEB"/>
        <w:numPr>
          <w:ilvl w:val="0"/>
          <w:numId w:val="19"/>
        </w:numPr>
        <w:rPr>
          <w:rPrChange w:id="2041" w:author="Abhiram Arali" w:date="2024-11-14T10:14:00Z">
            <w:rPr>
              <w:rFonts w:ascii="Times New Roman" w:hAnsi="Times New Roman" w:cs="Times New Roman"/>
              <w:bCs/>
              <w:sz w:val="24"/>
              <w:szCs w:val="24"/>
            </w:rPr>
          </w:rPrChange>
        </w:rPr>
        <w:pPrChange w:id="2042" w:author="Abhiram Arali" w:date="2024-11-14T10:14:00Z">
          <w:pPr>
            <w:pStyle w:val="ListParagraph"/>
            <w:numPr>
              <w:numId w:val="15"/>
            </w:numPr>
            <w:tabs>
              <w:tab w:val="left" w:pos="1573"/>
            </w:tabs>
            <w:spacing w:line="480" w:lineRule="auto"/>
            <w:ind w:hanging="360"/>
            <w:jc w:val="both"/>
          </w:pPr>
        </w:pPrChange>
      </w:pPr>
      <w:r w:rsidRPr="00576778">
        <w:rPr>
          <w:rPrChange w:id="2043" w:author="Abhiram Arali" w:date="2024-11-14T10:14:00Z">
            <w:rPr>
              <w:rFonts w:ascii="Times New Roman" w:hAnsi="Times New Roman" w:cs="Times New Roman"/>
              <w:bCs/>
              <w:sz w:val="24"/>
              <w:szCs w:val="24"/>
            </w:rPr>
          </w:rPrChange>
        </w:rPr>
        <w:t xml:space="preserve">Write a program to copy the contents of one string to another using pointers (without using the standard library function </w:t>
      </w:r>
      <w:proofErr w:type="spellStart"/>
      <w:r w:rsidRPr="00576778">
        <w:rPr>
          <w:rPrChange w:id="2044" w:author="Abhiram Arali" w:date="2024-11-14T10:14:00Z">
            <w:rPr>
              <w:rFonts w:ascii="Times New Roman" w:hAnsi="Times New Roman" w:cs="Times New Roman"/>
              <w:bCs/>
              <w:sz w:val="24"/>
              <w:szCs w:val="24"/>
            </w:rPr>
          </w:rPrChange>
        </w:rPr>
        <w:t>strcpy</w:t>
      </w:r>
      <w:proofErr w:type="spellEnd"/>
      <w:r w:rsidRPr="00576778">
        <w:rPr>
          <w:rPrChange w:id="2045" w:author="Abhiram Arali" w:date="2024-11-14T10:14:00Z">
            <w:rPr>
              <w:rFonts w:ascii="Times New Roman" w:hAnsi="Times New Roman" w:cs="Times New Roman"/>
              <w:bCs/>
              <w:sz w:val="24"/>
              <w:szCs w:val="24"/>
            </w:rPr>
          </w:rPrChange>
        </w:rPr>
        <w:t>).</w:t>
      </w:r>
    </w:p>
    <w:p w14:paraId="4EA99009" w14:textId="77777777" w:rsidR="00C573E5" w:rsidRPr="00576778" w:rsidRDefault="00C573E5">
      <w:pPr>
        <w:pStyle w:val="NormalBPBHEB"/>
        <w:numPr>
          <w:ilvl w:val="0"/>
          <w:numId w:val="19"/>
        </w:numPr>
        <w:rPr>
          <w:rPrChange w:id="2046" w:author="Abhiram Arali" w:date="2024-11-14T10:14:00Z">
            <w:rPr>
              <w:rFonts w:ascii="Times New Roman" w:hAnsi="Times New Roman" w:cs="Times New Roman"/>
              <w:bCs/>
              <w:sz w:val="24"/>
              <w:szCs w:val="24"/>
            </w:rPr>
          </w:rPrChange>
        </w:rPr>
        <w:pPrChange w:id="2047" w:author="Abhiram Arali" w:date="2024-11-14T10:14:00Z">
          <w:pPr>
            <w:pStyle w:val="ListParagraph"/>
            <w:numPr>
              <w:numId w:val="15"/>
            </w:numPr>
            <w:tabs>
              <w:tab w:val="left" w:pos="1573"/>
            </w:tabs>
            <w:spacing w:line="480" w:lineRule="auto"/>
            <w:ind w:hanging="360"/>
            <w:jc w:val="both"/>
          </w:pPr>
        </w:pPrChange>
      </w:pPr>
      <w:r w:rsidRPr="00576778">
        <w:rPr>
          <w:rPrChange w:id="2048" w:author="Abhiram Arali" w:date="2024-11-14T10:14:00Z">
            <w:rPr>
              <w:rFonts w:ascii="Times New Roman" w:hAnsi="Times New Roman" w:cs="Times New Roman"/>
              <w:bCs/>
              <w:sz w:val="24"/>
              <w:szCs w:val="24"/>
            </w:rPr>
          </w:rPrChange>
        </w:rPr>
        <w:t>Create a program that demonstrates how to handle memory leaks by correctly using dynamic memory allocation and deallocation.</w:t>
      </w:r>
    </w:p>
    <w:p w14:paraId="5A0785CE" w14:textId="77777777" w:rsidR="00C573E5" w:rsidRPr="00576778" w:rsidRDefault="00C573E5">
      <w:pPr>
        <w:pStyle w:val="NormalBPBHEB"/>
        <w:numPr>
          <w:ilvl w:val="0"/>
          <w:numId w:val="19"/>
        </w:numPr>
        <w:rPr>
          <w:rPrChange w:id="2049" w:author="Abhiram Arali" w:date="2024-11-14T10:14:00Z">
            <w:rPr>
              <w:rFonts w:ascii="Times New Roman" w:hAnsi="Times New Roman" w:cs="Times New Roman"/>
              <w:bCs/>
              <w:sz w:val="24"/>
              <w:szCs w:val="24"/>
            </w:rPr>
          </w:rPrChange>
        </w:rPr>
        <w:pPrChange w:id="2050" w:author="Abhiram Arali" w:date="2024-11-14T10:14:00Z">
          <w:pPr>
            <w:pStyle w:val="ListParagraph"/>
            <w:numPr>
              <w:numId w:val="15"/>
            </w:numPr>
            <w:tabs>
              <w:tab w:val="left" w:pos="1573"/>
            </w:tabs>
            <w:spacing w:line="480" w:lineRule="auto"/>
            <w:ind w:hanging="360"/>
            <w:jc w:val="both"/>
          </w:pPr>
        </w:pPrChange>
      </w:pPr>
      <w:r w:rsidRPr="00576778">
        <w:rPr>
          <w:rPrChange w:id="2051" w:author="Abhiram Arali" w:date="2024-11-14T10:14:00Z">
            <w:rPr>
              <w:rFonts w:ascii="Times New Roman" w:hAnsi="Times New Roman" w:cs="Times New Roman"/>
              <w:bCs/>
              <w:sz w:val="24"/>
              <w:szCs w:val="24"/>
            </w:rPr>
          </w:rPrChange>
        </w:rPr>
        <w:t>Write a program that demonstrates passing pointers to a function for modifying the contents of an array.</w:t>
      </w:r>
    </w:p>
    <w:p w14:paraId="6DA5162F" w14:textId="77777777" w:rsidR="00C573E5" w:rsidRPr="00576778" w:rsidRDefault="00C573E5">
      <w:pPr>
        <w:pStyle w:val="NormalBPBHEB"/>
        <w:numPr>
          <w:ilvl w:val="0"/>
          <w:numId w:val="19"/>
        </w:numPr>
        <w:rPr>
          <w:rPrChange w:id="2052" w:author="Abhiram Arali" w:date="2024-11-14T10:14:00Z">
            <w:rPr>
              <w:rFonts w:ascii="Times New Roman" w:hAnsi="Times New Roman" w:cs="Times New Roman"/>
              <w:bCs/>
              <w:sz w:val="24"/>
              <w:szCs w:val="24"/>
            </w:rPr>
          </w:rPrChange>
        </w:rPr>
        <w:pPrChange w:id="2053" w:author="Abhiram Arali" w:date="2024-11-14T10:14:00Z">
          <w:pPr>
            <w:pStyle w:val="ListParagraph"/>
            <w:numPr>
              <w:numId w:val="15"/>
            </w:numPr>
            <w:tabs>
              <w:tab w:val="left" w:pos="1573"/>
            </w:tabs>
            <w:spacing w:line="480" w:lineRule="auto"/>
            <w:ind w:hanging="360"/>
            <w:jc w:val="both"/>
          </w:pPr>
        </w:pPrChange>
      </w:pPr>
      <w:r w:rsidRPr="00576778">
        <w:rPr>
          <w:rPrChange w:id="2054" w:author="Abhiram Arali" w:date="2024-11-14T10:14:00Z">
            <w:rPr>
              <w:rFonts w:ascii="Times New Roman" w:hAnsi="Times New Roman" w:cs="Times New Roman"/>
              <w:bCs/>
              <w:sz w:val="24"/>
              <w:szCs w:val="24"/>
            </w:rPr>
          </w:rPrChange>
        </w:rPr>
        <w:t>Write a program to open a file in read mode, read its contents character by character, and display it on the console.</w:t>
      </w:r>
    </w:p>
    <w:p w14:paraId="71510DEB" w14:textId="77777777" w:rsidR="00C573E5" w:rsidRPr="00576778" w:rsidRDefault="00C573E5">
      <w:pPr>
        <w:pStyle w:val="NormalBPBHEB"/>
        <w:numPr>
          <w:ilvl w:val="0"/>
          <w:numId w:val="19"/>
        </w:numPr>
        <w:rPr>
          <w:rPrChange w:id="2055" w:author="Abhiram Arali" w:date="2024-11-14T10:14:00Z">
            <w:rPr>
              <w:rFonts w:ascii="Times New Roman" w:hAnsi="Times New Roman" w:cs="Times New Roman"/>
              <w:bCs/>
              <w:sz w:val="24"/>
              <w:szCs w:val="24"/>
            </w:rPr>
          </w:rPrChange>
        </w:rPr>
        <w:pPrChange w:id="2056" w:author="Abhiram Arali" w:date="2024-11-14T10:14:00Z">
          <w:pPr>
            <w:pStyle w:val="ListParagraph"/>
            <w:numPr>
              <w:numId w:val="15"/>
            </w:numPr>
            <w:tabs>
              <w:tab w:val="left" w:pos="1573"/>
            </w:tabs>
            <w:spacing w:line="480" w:lineRule="auto"/>
            <w:ind w:hanging="360"/>
            <w:jc w:val="both"/>
          </w:pPr>
        </w:pPrChange>
      </w:pPr>
      <w:r w:rsidRPr="00576778">
        <w:rPr>
          <w:rPrChange w:id="2057" w:author="Abhiram Arali" w:date="2024-11-14T10:14:00Z">
            <w:rPr>
              <w:rFonts w:ascii="Times New Roman" w:hAnsi="Times New Roman" w:cs="Times New Roman"/>
              <w:bCs/>
              <w:sz w:val="24"/>
              <w:szCs w:val="24"/>
            </w:rPr>
          </w:rPrChange>
        </w:rPr>
        <w:t>Create a program to open a file in write mode, input a string from the user, and write it to the file.</w:t>
      </w:r>
    </w:p>
    <w:p w14:paraId="4D8FF285" w14:textId="77777777" w:rsidR="00C573E5" w:rsidRPr="00576778" w:rsidRDefault="00C573E5">
      <w:pPr>
        <w:pStyle w:val="NormalBPBHEB"/>
        <w:numPr>
          <w:ilvl w:val="0"/>
          <w:numId w:val="19"/>
        </w:numPr>
        <w:rPr>
          <w:rPrChange w:id="2058" w:author="Abhiram Arali" w:date="2024-11-14T10:14:00Z">
            <w:rPr>
              <w:rFonts w:ascii="Times New Roman" w:hAnsi="Times New Roman" w:cs="Times New Roman"/>
              <w:bCs/>
              <w:sz w:val="24"/>
              <w:szCs w:val="24"/>
            </w:rPr>
          </w:rPrChange>
        </w:rPr>
        <w:pPrChange w:id="2059" w:author="Abhiram Arali" w:date="2024-11-14T10:14:00Z">
          <w:pPr>
            <w:pStyle w:val="ListParagraph"/>
            <w:numPr>
              <w:numId w:val="15"/>
            </w:numPr>
            <w:tabs>
              <w:tab w:val="left" w:pos="1573"/>
            </w:tabs>
            <w:spacing w:line="480" w:lineRule="auto"/>
            <w:ind w:hanging="360"/>
            <w:jc w:val="both"/>
          </w:pPr>
        </w:pPrChange>
      </w:pPr>
      <w:r w:rsidRPr="00576778">
        <w:rPr>
          <w:rPrChange w:id="2060" w:author="Abhiram Arali" w:date="2024-11-14T10:14:00Z">
            <w:rPr>
              <w:rFonts w:ascii="Times New Roman" w:hAnsi="Times New Roman" w:cs="Times New Roman"/>
              <w:bCs/>
              <w:sz w:val="24"/>
              <w:szCs w:val="24"/>
            </w:rPr>
          </w:rPrChange>
        </w:rPr>
        <w:t>Write a program to read a text file line by line and count the number of lines in the file.</w:t>
      </w:r>
    </w:p>
    <w:p w14:paraId="2657C5CA" w14:textId="77777777" w:rsidR="00C573E5" w:rsidRPr="00576778" w:rsidRDefault="00C573E5">
      <w:pPr>
        <w:pStyle w:val="NormalBPBHEB"/>
        <w:numPr>
          <w:ilvl w:val="0"/>
          <w:numId w:val="19"/>
        </w:numPr>
        <w:rPr>
          <w:rPrChange w:id="2061" w:author="Abhiram Arali" w:date="2024-11-14T10:14:00Z">
            <w:rPr>
              <w:rFonts w:ascii="Times New Roman" w:hAnsi="Times New Roman" w:cs="Times New Roman"/>
              <w:bCs/>
              <w:sz w:val="24"/>
              <w:szCs w:val="24"/>
            </w:rPr>
          </w:rPrChange>
        </w:rPr>
        <w:pPrChange w:id="2062" w:author="Abhiram Arali" w:date="2024-11-14T10:14:00Z">
          <w:pPr>
            <w:pStyle w:val="ListParagraph"/>
            <w:numPr>
              <w:numId w:val="15"/>
            </w:numPr>
            <w:tabs>
              <w:tab w:val="left" w:pos="1573"/>
            </w:tabs>
            <w:spacing w:line="480" w:lineRule="auto"/>
            <w:ind w:hanging="360"/>
            <w:jc w:val="both"/>
          </w:pPr>
        </w:pPrChange>
      </w:pPr>
      <w:r w:rsidRPr="00576778">
        <w:rPr>
          <w:rPrChange w:id="2063" w:author="Abhiram Arali" w:date="2024-11-14T10:14:00Z">
            <w:rPr>
              <w:rFonts w:ascii="Times New Roman" w:hAnsi="Times New Roman" w:cs="Times New Roman"/>
              <w:bCs/>
              <w:sz w:val="24"/>
              <w:szCs w:val="24"/>
            </w:rPr>
          </w:rPrChange>
        </w:rPr>
        <w:t>Create a program that appends new data to an existing file.</w:t>
      </w:r>
    </w:p>
    <w:p w14:paraId="104B9853" w14:textId="77777777" w:rsidR="00C573E5" w:rsidRPr="00576778" w:rsidRDefault="00C573E5">
      <w:pPr>
        <w:pStyle w:val="NormalBPBHEB"/>
        <w:numPr>
          <w:ilvl w:val="0"/>
          <w:numId w:val="19"/>
        </w:numPr>
        <w:rPr>
          <w:rPrChange w:id="2064" w:author="Abhiram Arali" w:date="2024-11-14T10:14:00Z">
            <w:rPr>
              <w:rFonts w:ascii="Times New Roman" w:hAnsi="Times New Roman" w:cs="Times New Roman"/>
              <w:bCs/>
              <w:sz w:val="24"/>
              <w:szCs w:val="24"/>
            </w:rPr>
          </w:rPrChange>
        </w:rPr>
        <w:pPrChange w:id="2065" w:author="Abhiram Arali" w:date="2024-11-14T10:14:00Z">
          <w:pPr>
            <w:pStyle w:val="ListParagraph"/>
            <w:numPr>
              <w:numId w:val="15"/>
            </w:numPr>
            <w:tabs>
              <w:tab w:val="left" w:pos="1573"/>
            </w:tabs>
            <w:spacing w:line="480" w:lineRule="auto"/>
            <w:ind w:hanging="360"/>
            <w:jc w:val="both"/>
          </w:pPr>
        </w:pPrChange>
      </w:pPr>
      <w:r w:rsidRPr="00576778">
        <w:rPr>
          <w:rPrChange w:id="2066" w:author="Abhiram Arali" w:date="2024-11-14T10:14:00Z">
            <w:rPr>
              <w:rFonts w:ascii="Times New Roman" w:hAnsi="Times New Roman" w:cs="Times New Roman"/>
              <w:bCs/>
              <w:sz w:val="24"/>
              <w:szCs w:val="24"/>
            </w:rPr>
          </w:rPrChange>
        </w:rPr>
        <w:t>Write a C program that opens a file in both read and write mode, reads a number from the file, modifies it, and writes the new number back to the file.</w:t>
      </w:r>
    </w:p>
    <w:p w14:paraId="3F1F55A2" w14:textId="77777777" w:rsidR="00C573E5" w:rsidRPr="00576778" w:rsidRDefault="00C573E5">
      <w:pPr>
        <w:pStyle w:val="NormalBPBHEB"/>
        <w:numPr>
          <w:ilvl w:val="0"/>
          <w:numId w:val="19"/>
        </w:numPr>
        <w:rPr>
          <w:rPrChange w:id="2067" w:author="Abhiram Arali" w:date="2024-11-14T10:14:00Z">
            <w:rPr>
              <w:rFonts w:ascii="Times New Roman" w:hAnsi="Times New Roman" w:cs="Times New Roman"/>
              <w:bCs/>
              <w:sz w:val="24"/>
              <w:szCs w:val="24"/>
            </w:rPr>
          </w:rPrChange>
        </w:rPr>
        <w:pPrChange w:id="2068" w:author="Abhiram Arali" w:date="2024-11-14T10:14:00Z">
          <w:pPr>
            <w:pStyle w:val="ListParagraph"/>
            <w:numPr>
              <w:numId w:val="15"/>
            </w:numPr>
            <w:tabs>
              <w:tab w:val="left" w:pos="1573"/>
            </w:tabs>
            <w:spacing w:line="480" w:lineRule="auto"/>
            <w:ind w:hanging="360"/>
            <w:jc w:val="both"/>
          </w:pPr>
        </w:pPrChange>
      </w:pPr>
      <w:r w:rsidRPr="00576778">
        <w:rPr>
          <w:rPrChange w:id="2069" w:author="Abhiram Arali" w:date="2024-11-14T10:14:00Z">
            <w:rPr>
              <w:rFonts w:ascii="Times New Roman" w:hAnsi="Times New Roman" w:cs="Times New Roman"/>
              <w:bCs/>
              <w:sz w:val="24"/>
              <w:szCs w:val="24"/>
            </w:rPr>
          </w:rPrChange>
        </w:rPr>
        <w:t xml:space="preserve">Write a program that demonstrates how to use </w:t>
      </w:r>
      <w:proofErr w:type="spellStart"/>
      <w:proofErr w:type="gramStart"/>
      <w:r w:rsidRPr="00576778">
        <w:rPr>
          <w:rPrChange w:id="2070" w:author="Abhiram Arali" w:date="2024-11-14T10:14:00Z">
            <w:rPr>
              <w:rFonts w:ascii="Times New Roman" w:hAnsi="Times New Roman" w:cs="Times New Roman"/>
              <w:bCs/>
              <w:sz w:val="24"/>
              <w:szCs w:val="24"/>
            </w:rPr>
          </w:rPrChange>
        </w:rPr>
        <w:t>fscanf</w:t>
      </w:r>
      <w:proofErr w:type="spellEnd"/>
      <w:r w:rsidRPr="00576778">
        <w:rPr>
          <w:rPrChange w:id="2071" w:author="Abhiram Arali" w:date="2024-11-14T10:14:00Z">
            <w:rPr>
              <w:rFonts w:ascii="Times New Roman" w:hAnsi="Times New Roman" w:cs="Times New Roman"/>
              <w:bCs/>
              <w:sz w:val="24"/>
              <w:szCs w:val="24"/>
            </w:rPr>
          </w:rPrChange>
        </w:rPr>
        <w:t>(</w:t>
      </w:r>
      <w:proofErr w:type="gramEnd"/>
      <w:r w:rsidRPr="00576778">
        <w:rPr>
          <w:rPrChange w:id="2072" w:author="Abhiram Arali" w:date="2024-11-14T10:14:00Z">
            <w:rPr>
              <w:rFonts w:ascii="Times New Roman" w:hAnsi="Times New Roman" w:cs="Times New Roman"/>
              <w:bCs/>
              <w:sz w:val="24"/>
              <w:szCs w:val="24"/>
            </w:rPr>
          </w:rPrChange>
        </w:rPr>
        <w:t xml:space="preserve">) and </w:t>
      </w:r>
      <w:proofErr w:type="spellStart"/>
      <w:r w:rsidRPr="00576778">
        <w:rPr>
          <w:rPrChange w:id="2073" w:author="Abhiram Arali" w:date="2024-11-14T10:14:00Z">
            <w:rPr>
              <w:rFonts w:ascii="Times New Roman" w:hAnsi="Times New Roman" w:cs="Times New Roman"/>
              <w:bCs/>
              <w:sz w:val="24"/>
              <w:szCs w:val="24"/>
            </w:rPr>
          </w:rPrChange>
        </w:rPr>
        <w:t>fprintf</w:t>
      </w:r>
      <w:proofErr w:type="spellEnd"/>
      <w:r w:rsidRPr="00576778">
        <w:rPr>
          <w:rPrChange w:id="2074" w:author="Abhiram Arali" w:date="2024-11-14T10:14:00Z">
            <w:rPr>
              <w:rFonts w:ascii="Times New Roman" w:hAnsi="Times New Roman" w:cs="Times New Roman"/>
              <w:bCs/>
              <w:sz w:val="24"/>
              <w:szCs w:val="24"/>
            </w:rPr>
          </w:rPrChange>
        </w:rPr>
        <w:t>() for reading and writing formatted data in a file.</w:t>
      </w:r>
    </w:p>
    <w:p w14:paraId="30250B82" w14:textId="77777777" w:rsidR="003F3581" w:rsidRPr="00576778" w:rsidRDefault="003F3581">
      <w:pPr>
        <w:pStyle w:val="NormalBPBHEB"/>
        <w:pPrChange w:id="2075" w:author="Abhiram Arali" w:date="2024-11-14T10:14:00Z">
          <w:pPr/>
        </w:pPrChange>
      </w:pPr>
    </w:p>
    <w:sectPr w:rsidR="003F3581" w:rsidRPr="005767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bhiram Arali" w:date="2024-11-12T12:14:00Z" w:initials="AA">
    <w:p w14:paraId="21251B08" w14:textId="77777777" w:rsidR="003B35D4" w:rsidRDefault="003B35D4" w:rsidP="00014DD8">
      <w:r>
        <w:rPr>
          <w:rStyle w:val="CommentReference"/>
        </w:rPr>
        <w:annotationRef/>
      </w:r>
      <w:r>
        <w:rPr>
          <w:color w:val="000000"/>
          <w:sz w:val="20"/>
          <w:szCs w:val="20"/>
        </w:rPr>
        <w:t>Please add a paragraph providing a brief overview of the topics to be covered in this chapter.</w:t>
      </w:r>
    </w:p>
    <w:p w14:paraId="278AD707" w14:textId="77777777" w:rsidR="003B35D4" w:rsidRDefault="003B35D4" w:rsidP="00014DD8"/>
  </w:comment>
  <w:comment w:id="32" w:author="Abhiram Arali" w:date="2024-11-12T12:55:00Z" w:initials="AA">
    <w:p w14:paraId="1467E836" w14:textId="77777777" w:rsidR="003B35D4" w:rsidRDefault="003B35D4" w:rsidP="00014DD8">
      <w:r>
        <w:rPr>
          <w:rStyle w:val="CommentReference"/>
        </w:rPr>
        <w:annotationRef/>
      </w:r>
      <w:r>
        <w:rPr>
          <w:color w:val="000000"/>
          <w:sz w:val="20"/>
          <w:szCs w:val="20"/>
        </w:rPr>
        <w:t>Please add objectives highlighting the learning outcomes of the chapter.</w:t>
      </w:r>
    </w:p>
  </w:comment>
  <w:comment w:id="228" w:author="Abhiram Arali" w:date="2024-11-14T10:20:00Z" w:initials="AA">
    <w:p w14:paraId="770E5F14" w14:textId="77777777" w:rsidR="003B35D4" w:rsidRDefault="003B35D4" w:rsidP="00F76634">
      <w:r>
        <w:rPr>
          <w:rStyle w:val="CommentReference"/>
        </w:rPr>
        <w:annotationRef/>
      </w:r>
      <w:r>
        <w:rPr>
          <w:color w:val="000000"/>
          <w:sz w:val="20"/>
          <w:szCs w:val="20"/>
        </w:rPr>
        <w:t>Please add content after the heading as there cannot be two consecutive headings.</w:t>
      </w:r>
    </w:p>
  </w:comment>
  <w:comment w:id="583" w:author="Abhiram Arali" w:date="2024-11-14T11:12:00Z" w:initials="AA">
    <w:p w14:paraId="65402DFB" w14:textId="77777777" w:rsidR="003B35D4" w:rsidRDefault="003B35D4" w:rsidP="002D3CD0">
      <w:r>
        <w:rPr>
          <w:rStyle w:val="CommentReference"/>
        </w:rPr>
        <w:annotationRef/>
      </w:r>
      <w:r>
        <w:rPr>
          <w:color w:val="000000"/>
          <w:sz w:val="20"/>
          <w:szCs w:val="20"/>
        </w:rPr>
        <w:t>Please add a list lead-in statement.</w:t>
      </w:r>
    </w:p>
  </w:comment>
  <w:comment w:id="939" w:author="Abhiram Arali" w:date="2024-11-14T11:21:00Z" w:initials="AA">
    <w:p w14:paraId="019C3CD3" w14:textId="77777777" w:rsidR="003B35D4" w:rsidRDefault="003B35D4" w:rsidP="00A77CAE">
      <w:r>
        <w:rPr>
          <w:rStyle w:val="CommentReference"/>
        </w:rPr>
        <w:annotationRef/>
      </w:r>
      <w:r>
        <w:rPr>
          <w:color w:val="000000"/>
          <w:sz w:val="20"/>
          <w:szCs w:val="20"/>
        </w:rPr>
        <w:t>Please note that the example is missing. Kindly add the example.</w:t>
      </w:r>
    </w:p>
  </w:comment>
  <w:comment w:id="1041" w:author="Abhiram Arali" w:date="2024-11-14T11:26:00Z" w:initials="AA">
    <w:p w14:paraId="032651B9" w14:textId="77777777" w:rsidR="003B35D4" w:rsidRDefault="003B35D4" w:rsidP="007E5ECF">
      <w:r>
        <w:rPr>
          <w:rStyle w:val="CommentReference"/>
        </w:rPr>
        <w:annotationRef/>
      </w:r>
      <w:r>
        <w:rPr>
          <w:color w:val="000000"/>
          <w:sz w:val="20"/>
          <w:szCs w:val="20"/>
        </w:rPr>
        <w:t>Please add a list lead-in statement.</w:t>
      </w:r>
    </w:p>
  </w:comment>
  <w:comment w:id="1244" w:author="Abhiram Arali" w:date="2024-11-14T12:11:00Z" w:initials="AA">
    <w:p w14:paraId="0880A378" w14:textId="77777777" w:rsidR="003B35D4" w:rsidRDefault="003B35D4" w:rsidP="00A65570">
      <w:r>
        <w:rPr>
          <w:rStyle w:val="CommentReference"/>
        </w:rPr>
        <w:annotationRef/>
      </w:r>
      <w:r>
        <w:rPr>
          <w:color w:val="000000"/>
          <w:sz w:val="20"/>
          <w:szCs w:val="20"/>
        </w:rPr>
        <w:t>Please add list lead-in statement.</w:t>
      </w:r>
    </w:p>
  </w:comment>
  <w:comment w:id="1465" w:author="Abhiram Arali" w:date="2024-11-14T12:11:00Z" w:initials="AA">
    <w:p w14:paraId="48962EBA" w14:textId="77777777" w:rsidR="003B35D4" w:rsidRDefault="003B35D4" w:rsidP="00A119B4">
      <w:r>
        <w:rPr>
          <w:rStyle w:val="CommentReference"/>
        </w:rPr>
        <w:annotationRef/>
      </w:r>
      <w:r>
        <w:rPr>
          <w:color w:val="000000"/>
          <w:sz w:val="20"/>
          <w:szCs w:val="20"/>
        </w:rPr>
        <w:t>Please add list lead-in statement.</w:t>
      </w:r>
    </w:p>
  </w:comment>
  <w:comment w:id="1653" w:author="Abhiram Arali" w:date="2024-11-14T12:59:00Z" w:initials="AA">
    <w:p w14:paraId="734042F0" w14:textId="77777777" w:rsidR="003B35D4" w:rsidRDefault="003B35D4" w:rsidP="00016DBF">
      <w:r>
        <w:rPr>
          <w:rStyle w:val="CommentReference"/>
        </w:rPr>
        <w:annotationRef/>
      </w:r>
      <w:r>
        <w:rPr>
          <w:color w:val="000000"/>
          <w:sz w:val="20"/>
          <w:szCs w:val="20"/>
        </w:rPr>
        <w:t>Please add list lead-in statement.</w:t>
      </w:r>
    </w:p>
  </w:comment>
  <w:comment w:id="1807" w:author="Abhiram Arali" w:date="2024-11-14T12:59:00Z" w:initials="AA">
    <w:p w14:paraId="0129CC6B" w14:textId="77777777" w:rsidR="003B35D4" w:rsidRDefault="003B35D4" w:rsidP="00595997">
      <w:r>
        <w:rPr>
          <w:rStyle w:val="CommentReference"/>
        </w:rPr>
        <w:annotationRef/>
      </w:r>
      <w:r>
        <w:rPr>
          <w:color w:val="000000"/>
          <w:sz w:val="20"/>
          <w:szCs w:val="20"/>
        </w:rPr>
        <w:t>Please add list lead-in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8AD707" w15:done="0"/>
  <w15:commentEx w15:paraId="1467E836" w15:done="0"/>
  <w15:commentEx w15:paraId="770E5F14" w15:done="0"/>
  <w15:commentEx w15:paraId="65402DFB" w15:done="0"/>
  <w15:commentEx w15:paraId="019C3CD3" w15:done="0"/>
  <w15:commentEx w15:paraId="032651B9" w15:done="0"/>
  <w15:commentEx w15:paraId="0880A378" w15:done="0"/>
  <w15:commentEx w15:paraId="48962EBA" w15:done="0"/>
  <w15:commentEx w15:paraId="734042F0" w15:done="0"/>
  <w15:commentEx w15:paraId="0129C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B2806F" w16cex:dateUtc="2024-11-12T06:44:00Z"/>
  <w16cex:commentExtensible w16cex:durableId="3E925B55" w16cex:dateUtc="2024-11-12T07:25:00Z"/>
  <w16cex:commentExtensible w16cex:durableId="5BD1D0A1" w16cex:dateUtc="2024-11-14T04:50:00Z"/>
  <w16cex:commentExtensible w16cex:durableId="2C46A59B" w16cex:dateUtc="2024-11-14T05:42:00Z"/>
  <w16cex:commentExtensible w16cex:durableId="3B4E13E9" w16cex:dateUtc="2024-11-14T05:51:00Z"/>
  <w16cex:commentExtensible w16cex:durableId="21E2C5D8" w16cex:dateUtc="2024-11-14T05:56:00Z"/>
  <w16cex:commentExtensible w16cex:durableId="19FCB473" w16cex:dateUtc="2024-11-14T06:41:00Z"/>
  <w16cex:commentExtensible w16cex:durableId="7684F179" w16cex:dateUtc="2024-11-14T06:41:00Z"/>
  <w16cex:commentExtensible w16cex:durableId="5B5B1661" w16cex:dateUtc="2024-11-14T07:29:00Z"/>
  <w16cex:commentExtensible w16cex:durableId="3DDE6DCE" w16cex:dateUtc="2024-11-14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8AD707" w16cid:durableId="6AB2806F"/>
  <w16cid:commentId w16cid:paraId="1467E836" w16cid:durableId="3E925B55"/>
  <w16cid:commentId w16cid:paraId="770E5F14" w16cid:durableId="5BD1D0A1"/>
  <w16cid:commentId w16cid:paraId="65402DFB" w16cid:durableId="2C46A59B"/>
  <w16cid:commentId w16cid:paraId="019C3CD3" w16cid:durableId="3B4E13E9"/>
  <w16cid:commentId w16cid:paraId="032651B9" w16cid:durableId="21E2C5D8"/>
  <w16cid:commentId w16cid:paraId="0880A378" w16cid:durableId="19FCB473"/>
  <w16cid:commentId w16cid:paraId="48962EBA" w16cid:durableId="7684F179"/>
  <w16cid:commentId w16cid:paraId="734042F0" w16cid:durableId="5B5B1661"/>
  <w16cid:commentId w16cid:paraId="0129CC6B" w16cid:durableId="3DDE6D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1BC4"/>
    <w:multiLevelType w:val="hybridMultilevel"/>
    <w:tmpl w:val="DF52C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B59EF"/>
    <w:multiLevelType w:val="hybridMultilevel"/>
    <w:tmpl w:val="E0F49A4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EC4B66"/>
    <w:multiLevelType w:val="hybridMultilevel"/>
    <w:tmpl w:val="7440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FD446E"/>
    <w:multiLevelType w:val="hybridMultilevel"/>
    <w:tmpl w:val="E5323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8E104F"/>
    <w:multiLevelType w:val="hybridMultilevel"/>
    <w:tmpl w:val="8E78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5A1DEE"/>
    <w:multiLevelType w:val="hybridMultilevel"/>
    <w:tmpl w:val="DA78F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441C36"/>
    <w:multiLevelType w:val="hybridMultilevel"/>
    <w:tmpl w:val="E334017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A045AAA"/>
    <w:multiLevelType w:val="hybridMultilevel"/>
    <w:tmpl w:val="D6AAE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B834319"/>
    <w:multiLevelType w:val="hybridMultilevel"/>
    <w:tmpl w:val="516C12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C497A19"/>
    <w:multiLevelType w:val="hybridMultilevel"/>
    <w:tmpl w:val="A6A244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D1B007C"/>
    <w:multiLevelType w:val="hybridMultilevel"/>
    <w:tmpl w:val="9ADC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BD3399"/>
    <w:multiLevelType w:val="hybridMultilevel"/>
    <w:tmpl w:val="606EE58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0DD00E0A"/>
    <w:multiLevelType w:val="hybridMultilevel"/>
    <w:tmpl w:val="9350D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E0E6D5D"/>
    <w:multiLevelType w:val="hybridMultilevel"/>
    <w:tmpl w:val="BA863CF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0EB15A51"/>
    <w:multiLevelType w:val="hybridMultilevel"/>
    <w:tmpl w:val="314CA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3085747"/>
    <w:multiLevelType w:val="hybridMultilevel"/>
    <w:tmpl w:val="9E98A7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957C75"/>
    <w:multiLevelType w:val="hybridMultilevel"/>
    <w:tmpl w:val="E69A3AC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563193F"/>
    <w:multiLevelType w:val="hybridMultilevel"/>
    <w:tmpl w:val="8C3C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8BF7C51"/>
    <w:multiLevelType w:val="hybridMultilevel"/>
    <w:tmpl w:val="191E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270BF5"/>
    <w:multiLevelType w:val="hybridMultilevel"/>
    <w:tmpl w:val="C09E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C3B3C97"/>
    <w:multiLevelType w:val="hybridMultilevel"/>
    <w:tmpl w:val="B8F056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1D2C553A"/>
    <w:multiLevelType w:val="hybridMultilevel"/>
    <w:tmpl w:val="9984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D59064B"/>
    <w:multiLevelType w:val="hybridMultilevel"/>
    <w:tmpl w:val="53A660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201D3955"/>
    <w:multiLevelType w:val="hybridMultilevel"/>
    <w:tmpl w:val="733E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11A25D4"/>
    <w:multiLevelType w:val="hybridMultilevel"/>
    <w:tmpl w:val="BCDA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1777A5D"/>
    <w:multiLevelType w:val="hybridMultilevel"/>
    <w:tmpl w:val="2EA6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1D51E7C"/>
    <w:multiLevelType w:val="hybridMultilevel"/>
    <w:tmpl w:val="4F42166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246A30A0"/>
    <w:multiLevelType w:val="hybridMultilevel"/>
    <w:tmpl w:val="489A8E9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27FD5B3C"/>
    <w:multiLevelType w:val="hybridMultilevel"/>
    <w:tmpl w:val="BA3E86D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2991520B"/>
    <w:multiLevelType w:val="hybridMultilevel"/>
    <w:tmpl w:val="55F04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ABC185D"/>
    <w:multiLevelType w:val="hybridMultilevel"/>
    <w:tmpl w:val="37704A8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2C450061"/>
    <w:multiLevelType w:val="hybridMultilevel"/>
    <w:tmpl w:val="55389C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2FDE01B2"/>
    <w:multiLevelType w:val="hybridMultilevel"/>
    <w:tmpl w:val="5BB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1E00B48"/>
    <w:multiLevelType w:val="hybridMultilevel"/>
    <w:tmpl w:val="EBB29B7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2E251F7"/>
    <w:multiLevelType w:val="hybridMultilevel"/>
    <w:tmpl w:val="5BD4439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35390682"/>
    <w:multiLevelType w:val="hybridMultilevel"/>
    <w:tmpl w:val="35DC85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361F06A5"/>
    <w:multiLevelType w:val="hybridMultilevel"/>
    <w:tmpl w:val="F84AE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8030311"/>
    <w:multiLevelType w:val="hybridMultilevel"/>
    <w:tmpl w:val="B674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8EC7926"/>
    <w:multiLevelType w:val="hybridMultilevel"/>
    <w:tmpl w:val="05A6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95A02B0"/>
    <w:multiLevelType w:val="hybridMultilevel"/>
    <w:tmpl w:val="A27017F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39BA6132"/>
    <w:multiLevelType w:val="hybridMultilevel"/>
    <w:tmpl w:val="16AA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EF44A4F"/>
    <w:multiLevelType w:val="hybridMultilevel"/>
    <w:tmpl w:val="208CE7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41F34403"/>
    <w:multiLevelType w:val="hybridMultilevel"/>
    <w:tmpl w:val="BE30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3042A9A"/>
    <w:multiLevelType w:val="hybridMultilevel"/>
    <w:tmpl w:val="20B8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346134"/>
    <w:multiLevelType w:val="hybridMultilevel"/>
    <w:tmpl w:val="C744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458E26BE"/>
    <w:multiLevelType w:val="hybridMultilevel"/>
    <w:tmpl w:val="11C8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6DF21FD"/>
    <w:multiLevelType w:val="hybridMultilevel"/>
    <w:tmpl w:val="5292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480B20F9"/>
    <w:multiLevelType w:val="hybridMultilevel"/>
    <w:tmpl w:val="56C6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DB2B1C"/>
    <w:multiLevelType w:val="hybridMultilevel"/>
    <w:tmpl w:val="3DA6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9EE0290"/>
    <w:multiLevelType w:val="hybridMultilevel"/>
    <w:tmpl w:val="1700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A15450A"/>
    <w:multiLevelType w:val="hybridMultilevel"/>
    <w:tmpl w:val="8C9A9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4DED52B7"/>
    <w:multiLevelType w:val="hybridMultilevel"/>
    <w:tmpl w:val="EB04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6809CC"/>
    <w:multiLevelType w:val="hybridMultilevel"/>
    <w:tmpl w:val="280A9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FB76678"/>
    <w:multiLevelType w:val="hybridMultilevel"/>
    <w:tmpl w:val="B89A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0187849"/>
    <w:multiLevelType w:val="hybridMultilevel"/>
    <w:tmpl w:val="CF8CC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2CC25AE"/>
    <w:multiLevelType w:val="hybridMultilevel"/>
    <w:tmpl w:val="65D8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4A7599E"/>
    <w:multiLevelType w:val="hybridMultilevel"/>
    <w:tmpl w:val="82FCA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4F804FB"/>
    <w:multiLevelType w:val="hybridMultilevel"/>
    <w:tmpl w:val="797635F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59683EEA"/>
    <w:multiLevelType w:val="hybridMultilevel"/>
    <w:tmpl w:val="AAA4E65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D5A01D4"/>
    <w:multiLevelType w:val="hybridMultilevel"/>
    <w:tmpl w:val="ABA6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FAF129F"/>
    <w:multiLevelType w:val="hybridMultilevel"/>
    <w:tmpl w:val="3BFCB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05F60DC"/>
    <w:multiLevelType w:val="hybridMultilevel"/>
    <w:tmpl w:val="5CFA6C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nsid w:val="622B5A8A"/>
    <w:multiLevelType w:val="hybridMultilevel"/>
    <w:tmpl w:val="51E42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3FC7EA0"/>
    <w:multiLevelType w:val="hybridMultilevel"/>
    <w:tmpl w:val="4A807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8945004"/>
    <w:multiLevelType w:val="hybridMultilevel"/>
    <w:tmpl w:val="F2C8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69911BB0"/>
    <w:multiLevelType w:val="hybridMultilevel"/>
    <w:tmpl w:val="C422FB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nsid w:val="6A6A28B1"/>
    <w:multiLevelType w:val="hybridMultilevel"/>
    <w:tmpl w:val="81B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B0F5E51"/>
    <w:multiLevelType w:val="hybridMultilevel"/>
    <w:tmpl w:val="0A1A0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E1205C7"/>
    <w:multiLevelType w:val="hybridMultilevel"/>
    <w:tmpl w:val="BC102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713F5FF8"/>
    <w:multiLevelType w:val="hybridMultilevel"/>
    <w:tmpl w:val="EEEA08B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nsid w:val="71F47250"/>
    <w:multiLevelType w:val="hybridMultilevel"/>
    <w:tmpl w:val="364A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73031544"/>
    <w:multiLevelType w:val="hybridMultilevel"/>
    <w:tmpl w:val="1060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4DA23D9"/>
    <w:multiLevelType w:val="hybridMultilevel"/>
    <w:tmpl w:val="F5928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5080C35"/>
    <w:multiLevelType w:val="hybridMultilevel"/>
    <w:tmpl w:val="E3B0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5EC3AE7"/>
    <w:multiLevelType w:val="hybridMultilevel"/>
    <w:tmpl w:val="0066A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764E6A66"/>
    <w:multiLevelType w:val="hybridMultilevel"/>
    <w:tmpl w:val="14B8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73D3FB0"/>
    <w:multiLevelType w:val="hybridMultilevel"/>
    <w:tmpl w:val="E6D62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78DB4B8A"/>
    <w:multiLevelType w:val="hybridMultilevel"/>
    <w:tmpl w:val="612C5B6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7C37262A"/>
    <w:multiLevelType w:val="hybridMultilevel"/>
    <w:tmpl w:val="AD40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C8F5A1A"/>
    <w:multiLevelType w:val="hybridMultilevel"/>
    <w:tmpl w:val="9F7A7660"/>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C952DCD"/>
    <w:multiLevelType w:val="hybridMultilevel"/>
    <w:tmpl w:val="8E48C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7E4205D1"/>
    <w:multiLevelType w:val="hybridMultilevel"/>
    <w:tmpl w:val="26D08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9"/>
  </w:num>
  <w:num w:numId="2">
    <w:abstractNumId w:val="74"/>
  </w:num>
  <w:num w:numId="3">
    <w:abstractNumId w:val="2"/>
  </w:num>
  <w:num w:numId="4">
    <w:abstractNumId w:val="50"/>
  </w:num>
  <w:num w:numId="5">
    <w:abstractNumId w:val="64"/>
  </w:num>
  <w:num w:numId="6">
    <w:abstractNumId w:val="68"/>
  </w:num>
  <w:num w:numId="7">
    <w:abstractNumId w:val="71"/>
  </w:num>
  <w:num w:numId="8">
    <w:abstractNumId w:val="42"/>
  </w:num>
  <w:num w:numId="9">
    <w:abstractNumId w:val="49"/>
  </w:num>
  <w:num w:numId="10">
    <w:abstractNumId w:val="51"/>
  </w:num>
  <w:num w:numId="11">
    <w:abstractNumId w:val="53"/>
  </w:num>
  <w:num w:numId="12">
    <w:abstractNumId w:val="78"/>
  </w:num>
  <w:num w:numId="13">
    <w:abstractNumId w:val="73"/>
  </w:num>
  <w:num w:numId="14">
    <w:abstractNumId w:val="48"/>
  </w:num>
  <w:num w:numId="15">
    <w:abstractNumId w:val="43"/>
  </w:num>
  <w:num w:numId="16">
    <w:abstractNumId w:val="66"/>
  </w:num>
  <w:num w:numId="17">
    <w:abstractNumId w:val="54"/>
  </w:num>
  <w:num w:numId="18">
    <w:abstractNumId w:val="25"/>
  </w:num>
  <w:num w:numId="19">
    <w:abstractNumId w:val="63"/>
  </w:num>
  <w:num w:numId="20">
    <w:abstractNumId w:val="0"/>
  </w:num>
  <w:num w:numId="21">
    <w:abstractNumId w:val="81"/>
  </w:num>
  <w:num w:numId="22">
    <w:abstractNumId w:val="35"/>
  </w:num>
  <w:num w:numId="23">
    <w:abstractNumId w:val="77"/>
  </w:num>
  <w:num w:numId="24">
    <w:abstractNumId w:val="61"/>
  </w:num>
  <w:num w:numId="25">
    <w:abstractNumId w:val="24"/>
  </w:num>
  <w:num w:numId="26">
    <w:abstractNumId w:val="1"/>
  </w:num>
  <w:num w:numId="27">
    <w:abstractNumId w:val="57"/>
  </w:num>
  <w:num w:numId="28">
    <w:abstractNumId w:val="10"/>
  </w:num>
  <w:num w:numId="29">
    <w:abstractNumId w:val="52"/>
  </w:num>
  <w:num w:numId="30">
    <w:abstractNumId w:val="70"/>
  </w:num>
  <w:num w:numId="31">
    <w:abstractNumId w:val="14"/>
  </w:num>
  <w:num w:numId="32">
    <w:abstractNumId w:val="72"/>
  </w:num>
  <w:num w:numId="33">
    <w:abstractNumId w:val="36"/>
  </w:num>
  <w:num w:numId="34">
    <w:abstractNumId w:val="22"/>
  </w:num>
  <w:num w:numId="35">
    <w:abstractNumId w:val="40"/>
  </w:num>
  <w:num w:numId="36">
    <w:abstractNumId w:val="65"/>
  </w:num>
  <w:num w:numId="37">
    <w:abstractNumId w:val="34"/>
  </w:num>
  <w:num w:numId="38">
    <w:abstractNumId w:val="75"/>
  </w:num>
  <w:num w:numId="39">
    <w:abstractNumId w:val="26"/>
  </w:num>
  <w:num w:numId="40">
    <w:abstractNumId w:val="6"/>
  </w:num>
  <w:num w:numId="41">
    <w:abstractNumId w:val="76"/>
  </w:num>
  <w:num w:numId="42">
    <w:abstractNumId w:val="31"/>
  </w:num>
  <w:num w:numId="43">
    <w:abstractNumId w:val="20"/>
  </w:num>
  <w:num w:numId="44">
    <w:abstractNumId w:val="5"/>
  </w:num>
  <w:num w:numId="45">
    <w:abstractNumId w:val="38"/>
  </w:num>
  <w:num w:numId="46">
    <w:abstractNumId w:val="30"/>
  </w:num>
  <w:num w:numId="47">
    <w:abstractNumId w:val="23"/>
  </w:num>
  <w:num w:numId="48">
    <w:abstractNumId w:val="19"/>
  </w:num>
  <w:num w:numId="49">
    <w:abstractNumId w:val="3"/>
  </w:num>
  <w:num w:numId="50">
    <w:abstractNumId w:val="46"/>
  </w:num>
  <w:num w:numId="51">
    <w:abstractNumId w:val="21"/>
  </w:num>
  <w:num w:numId="52">
    <w:abstractNumId w:val="37"/>
  </w:num>
  <w:num w:numId="53">
    <w:abstractNumId w:val="80"/>
  </w:num>
  <w:num w:numId="54">
    <w:abstractNumId w:val="29"/>
  </w:num>
  <w:num w:numId="55">
    <w:abstractNumId w:val="47"/>
  </w:num>
  <w:num w:numId="56">
    <w:abstractNumId w:val="12"/>
  </w:num>
  <w:num w:numId="57">
    <w:abstractNumId w:val="9"/>
  </w:num>
  <w:num w:numId="58">
    <w:abstractNumId w:val="45"/>
  </w:num>
  <w:num w:numId="59">
    <w:abstractNumId w:val="16"/>
  </w:num>
  <w:num w:numId="60">
    <w:abstractNumId w:val="56"/>
  </w:num>
  <w:num w:numId="61">
    <w:abstractNumId w:val="4"/>
  </w:num>
  <w:num w:numId="62">
    <w:abstractNumId w:val="15"/>
  </w:num>
  <w:num w:numId="63">
    <w:abstractNumId w:val="41"/>
  </w:num>
  <w:num w:numId="64">
    <w:abstractNumId w:val="17"/>
  </w:num>
  <w:num w:numId="65">
    <w:abstractNumId w:val="69"/>
  </w:num>
  <w:num w:numId="66">
    <w:abstractNumId w:val="32"/>
  </w:num>
  <w:num w:numId="67">
    <w:abstractNumId w:val="62"/>
  </w:num>
  <w:num w:numId="68">
    <w:abstractNumId w:val="11"/>
  </w:num>
  <w:num w:numId="69">
    <w:abstractNumId w:val="8"/>
  </w:num>
  <w:num w:numId="70">
    <w:abstractNumId w:val="39"/>
  </w:num>
  <w:num w:numId="71">
    <w:abstractNumId w:val="55"/>
  </w:num>
  <w:num w:numId="72">
    <w:abstractNumId w:val="13"/>
  </w:num>
  <w:num w:numId="73">
    <w:abstractNumId w:val="60"/>
  </w:num>
  <w:num w:numId="74">
    <w:abstractNumId w:val="27"/>
  </w:num>
  <w:num w:numId="75">
    <w:abstractNumId w:val="67"/>
  </w:num>
  <w:num w:numId="76">
    <w:abstractNumId w:val="7"/>
  </w:num>
  <w:num w:numId="77">
    <w:abstractNumId w:val="18"/>
  </w:num>
  <w:num w:numId="78">
    <w:abstractNumId w:val="44"/>
  </w:num>
  <w:num w:numId="79">
    <w:abstractNumId w:val="33"/>
  </w:num>
  <w:num w:numId="80">
    <w:abstractNumId w:val="58"/>
  </w:num>
  <w:num w:numId="81">
    <w:abstractNumId w:val="28"/>
  </w:num>
  <w:num w:numId="82">
    <w:abstractNumId w:val="79"/>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U1NLI0MDM1MTM0tTBW0lEKTi0uzszPAykwrgUArZyjKSwAAAA="/>
  </w:docVars>
  <w:rsids>
    <w:rsidRoot w:val="00C573E5"/>
    <w:rsid w:val="000024F2"/>
    <w:rsid w:val="000029B3"/>
    <w:rsid w:val="000062BA"/>
    <w:rsid w:val="00007EF1"/>
    <w:rsid w:val="00010492"/>
    <w:rsid w:val="00014DD8"/>
    <w:rsid w:val="00016DBF"/>
    <w:rsid w:val="000179D5"/>
    <w:rsid w:val="000300A7"/>
    <w:rsid w:val="0003129B"/>
    <w:rsid w:val="000336CC"/>
    <w:rsid w:val="0003694D"/>
    <w:rsid w:val="00037B24"/>
    <w:rsid w:val="00037F17"/>
    <w:rsid w:val="000474C6"/>
    <w:rsid w:val="00052873"/>
    <w:rsid w:val="00056209"/>
    <w:rsid w:val="00056F34"/>
    <w:rsid w:val="00065C03"/>
    <w:rsid w:val="00072242"/>
    <w:rsid w:val="00086106"/>
    <w:rsid w:val="000928E9"/>
    <w:rsid w:val="00092B16"/>
    <w:rsid w:val="00094C2A"/>
    <w:rsid w:val="00095412"/>
    <w:rsid w:val="00096B6C"/>
    <w:rsid w:val="000A217D"/>
    <w:rsid w:val="000A317E"/>
    <w:rsid w:val="000A4837"/>
    <w:rsid w:val="000A6892"/>
    <w:rsid w:val="000A7B12"/>
    <w:rsid w:val="000A7EDD"/>
    <w:rsid w:val="000B05F6"/>
    <w:rsid w:val="000B2F9C"/>
    <w:rsid w:val="000B6EE2"/>
    <w:rsid w:val="000B79FA"/>
    <w:rsid w:val="000C0B1D"/>
    <w:rsid w:val="000C13FE"/>
    <w:rsid w:val="000C5B5B"/>
    <w:rsid w:val="000D074E"/>
    <w:rsid w:val="000D639F"/>
    <w:rsid w:val="000F3483"/>
    <w:rsid w:val="000F6A50"/>
    <w:rsid w:val="00103135"/>
    <w:rsid w:val="001043CA"/>
    <w:rsid w:val="00107942"/>
    <w:rsid w:val="0011410D"/>
    <w:rsid w:val="00115DAB"/>
    <w:rsid w:val="00117A36"/>
    <w:rsid w:val="00120AAA"/>
    <w:rsid w:val="0012222B"/>
    <w:rsid w:val="00125043"/>
    <w:rsid w:val="001327C1"/>
    <w:rsid w:val="00135CC3"/>
    <w:rsid w:val="00136771"/>
    <w:rsid w:val="00146E50"/>
    <w:rsid w:val="00150653"/>
    <w:rsid w:val="00153796"/>
    <w:rsid w:val="00153C17"/>
    <w:rsid w:val="001540DA"/>
    <w:rsid w:val="0016042D"/>
    <w:rsid w:val="00173D7C"/>
    <w:rsid w:val="00176878"/>
    <w:rsid w:val="001775AE"/>
    <w:rsid w:val="00186F0D"/>
    <w:rsid w:val="00194F22"/>
    <w:rsid w:val="001957C5"/>
    <w:rsid w:val="001960D4"/>
    <w:rsid w:val="001A0D97"/>
    <w:rsid w:val="001A1CD0"/>
    <w:rsid w:val="001A22A7"/>
    <w:rsid w:val="001A4D17"/>
    <w:rsid w:val="001A4F12"/>
    <w:rsid w:val="001B028B"/>
    <w:rsid w:val="001B238C"/>
    <w:rsid w:val="001B4536"/>
    <w:rsid w:val="001C212A"/>
    <w:rsid w:val="001C2671"/>
    <w:rsid w:val="001D3B61"/>
    <w:rsid w:val="001D467D"/>
    <w:rsid w:val="001D5B54"/>
    <w:rsid w:val="001D5CDB"/>
    <w:rsid w:val="001D6B5E"/>
    <w:rsid w:val="001E10C8"/>
    <w:rsid w:val="001E5E90"/>
    <w:rsid w:val="001E6CB7"/>
    <w:rsid w:val="0020502D"/>
    <w:rsid w:val="0020737E"/>
    <w:rsid w:val="002108A7"/>
    <w:rsid w:val="0021478F"/>
    <w:rsid w:val="00215B3C"/>
    <w:rsid w:val="00220612"/>
    <w:rsid w:val="00221B1C"/>
    <w:rsid w:val="0022312F"/>
    <w:rsid w:val="00224338"/>
    <w:rsid w:val="00225ED8"/>
    <w:rsid w:val="00232313"/>
    <w:rsid w:val="00241D64"/>
    <w:rsid w:val="00250A1A"/>
    <w:rsid w:val="0025165C"/>
    <w:rsid w:val="00260101"/>
    <w:rsid w:val="00266BFC"/>
    <w:rsid w:val="002708F0"/>
    <w:rsid w:val="00271B84"/>
    <w:rsid w:val="00280DBC"/>
    <w:rsid w:val="00282C31"/>
    <w:rsid w:val="0028464C"/>
    <w:rsid w:val="00287028"/>
    <w:rsid w:val="00291C79"/>
    <w:rsid w:val="00293A3A"/>
    <w:rsid w:val="002A509D"/>
    <w:rsid w:val="002B3B91"/>
    <w:rsid w:val="002B47FD"/>
    <w:rsid w:val="002B57F1"/>
    <w:rsid w:val="002B685A"/>
    <w:rsid w:val="002B7814"/>
    <w:rsid w:val="002C09E3"/>
    <w:rsid w:val="002C2407"/>
    <w:rsid w:val="002C41EE"/>
    <w:rsid w:val="002C4DD7"/>
    <w:rsid w:val="002C641F"/>
    <w:rsid w:val="002C77AF"/>
    <w:rsid w:val="002C7D7E"/>
    <w:rsid w:val="002D3196"/>
    <w:rsid w:val="002D3CD0"/>
    <w:rsid w:val="002D7D1E"/>
    <w:rsid w:val="002E6FC1"/>
    <w:rsid w:val="002F5410"/>
    <w:rsid w:val="002F7E2C"/>
    <w:rsid w:val="00300256"/>
    <w:rsid w:val="003015C4"/>
    <w:rsid w:val="00304408"/>
    <w:rsid w:val="0030449A"/>
    <w:rsid w:val="003057B3"/>
    <w:rsid w:val="00307F3F"/>
    <w:rsid w:val="00327333"/>
    <w:rsid w:val="00327761"/>
    <w:rsid w:val="00330132"/>
    <w:rsid w:val="00333D81"/>
    <w:rsid w:val="00347EDC"/>
    <w:rsid w:val="003515EA"/>
    <w:rsid w:val="00353AB3"/>
    <w:rsid w:val="00355CB2"/>
    <w:rsid w:val="003572AC"/>
    <w:rsid w:val="00361066"/>
    <w:rsid w:val="00361F45"/>
    <w:rsid w:val="00371B96"/>
    <w:rsid w:val="00375749"/>
    <w:rsid w:val="00375CEC"/>
    <w:rsid w:val="0037762F"/>
    <w:rsid w:val="00377634"/>
    <w:rsid w:val="00382AD5"/>
    <w:rsid w:val="0039253C"/>
    <w:rsid w:val="00393326"/>
    <w:rsid w:val="00393EFA"/>
    <w:rsid w:val="00395EF8"/>
    <w:rsid w:val="00397060"/>
    <w:rsid w:val="003A0BC4"/>
    <w:rsid w:val="003A0EED"/>
    <w:rsid w:val="003A242E"/>
    <w:rsid w:val="003A7152"/>
    <w:rsid w:val="003B23E8"/>
    <w:rsid w:val="003B35D4"/>
    <w:rsid w:val="003B6E1A"/>
    <w:rsid w:val="003C1ACC"/>
    <w:rsid w:val="003C33E6"/>
    <w:rsid w:val="003C6225"/>
    <w:rsid w:val="003C6C54"/>
    <w:rsid w:val="003D18AD"/>
    <w:rsid w:val="003D5D08"/>
    <w:rsid w:val="003D77D6"/>
    <w:rsid w:val="003D7BAF"/>
    <w:rsid w:val="003E1D74"/>
    <w:rsid w:val="003E2C4B"/>
    <w:rsid w:val="003E3431"/>
    <w:rsid w:val="003F166E"/>
    <w:rsid w:val="003F1A4C"/>
    <w:rsid w:val="003F1A6B"/>
    <w:rsid w:val="003F2349"/>
    <w:rsid w:val="003F3581"/>
    <w:rsid w:val="003F5828"/>
    <w:rsid w:val="003F5D6E"/>
    <w:rsid w:val="003F5DF0"/>
    <w:rsid w:val="003F727F"/>
    <w:rsid w:val="00410224"/>
    <w:rsid w:val="00411B6B"/>
    <w:rsid w:val="00411CC6"/>
    <w:rsid w:val="0042098E"/>
    <w:rsid w:val="00424352"/>
    <w:rsid w:val="004274D9"/>
    <w:rsid w:val="0043020C"/>
    <w:rsid w:val="00443AAC"/>
    <w:rsid w:val="0044441C"/>
    <w:rsid w:val="00444EB3"/>
    <w:rsid w:val="00452287"/>
    <w:rsid w:val="00452EB1"/>
    <w:rsid w:val="004579E3"/>
    <w:rsid w:val="004701B2"/>
    <w:rsid w:val="0047294F"/>
    <w:rsid w:val="004753B5"/>
    <w:rsid w:val="00483EAE"/>
    <w:rsid w:val="00484402"/>
    <w:rsid w:val="00495A92"/>
    <w:rsid w:val="004A00B7"/>
    <w:rsid w:val="004A347D"/>
    <w:rsid w:val="004B20E5"/>
    <w:rsid w:val="004B2C4D"/>
    <w:rsid w:val="004B607E"/>
    <w:rsid w:val="004B64AD"/>
    <w:rsid w:val="004B6EA8"/>
    <w:rsid w:val="004C0A15"/>
    <w:rsid w:val="004C6578"/>
    <w:rsid w:val="004C7D9D"/>
    <w:rsid w:val="004D45EF"/>
    <w:rsid w:val="004E38F5"/>
    <w:rsid w:val="004E6C22"/>
    <w:rsid w:val="004F0C1E"/>
    <w:rsid w:val="004F21FC"/>
    <w:rsid w:val="004F789F"/>
    <w:rsid w:val="005053A1"/>
    <w:rsid w:val="00511EEE"/>
    <w:rsid w:val="00514154"/>
    <w:rsid w:val="005159AC"/>
    <w:rsid w:val="005225B0"/>
    <w:rsid w:val="00531875"/>
    <w:rsid w:val="005325EF"/>
    <w:rsid w:val="00533B57"/>
    <w:rsid w:val="0053510A"/>
    <w:rsid w:val="00543FA2"/>
    <w:rsid w:val="00544716"/>
    <w:rsid w:val="00550562"/>
    <w:rsid w:val="005531F9"/>
    <w:rsid w:val="00567E3C"/>
    <w:rsid w:val="0057342B"/>
    <w:rsid w:val="005752AD"/>
    <w:rsid w:val="00576778"/>
    <w:rsid w:val="00583233"/>
    <w:rsid w:val="00584CBC"/>
    <w:rsid w:val="005877DF"/>
    <w:rsid w:val="00593FDB"/>
    <w:rsid w:val="005958FB"/>
    <w:rsid w:val="00595997"/>
    <w:rsid w:val="00595F6B"/>
    <w:rsid w:val="005968F7"/>
    <w:rsid w:val="00597A2E"/>
    <w:rsid w:val="005A3757"/>
    <w:rsid w:val="005A7A2B"/>
    <w:rsid w:val="005B184D"/>
    <w:rsid w:val="005B5326"/>
    <w:rsid w:val="005B64DB"/>
    <w:rsid w:val="005C3201"/>
    <w:rsid w:val="005C4D4A"/>
    <w:rsid w:val="005D2777"/>
    <w:rsid w:val="005D39D5"/>
    <w:rsid w:val="005D60D9"/>
    <w:rsid w:val="005D6409"/>
    <w:rsid w:val="005D722A"/>
    <w:rsid w:val="005D727F"/>
    <w:rsid w:val="005E0C1A"/>
    <w:rsid w:val="005E33C5"/>
    <w:rsid w:val="005E3FFB"/>
    <w:rsid w:val="005E74FF"/>
    <w:rsid w:val="005F1A38"/>
    <w:rsid w:val="005F2863"/>
    <w:rsid w:val="00602611"/>
    <w:rsid w:val="00605004"/>
    <w:rsid w:val="00614FB9"/>
    <w:rsid w:val="00620526"/>
    <w:rsid w:val="00621E7F"/>
    <w:rsid w:val="00635059"/>
    <w:rsid w:val="006472F9"/>
    <w:rsid w:val="00652109"/>
    <w:rsid w:val="00662F62"/>
    <w:rsid w:val="00662F6E"/>
    <w:rsid w:val="00663F2C"/>
    <w:rsid w:val="00666459"/>
    <w:rsid w:val="00666CBD"/>
    <w:rsid w:val="00667A1C"/>
    <w:rsid w:val="00671BE4"/>
    <w:rsid w:val="00671DC8"/>
    <w:rsid w:val="006745F0"/>
    <w:rsid w:val="00674B66"/>
    <w:rsid w:val="00681295"/>
    <w:rsid w:val="00681EDF"/>
    <w:rsid w:val="00686415"/>
    <w:rsid w:val="006873BB"/>
    <w:rsid w:val="006919D9"/>
    <w:rsid w:val="006965D1"/>
    <w:rsid w:val="006A5A62"/>
    <w:rsid w:val="006A6A7F"/>
    <w:rsid w:val="006D2C0B"/>
    <w:rsid w:val="006D5B4B"/>
    <w:rsid w:val="006E0F65"/>
    <w:rsid w:val="006E2343"/>
    <w:rsid w:val="006E3BAC"/>
    <w:rsid w:val="006E3DB4"/>
    <w:rsid w:val="006E4A15"/>
    <w:rsid w:val="006F6301"/>
    <w:rsid w:val="006F7CF7"/>
    <w:rsid w:val="0070059C"/>
    <w:rsid w:val="00700B0D"/>
    <w:rsid w:val="00702178"/>
    <w:rsid w:val="00707889"/>
    <w:rsid w:val="00707896"/>
    <w:rsid w:val="007118FA"/>
    <w:rsid w:val="00714FFD"/>
    <w:rsid w:val="00716EB7"/>
    <w:rsid w:val="00725500"/>
    <w:rsid w:val="00730C3B"/>
    <w:rsid w:val="00734316"/>
    <w:rsid w:val="0073775D"/>
    <w:rsid w:val="00747008"/>
    <w:rsid w:val="0075029E"/>
    <w:rsid w:val="00751ED5"/>
    <w:rsid w:val="0075300C"/>
    <w:rsid w:val="00755871"/>
    <w:rsid w:val="00757165"/>
    <w:rsid w:val="00760D64"/>
    <w:rsid w:val="007666B1"/>
    <w:rsid w:val="00770979"/>
    <w:rsid w:val="00770EC7"/>
    <w:rsid w:val="007716C0"/>
    <w:rsid w:val="007743C2"/>
    <w:rsid w:val="007746AD"/>
    <w:rsid w:val="007748FA"/>
    <w:rsid w:val="0077779B"/>
    <w:rsid w:val="007818D2"/>
    <w:rsid w:val="007876FD"/>
    <w:rsid w:val="007878FF"/>
    <w:rsid w:val="007942A4"/>
    <w:rsid w:val="007960AE"/>
    <w:rsid w:val="007A07EE"/>
    <w:rsid w:val="007A1985"/>
    <w:rsid w:val="007A2AC6"/>
    <w:rsid w:val="007A4362"/>
    <w:rsid w:val="007A5B21"/>
    <w:rsid w:val="007A5EF0"/>
    <w:rsid w:val="007B064F"/>
    <w:rsid w:val="007B73B7"/>
    <w:rsid w:val="007C2EAB"/>
    <w:rsid w:val="007C67A0"/>
    <w:rsid w:val="007D7630"/>
    <w:rsid w:val="007E24F1"/>
    <w:rsid w:val="007E55E7"/>
    <w:rsid w:val="007E5ECF"/>
    <w:rsid w:val="007F2658"/>
    <w:rsid w:val="007F32C1"/>
    <w:rsid w:val="007F34BF"/>
    <w:rsid w:val="007F61EA"/>
    <w:rsid w:val="007F78F7"/>
    <w:rsid w:val="00803679"/>
    <w:rsid w:val="0080532D"/>
    <w:rsid w:val="00806E89"/>
    <w:rsid w:val="008110F7"/>
    <w:rsid w:val="00811D44"/>
    <w:rsid w:val="00815833"/>
    <w:rsid w:val="008203AC"/>
    <w:rsid w:val="00825492"/>
    <w:rsid w:val="00832B12"/>
    <w:rsid w:val="008349A6"/>
    <w:rsid w:val="00835E9E"/>
    <w:rsid w:val="0084383D"/>
    <w:rsid w:val="00847A60"/>
    <w:rsid w:val="00852381"/>
    <w:rsid w:val="00854BF8"/>
    <w:rsid w:val="00862C86"/>
    <w:rsid w:val="0086311F"/>
    <w:rsid w:val="008636C0"/>
    <w:rsid w:val="00864CEC"/>
    <w:rsid w:val="00866914"/>
    <w:rsid w:val="00871C3F"/>
    <w:rsid w:val="00881100"/>
    <w:rsid w:val="00882A39"/>
    <w:rsid w:val="00883EEE"/>
    <w:rsid w:val="008844CE"/>
    <w:rsid w:val="00884BD8"/>
    <w:rsid w:val="00893917"/>
    <w:rsid w:val="00895A73"/>
    <w:rsid w:val="008977D4"/>
    <w:rsid w:val="008A18EA"/>
    <w:rsid w:val="008A47B8"/>
    <w:rsid w:val="008A4839"/>
    <w:rsid w:val="008A4F8D"/>
    <w:rsid w:val="008A6FF1"/>
    <w:rsid w:val="008B1AFE"/>
    <w:rsid w:val="008B412D"/>
    <w:rsid w:val="008B4E36"/>
    <w:rsid w:val="008C3566"/>
    <w:rsid w:val="008C3DD4"/>
    <w:rsid w:val="008D0DE4"/>
    <w:rsid w:val="008D19A7"/>
    <w:rsid w:val="008D57AA"/>
    <w:rsid w:val="008D653D"/>
    <w:rsid w:val="008E0C69"/>
    <w:rsid w:val="008E1B62"/>
    <w:rsid w:val="008E1EB1"/>
    <w:rsid w:val="008E26A4"/>
    <w:rsid w:val="008F05FA"/>
    <w:rsid w:val="008F3037"/>
    <w:rsid w:val="008F54D7"/>
    <w:rsid w:val="008F6643"/>
    <w:rsid w:val="0090181C"/>
    <w:rsid w:val="00906E51"/>
    <w:rsid w:val="009151C1"/>
    <w:rsid w:val="00916F88"/>
    <w:rsid w:val="00943CF8"/>
    <w:rsid w:val="00944AC1"/>
    <w:rsid w:val="00951657"/>
    <w:rsid w:val="009541A2"/>
    <w:rsid w:val="009647FF"/>
    <w:rsid w:val="00964A9B"/>
    <w:rsid w:val="00982931"/>
    <w:rsid w:val="0098455D"/>
    <w:rsid w:val="00986DC9"/>
    <w:rsid w:val="00995A53"/>
    <w:rsid w:val="00995E5A"/>
    <w:rsid w:val="009B0218"/>
    <w:rsid w:val="009B0923"/>
    <w:rsid w:val="009B169F"/>
    <w:rsid w:val="009B7241"/>
    <w:rsid w:val="009B7521"/>
    <w:rsid w:val="009C21A4"/>
    <w:rsid w:val="009D6CE2"/>
    <w:rsid w:val="009E066E"/>
    <w:rsid w:val="009E1871"/>
    <w:rsid w:val="009E2A91"/>
    <w:rsid w:val="009E4A11"/>
    <w:rsid w:val="009E51A2"/>
    <w:rsid w:val="009E52BB"/>
    <w:rsid w:val="009E6423"/>
    <w:rsid w:val="009E73D7"/>
    <w:rsid w:val="009F28D4"/>
    <w:rsid w:val="009F2A04"/>
    <w:rsid w:val="009F2EC4"/>
    <w:rsid w:val="009F630F"/>
    <w:rsid w:val="00A03FD3"/>
    <w:rsid w:val="00A047A7"/>
    <w:rsid w:val="00A119B4"/>
    <w:rsid w:val="00A13CDA"/>
    <w:rsid w:val="00A14C4F"/>
    <w:rsid w:val="00A20EC7"/>
    <w:rsid w:val="00A23569"/>
    <w:rsid w:val="00A27C15"/>
    <w:rsid w:val="00A35522"/>
    <w:rsid w:val="00A36264"/>
    <w:rsid w:val="00A44A3F"/>
    <w:rsid w:val="00A5098B"/>
    <w:rsid w:val="00A63613"/>
    <w:rsid w:val="00A65570"/>
    <w:rsid w:val="00A66681"/>
    <w:rsid w:val="00A67B52"/>
    <w:rsid w:val="00A726BD"/>
    <w:rsid w:val="00A74ED0"/>
    <w:rsid w:val="00A76095"/>
    <w:rsid w:val="00A76887"/>
    <w:rsid w:val="00A77CAE"/>
    <w:rsid w:val="00A96267"/>
    <w:rsid w:val="00AA16DB"/>
    <w:rsid w:val="00AA3416"/>
    <w:rsid w:val="00AA3483"/>
    <w:rsid w:val="00AA6257"/>
    <w:rsid w:val="00AA65A0"/>
    <w:rsid w:val="00AB353D"/>
    <w:rsid w:val="00AB4B98"/>
    <w:rsid w:val="00AC6569"/>
    <w:rsid w:val="00AC7D35"/>
    <w:rsid w:val="00AD016B"/>
    <w:rsid w:val="00AE05DC"/>
    <w:rsid w:val="00AE12C9"/>
    <w:rsid w:val="00AE4488"/>
    <w:rsid w:val="00AF6078"/>
    <w:rsid w:val="00AF6CFE"/>
    <w:rsid w:val="00B02731"/>
    <w:rsid w:val="00B03912"/>
    <w:rsid w:val="00B07C69"/>
    <w:rsid w:val="00B100BE"/>
    <w:rsid w:val="00B1291B"/>
    <w:rsid w:val="00B24A2B"/>
    <w:rsid w:val="00B2584C"/>
    <w:rsid w:val="00B25B60"/>
    <w:rsid w:val="00B3110B"/>
    <w:rsid w:val="00B32E65"/>
    <w:rsid w:val="00B337F5"/>
    <w:rsid w:val="00B3646B"/>
    <w:rsid w:val="00B36829"/>
    <w:rsid w:val="00B40C04"/>
    <w:rsid w:val="00B44881"/>
    <w:rsid w:val="00B44B68"/>
    <w:rsid w:val="00B46333"/>
    <w:rsid w:val="00B50BB2"/>
    <w:rsid w:val="00B516FE"/>
    <w:rsid w:val="00B52D1E"/>
    <w:rsid w:val="00B702B8"/>
    <w:rsid w:val="00B70E50"/>
    <w:rsid w:val="00B727A3"/>
    <w:rsid w:val="00B73D52"/>
    <w:rsid w:val="00B825BC"/>
    <w:rsid w:val="00B965DD"/>
    <w:rsid w:val="00BA407A"/>
    <w:rsid w:val="00BA4E2C"/>
    <w:rsid w:val="00BA6E3E"/>
    <w:rsid w:val="00BA7658"/>
    <w:rsid w:val="00BB1656"/>
    <w:rsid w:val="00BB35C5"/>
    <w:rsid w:val="00BC1866"/>
    <w:rsid w:val="00BC43BD"/>
    <w:rsid w:val="00BC4CEC"/>
    <w:rsid w:val="00BC5031"/>
    <w:rsid w:val="00BD3E48"/>
    <w:rsid w:val="00BD5B5A"/>
    <w:rsid w:val="00BE2DEE"/>
    <w:rsid w:val="00BF2F71"/>
    <w:rsid w:val="00BF4785"/>
    <w:rsid w:val="00C00419"/>
    <w:rsid w:val="00C10EF7"/>
    <w:rsid w:val="00C1158F"/>
    <w:rsid w:val="00C13177"/>
    <w:rsid w:val="00C15881"/>
    <w:rsid w:val="00C1616A"/>
    <w:rsid w:val="00C23E36"/>
    <w:rsid w:val="00C245FB"/>
    <w:rsid w:val="00C27D59"/>
    <w:rsid w:val="00C318BB"/>
    <w:rsid w:val="00C32C6F"/>
    <w:rsid w:val="00C33B4D"/>
    <w:rsid w:val="00C34E18"/>
    <w:rsid w:val="00C42432"/>
    <w:rsid w:val="00C461B5"/>
    <w:rsid w:val="00C541FE"/>
    <w:rsid w:val="00C55F52"/>
    <w:rsid w:val="00C571D8"/>
    <w:rsid w:val="00C573E5"/>
    <w:rsid w:val="00C61228"/>
    <w:rsid w:val="00C624EA"/>
    <w:rsid w:val="00C64623"/>
    <w:rsid w:val="00C64E52"/>
    <w:rsid w:val="00C66F98"/>
    <w:rsid w:val="00C70FBF"/>
    <w:rsid w:val="00C72006"/>
    <w:rsid w:val="00C7321E"/>
    <w:rsid w:val="00C74C85"/>
    <w:rsid w:val="00C902DF"/>
    <w:rsid w:val="00C938CD"/>
    <w:rsid w:val="00C945C3"/>
    <w:rsid w:val="00CA0C5D"/>
    <w:rsid w:val="00CB4CDD"/>
    <w:rsid w:val="00CB6438"/>
    <w:rsid w:val="00CC1F98"/>
    <w:rsid w:val="00CC392E"/>
    <w:rsid w:val="00CC5457"/>
    <w:rsid w:val="00CD0C8D"/>
    <w:rsid w:val="00CD2D5A"/>
    <w:rsid w:val="00CD648E"/>
    <w:rsid w:val="00CE285F"/>
    <w:rsid w:val="00CE51F7"/>
    <w:rsid w:val="00CE76EC"/>
    <w:rsid w:val="00CF0166"/>
    <w:rsid w:val="00D031BF"/>
    <w:rsid w:val="00D04772"/>
    <w:rsid w:val="00D04C11"/>
    <w:rsid w:val="00D1022E"/>
    <w:rsid w:val="00D107FF"/>
    <w:rsid w:val="00D173C6"/>
    <w:rsid w:val="00D2248D"/>
    <w:rsid w:val="00D261CF"/>
    <w:rsid w:val="00D324F2"/>
    <w:rsid w:val="00D33A24"/>
    <w:rsid w:val="00D33CA3"/>
    <w:rsid w:val="00D45343"/>
    <w:rsid w:val="00D45CDF"/>
    <w:rsid w:val="00D45F6A"/>
    <w:rsid w:val="00D52A67"/>
    <w:rsid w:val="00D54E28"/>
    <w:rsid w:val="00D57DBD"/>
    <w:rsid w:val="00D57EC2"/>
    <w:rsid w:val="00D57F1E"/>
    <w:rsid w:val="00D60C4A"/>
    <w:rsid w:val="00D6221D"/>
    <w:rsid w:val="00D62666"/>
    <w:rsid w:val="00D64272"/>
    <w:rsid w:val="00D6773E"/>
    <w:rsid w:val="00D67C1F"/>
    <w:rsid w:val="00D71C91"/>
    <w:rsid w:val="00D72CB3"/>
    <w:rsid w:val="00D8108A"/>
    <w:rsid w:val="00D823E6"/>
    <w:rsid w:val="00D90207"/>
    <w:rsid w:val="00D90F06"/>
    <w:rsid w:val="00D91CCD"/>
    <w:rsid w:val="00D9323B"/>
    <w:rsid w:val="00DA2016"/>
    <w:rsid w:val="00DA6001"/>
    <w:rsid w:val="00DB0252"/>
    <w:rsid w:val="00DB699A"/>
    <w:rsid w:val="00DC2EE6"/>
    <w:rsid w:val="00DC74A2"/>
    <w:rsid w:val="00DD06A9"/>
    <w:rsid w:val="00DD23F8"/>
    <w:rsid w:val="00DD4328"/>
    <w:rsid w:val="00DD56BA"/>
    <w:rsid w:val="00DD6D8E"/>
    <w:rsid w:val="00DE2277"/>
    <w:rsid w:val="00DE6D8C"/>
    <w:rsid w:val="00DF0A9A"/>
    <w:rsid w:val="00DF1C23"/>
    <w:rsid w:val="00DF3041"/>
    <w:rsid w:val="00DF3EFD"/>
    <w:rsid w:val="00DF4D50"/>
    <w:rsid w:val="00E06583"/>
    <w:rsid w:val="00E071CD"/>
    <w:rsid w:val="00E13742"/>
    <w:rsid w:val="00E1421F"/>
    <w:rsid w:val="00E233B3"/>
    <w:rsid w:val="00E25AD4"/>
    <w:rsid w:val="00E32A1C"/>
    <w:rsid w:val="00E33286"/>
    <w:rsid w:val="00E354BC"/>
    <w:rsid w:val="00E36748"/>
    <w:rsid w:val="00E40FB4"/>
    <w:rsid w:val="00E41422"/>
    <w:rsid w:val="00E5178A"/>
    <w:rsid w:val="00E5290D"/>
    <w:rsid w:val="00E65C38"/>
    <w:rsid w:val="00E65C9D"/>
    <w:rsid w:val="00E7149E"/>
    <w:rsid w:val="00E7426D"/>
    <w:rsid w:val="00E81AC4"/>
    <w:rsid w:val="00E83711"/>
    <w:rsid w:val="00E8583D"/>
    <w:rsid w:val="00E87DB3"/>
    <w:rsid w:val="00E91BA2"/>
    <w:rsid w:val="00EA7090"/>
    <w:rsid w:val="00EB3C10"/>
    <w:rsid w:val="00EB5759"/>
    <w:rsid w:val="00EB598B"/>
    <w:rsid w:val="00EC0A1F"/>
    <w:rsid w:val="00EC1481"/>
    <w:rsid w:val="00EC1D8D"/>
    <w:rsid w:val="00EC29BF"/>
    <w:rsid w:val="00EC52AD"/>
    <w:rsid w:val="00EC57DF"/>
    <w:rsid w:val="00EC6203"/>
    <w:rsid w:val="00EC65C0"/>
    <w:rsid w:val="00ED0E48"/>
    <w:rsid w:val="00ED2A3D"/>
    <w:rsid w:val="00ED483D"/>
    <w:rsid w:val="00ED76C0"/>
    <w:rsid w:val="00EE165D"/>
    <w:rsid w:val="00EE4122"/>
    <w:rsid w:val="00EE56E7"/>
    <w:rsid w:val="00EE5C9B"/>
    <w:rsid w:val="00EF35F5"/>
    <w:rsid w:val="00EF3E53"/>
    <w:rsid w:val="00EF6C5E"/>
    <w:rsid w:val="00F05D0C"/>
    <w:rsid w:val="00F2008A"/>
    <w:rsid w:val="00F243F5"/>
    <w:rsid w:val="00F33014"/>
    <w:rsid w:val="00F41BB1"/>
    <w:rsid w:val="00F42BEC"/>
    <w:rsid w:val="00F43041"/>
    <w:rsid w:val="00F47365"/>
    <w:rsid w:val="00F50D49"/>
    <w:rsid w:val="00F61FDD"/>
    <w:rsid w:val="00F62B8F"/>
    <w:rsid w:val="00F702E7"/>
    <w:rsid w:val="00F736A0"/>
    <w:rsid w:val="00F73919"/>
    <w:rsid w:val="00F74683"/>
    <w:rsid w:val="00F76634"/>
    <w:rsid w:val="00F825D1"/>
    <w:rsid w:val="00F83E2A"/>
    <w:rsid w:val="00F84F1F"/>
    <w:rsid w:val="00F9380B"/>
    <w:rsid w:val="00F951D4"/>
    <w:rsid w:val="00F961E0"/>
    <w:rsid w:val="00F97B65"/>
    <w:rsid w:val="00FA2AD3"/>
    <w:rsid w:val="00FB2B2E"/>
    <w:rsid w:val="00FB4509"/>
    <w:rsid w:val="00FB50F9"/>
    <w:rsid w:val="00FB511C"/>
    <w:rsid w:val="00FB65B1"/>
    <w:rsid w:val="00FC339F"/>
    <w:rsid w:val="00FC3820"/>
    <w:rsid w:val="00FD0A30"/>
    <w:rsid w:val="00FD29B9"/>
    <w:rsid w:val="00FD7E35"/>
    <w:rsid w:val="00FE6BFD"/>
    <w:rsid w:val="00FF0D0C"/>
    <w:rsid w:val="00FF2A29"/>
    <w:rsid w:val="00FF2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969F"/>
  <w15:chartTrackingRefBased/>
  <w15:docId w15:val="{BA7E180B-56A1-4F65-B804-5E572647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BF8"/>
    <w:rPr>
      <w:lang w:val="en-US"/>
    </w:rPr>
  </w:style>
  <w:style w:type="paragraph" w:styleId="Heading1">
    <w:name w:val="heading 1"/>
    <w:basedOn w:val="Normal"/>
    <w:next w:val="Normal"/>
    <w:link w:val="Heading1Char"/>
    <w:uiPriority w:val="9"/>
    <w:qFormat/>
    <w:rsid w:val="00854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4B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54B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854B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BF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54BF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854BF8"/>
    <w:rPr>
      <w:rFonts w:ascii="Times New Roman" w:eastAsia="Times New Roman" w:hAnsi="Times New Roman" w:cs="Times New Roman"/>
      <w:b/>
      <w:bCs/>
      <w:sz w:val="24"/>
      <w:szCs w:val="24"/>
      <w:lang w:val="en-US" w:eastAsia="en-GB"/>
    </w:rPr>
  </w:style>
  <w:style w:type="character" w:customStyle="1" w:styleId="Heading5Char">
    <w:name w:val="Heading 5 Char"/>
    <w:basedOn w:val="DefaultParagraphFont"/>
    <w:link w:val="Heading5"/>
    <w:uiPriority w:val="9"/>
    <w:rsid w:val="00854BF8"/>
    <w:rPr>
      <w:rFonts w:asciiTheme="majorHAnsi" w:eastAsiaTheme="majorEastAsia" w:hAnsiTheme="majorHAnsi" w:cstheme="majorBidi"/>
      <w:color w:val="2E74B5" w:themeColor="accent1" w:themeShade="BF"/>
      <w:lang w:val="en-US"/>
    </w:rPr>
  </w:style>
  <w:style w:type="paragraph" w:styleId="ListParagraph">
    <w:name w:val="List Paragraph"/>
    <w:basedOn w:val="Normal"/>
    <w:uiPriority w:val="34"/>
    <w:qFormat/>
    <w:rsid w:val="00854BF8"/>
    <w:pPr>
      <w:ind w:left="720"/>
      <w:contextualSpacing/>
    </w:pPr>
  </w:style>
  <w:style w:type="character" w:styleId="Hyperlink">
    <w:name w:val="Hyperlink"/>
    <w:basedOn w:val="DefaultParagraphFont"/>
    <w:uiPriority w:val="99"/>
    <w:unhideWhenUsed/>
    <w:rsid w:val="00854BF8"/>
    <w:rPr>
      <w:color w:val="0563C1" w:themeColor="hyperlink"/>
      <w:u w:val="single"/>
    </w:rPr>
  </w:style>
  <w:style w:type="table" w:styleId="TableGrid">
    <w:name w:val="Table Grid"/>
    <w:basedOn w:val="TableNormal"/>
    <w:uiPriority w:val="39"/>
    <w:rsid w:val="00C5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4B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4BF8"/>
    <w:rPr>
      <w:b/>
      <w:bCs/>
    </w:rPr>
  </w:style>
  <w:style w:type="character" w:customStyle="1" w:styleId="mord">
    <w:name w:val="mord"/>
    <w:basedOn w:val="DefaultParagraphFont"/>
    <w:rsid w:val="00C573E5"/>
  </w:style>
  <w:style w:type="character" w:customStyle="1" w:styleId="mbin">
    <w:name w:val="mbin"/>
    <w:basedOn w:val="DefaultParagraphFont"/>
    <w:rsid w:val="00C573E5"/>
  </w:style>
  <w:style w:type="character" w:customStyle="1" w:styleId="mrel">
    <w:name w:val="mrel"/>
    <w:basedOn w:val="DefaultParagraphFont"/>
    <w:rsid w:val="00C573E5"/>
  </w:style>
  <w:style w:type="character" w:customStyle="1" w:styleId="katex-mathml">
    <w:name w:val="katex-mathml"/>
    <w:basedOn w:val="DefaultParagraphFont"/>
    <w:rsid w:val="00C573E5"/>
  </w:style>
  <w:style w:type="paragraph" w:styleId="HTMLPreformatted">
    <w:name w:val="HTML Preformatted"/>
    <w:basedOn w:val="Normal"/>
    <w:link w:val="HTMLPreformattedChar"/>
    <w:uiPriority w:val="99"/>
    <w:semiHidden/>
    <w:unhideWhenUsed/>
    <w:rsid w:val="00C5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73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73E5"/>
    <w:rPr>
      <w:rFonts w:ascii="Courier New" w:eastAsia="Times New Roman" w:hAnsi="Courier New" w:cs="Courier New"/>
      <w:sz w:val="20"/>
      <w:szCs w:val="20"/>
    </w:rPr>
  </w:style>
  <w:style w:type="character" w:customStyle="1" w:styleId="hljs-number">
    <w:name w:val="hljs-number"/>
    <w:basedOn w:val="DefaultParagraphFont"/>
    <w:rsid w:val="00C573E5"/>
  </w:style>
  <w:style w:type="character" w:customStyle="1" w:styleId="hljs-keyword">
    <w:name w:val="hljs-keyword"/>
    <w:basedOn w:val="DefaultParagraphFont"/>
    <w:rsid w:val="00C573E5"/>
  </w:style>
  <w:style w:type="character" w:customStyle="1" w:styleId="hljs-builtin">
    <w:name w:val="hljs-built_in"/>
    <w:basedOn w:val="DefaultParagraphFont"/>
    <w:rsid w:val="00C573E5"/>
  </w:style>
  <w:style w:type="character" w:customStyle="1" w:styleId="hljs-type">
    <w:name w:val="hljs-type"/>
    <w:basedOn w:val="DefaultParagraphFont"/>
    <w:rsid w:val="00C573E5"/>
  </w:style>
  <w:style w:type="character" w:customStyle="1" w:styleId="hljs-operator">
    <w:name w:val="hljs-operator"/>
    <w:basedOn w:val="DefaultParagraphFont"/>
    <w:rsid w:val="00C573E5"/>
  </w:style>
  <w:style w:type="character" w:customStyle="1" w:styleId="hljs-comment">
    <w:name w:val="hljs-comment"/>
    <w:basedOn w:val="DefaultParagraphFont"/>
    <w:rsid w:val="00C573E5"/>
  </w:style>
  <w:style w:type="paragraph" w:styleId="Header">
    <w:name w:val="header"/>
    <w:basedOn w:val="Normal"/>
    <w:link w:val="HeaderChar"/>
    <w:uiPriority w:val="99"/>
    <w:unhideWhenUsed/>
    <w:rsid w:val="00854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BF8"/>
    <w:rPr>
      <w:lang w:val="en-US"/>
    </w:rPr>
  </w:style>
  <w:style w:type="paragraph" w:styleId="Footer">
    <w:name w:val="footer"/>
    <w:basedOn w:val="Normal"/>
    <w:link w:val="FooterChar"/>
    <w:uiPriority w:val="99"/>
    <w:unhideWhenUsed/>
    <w:rsid w:val="00854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BF8"/>
    <w:rPr>
      <w:lang w:val="en-US"/>
    </w:rPr>
  </w:style>
  <w:style w:type="character" w:customStyle="1" w:styleId="overflow-hidden">
    <w:name w:val="overflow-hidden"/>
    <w:basedOn w:val="DefaultParagraphFont"/>
    <w:rsid w:val="00C573E5"/>
  </w:style>
  <w:style w:type="table" w:styleId="TableGridLight">
    <w:name w:val="Grid Table Light"/>
    <w:basedOn w:val="TableNormal"/>
    <w:uiPriority w:val="40"/>
    <w:rsid w:val="00C573E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573E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C573E5"/>
  </w:style>
  <w:style w:type="character" w:customStyle="1" w:styleId="hljs-string">
    <w:name w:val="hljs-string"/>
    <w:basedOn w:val="DefaultParagraphFont"/>
    <w:rsid w:val="00C573E5"/>
  </w:style>
  <w:style w:type="character" w:styleId="BookTitle">
    <w:name w:val="Book Title"/>
    <w:basedOn w:val="DefaultParagraphFont"/>
    <w:uiPriority w:val="33"/>
    <w:qFormat/>
    <w:rsid w:val="00854BF8"/>
    <w:rPr>
      <w:b/>
      <w:bCs/>
      <w:i/>
      <w:iCs/>
      <w:spacing w:val="5"/>
    </w:rPr>
  </w:style>
  <w:style w:type="character" w:customStyle="1" w:styleId="Heading1Char">
    <w:name w:val="Heading 1 Char"/>
    <w:basedOn w:val="DefaultParagraphFont"/>
    <w:link w:val="Heading1"/>
    <w:uiPriority w:val="9"/>
    <w:rsid w:val="00854BF8"/>
    <w:rPr>
      <w:rFonts w:asciiTheme="majorHAnsi" w:eastAsiaTheme="majorEastAsia" w:hAnsiTheme="majorHAnsi" w:cstheme="majorBidi"/>
      <w:color w:val="2E74B5" w:themeColor="accent1" w:themeShade="BF"/>
      <w:sz w:val="32"/>
      <w:szCs w:val="32"/>
      <w:lang w:val="en-US"/>
    </w:rPr>
  </w:style>
  <w:style w:type="paragraph" w:customStyle="1" w:styleId="ChapterTitleBPBHEB">
    <w:name w:val="Chapter Title [BPB HEB]"/>
    <w:basedOn w:val="Heading1"/>
    <w:link w:val="ChapterTitleBPBHEBChar"/>
    <w:qFormat/>
    <w:rsid w:val="00854BF8"/>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54BF8"/>
    <w:rPr>
      <w:rFonts w:ascii="Palatino Linotype" w:eastAsia="Palatino Linotype" w:hAnsi="Palatino Linotype" w:cs="Palatino Linotype"/>
      <w:b/>
      <w:color w:val="2E74B5" w:themeColor="accent1" w:themeShade="BF"/>
      <w:sz w:val="80"/>
      <w:szCs w:val="80"/>
      <w:lang w:val="en-US"/>
    </w:rPr>
  </w:style>
  <w:style w:type="paragraph" w:customStyle="1" w:styleId="ChapterTitleNumberBPBHEB">
    <w:name w:val="Chapter Title Number [BPB HEB]"/>
    <w:basedOn w:val="Heading1"/>
    <w:link w:val="ChapterTitleNumberBPBHEBChar"/>
    <w:qFormat/>
    <w:rsid w:val="00854BF8"/>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54BF8"/>
    <w:rPr>
      <w:rFonts w:ascii="Palatino Linotype" w:eastAsia="Palatino Linotype" w:hAnsi="Palatino Linotype" w:cs="Palatino Linotype"/>
      <w:bCs/>
      <w:smallCaps/>
      <w:color w:val="2E74B5" w:themeColor="accent1" w:themeShade="BF"/>
      <w:sz w:val="70"/>
      <w:szCs w:val="70"/>
      <w:lang w:val="en-US"/>
    </w:rPr>
  </w:style>
  <w:style w:type="paragraph" w:customStyle="1" w:styleId="CodeBlockBPBHEB">
    <w:name w:val="Code Block [BPB HEB]"/>
    <w:basedOn w:val="Normal"/>
    <w:link w:val="CodeBlockBPBHEBChar"/>
    <w:qFormat/>
    <w:rsid w:val="00854BF8"/>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54BF8"/>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854BF8"/>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54BF8"/>
    <w:rPr>
      <w:rFonts w:ascii="Consolas" w:eastAsia="Palatino Linotype" w:hAnsi="Consolas" w:cs="Palatino Linotype"/>
      <w:b/>
      <w:sz w:val="20"/>
      <w:szCs w:val="20"/>
      <w:lang w:val="en-US"/>
    </w:rPr>
  </w:style>
  <w:style w:type="character" w:styleId="CommentReference">
    <w:name w:val="annotation reference"/>
    <w:basedOn w:val="DefaultParagraphFont"/>
    <w:uiPriority w:val="99"/>
    <w:semiHidden/>
    <w:unhideWhenUsed/>
    <w:rsid w:val="00854BF8"/>
    <w:rPr>
      <w:sz w:val="16"/>
      <w:szCs w:val="16"/>
    </w:rPr>
  </w:style>
  <w:style w:type="paragraph" w:styleId="CommentText">
    <w:name w:val="annotation text"/>
    <w:basedOn w:val="Normal"/>
    <w:link w:val="CommentTextChar"/>
    <w:uiPriority w:val="99"/>
    <w:unhideWhenUsed/>
    <w:rsid w:val="00854BF8"/>
    <w:pPr>
      <w:spacing w:line="240" w:lineRule="auto"/>
    </w:pPr>
    <w:rPr>
      <w:sz w:val="20"/>
      <w:szCs w:val="20"/>
    </w:rPr>
  </w:style>
  <w:style w:type="character" w:customStyle="1" w:styleId="CommentTextChar">
    <w:name w:val="Comment Text Char"/>
    <w:basedOn w:val="DefaultParagraphFont"/>
    <w:link w:val="CommentText"/>
    <w:uiPriority w:val="99"/>
    <w:rsid w:val="00854BF8"/>
    <w:rPr>
      <w:sz w:val="20"/>
      <w:szCs w:val="20"/>
      <w:lang w:val="en-US"/>
    </w:rPr>
  </w:style>
  <w:style w:type="paragraph" w:styleId="CommentSubject">
    <w:name w:val="annotation subject"/>
    <w:basedOn w:val="CommentText"/>
    <w:next w:val="CommentText"/>
    <w:link w:val="CommentSubjectChar"/>
    <w:uiPriority w:val="99"/>
    <w:semiHidden/>
    <w:unhideWhenUsed/>
    <w:rsid w:val="00854BF8"/>
    <w:rPr>
      <w:b/>
      <w:bCs/>
    </w:rPr>
  </w:style>
  <w:style w:type="character" w:customStyle="1" w:styleId="CommentSubjectChar">
    <w:name w:val="Comment Subject Char"/>
    <w:basedOn w:val="CommentTextChar"/>
    <w:link w:val="CommentSubject"/>
    <w:uiPriority w:val="99"/>
    <w:semiHidden/>
    <w:rsid w:val="00854BF8"/>
    <w:rPr>
      <w:b/>
      <w:bCs/>
      <w:sz w:val="20"/>
      <w:szCs w:val="20"/>
      <w:lang w:val="en-US"/>
    </w:rPr>
  </w:style>
  <w:style w:type="character" w:styleId="Emphasis">
    <w:name w:val="Emphasis"/>
    <w:basedOn w:val="DefaultParagraphFont"/>
    <w:uiPriority w:val="20"/>
    <w:qFormat/>
    <w:rsid w:val="00854BF8"/>
    <w:rPr>
      <w:i/>
      <w:iCs/>
    </w:rPr>
  </w:style>
  <w:style w:type="paragraph" w:customStyle="1" w:styleId="FigureBPBHEB">
    <w:name w:val="Figure [BPB HEB]"/>
    <w:basedOn w:val="Normal"/>
    <w:qFormat/>
    <w:rsid w:val="00854BF8"/>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854BF8"/>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54BF8"/>
    <w:rPr>
      <w:rFonts w:ascii="Palatino Linotype" w:eastAsia="Palatino Linotype" w:hAnsi="Palatino Linotype" w:cs="Palatino Linotype"/>
      <w:bCs/>
      <w:i/>
      <w:iCs/>
      <w:sz w:val="18"/>
      <w:szCs w:val="18"/>
      <w:lang w:val="en-US"/>
    </w:rPr>
  </w:style>
  <w:style w:type="character" w:styleId="FollowedHyperlink">
    <w:name w:val="FollowedHyperlink"/>
    <w:basedOn w:val="DefaultParagraphFont"/>
    <w:uiPriority w:val="99"/>
    <w:semiHidden/>
    <w:unhideWhenUsed/>
    <w:rsid w:val="00854BF8"/>
    <w:rPr>
      <w:color w:val="954F72" w:themeColor="followedHyperlink"/>
      <w:u w:val="single"/>
    </w:rPr>
  </w:style>
  <w:style w:type="paragraph" w:customStyle="1" w:styleId="Heading1BPBHEB">
    <w:name w:val="Heading 1 [BPB HEB]"/>
    <w:basedOn w:val="Heading1"/>
    <w:rsid w:val="00854BF8"/>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854BF8"/>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54BF8"/>
    <w:rPr>
      <w:rFonts w:ascii="Palatino Linotype" w:eastAsia="Palatino Linotype" w:hAnsi="Palatino Linotype" w:cs="Palatino Linotype"/>
      <w:b/>
      <w:color w:val="2E74B5" w:themeColor="accent1" w:themeShade="BF"/>
      <w:sz w:val="36"/>
      <w:szCs w:val="36"/>
      <w:lang w:val="en-US"/>
    </w:rPr>
  </w:style>
  <w:style w:type="paragraph" w:customStyle="1" w:styleId="Heading3BPBHEB">
    <w:name w:val="Heading 3 [BPB HEB]"/>
    <w:basedOn w:val="Heading3"/>
    <w:qFormat/>
    <w:rsid w:val="00854BF8"/>
    <w:rPr>
      <w:rFonts w:ascii="Palatino Linotype" w:hAnsi="Palatino Linotype"/>
      <w:b/>
      <w:color w:val="000000" w:themeColor="text1"/>
      <w:sz w:val="32"/>
      <w:lang w:val="en-IN"/>
    </w:rPr>
  </w:style>
  <w:style w:type="character" w:styleId="IntenseEmphasis">
    <w:name w:val="Intense Emphasis"/>
    <w:basedOn w:val="DefaultParagraphFont"/>
    <w:uiPriority w:val="21"/>
    <w:qFormat/>
    <w:rsid w:val="00854BF8"/>
    <w:rPr>
      <w:i/>
      <w:iCs/>
      <w:color w:val="5B9BD5" w:themeColor="accent1"/>
    </w:rPr>
  </w:style>
  <w:style w:type="paragraph" w:styleId="IntenseQuote">
    <w:name w:val="Intense Quote"/>
    <w:basedOn w:val="Normal"/>
    <w:next w:val="Normal"/>
    <w:link w:val="IntenseQuoteChar"/>
    <w:uiPriority w:val="30"/>
    <w:qFormat/>
    <w:rsid w:val="00854B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4BF8"/>
    <w:rPr>
      <w:i/>
      <w:iCs/>
      <w:color w:val="5B9BD5" w:themeColor="accent1"/>
      <w:lang w:val="en-US"/>
    </w:rPr>
  </w:style>
  <w:style w:type="character" w:styleId="IntenseReference">
    <w:name w:val="Intense Reference"/>
    <w:basedOn w:val="DefaultParagraphFont"/>
    <w:uiPriority w:val="32"/>
    <w:qFormat/>
    <w:rsid w:val="00854BF8"/>
    <w:rPr>
      <w:b/>
      <w:bCs/>
      <w:smallCaps/>
      <w:color w:val="5B9BD5" w:themeColor="accent1"/>
      <w:spacing w:val="5"/>
    </w:rPr>
  </w:style>
  <w:style w:type="paragraph" w:customStyle="1" w:styleId="LinkBPBHEB">
    <w:name w:val="Link [BPB HEB]"/>
    <w:basedOn w:val="Normal"/>
    <w:link w:val="LinkBPBHEBChar"/>
    <w:qFormat/>
    <w:rsid w:val="00854BF8"/>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54BF8"/>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854BF8"/>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54BF8"/>
    <w:rPr>
      <w:rFonts w:ascii="Palatino Linotype" w:eastAsia="Palatino Linotype" w:hAnsi="Palatino Linotype" w:cs="Palatino Linotype"/>
      <w:shd w:val="clear" w:color="auto" w:fill="FFFFFF"/>
      <w:lang w:val="en-US"/>
    </w:rPr>
  </w:style>
  <w:style w:type="paragraph" w:styleId="Quote">
    <w:name w:val="Quote"/>
    <w:basedOn w:val="Normal"/>
    <w:next w:val="Normal"/>
    <w:link w:val="QuoteChar"/>
    <w:uiPriority w:val="29"/>
    <w:qFormat/>
    <w:rsid w:val="00854B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4BF8"/>
    <w:rPr>
      <w:i/>
      <w:iCs/>
      <w:color w:val="404040" w:themeColor="text1" w:themeTint="BF"/>
      <w:lang w:val="en-US"/>
    </w:rPr>
  </w:style>
  <w:style w:type="character" w:customStyle="1" w:styleId="ScreenTextBPBHEB">
    <w:name w:val="ScreenText[BPB HEB]"/>
    <w:uiPriority w:val="1"/>
    <w:qFormat/>
    <w:rsid w:val="00854BF8"/>
    <w:rPr>
      <w:rFonts w:ascii="Calibri" w:hAnsi="Calibri"/>
      <w:b/>
      <w:color w:val="auto"/>
      <w:sz w:val="24"/>
      <w:u w:val="none"/>
    </w:rPr>
  </w:style>
  <w:style w:type="paragraph" w:styleId="Subtitle">
    <w:name w:val="Subtitle"/>
    <w:basedOn w:val="Normal"/>
    <w:next w:val="Normal"/>
    <w:link w:val="SubtitleChar"/>
    <w:uiPriority w:val="11"/>
    <w:qFormat/>
    <w:rsid w:val="00854B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4BF8"/>
    <w:rPr>
      <w:rFonts w:eastAsiaTheme="minorEastAsia"/>
      <w:color w:val="5A5A5A" w:themeColor="text1" w:themeTint="A5"/>
      <w:spacing w:val="15"/>
      <w:lang w:val="en-US"/>
    </w:rPr>
  </w:style>
  <w:style w:type="character" w:styleId="SubtleEmphasis">
    <w:name w:val="Subtle Emphasis"/>
    <w:basedOn w:val="DefaultParagraphFont"/>
    <w:uiPriority w:val="19"/>
    <w:qFormat/>
    <w:rsid w:val="00854BF8"/>
    <w:rPr>
      <w:i/>
      <w:iCs/>
      <w:color w:val="404040" w:themeColor="text1" w:themeTint="BF"/>
    </w:rPr>
  </w:style>
  <w:style w:type="character" w:styleId="SubtleReference">
    <w:name w:val="Subtle Reference"/>
    <w:basedOn w:val="DefaultParagraphFont"/>
    <w:uiPriority w:val="31"/>
    <w:qFormat/>
    <w:rsid w:val="00854BF8"/>
    <w:rPr>
      <w:smallCaps/>
      <w:color w:val="5A5A5A" w:themeColor="text1" w:themeTint="A5"/>
    </w:rPr>
  </w:style>
  <w:style w:type="paragraph" w:customStyle="1" w:styleId="TableCaptionBPBHEB">
    <w:name w:val="Table Caption [BPB HEB]"/>
    <w:basedOn w:val="Normal"/>
    <w:link w:val="TableCaptionBPBHEBChar"/>
    <w:qFormat/>
    <w:rsid w:val="00854BF8"/>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54BF8"/>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854BF8"/>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854BF8"/>
    <w:rPr>
      <w:color w:val="605E5C"/>
      <w:shd w:val="clear" w:color="auto" w:fill="E1DFDD"/>
    </w:rPr>
  </w:style>
  <w:style w:type="paragraph" w:styleId="Revision">
    <w:name w:val="Revision"/>
    <w:hidden/>
    <w:uiPriority w:val="99"/>
    <w:semiHidden/>
    <w:rsid w:val="00854BF8"/>
    <w:pPr>
      <w:spacing w:after="0" w:line="240" w:lineRule="auto"/>
    </w:pPr>
    <w:rPr>
      <w:lang w:val="en-US"/>
    </w:rPr>
  </w:style>
  <w:style w:type="paragraph" w:styleId="BalloonText">
    <w:name w:val="Balloon Text"/>
    <w:basedOn w:val="Normal"/>
    <w:link w:val="BalloonTextChar"/>
    <w:uiPriority w:val="99"/>
    <w:semiHidden/>
    <w:unhideWhenUsed/>
    <w:rsid w:val="003B3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5D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46</Pages>
  <Words>11635</Words>
  <Characters>66320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dc:creator>
  <cp:keywords/>
  <dc:description/>
  <cp:lastModifiedBy>Hii</cp:lastModifiedBy>
  <cp:revision>12</cp:revision>
  <dcterms:created xsi:type="dcterms:W3CDTF">2024-11-14T07:41:00Z</dcterms:created>
  <dcterms:modified xsi:type="dcterms:W3CDTF">2024-11-18T10:51:00Z</dcterms:modified>
</cp:coreProperties>
</file>