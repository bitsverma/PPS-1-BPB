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56B9A" w14:textId="4A53D341" w:rsidR="00DD2A26" w:rsidRPr="00A87255" w:rsidRDefault="00DD2A26">
      <w:pPr>
        <w:pStyle w:val="ChapterTitleNumberBPBHEB"/>
        <w:pPrChange w:id="0" w:author="Abhiram Arali" w:date="2024-11-14T09:42:00Z">
          <w:pPr>
            <w:pStyle w:val="BodyText"/>
            <w:jc w:val="center"/>
          </w:pPr>
        </w:pPrChange>
      </w:pPr>
      <w:r w:rsidRPr="00A87255">
        <w:t>C</w:t>
      </w:r>
      <w:r w:rsidR="001B2BB6" w:rsidRPr="00A87255">
        <w:t>hapter</w:t>
      </w:r>
      <w:r w:rsidRPr="00A87255">
        <w:t xml:space="preserve"> 4</w:t>
      </w:r>
    </w:p>
    <w:p w14:paraId="22EDC55E" w14:textId="03C7B678" w:rsidR="00DD2A26" w:rsidRPr="00A87255" w:rsidRDefault="00DD2A26">
      <w:pPr>
        <w:pStyle w:val="ChapterTitleBPBHEB"/>
        <w:pPrChange w:id="1" w:author="Abhiram Arali" w:date="2024-11-14T09:42:00Z">
          <w:pPr>
            <w:pStyle w:val="Heading1"/>
            <w:pBdr>
              <w:bottom w:val="single" w:sz="4" w:space="1" w:color="auto"/>
            </w:pBdr>
            <w:ind w:left="4" w:right="4"/>
            <w:jc w:val="center"/>
          </w:pPr>
        </w:pPrChange>
      </w:pPr>
      <w:r w:rsidRPr="00A87255">
        <w:t>C</w:t>
      </w:r>
      <w:r w:rsidR="001B2BB6" w:rsidRPr="00A87255">
        <w:t>ontrol</w:t>
      </w:r>
      <w:r w:rsidRPr="00A87255">
        <w:t xml:space="preserve"> </w:t>
      </w:r>
      <w:r w:rsidRPr="001B2BB6">
        <w:t>S</w:t>
      </w:r>
      <w:r w:rsidR="001B2BB6" w:rsidRPr="001B2BB6">
        <w:t>tatements</w:t>
      </w:r>
    </w:p>
    <w:p w14:paraId="7A4862E2" w14:textId="77777777" w:rsidR="00577317" w:rsidRDefault="00577317" w:rsidP="00577317">
      <w:pPr>
        <w:pStyle w:val="Heading1BPBHEB"/>
        <w:rPr>
          <w:ins w:id="2" w:author="Abhiram Arali" w:date="2024-11-14T09:42:00Z"/>
        </w:rPr>
      </w:pPr>
      <w:ins w:id="3" w:author="Abhiram Arali" w:date="2024-11-14T09:42:00Z">
        <w:r>
          <w:t>Introduction</w:t>
        </w:r>
      </w:ins>
    </w:p>
    <w:p w14:paraId="37445811" w14:textId="5EF0F008" w:rsidR="00D468CD" w:rsidRDefault="00FB5700" w:rsidP="00D468CD">
      <w:pPr>
        <w:pStyle w:val="NormalBPBHEB"/>
      </w:pPr>
      <w:ins w:id="4" w:author="Hii" w:date="2024-11-18T16:27:00Z">
        <w:r w:rsidRPr="00FB5700">
          <w:t>Control statements in C programming are used to manage the flow of program execution by making decisions or repeating actions based on certain conditions. These statements enable programs to perform different tasks depending on logical conditions, control the repetition of code through loops, and alter the flow with jumps or exits. They include decision-making statements like if and switch, repetition structures such as loops, and flow-altering statements like break, continue, and goto.</w:t>
        </w:r>
      </w:ins>
      <w:moveToRangeStart w:id="5" w:author="Abhiram Arali" w:date="2024-11-14T09:42:00Z" w:name="move182469791"/>
      <w:moveTo w:id="6" w:author="Abhiram Arali" w:date="2024-11-14T09:42:00Z">
        <w:del w:id="7" w:author="Hii" w:date="2024-11-18T16:27:00Z">
          <w:r w:rsidR="00D468CD" w:rsidDel="00FB5700">
            <w:delText>Control statements in C programming are used to dictate the flow of execution of a program based</w:delText>
          </w:r>
          <w:r w:rsidR="00D468CD" w:rsidDel="00FB5700">
            <w:rPr>
              <w:spacing w:val="-3"/>
            </w:rPr>
            <w:delText xml:space="preserve"> </w:delText>
          </w:r>
          <w:r w:rsidR="00D468CD" w:rsidDel="00FB5700">
            <w:delText>on</w:delText>
          </w:r>
          <w:r w:rsidR="00D468CD" w:rsidDel="00FB5700">
            <w:rPr>
              <w:spacing w:val="-3"/>
            </w:rPr>
            <w:delText xml:space="preserve"> </w:delText>
          </w:r>
          <w:r w:rsidR="00D468CD" w:rsidDel="00FB5700">
            <w:delText>certain</w:delText>
          </w:r>
          <w:r w:rsidR="00D468CD" w:rsidDel="00FB5700">
            <w:rPr>
              <w:spacing w:val="-3"/>
            </w:rPr>
            <w:delText xml:space="preserve"> </w:delText>
          </w:r>
          <w:r w:rsidR="00D468CD" w:rsidDel="00FB5700">
            <w:delText>conditions.</w:delText>
          </w:r>
          <w:r w:rsidR="00D468CD" w:rsidDel="00FB5700">
            <w:rPr>
              <w:spacing w:val="-3"/>
            </w:rPr>
            <w:delText xml:space="preserve"> </w:delText>
          </w:r>
          <w:r w:rsidR="00D468CD" w:rsidDel="00FB5700">
            <w:delText>They</w:delText>
          </w:r>
          <w:r w:rsidR="00D468CD" w:rsidDel="00FB5700">
            <w:rPr>
              <w:spacing w:val="-3"/>
            </w:rPr>
            <w:delText xml:space="preserve"> </w:delText>
          </w:r>
          <w:r w:rsidR="00D468CD" w:rsidDel="00FB5700">
            <w:delText>allow</w:delText>
          </w:r>
          <w:r w:rsidR="00D468CD" w:rsidDel="00FB5700">
            <w:rPr>
              <w:spacing w:val="-3"/>
            </w:rPr>
            <w:delText xml:space="preserve"> </w:delText>
          </w:r>
          <w:r w:rsidR="00D468CD" w:rsidDel="00FB5700">
            <w:delText>you</w:delText>
          </w:r>
          <w:r w:rsidR="00D468CD" w:rsidDel="00FB5700">
            <w:rPr>
              <w:spacing w:val="-3"/>
            </w:rPr>
            <w:delText xml:space="preserve"> </w:delText>
          </w:r>
          <w:r w:rsidR="00D468CD" w:rsidDel="00FB5700">
            <w:delText>to</w:delText>
          </w:r>
          <w:r w:rsidR="00D468CD" w:rsidDel="00FB5700">
            <w:rPr>
              <w:spacing w:val="-3"/>
            </w:rPr>
            <w:delText xml:space="preserve"> </w:delText>
          </w:r>
          <w:r w:rsidR="00D468CD" w:rsidDel="00FB5700">
            <w:delText>make</w:delText>
          </w:r>
          <w:r w:rsidR="00D468CD" w:rsidDel="00FB5700">
            <w:rPr>
              <w:spacing w:val="-4"/>
            </w:rPr>
            <w:delText xml:space="preserve"> </w:delText>
          </w:r>
          <w:r w:rsidR="00D468CD" w:rsidDel="00FB5700">
            <w:delText>decisions,</w:delText>
          </w:r>
          <w:r w:rsidR="00D468CD" w:rsidDel="00FB5700">
            <w:rPr>
              <w:spacing w:val="-3"/>
            </w:rPr>
            <w:delText xml:space="preserve"> </w:delText>
          </w:r>
          <w:r w:rsidR="00D468CD" w:rsidDel="00FB5700">
            <w:delText>repeat</w:delText>
          </w:r>
          <w:r w:rsidR="00D468CD" w:rsidDel="00FB5700">
            <w:rPr>
              <w:spacing w:val="-3"/>
            </w:rPr>
            <w:delText xml:space="preserve"> </w:delText>
          </w:r>
          <w:r w:rsidR="00D468CD" w:rsidDel="00FB5700">
            <w:delText>actions,</w:delText>
          </w:r>
          <w:r w:rsidR="00D468CD" w:rsidDel="00FB5700">
            <w:rPr>
              <w:spacing w:val="-3"/>
            </w:rPr>
            <w:delText xml:space="preserve"> </w:delText>
          </w:r>
          <w:r w:rsidR="00D468CD" w:rsidDel="00FB5700">
            <w:delText>or</w:delText>
          </w:r>
          <w:r w:rsidR="00D468CD" w:rsidDel="00FB5700">
            <w:rPr>
              <w:spacing w:val="-3"/>
            </w:rPr>
            <w:delText xml:space="preserve"> </w:delText>
          </w:r>
          <w:r w:rsidR="00D468CD" w:rsidDel="00FB5700">
            <w:delText>manage</w:delText>
          </w:r>
          <w:r w:rsidR="00D468CD" w:rsidDel="00FB5700">
            <w:rPr>
              <w:spacing w:val="-4"/>
            </w:rPr>
            <w:delText xml:space="preserve"> </w:delText>
          </w:r>
          <w:r w:rsidR="00D468CD" w:rsidDel="00FB5700">
            <w:delText xml:space="preserve">the program's execution </w:delText>
          </w:r>
          <w:commentRangeStart w:id="8"/>
          <w:r w:rsidR="00D468CD" w:rsidDel="00FB5700">
            <w:delText>path</w:delText>
          </w:r>
        </w:del>
      </w:moveTo>
      <w:commentRangeEnd w:id="8"/>
      <w:del w:id="9" w:author="Hii" w:date="2024-11-18T16:27:00Z">
        <w:r w:rsidR="0027260A" w:rsidDel="00FB5700">
          <w:rPr>
            <w:rStyle w:val="CommentReference"/>
            <w:rFonts w:asciiTheme="minorHAnsi" w:eastAsiaTheme="minorHAnsi" w:hAnsiTheme="minorHAnsi" w:cstheme="minorBidi"/>
          </w:rPr>
          <w:commentReference w:id="8"/>
        </w:r>
      </w:del>
      <w:moveTo w:id="10" w:author="Abhiram Arali" w:date="2024-11-14T09:42:00Z">
        <w:del w:id="11" w:author="Hii" w:date="2024-11-18T16:27:00Z">
          <w:r w:rsidR="00D468CD" w:rsidDel="00FB5700">
            <w:delText>.</w:delText>
          </w:r>
        </w:del>
      </w:moveTo>
    </w:p>
    <w:moveToRangeEnd w:id="5"/>
    <w:p w14:paraId="46067229" w14:textId="77777777" w:rsidR="00577317" w:rsidRDefault="00577317">
      <w:pPr>
        <w:rPr>
          <w:ins w:id="12" w:author="Abhiram Arali" w:date="2024-11-14T09:42:00Z"/>
        </w:rPr>
        <w:pPrChange w:id="13" w:author="Abhiram Arali" w:date="2024-11-14T09:42:00Z">
          <w:pPr>
            <w:pStyle w:val="NormalBPBHEB"/>
          </w:pPr>
        </w:pPrChange>
      </w:pPr>
    </w:p>
    <w:p w14:paraId="005664B1" w14:textId="77777777" w:rsidR="00577317" w:rsidRDefault="00577317" w:rsidP="00577317">
      <w:pPr>
        <w:pStyle w:val="Heading1BPBHEB"/>
        <w:rPr>
          <w:ins w:id="14" w:author="Abhiram Arali" w:date="2024-11-14T09:42:00Z"/>
        </w:rPr>
      </w:pPr>
      <w:ins w:id="15" w:author="Abhiram Arali" w:date="2024-11-14T09:42:00Z">
        <w:r>
          <w:t xml:space="preserve">Structure </w:t>
        </w:r>
      </w:ins>
    </w:p>
    <w:p w14:paraId="0D618CF5" w14:textId="77777777" w:rsidR="00577317" w:rsidRDefault="00577317" w:rsidP="00577317">
      <w:pPr>
        <w:pStyle w:val="NormalBPBHEB"/>
        <w:rPr>
          <w:ins w:id="16" w:author="Abhiram Arali" w:date="2024-11-14T09:42:00Z"/>
        </w:rPr>
      </w:pPr>
      <w:ins w:id="17" w:author="Abhiram Arali" w:date="2024-11-14T09:42:00Z">
        <w:r>
          <w:t xml:space="preserve">The chapter covers the following topics: </w:t>
        </w:r>
      </w:ins>
    </w:p>
    <w:p w14:paraId="1DB32370" w14:textId="71DD2F3F" w:rsidR="00577317" w:rsidRDefault="00DB59E1" w:rsidP="0082304E">
      <w:pPr>
        <w:pStyle w:val="NormalBPBHEB"/>
        <w:numPr>
          <w:ilvl w:val="0"/>
          <w:numId w:val="7"/>
        </w:numPr>
        <w:rPr>
          <w:ins w:id="18" w:author="Abhiram Arali" w:date="2024-11-14T09:54:00Z"/>
        </w:rPr>
      </w:pPr>
      <w:ins w:id="19" w:author="Abhiram Arali" w:date="2024-11-14T09:43:00Z">
        <w:r w:rsidRPr="00DB59E1">
          <w:t>If statement</w:t>
        </w:r>
      </w:ins>
    </w:p>
    <w:p w14:paraId="64B5EC5C" w14:textId="54C330CB" w:rsidR="002F5466" w:rsidRDefault="002F5466" w:rsidP="0082304E">
      <w:pPr>
        <w:pStyle w:val="NormalBPBHEB"/>
        <w:numPr>
          <w:ilvl w:val="0"/>
          <w:numId w:val="7"/>
        </w:numPr>
        <w:rPr>
          <w:ins w:id="20" w:author="Abhiram Arali" w:date="2024-11-14T09:43:00Z"/>
        </w:rPr>
      </w:pPr>
      <w:ins w:id="21" w:author="Abhiram Arali" w:date="2024-11-14T09:54:00Z">
        <w:r w:rsidRPr="002F5466">
          <w:t>Switch statement</w:t>
        </w:r>
      </w:ins>
    </w:p>
    <w:p w14:paraId="1BB468CD" w14:textId="7E5548D4" w:rsidR="00964C65" w:rsidRDefault="002F5466" w:rsidP="0082304E">
      <w:pPr>
        <w:pStyle w:val="NormalBPBHEB"/>
        <w:numPr>
          <w:ilvl w:val="0"/>
          <w:numId w:val="7"/>
        </w:numPr>
        <w:rPr>
          <w:ins w:id="22" w:author="Abhiram Arali" w:date="2024-11-14T10:00:00Z"/>
        </w:rPr>
      </w:pPr>
      <w:ins w:id="23" w:author="Abhiram Arali" w:date="2024-11-14T09:54:00Z">
        <w:r w:rsidRPr="002F5466">
          <w:t>Repetition</w:t>
        </w:r>
      </w:ins>
    </w:p>
    <w:p w14:paraId="0F75B32F" w14:textId="278932C9" w:rsidR="00801EA4" w:rsidRDefault="00801EA4" w:rsidP="0082304E">
      <w:pPr>
        <w:pStyle w:val="NormalBPBHEB"/>
        <w:numPr>
          <w:ilvl w:val="0"/>
          <w:numId w:val="7"/>
        </w:numPr>
        <w:rPr>
          <w:ins w:id="24" w:author="Abhiram Arali" w:date="2024-11-14T10:00:00Z"/>
        </w:rPr>
      </w:pPr>
      <w:ins w:id="25" w:author="Abhiram Arali" w:date="2024-11-14T10:00:00Z">
        <w:r w:rsidRPr="00801EA4">
          <w:t>Break and continue</w:t>
        </w:r>
      </w:ins>
    </w:p>
    <w:p w14:paraId="5E6D93BA" w14:textId="6D45790A" w:rsidR="00730A80" w:rsidRDefault="00542F76" w:rsidP="0082304E">
      <w:pPr>
        <w:pStyle w:val="NormalBPBHEB"/>
        <w:numPr>
          <w:ilvl w:val="0"/>
          <w:numId w:val="7"/>
        </w:numPr>
        <w:rPr>
          <w:ins w:id="26" w:author="Abhiram Arali" w:date="2024-11-14T09:43:00Z"/>
        </w:rPr>
      </w:pPr>
      <w:ins w:id="27" w:author="Abhiram Arali" w:date="2024-11-14T10:08:00Z">
        <w:r w:rsidRPr="00542F76">
          <w:t>Go to statements</w:t>
        </w:r>
      </w:ins>
    </w:p>
    <w:p w14:paraId="3DE4BD84" w14:textId="77777777" w:rsidR="00862D33" w:rsidRDefault="00862D33">
      <w:pPr>
        <w:pStyle w:val="NormalBPBHEB"/>
        <w:rPr>
          <w:ins w:id="28" w:author="Abhiram Arali" w:date="2024-11-14T09:43:00Z"/>
        </w:rPr>
        <w:pPrChange w:id="29" w:author="Abhiram Arali" w:date="2024-11-14T09:43:00Z">
          <w:pPr>
            <w:pStyle w:val="Heading1BPBHEB"/>
          </w:pPr>
        </w:pPrChange>
      </w:pPr>
    </w:p>
    <w:p w14:paraId="7C63376E" w14:textId="7821A5DB" w:rsidR="00577317" w:rsidRDefault="00577317" w:rsidP="00577317">
      <w:pPr>
        <w:pStyle w:val="Heading1BPBHEB"/>
        <w:rPr>
          <w:ins w:id="30" w:author="Abhiram Arali" w:date="2024-11-14T09:42:00Z"/>
        </w:rPr>
      </w:pPr>
      <w:commentRangeStart w:id="31"/>
      <w:ins w:id="32" w:author="Abhiram Arali" w:date="2024-11-14T09:42:00Z">
        <w:r>
          <w:t>Objectives</w:t>
        </w:r>
        <w:commentRangeEnd w:id="31"/>
        <w:r>
          <w:rPr>
            <w:rStyle w:val="CommentReference"/>
            <w:rFonts w:asciiTheme="minorHAnsi" w:eastAsiaTheme="minorHAnsi" w:hAnsiTheme="minorHAnsi" w:cstheme="minorBidi"/>
            <w:b w:val="0"/>
          </w:rPr>
          <w:commentReference w:id="31"/>
        </w:r>
        <w:r>
          <w:t xml:space="preserve"> </w:t>
        </w:r>
      </w:ins>
    </w:p>
    <w:p w14:paraId="16B9797F" w14:textId="77777777" w:rsidR="00DD2A26" w:rsidRDefault="00DD2A26">
      <w:pPr>
        <w:pStyle w:val="NormalBPBHEB"/>
        <w:pPrChange w:id="33" w:author="Abhiram Arali" w:date="2024-11-14T09:43:00Z">
          <w:pPr>
            <w:pStyle w:val="BodyText"/>
            <w:spacing w:before="22"/>
          </w:pPr>
        </w:pPrChange>
      </w:pPr>
    </w:p>
    <w:p w14:paraId="6476C883" w14:textId="074235B2" w:rsidR="00DD2A26" w:rsidDel="00D468CD" w:rsidRDefault="00FB5700">
      <w:pPr>
        <w:pStyle w:val="NormalBPBHEB"/>
        <w:pPrChange w:id="34" w:author="Abhiram Arali" w:date="2024-11-14T09:42:00Z">
          <w:pPr>
            <w:pStyle w:val="BodyText"/>
            <w:spacing w:line="360" w:lineRule="auto"/>
            <w:ind w:left="220"/>
          </w:pPr>
        </w:pPrChange>
      </w:pPr>
      <w:ins w:id="35" w:author="Hii" w:date="2024-11-18T16:27:00Z">
        <w:r w:rsidRPr="00FB5700">
          <w:t>The objective of this chapter is to provide learners with a thorough understanding of control flow mechanisms in C programming. It aims to teach how to use the if and switch statements for decision-making, control the repetition of code using loops, and manage the flow within loops with break and continue statements. Additionally, the chapter will cover the goto statement, which allows for an unconditional jump in program execution. By mastering these control statements, learners will be able to write more flexible and efficient C programs that can adapt to different conditions and logic.</w:t>
        </w:r>
      </w:ins>
      <w:moveFromRangeStart w:id="36" w:author="Abhiram Arali" w:date="2024-11-14T09:42:00Z" w:name="move182469791"/>
      <w:moveFrom w:id="37" w:author="Abhiram Arali" w:date="2024-11-14T09:42:00Z">
        <w:r w:rsidR="00DD2A26" w:rsidDel="00D468CD">
          <w:t>Control statements in C programming are used to dictate the flow of execution of a program based</w:t>
        </w:r>
        <w:r w:rsidR="00DD2A26" w:rsidDel="00D468CD">
          <w:rPr>
            <w:spacing w:val="-3"/>
          </w:rPr>
          <w:t xml:space="preserve"> </w:t>
        </w:r>
        <w:r w:rsidR="00DD2A26" w:rsidDel="00D468CD">
          <w:t>on</w:t>
        </w:r>
        <w:r w:rsidR="00DD2A26" w:rsidDel="00D468CD">
          <w:rPr>
            <w:spacing w:val="-3"/>
          </w:rPr>
          <w:t xml:space="preserve"> </w:t>
        </w:r>
        <w:r w:rsidR="00DD2A26" w:rsidDel="00D468CD">
          <w:t>certain</w:t>
        </w:r>
        <w:r w:rsidR="00DD2A26" w:rsidDel="00D468CD">
          <w:rPr>
            <w:spacing w:val="-3"/>
          </w:rPr>
          <w:t xml:space="preserve"> </w:t>
        </w:r>
        <w:r w:rsidR="00DD2A26" w:rsidDel="00D468CD">
          <w:t>conditions.</w:t>
        </w:r>
        <w:r w:rsidR="00DD2A26" w:rsidDel="00D468CD">
          <w:rPr>
            <w:spacing w:val="-3"/>
          </w:rPr>
          <w:t xml:space="preserve"> </w:t>
        </w:r>
        <w:r w:rsidR="00DD2A26" w:rsidDel="00D468CD">
          <w:t>They</w:t>
        </w:r>
        <w:r w:rsidR="00DD2A26" w:rsidDel="00D468CD">
          <w:rPr>
            <w:spacing w:val="-3"/>
          </w:rPr>
          <w:t xml:space="preserve"> </w:t>
        </w:r>
        <w:r w:rsidR="00DD2A26" w:rsidDel="00D468CD">
          <w:t>allow</w:t>
        </w:r>
        <w:r w:rsidR="00DD2A26" w:rsidDel="00D468CD">
          <w:rPr>
            <w:spacing w:val="-3"/>
          </w:rPr>
          <w:t xml:space="preserve"> </w:t>
        </w:r>
        <w:r w:rsidR="00DD2A26" w:rsidDel="00D468CD">
          <w:t>you</w:t>
        </w:r>
        <w:r w:rsidR="00DD2A26" w:rsidDel="00D468CD">
          <w:rPr>
            <w:spacing w:val="-3"/>
          </w:rPr>
          <w:t xml:space="preserve"> </w:t>
        </w:r>
        <w:r w:rsidR="00DD2A26" w:rsidDel="00D468CD">
          <w:t>to</w:t>
        </w:r>
        <w:r w:rsidR="00DD2A26" w:rsidDel="00D468CD">
          <w:rPr>
            <w:spacing w:val="-3"/>
          </w:rPr>
          <w:t xml:space="preserve"> </w:t>
        </w:r>
        <w:r w:rsidR="00DD2A26" w:rsidDel="00D468CD">
          <w:t>make</w:t>
        </w:r>
        <w:r w:rsidR="00DD2A26" w:rsidDel="00D468CD">
          <w:rPr>
            <w:spacing w:val="-4"/>
          </w:rPr>
          <w:t xml:space="preserve"> </w:t>
        </w:r>
        <w:r w:rsidR="00DD2A26" w:rsidDel="00D468CD">
          <w:t>decisions,</w:t>
        </w:r>
        <w:r w:rsidR="00DD2A26" w:rsidDel="00D468CD">
          <w:rPr>
            <w:spacing w:val="-3"/>
          </w:rPr>
          <w:t xml:space="preserve"> </w:t>
        </w:r>
        <w:r w:rsidR="00DD2A26" w:rsidDel="00D468CD">
          <w:t>repeat</w:t>
        </w:r>
        <w:r w:rsidR="00DD2A26" w:rsidDel="00D468CD">
          <w:rPr>
            <w:spacing w:val="-3"/>
          </w:rPr>
          <w:t xml:space="preserve"> </w:t>
        </w:r>
        <w:r w:rsidR="00DD2A26" w:rsidDel="00D468CD">
          <w:t>actions,</w:t>
        </w:r>
        <w:r w:rsidR="00DD2A26" w:rsidDel="00D468CD">
          <w:rPr>
            <w:spacing w:val="-3"/>
          </w:rPr>
          <w:t xml:space="preserve"> </w:t>
        </w:r>
        <w:r w:rsidR="00DD2A26" w:rsidDel="00D468CD">
          <w:t>or</w:t>
        </w:r>
        <w:r w:rsidR="00DD2A26" w:rsidDel="00D468CD">
          <w:rPr>
            <w:spacing w:val="-3"/>
          </w:rPr>
          <w:t xml:space="preserve"> </w:t>
        </w:r>
        <w:r w:rsidR="00DD2A26" w:rsidDel="00D468CD">
          <w:t>manage</w:t>
        </w:r>
        <w:r w:rsidR="00DD2A26" w:rsidDel="00D468CD">
          <w:rPr>
            <w:spacing w:val="-4"/>
          </w:rPr>
          <w:t xml:space="preserve"> </w:t>
        </w:r>
        <w:r w:rsidR="00DD2A26" w:rsidDel="00D468CD">
          <w:t>the program's execution path.</w:t>
        </w:r>
      </w:moveFrom>
    </w:p>
    <w:moveFromRangeEnd w:id="36"/>
    <w:p w14:paraId="3BF73F74" w14:textId="77777777" w:rsidR="00DD2A26" w:rsidRDefault="00DD2A26">
      <w:pPr>
        <w:pStyle w:val="Heading1BPBHEB"/>
        <w:pPrChange w:id="38" w:author="Abhiram Arali" w:date="2024-11-14T09:43:00Z">
          <w:pPr>
            <w:pStyle w:val="Heading1"/>
            <w:spacing w:before="160"/>
          </w:pPr>
        </w:pPrChange>
      </w:pPr>
      <w:r>
        <w:lastRenderedPageBreak/>
        <w:t>If statement</w:t>
      </w:r>
    </w:p>
    <w:p w14:paraId="174A1445" w14:textId="6DDED082" w:rsidR="00DD2A26" w:rsidDel="00FA67F5" w:rsidRDefault="00DD2A26" w:rsidP="00DD2A26">
      <w:pPr>
        <w:pStyle w:val="BodyText"/>
        <w:spacing w:before="23"/>
        <w:rPr>
          <w:del w:id="39" w:author="Abhiram Arali" w:date="2024-11-14T09:43:00Z"/>
          <w:b/>
        </w:rPr>
      </w:pPr>
    </w:p>
    <w:p w14:paraId="0FF8475A" w14:textId="77777777" w:rsidR="00DD2A26" w:rsidRDefault="00DD2A26">
      <w:pPr>
        <w:pStyle w:val="NormalBPBHEB"/>
        <w:pPrChange w:id="40" w:author="Abhiram Arali" w:date="2024-11-14T09:43:00Z">
          <w:pPr>
            <w:pStyle w:val="BodyText"/>
            <w:spacing w:before="1" w:line="360" w:lineRule="auto"/>
            <w:ind w:left="220" w:right="216"/>
            <w:jc w:val="both"/>
          </w:pPr>
        </w:pPrChange>
      </w:pPr>
      <w:r>
        <w:t>The if statement in C is a conditional control structure that allows the program to execute a block</w:t>
      </w:r>
      <w:r>
        <w:rPr>
          <w:spacing w:val="-1"/>
        </w:rPr>
        <w:t xml:space="preserve"> </w:t>
      </w:r>
      <w:r>
        <w:t>of</w:t>
      </w:r>
      <w:r>
        <w:rPr>
          <w:spacing w:val="-1"/>
        </w:rPr>
        <w:t xml:space="preserve"> </w:t>
      </w:r>
      <w:r>
        <w:t>code</w:t>
      </w:r>
      <w:r>
        <w:rPr>
          <w:spacing w:val="-1"/>
        </w:rPr>
        <w:t xml:space="preserve"> </w:t>
      </w:r>
      <w:r>
        <w:t>only if</w:t>
      </w:r>
      <w:r>
        <w:rPr>
          <w:spacing w:val="-1"/>
        </w:rPr>
        <w:t xml:space="preserve"> </w:t>
      </w:r>
      <w:r>
        <w:t>a</w:t>
      </w:r>
      <w:r>
        <w:rPr>
          <w:spacing w:val="-1"/>
        </w:rPr>
        <w:t xml:space="preserve"> </w:t>
      </w:r>
      <w:r>
        <w:t>specified condition evaluates to true. It enables</w:t>
      </w:r>
      <w:r>
        <w:rPr>
          <w:spacing w:val="-1"/>
        </w:rPr>
        <w:t xml:space="preserve"> </w:t>
      </w:r>
      <w:r>
        <w:t>decision-making in the code, making it possible to execute different actions based on different conditions</w:t>
      </w:r>
      <w:r>
        <w:rPr>
          <w:color w:val="44536A"/>
        </w:rPr>
        <w:t>.</w:t>
      </w:r>
    </w:p>
    <w:p w14:paraId="42D60895" w14:textId="77777777" w:rsidR="00DD2A26" w:rsidRDefault="00DD2A26">
      <w:pPr>
        <w:pStyle w:val="NormalBPBHEB"/>
        <w:pPrChange w:id="41" w:author="Abhiram Arali" w:date="2024-11-14T09:44:00Z">
          <w:pPr>
            <w:spacing w:before="160"/>
            <w:ind w:left="220"/>
          </w:pPr>
        </w:pPrChange>
      </w:pPr>
      <w:r>
        <w:t>Syntax</w:t>
      </w:r>
    </w:p>
    <w:p w14:paraId="55B7C2BA" w14:textId="77777777" w:rsidR="0046501E" w:rsidRDefault="0046501E" w:rsidP="0046501E">
      <w:pPr>
        <w:pStyle w:val="CodeBlockBPBHEB"/>
      </w:pPr>
      <w:moveToRangeStart w:id="42" w:author="Abhiram Arali" w:date="2024-11-14T09:44:00Z" w:name="move182469868"/>
      <w:moveTo w:id="43" w:author="Abhiram Arali" w:date="2024-11-14T09:44:00Z">
        <w:r>
          <w:t>if</w:t>
        </w:r>
        <w:r>
          <w:rPr>
            <w:spacing w:val="-1"/>
          </w:rPr>
          <w:t xml:space="preserve"> </w:t>
        </w:r>
        <w:r>
          <w:t>(condition)</w:t>
        </w:r>
        <w:r>
          <w:rPr>
            <w:spacing w:val="-1"/>
          </w:rPr>
          <w:t xml:space="preserve"> </w:t>
        </w:r>
        <w:r>
          <w:rPr>
            <w:spacing w:val="-10"/>
          </w:rPr>
          <w:t>{</w:t>
        </w:r>
      </w:moveTo>
    </w:p>
    <w:p w14:paraId="05B63968" w14:textId="77777777" w:rsidR="0046501E" w:rsidRDefault="0046501E" w:rsidP="0046501E">
      <w:pPr>
        <w:pStyle w:val="CodeBlockBPBHEB"/>
      </w:pPr>
    </w:p>
    <w:p w14:paraId="3AC50A79" w14:textId="77777777" w:rsidR="0046501E" w:rsidRDefault="0046501E" w:rsidP="0046501E">
      <w:pPr>
        <w:pStyle w:val="CodeBlockBPBHEB"/>
      </w:pPr>
      <w:moveTo w:id="44" w:author="Abhiram Arali" w:date="2024-11-14T09:44:00Z">
        <w:r>
          <w:t>//</w:t>
        </w:r>
        <w:r>
          <w:rPr>
            <w:spacing w:val="-3"/>
          </w:rPr>
          <w:t xml:space="preserve"> </w:t>
        </w:r>
        <w:r>
          <w:t>code</w:t>
        </w:r>
        <w:r>
          <w:rPr>
            <w:spacing w:val="-1"/>
          </w:rPr>
          <w:t xml:space="preserve"> </w:t>
        </w:r>
        <w:r>
          <w:t>to</w:t>
        </w:r>
        <w:r>
          <w:rPr>
            <w:spacing w:val="-1"/>
          </w:rPr>
          <w:t xml:space="preserve"> </w:t>
        </w:r>
        <w:r>
          <w:t>be executed if the</w:t>
        </w:r>
        <w:r>
          <w:rPr>
            <w:spacing w:val="-2"/>
          </w:rPr>
          <w:t xml:space="preserve"> </w:t>
        </w:r>
        <w:r>
          <w:t xml:space="preserve">condition is </w:t>
        </w:r>
        <w:r>
          <w:rPr>
            <w:spacing w:val="-4"/>
          </w:rPr>
          <w:t>true</w:t>
        </w:r>
      </w:moveTo>
    </w:p>
    <w:p w14:paraId="342F8692" w14:textId="77777777" w:rsidR="0046501E" w:rsidRDefault="0046501E" w:rsidP="0046501E">
      <w:pPr>
        <w:pStyle w:val="CodeBlockBPBHEB"/>
      </w:pPr>
    </w:p>
    <w:p w14:paraId="1E4A54E0" w14:textId="77777777" w:rsidR="0046501E" w:rsidRDefault="0046501E" w:rsidP="0046501E">
      <w:pPr>
        <w:pStyle w:val="CodeBlockBPBHEB"/>
        <w:rPr>
          <w:sz w:val="24"/>
        </w:rPr>
      </w:pPr>
      <w:moveTo w:id="45" w:author="Abhiram Arali" w:date="2024-11-14T09:44:00Z">
        <w:r>
          <w:rPr>
            <w:spacing w:val="-10"/>
            <w:sz w:val="24"/>
          </w:rPr>
          <w:t>}</w:t>
        </w:r>
      </w:moveTo>
    </w:p>
    <w:moveToRangeEnd w:id="42"/>
    <w:p w14:paraId="28142182" w14:textId="48168872" w:rsidR="00DD2A26" w:rsidRDefault="00DD2A26">
      <w:pPr>
        <w:pStyle w:val="NormalBPBHEB"/>
        <w:rPr>
          <w:sz w:val="20"/>
        </w:rPr>
        <w:pPrChange w:id="46" w:author="Abhiram Arali" w:date="2024-11-14T09:44:00Z">
          <w:pPr>
            <w:pStyle w:val="BodyText"/>
            <w:spacing w:before="46"/>
          </w:pPr>
        </w:pPrChange>
      </w:pPr>
      <w:del w:id="47" w:author="Abhiram Arali" w:date="2024-11-14T09:44:00Z">
        <w:r w:rsidDel="0046501E">
          <w:rPr>
            <w:noProof/>
            <w:lang w:val="en-IN" w:eastAsia="en-IN"/>
            <w:rPrChange w:id="48" w:author="Unknown">
              <w:rPr>
                <w:noProof/>
                <w:lang w:val="en-IN" w:eastAsia="en-IN"/>
              </w:rPr>
            </w:rPrChange>
          </w:rPr>
          <mc:AlternateContent>
            <mc:Choice Requires="wps">
              <w:drawing>
                <wp:anchor distT="0" distB="0" distL="0" distR="0" simplePos="0" relativeHeight="251660288" behindDoc="1" locked="0" layoutInCell="1" allowOverlap="1" wp14:anchorId="04C0767E" wp14:editId="237D4845">
                  <wp:simplePos x="0" y="0"/>
                  <wp:positionH relativeFrom="page">
                    <wp:posOffset>848995</wp:posOffset>
                  </wp:positionH>
                  <wp:positionV relativeFrom="paragraph">
                    <wp:posOffset>193675</wp:posOffset>
                  </wp:positionV>
                  <wp:extent cx="5876290" cy="1019810"/>
                  <wp:effectExtent l="0" t="0" r="0" b="0"/>
                  <wp:wrapTopAndBottom/>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19810"/>
                          </a:xfrm>
                          <a:prstGeom prst="rect">
                            <a:avLst/>
                          </a:prstGeom>
                          <a:ln w="6096">
                            <a:solidFill>
                              <a:srgbClr val="000000"/>
                            </a:solidFill>
                            <a:prstDash val="solid"/>
                          </a:ln>
                        </wps:spPr>
                        <wps:txbx>
                          <w:txbxContent>
                            <w:p w14:paraId="5B4DAAAC" w14:textId="4B33A8C6" w:rsidR="00DD2A26" w:rsidDel="0046501E" w:rsidRDefault="00DD2A26">
                              <w:pPr>
                                <w:pStyle w:val="CodeBlockBPBHEB"/>
                                <w:pPrChange w:id="49" w:author="Abhiram Arali" w:date="2024-11-14T09:44:00Z">
                                  <w:pPr>
                                    <w:pStyle w:val="BodyText"/>
                                    <w:spacing w:before="18"/>
                                    <w:ind w:left="107"/>
                                  </w:pPr>
                                </w:pPrChange>
                              </w:pPr>
                              <w:moveFromRangeStart w:id="50" w:author="Abhiram Arali" w:date="2024-11-14T09:44:00Z" w:name="move182469868"/>
                              <w:moveFrom w:id="51" w:author="Abhiram Arali" w:date="2024-11-14T09:44:00Z">
                                <w:r w:rsidDel="0046501E">
                                  <w:t>if</w:t>
                                </w:r>
                                <w:r w:rsidDel="0046501E">
                                  <w:rPr>
                                    <w:spacing w:val="-1"/>
                                  </w:rPr>
                                  <w:t xml:space="preserve"> </w:t>
                                </w:r>
                                <w:r w:rsidDel="0046501E">
                                  <w:t>(condition)</w:t>
                                </w:r>
                                <w:r w:rsidDel="0046501E">
                                  <w:rPr>
                                    <w:spacing w:val="-1"/>
                                  </w:rPr>
                                  <w:t xml:space="preserve"> </w:t>
                                </w:r>
                                <w:r w:rsidDel="0046501E">
                                  <w:rPr>
                                    <w:spacing w:val="-10"/>
                                  </w:rPr>
                                  <w:t>{</w:t>
                                </w:r>
                              </w:moveFrom>
                            </w:p>
                            <w:p w14:paraId="4D99653F" w14:textId="17DE8022" w:rsidR="00DD2A26" w:rsidDel="0046501E" w:rsidRDefault="00DD2A26">
                              <w:pPr>
                                <w:pStyle w:val="CodeBlockBPBHEB"/>
                                <w:pPrChange w:id="52" w:author="Abhiram Arali" w:date="2024-11-14T09:44:00Z">
                                  <w:pPr>
                                    <w:pStyle w:val="BodyText"/>
                                    <w:spacing w:before="21"/>
                                  </w:pPr>
                                </w:pPrChange>
                              </w:pPr>
                            </w:p>
                            <w:p w14:paraId="10CDF6C9" w14:textId="19C35015" w:rsidR="00DD2A26" w:rsidDel="0046501E" w:rsidRDefault="00DD2A26">
                              <w:pPr>
                                <w:pStyle w:val="CodeBlockBPBHEB"/>
                                <w:pPrChange w:id="53" w:author="Abhiram Arali" w:date="2024-11-14T09:44:00Z">
                                  <w:pPr>
                                    <w:pStyle w:val="BodyText"/>
                                    <w:spacing w:before="1"/>
                                    <w:ind w:left="347"/>
                                  </w:pPr>
                                </w:pPrChange>
                              </w:pPr>
                              <w:moveFrom w:id="54" w:author="Abhiram Arali" w:date="2024-11-14T09:44:00Z">
                                <w:r w:rsidDel="0046501E">
                                  <w:t>//</w:t>
                                </w:r>
                                <w:r w:rsidDel="0046501E">
                                  <w:rPr>
                                    <w:spacing w:val="-3"/>
                                  </w:rPr>
                                  <w:t xml:space="preserve"> </w:t>
                                </w:r>
                                <w:r w:rsidDel="0046501E">
                                  <w:t>code</w:t>
                                </w:r>
                                <w:r w:rsidDel="0046501E">
                                  <w:rPr>
                                    <w:spacing w:val="-1"/>
                                  </w:rPr>
                                  <w:t xml:space="preserve"> </w:t>
                                </w:r>
                                <w:r w:rsidDel="0046501E">
                                  <w:t>to</w:t>
                                </w:r>
                                <w:r w:rsidDel="0046501E">
                                  <w:rPr>
                                    <w:spacing w:val="-1"/>
                                  </w:rPr>
                                  <w:t xml:space="preserve"> </w:t>
                                </w:r>
                                <w:r w:rsidDel="0046501E">
                                  <w:t>be executed if the</w:t>
                                </w:r>
                                <w:r w:rsidDel="0046501E">
                                  <w:rPr>
                                    <w:spacing w:val="-2"/>
                                  </w:rPr>
                                  <w:t xml:space="preserve"> </w:t>
                                </w:r>
                                <w:r w:rsidDel="0046501E">
                                  <w:t xml:space="preserve">condition is </w:t>
                                </w:r>
                                <w:r w:rsidDel="0046501E">
                                  <w:rPr>
                                    <w:spacing w:val="-4"/>
                                  </w:rPr>
                                  <w:t>true</w:t>
                                </w:r>
                              </w:moveFrom>
                            </w:p>
                            <w:p w14:paraId="488128C7" w14:textId="74E40054" w:rsidR="00DD2A26" w:rsidDel="0046501E" w:rsidRDefault="00DD2A26">
                              <w:pPr>
                                <w:pStyle w:val="CodeBlockBPBHEB"/>
                                <w:pPrChange w:id="55" w:author="Abhiram Arali" w:date="2024-11-14T09:44:00Z">
                                  <w:pPr>
                                    <w:pStyle w:val="BodyText"/>
                                    <w:spacing w:before="21"/>
                                  </w:pPr>
                                </w:pPrChange>
                              </w:pPr>
                            </w:p>
                            <w:p w14:paraId="1E063722" w14:textId="69ED9A63" w:rsidR="00DD2A26" w:rsidRDefault="00DD2A26">
                              <w:pPr>
                                <w:pStyle w:val="CodeBlockBPBHEB"/>
                                <w:rPr>
                                  <w:sz w:val="24"/>
                                </w:rPr>
                                <w:pPrChange w:id="56" w:author="Abhiram Arali" w:date="2024-11-14T09:44:00Z">
                                  <w:pPr>
                                    <w:ind w:left="107"/>
                                  </w:pPr>
                                </w:pPrChange>
                              </w:pPr>
                              <w:moveFrom w:id="57" w:author="Abhiram Arali" w:date="2024-11-14T09:44:00Z">
                                <w:r w:rsidDel="0046501E">
                                  <w:rPr>
                                    <w:spacing w:val="-10"/>
                                    <w:sz w:val="24"/>
                                  </w:rPr>
                                  <w:t>}</w:t>
                                </w:r>
                              </w:moveFrom>
                              <w:moveFromRangeEnd w:id="50"/>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C0767E" id="_x0000_t202" coordsize="21600,21600" o:spt="202" path="m,l,21600r21600,l21600,xe">
                  <v:stroke joinstyle="miter"/>
                  <v:path gradientshapeok="t" o:connecttype="rect"/>
                </v:shapetype>
                <v:shape id="Textbox 307" o:spid="_x0000_s1026" type="#_x0000_t202" style="position:absolute;left:0;text-align:left;margin-left:66.85pt;margin-top:15.25pt;width:462.7pt;height:80.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" filled="f" strokeweight=".48pt">
                  <v:path arrowok="t"/>
                  <v:textbox inset="0,0,0,0">
                    <w:txbxContent>
                      <w:p w14:paraId="5B4DAAAC" w14:textId="4B33A8C6" w:rsidR="00DD2A26" w:rsidDel="0046501E" w:rsidRDefault="00DD2A26">
                        <w:pPr>
                          <w:pStyle w:val="CodeBlockBPBHEB"/>
                          <w:rPr>
                            <w:moveFrom w:id="63" w:author="Abhiram Arali" w:date="2024-11-14T09:44:00Z" w16du:dateUtc="2024-11-14T04:14:00Z"/>
                          </w:rPr>
                          <w:pPrChange w:id="64" w:author="Abhiram Arali" w:date="2024-11-14T09:44:00Z" w16du:dateUtc="2024-11-14T04:14:00Z">
                            <w:pPr>
                              <w:pStyle w:val="BodyText"/>
                              <w:spacing w:before="18"/>
                              <w:ind w:left="107"/>
                            </w:pPr>
                          </w:pPrChange>
                        </w:pPr>
                        <w:moveFromRangeStart w:id="65" w:author="Abhiram Arali" w:date="2024-11-14T09:44:00Z" w:name="move182469868"/>
                        <w:moveFrom w:id="66" w:author="Abhiram Arali" w:date="2024-11-14T09:44:00Z" w16du:dateUtc="2024-11-14T04:14:00Z">
                          <w:r w:rsidDel="0046501E">
                            <w:t>if</w:t>
                          </w:r>
                          <w:r w:rsidDel="0046501E">
                            <w:rPr>
                              <w:spacing w:val="-1"/>
                            </w:rPr>
                            <w:t xml:space="preserve"> </w:t>
                          </w:r>
                          <w:r w:rsidDel="0046501E">
                            <w:t>(condition)</w:t>
                          </w:r>
                          <w:r w:rsidDel="0046501E">
                            <w:rPr>
                              <w:spacing w:val="-1"/>
                            </w:rPr>
                            <w:t xml:space="preserve"> </w:t>
                          </w:r>
                          <w:r w:rsidDel="0046501E">
                            <w:rPr>
                              <w:spacing w:val="-10"/>
                            </w:rPr>
                            <w:t>{</w:t>
                          </w:r>
                        </w:moveFrom>
                      </w:p>
                      <w:p w14:paraId="4D99653F" w14:textId="17DE8022" w:rsidR="00DD2A26" w:rsidDel="0046501E" w:rsidRDefault="00DD2A26">
                        <w:pPr>
                          <w:pStyle w:val="CodeBlockBPBHEB"/>
                          <w:rPr>
                            <w:moveFrom w:id="67" w:author="Abhiram Arali" w:date="2024-11-14T09:44:00Z" w16du:dateUtc="2024-11-14T04:14:00Z"/>
                          </w:rPr>
                          <w:pPrChange w:id="68" w:author="Abhiram Arali" w:date="2024-11-14T09:44:00Z" w16du:dateUtc="2024-11-14T04:14:00Z">
                            <w:pPr>
                              <w:pStyle w:val="BodyText"/>
                              <w:spacing w:before="21"/>
                            </w:pPr>
                          </w:pPrChange>
                        </w:pPr>
                      </w:p>
                      <w:p w14:paraId="10CDF6C9" w14:textId="19C35015" w:rsidR="00DD2A26" w:rsidDel="0046501E" w:rsidRDefault="00DD2A26">
                        <w:pPr>
                          <w:pStyle w:val="CodeBlockBPBHEB"/>
                          <w:rPr>
                            <w:moveFrom w:id="69" w:author="Abhiram Arali" w:date="2024-11-14T09:44:00Z" w16du:dateUtc="2024-11-14T04:14:00Z"/>
                          </w:rPr>
                          <w:pPrChange w:id="70" w:author="Abhiram Arali" w:date="2024-11-14T09:44:00Z" w16du:dateUtc="2024-11-14T04:14:00Z">
                            <w:pPr>
                              <w:pStyle w:val="BodyText"/>
                              <w:spacing w:before="1"/>
                              <w:ind w:left="347"/>
                            </w:pPr>
                          </w:pPrChange>
                        </w:pPr>
                        <w:moveFrom w:id="71" w:author="Abhiram Arali" w:date="2024-11-14T09:44:00Z" w16du:dateUtc="2024-11-14T04:14:00Z">
                          <w:r w:rsidDel="0046501E">
                            <w:t>//</w:t>
                          </w:r>
                          <w:r w:rsidDel="0046501E">
                            <w:rPr>
                              <w:spacing w:val="-3"/>
                            </w:rPr>
                            <w:t xml:space="preserve"> </w:t>
                          </w:r>
                          <w:r w:rsidDel="0046501E">
                            <w:t>code</w:t>
                          </w:r>
                          <w:r w:rsidDel="0046501E">
                            <w:rPr>
                              <w:spacing w:val="-1"/>
                            </w:rPr>
                            <w:t xml:space="preserve"> </w:t>
                          </w:r>
                          <w:r w:rsidDel="0046501E">
                            <w:t>to</w:t>
                          </w:r>
                          <w:r w:rsidDel="0046501E">
                            <w:rPr>
                              <w:spacing w:val="-1"/>
                            </w:rPr>
                            <w:t xml:space="preserve"> </w:t>
                          </w:r>
                          <w:r w:rsidDel="0046501E">
                            <w:t>be executed if the</w:t>
                          </w:r>
                          <w:r w:rsidDel="0046501E">
                            <w:rPr>
                              <w:spacing w:val="-2"/>
                            </w:rPr>
                            <w:t xml:space="preserve"> </w:t>
                          </w:r>
                          <w:r w:rsidDel="0046501E">
                            <w:t xml:space="preserve">condition is </w:t>
                          </w:r>
                          <w:r w:rsidDel="0046501E">
                            <w:rPr>
                              <w:spacing w:val="-4"/>
                            </w:rPr>
                            <w:t>true</w:t>
                          </w:r>
                        </w:moveFrom>
                      </w:p>
                      <w:p w14:paraId="488128C7" w14:textId="74E40054" w:rsidR="00DD2A26" w:rsidDel="0046501E" w:rsidRDefault="00DD2A26">
                        <w:pPr>
                          <w:pStyle w:val="CodeBlockBPBHEB"/>
                          <w:rPr>
                            <w:moveFrom w:id="72" w:author="Abhiram Arali" w:date="2024-11-14T09:44:00Z" w16du:dateUtc="2024-11-14T04:14:00Z"/>
                          </w:rPr>
                          <w:pPrChange w:id="73" w:author="Abhiram Arali" w:date="2024-11-14T09:44:00Z" w16du:dateUtc="2024-11-14T04:14:00Z">
                            <w:pPr>
                              <w:pStyle w:val="BodyText"/>
                              <w:spacing w:before="21"/>
                            </w:pPr>
                          </w:pPrChange>
                        </w:pPr>
                      </w:p>
                      <w:p w14:paraId="1E063722" w14:textId="69ED9A63" w:rsidR="00DD2A26" w:rsidRDefault="00DD2A26">
                        <w:pPr>
                          <w:pStyle w:val="CodeBlockBPBHEB"/>
                          <w:rPr>
                            <w:sz w:val="24"/>
                          </w:rPr>
                          <w:pPrChange w:id="74" w:author="Abhiram Arali" w:date="2024-11-14T09:44:00Z" w16du:dateUtc="2024-11-14T04:14:00Z">
                            <w:pPr>
                              <w:ind w:left="107"/>
                            </w:pPr>
                          </w:pPrChange>
                        </w:pPr>
                        <w:moveFrom w:id="75" w:author="Abhiram Arali" w:date="2024-11-14T09:44:00Z" w16du:dateUtc="2024-11-14T04:14:00Z">
                          <w:r w:rsidDel="0046501E">
                            <w:rPr>
                              <w:spacing w:val="-10"/>
                              <w:sz w:val="24"/>
                            </w:rPr>
                            <w:t>}</w:t>
                          </w:r>
                        </w:moveFrom>
                        <w:moveFromRangeEnd w:id="65"/>
                      </w:p>
                    </w:txbxContent>
                  </v:textbox>
                  <w10:wrap type="topAndBottom" anchorx="page"/>
                </v:shape>
              </w:pict>
            </mc:Fallback>
          </mc:AlternateContent>
        </w:r>
      </w:del>
    </w:p>
    <w:p w14:paraId="275648DA" w14:textId="68364937" w:rsidR="00DD2A26" w:rsidRDefault="00DC4700">
      <w:pPr>
        <w:pStyle w:val="NormalBPBHEB"/>
        <w:pPrChange w:id="58" w:author="Abhiram Arali" w:date="2024-11-14T09:44:00Z">
          <w:pPr>
            <w:pStyle w:val="BodyText"/>
            <w:spacing w:before="167" w:line="362" w:lineRule="auto"/>
            <w:ind w:left="220" w:right="180"/>
          </w:pPr>
        </w:pPrChange>
      </w:pPr>
      <w:ins w:id="59" w:author="Abhiram Arali" w:date="2024-11-14T09:44:00Z">
        <w:r w:rsidRPr="00D90075">
          <w:rPr>
            <w:b/>
            <w:bCs/>
            <w:rPrChange w:id="60" w:author="Abhiram Arali" w:date="2024-11-14T09:44:00Z">
              <w:rPr/>
            </w:rPrChange>
          </w:rPr>
          <w:t>C</w:t>
        </w:r>
      </w:ins>
      <w:del w:id="61" w:author="Abhiram Arali" w:date="2024-11-14T09:44:00Z">
        <w:r w:rsidR="00DD2A26" w:rsidRPr="00D90075" w:rsidDel="00DC4700">
          <w:rPr>
            <w:b/>
            <w:bCs/>
            <w:rPrChange w:id="62" w:author="Abhiram Arali" w:date="2024-11-14T09:44:00Z">
              <w:rPr/>
            </w:rPrChange>
          </w:rPr>
          <w:delText>c</w:delText>
        </w:r>
      </w:del>
      <w:r w:rsidR="00DD2A26" w:rsidRPr="00D90075">
        <w:rPr>
          <w:b/>
          <w:bCs/>
          <w:rPrChange w:id="63" w:author="Abhiram Arali" w:date="2024-11-14T09:44:00Z">
            <w:rPr/>
          </w:rPrChange>
        </w:rPr>
        <w:t>ondition</w:t>
      </w:r>
      <w:r w:rsidR="00DD2A26">
        <w:t>: This is a boolean expression that evaluates to either true (non-zero) or false (zero). If</w:t>
      </w:r>
      <w:r w:rsidR="00DD2A26">
        <w:rPr>
          <w:spacing w:val="-10"/>
        </w:rPr>
        <w:t xml:space="preserve"> </w:t>
      </w:r>
      <w:r w:rsidR="00DD2A26">
        <w:t>the</w:t>
      </w:r>
      <w:r w:rsidR="00DD2A26">
        <w:rPr>
          <w:spacing w:val="-7"/>
        </w:rPr>
        <w:t xml:space="preserve"> </w:t>
      </w:r>
      <w:r w:rsidR="00DD2A26">
        <w:t>condition</w:t>
      </w:r>
      <w:r w:rsidR="00DD2A26">
        <w:rPr>
          <w:spacing w:val="-6"/>
        </w:rPr>
        <w:t xml:space="preserve"> </w:t>
      </w:r>
      <w:r w:rsidR="00DD2A26">
        <w:t>is</w:t>
      </w:r>
      <w:r w:rsidR="00DD2A26">
        <w:rPr>
          <w:spacing w:val="-6"/>
        </w:rPr>
        <w:t xml:space="preserve"> </w:t>
      </w:r>
      <w:r w:rsidR="00DD2A26">
        <w:t>true,</w:t>
      </w:r>
      <w:r w:rsidR="00DD2A26">
        <w:rPr>
          <w:spacing w:val="-5"/>
        </w:rPr>
        <w:t xml:space="preserve"> </w:t>
      </w:r>
      <w:r w:rsidR="00DD2A26">
        <w:t>the</w:t>
      </w:r>
      <w:r w:rsidR="00DD2A26">
        <w:rPr>
          <w:spacing w:val="-7"/>
        </w:rPr>
        <w:t xml:space="preserve"> </w:t>
      </w:r>
      <w:r w:rsidR="00DD2A26">
        <w:t>code</w:t>
      </w:r>
      <w:r w:rsidR="00DD2A26">
        <w:rPr>
          <w:spacing w:val="-7"/>
        </w:rPr>
        <w:t xml:space="preserve"> </w:t>
      </w:r>
      <w:r w:rsidR="00DD2A26">
        <w:t>block</w:t>
      </w:r>
      <w:r w:rsidR="00DD2A26">
        <w:rPr>
          <w:spacing w:val="-7"/>
        </w:rPr>
        <w:t xml:space="preserve"> </w:t>
      </w:r>
      <w:r w:rsidR="00DD2A26">
        <w:t>inside</w:t>
      </w:r>
      <w:r w:rsidR="00DD2A26">
        <w:rPr>
          <w:spacing w:val="-6"/>
        </w:rPr>
        <w:t xml:space="preserve"> </w:t>
      </w:r>
      <w:r w:rsidR="00DD2A26">
        <w:t>the</w:t>
      </w:r>
      <w:r w:rsidR="00DD2A26">
        <w:rPr>
          <w:spacing w:val="-7"/>
        </w:rPr>
        <w:t xml:space="preserve"> </w:t>
      </w:r>
      <w:r w:rsidR="00DD2A26">
        <w:t>curly</w:t>
      </w:r>
      <w:r w:rsidR="00DD2A26">
        <w:rPr>
          <w:spacing w:val="-7"/>
        </w:rPr>
        <w:t xml:space="preserve"> </w:t>
      </w:r>
      <w:r w:rsidR="00DD2A26">
        <w:t>braces</w:t>
      </w:r>
      <w:r w:rsidR="00DD2A26">
        <w:rPr>
          <w:spacing w:val="-6"/>
        </w:rPr>
        <w:t xml:space="preserve"> </w:t>
      </w:r>
      <w:r w:rsidR="00DD2A26">
        <w:t>is</w:t>
      </w:r>
      <w:r w:rsidR="00DD2A26">
        <w:rPr>
          <w:spacing w:val="-6"/>
        </w:rPr>
        <w:t xml:space="preserve"> </w:t>
      </w:r>
      <w:r w:rsidR="00DD2A26">
        <w:t>executed;</w:t>
      </w:r>
      <w:r w:rsidR="00DD2A26">
        <w:rPr>
          <w:spacing w:val="-5"/>
        </w:rPr>
        <w:t xml:space="preserve"> </w:t>
      </w:r>
      <w:r w:rsidR="00DD2A26">
        <w:t>if</w:t>
      </w:r>
      <w:r w:rsidR="00DD2A26">
        <w:rPr>
          <w:spacing w:val="-7"/>
        </w:rPr>
        <w:t xml:space="preserve"> </w:t>
      </w:r>
      <w:r w:rsidR="00DD2A26">
        <w:t>false,</w:t>
      </w:r>
      <w:r w:rsidR="00DD2A26">
        <w:rPr>
          <w:spacing w:val="-7"/>
        </w:rPr>
        <w:t xml:space="preserve"> </w:t>
      </w:r>
      <w:r w:rsidR="00DD2A26">
        <w:t>it</w:t>
      </w:r>
      <w:r w:rsidR="00DD2A26">
        <w:rPr>
          <w:spacing w:val="-6"/>
        </w:rPr>
        <w:t xml:space="preserve"> </w:t>
      </w:r>
      <w:r w:rsidR="00DD2A26">
        <w:t>is</w:t>
      </w:r>
      <w:r w:rsidR="00DD2A26">
        <w:rPr>
          <w:spacing w:val="-5"/>
        </w:rPr>
        <w:t xml:space="preserve"> </w:t>
      </w:r>
      <w:r w:rsidR="00DD2A26">
        <w:rPr>
          <w:spacing w:val="-2"/>
        </w:rPr>
        <w:t>skipped.</w:t>
      </w:r>
    </w:p>
    <w:p w14:paraId="343597C1" w14:textId="49C1D841" w:rsidR="00DD2A26" w:rsidRDefault="00DD2A26" w:rsidP="00E544A8">
      <w:pPr>
        <w:pStyle w:val="NormalBPBHEB"/>
        <w:rPr>
          <w:ins w:id="64" w:author="Abhiram Arali" w:date="2024-11-14T09:44:00Z"/>
        </w:rPr>
      </w:pPr>
      <w:r>
        <w:t>Example</w:t>
      </w:r>
      <w:ins w:id="65" w:author="Abhiram Arali" w:date="2024-11-14T09:44:00Z">
        <w:r w:rsidR="00E544A8">
          <w:t>:</w:t>
        </w:r>
      </w:ins>
    </w:p>
    <w:p w14:paraId="60F77E28" w14:textId="77777777" w:rsidR="005D10EF" w:rsidRDefault="005D10EF" w:rsidP="005D10EF">
      <w:pPr>
        <w:pStyle w:val="CodeBlockBPBHEB"/>
      </w:pPr>
      <w:moveToRangeStart w:id="66" w:author="Abhiram Arali" w:date="2024-11-14T09:44:00Z" w:name="move182469887"/>
      <w:moveTo w:id="67" w:author="Abhiram Arali" w:date="2024-11-14T09:44:00Z">
        <w:r>
          <w:t>#include</w:t>
        </w:r>
        <w:r>
          <w:rPr>
            <w:spacing w:val="-15"/>
          </w:rPr>
          <w:t xml:space="preserve"> </w:t>
        </w:r>
        <w:r>
          <w:t>&lt;stdio.h&gt; int main() {</w:t>
        </w:r>
      </w:moveTo>
    </w:p>
    <w:p w14:paraId="11AFB779" w14:textId="77777777" w:rsidR="005D10EF" w:rsidRDefault="005D10EF" w:rsidP="005D10EF">
      <w:pPr>
        <w:pStyle w:val="CodeBlockBPBHEB"/>
      </w:pPr>
      <w:moveTo w:id="68" w:author="Abhiram Arali" w:date="2024-11-14T09:44:00Z">
        <w:r>
          <w:t>int number</w:t>
        </w:r>
        <w:r>
          <w:rPr>
            <w:spacing w:val="-2"/>
          </w:rPr>
          <w:t xml:space="preserve"> </w:t>
        </w:r>
        <w:r>
          <w:t>=</w:t>
        </w:r>
        <w:r>
          <w:rPr>
            <w:spacing w:val="-1"/>
          </w:rPr>
          <w:t xml:space="preserve"> </w:t>
        </w:r>
        <w:r>
          <w:rPr>
            <w:spacing w:val="-5"/>
          </w:rPr>
          <w:t>10;</w:t>
        </w:r>
      </w:moveTo>
    </w:p>
    <w:p w14:paraId="6725B767" w14:textId="77777777" w:rsidR="00A45314" w:rsidRDefault="00A45314" w:rsidP="00A45314">
      <w:pPr>
        <w:pStyle w:val="CodeBlockBPBHEB"/>
      </w:pPr>
      <w:moveToRangeStart w:id="69" w:author="Abhiram Arali" w:date="2024-11-14T09:45:00Z" w:name="move182469919"/>
      <w:moveToRangeEnd w:id="66"/>
      <w:moveTo w:id="70" w:author="Abhiram Arali" w:date="2024-11-14T09:45:00Z">
        <w:r>
          <w:t>if (number</w:t>
        </w:r>
        <w:r>
          <w:rPr>
            <w:spacing w:val="-2"/>
          </w:rPr>
          <w:t xml:space="preserve"> </w:t>
        </w:r>
        <w:r>
          <w:t>&gt;</w:t>
        </w:r>
        <w:r>
          <w:rPr>
            <w:spacing w:val="-1"/>
          </w:rPr>
          <w:t xml:space="preserve"> </w:t>
        </w:r>
        <w:r>
          <w:t>0)</w:t>
        </w:r>
        <w:r>
          <w:rPr>
            <w:spacing w:val="1"/>
          </w:rPr>
          <w:t xml:space="preserve"> </w:t>
        </w:r>
        <w:r>
          <w:rPr>
            <w:spacing w:val="-10"/>
          </w:rPr>
          <w:t>{</w:t>
        </w:r>
      </w:moveTo>
    </w:p>
    <w:p w14:paraId="2CF9D09F" w14:textId="77777777" w:rsidR="00A45314" w:rsidRDefault="00A45314" w:rsidP="00A45314">
      <w:pPr>
        <w:pStyle w:val="CodeBlockBPBHEB"/>
      </w:pPr>
    </w:p>
    <w:p w14:paraId="06C53450" w14:textId="77777777" w:rsidR="00A45314" w:rsidRDefault="00A45314" w:rsidP="00A45314">
      <w:pPr>
        <w:pStyle w:val="CodeBlockBPBHEB"/>
      </w:pPr>
      <w:moveTo w:id="71" w:author="Abhiram Arali" w:date="2024-11-14T09:45:00Z">
        <w:r>
          <w:t>printf("The</w:t>
        </w:r>
        <w:r>
          <w:rPr>
            <w:spacing w:val="-2"/>
          </w:rPr>
          <w:t xml:space="preserve"> </w:t>
        </w:r>
        <w:r>
          <w:t>number</w:t>
        </w:r>
        <w:r>
          <w:rPr>
            <w:spacing w:val="-1"/>
          </w:rPr>
          <w:t xml:space="preserve"> </w:t>
        </w:r>
        <w:r>
          <w:t xml:space="preserve">is </w:t>
        </w:r>
        <w:r>
          <w:rPr>
            <w:spacing w:val="-2"/>
          </w:rPr>
          <w:t>positive.\n");</w:t>
        </w:r>
      </w:moveTo>
    </w:p>
    <w:p w14:paraId="56749EA7" w14:textId="77777777" w:rsidR="00A45314" w:rsidRDefault="00A45314" w:rsidP="00A45314">
      <w:pPr>
        <w:pStyle w:val="CodeBlockBPBHEB"/>
      </w:pPr>
    </w:p>
    <w:p w14:paraId="52F75258" w14:textId="77777777" w:rsidR="00A45314" w:rsidRDefault="00A45314" w:rsidP="00A45314">
      <w:pPr>
        <w:pStyle w:val="CodeBlockBPBHEB"/>
      </w:pPr>
      <w:moveTo w:id="72" w:author="Abhiram Arali" w:date="2024-11-14T09:45:00Z">
        <w:r>
          <w:rPr>
            <w:spacing w:val="-10"/>
          </w:rPr>
          <w:t>}</w:t>
        </w:r>
      </w:moveTo>
    </w:p>
    <w:p w14:paraId="751EE676" w14:textId="77777777" w:rsidR="00A45314" w:rsidRDefault="00A45314" w:rsidP="00A45314">
      <w:pPr>
        <w:pStyle w:val="CodeBlockBPBHEB"/>
      </w:pPr>
    </w:p>
    <w:p w14:paraId="3D7C3DAB" w14:textId="77777777" w:rsidR="00A45314" w:rsidRDefault="00A45314" w:rsidP="00A45314">
      <w:pPr>
        <w:pStyle w:val="CodeBlockBPBHEB"/>
      </w:pPr>
      <w:moveTo w:id="73" w:author="Abhiram Arali" w:date="2024-11-14T09:45:00Z">
        <w:r>
          <w:t>return</w:t>
        </w:r>
        <w:r>
          <w:rPr>
            <w:spacing w:val="-2"/>
          </w:rPr>
          <w:t xml:space="preserve"> </w:t>
        </w:r>
        <w:r>
          <w:rPr>
            <w:spacing w:val="-5"/>
          </w:rPr>
          <w:t>0;</w:t>
        </w:r>
      </w:moveTo>
    </w:p>
    <w:p w14:paraId="6256AC40" w14:textId="77777777" w:rsidR="00A45314" w:rsidRDefault="00A45314" w:rsidP="00A45314">
      <w:pPr>
        <w:pStyle w:val="CodeBlockBPBHEB"/>
      </w:pPr>
    </w:p>
    <w:p w14:paraId="321AF901" w14:textId="77777777" w:rsidR="00A45314" w:rsidRDefault="00A45314" w:rsidP="00A45314">
      <w:pPr>
        <w:pStyle w:val="CodeBlockBPBHEB"/>
      </w:pPr>
      <w:moveTo w:id="74" w:author="Abhiram Arali" w:date="2024-11-14T09:45:00Z">
        <w:r>
          <w:rPr>
            <w:spacing w:val="-10"/>
          </w:rPr>
          <w:t>}</w:t>
        </w:r>
      </w:moveTo>
    </w:p>
    <w:moveToRangeEnd w:id="69"/>
    <w:p w14:paraId="0A3F04B4" w14:textId="77777777" w:rsidR="00E544A8" w:rsidRDefault="00E544A8">
      <w:pPr>
        <w:pStyle w:val="NormalBPBHEB"/>
        <w:pPrChange w:id="75" w:author="Abhiram Arali" w:date="2024-11-14T09:45:00Z">
          <w:pPr>
            <w:spacing w:before="156"/>
            <w:ind w:left="220"/>
          </w:pPr>
        </w:pPrChange>
      </w:pPr>
    </w:p>
    <w:p w14:paraId="070BA8AC" w14:textId="0D62726D" w:rsidR="00DD2A26" w:rsidDel="001E38F7" w:rsidRDefault="00DD2A26" w:rsidP="00DD2A26">
      <w:pPr>
        <w:pStyle w:val="BodyText"/>
        <w:spacing w:before="47"/>
        <w:rPr>
          <w:del w:id="76" w:author="Abhiram Arali" w:date="2024-11-14T09:45:00Z"/>
          <w:i/>
          <w:sz w:val="20"/>
        </w:rPr>
      </w:pPr>
      <w:del w:id="77" w:author="Abhiram Arali" w:date="2024-11-14T09:44:00Z">
        <w:r w:rsidDel="00310103">
          <w:rPr>
            <w:noProof/>
            <w:lang w:val="en-IN" w:eastAsia="en-IN"/>
          </w:rPr>
          <mc:AlternateContent>
            <mc:Choice Requires="wpg">
              <w:drawing>
                <wp:anchor distT="0" distB="0" distL="0" distR="0" simplePos="0" relativeHeight="251661312" behindDoc="1" locked="0" layoutInCell="1" allowOverlap="1" wp14:anchorId="024FAB45" wp14:editId="0527F080">
                  <wp:simplePos x="0" y="0"/>
                  <wp:positionH relativeFrom="page">
                    <wp:posOffset>840028</wp:posOffset>
                  </wp:positionH>
                  <wp:positionV relativeFrom="paragraph">
                    <wp:posOffset>191118</wp:posOffset>
                  </wp:positionV>
                  <wp:extent cx="5882640" cy="1111250"/>
                  <wp:effectExtent l="0" t="0" r="0" b="0"/>
                  <wp:wrapTopAndBottom/>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310" name="Graphic 309"/>
                          <wps:cNvSpPr/>
                          <wps:spPr>
                            <a:xfrm>
                              <a:off x="0" y="12"/>
                              <a:ext cx="5882640" cy="1111250"/>
                            </a:xfrm>
                            <a:custGeom>
                              <a:avLst/>
                              <a:gdLst/>
                              <a:ahLst/>
                              <a:cxnLst/>
                              <a:rect l="l" t="t" r="r" b="b"/>
                              <a:pathLst>
                                <a:path w="5882640" h="1111250">
                                  <a:moveTo>
                                    <a:pt x="5875909" y="0"/>
                                  </a:moveTo>
                                  <a:lnTo>
                                    <a:pt x="6096" y="0"/>
                                  </a:lnTo>
                                  <a:lnTo>
                                    <a:pt x="0" y="0"/>
                                  </a:lnTo>
                                  <a:lnTo>
                                    <a:pt x="0" y="6083"/>
                                  </a:lnTo>
                                  <a:lnTo>
                                    <a:pt x="0" y="382511"/>
                                  </a:lnTo>
                                  <a:lnTo>
                                    <a:pt x="0" y="746696"/>
                                  </a:lnTo>
                                  <a:lnTo>
                                    <a:pt x="0" y="1110932"/>
                                  </a:lnTo>
                                  <a:lnTo>
                                    <a:pt x="6096" y="1110932"/>
                                  </a:lnTo>
                                  <a:lnTo>
                                    <a:pt x="6096" y="746747"/>
                                  </a:lnTo>
                                  <a:lnTo>
                                    <a:pt x="6096" y="382511"/>
                                  </a:lnTo>
                                  <a:lnTo>
                                    <a:pt x="6096" y="6083"/>
                                  </a:lnTo>
                                  <a:lnTo>
                                    <a:pt x="5875909" y="6083"/>
                                  </a:lnTo>
                                  <a:lnTo>
                                    <a:pt x="5875909" y="0"/>
                                  </a:lnTo>
                                  <a:close/>
                                </a:path>
                                <a:path w="5882640" h="1111250">
                                  <a:moveTo>
                                    <a:pt x="5882081" y="0"/>
                                  </a:moveTo>
                                  <a:lnTo>
                                    <a:pt x="5875985" y="0"/>
                                  </a:lnTo>
                                  <a:lnTo>
                                    <a:pt x="5875985" y="6083"/>
                                  </a:lnTo>
                                  <a:lnTo>
                                    <a:pt x="5875985" y="382511"/>
                                  </a:lnTo>
                                  <a:lnTo>
                                    <a:pt x="5875985" y="746696"/>
                                  </a:lnTo>
                                  <a:lnTo>
                                    <a:pt x="5875985" y="1110932"/>
                                  </a:lnTo>
                                  <a:lnTo>
                                    <a:pt x="5882081" y="1110932"/>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311" name="Textbox 310"/>
                          <wps:cNvSpPr txBox="1"/>
                          <wps:spPr>
                            <a:xfrm>
                              <a:off x="6095" y="6095"/>
                              <a:ext cx="5869940" cy="1104900"/>
                            </a:xfrm>
                            <a:prstGeom prst="rect">
                              <a:avLst/>
                            </a:prstGeom>
                          </wps:spPr>
                          <wps:txbx>
                            <w:txbxContent>
                              <w:p w14:paraId="478F2132" w14:textId="7D698221" w:rsidR="00DD2A26" w:rsidDel="005D10EF" w:rsidRDefault="00DD2A26">
                                <w:pPr>
                                  <w:pStyle w:val="CodeBlockBPBHEB"/>
                                  <w:pPrChange w:id="78" w:author="Abhiram Arali" w:date="2024-11-14T09:44:00Z">
                                    <w:pPr>
                                      <w:spacing w:before="18" w:line="499" w:lineRule="auto"/>
                                      <w:ind w:left="107" w:right="7328"/>
                                    </w:pPr>
                                  </w:pPrChange>
                                </w:pPr>
                                <w:moveFromRangeStart w:id="79" w:author="Abhiram Arali" w:date="2024-11-14T09:44:00Z" w:name="move182469887"/>
                                <w:moveFrom w:id="80" w:author="Abhiram Arali" w:date="2024-11-14T09:44:00Z">
                                  <w:r w:rsidDel="005D10EF">
                                    <w:t>#include</w:t>
                                  </w:r>
                                  <w:r w:rsidDel="005D10EF">
                                    <w:rPr>
                                      <w:spacing w:val="-15"/>
                                    </w:rPr>
                                    <w:t xml:space="preserve"> </w:t>
                                  </w:r>
                                  <w:r w:rsidDel="005D10EF">
                                    <w:t>&lt;stdio.h&gt; int main() {</w:t>
                                  </w:r>
                                </w:moveFrom>
                              </w:p>
                              <w:p w14:paraId="58F95873" w14:textId="528F1D5F" w:rsidR="00DD2A26" w:rsidRDefault="00DD2A26">
                                <w:pPr>
                                  <w:pStyle w:val="CodeBlockBPBHEB"/>
                                  <w:pPrChange w:id="81" w:author="Abhiram Arali" w:date="2024-11-14T09:44:00Z">
                                    <w:pPr>
                                      <w:spacing w:line="275" w:lineRule="exact"/>
                                      <w:ind w:left="347"/>
                                    </w:pPr>
                                  </w:pPrChange>
                                </w:pPr>
                                <w:moveFrom w:id="82" w:author="Abhiram Arali" w:date="2024-11-14T09:44:00Z">
                                  <w:r w:rsidDel="005D10EF">
                                    <w:t>int number</w:t>
                                  </w:r>
                                  <w:r w:rsidDel="005D10EF">
                                    <w:rPr>
                                      <w:spacing w:val="-2"/>
                                    </w:rPr>
                                    <w:t xml:space="preserve"> </w:t>
                                  </w:r>
                                  <w:r w:rsidDel="005D10EF">
                                    <w:t>=</w:t>
                                  </w:r>
                                  <w:r w:rsidDel="005D10EF">
                                    <w:rPr>
                                      <w:spacing w:val="-1"/>
                                    </w:rPr>
                                    <w:t xml:space="preserve"> </w:t>
                                  </w:r>
                                  <w:r w:rsidDel="005D10EF">
                                    <w:rPr>
                                      <w:spacing w:val="-5"/>
                                    </w:rPr>
                                    <w:t>10;</w:t>
                                  </w:r>
                                </w:moveFrom>
                                <w:moveFromRangeEnd w:id="79"/>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4FAB45" id="Group 308" o:spid="_x0000_s1027" style="position:absolute;margin-left:66.15pt;margin-top:15.05pt;width:463.2pt;height:87.5pt;z-index:-251655168;mso-wrap-distance-left:0;mso-wrap-distance-right:0;mso-position-horizontal-relative:page"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">
                  <v:shape id="Graphic 309" o:spid="_x0000_s1028" style="position:absolute;width:58826;height:11112;visibility:visible;mso-wrap-style:square;v-text-anchor:top" coordsize="5882640,111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" path="m5875909,l6096,,,,,6083,,382511,,746696r,364236l6096,1110932r,-364185l6096,382511r,-376428l5875909,6083r,-6083xem5882081,r-6096,l5875985,6083r,376428l5875985,746696r,364236l5882081,1110932r,-364185l5882081,382511r,-376428l5882081,xe" fillcolor="black" stroked="f">
                    <v:path arrowok="t"/>
                  </v:shape>
                  <v:shape id="Textbox 310" o:spid="_x0000_s1029" type="#_x0000_t202" style="position:absolute;left:60;top:60;width:5870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" filled="f" stroked="f">
                    <v:textbox inset="0,0,0,0">
                      <w:txbxContent>
                        <w:p w14:paraId="478F2132" w14:textId="7D698221" w:rsidR="00DD2A26" w:rsidDel="005D10EF" w:rsidRDefault="00DD2A26">
                          <w:pPr>
                            <w:pStyle w:val="CodeBlockBPBHEB"/>
                            <w:rPr>
                              <w:moveFrom w:id="113" w:author="Abhiram Arali" w:date="2024-11-14T09:44:00Z" w16du:dateUtc="2024-11-14T04:14:00Z"/>
                            </w:rPr>
                            <w:pPrChange w:id="114" w:author="Abhiram Arali" w:date="2024-11-14T09:44:00Z" w16du:dateUtc="2024-11-14T04:14:00Z">
                              <w:pPr>
                                <w:spacing w:before="18" w:line="499" w:lineRule="auto"/>
                                <w:ind w:left="107" w:right="7328"/>
                              </w:pPr>
                            </w:pPrChange>
                          </w:pPr>
                          <w:moveFromRangeStart w:id="115" w:author="Abhiram Arali" w:date="2024-11-14T09:44:00Z" w:name="move182469887"/>
                          <w:moveFrom w:id="116" w:author="Abhiram Arali" w:date="2024-11-14T09:44:00Z" w16du:dateUtc="2024-11-14T04:14:00Z">
                            <w:r w:rsidDel="005D10EF">
                              <w:t>#include</w:t>
                            </w:r>
                            <w:r w:rsidDel="005D10EF">
                              <w:rPr>
                                <w:spacing w:val="-15"/>
                              </w:rPr>
                              <w:t xml:space="preserve"> </w:t>
                            </w:r>
                            <w:r w:rsidDel="005D10EF">
                              <w:t>&lt;stdio.h&gt; int main() {</w:t>
                            </w:r>
                          </w:moveFrom>
                        </w:p>
                        <w:p w14:paraId="58F95873" w14:textId="528F1D5F" w:rsidR="00DD2A26" w:rsidRDefault="00DD2A26">
                          <w:pPr>
                            <w:pStyle w:val="CodeBlockBPBHEB"/>
                            <w:pPrChange w:id="117" w:author="Abhiram Arali" w:date="2024-11-14T09:44:00Z" w16du:dateUtc="2024-11-14T04:14:00Z">
                              <w:pPr>
                                <w:spacing w:line="275" w:lineRule="exact"/>
                                <w:ind w:left="347"/>
                              </w:pPr>
                            </w:pPrChange>
                          </w:pPr>
                          <w:moveFrom w:id="118" w:author="Abhiram Arali" w:date="2024-11-14T09:44:00Z" w16du:dateUtc="2024-11-14T04:14:00Z">
                            <w:r w:rsidDel="005D10EF">
                              <w:t>int number</w:t>
                            </w:r>
                            <w:r w:rsidDel="005D10EF">
                              <w:rPr>
                                <w:spacing w:val="-2"/>
                              </w:rPr>
                              <w:t xml:space="preserve"> </w:t>
                            </w:r>
                            <w:r w:rsidDel="005D10EF">
                              <w:t>=</w:t>
                            </w:r>
                            <w:r w:rsidDel="005D10EF">
                              <w:rPr>
                                <w:spacing w:val="-1"/>
                              </w:rPr>
                              <w:t xml:space="preserve"> </w:t>
                            </w:r>
                            <w:r w:rsidDel="005D10EF">
                              <w:rPr>
                                <w:spacing w:val="-5"/>
                              </w:rPr>
                              <w:t>10;</w:t>
                            </w:r>
                          </w:moveFrom>
                          <w:moveFromRangeEnd w:id="115"/>
                        </w:p>
                      </w:txbxContent>
                    </v:textbox>
                  </v:shape>
                  <w10:wrap type="topAndBottom" anchorx="page"/>
                </v:group>
              </w:pict>
            </mc:Fallback>
          </mc:AlternateContent>
        </w:r>
      </w:del>
    </w:p>
    <w:p w14:paraId="655294FD" w14:textId="3E16FD33" w:rsidR="00DD2A26" w:rsidDel="00310103" w:rsidRDefault="00DD2A26" w:rsidP="00DD2A26">
      <w:pPr>
        <w:rPr>
          <w:del w:id="83" w:author="Abhiram Arali" w:date="2024-11-14T09:44:00Z"/>
          <w:sz w:val="20"/>
        </w:rPr>
        <w:sectPr w:rsidR="00DD2A26" w:rsidDel="00310103">
          <w:pgSz w:w="11910" w:h="16840"/>
          <w:pgMar w:top="1540" w:right="1220" w:bottom="1200" w:left="1220" w:header="758" w:footer="1000" w:gutter="0"/>
          <w:cols w:space="720"/>
        </w:sectPr>
      </w:pPr>
    </w:p>
    <w:p w14:paraId="2C2AAB31" w14:textId="14CC7B8B" w:rsidR="00DD2A26" w:rsidDel="001E38F7" w:rsidRDefault="00DD2A26" w:rsidP="00DD2A26">
      <w:pPr>
        <w:pStyle w:val="BodyText"/>
        <w:spacing w:before="7" w:after="1"/>
        <w:rPr>
          <w:del w:id="84" w:author="Abhiram Arali" w:date="2024-11-14T09:45:00Z"/>
          <w:i/>
          <w:sz w:val="7"/>
        </w:rPr>
      </w:pPr>
    </w:p>
    <w:p w14:paraId="7BF6453F" w14:textId="03AC42F7" w:rsidR="00DD2A26" w:rsidDel="001E38F7" w:rsidRDefault="00DD2A26" w:rsidP="00DD2A26">
      <w:pPr>
        <w:pStyle w:val="BodyText"/>
        <w:ind w:left="102"/>
        <w:rPr>
          <w:del w:id="85" w:author="Abhiram Arali" w:date="2024-11-14T09:45:00Z"/>
          <w:sz w:val="20"/>
        </w:rPr>
      </w:pPr>
      <w:del w:id="86" w:author="Abhiram Arali" w:date="2024-11-14T09:45:00Z">
        <w:r w:rsidDel="00130E72">
          <w:rPr>
            <w:noProof/>
            <w:sz w:val="20"/>
            <w:lang w:val="en-IN" w:eastAsia="en-IN"/>
            <w:rPrChange w:id="87" w:author="Unknown">
              <w:rPr>
                <w:noProof/>
                <w:lang w:val="en-IN" w:eastAsia="en-IN"/>
              </w:rPr>
            </w:rPrChange>
          </w:rPr>
          <mc:AlternateContent>
            <mc:Choice Requires="wpg">
              <w:drawing>
                <wp:inline distT="0" distB="0" distL="0" distR="0" wp14:anchorId="157AC328" wp14:editId="61A2FF96">
                  <wp:extent cx="5882640" cy="1737995"/>
                  <wp:effectExtent l="0" t="0" r="0" b="508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20" name="Graphic 312"/>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1" name="Textbox 313"/>
                          <wps:cNvSpPr txBox="1"/>
                          <wps:spPr>
                            <a:xfrm>
                              <a:off x="6095" y="0"/>
                              <a:ext cx="5869940" cy="1731645"/>
                            </a:xfrm>
                            <a:prstGeom prst="rect">
                              <a:avLst/>
                            </a:prstGeom>
                          </wps:spPr>
                          <wps:txbx>
                            <w:txbxContent>
                              <w:p w14:paraId="06C00EA2" w14:textId="41A9CCBF" w:rsidR="00DD2A26" w:rsidDel="00A45314" w:rsidRDefault="00DD2A26">
                                <w:pPr>
                                  <w:pStyle w:val="CodeBlockBPBHEB"/>
                                  <w:pPrChange w:id="88" w:author="Abhiram Arali" w:date="2024-11-14T09:45:00Z">
                                    <w:pPr>
                                      <w:spacing w:line="276" w:lineRule="exact"/>
                                      <w:ind w:left="347"/>
                                    </w:pPr>
                                  </w:pPrChange>
                                </w:pPr>
                                <w:moveFromRangeStart w:id="89" w:author="Abhiram Arali" w:date="2024-11-14T09:45:00Z" w:name="move182469919"/>
                                <w:moveFrom w:id="90" w:author="Abhiram Arali" w:date="2024-11-14T09:45:00Z">
                                  <w:r w:rsidDel="00A45314">
                                    <w:t>if (number</w:t>
                                  </w:r>
                                  <w:r w:rsidDel="00A45314">
                                    <w:rPr>
                                      <w:spacing w:val="-2"/>
                                    </w:rPr>
                                    <w:t xml:space="preserve"> </w:t>
                                  </w:r>
                                  <w:r w:rsidDel="00A45314">
                                    <w:t>&gt;</w:t>
                                  </w:r>
                                  <w:r w:rsidDel="00A45314">
                                    <w:rPr>
                                      <w:spacing w:val="-1"/>
                                    </w:rPr>
                                    <w:t xml:space="preserve"> </w:t>
                                  </w:r>
                                  <w:r w:rsidDel="00A45314">
                                    <w:t>0)</w:t>
                                  </w:r>
                                  <w:r w:rsidDel="00A45314">
                                    <w:rPr>
                                      <w:spacing w:val="1"/>
                                    </w:rPr>
                                    <w:t xml:space="preserve"> </w:t>
                                  </w:r>
                                  <w:r w:rsidDel="00A45314">
                                    <w:rPr>
                                      <w:spacing w:val="-10"/>
                                    </w:rPr>
                                    <w:t>{</w:t>
                                  </w:r>
                                </w:moveFrom>
                              </w:p>
                              <w:p w14:paraId="10FE1606" w14:textId="2A209561" w:rsidR="00DD2A26" w:rsidDel="00A45314" w:rsidRDefault="00DD2A26">
                                <w:pPr>
                                  <w:pStyle w:val="CodeBlockBPBHEB"/>
                                  <w:pPrChange w:id="91" w:author="Abhiram Arali" w:date="2024-11-14T09:45:00Z">
                                    <w:pPr>
                                      <w:spacing w:before="21"/>
                                    </w:pPr>
                                  </w:pPrChange>
                                </w:pPr>
                              </w:p>
                              <w:p w14:paraId="7E9FAE5B" w14:textId="59C8AB03" w:rsidR="00DD2A26" w:rsidDel="00A45314" w:rsidRDefault="00DD2A26">
                                <w:pPr>
                                  <w:pStyle w:val="CodeBlockBPBHEB"/>
                                  <w:pPrChange w:id="92" w:author="Abhiram Arali" w:date="2024-11-14T09:45:00Z">
                                    <w:pPr>
                                      <w:ind w:left="587"/>
                                    </w:pPr>
                                  </w:pPrChange>
                                </w:pPr>
                                <w:moveFrom w:id="93" w:author="Abhiram Arali" w:date="2024-11-14T09:45:00Z">
                                  <w:r w:rsidDel="00A45314">
                                    <w:t>printf("The</w:t>
                                  </w:r>
                                  <w:r w:rsidDel="00A45314">
                                    <w:rPr>
                                      <w:spacing w:val="-2"/>
                                    </w:rPr>
                                    <w:t xml:space="preserve"> </w:t>
                                  </w:r>
                                  <w:r w:rsidDel="00A45314">
                                    <w:t>number</w:t>
                                  </w:r>
                                  <w:r w:rsidDel="00A45314">
                                    <w:rPr>
                                      <w:spacing w:val="-1"/>
                                    </w:rPr>
                                    <w:t xml:space="preserve"> </w:t>
                                  </w:r>
                                  <w:r w:rsidDel="00A45314">
                                    <w:t xml:space="preserve">is </w:t>
                                  </w:r>
                                  <w:r w:rsidDel="00A45314">
                                    <w:rPr>
                                      <w:spacing w:val="-2"/>
                                    </w:rPr>
                                    <w:t>positive.\n");</w:t>
                                  </w:r>
                                </w:moveFrom>
                              </w:p>
                              <w:p w14:paraId="4EF0D284" w14:textId="0255706E" w:rsidR="00DD2A26" w:rsidDel="00A45314" w:rsidRDefault="00DD2A26">
                                <w:pPr>
                                  <w:pStyle w:val="CodeBlockBPBHEB"/>
                                  <w:pPrChange w:id="94" w:author="Abhiram Arali" w:date="2024-11-14T09:45:00Z">
                                    <w:pPr>
                                      <w:spacing w:before="22"/>
                                    </w:pPr>
                                  </w:pPrChange>
                                </w:pPr>
                              </w:p>
                              <w:p w14:paraId="07C8FCBB" w14:textId="40A7D22F" w:rsidR="00DD2A26" w:rsidDel="00A45314" w:rsidRDefault="00DD2A26">
                                <w:pPr>
                                  <w:pStyle w:val="CodeBlockBPBHEB"/>
                                  <w:pPrChange w:id="95" w:author="Abhiram Arali" w:date="2024-11-14T09:45:00Z">
                                    <w:pPr>
                                      <w:ind w:left="347"/>
                                    </w:pPr>
                                  </w:pPrChange>
                                </w:pPr>
                                <w:moveFrom w:id="96" w:author="Abhiram Arali" w:date="2024-11-14T09:45:00Z">
                                  <w:r w:rsidDel="00A45314">
                                    <w:rPr>
                                      <w:spacing w:val="-10"/>
                                    </w:rPr>
                                    <w:t>}</w:t>
                                  </w:r>
                                </w:moveFrom>
                              </w:p>
                              <w:p w14:paraId="44943F31" w14:textId="01372A6C" w:rsidR="00DD2A26" w:rsidDel="00A45314" w:rsidRDefault="00DD2A26">
                                <w:pPr>
                                  <w:pStyle w:val="CodeBlockBPBHEB"/>
                                  <w:pPrChange w:id="97" w:author="Abhiram Arali" w:date="2024-11-14T09:45:00Z">
                                    <w:pPr>
                                      <w:spacing w:before="24"/>
                                    </w:pPr>
                                  </w:pPrChange>
                                </w:pPr>
                              </w:p>
                              <w:p w14:paraId="0649098E" w14:textId="088713D0" w:rsidR="00DD2A26" w:rsidDel="00A45314" w:rsidRDefault="00DD2A26">
                                <w:pPr>
                                  <w:pStyle w:val="CodeBlockBPBHEB"/>
                                  <w:pPrChange w:id="98" w:author="Abhiram Arali" w:date="2024-11-14T09:45:00Z">
                                    <w:pPr>
                                      <w:ind w:left="347"/>
                                    </w:pPr>
                                  </w:pPrChange>
                                </w:pPr>
                                <w:moveFrom w:id="99" w:author="Abhiram Arali" w:date="2024-11-14T09:45:00Z">
                                  <w:r w:rsidDel="00A45314">
                                    <w:t>return</w:t>
                                  </w:r>
                                  <w:r w:rsidDel="00A45314">
                                    <w:rPr>
                                      <w:spacing w:val="-2"/>
                                    </w:rPr>
                                    <w:t xml:space="preserve"> </w:t>
                                  </w:r>
                                  <w:r w:rsidDel="00A45314">
                                    <w:rPr>
                                      <w:spacing w:val="-5"/>
                                    </w:rPr>
                                    <w:t>0;</w:t>
                                  </w:r>
                                </w:moveFrom>
                              </w:p>
                              <w:p w14:paraId="3B003C64" w14:textId="410FD686" w:rsidR="00DD2A26" w:rsidDel="00A45314" w:rsidRDefault="00DD2A26">
                                <w:pPr>
                                  <w:pStyle w:val="CodeBlockBPBHEB"/>
                                  <w:pPrChange w:id="100" w:author="Abhiram Arali" w:date="2024-11-14T09:45:00Z">
                                    <w:pPr>
                                      <w:spacing w:before="21"/>
                                    </w:pPr>
                                  </w:pPrChange>
                                </w:pPr>
                              </w:p>
                              <w:p w14:paraId="13199DD3" w14:textId="17A5A2DB" w:rsidR="00DD2A26" w:rsidRDefault="00DD2A26">
                                <w:pPr>
                                  <w:pStyle w:val="CodeBlockBPBHEB"/>
                                  <w:pPrChange w:id="101" w:author="Abhiram Arali" w:date="2024-11-14T09:45:00Z">
                                    <w:pPr>
                                      <w:spacing w:before="1"/>
                                      <w:ind w:left="107"/>
                                    </w:pPr>
                                  </w:pPrChange>
                                </w:pPr>
                                <w:moveFrom w:id="102" w:author="Abhiram Arali" w:date="2024-11-14T09:45:00Z">
                                  <w:r w:rsidDel="00A45314">
                                    <w:rPr>
                                      <w:spacing w:val="-10"/>
                                    </w:rPr>
                                    <w:t>}</w:t>
                                  </w:r>
                                </w:moveFrom>
                                <w:moveFromRangeEnd w:id="89"/>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7AC328" id="Group 19" o:spid="_x0000_s1030"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">
                  <v:shape id="Graphic 312" o:spid="_x0000_s1031" style="position:absolute;width:58826;height:17380;visibility:visible;mso-wrap-style:square;v-text-anchor:top" coordsize="5882640,17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313" o:spid="_x0000_s1032" type="#_x0000_t202" style="position:absolute;left:60;width:58700;height:1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" filled="f" stroked="f">
                    <v:textbox inset="0,0,0,0">
                      <w:txbxContent>
                        <w:p w14:paraId="06C00EA2" w14:textId="41A9CCBF" w:rsidR="00DD2A26" w:rsidDel="00A45314" w:rsidRDefault="00DD2A26">
                          <w:pPr>
                            <w:pStyle w:val="CodeBlockBPBHEB"/>
                            <w:rPr>
                              <w:moveFrom w:id="146" w:author="Abhiram Arali" w:date="2024-11-14T09:45:00Z" w16du:dateUtc="2024-11-14T04:15:00Z"/>
                            </w:rPr>
                            <w:pPrChange w:id="147" w:author="Abhiram Arali" w:date="2024-11-14T09:45:00Z" w16du:dateUtc="2024-11-14T04:15:00Z">
                              <w:pPr>
                                <w:spacing w:line="276" w:lineRule="exact"/>
                                <w:ind w:left="347"/>
                              </w:pPr>
                            </w:pPrChange>
                          </w:pPr>
                          <w:moveFromRangeStart w:id="148" w:author="Abhiram Arali" w:date="2024-11-14T09:45:00Z" w:name="move182469919"/>
                          <w:moveFrom w:id="149" w:author="Abhiram Arali" w:date="2024-11-14T09:45:00Z" w16du:dateUtc="2024-11-14T04:15:00Z">
                            <w:r w:rsidDel="00A45314">
                              <w:t>if (number</w:t>
                            </w:r>
                            <w:r w:rsidDel="00A45314">
                              <w:rPr>
                                <w:spacing w:val="-2"/>
                              </w:rPr>
                              <w:t xml:space="preserve"> </w:t>
                            </w:r>
                            <w:r w:rsidDel="00A45314">
                              <w:t>&gt;</w:t>
                            </w:r>
                            <w:r w:rsidDel="00A45314">
                              <w:rPr>
                                <w:spacing w:val="-1"/>
                              </w:rPr>
                              <w:t xml:space="preserve"> </w:t>
                            </w:r>
                            <w:r w:rsidDel="00A45314">
                              <w:t>0)</w:t>
                            </w:r>
                            <w:r w:rsidDel="00A45314">
                              <w:rPr>
                                <w:spacing w:val="1"/>
                              </w:rPr>
                              <w:t xml:space="preserve"> </w:t>
                            </w:r>
                            <w:r w:rsidDel="00A45314">
                              <w:rPr>
                                <w:spacing w:val="-10"/>
                              </w:rPr>
                              <w:t>{</w:t>
                            </w:r>
                          </w:moveFrom>
                        </w:p>
                        <w:p w14:paraId="10FE1606" w14:textId="2A209561" w:rsidR="00DD2A26" w:rsidDel="00A45314" w:rsidRDefault="00DD2A26">
                          <w:pPr>
                            <w:pStyle w:val="CodeBlockBPBHEB"/>
                            <w:rPr>
                              <w:moveFrom w:id="150" w:author="Abhiram Arali" w:date="2024-11-14T09:45:00Z" w16du:dateUtc="2024-11-14T04:15:00Z"/>
                            </w:rPr>
                            <w:pPrChange w:id="151" w:author="Abhiram Arali" w:date="2024-11-14T09:45:00Z" w16du:dateUtc="2024-11-14T04:15:00Z">
                              <w:pPr>
                                <w:spacing w:before="21"/>
                              </w:pPr>
                            </w:pPrChange>
                          </w:pPr>
                        </w:p>
                        <w:p w14:paraId="7E9FAE5B" w14:textId="59C8AB03" w:rsidR="00DD2A26" w:rsidDel="00A45314" w:rsidRDefault="00DD2A26">
                          <w:pPr>
                            <w:pStyle w:val="CodeBlockBPBHEB"/>
                            <w:rPr>
                              <w:moveFrom w:id="152" w:author="Abhiram Arali" w:date="2024-11-14T09:45:00Z" w16du:dateUtc="2024-11-14T04:15:00Z"/>
                            </w:rPr>
                            <w:pPrChange w:id="153" w:author="Abhiram Arali" w:date="2024-11-14T09:45:00Z" w16du:dateUtc="2024-11-14T04:15:00Z">
                              <w:pPr>
                                <w:ind w:left="587"/>
                              </w:pPr>
                            </w:pPrChange>
                          </w:pPr>
                          <w:moveFrom w:id="154" w:author="Abhiram Arali" w:date="2024-11-14T09:45:00Z" w16du:dateUtc="2024-11-14T04:15:00Z">
                            <w:r w:rsidDel="00A45314">
                              <w:t>printf("The</w:t>
                            </w:r>
                            <w:r w:rsidDel="00A45314">
                              <w:rPr>
                                <w:spacing w:val="-2"/>
                              </w:rPr>
                              <w:t xml:space="preserve"> </w:t>
                            </w:r>
                            <w:r w:rsidDel="00A45314">
                              <w:t>number</w:t>
                            </w:r>
                            <w:r w:rsidDel="00A45314">
                              <w:rPr>
                                <w:spacing w:val="-1"/>
                              </w:rPr>
                              <w:t xml:space="preserve"> </w:t>
                            </w:r>
                            <w:r w:rsidDel="00A45314">
                              <w:t xml:space="preserve">is </w:t>
                            </w:r>
                            <w:r w:rsidDel="00A45314">
                              <w:rPr>
                                <w:spacing w:val="-2"/>
                              </w:rPr>
                              <w:t>positive.\n");</w:t>
                            </w:r>
                          </w:moveFrom>
                        </w:p>
                        <w:p w14:paraId="4EF0D284" w14:textId="0255706E" w:rsidR="00DD2A26" w:rsidDel="00A45314" w:rsidRDefault="00DD2A26">
                          <w:pPr>
                            <w:pStyle w:val="CodeBlockBPBHEB"/>
                            <w:rPr>
                              <w:moveFrom w:id="155" w:author="Abhiram Arali" w:date="2024-11-14T09:45:00Z" w16du:dateUtc="2024-11-14T04:15:00Z"/>
                            </w:rPr>
                            <w:pPrChange w:id="156" w:author="Abhiram Arali" w:date="2024-11-14T09:45:00Z" w16du:dateUtc="2024-11-14T04:15:00Z">
                              <w:pPr>
                                <w:spacing w:before="22"/>
                              </w:pPr>
                            </w:pPrChange>
                          </w:pPr>
                        </w:p>
                        <w:p w14:paraId="07C8FCBB" w14:textId="40A7D22F" w:rsidR="00DD2A26" w:rsidDel="00A45314" w:rsidRDefault="00DD2A26">
                          <w:pPr>
                            <w:pStyle w:val="CodeBlockBPBHEB"/>
                            <w:rPr>
                              <w:moveFrom w:id="157" w:author="Abhiram Arali" w:date="2024-11-14T09:45:00Z" w16du:dateUtc="2024-11-14T04:15:00Z"/>
                            </w:rPr>
                            <w:pPrChange w:id="158" w:author="Abhiram Arali" w:date="2024-11-14T09:45:00Z" w16du:dateUtc="2024-11-14T04:15:00Z">
                              <w:pPr>
                                <w:ind w:left="347"/>
                              </w:pPr>
                            </w:pPrChange>
                          </w:pPr>
                          <w:moveFrom w:id="159" w:author="Abhiram Arali" w:date="2024-11-14T09:45:00Z" w16du:dateUtc="2024-11-14T04:15:00Z">
                            <w:r w:rsidDel="00A45314">
                              <w:rPr>
                                <w:spacing w:val="-10"/>
                              </w:rPr>
                              <w:t>}</w:t>
                            </w:r>
                          </w:moveFrom>
                        </w:p>
                        <w:p w14:paraId="44943F31" w14:textId="01372A6C" w:rsidR="00DD2A26" w:rsidDel="00A45314" w:rsidRDefault="00DD2A26">
                          <w:pPr>
                            <w:pStyle w:val="CodeBlockBPBHEB"/>
                            <w:rPr>
                              <w:moveFrom w:id="160" w:author="Abhiram Arali" w:date="2024-11-14T09:45:00Z" w16du:dateUtc="2024-11-14T04:15:00Z"/>
                            </w:rPr>
                            <w:pPrChange w:id="161" w:author="Abhiram Arali" w:date="2024-11-14T09:45:00Z" w16du:dateUtc="2024-11-14T04:15:00Z">
                              <w:pPr>
                                <w:spacing w:before="24"/>
                              </w:pPr>
                            </w:pPrChange>
                          </w:pPr>
                        </w:p>
                        <w:p w14:paraId="0649098E" w14:textId="088713D0" w:rsidR="00DD2A26" w:rsidDel="00A45314" w:rsidRDefault="00DD2A26">
                          <w:pPr>
                            <w:pStyle w:val="CodeBlockBPBHEB"/>
                            <w:rPr>
                              <w:moveFrom w:id="162" w:author="Abhiram Arali" w:date="2024-11-14T09:45:00Z" w16du:dateUtc="2024-11-14T04:15:00Z"/>
                            </w:rPr>
                            <w:pPrChange w:id="163" w:author="Abhiram Arali" w:date="2024-11-14T09:45:00Z" w16du:dateUtc="2024-11-14T04:15:00Z">
                              <w:pPr>
                                <w:ind w:left="347"/>
                              </w:pPr>
                            </w:pPrChange>
                          </w:pPr>
                          <w:moveFrom w:id="164" w:author="Abhiram Arali" w:date="2024-11-14T09:45:00Z" w16du:dateUtc="2024-11-14T04:15:00Z">
                            <w:r w:rsidDel="00A45314">
                              <w:t>return</w:t>
                            </w:r>
                            <w:r w:rsidDel="00A45314">
                              <w:rPr>
                                <w:spacing w:val="-2"/>
                              </w:rPr>
                              <w:t xml:space="preserve"> </w:t>
                            </w:r>
                            <w:r w:rsidDel="00A45314">
                              <w:rPr>
                                <w:spacing w:val="-5"/>
                              </w:rPr>
                              <w:t>0;</w:t>
                            </w:r>
                          </w:moveFrom>
                        </w:p>
                        <w:p w14:paraId="3B003C64" w14:textId="410FD686" w:rsidR="00DD2A26" w:rsidDel="00A45314" w:rsidRDefault="00DD2A26">
                          <w:pPr>
                            <w:pStyle w:val="CodeBlockBPBHEB"/>
                            <w:rPr>
                              <w:moveFrom w:id="165" w:author="Abhiram Arali" w:date="2024-11-14T09:45:00Z" w16du:dateUtc="2024-11-14T04:15:00Z"/>
                            </w:rPr>
                            <w:pPrChange w:id="166" w:author="Abhiram Arali" w:date="2024-11-14T09:45:00Z" w16du:dateUtc="2024-11-14T04:15:00Z">
                              <w:pPr>
                                <w:spacing w:before="21"/>
                              </w:pPr>
                            </w:pPrChange>
                          </w:pPr>
                        </w:p>
                        <w:p w14:paraId="13199DD3" w14:textId="17A5A2DB" w:rsidR="00DD2A26" w:rsidRDefault="00DD2A26">
                          <w:pPr>
                            <w:pStyle w:val="CodeBlockBPBHEB"/>
                            <w:pPrChange w:id="167" w:author="Abhiram Arali" w:date="2024-11-14T09:45:00Z" w16du:dateUtc="2024-11-14T04:15:00Z">
                              <w:pPr>
                                <w:spacing w:before="1"/>
                                <w:ind w:left="107"/>
                              </w:pPr>
                            </w:pPrChange>
                          </w:pPr>
                          <w:moveFrom w:id="168" w:author="Abhiram Arali" w:date="2024-11-14T09:45:00Z" w16du:dateUtc="2024-11-14T04:15:00Z">
                            <w:r w:rsidDel="00A45314">
                              <w:rPr>
                                <w:spacing w:val="-10"/>
                              </w:rPr>
                              <w:t>}</w:t>
                            </w:r>
                          </w:moveFrom>
                          <w:moveFromRangeEnd w:id="148"/>
                        </w:p>
                      </w:txbxContent>
                    </v:textbox>
                  </v:shape>
                  <w10:anchorlock/>
                </v:group>
              </w:pict>
            </mc:Fallback>
          </mc:AlternateContent>
        </w:r>
      </w:del>
    </w:p>
    <w:p w14:paraId="31CB88E9" w14:textId="0291AB71" w:rsidR="00DD2A26" w:rsidDel="001E38F7" w:rsidRDefault="00DD2A26">
      <w:pPr>
        <w:pStyle w:val="NormalBPBHEB"/>
        <w:rPr>
          <w:del w:id="103" w:author="Abhiram Arali" w:date="2024-11-14T09:45:00Z"/>
        </w:rPr>
        <w:pPrChange w:id="104" w:author="Abhiram Arali" w:date="2024-11-14T09:45:00Z">
          <w:pPr>
            <w:spacing w:before="129"/>
            <w:ind w:left="220"/>
          </w:pPr>
        </w:pPrChange>
      </w:pPr>
      <w:r>
        <w:t>Output:</w:t>
      </w:r>
    </w:p>
    <w:p w14:paraId="68501242" w14:textId="77777777" w:rsidR="00DD2A26" w:rsidRDefault="00DD2A26">
      <w:pPr>
        <w:pStyle w:val="NormalBPBHEB"/>
        <w:pPrChange w:id="105" w:author="Abhiram Arali" w:date="2024-11-14T09:45:00Z">
          <w:pPr>
            <w:pStyle w:val="BodyText"/>
            <w:spacing w:before="24"/>
          </w:pPr>
        </w:pPrChange>
      </w:pPr>
    </w:p>
    <w:p w14:paraId="62D94FFB" w14:textId="77777777" w:rsidR="00DD2A26" w:rsidRDefault="00DD2A26">
      <w:pPr>
        <w:pStyle w:val="NormalBPBHEB"/>
        <w:pPrChange w:id="106" w:author="Abhiram Arali" w:date="2024-11-14T09:45:00Z">
          <w:pPr>
            <w:pStyle w:val="BodyText"/>
            <w:ind w:left="220"/>
          </w:pPr>
        </w:pPrChange>
      </w:pPr>
      <w:r>
        <w:t>The</w:t>
      </w:r>
      <w:r>
        <w:rPr>
          <w:spacing w:val="-2"/>
        </w:rPr>
        <w:t xml:space="preserve"> </w:t>
      </w:r>
      <w:r>
        <w:t>number</w:t>
      </w:r>
      <w:r>
        <w:rPr>
          <w:spacing w:val="-2"/>
        </w:rPr>
        <w:t xml:space="preserve"> </w:t>
      </w:r>
      <w:r>
        <w:t xml:space="preserve">is </w:t>
      </w:r>
      <w:r>
        <w:rPr>
          <w:spacing w:val="-2"/>
        </w:rPr>
        <w:t>positive.</w:t>
      </w:r>
    </w:p>
    <w:p w14:paraId="45DE4080" w14:textId="77777777" w:rsidR="00DD2A26" w:rsidRDefault="00DD2A26">
      <w:pPr>
        <w:pStyle w:val="NormalBPBHEB"/>
        <w:pPrChange w:id="107" w:author="Abhiram Arali" w:date="2024-11-14T09:45:00Z">
          <w:pPr>
            <w:pStyle w:val="BodyText"/>
            <w:spacing w:before="22"/>
          </w:pPr>
        </w:pPrChange>
      </w:pPr>
    </w:p>
    <w:p w14:paraId="7A5D530D" w14:textId="3BA69A28" w:rsidR="00DD2A26" w:rsidRDefault="00DD2A26" w:rsidP="0014678D">
      <w:pPr>
        <w:pStyle w:val="NormalBPBHEB"/>
        <w:rPr>
          <w:ins w:id="108" w:author="Abhiram Arali" w:date="2024-11-14T09:45:00Z"/>
        </w:rPr>
      </w:pPr>
      <w:r>
        <w:t>In</w:t>
      </w:r>
      <w:r>
        <w:rPr>
          <w:spacing w:val="-3"/>
        </w:rPr>
        <w:t xml:space="preserve"> </w:t>
      </w:r>
      <w:r>
        <w:t>this</w:t>
      </w:r>
      <w:r>
        <w:rPr>
          <w:spacing w:val="-3"/>
        </w:rPr>
        <w:t xml:space="preserve"> </w:t>
      </w:r>
      <w:r>
        <w:t>example,</w:t>
      </w:r>
      <w:r>
        <w:rPr>
          <w:spacing w:val="-3"/>
        </w:rPr>
        <w:t xml:space="preserve"> </w:t>
      </w:r>
      <w:r>
        <w:t>since</w:t>
      </w:r>
      <w:r>
        <w:rPr>
          <w:spacing w:val="-5"/>
        </w:rPr>
        <w:t xml:space="preserve"> </w:t>
      </w:r>
      <w:r>
        <w:t>the</w:t>
      </w:r>
      <w:r>
        <w:rPr>
          <w:spacing w:val="-3"/>
        </w:rPr>
        <w:t xml:space="preserve"> </w:t>
      </w:r>
      <w:r>
        <w:t>condition</w:t>
      </w:r>
      <w:r>
        <w:rPr>
          <w:spacing w:val="-3"/>
        </w:rPr>
        <w:t xml:space="preserve"> </w:t>
      </w:r>
      <w:r>
        <w:t>number</w:t>
      </w:r>
      <w:r>
        <w:rPr>
          <w:spacing w:val="-3"/>
        </w:rPr>
        <w:t xml:space="preserve"> </w:t>
      </w:r>
      <w:r>
        <w:t>&gt;</w:t>
      </w:r>
      <w:r>
        <w:rPr>
          <w:spacing w:val="-5"/>
        </w:rPr>
        <w:t xml:space="preserve"> </w:t>
      </w:r>
      <w:r>
        <w:t>0</w:t>
      </w:r>
      <w:r>
        <w:rPr>
          <w:spacing w:val="-6"/>
        </w:rPr>
        <w:t xml:space="preserve"> </w:t>
      </w:r>
      <w:r>
        <w:t>evaluates</w:t>
      </w:r>
      <w:r>
        <w:rPr>
          <w:spacing w:val="-3"/>
        </w:rPr>
        <w:t xml:space="preserve"> </w:t>
      </w:r>
      <w:r>
        <w:t>to</w:t>
      </w:r>
      <w:r>
        <w:rPr>
          <w:spacing w:val="-3"/>
        </w:rPr>
        <w:t xml:space="preserve"> </w:t>
      </w:r>
      <w:r>
        <w:t>true,</w:t>
      </w:r>
      <w:r>
        <w:rPr>
          <w:spacing w:val="-3"/>
        </w:rPr>
        <w:t xml:space="preserve"> </w:t>
      </w:r>
      <w:r>
        <w:t>the</w:t>
      </w:r>
      <w:r>
        <w:rPr>
          <w:spacing w:val="-3"/>
        </w:rPr>
        <w:t xml:space="preserve"> </w:t>
      </w:r>
      <w:r>
        <w:t>message</w:t>
      </w:r>
      <w:r>
        <w:rPr>
          <w:spacing w:val="-5"/>
        </w:rPr>
        <w:t xml:space="preserve"> </w:t>
      </w:r>
      <w:del w:id="109" w:author="Abhiram Arali" w:date="2024-11-14T09:45:00Z">
        <w:r w:rsidDel="00CD3CB7">
          <w:delText>"</w:delText>
        </w:r>
      </w:del>
      <w:r w:rsidRPr="00CD3CB7">
        <w:rPr>
          <w:i/>
          <w:iCs/>
          <w:rPrChange w:id="110" w:author="Abhiram Arali" w:date="2024-11-14T09:45:00Z">
            <w:rPr/>
          </w:rPrChange>
        </w:rPr>
        <w:t>The</w:t>
      </w:r>
      <w:r w:rsidRPr="00CD3CB7">
        <w:rPr>
          <w:i/>
          <w:iCs/>
          <w:spacing w:val="-4"/>
          <w:rPrChange w:id="111" w:author="Abhiram Arali" w:date="2024-11-14T09:45:00Z">
            <w:rPr>
              <w:spacing w:val="-4"/>
            </w:rPr>
          </w:rPrChange>
        </w:rPr>
        <w:t xml:space="preserve"> </w:t>
      </w:r>
      <w:r w:rsidRPr="00CD3CB7">
        <w:rPr>
          <w:i/>
          <w:iCs/>
          <w:rPrChange w:id="112" w:author="Abhiram Arali" w:date="2024-11-14T09:45:00Z">
            <w:rPr/>
          </w:rPrChange>
        </w:rPr>
        <w:t>number</w:t>
      </w:r>
      <w:r w:rsidRPr="00CD3CB7">
        <w:rPr>
          <w:i/>
          <w:iCs/>
          <w:spacing w:val="-5"/>
          <w:rPrChange w:id="113" w:author="Abhiram Arali" w:date="2024-11-14T09:45:00Z">
            <w:rPr>
              <w:spacing w:val="-5"/>
            </w:rPr>
          </w:rPrChange>
        </w:rPr>
        <w:t xml:space="preserve"> </w:t>
      </w:r>
      <w:r w:rsidRPr="00CD3CB7">
        <w:rPr>
          <w:i/>
          <w:iCs/>
          <w:rPrChange w:id="114" w:author="Abhiram Arali" w:date="2024-11-14T09:45:00Z">
            <w:rPr/>
          </w:rPrChange>
        </w:rPr>
        <w:t>is positive</w:t>
      </w:r>
      <w:r w:rsidRPr="008D281F">
        <w:rPr>
          <w:i/>
          <w:iCs/>
          <w:rPrChange w:id="115" w:author="Abhiram Arali" w:date="2024-11-14T09:45:00Z">
            <w:rPr/>
          </w:rPrChange>
        </w:rPr>
        <w:t>.</w:t>
      </w:r>
      <w:del w:id="116" w:author="Abhiram Arali" w:date="2024-11-14T09:45:00Z">
        <w:r w:rsidRPr="008D281F" w:rsidDel="008E1675">
          <w:rPr>
            <w:i/>
            <w:iCs/>
            <w:rPrChange w:id="117" w:author="Abhiram Arali" w:date="2024-11-14T09:45:00Z">
              <w:rPr/>
            </w:rPrChange>
          </w:rPr>
          <w:delText>"</w:delText>
        </w:r>
      </w:del>
      <w:r>
        <w:rPr>
          <w:spacing w:val="-7"/>
        </w:rPr>
        <w:t xml:space="preserve"> </w:t>
      </w:r>
      <w:r>
        <w:t>is</w:t>
      </w:r>
      <w:r>
        <w:rPr>
          <w:spacing w:val="-7"/>
        </w:rPr>
        <w:t xml:space="preserve"> </w:t>
      </w:r>
      <w:r>
        <w:t>printed.</w:t>
      </w:r>
      <w:r>
        <w:rPr>
          <w:spacing w:val="-7"/>
        </w:rPr>
        <w:t xml:space="preserve"> </w:t>
      </w:r>
      <w:r>
        <w:t>If</w:t>
      </w:r>
      <w:r>
        <w:rPr>
          <w:spacing w:val="-8"/>
        </w:rPr>
        <w:t xml:space="preserve"> </w:t>
      </w:r>
      <w:r>
        <w:t>the</w:t>
      </w:r>
      <w:r>
        <w:rPr>
          <w:spacing w:val="-8"/>
        </w:rPr>
        <w:t xml:space="preserve"> </w:t>
      </w:r>
      <w:r>
        <w:t>condition</w:t>
      </w:r>
      <w:r>
        <w:rPr>
          <w:spacing w:val="-7"/>
        </w:rPr>
        <w:t xml:space="preserve"> </w:t>
      </w:r>
      <w:r>
        <w:t>were</w:t>
      </w:r>
      <w:r>
        <w:rPr>
          <w:spacing w:val="-9"/>
        </w:rPr>
        <w:t xml:space="preserve"> </w:t>
      </w:r>
      <w:r>
        <w:t>false,</w:t>
      </w:r>
      <w:r>
        <w:rPr>
          <w:spacing w:val="-8"/>
        </w:rPr>
        <w:t xml:space="preserve"> </w:t>
      </w:r>
      <w:r>
        <w:t>the</w:t>
      </w:r>
      <w:r>
        <w:rPr>
          <w:spacing w:val="-8"/>
        </w:rPr>
        <w:t xml:space="preserve"> </w:t>
      </w:r>
      <w:r>
        <w:t>code</w:t>
      </w:r>
      <w:r>
        <w:rPr>
          <w:spacing w:val="-8"/>
        </w:rPr>
        <w:t xml:space="preserve"> </w:t>
      </w:r>
      <w:r>
        <w:t>inside</w:t>
      </w:r>
      <w:r>
        <w:rPr>
          <w:spacing w:val="-8"/>
        </w:rPr>
        <w:t xml:space="preserve"> </w:t>
      </w:r>
      <w:r>
        <w:t>the</w:t>
      </w:r>
      <w:r>
        <w:rPr>
          <w:spacing w:val="-8"/>
        </w:rPr>
        <w:t xml:space="preserve"> </w:t>
      </w:r>
      <w:r>
        <w:t>if</w:t>
      </w:r>
      <w:r>
        <w:rPr>
          <w:spacing w:val="-8"/>
        </w:rPr>
        <w:t xml:space="preserve"> </w:t>
      </w:r>
      <w:r>
        <w:t>block</w:t>
      </w:r>
      <w:r>
        <w:rPr>
          <w:spacing w:val="-5"/>
        </w:rPr>
        <w:t xml:space="preserve"> </w:t>
      </w:r>
      <w:r>
        <w:t>would</w:t>
      </w:r>
      <w:r>
        <w:rPr>
          <w:spacing w:val="-7"/>
        </w:rPr>
        <w:t xml:space="preserve"> </w:t>
      </w:r>
      <w:r>
        <w:t>not</w:t>
      </w:r>
      <w:r>
        <w:rPr>
          <w:spacing w:val="-7"/>
        </w:rPr>
        <w:t xml:space="preserve"> </w:t>
      </w:r>
      <w:r>
        <w:t>execute. This structure allows for dynamic and conditional execution of code based on variable states or user inputs.</w:t>
      </w:r>
    </w:p>
    <w:p w14:paraId="3BA69EAA" w14:textId="77777777" w:rsidR="00CE2926" w:rsidRDefault="00CE2926">
      <w:pPr>
        <w:pStyle w:val="NormalBPBHEB"/>
        <w:pPrChange w:id="118" w:author="Abhiram Arali" w:date="2024-11-14T09:45:00Z">
          <w:pPr>
            <w:pStyle w:val="BodyText"/>
            <w:spacing w:line="360" w:lineRule="auto"/>
            <w:ind w:left="220" w:right="216"/>
            <w:jc w:val="both"/>
          </w:pPr>
        </w:pPrChange>
      </w:pPr>
    </w:p>
    <w:p w14:paraId="694810C8" w14:textId="77777777" w:rsidR="00DD2A26" w:rsidRDefault="00DD2A26">
      <w:pPr>
        <w:pStyle w:val="Heading1BPBHEB"/>
        <w:pPrChange w:id="119" w:author="Abhiram Arali" w:date="2024-11-14T09:45:00Z">
          <w:pPr>
            <w:pStyle w:val="Heading1"/>
            <w:spacing w:before="158"/>
            <w:jc w:val="both"/>
          </w:pPr>
        </w:pPrChange>
      </w:pPr>
      <w:r>
        <w:lastRenderedPageBreak/>
        <w:t>Switch statement</w:t>
      </w:r>
    </w:p>
    <w:p w14:paraId="0CB8BAA0" w14:textId="5BE81E89" w:rsidR="00DD2A26" w:rsidDel="00CB030B" w:rsidRDefault="00DD2A26" w:rsidP="00DD2A26">
      <w:pPr>
        <w:pStyle w:val="BodyText"/>
        <w:spacing w:before="22"/>
        <w:rPr>
          <w:del w:id="120" w:author="Abhiram Arali" w:date="2024-11-14T09:48:00Z"/>
          <w:b/>
        </w:rPr>
      </w:pPr>
    </w:p>
    <w:p w14:paraId="25DC4A2B" w14:textId="77777777" w:rsidR="00DD2A26" w:rsidRDefault="00DD2A26">
      <w:pPr>
        <w:pStyle w:val="NormalBPBHEB"/>
        <w:pPrChange w:id="121" w:author="Abhiram Arali" w:date="2024-11-14T09:48:00Z">
          <w:pPr>
            <w:pStyle w:val="BodyText"/>
            <w:spacing w:line="360" w:lineRule="auto"/>
            <w:ind w:left="220" w:right="217"/>
            <w:jc w:val="both"/>
          </w:pPr>
        </w:pPrChange>
      </w:pPr>
      <w:r>
        <w:t>The switch statement in C is a control structure that allows you to execute different blocks of code based on the value of a variable or expression. It provides a more concise and organized way to handle multiple conditions compared to using multiple if-else statements, especially when dealing with a single variable that can take on different constant values.</w:t>
      </w:r>
    </w:p>
    <w:p w14:paraId="0F161663" w14:textId="222A2281" w:rsidR="00DD2A26" w:rsidRDefault="00DD2A26" w:rsidP="002C3236">
      <w:pPr>
        <w:pStyle w:val="NormalBPBHEB"/>
        <w:rPr>
          <w:ins w:id="122" w:author="Abhiram Arali" w:date="2024-11-14T09:48:00Z"/>
        </w:rPr>
      </w:pPr>
      <w:del w:id="123" w:author="Abhiram Arali" w:date="2024-11-14T09:48:00Z">
        <w:r w:rsidDel="00DD31F2">
          <w:rPr>
            <w:noProof/>
            <w:lang w:val="en-IN" w:eastAsia="en-IN"/>
          </w:rPr>
          <mc:AlternateContent>
            <mc:Choice Requires="wpg">
              <w:drawing>
                <wp:anchor distT="0" distB="0" distL="0" distR="0" simplePos="0" relativeHeight="251659264" behindDoc="0" locked="0" layoutInCell="1" allowOverlap="1" wp14:anchorId="3333882F" wp14:editId="457A711A">
                  <wp:simplePos x="0" y="0"/>
                  <wp:positionH relativeFrom="page">
                    <wp:posOffset>840028</wp:posOffset>
                  </wp:positionH>
                  <wp:positionV relativeFrom="paragraph">
                    <wp:posOffset>468948</wp:posOffset>
                  </wp:positionV>
                  <wp:extent cx="5882640" cy="3298825"/>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298825"/>
                            <a:chOff x="0" y="0"/>
                            <a:chExt cx="5882640" cy="3298825"/>
                          </a:xfrm>
                        </wpg:grpSpPr>
                        <wps:wsp>
                          <wps:cNvPr id="316" name="Graphic 315"/>
                          <wps:cNvSpPr/>
                          <wps:spPr>
                            <a:xfrm>
                              <a:off x="0" y="12"/>
                              <a:ext cx="5882640" cy="3298825"/>
                            </a:xfrm>
                            <a:custGeom>
                              <a:avLst/>
                              <a:gdLst/>
                              <a:ahLst/>
                              <a:cxnLst/>
                              <a:rect l="l" t="t" r="r" b="b"/>
                              <a:pathLst>
                                <a:path w="5882640" h="3298825">
                                  <a:moveTo>
                                    <a:pt x="6096" y="1111059"/>
                                  </a:moveTo>
                                  <a:lnTo>
                                    <a:pt x="0" y="1111059"/>
                                  </a:lnTo>
                                  <a:lnTo>
                                    <a:pt x="0" y="1475600"/>
                                  </a:lnTo>
                                  <a:lnTo>
                                    <a:pt x="0" y="1839836"/>
                                  </a:lnTo>
                                  <a:lnTo>
                                    <a:pt x="0" y="3298253"/>
                                  </a:lnTo>
                                  <a:lnTo>
                                    <a:pt x="6096" y="3298253"/>
                                  </a:lnTo>
                                  <a:lnTo>
                                    <a:pt x="6096" y="1475600"/>
                                  </a:lnTo>
                                  <a:lnTo>
                                    <a:pt x="6096" y="1111059"/>
                                  </a:lnTo>
                                  <a:close/>
                                </a:path>
                                <a:path w="5882640" h="3298825">
                                  <a:moveTo>
                                    <a:pt x="5875909" y="0"/>
                                  </a:moveTo>
                                  <a:lnTo>
                                    <a:pt x="6096" y="0"/>
                                  </a:lnTo>
                                  <a:lnTo>
                                    <a:pt x="0" y="0"/>
                                  </a:lnTo>
                                  <a:lnTo>
                                    <a:pt x="0" y="6083"/>
                                  </a:lnTo>
                                  <a:lnTo>
                                    <a:pt x="0" y="382511"/>
                                  </a:lnTo>
                                  <a:lnTo>
                                    <a:pt x="0" y="746747"/>
                                  </a:lnTo>
                                  <a:lnTo>
                                    <a:pt x="0" y="1110983"/>
                                  </a:lnTo>
                                  <a:lnTo>
                                    <a:pt x="6096" y="1110983"/>
                                  </a:lnTo>
                                  <a:lnTo>
                                    <a:pt x="6096" y="746747"/>
                                  </a:lnTo>
                                  <a:lnTo>
                                    <a:pt x="6096" y="382511"/>
                                  </a:lnTo>
                                  <a:lnTo>
                                    <a:pt x="6096" y="6083"/>
                                  </a:lnTo>
                                  <a:lnTo>
                                    <a:pt x="5875909" y="6083"/>
                                  </a:lnTo>
                                  <a:lnTo>
                                    <a:pt x="5875909" y="0"/>
                                  </a:lnTo>
                                  <a:close/>
                                </a:path>
                                <a:path w="5882640" h="3298825">
                                  <a:moveTo>
                                    <a:pt x="5882081" y="1111059"/>
                                  </a:moveTo>
                                  <a:lnTo>
                                    <a:pt x="5875985" y="1111059"/>
                                  </a:lnTo>
                                  <a:lnTo>
                                    <a:pt x="5875985" y="1475600"/>
                                  </a:lnTo>
                                  <a:lnTo>
                                    <a:pt x="5875985" y="1839836"/>
                                  </a:lnTo>
                                  <a:lnTo>
                                    <a:pt x="5875985" y="3298253"/>
                                  </a:lnTo>
                                  <a:lnTo>
                                    <a:pt x="5882081" y="3298253"/>
                                  </a:lnTo>
                                  <a:lnTo>
                                    <a:pt x="5882081" y="1475600"/>
                                  </a:lnTo>
                                  <a:lnTo>
                                    <a:pt x="5882081" y="1111059"/>
                                  </a:lnTo>
                                  <a:close/>
                                </a:path>
                                <a:path w="5882640" h="3298825">
                                  <a:moveTo>
                                    <a:pt x="5882081" y="0"/>
                                  </a:moveTo>
                                  <a:lnTo>
                                    <a:pt x="5875985" y="0"/>
                                  </a:lnTo>
                                  <a:lnTo>
                                    <a:pt x="5875985" y="6083"/>
                                  </a:lnTo>
                                  <a:lnTo>
                                    <a:pt x="5875985" y="382511"/>
                                  </a:lnTo>
                                  <a:lnTo>
                                    <a:pt x="5875985" y="746747"/>
                                  </a:lnTo>
                                  <a:lnTo>
                                    <a:pt x="5875985" y="1110983"/>
                                  </a:lnTo>
                                  <a:lnTo>
                                    <a:pt x="5882081" y="1110983"/>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317" name="Textbox 316"/>
                          <wps:cNvSpPr txBox="1"/>
                          <wps:spPr>
                            <a:xfrm>
                              <a:off x="6095" y="6095"/>
                              <a:ext cx="5869940" cy="3292475"/>
                            </a:xfrm>
                            <a:prstGeom prst="rect">
                              <a:avLst/>
                            </a:prstGeom>
                          </wps:spPr>
                          <wps:txbx>
                            <w:txbxContent>
                              <w:p w14:paraId="1ACFA1FB" w14:textId="71AA0357" w:rsidR="00DD2A26" w:rsidDel="00DD31F2" w:rsidRDefault="00DD2A26">
                                <w:pPr>
                                  <w:pStyle w:val="CodeBlockBPBHEB"/>
                                  <w:pPrChange w:id="124" w:author="Abhiram Arali" w:date="2024-11-14T09:48:00Z">
                                    <w:pPr>
                                      <w:spacing w:before="18" w:line="499" w:lineRule="auto"/>
                                      <w:ind w:left="347" w:right="6893" w:hanging="240"/>
                                    </w:pPr>
                                  </w:pPrChange>
                                </w:pPr>
                                <w:moveFromRangeStart w:id="125" w:author="Abhiram Arali" w:date="2024-11-14T09:48:00Z" w:name="move182470133"/>
                                <w:moveFrom w:id="126" w:author="Abhiram Arali" w:date="2024-11-14T09:48:00Z">
                                  <w:r w:rsidDel="00DD31F2">
                                    <w:t>switch</w:t>
                                  </w:r>
                                  <w:r w:rsidDel="00DD31F2">
                                    <w:rPr>
                                      <w:spacing w:val="-15"/>
                                    </w:rPr>
                                    <w:t xml:space="preserve"> </w:t>
                                  </w:r>
                                  <w:r w:rsidDel="00DD31F2">
                                    <w:t>(expression)</w:t>
                                  </w:r>
                                  <w:r w:rsidDel="00DD31F2">
                                    <w:rPr>
                                      <w:spacing w:val="-15"/>
                                    </w:rPr>
                                    <w:t xml:space="preserve"> </w:t>
                                  </w:r>
                                  <w:r w:rsidDel="00DD31F2">
                                    <w:t>{ case constant1:</w:t>
                                  </w:r>
                                </w:moveFrom>
                              </w:p>
                              <w:p w14:paraId="2A85D2AE" w14:textId="2F172BD4" w:rsidR="00DD2A26" w:rsidDel="00DD31F2" w:rsidRDefault="00DD2A26">
                                <w:pPr>
                                  <w:pStyle w:val="CodeBlockBPBHEB"/>
                                  <w:pPrChange w:id="127" w:author="Abhiram Arali" w:date="2024-11-14T09:48:00Z">
                                    <w:pPr>
                                      <w:spacing w:line="499" w:lineRule="auto"/>
                                      <w:ind w:left="587" w:right="3038"/>
                                    </w:pPr>
                                  </w:pPrChange>
                                </w:pPr>
                                <w:moveFrom w:id="128" w:author="Abhiram Arali" w:date="2024-11-14T09:48:00Z">
                                  <w:r w:rsidDel="00DD31F2">
                                    <w:t>//</w:t>
                                  </w:r>
                                  <w:r w:rsidDel="00DD31F2">
                                    <w:rPr>
                                      <w:spacing w:val="-5"/>
                                    </w:rPr>
                                    <w:t xml:space="preserve"> </w:t>
                                  </w:r>
                                  <w:r w:rsidDel="00DD31F2">
                                    <w:t>Code</w:t>
                                  </w:r>
                                  <w:r w:rsidDel="00DD31F2">
                                    <w:rPr>
                                      <w:spacing w:val="-6"/>
                                    </w:rPr>
                                    <w:t xml:space="preserve"> </w:t>
                                  </w:r>
                                  <w:r w:rsidDel="00DD31F2">
                                    <w:t>to</w:t>
                                  </w:r>
                                  <w:r w:rsidDel="00DD31F2">
                                    <w:rPr>
                                      <w:spacing w:val="-5"/>
                                    </w:rPr>
                                    <w:t xml:space="preserve"> </w:t>
                                  </w:r>
                                  <w:r w:rsidDel="00DD31F2">
                                    <w:t>be</w:t>
                                  </w:r>
                                  <w:r w:rsidDel="00DD31F2">
                                    <w:rPr>
                                      <w:spacing w:val="-5"/>
                                    </w:rPr>
                                    <w:t xml:space="preserve"> </w:t>
                                  </w:r>
                                  <w:r w:rsidDel="00DD31F2">
                                    <w:t>executed</w:t>
                                  </w:r>
                                  <w:r w:rsidDel="00DD31F2">
                                    <w:rPr>
                                      <w:spacing w:val="-5"/>
                                    </w:rPr>
                                    <w:t xml:space="preserve"> </w:t>
                                  </w:r>
                                  <w:r w:rsidDel="00DD31F2">
                                    <w:t>if</w:t>
                                  </w:r>
                                  <w:r w:rsidDel="00DD31F2">
                                    <w:rPr>
                                      <w:spacing w:val="-5"/>
                                    </w:rPr>
                                    <w:t xml:space="preserve"> </w:t>
                                  </w:r>
                                  <w:r w:rsidDel="00DD31F2">
                                    <w:t>expression</w:t>
                                  </w:r>
                                  <w:r w:rsidDel="00DD31F2">
                                    <w:rPr>
                                      <w:spacing w:val="-5"/>
                                    </w:rPr>
                                    <w:t xml:space="preserve"> </w:t>
                                  </w:r>
                                  <w:r w:rsidDel="00DD31F2">
                                    <w:t>equals</w:t>
                                  </w:r>
                                  <w:r w:rsidDel="00DD31F2">
                                    <w:rPr>
                                      <w:spacing w:val="-5"/>
                                    </w:rPr>
                                    <w:t xml:space="preserve"> </w:t>
                                  </w:r>
                                  <w:r w:rsidDel="00DD31F2">
                                    <w:t xml:space="preserve">constant1 </w:t>
                                  </w:r>
                                  <w:r w:rsidDel="00DD31F2">
                                    <w:rPr>
                                      <w:spacing w:val="-2"/>
                                    </w:rPr>
                                    <w:t>break;</w:t>
                                  </w:r>
                                </w:moveFrom>
                              </w:p>
                              <w:p w14:paraId="6AF03566" w14:textId="6FE466D9" w:rsidR="00DD2A26" w:rsidDel="00DD31F2" w:rsidRDefault="00DD2A26">
                                <w:pPr>
                                  <w:pStyle w:val="CodeBlockBPBHEB"/>
                                  <w:pPrChange w:id="129" w:author="Abhiram Arali" w:date="2024-11-14T09:48:00Z">
                                    <w:pPr>
                                      <w:spacing w:line="276" w:lineRule="exact"/>
                                      <w:ind w:left="347"/>
                                    </w:pPr>
                                  </w:pPrChange>
                                </w:pPr>
                                <w:moveFrom w:id="130" w:author="Abhiram Arali" w:date="2024-11-14T09:48:00Z">
                                  <w:r w:rsidDel="00DD31F2">
                                    <w:t>case</w:t>
                                  </w:r>
                                  <w:r w:rsidDel="00DD31F2">
                                    <w:rPr>
                                      <w:spacing w:val="-3"/>
                                    </w:rPr>
                                    <w:t xml:space="preserve"> </w:t>
                                  </w:r>
                                  <w:r w:rsidDel="00DD31F2">
                                    <w:rPr>
                                      <w:spacing w:val="-2"/>
                                    </w:rPr>
                                    <w:t>constant2:</w:t>
                                  </w:r>
                                </w:moveFrom>
                              </w:p>
                              <w:p w14:paraId="1C3D823E" w14:textId="284A81CD" w:rsidR="00DD2A26" w:rsidDel="00DD31F2" w:rsidRDefault="00DD2A26">
                                <w:pPr>
                                  <w:pStyle w:val="CodeBlockBPBHEB"/>
                                  <w:pPrChange w:id="131" w:author="Abhiram Arali" w:date="2024-11-14T09:48:00Z">
                                    <w:pPr>
                                      <w:spacing w:before="21"/>
                                    </w:pPr>
                                  </w:pPrChange>
                                </w:pPr>
                              </w:p>
                              <w:p w14:paraId="7EBA457C" w14:textId="03E9FC6E" w:rsidR="00DD2A26" w:rsidDel="00DD31F2" w:rsidRDefault="00DD2A26">
                                <w:pPr>
                                  <w:pStyle w:val="CodeBlockBPBHEB"/>
                                  <w:pPrChange w:id="132" w:author="Abhiram Arali" w:date="2024-11-14T09:48:00Z">
                                    <w:pPr>
                                      <w:spacing w:line="501" w:lineRule="auto"/>
                                      <w:ind w:left="587" w:right="3038"/>
                                    </w:pPr>
                                  </w:pPrChange>
                                </w:pPr>
                                <w:moveFrom w:id="133" w:author="Abhiram Arali" w:date="2024-11-14T09:48:00Z">
                                  <w:r w:rsidDel="00DD31F2">
                                    <w:t>//</w:t>
                                  </w:r>
                                  <w:r w:rsidDel="00DD31F2">
                                    <w:rPr>
                                      <w:spacing w:val="-5"/>
                                    </w:rPr>
                                    <w:t xml:space="preserve"> </w:t>
                                  </w:r>
                                  <w:r w:rsidDel="00DD31F2">
                                    <w:t>Code</w:t>
                                  </w:r>
                                  <w:r w:rsidDel="00DD31F2">
                                    <w:rPr>
                                      <w:spacing w:val="-6"/>
                                    </w:rPr>
                                    <w:t xml:space="preserve"> </w:t>
                                  </w:r>
                                  <w:r w:rsidDel="00DD31F2">
                                    <w:t>to</w:t>
                                  </w:r>
                                  <w:r w:rsidDel="00DD31F2">
                                    <w:rPr>
                                      <w:spacing w:val="-5"/>
                                    </w:rPr>
                                    <w:t xml:space="preserve"> </w:t>
                                  </w:r>
                                  <w:r w:rsidDel="00DD31F2">
                                    <w:t>be</w:t>
                                  </w:r>
                                  <w:r w:rsidDel="00DD31F2">
                                    <w:rPr>
                                      <w:spacing w:val="-5"/>
                                    </w:rPr>
                                    <w:t xml:space="preserve"> </w:t>
                                  </w:r>
                                  <w:r w:rsidDel="00DD31F2">
                                    <w:t>executed</w:t>
                                  </w:r>
                                  <w:r w:rsidDel="00DD31F2">
                                    <w:rPr>
                                      <w:spacing w:val="-5"/>
                                    </w:rPr>
                                    <w:t xml:space="preserve"> </w:t>
                                  </w:r>
                                  <w:r w:rsidDel="00DD31F2">
                                    <w:t>if</w:t>
                                  </w:r>
                                  <w:r w:rsidDel="00DD31F2">
                                    <w:rPr>
                                      <w:spacing w:val="-5"/>
                                    </w:rPr>
                                    <w:t xml:space="preserve"> </w:t>
                                  </w:r>
                                  <w:r w:rsidDel="00DD31F2">
                                    <w:t>expression</w:t>
                                  </w:r>
                                  <w:r w:rsidDel="00DD31F2">
                                    <w:rPr>
                                      <w:spacing w:val="-5"/>
                                    </w:rPr>
                                    <w:t xml:space="preserve"> </w:t>
                                  </w:r>
                                  <w:r w:rsidDel="00DD31F2">
                                    <w:t>equals</w:t>
                                  </w:r>
                                  <w:r w:rsidDel="00DD31F2">
                                    <w:rPr>
                                      <w:spacing w:val="-5"/>
                                    </w:rPr>
                                    <w:t xml:space="preserve"> </w:t>
                                  </w:r>
                                  <w:r w:rsidDel="00DD31F2">
                                    <w:t xml:space="preserve">constant2 </w:t>
                                  </w:r>
                                  <w:r w:rsidDel="00DD31F2">
                                    <w:rPr>
                                      <w:spacing w:val="-2"/>
                                    </w:rPr>
                                    <w:t>break;</w:t>
                                  </w:r>
                                </w:moveFrom>
                              </w:p>
                              <w:p w14:paraId="4B089265" w14:textId="20380091" w:rsidR="00DD2A26" w:rsidDel="00DD31F2" w:rsidRDefault="00DD2A26">
                                <w:pPr>
                                  <w:pStyle w:val="CodeBlockBPBHEB"/>
                                  <w:pPrChange w:id="134" w:author="Abhiram Arali" w:date="2024-11-14T09:48:00Z">
                                    <w:pPr>
                                      <w:spacing w:line="272" w:lineRule="exact"/>
                                      <w:ind w:left="347"/>
                                    </w:pPr>
                                  </w:pPrChange>
                                </w:pPr>
                                <w:moveFrom w:id="135" w:author="Abhiram Arali" w:date="2024-11-14T09:48:00Z">
                                  <w:r w:rsidDel="00DD31F2">
                                    <w:rPr>
                                      <w:spacing w:val="-5"/>
                                    </w:rPr>
                                    <w:t>...</w:t>
                                  </w:r>
                                </w:moveFrom>
                              </w:p>
                              <w:p w14:paraId="22E4F932" w14:textId="1F7A8861" w:rsidR="00DD2A26" w:rsidDel="00DD31F2" w:rsidRDefault="00DD2A26">
                                <w:pPr>
                                  <w:pStyle w:val="CodeBlockBPBHEB"/>
                                  <w:pPrChange w:id="136" w:author="Abhiram Arali" w:date="2024-11-14T09:48:00Z">
                                    <w:pPr>
                                      <w:spacing w:before="21"/>
                                    </w:pPr>
                                  </w:pPrChange>
                                </w:pPr>
                              </w:p>
                              <w:p w14:paraId="4538B819" w14:textId="3ACEB294" w:rsidR="00DD2A26" w:rsidRDefault="00DD2A26">
                                <w:pPr>
                                  <w:pStyle w:val="CodeBlockBPBHEB"/>
                                  <w:pPrChange w:id="137" w:author="Abhiram Arali" w:date="2024-11-14T09:48:00Z">
                                    <w:pPr>
                                      <w:ind w:left="347"/>
                                    </w:pPr>
                                  </w:pPrChange>
                                </w:pPr>
                                <w:moveFrom w:id="138" w:author="Abhiram Arali" w:date="2024-11-14T09:48:00Z">
                                  <w:r w:rsidDel="00DD31F2">
                                    <w:rPr>
                                      <w:spacing w:val="-2"/>
                                    </w:rPr>
                                    <w:t>default:</w:t>
                                  </w:r>
                                </w:moveFrom>
                                <w:moveFromRangeEnd w:id="125"/>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33882F" id="Group 314" o:spid="_x0000_s1033" style="position:absolute;left:0;text-align:left;margin-left:66.15pt;margin-top:36.95pt;width:463.2pt;height:259.75pt;z-index:251659264;mso-wrap-distance-left:0;mso-wrap-distance-right:0;mso-position-horizontal-relative:page;mso-position-vertical-relative:text" coordsize="58826,3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">
                  <v:shape id="Graphic 315" o:spid="_x0000_s1034" style="position:absolute;width:58826;height:32988;visibility:visible;mso-wrap-style:square;v-text-anchor:top" coordsize="5882640,329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" path="m6096,1111059r-6096,l,1475600r,364236l,3298253r6096,l6096,1475600r,-364541xem5875909,l6096,,,,,6083,,382511,,746747r,364236l6096,1110983r,-364236l6096,382511r,-376428l5875909,6083r,-6083xem5882081,1111059r-6096,l5875985,1475600r,364236l5875985,3298253r6096,l5882081,1475600r,-364541xem5882081,r-6096,l5875985,6083r,376428l5875985,746747r,364236l5882081,1110983r,-364236l5882081,382511r,-376428l5882081,xe" fillcolor="black" stroked="f">
                    <v:path arrowok="t"/>
                  </v:shape>
                  <v:shape id="Textbox 316" o:spid="_x0000_s1035" type="#_x0000_t202" style="position:absolute;left:60;top:60;width:58700;height:3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" filled="f" stroked="f">
                    <v:textbox inset="0,0,0,0">
                      <w:txbxContent>
                        <w:p w14:paraId="1ACFA1FB" w14:textId="71AA0357" w:rsidR="00DD2A26" w:rsidDel="00DD31F2" w:rsidRDefault="00DD2A26">
                          <w:pPr>
                            <w:pStyle w:val="CodeBlockBPBHEB"/>
                            <w:rPr>
                              <w:moveFrom w:id="212" w:author="Abhiram Arali" w:date="2024-11-14T09:48:00Z" w16du:dateUtc="2024-11-14T04:18:00Z"/>
                            </w:rPr>
                            <w:pPrChange w:id="213" w:author="Abhiram Arali" w:date="2024-11-14T09:48:00Z" w16du:dateUtc="2024-11-14T04:18:00Z">
                              <w:pPr>
                                <w:spacing w:before="18" w:line="499" w:lineRule="auto"/>
                                <w:ind w:left="347" w:right="6893" w:hanging="240"/>
                              </w:pPr>
                            </w:pPrChange>
                          </w:pPr>
                          <w:moveFromRangeStart w:id="214" w:author="Abhiram Arali" w:date="2024-11-14T09:48:00Z" w:name="move182470133"/>
                          <w:moveFrom w:id="215" w:author="Abhiram Arali" w:date="2024-11-14T09:48:00Z" w16du:dateUtc="2024-11-14T04:18:00Z">
                            <w:r w:rsidDel="00DD31F2">
                              <w:t>switch</w:t>
                            </w:r>
                            <w:r w:rsidDel="00DD31F2">
                              <w:rPr>
                                <w:spacing w:val="-15"/>
                              </w:rPr>
                              <w:t xml:space="preserve"> </w:t>
                            </w:r>
                            <w:r w:rsidDel="00DD31F2">
                              <w:t>(expression)</w:t>
                            </w:r>
                            <w:r w:rsidDel="00DD31F2">
                              <w:rPr>
                                <w:spacing w:val="-15"/>
                              </w:rPr>
                              <w:t xml:space="preserve"> </w:t>
                            </w:r>
                            <w:r w:rsidDel="00DD31F2">
                              <w:t>{ case constant1:</w:t>
                            </w:r>
                          </w:moveFrom>
                        </w:p>
                        <w:p w14:paraId="2A85D2AE" w14:textId="2F172BD4" w:rsidR="00DD2A26" w:rsidDel="00DD31F2" w:rsidRDefault="00DD2A26">
                          <w:pPr>
                            <w:pStyle w:val="CodeBlockBPBHEB"/>
                            <w:rPr>
                              <w:moveFrom w:id="216" w:author="Abhiram Arali" w:date="2024-11-14T09:48:00Z" w16du:dateUtc="2024-11-14T04:18:00Z"/>
                            </w:rPr>
                            <w:pPrChange w:id="217" w:author="Abhiram Arali" w:date="2024-11-14T09:48:00Z" w16du:dateUtc="2024-11-14T04:18:00Z">
                              <w:pPr>
                                <w:spacing w:line="499" w:lineRule="auto"/>
                                <w:ind w:left="587" w:right="3038"/>
                              </w:pPr>
                            </w:pPrChange>
                          </w:pPr>
                          <w:moveFrom w:id="218" w:author="Abhiram Arali" w:date="2024-11-14T09:48:00Z" w16du:dateUtc="2024-11-14T04:18:00Z">
                            <w:r w:rsidDel="00DD31F2">
                              <w:t>//</w:t>
                            </w:r>
                            <w:r w:rsidDel="00DD31F2">
                              <w:rPr>
                                <w:spacing w:val="-5"/>
                              </w:rPr>
                              <w:t xml:space="preserve"> </w:t>
                            </w:r>
                            <w:r w:rsidDel="00DD31F2">
                              <w:t>Code</w:t>
                            </w:r>
                            <w:r w:rsidDel="00DD31F2">
                              <w:rPr>
                                <w:spacing w:val="-6"/>
                              </w:rPr>
                              <w:t xml:space="preserve"> </w:t>
                            </w:r>
                            <w:r w:rsidDel="00DD31F2">
                              <w:t>to</w:t>
                            </w:r>
                            <w:r w:rsidDel="00DD31F2">
                              <w:rPr>
                                <w:spacing w:val="-5"/>
                              </w:rPr>
                              <w:t xml:space="preserve"> </w:t>
                            </w:r>
                            <w:r w:rsidDel="00DD31F2">
                              <w:t>be</w:t>
                            </w:r>
                            <w:r w:rsidDel="00DD31F2">
                              <w:rPr>
                                <w:spacing w:val="-5"/>
                              </w:rPr>
                              <w:t xml:space="preserve"> </w:t>
                            </w:r>
                            <w:r w:rsidDel="00DD31F2">
                              <w:t>executed</w:t>
                            </w:r>
                            <w:r w:rsidDel="00DD31F2">
                              <w:rPr>
                                <w:spacing w:val="-5"/>
                              </w:rPr>
                              <w:t xml:space="preserve"> </w:t>
                            </w:r>
                            <w:r w:rsidDel="00DD31F2">
                              <w:t>if</w:t>
                            </w:r>
                            <w:r w:rsidDel="00DD31F2">
                              <w:rPr>
                                <w:spacing w:val="-5"/>
                              </w:rPr>
                              <w:t xml:space="preserve"> </w:t>
                            </w:r>
                            <w:r w:rsidDel="00DD31F2">
                              <w:t>expression</w:t>
                            </w:r>
                            <w:r w:rsidDel="00DD31F2">
                              <w:rPr>
                                <w:spacing w:val="-5"/>
                              </w:rPr>
                              <w:t xml:space="preserve"> </w:t>
                            </w:r>
                            <w:r w:rsidDel="00DD31F2">
                              <w:t>equals</w:t>
                            </w:r>
                            <w:r w:rsidDel="00DD31F2">
                              <w:rPr>
                                <w:spacing w:val="-5"/>
                              </w:rPr>
                              <w:t xml:space="preserve"> </w:t>
                            </w:r>
                            <w:r w:rsidDel="00DD31F2">
                              <w:t xml:space="preserve">constant1 </w:t>
                            </w:r>
                            <w:r w:rsidDel="00DD31F2">
                              <w:rPr>
                                <w:spacing w:val="-2"/>
                              </w:rPr>
                              <w:t>break;</w:t>
                            </w:r>
                          </w:moveFrom>
                        </w:p>
                        <w:p w14:paraId="6AF03566" w14:textId="6FE466D9" w:rsidR="00DD2A26" w:rsidDel="00DD31F2" w:rsidRDefault="00DD2A26">
                          <w:pPr>
                            <w:pStyle w:val="CodeBlockBPBHEB"/>
                            <w:rPr>
                              <w:moveFrom w:id="219" w:author="Abhiram Arali" w:date="2024-11-14T09:48:00Z" w16du:dateUtc="2024-11-14T04:18:00Z"/>
                            </w:rPr>
                            <w:pPrChange w:id="220" w:author="Abhiram Arali" w:date="2024-11-14T09:48:00Z" w16du:dateUtc="2024-11-14T04:18:00Z">
                              <w:pPr>
                                <w:spacing w:line="276" w:lineRule="exact"/>
                                <w:ind w:left="347"/>
                              </w:pPr>
                            </w:pPrChange>
                          </w:pPr>
                          <w:moveFrom w:id="221" w:author="Abhiram Arali" w:date="2024-11-14T09:48:00Z" w16du:dateUtc="2024-11-14T04:18:00Z">
                            <w:r w:rsidDel="00DD31F2">
                              <w:t>case</w:t>
                            </w:r>
                            <w:r w:rsidDel="00DD31F2">
                              <w:rPr>
                                <w:spacing w:val="-3"/>
                              </w:rPr>
                              <w:t xml:space="preserve"> </w:t>
                            </w:r>
                            <w:r w:rsidDel="00DD31F2">
                              <w:rPr>
                                <w:spacing w:val="-2"/>
                              </w:rPr>
                              <w:t>constant2:</w:t>
                            </w:r>
                          </w:moveFrom>
                        </w:p>
                        <w:p w14:paraId="1C3D823E" w14:textId="284A81CD" w:rsidR="00DD2A26" w:rsidDel="00DD31F2" w:rsidRDefault="00DD2A26">
                          <w:pPr>
                            <w:pStyle w:val="CodeBlockBPBHEB"/>
                            <w:rPr>
                              <w:moveFrom w:id="222" w:author="Abhiram Arali" w:date="2024-11-14T09:48:00Z" w16du:dateUtc="2024-11-14T04:18:00Z"/>
                            </w:rPr>
                            <w:pPrChange w:id="223" w:author="Abhiram Arali" w:date="2024-11-14T09:48:00Z" w16du:dateUtc="2024-11-14T04:18:00Z">
                              <w:pPr>
                                <w:spacing w:before="21"/>
                              </w:pPr>
                            </w:pPrChange>
                          </w:pPr>
                        </w:p>
                        <w:p w14:paraId="7EBA457C" w14:textId="03E9FC6E" w:rsidR="00DD2A26" w:rsidDel="00DD31F2" w:rsidRDefault="00DD2A26">
                          <w:pPr>
                            <w:pStyle w:val="CodeBlockBPBHEB"/>
                            <w:rPr>
                              <w:moveFrom w:id="224" w:author="Abhiram Arali" w:date="2024-11-14T09:48:00Z" w16du:dateUtc="2024-11-14T04:18:00Z"/>
                            </w:rPr>
                            <w:pPrChange w:id="225" w:author="Abhiram Arali" w:date="2024-11-14T09:48:00Z" w16du:dateUtc="2024-11-14T04:18:00Z">
                              <w:pPr>
                                <w:spacing w:line="501" w:lineRule="auto"/>
                                <w:ind w:left="587" w:right="3038"/>
                              </w:pPr>
                            </w:pPrChange>
                          </w:pPr>
                          <w:moveFrom w:id="226" w:author="Abhiram Arali" w:date="2024-11-14T09:48:00Z" w16du:dateUtc="2024-11-14T04:18:00Z">
                            <w:r w:rsidDel="00DD31F2">
                              <w:t>//</w:t>
                            </w:r>
                            <w:r w:rsidDel="00DD31F2">
                              <w:rPr>
                                <w:spacing w:val="-5"/>
                              </w:rPr>
                              <w:t xml:space="preserve"> </w:t>
                            </w:r>
                            <w:r w:rsidDel="00DD31F2">
                              <w:t>Code</w:t>
                            </w:r>
                            <w:r w:rsidDel="00DD31F2">
                              <w:rPr>
                                <w:spacing w:val="-6"/>
                              </w:rPr>
                              <w:t xml:space="preserve"> </w:t>
                            </w:r>
                            <w:r w:rsidDel="00DD31F2">
                              <w:t>to</w:t>
                            </w:r>
                            <w:r w:rsidDel="00DD31F2">
                              <w:rPr>
                                <w:spacing w:val="-5"/>
                              </w:rPr>
                              <w:t xml:space="preserve"> </w:t>
                            </w:r>
                            <w:r w:rsidDel="00DD31F2">
                              <w:t>be</w:t>
                            </w:r>
                            <w:r w:rsidDel="00DD31F2">
                              <w:rPr>
                                <w:spacing w:val="-5"/>
                              </w:rPr>
                              <w:t xml:space="preserve"> </w:t>
                            </w:r>
                            <w:r w:rsidDel="00DD31F2">
                              <w:t>executed</w:t>
                            </w:r>
                            <w:r w:rsidDel="00DD31F2">
                              <w:rPr>
                                <w:spacing w:val="-5"/>
                              </w:rPr>
                              <w:t xml:space="preserve"> </w:t>
                            </w:r>
                            <w:r w:rsidDel="00DD31F2">
                              <w:t>if</w:t>
                            </w:r>
                            <w:r w:rsidDel="00DD31F2">
                              <w:rPr>
                                <w:spacing w:val="-5"/>
                              </w:rPr>
                              <w:t xml:space="preserve"> </w:t>
                            </w:r>
                            <w:r w:rsidDel="00DD31F2">
                              <w:t>expression</w:t>
                            </w:r>
                            <w:r w:rsidDel="00DD31F2">
                              <w:rPr>
                                <w:spacing w:val="-5"/>
                              </w:rPr>
                              <w:t xml:space="preserve"> </w:t>
                            </w:r>
                            <w:r w:rsidDel="00DD31F2">
                              <w:t>equals</w:t>
                            </w:r>
                            <w:r w:rsidDel="00DD31F2">
                              <w:rPr>
                                <w:spacing w:val="-5"/>
                              </w:rPr>
                              <w:t xml:space="preserve"> </w:t>
                            </w:r>
                            <w:r w:rsidDel="00DD31F2">
                              <w:t xml:space="preserve">constant2 </w:t>
                            </w:r>
                            <w:r w:rsidDel="00DD31F2">
                              <w:rPr>
                                <w:spacing w:val="-2"/>
                              </w:rPr>
                              <w:t>break;</w:t>
                            </w:r>
                          </w:moveFrom>
                        </w:p>
                        <w:p w14:paraId="4B089265" w14:textId="20380091" w:rsidR="00DD2A26" w:rsidDel="00DD31F2" w:rsidRDefault="00DD2A26">
                          <w:pPr>
                            <w:pStyle w:val="CodeBlockBPBHEB"/>
                            <w:rPr>
                              <w:moveFrom w:id="227" w:author="Abhiram Arali" w:date="2024-11-14T09:48:00Z" w16du:dateUtc="2024-11-14T04:18:00Z"/>
                            </w:rPr>
                            <w:pPrChange w:id="228" w:author="Abhiram Arali" w:date="2024-11-14T09:48:00Z" w16du:dateUtc="2024-11-14T04:18:00Z">
                              <w:pPr>
                                <w:spacing w:line="272" w:lineRule="exact"/>
                                <w:ind w:left="347"/>
                              </w:pPr>
                            </w:pPrChange>
                          </w:pPr>
                          <w:moveFrom w:id="229" w:author="Abhiram Arali" w:date="2024-11-14T09:48:00Z" w16du:dateUtc="2024-11-14T04:18:00Z">
                            <w:r w:rsidDel="00DD31F2">
                              <w:rPr>
                                <w:spacing w:val="-5"/>
                              </w:rPr>
                              <w:t>...</w:t>
                            </w:r>
                          </w:moveFrom>
                        </w:p>
                        <w:p w14:paraId="22E4F932" w14:textId="1F7A8861" w:rsidR="00DD2A26" w:rsidDel="00DD31F2" w:rsidRDefault="00DD2A26">
                          <w:pPr>
                            <w:pStyle w:val="CodeBlockBPBHEB"/>
                            <w:rPr>
                              <w:moveFrom w:id="230" w:author="Abhiram Arali" w:date="2024-11-14T09:48:00Z" w16du:dateUtc="2024-11-14T04:18:00Z"/>
                            </w:rPr>
                            <w:pPrChange w:id="231" w:author="Abhiram Arali" w:date="2024-11-14T09:48:00Z" w16du:dateUtc="2024-11-14T04:18:00Z">
                              <w:pPr>
                                <w:spacing w:before="21"/>
                              </w:pPr>
                            </w:pPrChange>
                          </w:pPr>
                        </w:p>
                        <w:p w14:paraId="4538B819" w14:textId="3ACEB294" w:rsidR="00DD2A26" w:rsidRDefault="00DD2A26">
                          <w:pPr>
                            <w:pStyle w:val="CodeBlockBPBHEB"/>
                            <w:pPrChange w:id="232" w:author="Abhiram Arali" w:date="2024-11-14T09:48:00Z" w16du:dateUtc="2024-11-14T04:18:00Z">
                              <w:pPr>
                                <w:ind w:left="347"/>
                              </w:pPr>
                            </w:pPrChange>
                          </w:pPr>
                          <w:moveFrom w:id="233" w:author="Abhiram Arali" w:date="2024-11-14T09:48:00Z" w16du:dateUtc="2024-11-14T04:18:00Z">
                            <w:r w:rsidDel="00DD31F2">
                              <w:rPr>
                                <w:spacing w:val="-2"/>
                              </w:rPr>
                              <w:t>default:</w:t>
                            </w:r>
                          </w:moveFrom>
                          <w:moveFromRangeEnd w:id="214"/>
                        </w:p>
                      </w:txbxContent>
                    </v:textbox>
                  </v:shape>
                  <w10:wrap anchorx="page"/>
                </v:group>
              </w:pict>
            </mc:Fallback>
          </mc:AlternateContent>
        </w:r>
      </w:del>
      <w:r>
        <w:t>Syntax</w:t>
      </w:r>
      <w:ins w:id="139" w:author="Abhiram Arali" w:date="2024-11-14T09:48:00Z">
        <w:r w:rsidR="00AE4471">
          <w:t>:</w:t>
        </w:r>
      </w:ins>
    </w:p>
    <w:p w14:paraId="28A09111" w14:textId="77777777" w:rsidR="00DD31F2" w:rsidRDefault="00DD31F2" w:rsidP="00DD31F2">
      <w:pPr>
        <w:pStyle w:val="CodeBlockBPBHEB"/>
      </w:pPr>
      <w:moveToRangeStart w:id="140" w:author="Abhiram Arali" w:date="2024-11-14T09:48:00Z" w:name="move182470133"/>
      <w:moveTo w:id="141" w:author="Abhiram Arali" w:date="2024-11-14T09:48:00Z">
        <w:r>
          <w:t>switch</w:t>
        </w:r>
        <w:r>
          <w:rPr>
            <w:spacing w:val="-15"/>
          </w:rPr>
          <w:t xml:space="preserve"> </w:t>
        </w:r>
        <w:r>
          <w:t>(expression)</w:t>
        </w:r>
        <w:r>
          <w:rPr>
            <w:spacing w:val="-15"/>
          </w:rPr>
          <w:t xml:space="preserve"> </w:t>
        </w:r>
        <w:r>
          <w:t>{ case constant1:</w:t>
        </w:r>
      </w:moveTo>
    </w:p>
    <w:p w14:paraId="32E9FD5D" w14:textId="77777777" w:rsidR="00DD31F2" w:rsidRDefault="00DD31F2" w:rsidP="00DD31F2">
      <w:pPr>
        <w:pStyle w:val="CodeBlockBPBHEB"/>
      </w:pPr>
      <w:moveTo w:id="142" w:author="Abhiram Arali" w:date="2024-11-14T09:48:00Z">
        <w:r>
          <w:t>//</w:t>
        </w:r>
        <w:r>
          <w:rPr>
            <w:spacing w:val="-5"/>
          </w:rPr>
          <w:t xml:space="preserve"> </w:t>
        </w:r>
        <w:r>
          <w:t>Code</w:t>
        </w:r>
        <w:r>
          <w:rPr>
            <w:spacing w:val="-6"/>
          </w:rPr>
          <w:t xml:space="preserve"> </w:t>
        </w:r>
        <w:r>
          <w:t>to</w:t>
        </w:r>
        <w:r>
          <w:rPr>
            <w:spacing w:val="-5"/>
          </w:rPr>
          <w:t xml:space="preserve"> </w:t>
        </w:r>
        <w:r>
          <w:t>be</w:t>
        </w:r>
        <w:r>
          <w:rPr>
            <w:spacing w:val="-5"/>
          </w:rPr>
          <w:t xml:space="preserve"> </w:t>
        </w:r>
        <w:r>
          <w:t>executed</w:t>
        </w:r>
        <w:r>
          <w:rPr>
            <w:spacing w:val="-5"/>
          </w:rPr>
          <w:t xml:space="preserve"> </w:t>
        </w:r>
        <w:r>
          <w:t>if</w:t>
        </w:r>
        <w:r>
          <w:rPr>
            <w:spacing w:val="-5"/>
          </w:rPr>
          <w:t xml:space="preserve"> </w:t>
        </w:r>
        <w:r>
          <w:t>expression</w:t>
        </w:r>
        <w:r>
          <w:rPr>
            <w:spacing w:val="-5"/>
          </w:rPr>
          <w:t xml:space="preserve"> </w:t>
        </w:r>
        <w:r>
          <w:t>equals</w:t>
        </w:r>
        <w:r>
          <w:rPr>
            <w:spacing w:val="-5"/>
          </w:rPr>
          <w:t xml:space="preserve"> </w:t>
        </w:r>
        <w:r>
          <w:t xml:space="preserve">constant1 </w:t>
        </w:r>
        <w:r>
          <w:rPr>
            <w:spacing w:val="-2"/>
          </w:rPr>
          <w:t>break;</w:t>
        </w:r>
      </w:moveTo>
    </w:p>
    <w:p w14:paraId="55A99780" w14:textId="77777777" w:rsidR="00DD31F2" w:rsidRDefault="00DD31F2" w:rsidP="00DD31F2">
      <w:pPr>
        <w:pStyle w:val="CodeBlockBPBHEB"/>
      </w:pPr>
      <w:moveTo w:id="143" w:author="Abhiram Arali" w:date="2024-11-14T09:48:00Z">
        <w:r>
          <w:t>case</w:t>
        </w:r>
        <w:r>
          <w:rPr>
            <w:spacing w:val="-3"/>
          </w:rPr>
          <w:t xml:space="preserve"> </w:t>
        </w:r>
        <w:r>
          <w:rPr>
            <w:spacing w:val="-2"/>
          </w:rPr>
          <w:t>constant2:</w:t>
        </w:r>
      </w:moveTo>
    </w:p>
    <w:p w14:paraId="6625E49C" w14:textId="77777777" w:rsidR="00DD31F2" w:rsidRDefault="00DD31F2" w:rsidP="00DD31F2">
      <w:pPr>
        <w:pStyle w:val="CodeBlockBPBHEB"/>
      </w:pPr>
    </w:p>
    <w:p w14:paraId="56C03014" w14:textId="77777777" w:rsidR="00DD31F2" w:rsidRDefault="00DD31F2" w:rsidP="00DD31F2">
      <w:pPr>
        <w:pStyle w:val="CodeBlockBPBHEB"/>
      </w:pPr>
      <w:moveTo w:id="144" w:author="Abhiram Arali" w:date="2024-11-14T09:48:00Z">
        <w:r>
          <w:t>//</w:t>
        </w:r>
        <w:r>
          <w:rPr>
            <w:spacing w:val="-5"/>
          </w:rPr>
          <w:t xml:space="preserve"> </w:t>
        </w:r>
        <w:r>
          <w:t>Code</w:t>
        </w:r>
        <w:r>
          <w:rPr>
            <w:spacing w:val="-6"/>
          </w:rPr>
          <w:t xml:space="preserve"> </w:t>
        </w:r>
        <w:r>
          <w:t>to</w:t>
        </w:r>
        <w:r>
          <w:rPr>
            <w:spacing w:val="-5"/>
          </w:rPr>
          <w:t xml:space="preserve"> </w:t>
        </w:r>
        <w:r>
          <w:t>be</w:t>
        </w:r>
        <w:r>
          <w:rPr>
            <w:spacing w:val="-5"/>
          </w:rPr>
          <w:t xml:space="preserve"> </w:t>
        </w:r>
        <w:r>
          <w:t>executed</w:t>
        </w:r>
        <w:r>
          <w:rPr>
            <w:spacing w:val="-5"/>
          </w:rPr>
          <w:t xml:space="preserve"> </w:t>
        </w:r>
        <w:r>
          <w:t>if</w:t>
        </w:r>
        <w:r>
          <w:rPr>
            <w:spacing w:val="-5"/>
          </w:rPr>
          <w:t xml:space="preserve"> </w:t>
        </w:r>
        <w:r>
          <w:t>expression</w:t>
        </w:r>
        <w:r>
          <w:rPr>
            <w:spacing w:val="-5"/>
          </w:rPr>
          <w:t xml:space="preserve"> </w:t>
        </w:r>
        <w:r>
          <w:t>equals</w:t>
        </w:r>
        <w:r>
          <w:rPr>
            <w:spacing w:val="-5"/>
          </w:rPr>
          <w:t xml:space="preserve"> </w:t>
        </w:r>
        <w:r>
          <w:t xml:space="preserve">constant2 </w:t>
        </w:r>
        <w:r>
          <w:rPr>
            <w:spacing w:val="-2"/>
          </w:rPr>
          <w:t>break;</w:t>
        </w:r>
      </w:moveTo>
    </w:p>
    <w:p w14:paraId="26014F53" w14:textId="77777777" w:rsidR="00DD31F2" w:rsidRDefault="00DD31F2" w:rsidP="00DD31F2">
      <w:pPr>
        <w:pStyle w:val="CodeBlockBPBHEB"/>
      </w:pPr>
      <w:moveTo w:id="145" w:author="Abhiram Arali" w:date="2024-11-14T09:48:00Z">
        <w:r>
          <w:rPr>
            <w:spacing w:val="-5"/>
          </w:rPr>
          <w:t>...</w:t>
        </w:r>
      </w:moveTo>
    </w:p>
    <w:p w14:paraId="1B4CF7C0" w14:textId="77777777" w:rsidR="00DD31F2" w:rsidRDefault="00DD31F2" w:rsidP="00DD31F2">
      <w:pPr>
        <w:pStyle w:val="CodeBlockBPBHEB"/>
      </w:pPr>
    </w:p>
    <w:p w14:paraId="72C936FF" w14:textId="77777777" w:rsidR="00DD31F2" w:rsidRDefault="00DD31F2" w:rsidP="00DD31F2">
      <w:pPr>
        <w:pStyle w:val="CodeBlockBPBHEB"/>
      </w:pPr>
      <w:moveTo w:id="146" w:author="Abhiram Arali" w:date="2024-11-14T09:48:00Z">
        <w:r>
          <w:rPr>
            <w:spacing w:val="-2"/>
          </w:rPr>
          <w:t>default:</w:t>
        </w:r>
      </w:moveTo>
    </w:p>
    <w:p w14:paraId="57CE4A23" w14:textId="77777777" w:rsidR="009931D0" w:rsidRDefault="009931D0" w:rsidP="009931D0">
      <w:pPr>
        <w:pStyle w:val="CodeBlockBPBHEB"/>
      </w:pPr>
      <w:moveToRangeStart w:id="147" w:author="Abhiram Arali" w:date="2024-11-14T09:48:00Z" w:name="move182470140"/>
      <w:moveToRangeEnd w:id="140"/>
      <w:moveTo w:id="148" w:author="Abhiram Arali" w:date="2024-11-14T09:48:00Z">
        <w:r>
          <w:t>//</w:t>
        </w:r>
        <w:r>
          <w:rPr>
            <w:spacing w:val="-1"/>
          </w:rPr>
          <w:t xml:space="preserve"> </w:t>
        </w:r>
        <w:r>
          <w:t>Code</w:t>
        </w:r>
        <w:r>
          <w:rPr>
            <w:spacing w:val="-2"/>
          </w:rPr>
          <w:t xml:space="preserve"> </w:t>
        </w:r>
        <w:r>
          <w:t>to</w:t>
        </w:r>
        <w:r>
          <w:rPr>
            <w:spacing w:val="-1"/>
          </w:rPr>
          <w:t xml:space="preserve"> </w:t>
        </w:r>
        <w:r>
          <w:t>be</w:t>
        </w:r>
        <w:r>
          <w:rPr>
            <w:spacing w:val="-1"/>
          </w:rPr>
          <w:t xml:space="preserve"> </w:t>
        </w:r>
        <w:r>
          <w:t>executed</w:t>
        </w:r>
        <w:r>
          <w:rPr>
            <w:spacing w:val="-1"/>
          </w:rPr>
          <w:t xml:space="preserve"> </w:t>
        </w:r>
        <w:r>
          <w:t>if</w:t>
        </w:r>
        <w:r>
          <w:rPr>
            <w:spacing w:val="-1"/>
          </w:rPr>
          <w:t xml:space="preserve"> </w:t>
        </w:r>
        <w:r>
          <w:t>expression</w:t>
        </w:r>
        <w:r>
          <w:rPr>
            <w:spacing w:val="-1"/>
          </w:rPr>
          <w:t xml:space="preserve"> </w:t>
        </w:r>
        <w:r>
          <w:t>doesn't</w:t>
        </w:r>
        <w:r>
          <w:rPr>
            <w:spacing w:val="-1"/>
          </w:rPr>
          <w:t xml:space="preserve"> </w:t>
        </w:r>
        <w:r>
          <w:t>match</w:t>
        </w:r>
        <w:r>
          <w:rPr>
            <w:spacing w:val="-1"/>
          </w:rPr>
          <w:t xml:space="preserve"> </w:t>
        </w:r>
        <w:r>
          <w:t xml:space="preserve">any </w:t>
        </w:r>
        <w:r>
          <w:rPr>
            <w:spacing w:val="-4"/>
          </w:rPr>
          <w:t>case</w:t>
        </w:r>
      </w:moveTo>
    </w:p>
    <w:p w14:paraId="1FFF01E6" w14:textId="77777777" w:rsidR="009931D0" w:rsidRDefault="009931D0" w:rsidP="009931D0">
      <w:pPr>
        <w:pStyle w:val="CodeBlockBPBHEB"/>
      </w:pPr>
    </w:p>
    <w:p w14:paraId="14F89E96" w14:textId="77777777" w:rsidR="009931D0" w:rsidRDefault="009931D0" w:rsidP="009931D0">
      <w:pPr>
        <w:pStyle w:val="CodeBlockBPBHEB"/>
      </w:pPr>
      <w:moveTo w:id="149" w:author="Abhiram Arali" w:date="2024-11-14T09:48:00Z">
        <w:r>
          <w:rPr>
            <w:spacing w:val="-10"/>
          </w:rPr>
          <w:t>}</w:t>
        </w:r>
      </w:moveTo>
    </w:p>
    <w:moveToRangeEnd w:id="147"/>
    <w:p w14:paraId="67032900" w14:textId="715EA4FD" w:rsidR="00AE4471" w:rsidRPr="00FB5700" w:rsidRDefault="00FB5700" w:rsidP="002C3236">
      <w:pPr>
        <w:pStyle w:val="NormalBPBHEB"/>
        <w:rPr>
          <w:ins w:id="150" w:author="Abhiram Arali" w:date="2024-11-14T09:49:00Z"/>
          <w:b/>
          <w:rPrChange w:id="151" w:author="Hii" w:date="2024-11-18T16:28:00Z">
            <w:rPr>
              <w:ins w:id="152" w:author="Abhiram Arali" w:date="2024-11-14T09:49:00Z"/>
            </w:rPr>
          </w:rPrChange>
        </w:rPr>
      </w:pPr>
      <w:ins w:id="153" w:author="Hii" w:date="2024-11-18T16:28:00Z">
        <w:r w:rsidRPr="00FB5700">
          <w:rPr>
            <w:b/>
            <w:rPrChange w:id="154" w:author="Hii" w:date="2024-11-18T16:28:00Z">
              <w:rPr/>
            </w:rPrChange>
          </w:rPr>
          <w:t>Explanation</w:t>
        </w:r>
      </w:ins>
    </w:p>
    <w:p w14:paraId="30C4C543" w14:textId="77777777" w:rsidR="00453292" w:rsidRDefault="00453292">
      <w:pPr>
        <w:pStyle w:val="NormalBPBHEB"/>
        <w:pPrChange w:id="155" w:author="Abhiram Arali" w:date="2024-11-14T09:48:00Z">
          <w:pPr>
            <w:spacing w:before="161"/>
            <w:ind w:left="220"/>
          </w:pPr>
        </w:pPrChange>
      </w:pPr>
      <w:commentRangeStart w:id="156"/>
      <w:commentRangeEnd w:id="156"/>
      <w:ins w:id="157" w:author="Abhiram Arali" w:date="2024-11-14T09:50:00Z">
        <w:r>
          <w:rPr>
            <w:rStyle w:val="CommentReference"/>
            <w:rFonts w:asciiTheme="minorHAnsi" w:eastAsiaTheme="minorHAnsi" w:hAnsiTheme="minorHAnsi" w:cstheme="minorBidi"/>
          </w:rPr>
          <w:commentReference w:id="156"/>
        </w:r>
      </w:ins>
    </w:p>
    <w:p w14:paraId="5D65815F" w14:textId="0B27CD80" w:rsidR="00C83323" w:rsidRPr="00C83323" w:rsidRDefault="00C83323" w:rsidP="00C83323">
      <w:pPr>
        <w:pStyle w:val="NormalBPBHEB"/>
        <w:numPr>
          <w:ilvl w:val="0"/>
          <w:numId w:val="8"/>
        </w:numPr>
        <w:rPr>
          <w:del w:id="158" w:author="Abhiram Arali" w:date="2024-11-14T09:48:00Z"/>
          <w:b/>
          <w:bCs/>
          <w:rPrChange w:id="159" w:author="Abhiram Arali" w:date="2024-11-14T09:49:00Z">
            <w:rPr>
              <w:del w:id="160" w:author="Abhiram Arali" w:date="2024-11-14T09:48:00Z"/>
            </w:rPr>
          </w:rPrChange>
        </w:rPr>
        <w:sectPr w:rsidR="00C83323" w:rsidRPr="00C83323">
          <w:pgSz w:w="11910" w:h="16840"/>
          <w:pgMar w:top="1540" w:right="1220" w:bottom="1200" w:left="1220" w:header="758" w:footer="1000" w:gutter="0"/>
          <w:cols w:space="720"/>
        </w:sectPr>
        <w:pPrChange w:id="161" w:author="Abhiram Arali" w:date="2024-11-14T09:49:00Z">
          <w:pPr/>
        </w:pPrChange>
      </w:pPr>
    </w:p>
    <w:p w14:paraId="1A20F633" w14:textId="4768F968" w:rsidR="00DD2A26" w:rsidRPr="003F7FF0" w:rsidDel="005D71D6" w:rsidRDefault="00DD2A26">
      <w:pPr>
        <w:pStyle w:val="NormalBPBHEB"/>
        <w:rPr>
          <w:del w:id="162" w:author="Abhiram Arali" w:date="2024-11-14T09:48:00Z"/>
          <w:b/>
          <w:bCs/>
          <w:i/>
          <w:sz w:val="7"/>
          <w:rPrChange w:id="163" w:author="Abhiram Arali" w:date="2024-11-14T09:49:00Z">
            <w:rPr>
              <w:del w:id="164" w:author="Abhiram Arali" w:date="2024-11-14T09:48:00Z"/>
              <w:i/>
              <w:sz w:val="7"/>
            </w:rPr>
          </w:rPrChange>
        </w:rPr>
        <w:pPrChange w:id="165" w:author="Abhiram Arali" w:date="2024-11-14T09:49:00Z">
          <w:pPr>
            <w:pStyle w:val="BodyText"/>
            <w:spacing w:before="7" w:after="1"/>
          </w:pPr>
        </w:pPrChange>
      </w:pPr>
    </w:p>
    <w:p w14:paraId="7D91D073" w14:textId="2134F256" w:rsidR="00DD2A26" w:rsidRPr="003F7FF0" w:rsidDel="005D71D6" w:rsidRDefault="00DD2A26">
      <w:pPr>
        <w:pStyle w:val="NormalBPBHEB"/>
        <w:rPr>
          <w:del w:id="166" w:author="Abhiram Arali" w:date="2024-11-14T09:48:00Z"/>
          <w:b/>
          <w:bCs/>
          <w:sz w:val="20"/>
          <w:rPrChange w:id="167" w:author="Abhiram Arali" w:date="2024-11-14T09:49:00Z">
            <w:rPr>
              <w:del w:id="168" w:author="Abhiram Arali" w:date="2024-11-14T09:48:00Z"/>
              <w:sz w:val="20"/>
            </w:rPr>
          </w:rPrChange>
        </w:rPr>
        <w:pPrChange w:id="169" w:author="Abhiram Arali" w:date="2024-11-14T09:49:00Z">
          <w:pPr>
            <w:pStyle w:val="BodyText"/>
            <w:ind w:left="102"/>
          </w:pPr>
        </w:pPrChange>
      </w:pPr>
      <w:del w:id="170" w:author="Abhiram Arali" w:date="2024-11-14T09:48:00Z">
        <w:r w:rsidRPr="003F7FF0" w:rsidDel="005D71D6">
          <w:rPr>
            <w:b/>
            <w:bCs/>
            <w:noProof/>
            <w:sz w:val="20"/>
            <w:lang w:val="en-IN" w:eastAsia="en-IN"/>
            <w:rPrChange w:id="171" w:author="Abhiram Arali" w:date="2024-11-14T09:49:00Z">
              <w:rPr>
                <w:noProof/>
                <w:sz w:val="20"/>
                <w:lang w:val="en-IN" w:eastAsia="en-IN"/>
              </w:rPr>
            </w:rPrChange>
          </w:rPr>
          <mc:AlternateContent>
            <mc:Choice Requires="wpg">
              <w:drawing>
                <wp:inline distT="0" distB="0" distL="0" distR="0" wp14:anchorId="1BE8E124" wp14:editId="5D30BBFC">
                  <wp:extent cx="5882640" cy="645160"/>
                  <wp:effectExtent l="0" t="0" r="0" b="254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45160"/>
                            <a:chOff x="0" y="0"/>
                            <a:chExt cx="5882640" cy="645160"/>
                          </a:xfrm>
                        </wpg:grpSpPr>
                        <wps:wsp>
                          <wps:cNvPr id="23" name="Graphic 318"/>
                          <wps:cNvSpPr/>
                          <wps:spPr>
                            <a:xfrm>
                              <a:off x="0" y="12"/>
                              <a:ext cx="5882640" cy="645160"/>
                            </a:xfrm>
                            <a:custGeom>
                              <a:avLst/>
                              <a:gdLst/>
                              <a:ahLst/>
                              <a:cxnLst/>
                              <a:rect l="l" t="t" r="r" b="b"/>
                              <a:pathLst>
                                <a:path w="5882640" h="645160">
                                  <a:moveTo>
                                    <a:pt x="5875909" y="638848"/>
                                  </a:moveTo>
                                  <a:lnTo>
                                    <a:pt x="6096" y="638848"/>
                                  </a:lnTo>
                                  <a:lnTo>
                                    <a:pt x="6096" y="364528"/>
                                  </a:lnTo>
                                  <a:lnTo>
                                    <a:pt x="6096" y="0"/>
                                  </a:lnTo>
                                  <a:lnTo>
                                    <a:pt x="0" y="0"/>
                                  </a:lnTo>
                                  <a:lnTo>
                                    <a:pt x="0" y="364528"/>
                                  </a:lnTo>
                                  <a:lnTo>
                                    <a:pt x="0" y="638848"/>
                                  </a:lnTo>
                                  <a:lnTo>
                                    <a:pt x="0" y="644944"/>
                                  </a:lnTo>
                                  <a:lnTo>
                                    <a:pt x="6096" y="644944"/>
                                  </a:lnTo>
                                  <a:lnTo>
                                    <a:pt x="5875909" y="644944"/>
                                  </a:lnTo>
                                  <a:lnTo>
                                    <a:pt x="5875909" y="638848"/>
                                  </a:lnTo>
                                  <a:close/>
                                </a:path>
                                <a:path w="5882640" h="645160">
                                  <a:moveTo>
                                    <a:pt x="5882081" y="0"/>
                                  </a:moveTo>
                                  <a:lnTo>
                                    <a:pt x="5875985" y="0"/>
                                  </a:lnTo>
                                  <a:lnTo>
                                    <a:pt x="5875985" y="364528"/>
                                  </a:lnTo>
                                  <a:lnTo>
                                    <a:pt x="5875985" y="638848"/>
                                  </a:lnTo>
                                  <a:lnTo>
                                    <a:pt x="5875985" y="644944"/>
                                  </a:lnTo>
                                  <a:lnTo>
                                    <a:pt x="5882081" y="644944"/>
                                  </a:lnTo>
                                  <a:lnTo>
                                    <a:pt x="5882081" y="638848"/>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4" name="Textbox 319"/>
                          <wps:cNvSpPr txBox="1"/>
                          <wps:spPr>
                            <a:xfrm>
                              <a:off x="6095" y="0"/>
                              <a:ext cx="5869940" cy="639445"/>
                            </a:xfrm>
                            <a:prstGeom prst="rect">
                              <a:avLst/>
                            </a:prstGeom>
                          </wps:spPr>
                          <wps:txbx>
                            <w:txbxContent>
                              <w:p w14:paraId="68C8D829" w14:textId="7B0EE098" w:rsidR="00DD2A26" w:rsidDel="009931D0" w:rsidRDefault="00DD2A26">
                                <w:pPr>
                                  <w:pStyle w:val="CodeBlockBPBHEB"/>
                                  <w:pPrChange w:id="172" w:author="Abhiram Arali" w:date="2024-11-14T09:48:00Z">
                                    <w:pPr>
                                      <w:spacing w:line="276" w:lineRule="exact"/>
                                      <w:ind w:left="587"/>
                                    </w:pPr>
                                  </w:pPrChange>
                                </w:pPr>
                                <w:moveFromRangeStart w:id="173" w:author="Abhiram Arali" w:date="2024-11-14T09:48:00Z" w:name="move182470140"/>
                                <w:moveFrom w:id="174" w:author="Abhiram Arali" w:date="2024-11-14T09:48:00Z">
                                  <w:r w:rsidDel="009931D0">
                                    <w:t>//</w:t>
                                  </w:r>
                                  <w:r w:rsidDel="009931D0">
                                    <w:rPr>
                                      <w:spacing w:val="-1"/>
                                    </w:rPr>
                                    <w:t xml:space="preserve"> </w:t>
                                  </w:r>
                                  <w:r w:rsidDel="009931D0">
                                    <w:t>Code</w:t>
                                  </w:r>
                                  <w:r w:rsidDel="009931D0">
                                    <w:rPr>
                                      <w:spacing w:val="-2"/>
                                    </w:rPr>
                                    <w:t xml:space="preserve"> </w:t>
                                  </w:r>
                                  <w:r w:rsidDel="009931D0">
                                    <w:t>to</w:t>
                                  </w:r>
                                  <w:r w:rsidDel="009931D0">
                                    <w:rPr>
                                      <w:spacing w:val="-1"/>
                                    </w:rPr>
                                    <w:t xml:space="preserve"> </w:t>
                                  </w:r>
                                  <w:r w:rsidDel="009931D0">
                                    <w:t>be</w:t>
                                  </w:r>
                                  <w:r w:rsidDel="009931D0">
                                    <w:rPr>
                                      <w:spacing w:val="-1"/>
                                    </w:rPr>
                                    <w:t xml:space="preserve"> </w:t>
                                  </w:r>
                                  <w:r w:rsidDel="009931D0">
                                    <w:t>executed</w:t>
                                  </w:r>
                                  <w:r w:rsidDel="009931D0">
                                    <w:rPr>
                                      <w:spacing w:val="-1"/>
                                    </w:rPr>
                                    <w:t xml:space="preserve"> </w:t>
                                  </w:r>
                                  <w:r w:rsidDel="009931D0">
                                    <w:t>if</w:t>
                                  </w:r>
                                  <w:r w:rsidDel="009931D0">
                                    <w:rPr>
                                      <w:spacing w:val="-1"/>
                                    </w:rPr>
                                    <w:t xml:space="preserve"> </w:t>
                                  </w:r>
                                  <w:r w:rsidDel="009931D0">
                                    <w:t>expression</w:t>
                                  </w:r>
                                  <w:r w:rsidDel="009931D0">
                                    <w:rPr>
                                      <w:spacing w:val="-1"/>
                                    </w:rPr>
                                    <w:t xml:space="preserve"> </w:t>
                                  </w:r>
                                  <w:r w:rsidDel="009931D0">
                                    <w:t>doesn't</w:t>
                                  </w:r>
                                  <w:r w:rsidDel="009931D0">
                                    <w:rPr>
                                      <w:spacing w:val="-1"/>
                                    </w:rPr>
                                    <w:t xml:space="preserve"> </w:t>
                                  </w:r>
                                  <w:r w:rsidDel="009931D0">
                                    <w:t>match</w:t>
                                  </w:r>
                                  <w:r w:rsidDel="009931D0">
                                    <w:rPr>
                                      <w:spacing w:val="-1"/>
                                    </w:rPr>
                                    <w:t xml:space="preserve"> </w:t>
                                  </w:r>
                                  <w:r w:rsidDel="009931D0">
                                    <w:t xml:space="preserve">any </w:t>
                                  </w:r>
                                  <w:r w:rsidDel="009931D0">
                                    <w:rPr>
                                      <w:spacing w:val="-4"/>
                                    </w:rPr>
                                    <w:t>case</w:t>
                                  </w:r>
                                </w:moveFrom>
                              </w:p>
                              <w:p w14:paraId="7C199C0B" w14:textId="04CB1870" w:rsidR="00DD2A26" w:rsidDel="009931D0" w:rsidRDefault="00DD2A26">
                                <w:pPr>
                                  <w:pStyle w:val="CodeBlockBPBHEB"/>
                                  <w:pPrChange w:id="175" w:author="Abhiram Arali" w:date="2024-11-14T09:48:00Z">
                                    <w:pPr>
                                      <w:spacing w:before="21"/>
                                    </w:pPr>
                                  </w:pPrChange>
                                </w:pPr>
                              </w:p>
                              <w:p w14:paraId="7D845B90" w14:textId="7E7545D8" w:rsidR="00DD2A26" w:rsidRDefault="00DD2A26">
                                <w:pPr>
                                  <w:pStyle w:val="CodeBlockBPBHEB"/>
                                  <w:pPrChange w:id="176" w:author="Abhiram Arali" w:date="2024-11-14T09:48:00Z">
                                    <w:pPr>
                                      <w:ind w:left="107"/>
                                    </w:pPr>
                                  </w:pPrChange>
                                </w:pPr>
                                <w:moveFrom w:id="177" w:author="Abhiram Arali" w:date="2024-11-14T09:48:00Z">
                                  <w:r w:rsidDel="009931D0">
                                    <w:rPr>
                                      <w:spacing w:val="-10"/>
                                    </w:rPr>
                                    <w:t>}</w:t>
                                  </w:r>
                                </w:moveFrom>
                                <w:moveFromRangeEnd w:id="173"/>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E8E124" id="Group 22" o:spid="_x0000_s1036" style="width:463.2pt;height:50.8pt;mso-position-horizontal-relative:char;mso-position-vertical-relative:line" coordsize="58826,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">
                  <v:shape id="Graphic 318" o:spid="_x0000_s1037" style="position:absolute;width:58826;height:6451;visibility:visible;mso-wrap-style:square;v-text-anchor:top" coordsize="5882640,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" path="m5875909,638848r-5869813,l6096,364528,6096,,,,,364528,,638848r,6096l6096,644944r5869813,l5875909,638848xem5882081,r-6096,l5875985,364528r,274320l5875985,644944r6096,l5882081,638848r,-274320l5882081,xe" fillcolor="black" stroked="f">
                    <v:path arrowok="t"/>
                  </v:shape>
                  <v:shape id="Textbox 319" o:spid="_x0000_s1038" type="#_x0000_t202" style="position:absolute;left:60;width:58700;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" filled="f" stroked="f">
                    <v:textbox inset="0,0,0,0">
                      <w:txbxContent>
                        <w:p w14:paraId="68C8D829" w14:textId="7B0EE098" w:rsidR="00DD2A26" w:rsidDel="009931D0" w:rsidRDefault="00DD2A26">
                          <w:pPr>
                            <w:pStyle w:val="CodeBlockBPBHEB"/>
                            <w:rPr>
                              <w:moveFrom w:id="282" w:author="Abhiram Arali" w:date="2024-11-14T09:48:00Z" w16du:dateUtc="2024-11-14T04:18:00Z"/>
                            </w:rPr>
                            <w:pPrChange w:id="283" w:author="Abhiram Arali" w:date="2024-11-14T09:48:00Z" w16du:dateUtc="2024-11-14T04:18:00Z">
                              <w:pPr>
                                <w:spacing w:line="276" w:lineRule="exact"/>
                                <w:ind w:left="587"/>
                              </w:pPr>
                            </w:pPrChange>
                          </w:pPr>
                          <w:moveFromRangeStart w:id="284" w:author="Abhiram Arali" w:date="2024-11-14T09:48:00Z" w:name="move182470140"/>
                          <w:moveFrom w:id="285" w:author="Abhiram Arali" w:date="2024-11-14T09:48:00Z" w16du:dateUtc="2024-11-14T04:18:00Z">
                            <w:r w:rsidDel="009931D0">
                              <w:t>//</w:t>
                            </w:r>
                            <w:r w:rsidDel="009931D0">
                              <w:rPr>
                                <w:spacing w:val="-1"/>
                              </w:rPr>
                              <w:t xml:space="preserve"> </w:t>
                            </w:r>
                            <w:r w:rsidDel="009931D0">
                              <w:t>Code</w:t>
                            </w:r>
                            <w:r w:rsidDel="009931D0">
                              <w:rPr>
                                <w:spacing w:val="-2"/>
                              </w:rPr>
                              <w:t xml:space="preserve"> </w:t>
                            </w:r>
                            <w:r w:rsidDel="009931D0">
                              <w:t>to</w:t>
                            </w:r>
                            <w:r w:rsidDel="009931D0">
                              <w:rPr>
                                <w:spacing w:val="-1"/>
                              </w:rPr>
                              <w:t xml:space="preserve"> </w:t>
                            </w:r>
                            <w:r w:rsidDel="009931D0">
                              <w:t>be</w:t>
                            </w:r>
                            <w:r w:rsidDel="009931D0">
                              <w:rPr>
                                <w:spacing w:val="-1"/>
                              </w:rPr>
                              <w:t xml:space="preserve"> </w:t>
                            </w:r>
                            <w:r w:rsidDel="009931D0">
                              <w:t>executed</w:t>
                            </w:r>
                            <w:r w:rsidDel="009931D0">
                              <w:rPr>
                                <w:spacing w:val="-1"/>
                              </w:rPr>
                              <w:t xml:space="preserve"> </w:t>
                            </w:r>
                            <w:r w:rsidDel="009931D0">
                              <w:t>if</w:t>
                            </w:r>
                            <w:r w:rsidDel="009931D0">
                              <w:rPr>
                                <w:spacing w:val="-1"/>
                              </w:rPr>
                              <w:t xml:space="preserve"> </w:t>
                            </w:r>
                            <w:r w:rsidDel="009931D0">
                              <w:t>expression</w:t>
                            </w:r>
                            <w:r w:rsidDel="009931D0">
                              <w:rPr>
                                <w:spacing w:val="-1"/>
                              </w:rPr>
                              <w:t xml:space="preserve"> </w:t>
                            </w:r>
                            <w:r w:rsidDel="009931D0">
                              <w:t>doesn't</w:t>
                            </w:r>
                            <w:r w:rsidDel="009931D0">
                              <w:rPr>
                                <w:spacing w:val="-1"/>
                              </w:rPr>
                              <w:t xml:space="preserve"> </w:t>
                            </w:r>
                            <w:r w:rsidDel="009931D0">
                              <w:t>match</w:t>
                            </w:r>
                            <w:r w:rsidDel="009931D0">
                              <w:rPr>
                                <w:spacing w:val="-1"/>
                              </w:rPr>
                              <w:t xml:space="preserve"> </w:t>
                            </w:r>
                            <w:r w:rsidDel="009931D0">
                              <w:t xml:space="preserve">any </w:t>
                            </w:r>
                            <w:r w:rsidDel="009931D0">
                              <w:rPr>
                                <w:spacing w:val="-4"/>
                              </w:rPr>
                              <w:t>case</w:t>
                            </w:r>
                          </w:moveFrom>
                        </w:p>
                        <w:p w14:paraId="7C199C0B" w14:textId="04CB1870" w:rsidR="00DD2A26" w:rsidDel="009931D0" w:rsidRDefault="00DD2A26">
                          <w:pPr>
                            <w:pStyle w:val="CodeBlockBPBHEB"/>
                            <w:rPr>
                              <w:moveFrom w:id="286" w:author="Abhiram Arali" w:date="2024-11-14T09:48:00Z" w16du:dateUtc="2024-11-14T04:18:00Z"/>
                            </w:rPr>
                            <w:pPrChange w:id="287" w:author="Abhiram Arali" w:date="2024-11-14T09:48:00Z" w16du:dateUtc="2024-11-14T04:18:00Z">
                              <w:pPr>
                                <w:spacing w:before="21"/>
                              </w:pPr>
                            </w:pPrChange>
                          </w:pPr>
                        </w:p>
                        <w:p w14:paraId="7D845B90" w14:textId="7E7545D8" w:rsidR="00DD2A26" w:rsidRDefault="00DD2A26">
                          <w:pPr>
                            <w:pStyle w:val="CodeBlockBPBHEB"/>
                            <w:pPrChange w:id="288" w:author="Abhiram Arali" w:date="2024-11-14T09:48:00Z" w16du:dateUtc="2024-11-14T04:18:00Z">
                              <w:pPr>
                                <w:ind w:left="107"/>
                              </w:pPr>
                            </w:pPrChange>
                          </w:pPr>
                          <w:moveFrom w:id="289" w:author="Abhiram Arali" w:date="2024-11-14T09:48:00Z" w16du:dateUtc="2024-11-14T04:18:00Z">
                            <w:r w:rsidDel="009931D0">
                              <w:rPr>
                                <w:spacing w:val="-10"/>
                              </w:rPr>
                              <w:t>}</w:t>
                            </w:r>
                          </w:moveFrom>
                          <w:moveFromRangeEnd w:id="284"/>
                        </w:p>
                      </w:txbxContent>
                    </v:textbox>
                  </v:shape>
                  <w10:anchorlock/>
                </v:group>
              </w:pict>
            </mc:Fallback>
          </mc:AlternateContent>
        </w:r>
      </w:del>
    </w:p>
    <w:p w14:paraId="5DF6C862" w14:textId="051694A1" w:rsidR="00DD2A26" w:rsidRDefault="00174DEA">
      <w:pPr>
        <w:pStyle w:val="NormalBPBHEB"/>
        <w:numPr>
          <w:ilvl w:val="0"/>
          <w:numId w:val="8"/>
        </w:numPr>
        <w:pPrChange w:id="178" w:author="Abhiram Arali" w:date="2024-11-14T09:49:00Z">
          <w:pPr>
            <w:pStyle w:val="BodyText"/>
            <w:spacing w:before="133"/>
            <w:ind w:left="220"/>
          </w:pPr>
        </w:pPrChange>
      </w:pPr>
      <w:ins w:id="179" w:author="Abhiram Arali" w:date="2024-11-14T09:49:00Z">
        <w:r>
          <w:rPr>
            <w:b/>
            <w:bCs/>
          </w:rPr>
          <w:t>E</w:t>
        </w:r>
      </w:ins>
      <w:del w:id="180" w:author="Abhiram Arali" w:date="2024-11-14T09:49:00Z">
        <w:r w:rsidR="00DD2A26" w:rsidRPr="003F7FF0" w:rsidDel="00174DEA">
          <w:rPr>
            <w:b/>
            <w:bCs/>
            <w:rPrChange w:id="181" w:author="Abhiram Arali" w:date="2024-11-14T09:49:00Z">
              <w:rPr/>
            </w:rPrChange>
          </w:rPr>
          <w:delText>e</w:delText>
        </w:r>
      </w:del>
      <w:r w:rsidR="00DD2A26" w:rsidRPr="003F7FF0">
        <w:rPr>
          <w:b/>
          <w:bCs/>
          <w:rPrChange w:id="182" w:author="Abhiram Arali" w:date="2024-11-14T09:49:00Z">
            <w:rPr/>
          </w:rPrChange>
        </w:rPr>
        <w:t>xpression</w:t>
      </w:r>
      <w:r w:rsidR="00DD2A26">
        <w:t>:</w:t>
      </w:r>
      <w:r w:rsidR="00DD2A26">
        <w:rPr>
          <w:spacing w:val="-3"/>
        </w:rPr>
        <w:t xml:space="preserve"> </w:t>
      </w:r>
      <w:r w:rsidR="00DD2A26">
        <w:t>This</w:t>
      </w:r>
      <w:r w:rsidR="00DD2A26">
        <w:rPr>
          <w:spacing w:val="-1"/>
        </w:rPr>
        <w:t xml:space="preserve"> </w:t>
      </w:r>
      <w:r w:rsidR="00DD2A26">
        <w:t>is</w:t>
      </w:r>
      <w:r w:rsidR="00DD2A26">
        <w:rPr>
          <w:spacing w:val="-1"/>
        </w:rPr>
        <w:t xml:space="preserve"> </w:t>
      </w:r>
      <w:r w:rsidR="00DD2A26">
        <w:t>evaluated</w:t>
      </w:r>
      <w:r w:rsidR="00DD2A26">
        <w:rPr>
          <w:spacing w:val="-1"/>
        </w:rPr>
        <w:t xml:space="preserve"> </w:t>
      </w:r>
      <w:r w:rsidR="00DD2A26">
        <w:t>once and</w:t>
      </w:r>
      <w:r w:rsidR="00DD2A26">
        <w:rPr>
          <w:spacing w:val="-1"/>
        </w:rPr>
        <w:t xml:space="preserve"> </w:t>
      </w:r>
      <w:r w:rsidR="00DD2A26">
        <w:t>compared</w:t>
      </w:r>
      <w:r w:rsidR="00DD2A26">
        <w:rPr>
          <w:spacing w:val="1"/>
        </w:rPr>
        <w:t xml:space="preserve"> </w:t>
      </w:r>
      <w:r w:rsidR="00DD2A26">
        <w:t>with</w:t>
      </w:r>
      <w:r w:rsidR="00DD2A26">
        <w:rPr>
          <w:spacing w:val="-1"/>
        </w:rPr>
        <w:t xml:space="preserve"> </w:t>
      </w:r>
      <w:r w:rsidR="00DD2A26">
        <w:t>the</w:t>
      </w:r>
      <w:r w:rsidR="00DD2A26">
        <w:rPr>
          <w:spacing w:val="-2"/>
        </w:rPr>
        <w:t xml:space="preserve"> </w:t>
      </w:r>
      <w:r w:rsidR="00DD2A26">
        <w:t>values</w:t>
      </w:r>
      <w:r w:rsidR="00DD2A26">
        <w:rPr>
          <w:spacing w:val="-1"/>
        </w:rPr>
        <w:t xml:space="preserve"> </w:t>
      </w:r>
      <w:r w:rsidR="00DD2A26">
        <w:t>of</w:t>
      </w:r>
      <w:r w:rsidR="00DD2A26">
        <w:rPr>
          <w:spacing w:val="-2"/>
        </w:rPr>
        <w:t xml:space="preserve"> </w:t>
      </w:r>
      <w:r w:rsidR="00DD2A26">
        <w:t xml:space="preserve">each </w:t>
      </w:r>
      <w:r w:rsidR="00DD2A26">
        <w:rPr>
          <w:spacing w:val="-2"/>
        </w:rPr>
        <w:t>case.</w:t>
      </w:r>
    </w:p>
    <w:p w14:paraId="5F723423" w14:textId="0CAE7E13" w:rsidR="00DD2A26" w:rsidRPr="003F7FF0" w:rsidDel="0032421C" w:rsidRDefault="00DD2A26">
      <w:pPr>
        <w:pStyle w:val="NormalBPBHEB"/>
        <w:rPr>
          <w:del w:id="183" w:author="Abhiram Arali" w:date="2024-11-14T09:48:00Z"/>
          <w:b/>
          <w:bCs/>
          <w:rPrChange w:id="184" w:author="Abhiram Arali" w:date="2024-11-14T09:49:00Z">
            <w:rPr>
              <w:del w:id="185" w:author="Abhiram Arali" w:date="2024-11-14T09:48:00Z"/>
            </w:rPr>
          </w:rPrChange>
        </w:rPr>
        <w:pPrChange w:id="186" w:author="Abhiram Arali" w:date="2024-11-14T09:49:00Z">
          <w:pPr>
            <w:pStyle w:val="BodyText"/>
            <w:spacing w:before="21"/>
          </w:pPr>
        </w:pPrChange>
      </w:pPr>
    </w:p>
    <w:p w14:paraId="3B470911" w14:textId="0B4CE487" w:rsidR="00DD2A26" w:rsidRDefault="00DD2A26">
      <w:pPr>
        <w:pStyle w:val="NormalBPBHEB"/>
        <w:numPr>
          <w:ilvl w:val="0"/>
          <w:numId w:val="8"/>
        </w:numPr>
        <w:pPrChange w:id="187" w:author="Abhiram Arali" w:date="2024-11-14T09:49:00Z">
          <w:pPr>
            <w:pStyle w:val="BodyText"/>
            <w:spacing w:line="360" w:lineRule="auto"/>
            <w:ind w:left="220" w:right="180"/>
          </w:pPr>
        </w:pPrChange>
      </w:pPr>
      <w:del w:id="188" w:author="Abhiram Arali" w:date="2024-11-14T09:49:00Z">
        <w:r w:rsidRPr="003F7FF0" w:rsidDel="00174DEA">
          <w:rPr>
            <w:b/>
            <w:bCs/>
            <w:rPrChange w:id="189" w:author="Abhiram Arali" w:date="2024-11-14T09:49:00Z">
              <w:rPr/>
            </w:rPrChange>
          </w:rPr>
          <w:delText>c</w:delText>
        </w:r>
      </w:del>
      <w:ins w:id="190" w:author="Abhiram Arali" w:date="2024-11-14T09:49:00Z">
        <w:r w:rsidR="00174DEA">
          <w:rPr>
            <w:b/>
            <w:bCs/>
          </w:rPr>
          <w:t>C</w:t>
        </w:r>
      </w:ins>
      <w:r w:rsidRPr="003F7FF0">
        <w:rPr>
          <w:b/>
          <w:bCs/>
          <w:rPrChange w:id="191" w:author="Abhiram Arali" w:date="2024-11-14T09:49:00Z">
            <w:rPr/>
          </w:rPrChange>
        </w:rPr>
        <w:t>ase</w:t>
      </w:r>
      <w:r w:rsidRPr="003F7FF0">
        <w:rPr>
          <w:b/>
          <w:bCs/>
          <w:spacing w:val="-9"/>
          <w:rPrChange w:id="192" w:author="Abhiram Arali" w:date="2024-11-14T09:49:00Z">
            <w:rPr>
              <w:spacing w:val="-9"/>
            </w:rPr>
          </w:rPrChange>
        </w:rPr>
        <w:t xml:space="preserve"> </w:t>
      </w:r>
      <w:r w:rsidRPr="003F7FF0">
        <w:rPr>
          <w:b/>
          <w:bCs/>
          <w:rPrChange w:id="193" w:author="Abhiram Arali" w:date="2024-11-14T09:49:00Z">
            <w:rPr/>
          </w:rPrChange>
        </w:rPr>
        <w:t>constant</w:t>
      </w:r>
      <w:r>
        <w:t>:</w:t>
      </w:r>
      <w:r>
        <w:rPr>
          <w:spacing w:val="-10"/>
        </w:rPr>
        <w:t xml:space="preserve"> </w:t>
      </w:r>
      <w:r>
        <w:t>Each</w:t>
      </w:r>
      <w:r>
        <w:rPr>
          <w:spacing w:val="-9"/>
        </w:rPr>
        <w:t xml:space="preserve"> </w:t>
      </w:r>
      <w:r>
        <w:t>case</w:t>
      </w:r>
      <w:r>
        <w:rPr>
          <w:spacing w:val="-9"/>
        </w:rPr>
        <w:t xml:space="preserve"> </w:t>
      </w:r>
      <w:r>
        <w:t>defines</w:t>
      </w:r>
      <w:r>
        <w:rPr>
          <w:spacing w:val="-8"/>
        </w:rPr>
        <w:t xml:space="preserve"> </w:t>
      </w:r>
      <w:r>
        <w:t>a</w:t>
      </w:r>
      <w:r>
        <w:rPr>
          <w:spacing w:val="-9"/>
        </w:rPr>
        <w:t xml:space="preserve"> </w:t>
      </w:r>
      <w:r>
        <w:t>constant</w:t>
      </w:r>
      <w:r>
        <w:rPr>
          <w:spacing w:val="-10"/>
        </w:rPr>
        <w:t xml:space="preserve"> </w:t>
      </w:r>
      <w:r>
        <w:t>value</w:t>
      </w:r>
      <w:r>
        <w:rPr>
          <w:spacing w:val="-12"/>
        </w:rPr>
        <w:t xml:space="preserve"> </w:t>
      </w:r>
      <w:r>
        <w:t>to</w:t>
      </w:r>
      <w:r>
        <w:rPr>
          <w:spacing w:val="-11"/>
        </w:rPr>
        <w:t xml:space="preserve"> </w:t>
      </w:r>
      <w:r>
        <w:t>compare</w:t>
      </w:r>
      <w:r>
        <w:rPr>
          <w:spacing w:val="-9"/>
        </w:rPr>
        <w:t xml:space="preserve"> </w:t>
      </w:r>
      <w:r>
        <w:t>against</w:t>
      </w:r>
      <w:r>
        <w:rPr>
          <w:spacing w:val="-10"/>
        </w:rPr>
        <w:t xml:space="preserve"> </w:t>
      </w:r>
      <w:r>
        <w:t>the</w:t>
      </w:r>
      <w:r>
        <w:rPr>
          <w:spacing w:val="-9"/>
        </w:rPr>
        <w:t xml:space="preserve"> </w:t>
      </w:r>
      <w:r>
        <w:t>expression.</w:t>
      </w:r>
      <w:r>
        <w:rPr>
          <w:spacing w:val="-8"/>
        </w:rPr>
        <w:t xml:space="preserve"> </w:t>
      </w:r>
      <w:r>
        <w:t>If</w:t>
      </w:r>
      <w:r>
        <w:rPr>
          <w:spacing w:val="-9"/>
        </w:rPr>
        <w:t xml:space="preserve"> </w:t>
      </w:r>
      <w:r>
        <w:t>a</w:t>
      </w:r>
      <w:r>
        <w:rPr>
          <w:spacing w:val="-9"/>
        </w:rPr>
        <w:t xml:space="preserve"> </w:t>
      </w:r>
      <w:r>
        <w:t>match is found, the code block following that case is executed.</w:t>
      </w:r>
    </w:p>
    <w:p w14:paraId="2F33AFA9" w14:textId="11B0DE6A" w:rsidR="00DD2A26" w:rsidRDefault="00174DEA">
      <w:pPr>
        <w:pStyle w:val="NormalBPBHEB"/>
        <w:numPr>
          <w:ilvl w:val="0"/>
          <w:numId w:val="8"/>
        </w:numPr>
        <w:pPrChange w:id="194" w:author="Abhiram Arali" w:date="2024-11-14T09:49:00Z">
          <w:pPr>
            <w:pStyle w:val="BodyText"/>
            <w:spacing w:before="161" w:line="360" w:lineRule="auto"/>
            <w:ind w:left="220"/>
          </w:pPr>
        </w:pPrChange>
      </w:pPr>
      <w:ins w:id="195" w:author="Abhiram Arali" w:date="2024-11-14T09:49:00Z">
        <w:r>
          <w:rPr>
            <w:b/>
            <w:bCs/>
          </w:rPr>
          <w:t>B</w:t>
        </w:r>
      </w:ins>
      <w:del w:id="196" w:author="Abhiram Arali" w:date="2024-11-14T09:49:00Z">
        <w:r w:rsidR="00DD2A26" w:rsidRPr="003F7FF0" w:rsidDel="00174DEA">
          <w:rPr>
            <w:b/>
            <w:bCs/>
            <w:rPrChange w:id="197" w:author="Abhiram Arali" w:date="2024-11-14T09:49:00Z">
              <w:rPr/>
            </w:rPrChange>
          </w:rPr>
          <w:delText>b</w:delText>
        </w:r>
      </w:del>
      <w:r w:rsidR="00DD2A26" w:rsidRPr="003F7FF0">
        <w:rPr>
          <w:b/>
          <w:bCs/>
          <w:rPrChange w:id="198" w:author="Abhiram Arali" w:date="2024-11-14T09:49:00Z">
            <w:rPr/>
          </w:rPrChange>
        </w:rPr>
        <w:t>reak</w:t>
      </w:r>
      <w:r w:rsidR="00DD2A26" w:rsidRPr="003F7FF0">
        <w:rPr>
          <w:b/>
          <w:bCs/>
          <w:spacing w:val="27"/>
          <w:rPrChange w:id="199" w:author="Abhiram Arali" w:date="2024-11-14T09:49:00Z">
            <w:rPr>
              <w:spacing w:val="27"/>
            </w:rPr>
          </w:rPrChange>
        </w:rPr>
        <w:t xml:space="preserve"> </w:t>
      </w:r>
      <w:r w:rsidR="00DD2A26" w:rsidRPr="003F7FF0">
        <w:rPr>
          <w:b/>
          <w:bCs/>
          <w:rPrChange w:id="200" w:author="Abhiram Arali" w:date="2024-11-14T09:49:00Z">
            <w:rPr/>
          </w:rPrChange>
        </w:rPr>
        <w:t>statement</w:t>
      </w:r>
      <w:r w:rsidR="00DD2A26">
        <w:t>:</w:t>
      </w:r>
      <w:r w:rsidR="00DD2A26">
        <w:rPr>
          <w:spacing w:val="28"/>
        </w:rPr>
        <w:t xml:space="preserve"> </w:t>
      </w:r>
      <w:r w:rsidR="00DD2A26">
        <w:t>This</w:t>
      </w:r>
      <w:r w:rsidR="00DD2A26">
        <w:rPr>
          <w:spacing w:val="28"/>
        </w:rPr>
        <w:t xml:space="preserve"> </w:t>
      </w:r>
      <w:r w:rsidR="00DD2A26">
        <w:t>is</w:t>
      </w:r>
      <w:r w:rsidR="00DD2A26">
        <w:rPr>
          <w:spacing w:val="28"/>
        </w:rPr>
        <w:t xml:space="preserve"> </w:t>
      </w:r>
      <w:r w:rsidR="00DD2A26">
        <w:t>used</w:t>
      </w:r>
      <w:r w:rsidR="00DD2A26">
        <w:rPr>
          <w:spacing w:val="27"/>
        </w:rPr>
        <w:t xml:space="preserve"> </w:t>
      </w:r>
      <w:r w:rsidR="00DD2A26">
        <w:t>to</w:t>
      </w:r>
      <w:r w:rsidR="00DD2A26">
        <w:rPr>
          <w:spacing w:val="28"/>
        </w:rPr>
        <w:t xml:space="preserve"> </w:t>
      </w:r>
      <w:r w:rsidR="00DD2A26">
        <w:t>terminate</w:t>
      </w:r>
      <w:r w:rsidR="00DD2A26">
        <w:rPr>
          <w:spacing w:val="27"/>
        </w:rPr>
        <w:t xml:space="preserve"> </w:t>
      </w:r>
      <w:r w:rsidR="00DD2A26">
        <w:t>the</w:t>
      </w:r>
      <w:r w:rsidR="00DD2A26">
        <w:rPr>
          <w:spacing w:val="27"/>
        </w:rPr>
        <w:t xml:space="preserve"> </w:t>
      </w:r>
      <w:r w:rsidR="00DD2A26">
        <w:t>switch</w:t>
      </w:r>
      <w:r w:rsidR="00DD2A26">
        <w:rPr>
          <w:spacing w:val="27"/>
        </w:rPr>
        <w:t xml:space="preserve"> </w:t>
      </w:r>
      <w:r w:rsidR="00DD2A26">
        <w:t>block.</w:t>
      </w:r>
      <w:r w:rsidR="00DD2A26">
        <w:rPr>
          <w:spacing w:val="27"/>
        </w:rPr>
        <w:t xml:space="preserve"> </w:t>
      </w:r>
      <w:r w:rsidR="00DD2A26">
        <w:t>Without</w:t>
      </w:r>
      <w:r w:rsidR="00DD2A26">
        <w:rPr>
          <w:spacing w:val="28"/>
        </w:rPr>
        <w:t xml:space="preserve"> </w:t>
      </w:r>
      <w:ins w:id="201" w:author="Abhiram Arali" w:date="2024-11-14T09:49:00Z">
        <w:r w:rsidR="00580527">
          <w:rPr>
            <w:spacing w:val="28"/>
          </w:rPr>
          <w:t xml:space="preserve">a </w:t>
        </w:r>
      </w:ins>
      <w:r w:rsidR="00DD2A26">
        <w:t>break,</w:t>
      </w:r>
      <w:r w:rsidR="00DD2A26">
        <w:rPr>
          <w:spacing w:val="27"/>
        </w:rPr>
        <w:t xml:space="preserve"> </w:t>
      </w:r>
      <w:r w:rsidR="00DD2A26">
        <w:t>execution</w:t>
      </w:r>
      <w:r w:rsidR="00DD2A26">
        <w:rPr>
          <w:spacing w:val="27"/>
        </w:rPr>
        <w:t xml:space="preserve"> </w:t>
      </w:r>
      <w:r w:rsidR="00DD2A26">
        <w:t>will continue into the next case (this behavior is called "fall-through").</w:t>
      </w:r>
    </w:p>
    <w:p w14:paraId="6CE6C21B" w14:textId="38CB725E" w:rsidR="00DD2A26" w:rsidRDefault="00DD2A26" w:rsidP="003F7FF0">
      <w:pPr>
        <w:pStyle w:val="NormalBPBHEB"/>
        <w:numPr>
          <w:ilvl w:val="0"/>
          <w:numId w:val="8"/>
        </w:numPr>
        <w:rPr>
          <w:ins w:id="202" w:author="Abhiram Arali" w:date="2024-11-14T09:50:00Z"/>
        </w:rPr>
      </w:pPr>
      <w:del w:id="203" w:author="Abhiram Arali" w:date="2024-11-14T09:49:00Z">
        <w:r w:rsidRPr="003F7FF0" w:rsidDel="00174DEA">
          <w:rPr>
            <w:b/>
            <w:bCs/>
            <w:rPrChange w:id="204" w:author="Abhiram Arali" w:date="2024-11-14T09:49:00Z">
              <w:rPr/>
            </w:rPrChange>
          </w:rPr>
          <w:delText>default</w:delText>
        </w:r>
      </w:del>
      <w:ins w:id="205" w:author="Abhiram Arali" w:date="2024-11-14T09:49:00Z">
        <w:r w:rsidR="00174DEA">
          <w:rPr>
            <w:b/>
            <w:bCs/>
          </w:rPr>
          <w:t>D</w:t>
        </w:r>
        <w:r w:rsidR="00174DEA" w:rsidRPr="003F7FF0">
          <w:rPr>
            <w:b/>
            <w:bCs/>
            <w:rPrChange w:id="206" w:author="Abhiram Arali" w:date="2024-11-14T09:49:00Z">
              <w:rPr/>
            </w:rPrChange>
          </w:rPr>
          <w:t>efault</w:t>
        </w:r>
      </w:ins>
      <w:r>
        <w:t>: This is an optional case that runs if none of the case values match the expression. It</w:t>
      </w:r>
      <w:ins w:id="207" w:author="Abhiram Arali" w:date="2024-11-14T10:08:00Z">
        <w:r w:rsidR="006355B2">
          <w:t xml:space="preserve"> i</w:t>
        </w:r>
      </w:ins>
      <w:del w:id="208" w:author="Abhiram Arali" w:date="2024-11-14T10:08:00Z">
        <w:r w:rsidDel="006355B2">
          <w:delText>'</w:delText>
        </w:r>
      </w:del>
      <w:r>
        <w:t>s like the else part of an if-else structure.</w:t>
      </w:r>
    </w:p>
    <w:p w14:paraId="59A50CBE" w14:textId="77777777" w:rsidR="00392578" w:rsidRDefault="00392578">
      <w:pPr>
        <w:pStyle w:val="NormalBPBHEB"/>
        <w:pPrChange w:id="209" w:author="Abhiram Arali" w:date="2024-11-14T09:50:00Z">
          <w:pPr>
            <w:pStyle w:val="BodyText"/>
            <w:spacing w:before="159" w:line="360" w:lineRule="auto"/>
            <w:ind w:left="220"/>
          </w:pPr>
        </w:pPrChange>
      </w:pPr>
    </w:p>
    <w:p w14:paraId="6BB16C3C" w14:textId="31D45EDE" w:rsidR="00DD2A26" w:rsidRDefault="00DD2A26" w:rsidP="00653E4E">
      <w:pPr>
        <w:pStyle w:val="NormalBPBHEB"/>
        <w:rPr>
          <w:ins w:id="210" w:author="Abhiram Arali" w:date="2024-11-14T09:50:00Z"/>
        </w:rPr>
      </w:pPr>
      <w:r>
        <w:t>Example</w:t>
      </w:r>
      <w:ins w:id="211" w:author="Abhiram Arali" w:date="2024-11-14T09:50:00Z">
        <w:r w:rsidR="002F746C">
          <w:t>:</w:t>
        </w:r>
      </w:ins>
    </w:p>
    <w:p w14:paraId="6BE17664" w14:textId="77777777" w:rsidR="006A3BA5" w:rsidRDefault="006A3BA5" w:rsidP="006A3BA5">
      <w:pPr>
        <w:pStyle w:val="CodeBlockBPBHEB"/>
      </w:pPr>
      <w:moveToRangeStart w:id="212" w:author="Abhiram Arali" w:date="2024-11-14T09:50:00Z" w:name="move182470228"/>
      <w:moveTo w:id="213" w:author="Abhiram Arali" w:date="2024-11-14T09:50:00Z">
        <w:r>
          <w:t>#include</w:t>
        </w:r>
        <w:r>
          <w:rPr>
            <w:spacing w:val="-15"/>
          </w:rPr>
          <w:t xml:space="preserve"> </w:t>
        </w:r>
        <w:r>
          <w:t>&lt;stdio.h&gt; int main() {</w:t>
        </w:r>
      </w:moveTo>
    </w:p>
    <w:p w14:paraId="4387BE48" w14:textId="77777777" w:rsidR="006A3BA5" w:rsidRDefault="006A3BA5" w:rsidP="006A3BA5">
      <w:pPr>
        <w:pStyle w:val="CodeBlockBPBHEB"/>
      </w:pPr>
      <w:moveTo w:id="214" w:author="Abhiram Arali" w:date="2024-11-14T09:50:00Z">
        <w:r>
          <w:t>int</w:t>
        </w:r>
        <w:r>
          <w:rPr>
            <w:spacing w:val="-1"/>
          </w:rPr>
          <w:t xml:space="preserve"> </w:t>
        </w:r>
        <w:r>
          <w:t>day =</w:t>
        </w:r>
        <w:r>
          <w:rPr>
            <w:spacing w:val="-1"/>
          </w:rPr>
          <w:t xml:space="preserve"> </w:t>
        </w:r>
        <w:r>
          <w:rPr>
            <w:spacing w:val="-5"/>
          </w:rPr>
          <w:t>3;</w:t>
        </w:r>
      </w:moveTo>
    </w:p>
    <w:p w14:paraId="499BB5D5" w14:textId="77777777" w:rsidR="006A3BA5" w:rsidRDefault="006A3BA5" w:rsidP="006A3BA5">
      <w:pPr>
        <w:pStyle w:val="CodeBlockBPBHEB"/>
      </w:pPr>
    </w:p>
    <w:p w14:paraId="759B98DF" w14:textId="77777777" w:rsidR="006A3BA5" w:rsidRDefault="006A3BA5" w:rsidP="006A3BA5">
      <w:pPr>
        <w:pStyle w:val="CodeBlockBPBHEB"/>
      </w:pPr>
    </w:p>
    <w:p w14:paraId="6D44A3D0" w14:textId="77777777" w:rsidR="006A3BA5" w:rsidRDefault="006A3BA5" w:rsidP="006A3BA5">
      <w:pPr>
        <w:pStyle w:val="CodeBlockBPBHEB"/>
      </w:pPr>
    </w:p>
    <w:p w14:paraId="7D4D45B0" w14:textId="77777777" w:rsidR="006A3BA5" w:rsidRDefault="006A3BA5" w:rsidP="006A3BA5">
      <w:pPr>
        <w:pStyle w:val="CodeBlockBPBHEB"/>
      </w:pPr>
      <w:moveTo w:id="215" w:author="Abhiram Arali" w:date="2024-11-14T09:50:00Z">
        <w:r>
          <w:t>switch</w:t>
        </w:r>
        <w:r>
          <w:rPr>
            <w:spacing w:val="-15"/>
          </w:rPr>
          <w:t xml:space="preserve"> </w:t>
        </w:r>
        <w:r>
          <w:t>(day)</w:t>
        </w:r>
        <w:r>
          <w:rPr>
            <w:spacing w:val="-15"/>
          </w:rPr>
          <w:t xml:space="preserve"> </w:t>
        </w:r>
        <w:r>
          <w:t>{ case 1:</w:t>
        </w:r>
      </w:moveTo>
    </w:p>
    <w:p w14:paraId="18777D22" w14:textId="77777777" w:rsidR="006A3BA5" w:rsidRDefault="006A3BA5" w:rsidP="006A3BA5">
      <w:pPr>
        <w:pStyle w:val="CodeBlockBPBHEB"/>
      </w:pPr>
      <w:moveTo w:id="216" w:author="Abhiram Arali" w:date="2024-11-14T09:50:00Z">
        <w:r>
          <w:rPr>
            <w:spacing w:val="-2"/>
          </w:rPr>
          <w:t>printf("Monday\n"); break;</w:t>
        </w:r>
      </w:moveTo>
    </w:p>
    <w:p w14:paraId="3B082F22" w14:textId="77777777" w:rsidR="006A3BA5" w:rsidRDefault="006A3BA5" w:rsidP="006A3BA5">
      <w:pPr>
        <w:pStyle w:val="CodeBlockBPBHEB"/>
      </w:pPr>
      <w:moveTo w:id="217" w:author="Abhiram Arali" w:date="2024-11-14T09:50:00Z">
        <w:r>
          <w:t>case</w:t>
        </w:r>
        <w:r>
          <w:rPr>
            <w:spacing w:val="-5"/>
          </w:rPr>
          <w:t xml:space="preserve"> 2:</w:t>
        </w:r>
      </w:moveTo>
    </w:p>
    <w:p w14:paraId="44050484" w14:textId="77777777" w:rsidR="006A3BA5" w:rsidRDefault="006A3BA5" w:rsidP="006A3BA5">
      <w:pPr>
        <w:pStyle w:val="CodeBlockBPBHEB"/>
      </w:pPr>
    </w:p>
    <w:p w14:paraId="0F8B1BA4" w14:textId="77777777" w:rsidR="006A3BA5" w:rsidRDefault="006A3BA5" w:rsidP="006A3BA5">
      <w:pPr>
        <w:pStyle w:val="CodeBlockBPBHEB"/>
      </w:pPr>
      <w:moveTo w:id="218" w:author="Abhiram Arali" w:date="2024-11-14T09:50:00Z">
        <w:r>
          <w:rPr>
            <w:spacing w:val="-2"/>
          </w:rPr>
          <w:t>printf("Tuesday\n"); break;</w:t>
        </w:r>
      </w:moveTo>
    </w:p>
    <w:p w14:paraId="66B01454" w14:textId="77777777" w:rsidR="006A3BA5" w:rsidRDefault="006A3BA5" w:rsidP="006A3BA5">
      <w:pPr>
        <w:pStyle w:val="CodeBlockBPBHEB"/>
      </w:pPr>
      <w:moveTo w:id="219" w:author="Abhiram Arali" w:date="2024-11-14T09:50:00Z">
        <w:r>
          <w:lastRenderedPageBreak/>
          <w:t>case</w:t>
        </w:r>
        <w:r>
          <w:rPr>
            <w:spacing w:val="-5"/>
          </w:rPr>
          <w:t xml:space="preserve"> 3:</w:t>
        </w:r>
      </w:moveTo>
    </w:p>
    <w:p w14:paraId="0C08CBBC" w14:textId="77777777" w:rsidR="006A3BA5" w:rsidRDefault="006A3BA5" w:rsidP="006A3BA5">
      <w:pPr>
        <w:pStyle w:val="CodeBlockBPBHEB"/>
      </w:pPr>
    </w:p>
    <w:p w14:paraId="487CB061" w14:textId="77777777" w:rsidR="006A3BA5" w:rsidRDefault="006A3BA5" w:rsidP="006A3BA5">
      <w:pPr>
        <w:pStyle w:val="CodeBlockBPBHEB"/>
      </w:pPr>
      <w:moveTo w:id="220" w:author="Abhiram Arali" w:date="2024-11-14T09:50:00Z">
        <w:r>
          <w:rPr>
            <w:spacing w:val="-2"/>
          </w:rPr>
          <w:t>printf("Wednesday\n"); break;</w:t>
        </w:r>
      </w:moveTo>
    </w:p>
    <w:p w14:paraId="72876535" w14:textId="77777777" w:rsidR="006A3BA5" w:rsidRDefault="006A3BA5" w:rsidP="006A3BA5">
      <w:pPr>
        <w:pStyle w:val="CodeBlockBPBHEB"/>
      </w:pPr>
      <w:moveTo w:id="221" w:author="Abhiram Arali" w:date="2024-11-14T09:50:00Z">
        <w:r>
          <w:t>case</w:t>
        </w:r>
        <w:r>
          <w:rPr>
            <w:spacing w:val="-5"/>
          </w:rPr>
          <w:t xml:space="preserve"> 4:</w:t>
        </w:r>
      </w:moveTo>
    </w:p>
    <w:p w14:paraId="072B0799" w14:textId="77777777" w:rsidR="00F77289" w:rsidRDefault="00F77289" w:rsidP="00F77289">
      <w:pPr>
        <w:pStyle w:val="CodeBlockBPBHEB"/>
      </w:pPr>
      <w:moveToRangeStart w:id="222" w:author="Abhiram Arali" w:date="2024-11-14T09:50:00Z" w:name="move182470237"/>
      <w:moveToRangeEnd w:id="212"/>
      <w:moveTo w:id="223" w:author="Abhiram Arali" w:date="2024-11-14T09:50:00Z">
        <w:r>
          <w:t>printf("Thursday\n"); break;</w:t>
        </w:r>
      </w:moveTo>
    </w:p>
    <w:p w14:paraId="18CF294A" w14:textId="77777777" w:rsidR="00F77289" w:rsidRDefault="00F77289" w:rsidP="00F77289">
      <w:pPr>
        <w:pStyle w:val="CodeBlockBPBHEB"/>
      </w:pPr>
      <w:moveTo w:id="224" w:author="Abhiram Arali" w:date="2024-11-14T09:50:00Z">
        <w:r>
          <w:t>case</w:t>
        </w:r>
        <w:r>
          <w:rPr>
            <w:spacing w:val="-5"/>
          </w:rPr>
          <w:t xml:space="preserve"> 5:</w:t>
        </w:r>
      </w:moveTo>
    </w:p>
    <w:p w14:paraId="5E6FB1E8" w14:textId="77777777" w:rsidR="00F77289" w:rsidRDefault="00F77289" w:rsidP="00F77289">
      <w:pPr>
        <w:pStyle w:val="CodeBlockBPBHEB"/>
      </w:pPr>
    </w:p>
    <w:p w14:paraId="7E08E9B1" w14:textId="77777777" w:rsidR="00F77289" w:rsidRDefault="00F77289" w:rsidP="00F77289">
      <w:pPr>
        <w:pStyle w:val="CodeBlockBPBHEB"/>
      </w:pPr>
      <w:moveTo w:id="225" w:author="Abhiram Arali" w:date="2024-11-14T09:50:00Z">
        <w:r>
          <w:t>printf("Friday\n"); break;</w:t>
        </w:r>
      </w:moveTo>
    </w:p>
    <w:p w14:paraId="36FA3864" w14:textId="77777777" w:rsidR="00F77289" w:rsidRDefault="00F77289" w:rsidP="00F77289">
      <w:pPr>
        <w:pStyle w:val="CodeBlockBPBHEB"/>
      </w:pPr>
      <w:moveTo w:id="226" w:author="Abhiram Arali" w:date="2024-11-14T09:50:00Z">
        <w:r>
          <w:t>default:</w:t>
        </w:r>
      </w:moveTo>
    </w:p>
    <w:p w14:paraId="38522F5E" w14:textId="77777777" w:rsidR="00F77289" w:rsidRDefault="00F77289" w:rsidP="00F77289">
      <w:pPr>
        <w:pStyle w:val="CodeBlockBPBHEB"/>
      </w:pPr>
    </w:p>
    <w:p w14:paraId="43EFF739" w14:textId="77777777" w:rsidR="00F77289" w:rsidRDefault="00F77289" w:rsidP="00F77289">
      <w:pPr>
        <w:pStyle w:val="CodeBlockBPBHEB"/>
      </w:pPr>
      <w:moveTo w:id="227" w:author="Abhiram Arali" w:date="2024-11-14T09:50:00Z">
        <w:r>
          <w:t>printf("Weekend\n"); break;</w:t>
        </w:r>
      </w:moveTo>
    </w:p>
    <w:p w14:paraId="67EC29E2" w14:textId="77777777" w:rsidR="00F77289" w:rsidRDefault="00F77289" w:rsidP="00F77289">
      <w:pPr>
        <w:pStyle w:val="CodeBlockBPBHEB"/>
      </w:pPr>
      <w:moveTo w:id="228" w:author="Abhiram Arali" w:date="2024-11-14T09:50:00Z">
        <w:r>
          <w:rPr>
            <w:spacing w:val="-10"/>
          </w:rPr>
          <w:t>}</w:t>
        </w:r>
      </w:moveTo>
    </w:p>
    <w:p w14:paraId="6A0FBDAF" w14:textId="77777777" w:rsidR="00F77289" w:rsidRDefault="00F77289" w:rsidP="00F77289">
      <w:pPr>
        <w:pStyle w:val="CodeBlockBPBHEB"/>
      </w:pPr>
    </w:p>
    <w:p w14:paraId="78ECC2B4" w14:textId="77777777" w:rsidR="00F77289" w:rsidRDefault="00F77289" w:rsidP="00F77289">
      <w:pPr>
        <w:pStyle w:val="CodeBlockBPBHEB"/>
      </w:pPr>
      <w:moveTo w:id="229" w:author="Abhiram Arali" w:date="2024-11-14T09:50:00Z">
        <w:r>
          <w:t xml:space="preserve">return </w:t>
        </w:r>
        <w:r>
          <w:rPr>
            <w:spacing w:val="-5"/>
          </w:rPr>
          <w:t>0;</w:t>
        </w:r>
      </w:moveTo>
    </w:p>
    <w:p w14:paraId="2DF67551" w14:textId="77777777" w:rsidR="00F77289" w:rsidRDefault="00F77289" w:rsidP="00F77289">
      <w:pPr>
        <w:pStyle w:val="CodeBlockBPBHEB"/>
      </w:pPr>
    </w:p>
    <w:p w14:paraId="62FF7CEA" w14:textId="77777777" w:rsidR="00F77289" w:rsidRDefault="00F77289" w:rsidP="00F77289">
      <w:pPr>
        <w:pStyle w:val="CodeBlockBPBHEB"/>
      </w:pPr>
      <w:moveTo w:id="230" w:author="Abhiram Arali" w:date="2024-11-14T09:50:00Z">
        <w:r>
          <w:rPr>
            <w:spacing w:val="-10"/>
          </w:rPr>
          <w:t>}</w:t>
        </w:r>
      </w:moveTo>
    </w:p>
    <w:moveToRangeEnd w:id="222"/>
    <w:p w14:paraId="319B3CD3" w14:textId="52418CC1" w:rsidR="002F746C" w:rsidDel="006B1FBD" w:rsidRDefault="002F746C">
      <w:pPr>
        <w:pStyle w:val="NormalBPBHEB"/>
        <w:rPr>
          <w:del w:id="231" w:author="Abhiram Arali" w:date="2024-11-14T09:50:00Z"/>
        </w:rPr>
        <w:pPrChange w:id="232" w:author="Abhiram Arali" w:date="2024-11-14T09:50:00Z">
          <w:pPr>
            <w:spacing w:before="161"/>
            <w:ind w:left="220"/>
          </w:pPr>
        </w:pPrChange>
      </w:pPr>
    </w:p>
    <w:p w14:paraId="10921F54" w14:textId="37C1AACB" w:rsidR="00DD2A26" w:rsidDel="006B1FBD" w:rsidRDefault="00DD2A26">
      <w:pPr>
        <w:pStyle w:val="NormalBPBHEB"/>
        <w:rPr>
          <w:del w:id="233" w:author="Abhiram Arali" w:date="2024-11-14T09:50:00Z"/>
          <w:i/>
          <w:sz w:val="20"/>
        </w:rPr>
        <w:pPrChange w:id="234" w:author="Abhiram Arali" w:date="2024-11-14T09:50:00Z">
          <w:pPr>
            <w:pStyle w:val="BodyText"/>
            <w:spacing w:before="47"/>
          </w:pPr>
        </w:pPrChange>
      </w:pPr>
      <w:del w:id="235" w:author="Abhiram Arali" w:date="2024-11-14T09:50:00Z">
        <w:r w:rsidDel="00F019A6">
          <w:rPr>
            <w:noProof/>
            <w:lang w:val="en-IN" w:eastAsia="en-IN"/>
            <w:rPrChange w:id="236" w:author="Unknown">
              <w:rPr>
                <w:noProof/>
                <w:lang w:val="en-IN" w:eastAsia="en-IN"/>
              </w:rPr>
            </w:rPrChange>
          </w:rPr>
          <mc:AlternateContent>
            <mc:Choice Requires="wpg">
              <w:drawing>
                <wp:anchor distT="0" distB="0" distL="0" distR="0" simplePos="0" relativeHeight="251662336" behindDoc="1" locked="0" layoutInCell="1" allowOverlap="1" wp14:anchorId="57659851" wp14:editId="056D5724">
                  <wp:simplePos x="0" y="0"/>
                  <wp:positionH relativeFrom="page">
                    <wp:posOffset>840028</wp:posOffset>
                  </wp:positionH>
                  <wp:positionV relativeFrom="paragraph">
                    <wp:posOffset>191122</wp:posOffset>
                  </wp:positionV>
                  <wp:extent cx="5882640" cy="5485765"/>
                  <wp:effectExtent l="0" t="0" r="0" b="0"/>
                  <wp:wrapTopAndBottom/>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485765"/>
                            <a:chOff x="0" y="0"/>
                            <a:chExt cx="5882640" cy="5485765"/>
                          </a:xfrm>
                        </wpg:grpSpPr>
                        <wps:wsp>
                          <wps:cNvPr id="322" name="Graphic 321"/>
                          <wps:cNvSpPr/>
                          <wps:spPr>
                            <a:xfrm>
                              <a:off x="0" y="0"/>
                              <a:ext cx="5882640" cy="5485765"/>
                            </a:xfrm>
                            <a:custGeom>
                              <a:avLst/>
                              <a:gdLst/>
                              <a:ahLst/>
                              <a:cxnLst/>
                              <a:rect l="l" t="t" r="r" b="b"/>
                              <a:pathLst>
                                <a:path w="5882640" h="5485765">
                                  <a:moveTo>
                                    <a:pt x="6096" y="3298266"/>
                                  </a:moveTo>
                                  <a:lnTo>
                                    <a:pt x="0" y="3298266"/>
                                  </a:lnTo>
                                  <a:lnTo>
                                    <a:pt x="0" y="3662807"/>
                                  </a:lnTo>
                                  <a:lnTo>
                                    <a:pt x="0" y="4027043"/>
                                  </a:lnTo>
                                  <a:lnTo>
                                    <a:pt x="0" y="5485460"/>
                                  </a:lnTo>
                                  <a:lnTo>
                                    <a:pt x="6096" y="5485460"/>
                                  </a:lnTo>
                                  <a:lnTo>
                                    <a:pt x="6096" y="3662807"/>
                                  </a:lnTo>
                                  <a:lnTo>
                                    <a:pt x="6096" y="3298266"/>
                                  </a:lnTo>
                                  <a:close/>
                                </a:path>
                                <a:path w="5882640" h="5485765">
                                  <a:moveTo>
                                    <a:pt x="5875909" y="0"/>
                                  </a:moveTo>
                                  <a:lnTo>
                                    <a:pt x="6096" y="0"/>
                                  </a:lnTo>
                                  <a:lnTo>
                                    <a:pt x="0" y="0"/>
                                  </a:lnTo>
                                  <a:lnTo>
                                    <a:pt x="0" y="6096"/>
                                  </a:lnTo>
                                  <a:lnTo>
                                    <a:pt x="0" y="3298190"/>
                                  </a:lnTo>
                                  <a:lnTo>
                                    <a:pt x="6096" y="3298190"/>
                                  </a:lnTo>
                                  <a:lnTo>
                                    <a:pt x="6096" y="6096"/>
                                  </a:lnTo>
                                  <a:lnTo>
                                    <a:pt x="5875909" y="6096"/>
                                  </a:lnTo>
                                  <a:lnTo>
                                    <a:pt x="5875909" y="0"/>
                                  </a:lnTo>
                                  <a:close/>
                                </a:path>
                                <a:path w="5882640" h="5485765">
                                  <a:moveTo>
                                    <a:pt x="5882081" y="3298266"/>
                                  </a:moveTo>
                                  <a:lnTo>
                                    <a:pt x="5875985" y="3298266"/>
                                  </a:lnTo>
                                  <a:lnTo>
                                    <a:pt x="5875985" y="3662807"/>
                                  </a:lnTo>
                                  <a:lnTo>
                                    <a:pt x="5875985" y="4027043"/>
                                  </a:lnTo>
                                  <a:lnTo>
                                    <a:pt x="5875985" y="5485460"/>
                                  </a:lnTo>
                                  <a:lnTo>
                                    <a:pt x="5882081" y="5485460"/>
                                  </a:lnTo>
                                  <a:lnTo>
                                    <a:pt x="5882081" y="3662807"/>
                                  </a:lnTo>
                                  <a:lnTo>
                                    <a:pt x="5882081" y="3298266"/>
                                  </a:lnTo>
                                  <a:close/>
                                </a:path>
                                <a:path w="5882640" h="5485765">
                                  <a:moveTo>
                                    <a:pt x="5882081" y="0"/>
                                  </a:moveTo>
                                  <a:lnTo>
                                    <a:pt x="5875985" y="0"/>
                                  </a:lnTo>
                                  <a:lnTo>
                                    <a:pt x="5875985" y="6096"/>
                                  </a:lnTo>
                                  <a:lnTo>
                                    <a:pt x="5875985" y="382524"/>
                                  </a:lnTo>
                                  <a:lnTo>
                                    <a:pt x="5875985" y="3298190"/>
                                  </a:lnTo>
                                  <a:lnTo>
                                    <a:pt x="5882081" y="3298190"/>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323" name="Textbox 322"/>
                          <wps:cNvSpPr txBox="1"/>
                          <wps:spPr>
                            <a:xfrm>
                              <a:off x="6095" y="6096"/>
                              <a:ext cx="5869940" cy="5479415"/>
                            </a:xfrm>
                            <a:prstGeom prst="rect">
                              <a:avLst/>
                            </a:prstGeom>
                          </wps:spPr>
                          <wps:txbx>
                            <w:txbxContent>
                              <w:p w14:paraId="3ED77253" w14:textId="61C87F02" w:rsidR="00DD2A26" w:rsidDel="006A3BA5" w:rsidRDefault="00DD2A26">
                                <w:pPr>
                                  <w:pStyle w:val="CodeBlockBPBHEB"/>
                                  <w:pPrChange w:id="237" w:author="Abhiram Arali" w:date="2024-11-14T09:50:00Z">
                                    <w:pPr>
                                      <w:spacing w:before="18" w:line="499" w:lineRule="auto"/>
                                      <w:ind w:left="107" w:right="7328"/>
                                    </w:pPr>
                                  </w:pPrChange>
                                </w:pPr>
                                <w:moveFromRangeStart w:id="238" w:author="Abhiram Arali" w:date="2024-11-14T09:50:00Z" w:name="move182470228"/>
                                <w:moveFrom w:id="239" w:author="Abhiram Arali" w:date="2024-11-14T09:50:00Z">
                                  <w:r w:rsidDel="006A3BA5">
                                    <w:t>#include</w:t>
                                  </w:r>
                                  <w:r w:rsidDel="006A3BA5">
                                    <w:rPr>
                                      <w:spacing w:val="-15"/>
                                    </w:rPr>
                                    <w:t xml:space="preserve"> </w:t>
                                  </w:r>
                                  <w:r w:rsidDel="006A3BA5">
                                    <w:t>&lt;stdio.h&gt; int main() {</w:t>
                                  </w:r>
                                </w:moveFrom>
                              </w:p>
                              <w:p w14:paraId="6A49B7CF" w14:textId="647B1261" w:rsidR="00DD2A26" w:rsidDel="006A3BA5" w:rsidRDefault="00DD2A26">
                                <w:pPr>
                                  <w:pStyle w:val="CodeBlockBPBHEB"/>
                                  <w:pPrChange w:id="240" w:author="Abhiram Arali" w:date="2024-11-14T09:50:00Z">
                                    <w:pPr>
                                      <w:spacing w:line="275" w:lineRule="exact"/>
                                      <w:ind w:right="7445"/>
                                      <w:jc w:val="center"/>
                                    </w:pPr>
                                  </w:pPrChange>
                                </w:pPr>
                                <w:moveFrom w:id="241" w:author="Abhiram Arali" w:date="2024-11-14T09:50:00Z">
                                  <w:r w:rsidDel="006A3BA5">
                                    <w:t>int</w:t>
                                  </w:r>
                                  <w:r w:rsidDel="006A3BA5">
                                    <w:rPr>
                                      <w:spacing w:val="-1"/>
                                    </w:rPr>
                                    <w:t xml:space="preserve"> </w:t>
                                  </w:r>
                                  <w:r w:rsidDel="006A3BA5">
                                    <w:t>day =</w:t>
                                  </w:r>
                                  <w:r w:rsidDel="006A3BA5">
                                    <w:rPr>
                                      <w:spacing w:val="-1"/>
                                    </w:rPr>
                                    <w:t xml:space="preserve"> </w:t>
                                  </w:r>
                                  <w:r w:rsidDel="006A3BA5">
                                    <w:rPr>
                                      <w:spacing w:val="-5"/>
                                    </w:rPr>
                                    <w:t>3;</w:t>
                                  </w:r>
                                </w:moveFrom>
                              </w:p>
                              <w:p w14:paraId="291D825A" w14:textId="607D08B9" w:rsidR="00DD2A26" w:rsidDel="006A3BA5" w:rsidRDefault="00DD2A26">
                                <w:pPr>
                                  <w:pStyle w:val="CodeBlockBPBHEB"/>
                                  <w:pPrChange w:id="242" w:author="Abhiram Arali" w:date="2024-11-14T09:50:00Z">
                                    <w:pPr/>
                                  </w:pPrChange>
                                </w:pPr>
                              </w:p>
                              <w:p w14:paraId="6C1E7DBA" w14:textId="37C49A38" w:rsidR="00DD2A26" w:rsidDel="006A3BA5" w:rsidRDefault="00DD2A26">
                                <w:pPr>
                                  <w:pStyle w:val="CodeBlockBPBHEB"/>
                                  <w:pPrChange w:id="243" w:author="Abhiram Arali" w:date="2024-11-14T09:50:00Z">
                                    <w:pPr/>
                                  </w:pPrChange>
                                </w:pPr>
                              </w:p>
                              <w:p w14:paraId="68CA29E6" w14:textId="0C5D173C" w:rsidR="00DD2A26" w:rsidDel="006A3BA5" w:rsidRDefault="00DD2A26">
                                <w:pPr>
                                  <w:pStyle w:val="CodeBlockBPBHEB"/>
                                  <w:pPrChange w:id="244" w:author="Abhiram Arali" w:date="2024-11-14T09:50:00Z">
                                    <w:pPr>
                                      <w:spacing w:before="44"/>
                                    </w:pPr>
                                  </w:pPrChange>
                                </w:pPr>
                              </w:p>
                              <w:p w14:paraId="2EB65AF6" w14:textId="7A801067" w:rsidR="00DD2A26" w:rsidDel="006A3BA5" w:rsidRDefault="00DD2A26">
                                <w:pPr>
                                  <w:pStyle w:val="CodeBlockBPBHEB"/>
                                  <w:pPrChange w:id="245" w:author="Abhiram Arali" w:date="2024-11-14T09:50:00Z">
                                    <w:pPr>
                                      <w:spacing w:line="499" w:lineRule="auto"/>
                                      <w:ind w:left="587" w:right="7328" w:hanging="240"/>
                                    </w:pPr>
                                  </w:pPrChange>
                                </w:pPr>
                                <w:moveFrom w:id="246" w:author="Abhiram Arali" w:date="2024-11-14T09:50:00Z">
                                  <w:r w:rsidDel="006A3BA5">
                                    <w:t>switch</w:t>
                                  </w:r>
                                  <w:r w:rsidDel="006A3BA5">
                                    <w:rPr>
                                      <w:spacing w:val="-15"/>
                                    </w:rPr>
                                    <w:t xml:space="preserve"> </w:t>
                                  </w:r>
                                  <w:r w:rsidDel="006A3BA5">
                                    <w:t>(day)</w:t>
                                  </w:r>
                                  <w:r w:rsidDel="006A3BA5">
                                    <w:rPr>
                                      <w:spacing w:val="-15"/>
                                    </w:rPr>
                                    <w:t xml:space="preserve"> </w:t>
                                  </w:r>
                                  <w:r w:rsidDel="006A3BA5">
                                    <w:t>{ case 1:</w:t>
                                  </w:r>
                                </w:moveFrom>
                              </w:p>
                              <w:p w14:paraId="24CC5341" w14:textId="543ECBBD" w:rsidR="00DD2A26" w:rsidDel="006A3BA5" w:rsidRDefault="00DD2A26">
                                <w:pPr>
                                  <w:pStyle w:val="CodeBlockBPBHEB"/>
                                  <w:pPrChange w:id="247" w:author="Abhiram Arali" w:date="2024-11-14T09:50:00Z">
                                    <w:pPr>
                                      <w:spacing w:before="1" w:line="499" w:lineRule="auto"/>
                                      <w:ind w:left="827" w:right="6301"/>
                                    </w:pPr>
                                  </w:pPrChange>
                                </w:pPr>
                                <w:moveFrom w:id="248" w:author="Abhiram Arali" w:date="2024-11-14T09:50:00Z">
                                  <w:r w:rsidDel="006A3BA5">
                                    <w:rPr>
                                      <w:spacing w:val="-2"/>
                                    </w:rPr>
                                    <w:t>printf("Monday\n"); break;</w:t>
                                  </w:r>
                                </w:moveFrom>
                              </w:p>
                              <w:p w14:paraId="4DA2ADD1" w14:textId="219D8CC6" w:rsidR="00DD2A26" w:rsidDel="006A3BA5" w:rsidRDefault="00DD2A26">
                                <w:pPr>
                                  <w:pStyle w:val="CodeBlockBPBHEB"/>
                                  <w:pPrChange w:id="249" w:author="Abhiram Arali" w:date="2024-11-14T09:50:00Z">
                                    <w:pPr>
                                      <w:spacing w:line="275" w:lineRule="exact"/>
                                      <w:ind w:left="37" w:right="7445"/>
                                      <w:jc w:val="center"/>
                                    </w:pPr>
                                  </w:pPrChange>
                                </w:pPr>
                                <w:moveFrom w:id="250" w:author="Abhiram Arali" w:date="2024-11-14T09:50:00Z">
                                  <w:r w:rsidDel="006A3BA5">
                                    <w:t>case</w:t>
                                  </w:r>
                                  <w:r w:rsidDel="006A3BA5">
                                    <w:rPr>
                                      <w:spacing w:val="-5"/>
                                    </w:rPr>
                                    <w:t xml:space="preserve"> 2:</w:t>
                                  </w:r>
                                </w:moveFrom>
                              </w:p>
                              <w:p w14:paraId="74F31685" w14:textId="342E45BF" w:rsidR="00DD2A26" w:rsidDel="006A3BA5" w:rsidRDefault="00DD2A26">
                                <w:pPr>
                                  <w:pStyle w:val="CodeBlockBPBHEB"/>
                                  <w:pPrChange w:id="251" w:author="Abhiram Arali" w:date="2024-11-14T09:50:00Z">
                                    <w:pPr>
                                      <w:spacing w:before="22"/>
                                    </w:pPr>
                                  </w:pPrChange>
                                </w:pPr>
                              </w:p>
                              <w:p w14:paraId="2CB3E63A" w14:textId="3C8A0E71" w:rsidR="00DD2A26" w:rsidDel="006A3BA5" w:rsidRDefault="00DD2A26">
                                <w:pPr>
                                  <w:pStyle w:val="CodeBlockBPBHEB"/>
                                  <w:pPrChange w:id="252" w:author="Abhiram Arali" w:date="2024-11-14T09:50:00Z">
                                    <w:pPr>
                                      <w:spacing w:before="1" w:line="499" w:lineRule="auto"/>
                                      <w:ind w:left="827" w:right="6301"/>
                                    </w:pPr>
                                  </w:pPrChange>
                                </w:pPr>
                                <w:moveFrom w:id="253" w:author="Abhiram Arali" w:date="2024-11-14T09:50:00Z">
                                  <w:r w:rsidDel="006A3BA5">
                                    <w:rPr>
                                      <w:spacing w:val="-2"/>
                                    </w:rPr>
                                    <w:t>printf("Tuesday\n"); break;</w:t>
                                  </w:r>
                                </w:moveFrom>
                              </w:p>
                              <w:p w14:paraId="0C9406EE" w14:textId="5DDFCF44" w:rsidR="00DD2A26" w:rsidDel="006A3BA5" w:rsidRDefault="00DD2A26">
                                <w:pPr>
                                  <w:pStyle w:val="CodeBlockBPBHEB"/>
                                  <w:pPrChange w:id="254" w:author="Abhiram Arali" w:date="2024-11-14T09:50:00Z">
                                    <w:pPr>
                                      <w:spacing w:line="275" w:lineRule="exact"/>
                                      <w:ind w:left="37" w:right="7445"/>
                                      <w:jc w:val="center"/>
                                    </w:pPr>
                                  </w:pPrChange>
                                </w:pPr>
                                <w:moveFrom w:id="255" w:author="Abhiram Arali" w:date="2024-11-14T09:50:00Z">
                                  <w:r w:rsidDel="006A3BA5">
                                    <w:t>case</w:t>
                                  </w:r>
                                  <w:r w:rsidDel="006A3BA5">
                                    <w:rPr>
                                      <w:spacing w:val="-5"/>
                                    </w:rPr>
                                    <w:t xml:space="preserve"> 3:</w:t>
                                  </w:r>
                                </w:moveFrom>
                              </w:p>
                              <w:p w14:paraId="25DA935B" w14:textId="6E1F3AEB" w:rsidR="00DD2A26" w:rsidDel="006A3BA5" w:rsidRDefault="00DD2A26">
                                <w:pPr>
                                  <w:pStyle w:val="CodeBlockBPBHEB"/>
                                  <w:pPrChange w:id="256" w:author="Abhiram Arali" w:date="2024-11-14T09:50:00Z">
                                    <w:pPr>
                                      <w:spacing w:before="21"/>
                                    </w:pPr>
                                  </w:pPrChange>
                                </w:pPr>
                              </w:p>
                              <w:p w14:paraId="4D53DB0E" w14:textId="6AE003E9" w:rsidR="00DD2A26" w:rsidDel="006A3BA5" w:rsidRDefault="00DD2A26">
                                <w:pPr>
                                  <w:pStyle w:val="CodeBlockBPBHEB"/>
                                  <w:pPrChange w:id="257" w:author="Abhiram Arali" w:date="2024-11-14T09:50:00Z">
                                    <w:pPr>
                                      <w:spacing w:line="501" w:lineRule="auto"/>
                                      <w:ind w:left="827" w:right="5727"/>
                                    </w:pPr>
                                  </w:pPrChange>
                                </w:pPr>
                                <w:moveFrom w:id="258" w:author="Abhiram Arali" w:date="2024-11-14T09:50:00Z">
                                  <w:r w:rsidDel="006A3BA5">
                                    <w:rPr>
                                      <w:spacing w:val="-2"/>
                                    </w:rPr>
                                    <w:t>printf("Wednesday\n"); break;</w:t>
                                  </w:r>
                                </w:moveFrom>
                              </w:p>
                              <w:p w14:paraId="25078F7D" w14:textId="1EC17228" w:rsidR="00DD2A26" w:rsidRDefault="00DD2A26">
                                <w:pPr>
                                  <w:pStyle w:val="CodeBlockBPBHEB"/>
                                  <w:pPrChange w:id="259" w:author="Abhiram Arali" w:date="2024-11-14T09:50:00Z">
                                    <w:pPr>
                                      <w:spacing w:line="272" w:lineRule="exact"/>
                                      <w:ind w:left="37" w:right="7445"/>
                                      <w:jc w:val="center"/>
                                    </w:pPr>
                                  </w:pPrChange>
                                </w:pPr>
                                <w:moveFrom w:id="260" w:author="Abhiram Arali" w:date="2024-11-14T09:50:00Z">
                                  <w:r w:rsidDel="006A3BA5">
                                    <w:t>case</w:t>
                                  </w:r>
                                  <w:r w:rsidDel="006A3BA5">
                                    <w:rPr>
                                      <w:spacing w:val="-5"/>
                                    </w:rPr>
                                    <w:t xml:space="preserve"> 4:</w:t>
                                  </w:r>
                                </w:moveFrom>
                                <w:moveFromRangeEnd w:id="238"/>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659851" id="Group 320" o:spid="_x0000_s1039" style="position:absolute;left:0;text-align:left;margin-left:66.15pt;margin-top:15.05pt;width:463.2pt;height:431.95pt;z-index:-251654144;mso-wrap-distance-left:0;mso-wrap-distance-right:0;mso-position-horizontal-relative:page;mso-position-vertical-relative:text" coordsize="58826,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">
                  <v:shape id="Graphic 321" o:spid="_x0000_s1040" style="position:absolute;width:58826;height:54857;visibility:visible;mso-wrap-style:square;v-text-anchor:top" coordsize="5882640,548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" path="m6096,3298266r-6096,l,3662807r,364236l,5485460r6096,l6096,3662807r,-364541xem5875909,l6096,,,,,6096,,3298190r6096,l6096,6096r5869813,l5875909,xem5882081,3298266r-6096,l5875985,3662807r,364236l5875985,5485460r6096,l5882081,3662807r,-364541xem5882081,r-6096,l5875985,6096r,376428l5875985,3298190r6096,l5882081,6096r,-6096xe" fillcolor="black" stroked="f">
                    <v:path arrowok="t"/>
                  </v:shape>
                  <v:shape id="Textbox 322" o:spid="_x0000_s1041" type="#_x0000_t202" style="position:absolute;left:60;top:60;width:58700;height:5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" filled="f" stroked="f">
                    <v:textbox inset="0,0,0,0">
                      <w:txbxContent>
                        <w:p w14:paraId="3ED77253" w14:textId="61C87F02" w:rsidR="00DD2A26" w:rsidDel="006A3BA5" w:rsidRDefault="00DD2A26">
                          <w:pPr>
                            <w:pStyle w:val="CodeBlockBPBHEB"/>
                            <w:rPr>
                              <w:moveFrom w:id="411" w:author="Abhiram Arali" w:date="2024-11-14T09:50:00Z" w16du:dateUtc="2024-11-14T04:20:00Z"/>
                            </w:rPr>
                            <w:pPrChange w:id="412" w:author="Abhiram Arali" w:date="2024-11-14T09:50:00Z" w16du:dateUtc="2024-11-14T04:20:00Z">
                              <w:pPr>
                                <w:spacing w:before="18" w:line="499" w:lineRule="auto"/>
                                <w:ind w:left="107" w:right="7328"/>
                              </w:pPr>
                            </w:pPrChange>
                          </w:pPr>
                          <w:moveFromRangeStart w:id="413" w:author="Abhiram Arali" w:date="2024-11-14T09:50:00Z" w:name="move182470228"/>
                          <w:moveFrom w:id="414" w:author="Abhiram Arali" w:date="2024-11-14T09:50:00Z" w16du:dateUtc="2024-11-14T04:20:00Z">
                            <w:r w:rsidDel="006A3BA5">
                              <w:t>#include</w:t>
                            </w:r>
                            <w:r w:rsidDel="006A3BA5">
                              <w:rPr>
                                <w:spacing w:val="-15"/>
                              </w:rPr>
                              <w:t xml:space="preserve"> </w:t>
                            </w:r>
                            <w:r w:rsidDel="006A3BA5">
                              <w:t>&lt;stdio.h&gt; int main() {</w:t>
                            </w:r>
                          </w:moveFrom>
                        </w:p>
                        <w:p w14:paraId="6A49B7CF" w14:textId="647B1261" w:rsidR="00DD2A26" w:rsidDel="006A3BA5" w:rsidRDefault="00DD2A26">
                          <w:pPr>
                            <w:pStyle w:val="CodeBlockBPBHEB"/>
                            <w:rPr>
                              <w:moveFrom w:id="415" w:author="Abhiram Arali" w:date="2024-11-14T09:50:00Z" w16du:dateUtc="2024-11-14T04:20:00Z"/>
                            </w:rPr>
                            <w:pPrChange w:id="416" w:author="Abhiram Arali" w:date="2024-11-14T09:50:00Z" w16du:dateUtc="2024-11-14T04:20:00Z">
                              <w:pPr>
                                <w:spacing w:line="275" w:lineRule="exact"/>
                                <w:ind w:right="7445"/>
                                <w:jc w:val="center"/>
                              </w:pPr>
                            </w:pPrChange>
                          </w:pPr>
                          <w:moveFrom w:id="417" w:author="Abhiram Arali" w:date="2024-11-14T09:50:00Z" w16du:dateUtc="2024-11-14T04:20:00Z">
                            <w:r w:rsidDel="006A3BA5">
                              <w:t>int</w:t>
                            </w:r>
                            <w:r w:rsidDel="006A3BA5">
                              <w:rPr>
                                <w:spacing w:val="-1"/>
                              </w:rPr>
                              <w:t xml:space="preserve"> </w:t>
                            </w:r>
                            <w:r w:rsidDel="006A3BA5">
                              <w:t>day =</w:t>
                            </w:r>
                            <w:r w:rsidDel="006A3BA5">
                              <w:rPr>
                                <w:spacing w:val="-1"/>
                              </w:rPr>
                              <w:t xml:space="preserve"> </w:t>
                            </w:r>
                            <w:r w:rsidDel="006A3BA5">
                              <w:rPr>
                                <w:spacing w:val="-5"/>
                              </w:rPr>
                              <w:t>3;</w:t>
                            </w:r>
                          </w:moveFrom>
                        </w:p>
                        <w:p w14:paraId="291D825A" w14:textId="607D08B9" w:rsidR="00DD2A26" w:rsidDel="006A3BA5" w:rsidRDefault="00DD2A26">
                          <w:pPr>
                            <w:pStyle w:val="CodeBlockBPBHEB"/>
                            <w:rPr>
                              <w:moveFrom w:id="418" w:author="Abhiram Arali" w:date="2024-11-14T09:50:00Z" w16du:dateUtc="2024-11-14T04:20:00Z"/>
                            </w:rPr>
                            <w:pPrChange w:id="419" w:author="Abhiram Arali" w:date="2024-11-14T09:50:00Z" w16du:dateUtc="2024-11-14T04:20:00Z">
                              <w:pPr/>
                            </w:pPrChange>
                          </w:pPr>
                        </w:p>
                        <w:p w14:paraId="6C1E7DBA" w14:textId="37C49A38" w:rsidR="00DD2A26" w:rsidDel="006A3BA5" w:rsidRDefault="00DD2A26">
                          <w:pPr>
                            <w:pStyle w:val="CodeBlockBPBHEB"/>
                            <w:rPr>
                              <w:moveFrom w:id="420" w:author="Abhiram Arali" w:date="2024-11-14T09:50:00Z" w16du:dateUtc="2024-11-14T04:20:00Z"/>
                            </w:rPr>
                            <w:pPrChange w:id="421" w:author="Abhiram Arali" w:date="2024-11-14T09:50:00Z" w16du:dateUtc="2024-11-14T04:20:00Z">
                              <w:pPr/>
                            </w:pPrChange>
                          </w:pPr>
                        </w:p>
                        <w:p w14:paraId="68CA29E6" w14:textId="0C5D173C" w:rsidR="00DD2A26" w:rsidDel="006A3BA5" w:rsidRDefault="00DD2A26">
                          <w:pPr>
                            <w:pStyle w:val="CodeBlockBPBHEB"/>
                            <w:rPr>
                              <w:moveFrom w:id="422" w:author="Abhiram Arali" w:date="2024-11-14T09:50:00Z" w16du:dateUtc="2024-11-14T04:20:00Z"/>
                            </w:rPr>
                            <w:pPrChange w:id="423" w:author="Abhiram Arali" w:date="2024-11-14T09:50:00Z" w16du:dateUtc="2024-11-14T04:20:00Z">
                              <w:pPr>
                                <w:spacing w:before="44"/>
                              </w:pPr>
                            </w:pPrChange>
                          </w:pPr>
                        </w:p>
                        <w:p w14:paraId="2EB65AF6" w14:textId="7A801067" w:rsidR="00DD2A26" w:rsidDel="006A3BA5" w:rsidRDefault="00DD2A26">
                          <w:pPr>
                            <w:pStyle w:val="CodeBlockBPBHEB"/>
                            <w:rPr>
                              <w:moveFrom w:id="424" w:author="Abhiram Arali" w:date="2024-11-14T09:50:00Z" w16du:dateUtc="2024-11-14T04:20:00Z"/>
                            </w:rPr>
                            <w:pPrChange w:id="425" w:author="Abhiram Arali" w:date="2024-11-14T09:50:00Z" w16du:dateUtc="2024-11-14T04:20:00Z">
                              <w:pPr>
                                <w:spacing w:line="499" w:lineRule="auto"/>
                                <w:ind w:left="587" w:right="7328" w:hanging="240"/>
                              </w:pPr>
                            </w:pPrChange>
                          </w:pPr>
                          <w:moveFrom w:id="426" w:author="Abhiram Arali" w:date="2024-11-14T09:50:00Z" w16du:dateUtc="2024-11-14T04:20:00Z">
                            <w:r w:rsidDel="006A3BA5">
                              <w:t>switch</w:t>
                            </w:r>
                            <w:r w:rsidDel="006A3BA5">
                              <w:rPr>
                                <w:spacing w:val="-15"/>
                              </w:rPr>
                              <w:t xml:space="preserve"> </w:t>
                            </w:r>
                            <w:r w:rsidDel="006A3BA5">
                              <w:t>(day)</w:t>
                            </w:r>
                            <w:r w:rsidDel="006A3BA5">
                              <w:rPr>
                                <w:spacing w:val="-15"/>
                              </w:rPr>
                              <w:t xml:space="preserve"> </w:t>
                            </w:r>
                            <w:r w:rsidDel="006A3BA5">
                              <w:t>{ case 1:</w:t>
                            </w:r>
                          </w:moveFrom>
                        </w:p>
                        <w:p w14:paraId="24CC5341" w14:textId="543ECBBD" w:rsidR="00DD2A26" w:rsidDel="006A3BA5" w:rsidRDefault="00DD2A26">
                          <w:pPr>
                            <w:pStyle w:val="CodeBlockBPBHEB"/>
                            <w:rPr>
                              <w:moveFrom w:id="427" w:author="Abhiram Arali" w:date="2024-11-14T09:50:00Z" w16du:dateUtc="2024-11-14T04:20:00Z"/>
                            </w:rPr>
                            <w:pPrChange w:id="428" w:author="Abhiram Arali" w:date="2024-11-14T09:50:00Z" w16du:dateUtc="2024-11-14T04:20:00Z">
                              <w:pPr>
                                <w:spacing w:before="1" w:line="499" w:lineRule="auto"/>
                                <w:ind w:left="827" w:right="6301"/>
                              </w:pPr>
                            </w:pPrChange>
                          </w:pPr>
                          <w:moveFrom w:id="429" w:author="Abhiram Arali" w:date="2024-11-14T09:50:00Z" w16du:dateUtc="2024-11-14T04:20:00Z">
                            <w:r w:rsidDel="006A3BA5">
                              <w:rPr>
                                <w:spacing w:val="-2"/>
                              </w:rPr>
                              <w:t>printf("Monday\n"); break;</w:t>
                            </w:r>
                          </w:moveFrom>
                        </w:p>
                        <w:p w14:paraId="4DA2ADD1" w14:textId="219D8CC6" w:rsidR="00DD2A26" w:rsidDel="006A3BA5" w:rsidRDefault="00DD2A26">
                          <w:pPr>
                            <w:pStyle w:val="CodeBlockBPBHEB"/>
                            <w:rPr>
                              <w:moveFrom w:id="430" w:author="Abhiram Arali" w:date="2024-11-14T09:50:00Z" w16du:dateUtc="2024-11-14T04:20:00Z"/>
                            </w:rPr>
                            <w:pPrChange w:id="431" w:author="Abhiram Arali" w:date="2024-11-14T09:50:00Z" w16du:dateUtc="2024-11-14T04:20:00Z">
                              <w:pPr>
                                <w:spacing w:line="275" w:lineRule="exact"/>
                                <w:ind w:left="37" w:right="7445"/>
                                <w:jc w:val="center"/>
                              </w:pPr>
                            </w:pPrChange>
                          </w:pPr>
                          <w:moveFrom w:id="432" w:author="Abhiram Arali" w:date="2024-11-14T09:50:00Z" w16du:dateUtc="2024-11-14T04:20:00Z">
                            <w:r w:rsidDel="006A3BA5">
                              <w:t>case</w:t>
                            </w:r>
                            <w:r w:rsidDel="006A3BA5">
                              <w:rPr>
                                <w:spacing w:val="-5"/>
                              </w:rPr>
                              <w:t xml:space="preserve"> 2:</w:t>
                            </w:r>
                          </w:moveFrom>
                        </w:p>
                        <w:p w14:paraId="74F31685" w14:textId="342E45BF" w:rsidR="00DD2A26" w:rsidDel="006A3BA5" w:rsidRDefault="00DD2A26">
                          <w:pPr>
                            <w:pStyle w:val="CodeBlockBPBHEB"/>
                            <w:rPr>
                              <w:moveFrom w:id="433" w:author="Abhiram Arali" w:date="2024-11-14T09:50:00Z" w16du:dateUtc="2024-11-14T04:20:00Z"/>
                            </w:rPr>
                            <w:pPrChange w:id="434" w:author="Abhiram Arali" w:date="2024-11-14T09:50:00Z" w16du:dateUtc="2024-11-14T04:20:00Z">
                              <w:pPr>
                                <w:spacing w:before="22"/>
                              </w:pPr>
                            </w:pPrChange>
                          </w:pPr>
                        </w:p>
                        <w:p w14:paraId="2CB3E63A" w14:textId="3C8A0E71" w:rsidR="00DD2A26" w:rsidDel="006A3BA5" w:rsidRDefault="00DD2A26">
                          <w:pPr>
                            <w:pStyle w:val="CodeBlockBPBHEB"/>
                            <w:rPr>
                              <w:moveFrom w:id="435" w:author="Abhiram Arali" w:date="2024-11-14T09:50:00Z" w16du:dateUtc="2024-11-14T04:20:00Z"/>
                            </w:rPr>
                            <w:pPrChange w:id="436" w:author="Abhiram Arali" w:date="2024-11-14T09:50:00Z" w16du:dateUtc="2024-11-14T04:20:00Z">
                              <w:pPr>
                                <w:spacing w:before="1" w:line="499" w:lineRule="auto"/>
                                <w:ind w:left="827" w:right="6301"/>
                              </w:pPr>
                            </w:pPrChange>
                          </w:pPr>
                          <w:moveFrom w:id="437" w:author="Abhiram Arali" w:date="2024-11-14T09:50:00Z" w16du:dateUtc="2024-11-14T04:20:00Z">
                            <w:r w:rsidDel="006A3BA5">
                              <w:rPr>
                                <w:spacing w:val="-2"/>
                              </w:rPr>
                              <w:t>printf("Tuesday\n"); break;</w:t>
                            </w:r>
                          </w:moveFrom>
                        </w:p>
                        <w:p w14:paraId="0C9406EE" w14:textId="5DDFCF44" w:rsidR="00DD2A26" w:rsidDel="006A3BA5" w:rsidRDefault="00DD2A26">
                          <w:pPr>
                            <w:pStyle w:val="CodeBlockBPBHEB"/>
                            <w:rPr>
                              <w:moveFrom w:id="438" w:author="Abhiram Arali" w:date="2024-11-14T09:50:00Z" w16du:dateUtc="2024-11-14T04:20:00Z"/>
                            </w:rPr>
                            <w:pPrChange w:id="439" w:author="Abhiram Arali" w:date="2024-11-14T09:50:00Z" w16du:dateUtc="2024-11-14T04:20:00Z">
                              <w:pPr>
                                <w:spacing w:line="275" w:lineRule="exact"/>
                                <w:ind w:left="37" w:right="7445"/>
                                <w:jc w:val="center"/>
                              </w:pPr>
                            </w:pPrChange>
                          </w:pPr>
                          <w:moveFrom w:id="440" w:author="Abhiram Arali" w:date="2024-11-14T09:50:00Z" w16du:dateUtc="2024-11-14T04:20:00Z">
                            <w:r w:rsidDel="006A3BA5">
                              <w:t>case</w:t>
                            </w:r>
                            <w:r w:rsidDel="006A3BA5">
                              <w:rPr>
                                <w:spacing w:val="-5"/>
                              </w:rPr>
                              <w:t xml:space="preserve"> 3:</w:t>
                            </w:r>
                          </w:moveFrom>
                        </w:p>
                        <w:p w14:paraId="25DA935B" w14:textId="6E1F3AEB" w:rsidR="00DD2A26" w:rsidDel="006A3BA5" w:rsidRDefault="00DD2A26">
                          <w:pPr>
                            <w:pStyle w:val="CodeBlockBPBHEB"/>
                            <w:rPr>
                              <w:moveFrom w:id="441" w:author="Abhiram Arali" w:date="2024-11-14T09:50:00Z" w16du:dateUtc="2024-11-14T04:20:00Z"/>
                            </w:rPr>
                            <w:pPrChange w:id="442" w:author="Abhiram Arali" w:date="2024-11-14T09:50:00Z" w16du:dateUtc="2024-11-14T04:20:00Z">
                              <w:pPr>
                                <w:spacing w:before="21"/>
                              </w:pPr>
                            </w:pPrChange>
                          </w:pPr>
                        </w:p>
                        <w:p w14:paraId="4D53DB0E" w14:textId="6AE003E9" w:rsidR="00DD2A26" w:rsidDel="006A3BA5" w:rsidRDefault="00DD2A26">
                          <w:pPr>
                            <w:pStyle w:val="CodeBlockBPBHEB"/>
                            <w:rPr>
                              <w:moveFrom w:id="443" w:author="Abhiram Arali" w:date="2024-11-14T09:50:00Z" w16du:dateUtc="2024-11-14T04:20:00Z"/>
                            </w:rPr>
                            <w:pPrChange w:id="444" w:author="Abhiram Arali" w:date="2024-11-14T09:50:00Z" w16du:dateUtc="2024-11-14T04:20:00Z">
                              <w:pPr>
                                <w:spacing w:line="501" w:lineRule="auto"/>
                                <w:ind w:left="827" w:right="5727"/>
                              </w:pPr>
                            </w:pPrChange>
                          </w:pPr>
                          <w:moveFrom w:id="445" w:author="Abhiram Arali" w:date="2024-11-14T09:50:00Z" w16du:dateUtc="2024-11-14T04:20:00Z">
                            <w:r w:rsidDel="006A3BA5">
                              <w:rPr>
                                <w:spacing w:val="-2"/>
                              </w:rPr>
                              <w:t>printf("Wednesday\n"); break;</w:t>
                            </w:r>
                          </w:moveFrom>
                        </w:p>
                        <w:p w14:paraId="25078F7D" w14:textId="1EC17228" w:rsidR="00DD2A26" w:rsidRDefault="00DD2A26">
                          <w:pPr>
                            <w:pStyle w:val="CodeBlockBPBHEB"/>
                            <w:pPrChange w:id="446" w:author="Abhiram Arali" w:date="2024-11-14T09:50:00Z" w16du:dateUtc="2024-11-14T04:20:00Z">
                              <w:pPr>
                                <w:spacing w:line="272" w:lineRule="exact"/>
                                <w:ind w:left="37" w:right="7445"/>
                                <w:jc w:val="center"/>
                              </w:pPr>
                            </w:pPrChange>
                          </w:pPr>
                          <w:moveFrom w:id="447" w:author="Abhiram Arali" w:date="2024-11-14T09:50:00Z" w16du:dateUtc="2024-11-14T04:20:00Z">
                            <w:r w:rsidDel="006A3BA5">
                              <w:t>case</w:t>
                            </w:r>
                            <w:r w:rsidDel="006A3BA5">
                              <w:rPr>
                                <w:spacing w:val="-5"/>
                              </w:rPr>
                              <w:t xml:space="preserve"> 4:</w:t>
                            </w:r>
                          </w:moveFrom>
                          <w:moveFromRangeEnd w:id="413"/>
                        </w:p>
                      </w:txbxContent>
                    </v:textbox>
                  </v:shape>
                  <w10:wrap type="topAndBottom" anchorx="page"/>
                </v:group>
              </w:pict>
            </mc:Fallback>
          </mc:AlternateContent>
        </w:r>
      </w:del>
    </w:p>
    <w:p w14:paraId="50C891C9" w14:textId="3A98021C" w:rsidR="00DD2A26" w:rsidDel="00F019A6" w:rsidRDefault="00DD2A26">
      <w:pPr>
        <w:pStyle w:val="NormalBPBHEB"/>
        <w:rPr>
          <w:del w:id="261" w:author="Abhiram Arali" w:date="2024-11-14T09:50:00Z"/>
          <w:sz w:val="20"/>
        </w:rPr>
        <w:sectPr w:rsidR="00DD2A26" w:rsidDel="00F019A6">
          <w:pgSz w:w="11910" w:h="16840"/>
          <w:pgMar w:top="1540" w:right="1220" w:bottom="1200" w:left="1220" w:header="758" w:footer="1000" w:gutter="0"/>
          <w:cols w:space="720"/>
        </w:sectPr>
        <w:pPrChange w:id="262" w:author="Abhiram Arali" w:date="2024-11-14T09:50:00Z">
          <w:pPr/>
        </w:pPrChange>
      </w:pPr>
    </w:p>
    <w:p w14:paraId="398DB5AB" w14:textId="1BC2100E" w:rsidR="00DD2A26" w:rsidDel="006B1FBD" w:rsidRDefault="00DD2A26">
      <w:pPr>
        <w:pStyle w:val="NormalBPBHEB"/>
        <w:rPr>
          <w:del w:id="263" w:author="Abhiram Arali" w:date="2024-11-14T09:50:00Z"/>
          <w:i/>
          <w:sz w:val="7"/>
        </w:rPr>
        <w:pPrChange w:id="264" w:author="Abhiram Arali" w:date="2024-11-14T09:50:00Z">
          <w:pPr>
            <w:pStyle w:val="BodyText"/>
            <w:spacing w:before="7" w:after="1"/>
          </w:pPr>
        </w:pPrChange>
      </w:pPr>
    </w:p>
    <w:p w14:paraId="0C7F3F4F" w14:textId="7EEEA88C" w:rsidR="00DD2A26" w:rsidDel="006B1FBD" w:rsidRDefault="00DD2A26">
      <w:pPr>
        <w:pStyle w:val="NormalBPBHEB"/>
        <w:rPr>
          <w:del w:id="265" w:author="Abhiram Arali" w:date="2024-11-14T09:50:00Z"/>
          <w:sz w:val="20"/>
        </w:rPr>
        <w:pPrChange w:id="266" w:author="Abhiram Arali" w:date="2024-11-14T09:50:00Z">
          <w:pPr>
            <w:pStyle w:val="BodyText"/>
            <w:ind w:left="102"/>
          </w:pPr>
        </w:pPrChange>
      </w:pPr>
      <w:del w:id="267" w:author="Abhiram Arali" w:date="2024-11-14T09:50:00Z">
        <w:r w:rsidDel="00F77289">
          <w:rPr>
            <w:noProof/>
            <w:sz w:val="20"/>
            <w:lang w:val="en-IN" w:eastAsia="en-IN"/>
            <w:rPrChange w:id="268" w:author="Unknown">
              <w:rPr>
                <w:noProof/>
                <w:lang w:val="en-IN" w:eastAsia="en-IN"/>
              </w:rPr>
            </w:rPrChange>
          </w:rPr>
          <mc:AlternateContent>
            <mc:Choice Requires="wpg">
              <w:drawing>
                <wp:inline distT="0" distB="0" distL="0" distR="0" wp14:anchorId="32E00A6B" wp14:editId="04BE3CBC">
                  <wp:extent cx="5882640" cy="3925570"/>
                  <wp:effectExtent l="0" t="0" r="0" b="825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925570"/>
                            <a:chOff x="0" y="0"/>
                            <a:chExt cx="5882640" cy="3925570"/>
                          </a:xfrm>
                        </wpg:grpSpPr>
                        <wps:wsp>
                          <wps:cNvPr id="26" name="Graphic 324"/>
                          <wps:cNvSpPr/>
                          <wps:spPr>
                            <a:xfrm>
                              <a:off x="0" y="12"/>
                              <a:ext cx="5882640" cy="3925570"/>
                            </a:xfrm>
                            <a:custGeom>
                              <a:avLst/>
                              <a:gdLst/>
                              <a:ahLst/>
                              <a:cxnLst/>
                              <a:rect l="l" t="t" r="r" b="b"/>
                              <a:pathLst>
                                <a:path w="5882640" h="3925570">
                                  <a:moveTo>
                                    <a:pt x="6096" y="1458772"/>
                                  </a:moveTo>
                                  <a:lnTo>
                                    <a:pt x="0" y="1458772"/>
                                  </a:lnTo>
                                  <a:lnTo>
                                    <a:pt x="0" y="1822996"/>
                                  </a:lnTo>
                                  <a:lnTo>
                                    <a:pt x="0" y="2187232"/>
                                  </a:lnTo>
                                  <a:lnTo>
                                    <a:pt x="6096" y="2187232"/>
                                  </a:lnTo>
                                  <a:lnTo>
                                    <a:pt x="6096" y="1822996"/>
                                  </a:lnTo>
                                  <a:lnTo>
                                    <a:pt x="6096" y="1458772"/>
                                  </a:lnTo>
                                  <a:close/>
                                </a:path>
                                <a:path w="5882640" h="3925570">
                                  <a:moveTo>
                                    <a:pt x="6096" y="728776"/>
                                  </a:moveTo>
                                  <a:lnTo>
                                    <a:pt x="0" y="728776"/>
                                  </a:lnTo>
                                  <a:lnTo>
                                    <a:pt x="0" y="1094524"/>
                                  </a:lnTo>
                                  <a:lnTo>
                                    <a:pt x="0" y="1458760"/>
                                  </a:lnTo>
                                  <a:lnTo>
                                    <a:pt x="6096" y="1458760"/>
                                  </a:lnTo>
                                  <a:lnTo>
                                    <a:pt x="6096" y="1094524"/>
                                  </a:lnTo>
                                  <a:lnTo>
                                    <a:pt x="6096" y="728776"/>
                                  </a:lnTo>
                                  <a:close/>
                                </a:path>
                                <a:path w="5882640" h="3925570">
                                  <a:moveTo>
                                    <a:pt x="6096" y="0"/>
                                  </a:moveTo>
                                  <a:lnTo>
                                    <a:pt x="0" y="0"/>
                                  </a:lnTo>
                                  <a:lnTo>
                                    <a:pt x="0" y="364528"/>
                                  </a:lnTo>
                                  <a:lnTo>
                                    <a:pt x="0" y="728764"/>
                                  </a:lnTo>
                                  <a:lnTo>
                                    <a:pt x="6096" y="728764"/>
                                  </a:lnTo>
                                  <a:lnTo>
                                    <a:pt x="6096" y="364528"/>
                                  </a:lnTo>
                                  <a:lnTo>
                                    <a:pt x="6096" y="0"/>
                                  </a:lnTo>
                                  <a:close/>
                                </a:path>
                                <a:path w="5882640" h="3925570">
                                  <a:moveTo>
                                    <a:pt x="5875909" y="3918877"/>
                                  </a:moveTo>
                                  <a:lnTo>
                                    <a:pt x="6096" y="3918877"/>
                                  </a:lnTo>
                                  <a:lnTo>
                                    <a:pt x="6096" y="3646081"/>
                                  </a:lnTo>
                                  <a:lnTo>
                                    <a:pt x="6096" y="3280321"/>
                                  </a:lnTo>
                                  <a:lnTo>
                                    <a:pt x="6096" y="2916085"/>
                                  </a:lnTo>
                                  <a:lnTo>
                                    <a:pt x="6096" y="2551849"/>
                                  </a:lnTo>
                                  <a:lnTo>
                                    <a:pt x="6096" y="2187321"/>
                                  </a:lnTo>
                                  <a:lnTo>
                                    <a:pt x="0" y="2187321"/>
                                  </a:lnTo>
                                  <a:lnTo>
                                    <a:pt x="0" y="3924973"/>
                                  </a:lnTo>
                                  <a:lnTo>
                                    <a:pt x="6096" y="3924973"/>
                                  </a:lnTo>
                                  <a:lnTo>
                                    <a:pt x="5875909" y="3924973"/>
                                  </a:lnTo>
                                  <a:lnTo>
                                    <a:pt x="5875909" y="3918877"/>
                                  </a:lnTo>
                                  <a:close/>
                                </a:path>
                                <a:path w="5882640" h="3925570">
                                  <a:moveTo>
                                    <a:pt x="5882081" y="2187321"/>
                                  </a:moveTo>
                                  <a:lnTo>
                                    <a:pt x="5875985" y="2187321"/>
                                  </a:lnTo>
                                  <a:lnTo>
                                    <a:pt x="5875985" y="2551849"/>
                                  </a:lnTo>
                                  <a:lnTo>
                                    <a:pt x="5875985" y="2916085"/>
                                  </a:lnTo>
                                  <a:lnTo>
                                    <a:pt x="5875985" y="3280321"/>
                                  </a:lnTo>
                                  <a:lnTo>
                                    <a:pt x="5875985" y="3646081"/>
                                  </a:lnTo>
                                  <a:lnTo>
                                    <a:pt x="5875985" y="3918877"/>
                                  </a:lnTo>
                                  <a:lnTo>
                                    <a:pt x="5875985" y="3924973"/>
                                  </a:lnTo>
                                  <a:lnTo>
                                    <a:pt x="5882081" y="3924973"/>
                                  </a:lnTo>
                                  <a:lnTo>
                                    <a:pt x="5882081" y="2551849"/>
                                  </a:lnTo>
                                  <a:lnTo>
                                    <a:pt x="5882081" y="2187321"/>
                                  </a:lnTo>
                                  <a:close/>
                                </a:path>
                                <a:path w="5882640" h="3925570">
                                  <a:moveTo>
                                    <a:pt x="5882081" y="1458772"/>
                                  </a:moveTo>
                                  <a:lnTo>
                                    <a:pt x="5875985" y="1458772"/>
                                  </a:lnTo>
                                  <a:lnTo>
                                    <a:pt x="5875985" y="1822996"/>
                                  </a:lnTo>
                                  <a:lnTo>
                                    <a:pt x="5875985" y="2187232"/>
                                  </a:lnTo>
                                  <a:lnTo>
                                    <a:pt x="5882081" y="2187232"/>
                                  </a:lnTo>
                                  <a:lnTo>
                                    <a:pt x="5882081" y="1822996"/>
                                  </a:lnTo>
                                  <a:lnTo>
                                    <a:pt x="5882081" y="1458772"/>
                                  </a:lnTo>
                                  <a:close/>
                                </a:path>
                                <a:path w="5882640" h="3925570">
                                  <a:moveTo>
                                    <a:pt x="5882081" y="728776"/>
                                  </a:moveTo>
                                  <a:lnTo>
                                    <a:pt x="5875985" y="728776"/>
                                  </a:lnTo>
                                  <a:lnTo>
                                    <a:pt x="5875985" y="1094524"/>
                                  </a:lnTo>
                                  <a:lnTo>
                                    <a:pt x="5875985" y="1458760"/>
                                  </a:lnTo>
                                  <a:lnTo>
                                    <a:pt x="5882081" y="1458760"/>
                                  </a:lnTo>
                                  <a:lnTo>
                                    <a:pt x="5882081" y="1094524"/>
                                  </a:lnTo>
                                  <a:lnTo>
                                    <a:pt x="5882081" y="728776"/>
                                  </a:lnTo>
                                  <a:close/>
                                </a:path>
                                <a:path w="5882640" h="392557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7" name="Textbox 325"/>
                          <wps:cNvSpPr txBox="1"/>
                          <wps:spPr>
                            <a:xfrm>
                              <a:off x="6095" y="0"/>
                              <a:ext cx="5869940" cy="3919220"/>
                            </a:xfrm>
                            <a:prstGeom prst="rect">
                              <a:avLst/>
                            </a:prstGeom>
                          </wps:spPr>
                          <wps:txbx>
                            <w:txbxContent>
                              <w:p w14:paraId="7C41672A" w14:textId="225B26C0" w:rsidR="00DD2A26" w:rsidDel="00F77289" w:rsidRDefault="00DD2A26">
                                <w:pPr>
                                  <w:pStyle w:val="CodeBlockBPBHEB"/>
                                  <w:pPrChange w:id="269" w:author="Abhiram Arali" w:date="2024-11-14T09:50:00Z">
                                    <w:pPr>
                                      <w:spacing w:line="499" w:lineRule="auto"/>
                                      <w:ind w:left="827" w:right="6301"/>
                                    </w:pPr>
                                  </w:pPrChange>
                                </w:pPr>
                                <w:moveFromRangeStart w:id="270" w:author="Abhiram Arali" w:date="2024-11-14T09:50:00Z" w:name="move182470237"/>
                                <w:moveFrom w:id="271" w:author="Abhiram Arali" w:date="2024-11-14T09:50:00Z">
                                  <w:r w:rsidDel="00F77289">
                                    <w:t>printf("Thursday\n"); break;</w:t>
                                  </w:r>
                                </w:moveFrom>
                              </w:p>
                              <w:p w14:paraId="741FA1ED" w14:textId="0CC27E7F" w:rsidR="00DD2A26" w:rsidDel="00F77289" w:rsidRDefault="00DD2A26">
                                <w:pPr>
                                  <w:pStyle w:val="CodeBlockBPBHEB"/>
                                  <w:pPrChange w:id="272" w:author="Abhiram Arali" w:date="2024-11-14T09:50:00Z">
                                    <w:pPr>
                                      <w:spacing w:line="275" w:lineRule="exact"/>
                                      <w:ind w:left="587"/>
                                    </w:pPr>
                                  </w:pPrChange>
                                </w:pPr>
                                <w:moveFrom w:id="273" w:author="Abhiram Arali" w:date="2024-11-14T09:50:00Z">
                                  <w:r w:rsidDel="00F77289">
                                    <w:t>case</w:t>
                                  </w:r>
                                  <w:r w:rsidDel="00F77289">
                                    <w:rPr>
                                      <w:spacing w:val="-5"/>
                                    </w:rPr>
                                    <w:t xml:space="preserve"> 5:</w:t>
                                  </w:r>
                                </w:moveFrom>
                              </w:p>
                              <w:p w14:paraId="7C94020C" w14:textId="1C7B91E0" w:rsidR="00DD2A26" w:rsidDel="00F77289" w:rsidRDefault="00DD2A26">
                                <w:pPr>
                                  <w:pStyle w:val="CodeBlockBPBHEB"/>
                                  <w:pPrChange w:id="274" w:author="Abhiram Arali" w:date="2024-11-14T09:50:00Z">
                                    <w:pPr>
                                      <w:spacing w:before="23"/>
                                    </w:pPr>
                                  </w:pPrChange>
                                </w:pPr>
                              </w:p>
                              <w:p w14:paraId="551F776D" w14:textId="2050FC6B" w:rsidR="00DD2A26" w:rsidDel="00F77289" w:rsidRDefault="00DD2A26">
                                <w:pPr>
                                  <w:pStyle w:val="CodeBlockBPBHEB"/>
                                  <w:pPrChange w:id="275" w:author="Abhiram Arali" w:date="2024-11-14T09:50:00Z">
                                    <w:pPr>
                                      <w:spacing w:line="499" w:lineRule="auto"/>
                                      <w:ind w:left="827" w:right="6301"/>
                                    </w:pPr>
                                  </w:pPrChange>
                                </w:pPr>
                                <w:moveFrom w:id="276" w:author="Abhiram Arali" w:date="2024-11-14T09:50:00Z">
                                  <w:r w:rsidDel="00F77289">
                                    <w:t>printf("Friday\n"); break;</w:t>
                                  </w:r>
                                </w:moveFrom>
                              </w:p>
                              <w:p w14:paraId="33356E2F" w14:textId="6AC5D9F2" w:rsidR="00DD2A26" w:rsidDel="00F77289" w:rsidRDefault="00DD2A26">
                                <w:pPr>
                                  <w:pStyle w:val="CodeBlockBPBHEB"/>
                                  <w:pPrChange w:id="277" w:author="Abhiram Arali" w:date="2024-11-14T09:50:00Z">
                                    <w:pPr>
                                      <w:spacing w:line="275" w:lineRule="exact"/>
                                      <w:ind w:left="587"/>
                                    </w:pPr>
                                  </w:pPrChange>
                                </w:pPr>
                                <w:moveFrom w:id="278" w:author="Abhiram Arali" w:date="2024-11-14T09:50:00Z">
                                  <w:r w:rsidDel="00F77289">
                                    <w:t>default:</w:t>
                                  </w:r>
                                </w:moveFrom>
                              </w:p>
                              <w:p w14:paraId="23D0D5E5" w14:textId="4346F60D" w:rsidR="00DD2A26" w:rsidDel="00F77289" w:rsidRDefault="00DD2A26">
                                <w:pPr>
                                  <w:pStyle w:val="CodeBlockBPBHEB"/>
                                  <w:pPrChange w:id="279" w:author="Abhiram Arali" w:date="2024-11-14T09:50:00Z">
                                    <w:pPr>
                                      <w:spacing w:before="22"/>
                                    </w:pPr>
                                  </w:pPrChange>
                                </w:pPr>
                              </w:p>
                              <w:p w14:paraId="1DAA7D59" w14:textId="60DDB678" w:rsidR="00DD2A26" w:rsidDel="00F77289" w:rsidRDefault="00DD2A26">
                                <w:pPr>
                                  <w:pStyle w:val="CodeBlockBPBHEB"/>
                                  <w:pPrChange w:id="280" w:author="Abhiram Arali" w:date="2024-11-14T09:50:00Z">
                                    <w:pPr>
                                      <w:spacing w:before="1" w:line="499" w:lineRule="auto"/>
                                      <w:ind w:left="827" w:right="6301"/>
                                    </w:pPr>
                                  </w:pPrChange>
                                </w:pPr>
                                <w:moveFrom w:id="281" w:author="Abhiram Arali" w:date="2024-11-14T09:50:00Z">
                                  <w:r w:rsidDel="00F77289">
                                    <w:t>printf("Weekend\n"); break;</w:t>
                                  </w:r>
                                </w:moveFrom>
                              </w:p>
                              <w:p w14:paraId="309779ED" w14:textId="107D79B5" w:rsidR="00DD2A26" w:rsidDel="00F77289" w:rsidRDefault="00DD2A26">
                                <w:pPr>
                                  <w:pStyle w:val="CodeBlockBPBHEB"/>
                                  <w:pPrChange w:id="282" w:author="Abhiram Arali" w:date="2024-11-14T09:50:00Z">
                                    <w:pPr>
                                      <w:spacing w:line="275" w:lineRule="exact"/>
                                      <w:ind w:left="347"/>
                                    </w:pPr>
                                  </w:pPrChange>
                                </w:pPr>
                                <w:moveFrom w:id="283" w:author="Abhiram Arali" w:date="2024-11-14T09:50:00Z">
                                  <w:r w:rsidDel="00F77289">
                                    <w:rPr>
                                      <w:spacing w:val="-10"/>
                                    </w:rPr>
                                    <w:t>}</w:t>
                                  </w:r>
                                </w:moveFrom>
                              </w:p>
                              <w:p w14:paraId="3E2D5496" w14:textId="38B2C4EF" w:rsidR="00DD2A26" w:rsidDel="00F77289" w:rsidRDefault="00DD2A26">
                                <w:pPr>
                                  <w:pStyle w:val="CodeBlockBPBHEB"/>
                                  <w:pPrChange w:id="284" w:author="Abhiram Arali" w:date="2024-11-14T09:50:00Z">
                                    <w:pPr>
                                      <w:spacing w:before="21"/>
                                    </w:pPr>
                                  </w:pPrChange>
                                </w:pPr>
                              </w:p>
                              <w:p w14:paraId="6C12D003" w14:textId="62147FA1" w:rsidR="00DD2A26" w:rsidDel="00F77289" w:rsidRDefault="00DD2A26">
                                <w:pPr>
                                  <w:pStyle w:val="CodeBlockBPBHEB"/>
                                  <w:pPrChange w:id="285" w:author="Abhiram Arali" w:date="2024-11-14T09:50:00Z">
                                    <w:pPr>
                                      <w:ind w:left="347"/>
                                    </w:pPr>
                                  </w:pPrChange>
                                </w:pPr>
                                <w:moveFrom w:id="286" w:author="Abhiram Arali" w:date="2024-11-14T09:50:00Z">
                                  <w:r w:rsidDel="00F77289">
                                    <w:t xml:space="preserve">return </w:t>
                                  </w:r>
                                  <w:r w:rsidDel="00F77289">
                                    <w:rPr>
                                      <w:spacing w:val="-5"/>
                                    </w:rPr>
                                    <w:t>0;</w:t>
                                  </w:r>
                                </w:moveFrom>
                              </w:p>
                              <w:p w14:paraId="28C2F4E8" w14:textId="477127BE" w:rsidR="00DD2A26" w:rsidDel="00F77289" w:rsidRDefault="00DD2A26">
                                <w:pPr>
                                  <w:pStyle w:val="CodeBlockBPBHEB"/>
                                  <w:pPrChange w:id="287" w:author="Abhiram Arali" w:date="2024-11-14T09:50:00Z">
                                    <w:pPr>
                                      <w:spacing w:before="24"/>
                                    </w:pPr>
                                  </w:pPrChange>
                                </w:pPr>
                              </w:p>
                              <w:p w14:paraId="5A3A3ED2" w14:textId="5B0E7F36" w:rsidR="00DD2A26" w:rsidRDefault="00DD2A26">
                                <w:pPr>
                                  <w:pStyle w:val="CodeBlockBPBHEB"/>
                                  <w:pPrChange w:id="288" w:author="Abhiram Arali" w:date="2024-11-14T09:50:00Z">
                                    <w:pPr>
                                      <w:ind w:left="107"/>
                                    </w:pPr>
                                  </w:pPrChange>
                                </w:pPr>
                                <w:moveFrom w:id="289" w:author="Abhiram Arali" w:date="2024-11-14T09:50:00Z">
                                  <w:r w:rsidDel="00F77289">
                                    <w:rPr>
                                      <w:spacing w:val="-10"/>
                                    </w:rPr>
                                    <w:t>}</w:t>
                                  </w:r>
                                </w:moveFrom>
                                <w:moveFromRangeEnd w:id="270"/>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E00A6B" id="Group 25" o:spid="_x0000_s1042" style="width:463.2pt;height:309.1pt;mso-position-horizontal-relative:char;mso-position-vertical-relative:line" coordsize="58826,3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">
                  <v:shape id="Graphic 324" o:spid="_x0000_s1043" style="position:absolute;width:58826;height:39255;visibility:visible;mso-wrap-style:square;v-text-anchor:top" coordsize="5882640,392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" path="m6096,1458772r-6096,l,1822996r,364236l6096,2187232r,-364236l6096,1458772xem6096,728776r-6096,l,1094524r,364236l6096,1458760r,-364236l6096,728776xem6096,l,,,364528,,728764r6096,l6096,364528,6096,xem5875909,3918877r-5869813,l6096,3646081r,-365760l6096,2916085r,-364236l6096,2187321r-6096,l,3924973r6096,l5875909,3924973r,-6096xem5882081,2187321r-6096,l5875985,2551849r,364236l5875985,3280321r,365760l5875985,3918877r,6096l5882081,3924973r,-1373124l5882081,2187321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325" o:spid="_x0000_s1044" type="#_x0000_t202" style="position:absolute;left:60;width:58700;height:39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" filled="f" stroked="f">
                    <v:textbox inset="0,0,0,0">
                      <w:txbxContent>
                        <w:p w14:paraId="7C41672A" w14:textId="225B26C0" w:rsidR="00DD2A26" w:rsidDel="00F77289" w:rsidRDefault="00DD2A26">
                          <w:pPr>
                            <w:pStyle w:val="CodeBlockBPBHEB"/>
                            <w:rPr>
                              <w:moveFrom w:id="487" w:author="Abhiram Arali" w:date="2024-11-14T09:50:00Z" w16du:dateUtc="2024-11-14T04:20:00Z"/>
                            </w:rPr>
                            <w:pPrChange w:id="488" w:author="Abhiram Arali" w:date="2024-11-14T09:50:00Z" w16du:dateUtc="2024-11-14T04:20:00Z">
                              <w:pPr>
                                <w:spacing w:line="499" w:lineRule="auto"/>
                                <w:ind w:left="827" w:right="6301"/>
                              </w:pPr>
                            </w:pPrChange>
                          </w:pPr>
                          <w:moveFromRangeStart w:id="489" w:author="Abhiram Arali" w:date="2024-11-14T09:50:00Z" w:name="move182470237"/>
                          <w:moveFrom w:id="490" w:author="Abhiram Arali" w:date="2024-11-14T09:50:00Z" w16du:dateUtc="2024-11-14T04:20:00Z">
                            <w:r w:rsidDel="00F77289">
                              <w:t>printf("Thursday\n"); break;</w:t>
                            </w:r>
                          </w:moveFrom>
                        </w:p>
                        <w:p w14:paraId="741FA1ED" w14:textId="0CC27E7F" w:rsidR="00DD2A26" w:rsidDel="00F77289" w:rsidRDefault="00DD2A26">
                          <w:pPr>
                            <w:pStyle w:val="CodeBlockBPBHEB"/>
                            <w:rPr>
                              <w:moveFrom w:id="491" w:author="Abhiram Arali" w:date="2024-11-14T09:50:00Z" w16du:dateUtc="2024-11-14T04:20:00Z"/>
                            </w:rPr>
                            <w:pPrChange w:id="492" w:author="Abhiram Arali" w:date="2024-11-14T09:50:00Z" w16du:dateUtc="2024-11-14T04:20:00Z">
                              <w:pPr>
                                <w:spacing w:line="275" w:lineRule="exact"/>
                                <w:ind w:left="587"/>
                              </w:pPr>
                            </w:pPrChange>
                          </w:pPr>
                          <w:moveFrom w:id="493" w:author="Abhiram Arali" w:date="2024-11-14T09:50:00Z" w16du:dateUtc="2024-11-14T04:20:00Z">
                            <w:r w:rsidDel="00F77289">
                              <w:t>case</w:t>
                            </w:r>
                            <w:r w:rsidDel="00F77289">
                              <w:rPr>
                                <w:spacing w:val="-5"/>
                              </w:rPr>
                              <w:t xml:space="preserve"> 5:</w:t>
                            </w:r>
                          </w:moveFrom>
                        </w:p>
                        <w:p w14:paraId="7C94020C" w14:textId="1C7B91E0" w:rsidR="00DD2A26" w:rsidDel="00F77289" w:rsidRDefault="00DD2A26">
                          <w:pPr>
                            <w:pStyle w:val="CodeBlockBPBHEB"/>
                            <w:rPr>
                              <w:moveFrom w:id="494" w:author="Abhiram Arali" w:date="2024-11-14T09:50:00Z" w16du:dateUtc="2024-11-14T04:20:00Z"/>
                            </w:rPr>
                            <w:pPrChange w:id="495" w:author="Abhiram Arali" w:date="2024-11-14T09:50:00Z" w16du:dateUtc="2024-11-14T04:20:00Z">
                              <w:pPr>
                                <w:spacing w:before="23"/>
                              </w:pPr>
                            </w:pPrChange>
                          </w:pPr>
                        </w:p>
                        <w:p w14:paraId="551F776D" w14:textId="2050FC6B" w:rsidR="00DD2A26" w:rsidDel="00F77289" w:rsidRDefault="00DD2A26">
                          <w:pPr>
                            <w:pStyle w:val="CodeBlockBPBHEB"/>
                            <w:rPr>
                              <w:moveFrom w:id="496" w:author="Abhiram Arali" w:date="2024-11-14T09:50:00Z" w16du:dateUtc="2024-11-14T04:20:00Z"/>
                            </w:rPr>
                            <w:pPrChange w:id="497" w:author="Abhiram Arali" w:date="2024-11-14T09:50:00Z" w16du:dateUtc="2024-11-14T04:20:00Z">
                              <w:pPr>
                                <w:spacing w:line="499" w:lineRule="auto"/>
                                <w:ind w:left="827" w:right="6301"/>
                              </w:pPr>
                            </w:pPrChange>
                          </w:pPr>
                          <w:moveFrom w:id="498" w:author="Abhiram Arali" w:date="2024-11-14T09:50:00Z" w16du:dateUtc="2024-11-14T04:20:00Z">
                            <w:r w:rsidDel="00F77289">
                              <w:t>printf("Friday\n"); break;</w:t>
                            </w:r>
                          </w:moveFrom>
                        </w:p>
                        <w:p w14:paraId="33356E2F" w14:textId="6AC5D9F2" w:rsidR="00DD2A26" w:rsidDel="00F77289" w:rsidRDefault="00DD2A26">
                          <w:pPr>
                            <w:pStyle w:val="CodeBlockBPBHEB"/>
                            <w:rPr>
                              <w:moveFrom w:id="499" w:author="Abhiram Arali" w:date="2024-11-14T09:50:00Z" w16du:dateUtc="2024-11-14T04:20:00Z"/>
                            </w:rPr>
                            <w:pPrChange w:id="500" w:author="Abhiram Arali" w:date="2024-11-14T09:50:00Z" w16du:dateUtc="2024-11-14T04:20:00Z">
                              <w:pPr>
                                <w:spacing w:line="275" w:lineRule="exact"/>
                                <w:ind w:left="587"/>
                              </w:pPr>
                            </w:pPrChange>
                          </w:pPr>
                          <w:moveFrom w:id="501" w:author="Abhiram Arali" w:date="2024-11-14T09:50:00Z" w16du:dateUtc="2024-11-14T04:20:00Z">
                            <w:r w:rsidDel="00F77289">
                              <w:t>default:</w:t>
                            </w:r>
                          </w:moveFrom>
                        </w:p>
                        <w:p w14:paraId="23D0D5E5" w14:textId="4346F60D" w:rsidR="00DD2A26" w:rsidDel="00F77289" w:rsidRDefault="00DD2A26">
                          <w:pPr>
                            <w:pStyle w:val="CodeBlockBPBHEB"/>
                            <w:rPr>
                              <w:moveFrom w:id="502" w:author="Abhiram Arali" w:date="2024-11-14T09:50:00Z" w16du:dateUtc="2024-11-14T04:20:00Z"/>
                            </w:rPr>
                            <w:pPrChange w:id="503" w:author="Abhiram Arali" w:date="2024-11-14T09:50:00Z" w16du:dateUtc="2024-11-14T04:20:00Z">
                              <w:pPr>
                                <w:spacing w:before="22"/>
                              </w:pPr>
                            </w:pPrChange>
                          </w:pPr>
                        </w:p>
                        <w:p w14:paraId="1DAA7D59" w14:textId="60DDB678" w:rsidR="00DD2A26" w:rsidDel="00F77289" w:rsidRDefault="00DD2A26">
                          <w:pPr>
                            <w:pStyle w:val="CodeBlockBPBHEB"/>
                            <w:rPr>
                              <w:moveFrom w:id="504" w:author="Abhiram Arali" w:date="2024-11-14T09:50:00Z" w16du:dateUtc="2024-11-14T04:20:00Z"/>
                            </w:rPr>
                            <w:pPrChange w:id="505" w:author="Abhiram Arali" w:date="2024-11-14T09:50:00Z" w16du:dateUtc="2024-11-14T04:20:00Z">
                              <w:pPr>
                                <w:spacing w:before="1" w:line="499" w:lineRule="auto"/>
                                <w:ind w:left="827" w:right="6301"/>
                              </w:pPr>
                            </w:pPrChange>
                          </w:pPr>
                          <w:moveFrom w:id="506" w:author="Abhiram Arali" w:date="2024-11-14T09:50:00Z" w16du:dateUtc="2024-11-14T04:20:00Z">
                            <w:r w:rsidDel="00F77289">
                              <w:t>printf("Weekend\n"); break;</w:t>
                            </w:r>
                          </w:moveFrom>
                        </w:p>
                        <w:p w14:paraId="309779ED" w14:textId="107D79B5" w:rsidR="00DD2A26" w:rsidDel="00F77289" w:rsidRDefault="00DD2A26">
                          <w:pPr>
                            <w:pStyle w:val="CodeBlockBPBHEB"/>
                            <w:rPr>
                              <w:moveFrom w:id="507" w:author="Abhiram Arali" w:date="2024-11-14T09:50:00Z" w16du:dateUtc="2024-11-14T04:20:00Z"/>
                            </w:rPr>
                            <w:pPrChange w:id="508" w:author="Abhiram Arali" w:date="2024-11-14T09:50:00Z" w16du:dateUtc="2024-11-14T04:20:00Z">
                              <w:pPr>
                                <w:spacing w:line="275" w:lineRule="exact"/>
                                <w:ind w:left="347"/>
                              </w:pPr>
                            </w:pPrChange>
                          </w:pPr>
                          <w:moveFrom w:id="509" w:author="Abhiram Arali" w:date="2024-11-14T09:50:00Z" w16du:dateUtc="2024-11-14T04:20:00Z">
                            <w:r w:rsidDel="00F77289">
                              <w:rPr>
                                <w:spacing w:val="-10"/>
                              </w:rPr>
                              <w:t>}</w:t>
                            </w:r>
                          </w:moveFrom>
                        </w:p>
                        <w:p w14:paraId="3E2D5496" w14:textId="38B2C4EF" w:rsidR="00DD2A26" w:rsidDel="00F77289" w:rsidRDefault="00DD2A26">
                          <w:pPr>
                            <w:pStyle w:val="CodeBlockBPBHEB"/>
                            <w:rPr>
                              <w:moveFrom w:id="510" w:author="Abhiram Arali" w:date="2024-11-14T09:50:00Z" w16du:dateUtc="2024-11-14T04:20:00Z"/>
                            </w:rPr>
                            <w:pPrChange w:id="511" w:author="Abhiram Arali" w:date="2024-11-14T09:50:00Z" w16du:dateUtc="2024-11-14T04:20:00Z">
                              <w:pPr>
                                <w:spacing w:before="21"/>
                              </w:pPr>
                            </w:pPrChange>
                          </w:pPr>
                        </w:p>
                        <w:p w14:paraId="6C12D003" w14:textId="62147FA1" w:rsidR="00DD2A26" w:rsidDel="00F77289" w:rsidRDefault="00DD2A26">
                          <w:pPr>
                            <w:pStyle w:val="CodeBlockBPBHEB"/>
                            <w:rPr>
                              <w:moveFrom w:id="512" w:author="Abhiram Arali" w:date="2024-11-14T09:50:00Z" w16du:dateUtc="2024-11-14T04:20:00Z"/>
                            </w:rPr>
                            <w:pPrChange w:id="513" w:author="Abhiram Arali" w:date="2024-11-14T09:50:00Z" w16du:dateUtc="2024-11-14T04:20:00Z">
                              <w:pPr>
                                <w:ind w:left="347"/>
                              </w:pPr>
                            </w:pPrChange>
                          </w:pPr>
                          <w:moveFrom w:id="514" w:author="Abhiram Arali" w:date="2024-11-14T09:50:00Z" w16du:dateUtc="2024-11-14T04:20:00Z">
                            <w:r w:rsidDel="00F77289">
                              <w:t xml:space="preserve">return </w:t>
                            </w:r>
                            <w:r w:rsidDel="00F77289">
                              <w:rPr>
                                <w:spacing w:val="-5"/>
                              </w:rPr>
                              <w:t>0;</w:t>
                            </w:r>
                          </w:moveFrom>
                        </w:p>
                        <w:p w14:paraId="28C2F4E8" w14:textId="477127BE" w:rsidR="00DD2A26" w:rsidDel="00F77289" w:rsidRDefault="00DD2A26">
                          <w:pPr>
                            <w:pStyle w:val="CodeBlockBPBHEB"/>
                            <w:rPr>
                              <w:moveFrom w:id="515" w:author="Abhiram Arali" w:date="2024-11-14T09:50:00Z" w16du:dateUtc="2024-11-14T04:20:00Z"/>
                            </w:rPr>
                            <w:pPrChange w:id="516" w:author="Abhiram Arali" w:date="2024-11-14T09:50:00Z" w16du:dateUtc="2024-11-14T04:20:00Z">
                              <w:pPr>
                                <w:spacing w:before="24"/>
                              </w:pPr>
                            </w:pPrChange>
                          </w:pPr>
                        </w:p>
                        <w:p w14:paraId="5A3A3ED2" w14:textId="5B0E7F36" w:rsidR="00DD2A26" w:rsidRDefault="00DD2A26">
                          <w:pPr>
                            <w:pStyle w:val="CodeBlockBPBHEB"/>
                            <w:pPrChange w:id="517" w:author="Abhiram Arali" w:date="2024-11-14T09:50:00Z" w16du:dateUtc="2024-11-14T04:20:00Z">
                              <w:pPr>
                                <w:ind w:left="107"/>
                              </w:pPr>
                            </w:pPrChange>
                          </w:pPr>
                          <w:moveFrom w:id="518" w:author="Abhiram Arali" w:date="2024-11-14T09:50:00Z" w16du:dateUtc="2024-11-14T04:20:00Z">
                            <w:r w:rsidDel="00F77289">
                              <w:rPr>
                                <w:spacing w:val="-10"/>
                              </w:rPr>
                              <w:t>}</w:t>
                            </w:r>
                          </w:moveFrom>
                          <w:moveFromRangeEnd w:id="489"/>
                        </w:p>
                      </w:txbxContent>
                    </v:textbox>
                  </v:shape>
                  <w10:anchorlock/>
                </v:group>
              </w:pict>
            </mc:Fallback>
          </mc:AlternateContent>
        </w:r>
      </w:del>
    </w:p>
    <w:p w14:paraId="3435F872" w14:textId="77777777" w:rsidR="006B1FBD" w:rsidRDefault="006B1FBD">
      <w:pPr>
        <w:pStyle w:val="NormalBPBHEB"/>
        <w:rPr>
          <w:ins w:id="290" w:author="Abhiram Arali" w:date="2024-11-14T09:50:00Z"/>
          <w:spacing w:val="-2"/>
        </w:rPr>
        <w:pPrChange w:id="291" w:author="Abhiram Arali" w:date="2024-11-14T09:50:00Z">
          <w:pPr>
            <w:pStyle w:val="Heading2"/>
            <w:spacing w:before="123"/>
          </w:pPr>
        </w:pPrChange>
      </w:pPr>
    </w:p>
    <w:p w14:paraId="08AC798B" w14:textId="24C4FD4B" w:rsidR="00DD2A26" w:rsidRDefault="00DD2A26">
      <w:pPr>
        <w:pStyle w:val="NormalBPBHEB"/>
        <w:pPrChange w:id="292" w:author="Abhiram Arali" w:date="2024-11-14T09:50:00Z">
          <w:pPr>
            <w:pStyle w:val="Heading2"/>
            <w:spacing w:before="123"/>
          </w:pPr>
        </w:pPrChange>
      </w:pPr>
      <w:r>
        <w:t>Output:</w:t>
      </w:r>
    </w:p>
    <w:p w14:paraId="28A4886D" w14:textId="77777777" w:rsidR="00BA5BCC" w:rsidRDefault="00BA5BCC" w:rsidP="00BA5BCC">
      <w:pPr>
        <w:pStyle w:val="CodeBlockBPBHEB"/>
      </w:pPr>
      <w:moveToRangeStart w:id="293" w:author="Abhiram Arali" w:date="2024-11-14T09:50:00Z" w:name="move182470249"/>
      <w:moveTo w:id="294" w:author="Abhiram Arali" w:date="2024-11-14T09:50:00Z">
        <w:r>
          <w:t>Wednesday</w:t>
        </w:r>
      </w:moveTo>
    </w:p>
    <w:moveToRangeEnd w:id="293"/>
    <w:p w14:paraId="5BBF73AE" w14:textId="6AAE93E0" w:rsidR="00DD2A26" w:rsidRDefault="00DD2A26">
      <w:pPr>
        <w:pStyle w:val="NormalBPBHEB"/>
        <w:pPrChange w:id="295" w:author="Abhiram Arali" w:date="2024-11-14T09:50:00Z">
          <w:pPr>
            <w:pStyle w:val="BodyText"/>
            <w:spacing w:before="47"/>
          </w:pPr>
        </w:pPrChange>
      </w:pPr>
      <w:del w:id="296" w:author="Abhiram Arali" w:date="2024-11-14T09:50:00Z">
        <w:r w:rsidDel="007F61BA">
          <w:rPr>
            <w:noProof/>
            <w:lang w:val="en-IN" w:eastAsia="en-IN"/>
            <w:rPrChange w:id="297" w:author="Unknown">
              <w:rPr>
                <w:noProof/>
                <w:lang w:val="en-IN" w:eastAsia="en-IN"/>
              </w:rPr>
            </w:rPrChange>
          </w:rPr>
          <mc:AlternateContent>
            <mc:Choice Requires="wps">
              <w:drawing>
                <wp:anchor distT="0" distB="0" distL="0" distR="0" simplePos="0" relativeHeight="251663360" behindDoc="1" locked="0" layoutInCell="1" allowOverlap="1" wp14:anchorId="0937BCF0" wp14:editId="466BE193">
                  <wp:simplePos x="0" y="0"/>
                  <wp:positionH relativeFrom="page">
                    <wp:posOffset>843076</wp:posOffset>
                  </wp:positionH>
                  <wp:positionV relativeFrom="paragraph">
                    <wp:posOffset>194375</wp:posOffset>
                  </wp:positionV>
                  <wp:extent cx="5876290" cy="294640"/>
                  <wp:effectExtent l="0" t="0" r="0" b="0"/>
                  <wp:wrapTopAndBottom/>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4640"/>
                          </a:xfrm>
                          <a:prstGeom prst="rect">
                            <a:avLst/>
                          </a:prstGeom>
                          <a:ln w="6096">
                            <a:solidFill>
                              <a:srgbClr val="000000"/>
                            </a:solidFill>
                            <a:prstDash val="solid"/>
                          </a:ln>
                        </wps:spPr>
                        <wps:txbx>
                          <w:txbxContent>
                            <w:p w14:paraId="2C6A2707" w14:textId="6283F482" w:rsidR="00DD2A26" w:rsidRDefault="00DD2A26">
                              <w:pPr>
                                <w:pStyle w:val="CodeBlockBPBHEB"/>
                                <w:pPrChange w:id="298" w:author="Abhiram Arali" w:date="2024-11-14T09:50:00Z">
                                  <w:pPr>
                                    <w:pStyle w:val="BodyText"/>
                                    <w:spacing w:before="18"/>
                                    <w:ind w:left="107"/>
                                  </w:pPr>
                                </w:pPrChange>
                              </w:pPr>
                              <w:moveFromRangeStart w:id="299" w:author="Abhiram Arali" w:date="2024-11-14T09:50:00Z" w:name="move182470249"/>
                              <w:moveFrom w:id="300" w:author="Abhiram Arali" w:date="2024-11-14T09:50:00Z">
                                <w:r w:rsidDel="00BA5BCC">
                                  <w:t>Wednesday</w:t>
                                </w:r>
                              </w:moveFrom>
                              <w:moveFromRangeEnd w:id="29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37BCF0" id="Textbox 326" o:spid="_x0000_s1045" type="#_x0000_t202" style="position:absolute;left:0;text-align:left;margin-left:66.4pt;margin-top:15.3pt;width:462.7pt;height:23.2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" filled="f" strokeweight=".48pt">
                  <v:path arrowok="t"/>
                  <v:textbox inset="0,0,0,0">
                    <w:txbxContent>
                      <w:p w14:paraId="2C6A2707" w14:textId="6283F482" w:rsidR="00DD2A26" w:rsidRDefault="00DD2A26">
                        <w:pPr>
                          <w:pStyle w:val="CodeBlockBPBHEB"/>
                          <w:pPrChange w:id="530" w:author="Abhiram Arali" w:date="2024-11-14T09:50:00Z" w16du:dateUtc="2024-11-14T04:20:00Z">
                            <w:pPr>
                              <w:pStyle w:val="BodyText"/>
                              <w:spacing w:before="18"/>
                              <w:ind w:left="107"/>
                            </w:pPr>
                          </w:pPrChange>
                        </w:pPr>
                        <w:moveFromRangeStart w:id="531" w:author="Abhiram Arali" w:date="2024-11-14T09:50:00Z" w:name="move182470249"/>
                        <w:moveFrom w:id="532" w:author="Abhiram Arali" w:date="2024-11-14T09:50:00Z" w16du:dateUtc="2024-11-14T04:20:00Z">
                          <w:r w:rsidDel="00BA5BCC">
                            <w:t>Wednesday</w:t>
                          </w:r>
                        </w:moveFrom>
                        <w:moveFromRangeEnd w:id="531"/>
                      </w:p>
                    </w:txbxContent>
                  </v:textbox>
                  <w10:wrap type="topAndBottom" anchorx="page"/>
                </v:shape>
              </w:pict>
            </mc:Fallback>
          </mc:AlternateContent>
        </w:r>
      </w:del>
    </w:p>
    <w:p w14:paraId="5AC5BE2A" w14:textId="447AB8B6" w:rsidR="00DD2A26" w:rsidRDefault="00DD2A26">
      <w:pPr>
        <w:pStyle w:val="NormalBPBHEB"/>
        <w:pPrChange w:id="301" w:author="Abhiram Arali" w:date="2024-11-14T09:50:00Z">
          <w:pPr>
            <w:pStyle w:val="BodyText"/>
            <w:spacing w:before="164"/>
            <w:ind w:left="220"/>
          </w:pPr>
        </w:pPrChange>
      </w:pPr>
      <w:r>
        <w:t>In</w:t>
      </w:r>
      <w:r>
        <w:rPr>
          <w:spacing w:val="-1"/>
        </w:rPr>
        <w:t xml:space="preserve"> </w:t>
      </w:r>
      <w:r>
        <w:t>this</w:t>
      </w:r>
      <w:r>
        <w:rPr>
          <w:spacing w:val="-1"/>
        </w:rPr>
        <w:t xml:space="preserve"> </w:t>
      </w:r>
      <w:r>
        <w:t>example, the</w:t>
      </w:r>
      <w:r>
        <w:rPr>
          <w:spacing w:val="-1"/>
        </w:rPr>
        <w:t xml:space="preserve"> </w:t>
      </w:r>
      <w:r>
        <w:t>variable day</w:t>
      </w:r>
      <w:r>
        <w:rPr>
          <w:spacing w:val="-1"/>
        </w:rPr>
        <w:t xml:space="preserve"> </w:t>
      </w:r>
      <w:r>
        <w:t>is set</w:t>
      </w:r>
      <w:r>
        <w:rPr>
          <w:spacing w:val="-1"/>
        </w:rPr>
        <w:t xml:space="preserve"> </w:t>
      </w:r>
      <w:r>
        <w:t>to 3.</w:t>
      </w:r>
      <w:r>
        <w:rPr>
          <w:spacing w:val="-1"/>
        </w:rPr>
        <w:t xml:space="preserve"> </w:t>
      </w:r>
      <w:r>
        <w:t>The</w:t>
      </w:r>
      <w:r>
        <w:rPr>
          <w:spacing w:val="-2"/>
        </w:rPr>
        <w:t xml:space="preserve"> </w:t>
      </w:r>
      <w:r>
        <w:t>switch</w:t>
      </w:r>
      <w:r>
        <w:rPr>
          <w:spacing w:val="-1"/>
        </w:rPr>
        <w:t xml:space="preserve"> </w:t>
      </w:r>
      <w:r>
        <w:t>statement evaluates</w:t>
      </w:r>
      <w:r>
        <w:rPr>
          <w:spacing w:val="-1"/>
        </w:rPr>
        <w:t xml:space="preserve"> </w:t>
      </w:r>
      <w:r>
        <w:t>the value</w:t>
      </w:r>
      <w:r>
        <w:rPr>
          <w:spacing w:val="-1"/>
        </w:rPr>
        <w:t xml:space="preserve"> </w:t>
      </w:r>
      <w:r>
        <w:t>of</w:t>
      </w:r>
      <w:r>
        <w:rPr>
          <w:spacing w:val="-2"/>
        </w:rPr>
        <w:t xml:space="preserve"> </w:t>
      </w:r>
      <w:ins w:id="302" w:author="Abhiram Arali" w:date="2024-11-14T09:50:00Z">
        <w:r w:rsidR="008135EC">
          <w:rPr>
            <w:spacing w:val="-2"/>
          </w:rPr>
          <w:t xml:space="preserve">the </w:t>
        </w:r>
      </w:ins>
      <w:r>
        <w:rPr>
          <w:spacing w:val="-4"/>
        </w:rPr>
        <w:t>day:</w:t>
      </w:r>
    </w:p>
    <w:p w14:paraId="6F1D36EF" w14:textId="0198C4A2" w:rsidR="00DD2A26" w:rsidRPr="005A787F" w:rsidDel="00AF419E" w:rsidRDefault="00DD2A26">
      <w:pPr>
        <w:pStyle w:val="NormalBPBHEB"/>
        <w:numPr>
          <w:ilvl w:val="0"/>
          <w:numId w:val="9"/>
        </w:numPr>
        <w:rPr>
          <w:del w:id="303" w:author="Abhiram Arali" w:date="2024-11-14T09:50:00Z"/>
        </w:rPr>
        <w:pPrChange w:id="304" w:author="Abhiram Arali" w:date="2024-11-14T09:50:00Z">
          <w:pPr>
            <w:pStyle w:val="BodyText"/>
            <w:spacing w:before="24"/>
          </w:pPr>
        </w:pPrChange>
      </w:pPr>
    </w:p>
    <w:p w14:paraId="4ED15B52" w14:textId="77777777" w:rsidR="00DD2A26" w:rsidRPr="005A787F" w:rsidRDefault="00DD2A26">
      <w:pPr>
        <w:pStyle w:val="NormalBPBHEB"/>
        <w:numPr>
          <w:ilvl w:val="0"/>
          <w:numId w:val="9"/>
        </w:numPr>
        <w:rPr>
          <w:rPrChange w:id="305" w:author="Abhiram Arali" w:date="2024-11-14T09:50:00Z">
            <w:rPr>
              <w:sz w:val="24"/>
            </w:rPr>
          </w:rPrChange>
        </w:rPr>
        <w:pPrChange w:id="306" w:author="Abhiram Arali" w:date="2024-11-14T09:50:00Z">
          <w:pPr>
            <w:pStyle w:val="ListParagraph"/>
            <w:numPr>
              <w:numId w:val="4"/>
            </w:numPr>
            <w:tabs>
              <w:tab w:val="left" w:pos="940"/>
            </w:tabs>
            <w:ind w:left="940" w:hanging="360"/>
          </w:pPr>
        </w:pPrChange>
      </w:pPr>
      <w:r w:rsidRPr="005A787F">
        <w:rPr>
          <w:rPrChange w:id="307" w:author="Abhiram Arali" w:date="2024-11-14T09:50:00Z">
            <w:rPr>
              <w:sz w:val="24"/>
            </w:rPr>
          </w:rPrChange>
        </w:rPr>
        <w:t>It checks each case starting from the top.</w:t>
      </w:r>
    </w:p>
    <w:p w14:paraId="50A9333A" w14:textId="77777777" w:rsidR="00DD2A26" w:rsidRPr="005A787F" w:rsidRDefault="00DD2A26">
      <w:pPr>
        <w:pStyle w:val="NormalBPBHEB"/>
        <w:numPr>
          <w:ilvl w:val="0"/>
          <w:numId w:val="9"/>
        </w:numPr>
        <w:rPr>
          <w:rPrChange w:id="308" w:author="Abhiram Arali" w:date="2024-11-14T09:50:00Z">
            <w:rPr>
              <w:sz w:val="24"/>
            </w:rPr>
          </w:rPrChange>
        </w:rPr>
        <w:pPrChange w:id="309" w:author="Abhiram Arali" w:date="2024-11-14T09:50:00Z">
          <w:pPr>
            <w:pStyle w:val="ListParagraph"/>
            <w:numPr>
              <w:numId w:val="4"/>
            </w:numPr>
            <w:tabs>
              <w:tab w:val="left" w:pos="940"/>
            </w:tabs>
            <w:spacing w:before="136" w:line="350" w:lineRule="auto"/>
            <w:ind w:left="940" w:right="223" w:hanging="360"/>
          </w:pPr>
        </w:pPrChange>
      </w:pPr>
      <w:r w:rsidRPr="005A787F">
        <w:rPr>
          <w:rPrChange w:id="310" w:author="Abhiram Arali" w:date="2024-11-14T09:50:00Z">
            <w:rPr>
              <w:sz w:val="24"/>
            </w:rPr>
          </w:rPrChange>
        </w:rPr>
        <w:t xml:space="preserve">When it finds that day equals 3, it executes the corresponding code block, printing </w:t>
      </w:r>
      <w:del w:id="311" w:author="Abhiram Arali" w:date="2024-11-14T09:50:00Z">
        <w:r w:rsidRPr="005A787F" w:rsidDel="00DE7381">
          <w:rPr>
            <w:rPrChange w:id="312" w:author="Abhiram Arali" w:date="2024-11-14T09:50:00Z">
              <w:rPr>
                <w:spacing w:val="-2"/>
                <w:sz w:val="24"/>
              </w:rPr>
            </w:rPrChange>
          </w:rPr>
          <w:delText>"</w:delText>
        </w:r>
      </w:del>
      <w:r w:rsidRPr="00DE7381">
        <w:rPr>
          <w:i/>
          <w:iCs/>
          <w:rPrChange w:id="313" w:author="Abhiram Arali" w:date="2024-11-14T09:50:00Z">
            <w:rPr>
              <w:spacing w:val="-2"/>
              <w:sz w:val="24"/>
            </w:rPr>
          </w:rPrChange>
        </w:rPr>
        <w:t>Wednesday</w:t>
      </w:r>
      <w:del w:id="314" w:author="Abhiram Arali" w:date="2024-11-14T09:50:00Z">
        <w:r w:rsidRPr="005A787F" w:rsidDel="00971964">
          <w:rPr>
            <w:rPrChange w:id="315" w:author="Abhiram Arali" w:date="2024-11-14T09:50:00Z">
              <w:rPr>
                <w:spacing w:val="-2"/>
                <w:sz w:val="24"/>
              </w:rPr>
            </w:rPrChange>
          </w:rPr>
          <w:delText>"</w:delText>
        </w:r>
      </w:del>
      <w:r w:rsidRPr="005A787F">
        <w:rPr>
          <w:rPrChange w:id="316" w:author="Abhiram Arali" w:date="2024-11-14T09:50:00Z">
            <w:rPr>
              <w:spacing w:val="-2"/>
              <w:sz w:val="24"/>
            </w:rPr>
          </w:rPrChange>
        </w:rPr>
        <w:t>.</w:t>
      </w:r>
    </w:p>
    <w:p w14:paraId="061F1B21" w14:textId="77777777" w:rsidR="00DD2A26" w:rsidRDefault="00DD2A26" w:rsidP="005A787F">
      <w:pPr>
        <w:pStyle w:val="NormalBPBHEB"/>
        <w:numPr>
          <w:ilvl w:val="0"/>
          <w:numId w:val="9"/>
        </w:numPr>
        <w:rPr>
          <w:ins w:id="317" w:author="Abhiram Arali" w:date="2024-11-14T09:50:00Z"/>
        </w:rPr>
      </w:pPr>
      <w:r w:rsidRPr="005A787F">
        <w:rPr>
          <w:rPrChange w:id="318" w:author="Abhiram Arali" w:date="2024-11-14T09:50:00Z">
            <w:rPr>
              <w:sz w:val="24"/>
            </w:rPr>
          </w:rPrChange>
        </w:rPr>
        <w:t>The break statement then exits the switch block, preventing any further case evaluations.</w:t>
      </w:r>
    </w:p>
    <w:p w14:paraId="715CF958" w14:textId="77777777" w:rsidR="00FD01FE" w:rsidRPr="005A787F" w:rsidRDefault="00FD01FE">
      <w:pPr>
        <w:pStyle w:val="NormalBPBHEB"/>
        <w:rPr>
          <w:rPrChange w:id="319" w:author="Abhiram Arali" w:date="2024-11-14T09:50:00Z">
            <w:rPr>
              <w:sz w:val="24"/>
            </w:rPr>
          </w:rPrChange>
        </w:rPr>
        <w:pPrChange w:id="320" w:author="Abhiram Arali" w:date="2024-11-14T09:50:00Z">
          <w:pPr>
            <w:pStyle w:val="ListParagraph"/>
            <w:numPr>
              <w:numId w:val="4"/>
            </w:numPr>
            <w:tabs>
              <w:tab w:val="left" w:pos="940"/>
            </w:tabs>
            <w:spacing w:before="15" w:line="348" w:lineRule="auto"/>
            <w:ind w:left="940" w:right="224" w:hanging="360"/>
          </w:pPr>
        </w:pPrChange>
      </w:pPr>
    </w:p>
    <w:p w14:paraId="72607968" w14:textId="003A81C0" w:rsidR="00DD2A26" w:rsidRDefault="00D85DE0">
      <w:pPr>
        <w:pStyle w:val="NormalBPBHEB"/>
        <w:pPrChange w:id="321" w:author="Abhiram Arali" w:date="2024-11-14T09:51:00Z">
          <w:pPr>
            <w:pStyle w:val="Heading1"/>
            <w:spacing w:before="174"/>
          </w:pPr>
        </w:pPrChange>
      </w:pPr>
      <w:ins w:id="322" w:author="Abhiram Arali" w:date="2024-11-14T09:51:00Z">
        <w:r>
          <w:t xml:space="preserve">The </w:t>
        </w:r>
      </w:ins>
      <w:r>
        <w:t>advantages</w:t>
      </w:r>
      <w:r>
        <w:rPr>
          <w:spacing w:val="-1"/>
        </w:rPr>
        <w:t xml:space="preserve"> </w:t>
      </w:r>
      <w:r>
        <w:t xml:space="preserve">of using </w:t>
      </w:r>
      <w:ins w:id="323" w:author="Abhiram Arali" w:date="2024-11-14T09:51:00Z">
        <w:r w:rsidR="00122FFB">
          <w:t xml:space="preserve">a </w:t>
        </w:r>
      </w:ins>
      <w:r>
        <w:rPr>
          <w:spacing w:val="-2"/>
        </w:rPr>
        <w:t>switch</w:t>
      </w:r>
      <w:ins w:id="324" w:author="Abhiram Arali" w:date="2024-11-14T09:51:00Z">
        <w:r>
          <w:rPr>
            <w:spacing w:val="-2"/>
          </w:rPr>
          <w:t xml:space="preserve"> </w:t>
        </w:r>
        <w:r w:rsidR="00122FFB">
          <w:rPr>
            <w:spacing w:val="-2"/>
          </w:rPr>
          <w:t xml:space="preserve">statement </w:t>
        </w:r>
        <w:r>
          <w:rPr>
            <w:spacing w:val="-2"/>
          </w:rPr>
          <w:t>are as follows:</w:t>
        </w:r>
      </w:ins>
    </w:p>
    <w:p w14:paraId="7A1E825D" w14:textId="65D10545" w:rsidR="00DD2A26" w:rsidRPr="000B39A5" w:rsidDel="00122FFB" w:rsidRDefault="00DD2A26">
      <w:pPr>
        <w:pStyle w:val="NormalBPBHEB"/>
        <w:numPr>
          <w:ilvl w:val="0"/>
          <w:numId w:val="10"/>
        </w:numPr>
        <w:rPr>
          <w:del w:id="325" w:author="Abhiram Arali" w:date="2024-11-14T09:51:00Z"/>
        </w:rPr>
        <w:pPrChange w:id="326" w:author="Abhiram Arali" w:date="2024-11-14T09:51:00Z">
          <w:pPr>
            <w:pStyle w:val="BodyText"/>
            <w:spacing w:before="27"/>
          </w:pPr>
        </w:pPrChange>
      </w:pPr>
    </w:p>
    <w:p w14:paraId="7F7C2616" w14:textId="77777777" w:rsidR="00DD2A26" w:rsidRPr="000B39A5" w:rsidRDefault="00DD2A26">
      <w:pPr>
        <w:pStyle w:val="NormalBPBHEB"/>
        <w:numPr>
          <w:ilvl w:val="0"/>
          <w:numId w:val="10"/>
        </w:numPr>
        <w:rPr>
          <w:rPrChange w:id="327" w:author="Abhiram Arali" w:date="2024-11-14T09:51:00Z">
            <w:rPr>
              <w:sz w:val="24"/>
            </w:rPr>
          </w:rPrChange>
        </w:rPr>
        <w:pPrChange w:id="328" w:author="Abhiram Arali" w:date="2024-11-14T09:51:00Z">
          <w:pPr>
            <w:pStyle w:val="ListParagraph"/>
            <w:numPr>
              <w:numId w:val="4"/>
            </w:numPr>
            <w:tabs>
              <w:tab w:val="left" w:pos="940"/>
            </w:tabs>
            <w:spacing w:line="348" w:lineRule="auto"/>
            <w:ind w:left="940" w:right="216" w:hanging="360"/>
          </w:pPr>
        </w:pPrChange>
      </w:pPr>
      <w:r w:rsidRPr="000B39A5">
        <w:rPr>
          <w:rPrChange w:id="329" w:author="Abhiram Arali" w:date="2024-11-14T09:51:00Z">
            <w:rPr>
              <w:sz w:val="24"/>
            </w:rPr>
          </w:rPrChange>
        </w:rPr>
        <w:t>A switch statement can be clearer and more readable than a series of if-else statements, especially when dealing with many conditions for a single variable.</w:t>
      </w:r>
    </w:p>
    <w:p w14:paraId="58CE2761" w14:textId="77777777" w:rsidR="00DD2A26" w:rsidRPr="000B39A5" w:rsidRDefault="00DD2A26">
      <w:pPr>
        <w:pStyle w:val="NormalBPBHEB"/>
        <w:numPr>
          <w:ilvl w:val="0"/>
          <w:numId w:val="10"/>
        </w:numPr>
        <w:rPr>
          <w:rPrChange w:id="330" w:author="Abhiram Arali" w:date="2024-11-14T09:51:00Z">
            <w:rPr>
              <w:sz w:val="24"/>
            </w:rPr>
          </w:rPrChange>
        </w:rPr>
        <w:pPrChange w:id="331" w:author="Abhiram Arali" w:date="2024-11-14T09:51:00Z">
          <w:pPr>
            <w:pStyle w:val="ListParagraph"/>
            <w:numPr>
              <w:numId w:val="4"/>
            </w:numPr>
            <w:tabs>
              <w:tab w:val="left" w:pos="940"/>
            </w:tabs>
            <w:spacing w:before="18" w:line="348" w:lineRule="auto"/>
            <w:ind w:left="940" w:right="215" w:hanging="360"/>
          </w:pPr>
        </w:pPrChange>
      </w:pPr>
      <w:r w:rsidRPr="000B39A5">
        <w:rPr>
          <w:rPrChange w:id="332" w:author="Abhiram Arali" w:date="2024-11-14T09:51:00Z">
            <w:rPr>
              <w:sz w:val="24"/>
            </w:rPr>
          </w:rPrChange>
        </w:rPr>
        <w:t>In some cases, compilers can optimize switch statements better than multiple if-else chains, potentially improving performance.</w:t>
      </w:r>
    </w:p>
    <w:p w14:paraId="77C9AB25" w14:textId="77777777" w:rsidR="00DD2A26" w:rsidRDefault="00DD2A26" w:rsidP="000B39A5">
      <w:pPr>
        <w:pStyle w:val="NormalBPBHEB"/>
        <w:numPr>
          <w:ilvl w:val="0"/>
          <w:numId w:val="10"/>
        </w:numPr>
        <w:rPr>
          <w:ins w:id="333" w:author="Abhiram Arali" w:date="2024-11-14T09:51:00Z"/>
        </w:rPr>
      </w:pPr>
      <w:r w:rsidRPr="000B39A5">
        <w:rPr>
          <w:rPrChange w:id="334" w:author="Abhiram Arali" w:date="2024-11-14T09:51:00Z">
            <w:rPr>
              <w:sz w:val="24"/>
            </w:rPr>
          </w:rPrChange>
        </w:rPr>
        <w:t>Adding new cases to a switch statement is straightforward, making the code easier to maintain.</w:t>
      </w:r>
    </w:p>
    <w:p w14:paraId="70FB90FF" w14:textId="16225011" w:rsidR="00932064" w:rsidRPr="00B75E7A" w:rsidDel="00955E7C" w:rsidRDefault="00932064">
      <w:pPr>
        <w:pStyle w:val="NormalBPBHEB"/>
        <w:rPr>
          <w:del w:id="335" w:author="Abhiram Arali" w:date="2024-11-14T09:51:00Z"/>
          <w:sz w:val="21"/>
          <w:szCs w:val="21"/>
          <w:rPrChange w:id="336" w:author="Abhiram Arali" w:date="2024-11-14T09:51:00Z">
            <w:rPr>
              <w:del w:id="337" w:author="Abhiram Arali" w:date="2024-11-14T09:51:00Z"/>
              <w:sz w:val="24"/>
            </w:rPr>
          </w:rPrChange>
        </w:rPr>
        <w:pPrChange w:id="338" w:author="Abhiram Arali" w:date="2024-11-14T09:51:00Z">
          <w:pPr>
            <w:pStyle w:val="ListParagraph"/>
            <w:numPr>
              <w:numId w:val="4"/>
            </w:numPr>
            <w:tabs>
              <w:tab w:val="left" w:pos="940"/>
            </w:tabs>
            <w:spacing w:before="19" w:line="348" w:lineRule="auto"/>
            <w:ind w:left="940" w:right="219" w:hanging="360"/>
          </w:pPr>
        </w:pPrChange>
      </w:pPr>
    </w:p>
    <w:p w14:paraId="0EB7B4C3" w14:textId="028217DC" w:rsidR="00122FFB" w:rsidDel="00955E7C" w:rsidRDefault="00122FFB">
      <w:pPr>
        <w:pStyle w:val="NormalBPBHEB"/>
        <w:rPr>
          <w:del w:id="339" w:author="Abhiram Arali" w:date="2024-11-14T09:51:00Z"/>
          <w:sz w:val="24"/>
        </w:rPr>
        <w:sectPr w:rsidR="00122FFB" w:rsidDel="00955E7C">
          <w:pgSz w:w="11910" w:h="16840"/>
          <w:pgMar w:top="1540" w:right="1220" w:bottom="1200" w:left="1220" w:header="758" w:footer="1000" w:gutter="0"/>
          <w:cols w:space="720"/>
        </w:sectPr>
        <w:pPrChange w:id="340" w:author="Abhiram Arali" w:date="2024-11-14T09:51:00Z">
          <w:pPr>
            <w:spacing w:line="348" w:lineRule="auto"/>
          </w:pPr>
        </w:pPrChange>
      </w:pPr>
    </w:p>
    <w:p w14:paraId="389E5C28" w14:textId="77777777" w:rsidR="00DD2A26" w:rsidRDefault="00DD2A26" w:rsidP="00B75E7A">
      <w:pPr>
        <w:pStyle w:val="NormalBPBHEB"/>
        <w:numPr>
          <w:ilvl w:val="0"/>
          <w:numId w:val="10"/>
        </w:numPr>
        <w:rPr>
          <w:ins w:id="341" w:author="Abhiram Arali" w:date="2024-11-14T09:51:00Z"/>
        </w:rPr>
      </w:pPr>
      <w:r>
        <w:t>The switch statement is a useful control structure for managing multiple conditional paths based on the value of a single expression, enhancing the readability and organization of your code.</w:t>
      </w:r>
    </w:p>
    <w:p w14:paraId="664876C0" w14:textId="77777777" w:rsidR="004C2034" w:rsidRDefault="004C2034">
      <w:pPr>
        <w:pStyle w:val="NormalBPBHEB"/>
        <w:pPrChange w:id="342" w:author="Abhiram Arali" w:date="2024-11-14T09:51:00Z">
          <w:pPr>
            <w:pStyle w:val="ListParagraph"/>
            <w:numPr>
              <w:numId w:val="4"/>
            </w:numPr>
            <w:tabs>
              <w:tab w:val="left" w:pos="940"/>
            </w:tabs>
            <w:spacing w:before="90" w:line="355" w:lineRule="auto"/>
            <w:ind w:left="940" w:right="223" w:hanging="360"/>
            <w:jc w:val="both"/>
          </w:pPr>
        </w:pPrChange>
      </w:pPr>
    </w:p>
    <w:p w14:paraId="2E4230AA" w14:textId="77777777" w:rsidR="00DD2A26" w:rsidRDefault="00DD2A26">
      <w:pPr>
        <w:pStyle w:val="Heading1BPBHEB"/>
        <w:pPrChange w:id="343" w:author="Abhiram Arali" w:date="2024-11-14T09:52:00Z">
          <w:pPr>
            <w:pStyle w:val="Heading1"/>
            <w:spacing w:before="164"/>
          </w:pPr>
        </w:pPrChange>
      </w:pPr>
      <w:r>
        <w:lastRenderedPageBreak/>
        <w:t>Repetition</w:t>
      </w:r>
      <w:del w:id="344" w:author="Abhiram Arali" w:date="2024-11-14T09:52:00Z">
        <w:r w:rsidDel="0072675E">
          <w:delText>:</w:delText>
        </w:r>
      </w:del>
    </w:p>
    <w:p w14:paraId="3C51C432" w14:textId="7D5938E8" w:rsidR="00DD2A26" w:rsidDel="0072675E" w:rsidRDefault="00DD2A26" w:rsidP="00DD2A26">
      <w:pPr>
        <w:pStyle w:val="BodyText"/>
        <w:spacing w:before="24"/>
        <w:rPr>
          <w:del w:id="345" w:author="Abhiram Arali" w:date="2024-11-14T09:52:00Z"/>
          <w:b/>
        </w:rPr>
      </w:pPr>
    </w:p>
    <w:p w14:paraId="27E09539" w14:textId="77777777" w:rsidR="00DD2A26" w:rsidRDefault="00DD2A26" w:rsidP="00C07F1B">
      <w:pPr>
        <w:pStyle w:val="NormalBPBHEB"/>
        <w:rPr>
          <w:ins w:id="346" w:author="Abhiram Arali" w:date="2024-11-14T09:53:00Z"/>
        </w:rPr>
      </w:pPr>
      <w:r>
        <w:t>In programming, repetition (or iteration) refers to the execution of a block of code multiple times based on certain conditions. This is a fundamental concept that allows developers to automate repetitive tasks, process data in bulk, and manage various control flows in their programs. In C, there are several constructs to achieve repetition, primarily using loops.</w:t>
      </w:r>
    </w:p>
    <w:p w14:paraId="05A4C4E4" w14:textId="77777777" w:rsidR="007F0FAB" w:rsidRDefault="007F0FAB">
      <w:pPr>
        <w:pStyle w:val="NormalBPBHEB"/>
        <w:pPrChange w:id="347" w:author="Abhiram Arali" w:date="2024-11-14T09:52:00Z">
          <w:pPr>
            <w:pStyle w:val="BodyText"/>
            <w:spacing w:line="360" w:lineRule="auto"/>
            <w:ind w:left="220" w:right="214"/>
            <w:jc w:val="both"/>
          </w:pPr>
        </w:pPrChange>
      </w:pPr>
    </w:p>
    <w:p w14:paraId="6DC96420" w14:textId="77777777" w:rsidR="00DD2A26" w:rsidRDefault="00DD2A26">
      <w:pPr>
        <w:pStyle w:val="Heading2BPBHEB"/>
        <w:pPrChange w:id="348" w:author="Abhiram Arali" w:date="2024-11-14T09:53:00Z">
          <w:pPr>
            <w:pStyle w:val="Heading1"/>
            <w:spacing w:before="159"/>
            <w:jc w:val="both"/>
          </w:pPr>
        </w:pPrChange>
      </w:pPr>
      <w:r>
        <w:t>For,</w:t>
      </w:r>
      <w:r>
        <w:rPr>
          <w:spacing w:val="-2"/>
        </w:rPr>
        <w:t xml:space="preserve"> </w:t>
      </w:r>
      <w:r>
        <w:t>while,</w:t>
      </w:r>
      <w:r>
        <w:rPr>
          <w:spacing w:val="-1"/>
        </w:rPr>
        <w:t xml:space="preserve"> </w:t>
      </w:r>
      <w:r>
        <w:t>and do-while</w:t>
      </w:r>
      <w:r>
        <w:rPr>
          <w:spacing w:val="-2"/>
        </w:rPr>
        <w:t xml:space="preserve"> </w:t>
      </w:r>
      <w:r>
        <w:rPr>
          <w:spacing w:val="-4"/>
        </w:rPr>
        <w:t>loop</w:t>
      </w:r>
    </w:p>
    <w:p w14:paraId="62131735" w14:textId="2DCE53D9" w:rsidR="00DD2A26" w:rsidRDefault="00344FD5">
      <w:pPr>
        <w:pStyle w:val="NormalBPBHEB"/>
        <w:pPrChange w:id="349" w:author="Abhiram Arali" w:date="2024-11-14T09:54:00Z">
          <w:pPr>
            <w:pStyle w:val="BodyText"/>
            <w:spacing w:before="22"/>
          </w:pPr>
        </w:pPrChange>
      </w:pPr>
      <w:ins w:id="350" w:author="Abhiram Arali" w:date="2024-11-14T09:54:00Z">
        <w:r>
          <w:t>The explanatio</w:t>
        </w:r>
      </w:ins>
      <w:ins w:id="351" w:author="Abhiram Arali" w:date="2024-11-14T09:55:00Z">
        <w:r>
          <w:t xml:space="preserve">n for each of these </w:t>
        </w:r>
        <w:r w:rsidR="00FF2F36">
          <w:t>is</w:t>
        </w:r>
        <w:r>
          <w:t xml:space="preserve"> as follows:</w:t>
        </w:r>
      </w:ins>
    </w:p>
    <w:p w14:paraId="116E4890" w14:textId="417A5DBE" w:rsidR="00DD2A26" w:rsidDel="007E4150" w:rsidRDefault="00DD2A26">
      <w:pPr>
        <w:pStyle w:val="NormalBPBHEB"/>
        <w:rPr>
          <w:del w:id="352" w:author="Abhiram Arali" w:date="2024-11-14T09:55:00Z"/>
        </w:rPr>
        <w:pPrChange w:id="353" w:author="Abhiram Arali" w:date="2024-11-14T09:55:00Z">
          <w:pPr>
            <w:pStyle w:val="ListParagraph"/>
            <w:numPr>
              <w:numId w:val="3"/>
            </w:numPr>
            <w:tabs>
              <w:tab w:val="left" w:pos="460"/>
            </w:tabs>
            <w:ind w:left="460" w:hanging="240"/>
          </w:pPr>
        </w:pPrChange>
      </w:pPr>
      <w:r w:rsidRPr="006122A1">
        <w:rPr>
          <w:b/>
          <w:bCs/>
          <w:rPrChange w:id="354" w:author="Abhiram Arali" w:date="2024-11-14T09:55:00Z">
            <w:rPr/>
          </w:rPrChange>
        </w:rPr>
        <w:t>for</w:t>
      </w:r>
      <w:r w:rsidRPr="006122A1">
        <w:rPr>
          <w:b/>
          <w:bCs/>
          <w:spacing w:val="-2"/>
          <w:rPrChange w:id="355" w:author="Abhiram Arali" w:date="2024-11-14T09:55:00Z">
            <w:rPr>
              <w:spacing w:val="-2"/>
            </w:rPr>
          </w:rPrChange>
        </w:rPr>
        <w:t xml:space="preserve"> </w:t>
      </w:r>
      <w:r w:rsidR="00EA3C03" w:rsidRPr="00EA3C03">
        <w:rPr>
          <w:b/>
          <w:bCs/>
          <w:spacing w:val="-4"/>
        </w:rPr>
        <w:t>loop</w:t>
      </w:r>
      <w:ins w:id="356" w:author="Abhiram Arali" w:date="2024-11-14T09:55:00Z">
        <w:r w:rsidR="007E4150">
          <w:rPr>
            <w:spacing w:val="-4"/>
          </w:rPr>
          <w:t xml:space="preserve">: </w:t>
        </w:r>
      </w:ins>
    </w:p>
    <w:p w14:paraId="4EE27CE6" w14:textId="360F6D14" w:rsidR="00DD2A26" w:rsidDel="00606FDA" w:rsidRDefault="00DD2A26" w:rsidP="00DD2A26">
      <w:pPr>
        <w:pStyle w:val="BodyText"/>
        <w:spacing w:before="21"/>
        <w:rPr>
          <w:del w:id="357" w:author="Abhiram Arali" w:date="2024-11-14T09:55:00Z"/>
          <w:b/>
        </w:rPr>
      </w:pPr>
    </w:p>
    <w:p w14:paraId="61DE736C" w14:textId="77777777" w:rsidR="00DD2A26" w:rsidRDefault="00DD2A26">
      <w:pPr>
        <w:pStyle w:val="NormalBPBHEB"/>
        <w:numPr>
          <w:ilvl w:val="0"/>
          <w:numId w:val="11"/>
        </w:numPr>
        <w:pPrChange w:id="358" w:author="Abhiram Arali" w:date="2024-11-14T09:55:00Z">
          <w:pPr>
            <w:pStyle w:val="BodyText"/>
            <w:spacing w:before="1" w:line="360" w:lineRule="auto"/>
            <w:ind w:left="220" w:right="224"/>
            <w:jc w:val="both"/>
          </w:pPr>
        </w:pPrChange>
      </w:pPr>
      <w:r>
        <w:t>The for loop is used when the number of iterations is known beforehand. It consists of three main components: initialization, condition, and update. The loop initializes a counter, checks a condition before each iteration, and updates the counter after each iteration.</w:t>
      </w:r>
    </w:p>
    <w:p w14:paraId="2DFED758" w14:textId="77777777" w:rsidR="00DD2A26" w:rsidRDefault="00DD2A26">
      <w:pPr>
        <w:pStyle w:val="NormalBPBHEB"/>
        <w:numPr>
          <w:ilvl w:val="0"/>
          <w:numId w:val="12"/>
        </w:numPr>
        <w:pPrChange w:id="359" w:author="Abhiram Arali" w:date="2024-11-14T09:55:00Z">
          <w:pPr>
            <w:spacing w:before="162"/>
            <w:ind w:left="220"/>
          </w:pPr>
        </w:pPrChange>
      </w:pPr>
      <w:r>
        <w:t>Syntax:</w:t>
      </w:r>
    </w:p>
    <w:p w14:paraId="0C5CA3A8" w14:textId="77777777" w:rsidR="00004E89" w:rsidRDefault="00004E89" w:rsidP="00004E89">
      <w:pPr>
        <w:pStyle w:val="CodeBlockBPBHEB"/>
        <w:rPr>
          <w:ins w:id="360" w:author="Abhiram Arali" w:date="2024-11-14T09:55:00Z"/>
        </w:rPr>
      </w:pPr>
      <w:ins w:id="361" w:author="Abhiram Arali" w:date="2024-11-14T09:55:00Z">
        <w:r>
          <w:t>for</w:t>
        </w:r>
        <w:r>
          <w:rPr>
            <w:spacing w:val="-3"/>
          </w:rPr>
          <w:t xml:space="preserve"> </w:t>
        </w:r>
        <w:r>
          <w:t>(initialization;</w:t>
        </w:r>
        <w:r>
          <w:rPr>
            <w:spacing w:val="-1"/>
          </w:rPr>
          <w:t xml:space="preserve"> </w:t>
        </w:r>
        <w:r>
          <w:t>condition;</w:t>
        </w:r>
        <w:r>
          <w:rPr>
            <w:spacing w:val="-1"/>
          </w:rPr>
          <w:t xml:space="preserve"> </w:t>
        </w:r>
        <w:r>
          <w:t>update)</w:t>
        </w:r>
        <w:r>
          <w:rPr>
            <w:spacing w:val="-1"/>
          </w:rPr>
          <w:t xml:space="preserve"> </w:t>
        </w:r>
        <w:r>
          <w:rPr>
            <w:spacing w:val="-10"/>
          </w:rPr>
          <w:t>{</w:t>
        </w:r>
      </w:ins>
    </w:p>
    <w:p w14:paraId="58FF0B4B" w14:textId="77777777" w:rsidR="00004E89" w:rsidRDefault="00004E89" w:rsidP="00004E89">
      <w:pPr>
        <w:pStyle w:val="CodeBlockBPBHEB"/>
        <w:rPr>
          <w:ins w:id="362" w:author="Abhiram Arali" w:date="2024-11-14T09:55:00Z"/>
        </w:rPr>
      </w:pPr>
    </w:p>
    <w:p w14:paraId="4B611CFA" w14:textId="77777777" w:rsidR="00004E89" w:rsidRDefault="00004E89" w:rsidP="00004E89">
      <w:pPr>
        <w:pStyle w:val="CodeBlockBPBHEB"/>
        <w:rPr>
          <w:ins w:id="363" w:author="Abhiram Arali" w:date="2024-11-14T09:55:00Z"/>
        </w:rPr>
      </w:pPr>
      <w:ins w:id="364" w:author="Abhiram Arali" w:date="2024-11-14T09:55:00Z">
        <w:r>
          <w:t>//</w:t>
        </w:r>
        <w:r>
          <w:rPr>
            <w:spacing w:val="-1"/>
          </w:rPr>
          <w:t xml:space="preserve"> </w:t>
        </w:r>
        <w:r>
          <w:t>code</w:t>
        </w:r>
        <w:r>
          <w:rPr>
            <w:spacing w:val="-1"/>
          </w:rPr>
          <w:t xml:space="preserve"> </w:t>
        </w:r>
        <w:r>
          <w:t xml:space="preserve">to be </w:t>
        </w:r>
        <w:r>
          <w:rPr>
            <w:spacing w:val="-2"/>
          </w:rPr>
          <w:t>executed</w:t>
        </w:r>
      </w:ins>
    </w:p>
    <w:p w14:paraId="67A18FC4" w14:textId="77777777" w:rsidR="00004E89" w:rsidRDefault="00004E89" w:rsidP="00004E89">
      <w:pPr>
        <w:pStyle w:val="CodeBlockBPBHEB"/>
        <w:rPr>
          <w:ins w:id="365" w:author="Abhiram Arali" w:date="2024-11-14T09:55:00Z"/>
        </w:rPr>
      </w:pPr>
    </w:p>
    <w:p w14:paraId="3C153017" w14:textId="77777777" w:rsidR="00004E89" w:rsidRDefault="00004E89" w:rsidP="00004E89">
      <w:pPr>
        <w:pStyle w:val="CodeBlockBPBHEB"/>
        <w:rPr>
          <w:ins w:id="366" w:author="Abhiram Arali" w:date="2024-11-14T09:55:00Z"/>
          <w:sz w:val="24"/>
        </w:rPr>
      </w:pPr>
      <w:ins w:id="367" w:author="Abhiram Arali" w:date="2024-11-14T09:55:00Z">
        <w:r>
          <w:rPr>
            <w:spacing w:val="-10"/>
            <w:sz w:val="24"/>
          </w:rPr>
          <w:t>}</w:t>
        </w:r>
      </w:ins>
    </w:p>
    <w:p w14:paraId="13E2ACB0" w14:textId="77777777" w:rsidR="00004E89" w:rsidRDefault="00004E89" w:rsidP="00004E89">
      <w:pPr>
        <w:pStyle w:val="CodeBlockBPBHEB"/>
        <w:rPr>
          <w:ins w:id="368" w:author="Abhiram Arali" w:date="2024-11-14T09:55:00Z"/>
        </w:rPr>
      </w:pPr>
    </w:p>
    <w:p w14:paraId="7A07969A" w14:textId="77777777" w:rsidR="00004E89" w:rsidRDefault="00004E89" w:rsidP="00004E89">
      <w:pPr>
        <w:pStyle w:val="CodeBlockBPBHEB"/>
        <w:rPr>
          <w:ins w:id="369" w:author="Abhiram Arali" w:date="2024-11-14T09:55:00Z"/>
        </w:rPr>
      </w:pPr>
      <w:ins w:id="370" w:author="Abhiram Arali" w:date="2024-11-14T09:55:00Z">
        <w:r>
          <w:rPr>
            <w:spacing w:val="-2"/>
          </w:rPr>
          <w:t>Example:</w:t>
        </w:r>
      </w:ins>
    </w:p>
    <w:p w14:paraId="10299AC5" w14:textId="77777777" w:rsidR="00004E89" w:rsidRDefault="00004E89" w:rsidP="00004E89">
      <w:pPr>
        <w:pStyle w:val="CodeBlockBPBHEB"/>
        <w:rPr>
          <w:ins w:id="371" w:author="Abhiram Arali" w:date="2024-11-14T09:55:00Z"/>
        </w:rPr>
      </w:pPr>
    </w:p>
    <w:p w14:paraId="27231E9B" w14:textId="77777777" w:rsidR="00004E89" w:rsidRDefault="00004E89" w:rsidP="00004E89">
      <w:pPr>
        <w:pStyle w:val="CodeBlockBPBHEB"/>
        <w:rPr>
          <w:ins w:id="372" w:author="Abhiram Arali" w:date="2024-11-14T09:55:00Z"/>
        </w:rPr>
      </w:pPr>
    </w:p>
    <w:p w14:paraId="0959EC24" w14:textId="77777777" w:rsidR="00004E89" w:rsidRDefault="00004E89" w:rsidP="00004E89">
      <w:pPr>
        <w:pStyle w:val="CodeBlockBPBHEB"/>
        <w:rPr>
          <w:ins w:id="373" w:author="Abhiram Arali" w:date="2024-11-14T09:55:00Z"/>
        </w:rPr>
      </w:pPr>
    </w:p>
    <w:p w14:paraId="59C4CDA9" w14:textId="77777777" w:rsidR="00004E89" w:rsidRDefault="00004E89" w:rsidP="00004E89">
      <w:pPr>
        <w:pStyle w:val="CodeBlockBPBHEB"/>
        <w:rPr>
          <w:ins w:id="374" w:author="Abhiram Arali" w:date="2024-11-14T09:55:00Z"/>
        </w:rPr>
      </w:pPr>
      <w:ins w:id="375" w:author="Abhiram Arali" w:date="2024-11-14T09:55:00Z">
        <w:r>
          <w:rPr>
            <w:spacing w:val="-10"/>
          </w:rPr>
          <w:t>c</w:t>
        </w:r>
      </w:ins>
    </w:p>
    <w:p w14:paraId="6E12A927" w14:textId="77777777" w:rsidR="00004E89" w:rsidRDefault="00004E89" w:rsidP="00004E89">
      <w:pPr>
        <w:pStyle w:val="CodeBlockBPBHEB"/>
        <w:rPr>
          <w:ins w:id="376" w:author="Abhiram Arali" w:date="2024-11-14T09:55:00Z"/>
        </w:rPr>
      </w:pPr>
    </w:p>
    <w:p w14:paraId="5CF0386C" w14:textId="77777777" w:rsidR="00004E89" w:rsidRDefault="00004E89" w:rsidP="00004E89">
      <w:pPr>
        <w:pStyle w:val="CodeBlockBPBHEB"/>
        <w:rPr>
          <w:ins w:id="377" w:author="Abhiram Arali" w:date="2024-11-14T09:55:00Z"/>
        </w:rPr>
      </w:pPr>
      <w:ins w:id="378" w:author="Abhiram Arali" w:date="2024-11-14T09:55:00Z">
        <w:r>
          <w:t>Copy</w:t>
        </w:r>
        <w:r>
          <w:rPr>
            <w:spacing w:val="-2"/>
          </w:rPr>
          <w:t xml:space="preserve"> </w:t>
        </w:r>
        <w:r>
          <w:rPr>
            <w:spacing w:val="-4"/>
          </w:rPr>
          <w:t>code</w:t>
        </w:r>
      </w:ins>
    </w:p>
    <w:p w14:paraId="06B17FCC" w14:textId="77777777" w:rsidR="00004E89" w:rsidRDefault="00004E89" w:rsidP="00004E89">
      <w:pPr>
        <w:pStyle w:val="CodeBlockBPBHEB"/>
        <w:rPr>
          <w:ins w:id="379" w:author="Abhiram Arali" w:date="2024-11-14T09:55:00Z"/>
        </w:rPr>
      </w:pPr>
    </w:p>
    <w:p w14:paraId="6280728C" w14:textId="77777777" w:rsidR="00004E89" w:rsidRDefault="00004E89" w:rsidP="00004E89">
      <w:pPr>
        <w:pStyle w:val="CodeBlockBPBHEB"/>
        <w:rPr>
          <w:ins w:id="380" w:author="Abhiram Arali" w:date="2024-11-14T09:55:00Z"/>
        </w:rPr>
      </w:pPr>
      <w:ins w:id="381" w:author="Abhiram Arali" w:date="2024-11-14T09:55:00Z">
        <w:r>
          <w:t>for</w:t>
        </w:r>
        <w:r>
          <w:rPr>
            <w:spacing w:val="-3"/>
          </w:rPr>
          <w:t xml:space="preserve"> </w:t>
        </w:r>
        <w:r>
          <w:t>(int i =</w:t>
        </w:r>
        <w:r>
          <w:rPr>
            <w:spacing w:val="-1"/>
          </w:rPr>
          <w:t xml:space="preserve"> </w:t>
        </w:r>
        <w:r>
          <w:t>0;</w:t>
        </w:r>
        <w:r>
          <w:rPr>
            <w:spacing w:val="-1"/>
          </w:rPr>
          <w:t xml:space="preserve"> </w:t>
        </w:r>
        <w:r>
          <w:t>i &lt;</w:t>
        </w:r>
        <w:r>
          <w:rPr>
            <w:spacing w:val="-1"/>
          </w:rPr>
          <w:t xml:space="preserve"> </w:t>
        </w:r>
        <w:r>
          <w:t>5; i++)</w:t>
        </w:r>
        <w:r>
          <w:rPr>
            <w:spacing w:val="1"/>
          </w:rPr>
          <w:t xml:space="preserve"> </w:t>
        </w:r>
        <w:r>
          <w:rPr>
            <w:spacing w:val="-10"/>
          </w:rPr>
          <w:t>{</w:t>
        </w:r>
      </w:ins>
    </w:p>
    <w:p w14:paraId="74B762F6" w14:textId="77777777" w:rsidR="00004E89" w:rsidRDefault="00004E89" w:rsidP="00004E89">
      <w:pPr>
        <w:pStyle w:val="CodeBlockBPBHEB"/>
        <w:rPr>
          <w:ins w:id="382" w:author="Abhiram Arali" w:date="2024-11-14T09:55:00Z"/>
        </w:rPr>
      </w:pPr>
    </w:p>
    <w:p w14:paraId="3A5C6C1B" w14:textId="77777777" w:rsidR="00004E89" w:rsidRDefault="00004E89" w:rsidP="00004E89">
      <w:pPr>
        <w:pStyle w:val="CodeBlockBPBHEB"/>
        <w:rPr>
          <w:ins w:id="383" w:author="Abhiram Arali" w:date="2024-11-14T09:55:00Z"/>
        </w:rPr>
      </w:pPr>
      <w:ins w:id="384" w:author="Abhiram Arali" w:date="2024-11-14T09:55:00Z">
        <w:r>
          <w:t>printf("%d\n",</w:t>
        </w:r>
        <w:r>
          <w:rPr>
            <w:spacing w:val="-3"/>
          </w:rPr>
          <w:t xml:space="preserve"> </w:t>
        </w:r>
        <w:r>
          <w:t>i);</w:t>
        </w:r>
        <w:r>
          <w:rPr>
            <w:spacing w:val="59"/>
          </w:rPr>
          <w:t xml:space="preserve"> </w:t>
        </w:r>
        <w:r>
          <w:t>// Prints numbers</w:t>
        </w:r>
        <w:r>
          <w:rPr>
            <w:spacing w:val="-1"/>
          </w:rPr>
          <w:t xml:space="preserve"> </w:t>
        </w:r>
        <w:r>
          <w:t xml:space="preserve">0 to </w:t>
        </w:r>
        <w:r>
          <w:rPr>
            <w:spacing w:val="-10"/>
          </w:rPr>
          <w:t>4</w:t>
        </w:r>
      </w:ins>
    </w:p>
    <w:p w14:paraId="06AC2180" w14:textId="77777777" w:rsidR="00004E89" w:rsidRDefault="00004E89" w:rsidP="00004E89">
      <w:pPr>
        <w:pStyle w:val="CodeBlockBPBHEB"/>
        <w:rPr>
          <w:ins w:id="385" w:author="Abhiram Arali" w:date="2024-11-14T09:55:00Z"/>
        </w:rPr>
      </w:pPr>
    </w:p>
    <w:p w14:paraId="148DEF3D" w14:textId="77777777" w:rsidR="00004E89" w:rsidRDefault="00004E89" w:rsidP="00004E89">
      <w:pPr>
        <w:pStyle w:val="CodeBlockBPBHEB"/>
        <w:rPr>
          <w:ins w:id="386" w:author="Abhiram Arali" w:date="2024-11-14T09:55:00Z"/>
          <w:sz w:val="24"/>
        </w:rPr>
      </w:pPr>
      <w:ins w:id="387" w:author="Abhiram Arali" w:date="2024-11-14T09:55:00Z">
        <w:r>
          <w:rPr>
            <w:spacing w:val="-10"/>
            <w:sz w:val="24"/>
          </w:rPr>
          <w:t>}</w:t>
        </w:r>
      </w:ins>
    </w:p>
    <w:p w14:paraId="24980E08" w14:textId="26448AE8" w:rsidR="00DD2A26" w:rsidRDefault="00DD2A26">
      <w:pPr>
        <w:pStyle w:val="NormalBPBHEB"/>
        <w:rPr>
          <w:sz w:val="20"/>
        </w:rPr>
        <w:pPrChange w:id="388" w:author="Abhiram Arali" w:date="2024-11-14T09:55:00Z">
          <w:pPr>
            <w:pStyle w:val="BodyText"/>
            <w:spacing w:before="46"/>
          </w:pPr>
        </w:pPrChange>
      </w:pPr>
      <w:del w:id="389" w:author="Abhiram Arali" w:date="2024-11-14T09:55:00Z">
        <w:r w:rsidDel="007C5D45">
          <w:rPr>
            <w:noProof/>
            <w:lang w:val="en-IN" w:eastAsia="en-IN"/>
            <w:rPrChange w:id="390" w:author="Unknown">
              <w:rPr>
                <w:noProof/>
                <w:lang w:val="en-IN" w:eastAsia="en-IN"/>
              </w:rPr>
            </w:rPrChange>
          </w:rPr>
          <mc:AlternateContent>
            <mc:Choice Requires="wps">
              <w:drawing>
                <wp:anchor distT="0" distB="0" distL="0" distR="0" simplePos="0" relativeHeight="251664384" behindDoc="1" locked="0" layoutInCell="1" allowOverlap="1" wp14:anchorId="5A84F61A" wp14:editId="2E919B68">
                  <wp:simplePos x="0" y="0"/>
                  <wp:positionH relativeFrom="page">
                    <wp:posOffset>843076</wp:posOffset>
                  </wp:positionH>
                  <wp:positionV relativeFrom="paragraph">
                    <wp:posOffset>194090</wp:posOffset>
                  </wp:positionV>
                  <wp:extent cx="5876290" cy="3571875"/>
                  <wp:effectExtent l="0" t="0" r="0" b="0"/>
                  <wp:wrapTopAndBottom/>
                  <wp:docPr id="327" name="Text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571875"/>
                          </a:xfrm>
                          <a:prstGeom prst="rect">
                            <a:avLst/>
                          </a:prstGeom>
                          <a:ln w="6096">
                            <a:solidFill>
                              <a:srgbClr val="000000"/>
                            </a:solidFill>
                            <a:prstDash val="solid"/>
                          </a:ln>
                        </wps:spPr>
                        <wps:txbx>
                          <w:txbxContent>
                            <w:p w14:paraId="5239BEC5" w14:textId="7AD16C06" w:rsidR="00DD2A26" w:rsidDel="00004E89" w:rsidRDefault="00DD2A26">
                              <w:pPr>
                                <w:pStyle w:val="CodeBlockBPBHEB"/>
                                <w:rPr>
                                  <w:del w:id="391" w:author="Abhiram Arali" w:date="2024-11-14T09:55:00Z"/>
                                </w:rPr>
                                <w:pPrChange w:id="392" w:author="Abhiram Arali" w:date="2024-11-14T09:55:00Z">
                                  <w:pPr>
                                    <w:pStyle w:val="BodyText"/>
                                    <w:spacing w:before="18"/>
                                    <w:ind w:left="107"/>
                                  </w:pPr>
                                </w:pPrChange>
                              </w:pPr>
                              <w:del w:id="393" w:author="Abhiram Arali" w:date="2024-11-14T09:55:00Z">
                                <w:r w:rsidDel="00004E89">
                                  <w:delText>for</w:delText>
                                </w:r>
                                <w:r w:rsidDel="00004E89">
                                  <w:rPr>
                                    <w:spacing w:val="-3"/>
                                  </w:rPr>
                                  <w:delText xml:space="preserve"> </w:delText>
                                </w:r>
                                <w:r w:rsidDel="00004E89">
                                  <w:delText>(initialization;</w:delText>
                                </w:r>
                                <w:r w:rsidDel="00004E89">
                                  <w:rPr>
                                    <w:spacing w:val="-1"/>
                                  </w:rPr>
                                  <w:delText xml:space="preserve"> </w:delText>
                                </w:r>
                                <w:r w:rsidDel="00004E89">
                                  <w:delText>condition;</w:delText>
                                </w:r>
                                <w:r w:rsidDel="00004E89">
                                  <w:rPr>
                                    <w:spacing w:val="-1"/>
                                  </w:rPr>
                                  <w:delText xml:space="preserve"> </w:delText>
                                </w:r>
                                <w:r w:rsidDel="00004E89">
                                  <w:delText>update)</w:delText>
                                </w:r>
                                <w:r w:rsidDel="00004E89">
                                  <w:rPr>
                                    <w:spacing w:val="-1"/>
                                  </w:rPr>
                                  <w:delText xml:space="preserve"> </w:delText>
                                </w:r>
                                <w:r w:rsidDel="00004E89">
                                  <w:rPr>
                                    <w:spacing w:val="-10"/>
                                  </w:rPr>
                                  <w:delText>{</w:delText>
                                </w:r>
                              </w:del>
                            </w:p>
                            <w:p w14:paraId="0C586FE6" w14:textId="4F2A2395" w:rsidR="00DD2A26" w:rsidDel="00004E89" w:rsidRDefault="00DD2A26">
                              <w:pPr>
                                <w:pStyle w:val="CodeBlockBPBHEB"/>
                                <w:rPr>
                                  <w:del w:id="394" w:author="Abhiram Arali" w:date="2024-11-14T09:55:00Z"/>
                                </w:rPr>
                                <w:pPrChange w:id="395" w:author="Abhiram Arali" w:date="2024-11-14T09:55:00Z">
                                  <w:pPr>
                                    <w:pStyle w:val="BodyText"/>
                                    <w:spacing w:before="19"/>
                                  </w:pPr>
                                </w:pPrChange>
                              </w:pPr>
                            </w:p>
                            <w:p w14:paraId="37C98659" w14:textId="6810CC5E" w:rsidR="00DD2A26" w:rsidDel="00004E89" w:rsidRDefault="00DD2A26">
                              <w:pPr>
                                <w:pStyle w:val="CodeBlockBPBHEB"/>
                                <w:rPr>
                                  <w:del w:id="396" w:author="Abhiram Arali" w:date="2024-11-14T09:55:00Z"/>
                                </w:rPr>
                                <w:pPrChange w:id="397" w:author="Abhiram Arali" w:date="2024-11-14T09:55:00Z">
                                  <w:pPr>
                                    <w:pStyle w:val="BodyText"/>
                                    <w:spacing w:before="1"/>
                                    <w:ind w:left="347"/>
                                  </w:pPr>
                                </w:pPrChange>
                              </w:pPr>
                              <w:del w:id="398" w:author="Abhiram Arali" w:date="2024-11-14T09:55:00Z">
                                <w:r w:rsidDel="00004E89">
                                  <w:delText>//</w:delText>
                                </w:r>
                                <w:r w:rsidDel="00004E89">
                                  <w:rPr>
                                    <w:spacing w:val="-1"/>
                                  </w:rPr>
                                  <w:delText xml:space="preserve"> </w:delText>
                                </w:r>
                                <w:r w:rsidDel="00004E89">
                                  <w:delText>code</w:delText>
                                </w:r>
                                <w:r w:rsidDel="00004E89">
                                  <w:rPr>
                                    <w:spacing w:val="-1"/>
                                  </w:rPr>
                                  <w:delText xml:space="preserve"> </w:delText>
                                </w:r>
                                <w:r w:rsidDel="00004E89">
                                  <w:delText xml:space="preserve">to be </w:delText>
                                </w:r>
                                <w:r w:rsidDel="00004E89">
                                  <w:rPr>
                                    <w:spacing w:val="-2"/>
                                  </w:rPr>
                                  <w:delText>executed</w:delText>
                                </w:r>
                              </w:del>
                            </w:p>
                            <w:p w14:paraId="4933DC39" w14:textId="677D1DBE" w:rsidR="00DD2A26" w:rsidDel="00004E89" w:rsidRDefault="00DD2A26">
                              <w:pPr>
                                <w:pStyle w:val="CodeBlockBPBHEB"/>
                                <w:rPr>
                                  <w:del w:id="399" w:author="Abhiram Arali" w:date="2024-11-14T09:55:00Z"/>
                                </w:rPr>
                                <w:pPrChange w:id="400" w:author="Abhiram Arali" w:date="2024-11-14T09:55:00Z">
                                  <w:pPr>
                                    <w:pStyle w:val="BodyText"/>
                                    <w:spacing w:before="24"/>
                                  </w:pPr>
                                </w:pPrChange>
                              </w:pPr>
                            </w:p>
                            <w:p w14:paraId="65945304" w14:textId="62CFC79B" w:rsidR="00DD2A26" w:rsidDel="00004E89" w:rsidRDefault="00DD2A26">
                              <w:pPr>
                                <w:pStyle w:val="CodeBlockBPBHEB"/>
                                <w:rPr>
                                  <w:del w:id="401" w:author="Abhiram Arali" w:date="2024-11-14T09:55:00Z"/>
                                  <w:sz w:val="24"/>
                                </w:rPr>
                                <w:pPrChange w:id="402" w:author="Abhiram Arali" w:date="2024-11-14T09:55:00Z">
                                  <w:pPr>
                                    <w:ind w:left="107"/>
                                  </w:pPr>
                                </w:pPrChange>
                              </w:pPr>
                              <w:del w:id="403" w:author="Abhiram Arali" w:date="2024-11-14T09:55:00Z">
                                <w:r w:rsidDel="00004E89">
                                  <w:rPr>
                                    <w:spacing w:val="-10"/>
                                    <w:sz w:val="24"/>
                                  </w:rPr>
                                  <w:delText>}</w:delText>
                                </w:r>
                              </w:del>
                            </w:p>
                            <w:p w14:paraId="0641B844" w14:textId="58295F99" w:rsidR="00DD2A26" w:rsidDel="00004E89" w:rsidRDefault="00DD2A26">
                              <w:pPr>
                                <w:pStyle w:val="CodeBlockBPBHEB"/>
                                <w:rPr>
                                  <w:del w:id="404" w:author="Abhiram Arali" w:date="2024-11-14T09:55:00Z"/>
                                </w:rPr>
                                <w:pPrChange w:id="405" w:author="Abhiram Arali" w:date="2024-11-14T09:55:00Z">
                                  <w:pPr>
                                    <w:pStyle w:val="BodyText"/>
                                    <w:spacing w:before="21"/>
                                  </w:pPr>
                                </w:pPrChange>
                              </w:pPr>
                            </w:p>
                            <w:p w14:paraId="2246CD31" w14:textId="6A8FCB0D" w:rsidR="00DD2A26" w:rsidDel="00004E89" w:rsidRDefault="00DD2A26">
                              <w:pPr>
                                <w:pStyle w:val="CodeBlockBPBHEB"/>
                                <w:rPr>
                                  <w:del w:id="406" w:author="Abhiram Arali" w:date="2024-11-14T09:55:00Z"/>
                                </w:rPr>
                                <w:pPrChange w:id="407" w:author="Abhiram Arali" w:date="2024-11-14T09:55:00Z">
                                  <w:pPr>
                                    <w:pStyle w:val="BodyText"/>
                                    <w:ind w:left="107"/>
                                  </w:pPr>
                                </w:pPrChange>
                              </w:pPr>
                              <w:del w:id="408" w:author="Abhiram Arali" w:date="2024-11-14T09:55:00Z">
                                <w:r w:rsidDel="00004E89">
                                  <w:rPr>
                                    <w:spacing w:val="-2"/>
                                  </w:rPr>
                                  <w:delText>Example:</w:delText>
                                </w:r>
                              </w:del>
                            </w:p>
                            <w:p w14:paraId="113A8507" w14:textId="296DA890" w:rsidR="00DD2A26" w:rsidDel="00004E89" w:rsidRDefault="00DD2A26">
                              <w:pPr>
                                <w:pStyle w:val="CodeBlockBPBHEB"/>
                                <w:rPr>
                                  <w:del w:id="409" w:author="Abhiram Arali" w:date="2024-11-14T09:55:00Z"/>
                                </w:rPr>
                                <w:pPrChange w:id="410" w:author="Abhiram Arali" w:date="2024-11-14T09:55:00Z">
                                  <w:pPr>
                                    <w:pStyle w:val="BodyText"/>
                                  </w:pPr>
                                </w:pPrChange>
                              </w:pPr>
                            </w:p>
                            <w:p w14:paraId="0D0E282D" w14:textId="6EE852EF" w:rsidR="00DD2A26" w:rsidDel="00004E89" w:rsidRDefault="00DD2A26">
                              <w:pPr>
                                <w:pStyle w:val="CodeBlockBPBHEB"/>
                                <w:rPr>
                                  <w:del w:id="411" w:author="Abhiram Arali" w:date="2024-11-14T09:55:00Z"/>
                                </w:rPr>
                                <w:pPrChange w:id="412" w:author="Abhiram Arali" w:date="2024-11-14T09:55:00Z">
                                  <w:pPr>
                                    <w:pStyle w:val="BodyText"/>
                                  </w:pPr>
                                </w:pPrChange>
                              </w:pPr>
                            </w:p>
                            <w:p w14:paraId="7327F686" w14:textId="61C2849F" w:rsidR="00DD2A26" w:rsidDel="00004E89" w:rsidRDefault="00DD2A26">
                              <w:pPr>
                                <w:pStyle w:val="CodeBlockBPBHEB"/>
                                <w:rPr>
                                  <w:del w:id="413" w:author="Abhiram Arali" w:date="2024-11-14T09:55:00Z"/>
                                </w:rPr>
                                <w:pPrChange w:id="414" w:author="Abhiram Arali" w:date="2024-11-14T09:55:00Z">
                                  <w:pPr>
                                    <w:pStyle w:val="BodyText"/>
                                    <w:spacing w:before="43"/>
                                  </w:pPr>
                                </w:pPrChange>
                              </w:pPr>
                            </w:p>
                            <w:p w14:paraId="5F296B03" w14:textId="450FC310" w:rsidR="00DD2A26" w:rsidDel="00004E89" w:rsidRDefault="00DD2A26">
                              <w:pPr>
                                <w:pStyle w:val="CodeBlockBPBHEB"/>
                                <w:rPr>
                                  <w:del w:id="415" w:author="Abhiram Arali" w:date="2024-11-14T09:55:00Z"/>
                                </w:rPr>
                                <w:pPrChange w:id="416" w:author="Abhiram Arali" w:date="2024-11-14T09:55:00Z">
                                  <w:pPr>
                                    <w:pStyle w:val="BodyText"/>
                                    <w:spacing w:before="1"/>
                                    <w:ind w:left="107"/>
                                  </w:pPr>
                                </w:pPrChange>
                              </w:pPr>
                              <w:del w:id="417" w:author="Abhiram Arali" w:date="2024-11-14T09:55:00Z">
                                <w:r w:rsidDel="00004E89">
                                  <w:rPr>
                                    <w:spacing w:val="-10"/>
                                  </w:rPr>
                                  <w:delText>c</w:delText>
                                </w:r>
                              </w:del>
                            </w:p>
                            <w:p w14:paraId="52FB475A" w14:textId="08BB0E1D" w:rsidR="00DD2A26" w:rsidDel="00004E89" w:rsidRDefault="00DD2A26">
                              <w:pPr>
                                <w:pStyle w:val="CodeBlockBPBHEB"/>
                                <w:rPr>
                                  <w:del w:id="418" w:author="Abhiram Arali" w:date="2024-11-14T09:55:00Z"/>
                                </w:rPr>
                                <w:pPrChange w:id="419" w:author="Abhiram Arali" w:date="2024-11-14T09:55:00Z">
                                  <w:pPr>
                                    <w:pStyle w:val="BodyText"/>
                                    <w:spacing w:before="21"/>
                                  </w:pPr>
                                </w:pPrChange>
                              </w:pPr>
                            </w:p>
                            <w:p w14:paraId="0CED2BCE" w14:textId="63EF15F8" w:rsidR="00DD2A26" w:rsidDel="00004E89" w:rsidRDefault="00DD2A26">
                              <w:pPr>
                                <w:pStyle w:val="CodeBlockBPBHEB"/>
                                <w:rPr>
                                  <w:del w:id="420" w:author="Abhiram Arali" w:date="2024-11-14T09:55:00Z"/>
                                </w:rPr>
                                <w:pPrChange w:id="421" w:author="Abhiram Arali" w:date="2024-11-14T09:55:00Z">
                                  <w:pPr>
                                    <w:pStyle w:val="BodyText"/>
                                    <w:ind w:left="107"/>
                                  </w:pPr>
                                </w:pPrChange>
                              </w:pPr>
                              <w:del w:id="422" w:author="Abhiram Arali" w:date="2024-11-14T09:55:00Z">
                                <w:r w:rsidDel="00004E89">
                                  <w:delText>Copy</w:delText>
                                </w:r>
                                <w:r w:rsidDel="00004E89">
                                  <w:rPr>
                                    <w:spacing w:val="-2"/>
                                  </w:rPr>
                                  <w:delText xml:space="preserve"> </w:delText>
                                </w:r>
                                <w:r w:rsidDel="00004E89">
                                  <w:rPr>
                                    <w:spacing w:val="-4"/>
                                  </w:rPr>
                                  <w:delText>code</w:delText>
                                </w:r>
                              </w:del>
                            </w:p>
                            <w:p w14:paraId="01B624BA" w14:textId="662AC646" w:rsidR="00DD2A26" w:rsidDel="00004E89" w:rsidRDefault="00DD2A26">
                              <w:pPr>
                                <w:pStyle w:val="CodeBlockBPBHEB"/>
                                <w:rPr>
                                  <w:del w:id="423" w:author="Abhiram Arali" w:date="2024-11-14T09:55:00Z"/>
                                </w:rPr>
                                <w:pPrChange w:id="424" w:author="Abhiram Arali" w:date="2024-11-14T09:55:00Z">
                                  <w:pPr>
                                    <w:pStyle w:val="BodyText"/>
                                    <w:spacing w:before="22"/>
                                  </w:pPr>
                                </w:pPrChange>
                              </w:pPr>
                            </w:p>
                            <w:p w14:paraId="43ABB176" w14:textId="0BE3F6E2" w:rsidR="00DD2A26" w:rsidDel="00004E89" w:rsidRDefault="00DD2A26">
                              <w:pPr>
                                <w:pStyle w:val="CodeBlockBPBHEB"/>
                                <w:rPr>
                                  <w:del w:id="425" w:author="Abhiram Arali" w:date="2024-11-14T09:55:00Z"/>
                                </w:rPr>
                                <w:pPrChange w:id="426" w:author="Abhiram Arali" w:date="2024-11-14T09:55:00Z">
                                  <w:pPr>
                                    <w:pStyle w:val="BodyText"/>
                                    <w:spacing w:before="1"/>
                                    <w:ind w:left="107"/>
                                  </w:pPr>
                                </w:pPrChange>
                              </w:pPr>
                              <w:del w:id="427" w:author="Abhiram Arali" w:date="2024-11-14T09:55:00Z">
                                <w:r w:rsidDel="00004E89">
                                  <w:delText>for</w:delText>
                                </w:r>
                                <w:r w:rsidDel="00004E89">
                                  <w:rPr>
                                    <w:spacing w:val="-3"/>
                                  </w:rPr>
                                  <w:delText xml:space="preserve"> </w:delText>
                                </w:r>
                                <w:r w:rsidDel="00004E89">
                                  <w:delText>(int i =</w:delText>
                                </w:r>
                                <w:r w:rsidDel="00004E89">
                                  <w:rPr>
                                    <w:spacing w:val="-1"/>
                                  </w:rPr>
                                  <w:delText xml:space="preserve"> </w:delText>
                                </w:r>
                                <w:r w:rsidDel="00004E89">
                                  <w:delText>0;</w:delText>
                                </w:r>
                                <w:r w:rsidDel="00004E89">
                                  <w:rPr>
                                    <w:spacing w:val="-1"/>
                                  </w:rPr>
                                  <w:delText xml:space="preserve"> </w:delText>
                                </w:r>
                                <w:r w:rsidDel="00004E89">
                                  <w:delText>i &lt;</w:delText>
                                </w:r>
                                <w:r w:rsidDel="00004E89">
                                  <w:rPr>
                                    <w:spacing w:val="-1"/>
                                  </w:rPr>
                                  <w:delText xml:space="preserve"> </w:delText>
                                </w:r>
                                <w:r w:rsidDel="00004E89">
                                  <w:delText>5; i++)</w:delText>
                                </w:r>
                                <w:r w:rsidDel="00004E89">
                                  <w:rPr>
                                    <w:spacing w:val="1"/>
                                  </w:rPr>
                                  <w:delText xml:space="preserve"> </w:delText>
                                </w:r>
                                <w:r w:rsidDel="00004E89">
                                  <w:rPr>
                                    <w:spacing w:val="-10"/>
                                  </w:rPr>
                                  <w:delText>{</w:delText>
                                </w:r>
                              </w:del>
                            </w:p>
                            <w:p w14:paraId="2CC3D70F" w14:textId="4382F50C" w:rsidR="00DD2A26" w:rsidDel="00004E89" w:rsidRDefault="00DD2A26">
                              <w:pPr>
                                <w:pStyle w:val="CodeBlockBPBHEB"/>
                                <w:rPr>
                                  <w:del w:id="428" w:author="Abhiram Arali" w:date="2024-11-14T09:55:00Z"/>
                                </w:rPr>
                                <w:pPrChange w:id="429" w:author="Abhiram Arali" w:date="2024-11-14T09:55:00Z">
                                  <w:pPr>
                                    <w:pStyle w:val="BodyText"/>
                                    <w:spacing w:before="21"/>
                                  </w:pPr>
                                </w:pPrChange>
                              </w:pPr>
                            </w:p>
                            <w:p w14:paraId="701E2719" w14:textId="0EA2CEDA" w:rsidR="00DD2A26" w:rsidDel="00004E89" w:rsidRDefault="00DD2A26">
                              <w:pPr>
                                <w:pStyle w:val="CodeBlockBPBHEB"/>
                                <w:rPr>
                                  <w:del w:id="430" w:author="Abhiram Arali" w:date="2024-11-14T09:55:00Z"/>
                                </w:rPr>
                                <w:pPrChange w:id="431" w:author="Abhiram Arali" w:date="2024-11-14T09:55:00Z">
                                  <w:pPr>
                                    <w:pStyle w:val="BodyText"/>
                                    <w:ind w:left="347"/>
                                  </w:pPr>
                                </w:pPrChange>
                              </w:pPr>
                              <w:del w:id="432" w:author="Abhiram Arali" w:date="2024-11-14T09:55:00Z">
                                <w:r w:rsidDel="00004E89">
                                  <w:delText>printf("%d\n",</w:delText>
                                </w:r>
                                <w:r w:rsidDel="00004E89">
                                  <w:rPr>
                                    <w:spacing w:val="-3"/>
                                  </w:rPr>
                                  <w:delText xml:space="preserve"> </w:delText>
                                </w:r>
                                <w:r w:rsidDel="00004E89">
                                  <w:delText>i);</w:delText>
                                </w:r>
                                <w:r w:rsidDel="00004E89">
                                  <w:rPr>
                                    <w:spacing w:val="59"/>
                                  </w:rPr>
                                  <w:delText xml:space="preserve"> </w:delText>
                                </w:r>
                                <w:r w:rsidDel="00004E89">
                                  <w:delText>// Prints numbers</w:delText>
                                </w:r>
                                <w:r w:rsidDel="00004E89">
                                  <w:rPr>
                                    <w:spacing w:val="-1"/>
                                  </w:rPr>
                                  <w:delText xml:space="preserve"> </w:delText>
                                </w:r>
                                <w:r w:rsidDel="00004E89">
                                  <w:delText xml:space="preserve">0 to </w:delText>
                                </w:r>
                                <w:r w:rsidDel="00004E89">
                                  <w:rPr>
                                    <w:spacing w:val="-10"/>
                                  </w:rPr>
                                  <w:delText>4</w:delText>
                                </w:r>
                              </w:del>
                            </w:p>
                            <w:p w14:paraId="4FCEE351" w14:textId="16E6435C" w:rsidR="00DD2A26" w:rsidDel="00004E89" w:rsidRDefault="00DD2A26">
                              <w:pPr>
                                <w:pStyle w:val="CodeBlockBPBHEB"/>
                                <w:rPr>
                                  <w:del w:id="433" w:author="Abhiram Arali" w:date="2024-11-14T09:55:00Z"/>
                                </w:rPr>
                                <w:pPrChange w:id="434" w:author="Abhiram Arali" w:date="2024-11-14T09:55:00Z">
                                  <w:pPr>
                                    <w:pStyle w:val="BodyText"/>
                                    <w:spacing w:before="24"/>
                                  </w:pPr>
                                </w:pPrChange>
                              </w:pPr>
                            </w:p>
                            <w:p w14:paraId="4EF37038" w14:textId="1AB2E2D0" w:rsidR="00DD2A26" w:rsidRDefault="00DD2A26">
                              <w:pPr>
                                <w:pStyle w:val="CodeBlockBPBHEB"/>
                                <w:rPr>
                                  <w:sz w:val="24"/>
                                </w:rPr>
                                <w:pPrChange w:id="435" w:author="Abhiram Arali" w:date="2024-11-14T09:55:00Z">
                                  <w:pPr>
                                    <w:ind w:left="107"/>
                                  </w:pPr>
                                </w:pPrChange>
                              </w:pPr>
                              <w:del w:id="436" w:author="Abhiram Arali" w:date="2024-11-14T09:55:00Z">
                                <w:r w:rsidDel="00004E89">
                                  <w:rPr>
                                    <w:spacing w:val="-10"/>
                                    <w:sz w:val="24"/>
                                  </w:rPr>
                                  <w:delText>}</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84F61A" id="Textbox 327" o:spid="_x0000_s1046" type="#_x0000_t202" style="position:absolute;left:0;text-align:left;margin-left:66.4pt;margin-top:15.3pt;width:462.7pt;height:281.2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" filled="f" strokeweight=".48pt">
                  <v:path arrowok="t"/>
                  <v:textbox inset="0,0,0,0">
                    <w:txbxContent>
                      <w:p w14:paraId="5239BEC5" w14:textId="7AD16C06" w:rsidR="00DD2A26" w:rsidDel="00004E89" w:rsidRDefault="00DD2A26">
                        <w:pPr>
                          <w:pStyle w:val="CodeBlockBPBHEB"/>
                          <w:rPr>
                            <w:del w:id="760" w:author="Abhiram Arali" w:date="2024-11-14T09:55:00Z" w16du:dateUtc="2024-11-14T04:25:00Z"/>
                          </w:rPr>
                          <w:pPrChange w:id="761" w:author="Abhiram Arali" w:date="2024-11-14T09:55:00Z" w16du:dateUtc="2024-11-14T04:25:00Z">
                            <w:pPr>
                              <w:pStyle w:val="BodyText"/>
                              <w:spacing w:before="18"/>
                              <w:ind w:left="107"/>
                            </w:pPr>
                          </w:pPrChange>
                        </w:pPr>
                        <w:del w:id="762" w:author="Abhiram Arali" w:date="2024-11-14T09:55:00Z" w16du:dateUtc="2024-11-14T04:25:00Z">
                          <w:r w:rsidDel="00004E89">
                            <w:delText>for</w:delText>
                          </w:r>
                          <w:r w:rsidDel="00004E89">
                            <w:rPr>
                              <w:spacing w:val="-3"/>
                            </w:rPr>
                            <w:delText xml:space="preserve"> </w:delText>
                          </w:r>
                          <w:r w:rsidDel="00004E89">
                            <w:delText>(initialization;</w:delText>
                          </w:r>
                          <w:r w:rsidDel="00004E89">
                            <w:rPr>
                              <w:spacing w:val="-1"/>
                            </w:rPr>
                            <w:delText xml:space="preserve"> </w:delText>
                          </w:r>
                          <w:r w:rsidDel="00004E89">
                            <w:delText>condition;</w:delText>
                          </w:r>
                          <w:r w:rsidDel="00004E89">
                            <w:rPr>
                              <w:spacing w:val="-1"/>
                            </w:rPr>
                            <w:delText xml:space="preserve"> </w:delText>
                          </w:r>
                          <w:r w:rsidDel="00004E89">
                            <w:delText>update)</w:delText>
                          </w:r>
                          <w:r w:rsidDel="00004E89">
                            <w:rPr>
                              <w:spacing w:val="-1"/>
                            </w:rPr>
                            <w:delText xml:space="preserve"> </w:delText>
                          </w:r>
                          <w:r w:rsidDel="00004E89">
                            <w:rPr>
                              <w:spacing w:val="-10"/>
                            </w:rPr>
                            <w:delText>{</w:delText>
                          </w:r>
                        </w:del>
                      </w:p>
                      <w:p w14:paraId="0C586FE6" w14:textId="4F2A2395" w:rsidR="00DD2A26" w:rsidDel="00004E89" w:rsidRDefault="00DD2A26">
                        <w:pPr>
                          <w:pStyle w:val="CodeBlockBPBHEB"/>
                          <w:rPr>
                            <w:del w:id="763" w:author="Abhiram Arali" w:date="2024-11-14T09:55:00Z" w16du:dateUtc="2024-11-14T04:25:00Z"/>
                          </w:rPr>
                          <w:pPrChange w:id="764" w:author="Abhiram Arali" w:date="2024-11-14T09:55:00Z" w16du:dateUtc="2024-11-14T04:25:00Z">
                            <w:pPr>
                              <w:pStyle w:val="BodyText"/>
                              <w:spacing w:before="19"/>
                            </w:pPr>
                          </w:pPrChange>
                        </w:pPr>
                      </w:p>
                      <w:p w14:paraId="37C98659" w14:textId="6810CC5E" w:rsidR="00DD2A26" w:rsidDel="00004E89" w:rsidRDefault="00DD2A26">
                        <w:pPr>
                          <w:pStyle w:val="CodeBlockBPBHEB"/>
                          <w:rPr>
                            <w:del w:id="765" w:author="Abhiram Arali" w:date="2024-11-14T09:55:00Z" w16du:dateUtc="2024-11-14T04:25:00Z"/>
                          </w:rPr>
                          <w:pPrChange w:id="766" w:author="Abhiram Arali" w:date="2024-11-14T09:55:00Z" w16du:dateUtc="2024-11-14T04:25:00Z">
                            <w:pPr>
                              <w:pStyle w:val="BodyText"/>
                              <w:spacing w:before="1"/>
                              <w:ind w:left="347"/>
                            </w:pPr>
                          </w:pPrChange>
                        </w:pPr>
                        <w:del w:id="767" w:author="Abhiram Arali" w:date="2024-11-14T09:55:00Z" w16du:dateUtc="2024-11-14T04:25:00Z">
                          <w:r w:rsidDel="00004E89">
                            <w:delText>//</w:delText>
                          </w:r>
                          <w:r w:rsidDel="00004E89">
                            <w:rPr>
                              <w:spacing w:val="-1"/>
                            </w:rPr>
                            <w:delText xml:space="preserve"> </w:delText>
                          </w:r>
                          <w:r w:rsidDel="00004E89">
                            <w:delText>code</w:delText>
                          </w:r>
                          <w:r w:rsidDel="00004E89">
                            <w:rPr>
                              <w:spacing w:val="-1"/>
                            </w:rPr>
                            <w:delText xml:space="preserve"> </w:delText>
                          </w:r>
                          <w:r w:rsidDel="00004E89">
                            <w:delText xml:space="preserve">to be </w:delText>
                          </w:r>
                          <w:r w:rsidDel="00004E89">
                            <w:rPr>
                              <w:spacing w:val="-2"/>
                            </w:rPr>
                            <w:delText>executed</w:delText>
                          </w:r>
                        </w:del>
                      </w:p>
                      <w:p w14:paraId="4933DC39" w14:textId="677D1DBE" w:rsidR="00DD2A26" w:rsidDel="00004E89" w:rsidRDefault="00DD2A26">
                        <w:pPr>
                          <w:pStyle w:val="CodeBlockBPBHEB"/>
                          <w:rPr>
                            <w:del w:id="768" w:author="Abhiram Arali" w:date="2024-11-14T09:55:00Z" w16du:dateUtc="2024-11-14T04:25:00Z"/>
                          </w:rPr>
                          <w:pPrChange w:id="769" w:author="Abhiram Arali" w:date="2024-11-14T09:55:00Z" w16du:dateUtc="2024-11-14T04:25:00Z">
                            <w:pPr>
                              <w:pStyle w:val="BodyText"/>
                              <w:spacing w:before="24"/>
                            </w:pPr>
                          </w:pPrChange>
                        </w:pPr>
                      </w:p>
                      <w:p w14:paraId="65945304" w14:textId="62CFC79B" w:rsidR="00DD2A26" w:rsidDel="00004E89" w:rsidRDefault="00DD2A26">
                        <w:pPr>
                          <w:pStyle w:val="CodeBlockBPBHEB"/>
                          <w:rPr>
                            <w:del w:id="770" w:author="Abhiram Arali" w:date="2024-11-14T09:55:00Z" w16du:dateUtc="2024-11-14T04:25:00Z"/>
                            <w:sz w:val="24"/>
                          </w:rPr>
                          <w:pPrChange w:id="771" w:author="Abhiram Arali" w:date="2024-11-14T09:55:00Z" w16du:dateUtc="2024-11-14T04:25:00Z">
                            <w:pPr>
                              <w:ind w:left="107"/>
                            </w:pPr>
                          </w:pPrChange>
                        </w:pPr>
                        <w:del w:id="772" w:author="Abhiram Arali" w:date="2024-11-14T09:55:00Z" w16du:dateUtc="2024-11-14T04:25:00Z">
                          <w:r w:rsidDel="00004E89">
                            <w:rPr>
                              <w:spacing w:val="-10"/>
                              <w:sz w:val="24"/>
                            </w:rPr>
                            <w:delText>}</w:delText>
                          </w:r>
                        </w:del>
                      </w:p>
                      <w:p w14:paraId="0641B844" w14:textId="58295F99" w:rsidR="00DD2A26" w:rsidDel="00004E89" w:rsidRDefault="00DD2A26">
                        <w:pPr>
                          <w:pStyle w:val="CodeBlockBPBHEB"/>
                          <w:rPr>
                            <w:del w:id="773" w:author="Abhiram Arali" w:date="2024-11-14T09:55:00Z" w16du:dateUtc="2024-11-14T04:25:00Z"/>
                          </w:rPr>
                          <w:pPrChange w:id="774" w:author="Abhiram Arali" w:date="2024-11-14T09:55:00Z" w16du:dateUtc="2024-11-14T04:25:00Z">
                            <w:pPr>
                              <w:pStyle w:val="BodyText"/>
                              <w:spacing w:before="21"/>
                            </w:pPr>
                          </w:pPrChange>
                        </w:pPr>
                      </w:p>
                      <w:p w14:paraId="2246CD31" w14:textId="6A8FCB0D" w:rsidR="00DD2A26" w:rsidDel="00004E89" w:rsidRDefault="00DD2A26">
                        <w:pPr>
                          <w:pStyle w:val="CodeBlockBPBHEB"/>
                          <w:rPr>
                            <w:del w:id="775" w:author="Abhiram Arali" w:date="2024-11-14T09:55:00Z" w16du:dateUtc="2024-11-14T04:25:00Z"/>
                          </w:rPr>
                          <w:pPrChange w:id="776" w:author="Abhiram Arali" w:date="2024-11-14T09:55:00Z" w16du:dateUtc="2024-11-14T04:25:00Z">
                            <w:pPr>
                              <w:pStyle w:val="BodyText"/>
                              <w:ind w:left="107"/>
                            </w:pPr>
                          </w:pPrChange>
                        </w:pPr>
                        <w:del w:id="777" w:author="Abhiram Arali" w:date="2024-11-14T09:55:00Z" w16du:dateUtc="2024-11-14T04:25:00Z">
                          <w:r w:rsidDel="00004E89">
                            <w:rPr>
                              <w:spacing w:val="-2"/>
                            </w:rPr>
                            <w:delText>Example:</w:delText>
                          </w:r>
                        </w:del>
                      </w:p>
                      <w:p w14:paraId="113A8507" w14:textId="296DA890" w:rsidR="00DD2A26" w:rsidDel="00004E89" w:rsidRDefault="00DD2A26">
                        <w:pPr>
                          <w:pStyle w:val="CodeBlockBPBHEB"/>
                          <w:rPr>
                            <w:del w:id="778" w:author="Abhiram Arali" w:date="2024-11-14T09:55:00Z" w16du:dateUtc="2024-11-14T04:25:00Z"/>
                          </w:rPr>
                          <w:pPrChange w:id="779" w:author="Abhiram Arali" w:date="2024-11-14T09:55:00Z" w16du:dateUtc="2024-11-14T04:25:00Z">
                            <w:pPr>
                              <w:pStyle w:val="BodyText"/>
                            </w:pPr>
                          </w:pPrChange>
                        </w:pPr>
                      </w:p>
                      <w:p w14:paraId="0D0E282D" w14:textId="6EE852EF" w:rsidR="00DD2A26" w:rsidDel="00004E89" w:rsidRDefault="00DD2A26">
                        <w:pPr>
                          <w:pStyle w:val="CodeBlockBPBHEB"/>
                          <w:rPr>
                            <w:del w:id="780" w:author="Abhiram Arali" w:date="2024-11-14T09:55:00Z" w16du:dateUtc="2024-11-14T04:25:00Z"/>
                          </w:rPr>
                          <w:pPrChange w:id="781" w:author="Abhiram Arali" w:date="2024-11-14T09:55:00Z" w16du:dateUtc="2024-11-14T04:25:00Z">
                            <w:pPr>
                              <w:pStyle w:val="BodyText"/>
                            </w:pPr>
                          </w:pPrChange>
                        </w:pPr>
                      </w:p>
                      <w:p w14:paraId="7327F686" w14:textId="61C2849F" w:rsidR="00DD2A26" w:rsidDel="00004E89" w:rsidRDefault="00DD2A26">
                        <w:pPr>
                          <w:pStyle w:val="CodeBlockBPBHEB"/>
                          <w:rPr>
                            <w:del w:id="782" w:author="Abhiram Arali" w:date="2024-11-14T09:55:00Z" w16du:dateUtc="2024-11-14T04:25:00Z"/>
                          </w:rPr>
                          <w:pPrChange w:id="783" w:author="Abhiram Arali" w:date="2024-11-14T09:55:00Z" w16du:dateUtc="2024-11-14T04:25:00Z">
                            <w:pPr>
                              <w:pStyle w:val="BodyText"/>
                              <w:spacing w:before="43"/>
                            </w:pPr>
                          </w:pPrChange>
                        </w:pPr>
                      </w:p>
                      <w:p w14:paraId="5F296B03" w14:textId="450FC310" w:rsidR="00DD2A26" w:rsidDel="00004E89" w:rsidRDefault="00DD2A26">
                        <w:pPr>
                          <w:pStyle w:val="CodeBlockBPBHEB"/>
                          <w:rPr>
                            <w:del w:id="784" w:author="Abhiram Arali" w:date="2024-11-14T09:55:00Z" w16du:dateUtc="2024-11-14T04:25:00Z"/>
                          </w:rPr>
                          <w:pPrChange w:id="785" w:author="Abhiram Arali" w:date="2024-11-14T09:55:00Z" w16du:dateUtc="2024-11-14T04:25:00Z">
                            <w:pPr>
                              <w:pStyle w:val="BodyText"/>
                              <w:spacing w:before="1"/>
                              <w:ind w:left="107"/>
                            </w:pPr>
                          </w:pPrChange>
                        </w:pPr>
                        <w:del w:id="786" w:author="Abhiram Arali" w:date="2024-11-14T09:55:00Z" w16du:dateUtc="2024-11-14T04:25:00Z">
                          <w:r w:rsidDel="00004E89">
                            <w:rPr>
                              <w:spacing w:val="-10"/>
                            </w:rPr>
                            <w:delText>c</w:delText>
                          </w:r>
                        </w:del>
                      </w:p>
                      <w:p w14:paraId="52FB475A" w14:textId="08BB0E1D" w:rsidR="00DD2A26" w:rsidDel="00004E89" w:rsidRDefault="00DD2A26">
                        <w:pPr>
                          <w:pStyle w:val="CodeBlockBPBHEB"/>
                          <w:rPr>
                            <w:del w:id="787" w:author="Abhiram Arali" w:date="2024-11-14T09:55:00Z" w16du:dateUtc="2024-11-14T04:25:00Z"/>
                          </w:rPr>
                          <w:pPrChange w:id="788" w:author="Abhiram Arali" w:date="2024-11-14T09:55:00Z" w16du:dateUtc="2024-11-14T04:25:00Z">
                            <w:pPr>
                              <w:pStyle w:val="BodyText"/>
                              <w:spacing w:before="21"/>
                            </w:pPr>
                          </w:pPrChange>
                        </w:pPr>
                      </w:p>
                      <w:p w14:paraId="0CED2BCE" w14:textId="63EF15F8" w:rsidR="00DD2A26" w:rsidDel="00004E89" w:rsidRDefault="00DD2A26">
                        <w:pPr>
                          <w:pStyle w:val="CodeBlockBPBHEB"/>
                          <w:rPr>
                            <w:del w:id="789" w:author="Abhiram Arali" w:date="2024-11-14T09:55:00Z" w16du:dateUtc="2024-11-14T04:25:00Z"/>
                          </w:rPr>
                          <w:pPrChange w:id="790" w:author="Abhiram Arali" w:date="2024-11-14T09:55:00Z" w16du:dateUtc="2024-11-14T04:25:00Z">
                            <w:pPr>
                              <w:pStyle w:val="BodyText"/>
                              <w:ind w:left="107"/>
                            </w:pPr>
                          </w:pPrChange>
                        </w:pPr>
                        <w:del w:id="791" w:author="Abhiram Arali" w:date="2024-11-14T09:55:00Z" w16du:dateUtc="2024-11-14T04:25:00Z">
                          <w:r w:rsidDel="00004E89">
                            <w:delText>Copy</w:delText>
                          </w:r>
                          <w:r w:rsidDel="00004E89">
                            <w:rPr>
                              <w:spacing w:val="-2"/>
                            </w:rPr>
                            <w:delText xml:space="preserve"> </w:delText>
                          </w:r>
                          <w:r w:rsidDel="00004E89">
                            <w:rPr>
                              <w:spacing w:val="-4"/>
                            </w:rPr>
                            <w:delText>code</w:delText>
                          </w:r>
                        </w:del>
                      </w:p>
                      <w:p w14:paraId="01B624BA" w14:textId="662AC646" w:rsidR="00DD2A26" w:rsidDel="00004E89" w:rsidRDefault="00DD2A26">
                        <w:pPr>
                          <w:pStyle w:val="CodeBlockBPBHEB"/>
                          <w:rPr>
                            <w:del w:id="792" w:author="Abhiram Arali" w:date="2024-11-14T09:55:00Z" w16du:dateUtc="2024-11-14T04:25:00Z"/>
                          </w:rPr>
                          <w:pPrChange w:id="793" w:author="Abhiram Arali" w:date="2024-11-14T09:55:00Z" w16du:dateUtc="2024-11-14T04:25:00Z">
                            <w:pPr>
                              <w:pStyle w:val="BodyText"/>
                              <w:spacing w:before="22"/>
                            </w:pPr>
                          </w:pPrChange>
                        </w:pPr>
                      </w:p>
                      <w:p w14:paraId="43ABB176" w14:textId="0BE3F6E2" w:rsidR="00DD2A26" w:rsidDel="00004E89" w:rsidRDefault="00DD2A26">
                        <w:pPr>
                          <w:pStyle w:val="CodeBlockBPBHEB"/>
                          <w:rPr>
                            <w:del w:id="794" w:author="Abhiram Arali" w:date="2024-11-14T09:55:00Z" w16du:dateUtc="2024-11-14T04:25:00Z"/>
                          </w:rPr>
                          <w:pPrChange w:id="795" w:author="Abhiram Arali" w:date="2024-11-14T09:55:00Z" w16du:dateUtc="2024-11-14T04:25:00Z">
                            <w:pPr>
                              <w:pStyle w:val="BodyText"/>
                              <w:spacing w:before="1"/>
                              <w:ind w:left="107"/>
                            </w:pPr>
                          </w:pPrChange>
                        </w:pPr>
                        <w:del w:id="796" w:author="Abhiram Arali" w:date="2024-11-14T09:55:00Z" w16du:dateUtc="2024-11-14T04:25:00Z">
                          <w:r w:rsidDel="00004E89">
                            <w:delText>for</w:delText>
                          </w:r>
                          <w:r w:rsidDel="00004E89">
                            <w:rPr>
                              <w:spacing w:val="-3"/>
                            </w:rPr>
                            <w:delText xml:space="preserve"> </w:delText>
                          </w:r>
                          <w:r w:rsidDel="00004E89">
                            <w:delText>(int i =</w:delText>
                          </w:r>
                          <w:r w:rsidDel="00004E89">
                            <w:rPr>
                              <w:spacing w:val="-1"/>
                            </w:rPr>
                            <w:delText xml:space="preserve"> </w:delText>
                          </w:r>
                          <w:r w:rsidDel="00004E89">
                            <w:delText>0;</w:delText>
                          </w:r>
                          <w:r w:rsidDel="00004E89">
                            <w:rPr>
                              <w:spacing w:val="-1"/>
                            </w:rPr>
                            <w:delText xml:space="preserve"> </w:delText>
                          </w:r>
                          <w:r w:rsidDel="00004E89">
                            <w:delText>i &lt;</w:delText>
                          </w:r>
                          <w:r w:rsidDel="00004E89">
                            <w:rPr>
                              <w:spacing w:val="-1"/>
                            </w:rPr>
                            <w:delText xml:space="preserve"> </w:delText>
                          </w:r>
                          <w:r w:rsidDel="00004E89">
                            <w:delText>5; i++)</w:delText>
                          </w:r>
                          <w:r w:rsidDel="00004E89">
                            <w:rPr>
                              <w:spacing w:val="1"/>
                            </w:rPr>
                            <w:delText xml:space="preserve"> </w:delText>
                          </w:r>
                          <w:r w:rsidDel="00004E89">
                            <w:rPr>
                              <w:spacing w:val="-10"/>
                            </w:rPr>
                            <w:delText>{</w:delText>
                          </w:r>
                        </w:del>
                      </w:p>
                      <w:p w14:paraId="2CC3D70F" w14:textId="4382F50C" w:rsidR="00DD2A26" w:rsidDel="00004E89" w:rsidRDefault="00DD2A26">
                        <w:pPr>
                          <w:pStyle w:val="CodeBlockBPBHEB"/>
                          <w:rPr>
                            <w:del w:id="797" w:author="Abhiram Arali" w:date="2024-11-14T09:55:00Z" w16du:dateUtc="2024-11-14T04:25:00Z"/>
                          </w:rPr>
                          <w:pPrChange w:id="798" w:author="Abhiram Arali" w:date="2024-11-14T09:55:00Z" w16du:dateUtc="2024-11-14T04:25:00Z">
                            <w:pPr>
                              <w:pStyle w:val="BodyText"/>
                              <w:spacing w:before="21"/>
                            </w:pPr>
                          </w:pPrChange>
                        </w:pPr>
                      </w:p>
                      <w:p w14:paraId="701E2719" w14:textId="0EA2CEDA" w:rsidR="00DD2A26" w:rsidDel="00004E89" w:rsidRDefault="00DD2A26">
                        <w:pPr>
                          <w:pStyle w:val="CodeBlockBPBHEB"/>
                          <w:rPr>
                            <w:del w:id="799" w:author="Abhiram Arali" w:date="2024-11-14T09:55:00Z" w16du:dateUtc="2024-11-14T04:25:00Z"/>
                          </w:rPr>
                          <w:pPrChange w:id="800" w:author="Abhiram Arali" w:date="2024-11-14T09:55:00Z" w16du:dateUtc="2024-11-14T04:25:00Z">
                            <w:pPr>
                              <w:pStyle w:val="BodyText"/>
                              <w:ind w:left="347"/>
                            </w:pPr>
                          </w:pPrChange>
                        </w:pPr>
                        <w:del w:id="801" w:author="Abhiram Arali" w:date="2024-11-14T09:55:00Z" w16du:dateUtc="2024-11-14T04:25:00Z">
                          <w:r w:rsidDel="00004E89">
                            <w:delText>printf("%d\n",</w:delText>
                          </w:r>
                          <w:r w:rsidDel="00004E89">
                            <w:rPr>
                              <w:spacing w:val="-3"/>
                            </w:rPr>
                            <w:delText xml:space="preserve"> </w:delText>
                          </w:r>
                          <w:r w:rsidDel="00004E89">
                            <w:delText>i);</w:delText>
                          </w:r>
                          <w:r w:rsidDel="00004E89">
                            <w:rPr>
                              <w:spacing w:val="59"/>
                            </w:rPr>
                            <w:delText xml:space="preserve"> </w:delText>
                          </w:r>
                          <w:r w:rsidDel="00004E89">
                            <w:delText>// Prints numbers</w:delText>
                          </w:r>
                          <w:r w:rsidDel="00004E89">
                            <w:rPr>
                              <w:spacing w:val="-1"/>
                            </w:rPr>
                            <w:delText xml:space="preserve"> </w:delText>
                          </w:r>
                          <w:r w:rsidDel="00004E89">
                            <w:delText xml:space="preserve">0 to </w:delText>
                          </w:r>
                          <w:r w:rsidDel="00004E89">
                            <w:rPr>
                              <w:spacing w:val="-10"/>
                            </w:rPr>
                            <w:delText>4</w:delText>
                          </w:r>
                        </w:del>
                      </w:p>
                      <w:p w14:paraId="4FCEE351" w14:textId="16E6435C" w:rsidR="00DD2A26" w:rsidDel="00004E89" w:rsidRDefault="00DD2A26">
                        <w:pPr>
                          <w:pStyle w:val="CodeBlockBPBHEB"/>
                          <w:rPr>
                            <w:del w:id="802" w:author="Abhiram Arali" w:date="2024-11-14T09:55:00Z" w16du:dateUtc="2024-11-14T04:25:00Z"/>
                          </w:rPr>
                          <w:pPrChange w:id="803" w:author="Abhiram Arali" w:date="2024-11-14T09:55:00Z" w16du:dateUtc="2024-11-14T04:25:00Z">
                            <w:pPr>
                              <w:pStyle w:val="BodyText"/>
                              <w:spacing w:before="24"/>
                            </w:pPr>
                          </w:pPrChange>
                        </w:pPr>
                      </w:p>
                      <w:p w14:paraId="4EF37038" w14:textId="1AB2E2D0" w:rsidR="00DD2A26" w:rsidRDefault="00DD2A26">
                        <w:pPr>
                          <w:pStyle w:val="CodeBlockBPBHEB"/>
                          <w:rPr>
                            <w:sz w:val="24"/>
                          </w:rPr>
                          <w:pPrChange w:id="804" w:author="Abhiram Arali" w:date="2024-11-14T09:55:00Z" w16du:dateUtc="2024-11-14T04:25:00Z">
                            <w:pPr>
                              <w:ind w:left="107"/>
                            </w:pPr>
                          </w:pPrChange>
                        </w:pPr>
                        <w:del w:id="805" w:author="Abhiram Arali" w:date="2024-11-14T09:55:00Z" w16du:dateUtc="2024-11-14T04:25:00Z">
                          <w:r w:rsidDel="00004E89">
                            <w:rPr>
                              <w:spacing w:val="-10"/>
                              <w:sz w:val="24"/>
                            </w:rPr>
                            <w:delText>}</w:delText>
                          </w:r>
                        </w:del>
                      </w:p>
                    </w:txbxContent>
                  </v:textbox>
                  <w10:wrap type="topAndBottom" anchorx="page"/>
                </v:shape>
              </w:pict>
            </mc:Fallback>
          </mc:AlternateContent>
        </w:r>
      </w:del>
    </w:p>
    <w:p w14:paraId="785F122F" w14:textId="72E3F32F" w:rsidR="00DD2A26" w:rsidRDefault="00DD2A26">
      <w:pPr>
        <w:pStyle w:val="NormalBPBHEB"/>
        <w:numPr>
          <w:ilvl w:val="0"/>
          <w:numId w:val="12"/>
        </w:numPr>
        <w:pPrChange w:id="437" w:author="Abhiram Arali" w:date="2024-11-14T09:56:00Z">
          <w:pPr>
            <w:pStyle w:val="BodyText"/>
            <w:spacing w:before="167" w:line="360" w:lineRule="auto"/>
            <w:ind w:left="220"/>
          </w:pPr>
        </w:pPrChange>
      </w:pPr>
      <w:r>
        <w:t>Best</w:t>
      </w:r>
      <w:r>
        <w:rPr>
          <w:spacing w:val="40"/>
        </w:rPr>
        <w:t xml:space="preserve"> </w:t>
      </w:r>
      <w:r>
        <w:t>suited</w:t>
      </w:r>
      <w:r>
        <w:rPr>
          <w:spacing w:val="40"/>
        </w:rPr>
        <w:t xml:space="preserve"> </w:t>
      </w:r>
      <w:r>
        <w:t>for</w:t>
      </w:r>
      <w:r>
        <w:rPr>
          <w:spacing w:val="40"/>
        </w:rPr>
        <w:t xml:space="preserve"> </w:t>
      </w:r>
      <w:r>
        <w:t>situations</w:t>
      </w:r>
      <w:r>
        <w:rPr>
          <w:spacing w:val="40"/>
        </w:rPr>
        <w:t xml:space="preserve"> </w:t>
      </w:r>
      <w:r>
        <w:t>where</w:t>
      </w:r>
      <w:r>
        <w:rPr>
          <w:spacing w:val="40"/>
        </w:rPr>
        <w:t xml:space="preserve"> </w:t>
      </w:r>
      <w:r>
        <w:t>the</w:t>
      </w:r>
      <w:r>
        <w:rPr>
          <w:spacing w:val="40"/>
        </w:rPr>
        <w:t xml:space="preserve"> </w:t>
      </w:r>
      <w:r>
        <w:t>iteration</w:t>
      </w:r>
      <w:r>
        <w:rPr>
          <w:spacing w:val="40"/>
        </w:rPr>
        <w:t xml:space="preserve"> </w:t>
      </w:r>
      <w:r>
        <w:t>count</w:t>
      </w:r>
      <w:r>
        <w:rPr>
          <w:spacing w:val="40"/>
        </w:rPr>
        <w:t xml:space="preserve"> </w:t>
      </w:r>
      <w:r>
        <w:t>is</w:t>
      </w:r>
      <w:r>
        <w:rPr>
          <w:spacing w:val="40"/>
        </w:rPr>
        <w:t xml:space="preserve"> </w:t>
      </w:r>
      <w:r>
        <w:t>known.</w:t>
      </w:r>
      <w:r>
        <w:rPr>
          <w:spacing w:val="40"/>
        </w:rPr>
        <w:t xml:space="preserve"> </w:t>
      </w:r>
      <w:del w:id="438" w:author="Abhiram Arali" w:date="2024-11-14T09:56:00Z">
        <w:r w:rsidDel="00EC06BC">
          <w:delText>Offers</w:delText>
        </w:r>
        <w:r w:rsidDel="00EC06BC">
          <w:rPr>
            <w:spacing w:val="40"/>
          </w:rPr>
          <w:delText xml:space="preserve"> </w:delText>
        </w:r>
      </w:del>
      <w:ins w:id="439" w:author="Abhiram Arali" w:date="2024-11-14T09:56:00Z">
        <w:r w:rsidR="00EC06BC">
          <w:t>It offers</w:t>
        </w:r>
        <w:r w:rsidR="00EC06BC">
          <w:rPr>
            <w:spacing w:val="40"/>
          </w:rPr>
          <w:t xml:space="preserve"> </w:t>
        </w:r>
      </w:ins>
      <w:r>
        <w:t>a</w:t>
      </w:r>
      <w:r>
        <w:rPr>
          <w:spacing w:val="40"/>
        </w:rPr>
        <w:t xml:space="preserve"> </w:t>
      </w:r>
      <w:r>
        <w:t>compact</w:t>
      </w:r>
      <w:r>
        <w:rPr>
          <w:spacing w:val="40"/>
        </w:rPr>
        <w:t xml:space="preserve"> </w:t>
      </w:r>
      <w:r>
        <w:t>syntax</w:t>
      </w:r>
      <w:r>
        <w:rPr>
          <w:spacing w:val="80"/>
        </w:rPr>
        <w:t xml:space="preserve"> </w:t>
      </w:r>
      <w:r>
        <w:t xml:space="preserve">combining initialization, condition checking, and </w:t>
      </w:r>
      <w:del w:id="440" w:author="Abhiram Arali" w:date="2024-11-14T09:56:00Z">
        <w:r w:rsidDel="00EC06BC">
          <w:delText xml:space="preserve">counter </w:delText>
        </w:r>
      </w:del>
      <w:ins w:id="441" w:author="Abhiram Arali" w:date="2024-11-14T09:56:00Z">
        <w:r w:rsidR="00EC06BC">
          <w:t>counter-</w:t>
        </w:r>
      </w:ins>
      <w:r>
        <w:t>updating.</w:t>
      </w:r>
    </w:p>
    <w:p w14:paraId="724987A3" w14:textId="3428E203" w:rsidR="00DD2A26" w:rsidDel="002E05DA" w:rsidRDefault="00DD2A26" w:rsidP="00DD2A26">
      <w:pPr>
        <w:spacing w:line="360" w:lineRule="auto"/>
        <w:rPr>
          <w:del w:id="442" w:author="Abhiram Arali" w:date="2024-11-14T09:56:00Z"/>
        </w:rPr>
        <w:sectPr w:rsidR="00DD2A26" w:rsidDel="002E05DA">
          <w:pgSz w:w="11910" w:h="16840"/>
          <w:pgMar w:top="1540" w:right="1220" w:bottom="1200" w:left="1220" w:header="758" w:footer="1000" w:gutter="0"/>
          <w:cols w:space="720"/>
        </w:sectPr>
      </w:pPr>
    </w:p>
    <w:p w14:paraId="09E56E15" w14:textId="66D972CA" w:rsidR="00DD2A26" w:rsidRPr="0043353E" w:rsidDel="0043353E" w:rsidRDefault="00DD2A26">
      <w:pPr>
        <w:pStyle w:val="NormalBPBHEB"/>
        <w:rPr>
          <w:del w:id="443" w:author="Abhiram Arali" w:date="2024-11-14T09:56:00Z"/>
          <w:b/>
          <w:bCs/>
          <w:rPrChange w:id="444" w:author="Abhiram Arali" w:date="2024-11-14T09:56:00Z">
            <w:rPr>
              <w:del w:id="445" w:author="Abhiram Arali" w:date="2024-11-14T09:56:00Z"/>
            </w:rPr>
          </w:rPrChange>
        </w:rPr>
        <w:pPrChange w:id="446" w:author="Abhiram Arali" w:date="2024-11-14T09:56:00Z">
          <w:pPr>
            <w:pStyle w:val="Heading1"/>
            <w:numPr>
              <w:numId w:val="3"/>
            </w:numPr>
            <w:tabs>
              <w:tab w:val="left" w:pos="460"/>
            </w:tabs>
            <w:spacing w:before="88"/>
            <w:ind w:left="460" w:hanging="240"/>
          </w:pPr>
        </w:pPrChange>
      </w:pPr>
      <w:r w:rsidRPr="0043353E">
        <w:rPr>
          <w:b/>
          <w:bCs/>
          <w:rPrChange w:id="447" w:author="Abhiram Arali" w:date="2024-11-14T09:56:00Z">
            <w:rPr/>
          </w:rPrChange>
        </w:rPr>
        <w:t xml:space="preserve">while </w:t>
      </w:r>
      <w:r w:rsidR="0043353E" w:rsidRPr="0043353E">
        <w:rPr>
          <w:b/>
          <w:bCs/>
          <w:spacing w:val="-4"/>
        </w:rPr>
        <w:t>loop</w:t>
      </w:r>
      <w:ins w:id="448" w:author="Abhiram Arali" w:date="2024-11-14T09:56:00Z">
        <w:r w:rsidR="0043353E">
          <w:rPr>
            <w:b/>
            <w:bCs/>
            <w:spacing w:val="-4"/>
          </w:rPr>
          <w:t xml:space="preserve">: </w:t>
        </w:r>
      </w:ins>
    </w:p>
    <w:p w14:paraId="41BCC477" w14:textId="5A01F396" w:rsidR="00DD2A26" w:rsidDel="0043353E" w:rsidRDefault="00DD2A26" w:rsidP="00DD2A26">
      <w:pPr>
        <w:pStyle w:val="BodyText"/>
        <w:spacing w:before="21"/>
        <w:rPr>
          <w:del w:id="449" w:author="Abhiram Arali" w:date="2024-11-14T09:56:00Z"/>
          <w:b/>
        </w:rPr>
      </w:pPr>
    </w:p>
    <w:p w14:paraId="01C9E2D9" w14:textId="77777777" w:rsidR="00DD2A26" w:rsidRDefault="00DD2A26">
      <w:pPr>
        <w:pStyle w:val="NormalBPBHEB"/>
        <w:numPr>
          <w:ilvl w:val="0"/>
          <w:numId w:val="13"/>
        </w:numPr>
        <w:pPrChange w:id="450" w:author="Abhiram Arali" w:date="2024-11-14T09:56:00Z">
          <w:pPr>
            <w:pStyle w:val="BodyText"/>
            <w:spacing w:line="360" w:lineRule="auto"/>
            <w:ind w:left="220" w:right="180"/>
          </w:pPr>
        </w:pPrChange>
      </w:pPr>
      <w:r>
        <w:t>The</w:t>
      </w:r>
      <w:r>
        <w:rPr>
          <w:spacing w:val="-6"/>
        </w:rPr>
        <w:t xml:space="preserve"> </w:t>
      </w:r>
      <w:r>
        <w:t>while</w:t>
      </w:r>
      <w:r>
        <w:rPr>
          <w:spacing w:val="-5"/>
        </w:rPr>
        <w:t xml:space="preserve"> </w:t>
      </w:r>
      <w:r>
        <w:t>loop</w:t>
      </w:r>
      <w:r>
        <w:rPr>
          <w:spacing w:val="-4"/>
        </w:rPr>
        <w:t xml:space="preserve"> </w:t>
      </w:r>
      <w:r>
        <w:t>is</w:t>
      </w:r>
      <w:r>
        <w:rPr>
          <w:spacing w:val="-4"/>
        </w:rPr>
        <w:t xml:space="preserve"> </w:t>
      </w:r>
      <w:r>
        <w:t>used</w:t>
      </w:r>
      <w:r>
        <w:rPr>
          <w:spacing w:val="-3"/>
        </w:rPr>
        <w:t xml:space="preserve"> </w:t>
      </w:r>
      <w:r>
        <w:t>when</w:t>
      </w:r>
      <w:r>
        <w:rPr>
          <w:spacing w:val="-5"/>
        </w:rPr>
        <w:t xml:space="preserve"> </w:t>
      </w:r>
      <w:r>
        <w:t>the</w:t>
      </w:r>
      <w:r>
        <w:rPr>
          <w:spacing w:val="-5"/>
        </w:rPr>
        <w:t xml:space="preserve"> </w:t>
      </w:r>
      <w:r>
        <w:t>number</w:t>
      </w:r>
      <w:r>
        <w:rPr>
          <w:spacing w:val="-4"/>
        </w:rPr>
        <w:t xml:space="preserve"> </w:t>
      </w:r>
      <w:r>
        <w:t>of</w:t>
      </w:r>
      <w:r>
        <w:rPr>
          <w:spacing w:val="-6"/>
        </w:rPr>
        <w:t xml:space="preserve"> </w:t>
      </w:r>
      <w:r>
        <w:t>iterations</w:t>
      </w:r>
      <w:r>
        <w:rPr>
          <w:spacing w:val="-5"/>
        </w:rPr>
        <w:t xml:space="preserve"> </w:t>
      </w:r>
      <w:r>
        <w:t>is</w:t>
      </w:r>
      <w:r>
        <w:rPr>
          <w:spacing w:val="-4"/>
        </w:rPr>
        <w:t xml:space="preserve"> </w:t>
      </w:r>
      <w:r>
        <w:t>not</w:t>
      </w:r>
      <w:r>
        <w:rPr>
          <w:spacing w:val="-4"/>
        </w:rPr>
        <w:t xml:space="preserve"> </w:t>
      </w:r>
      <w:r>
        <w:t>known</w:t>
      </w:r>
      <w:r>
        <w:rPr>
          <w:spacing w:val="-5"/>
        </w:rPr>
        <w:t xml:space="preserve"> </w:t>
      </w:r>
      <w:r>
        <w:t>in</w:t>
      </w:r>
      <w:r>
        <w:rPr>
          <w:spacing w:val="-4"/>
        </w:rPr>
        <w:t xml:space="preserve"> </w:t>
      </w:r>
      <w:r>
        <w:t>advance</w:t>
      </w:r>
      <w:r>
        <w:rPr>
          <w:spacing w:val="-6"/>
        </w:rPr>
        <w:t xml:space="preserve"> </w:t>
      </w:r>
      <w:r>
        <w:t>and</w:t>
      </w:r>
      <w:r>
        <w:rPr>
          <w:spacing w:val="-3"/>
        </w:rPr>
        <w:t xml:space="preserve"> </w:t>
      </w:r>
      <w:r>
        <w:t>depends</w:t>
      </w:r>
      <w:r>
        <w:rPr>
          <w:spacing w:val="-2"/>
        </w:rPr>
        <w:t xml:space="preserve"> </w:t>
      </w:r>
      <w:r>
        <w:t>on a condition. It continues to execute as long as the specified condition evaluates to true.</w:t>
      </w:r>
    </w:p>
    <w:p w14:paraId="39105B9A" w14:textId="77777777" w:rsidR="00DD2A26" w:rsidRDefault="00DD2A26">
      <w:pPr>
        <w:pStyle w:val="NormalBPBHEB"/>
        <w:numPr>
          <w:ilvl w:val="0"/>
          <w:numId w:val="12"/>
        </w:numPr>
        <w:pPrChange w:id="451" w:author="Abhiram Arali" w:date="2024-11-14T09:56:00Z">
          <w:pPr>
            <w:spacing w:before="161"/>
            <w:ind w:left="220"/>
          </w:pPr>
        </w:pPrChange>
      </w:pPr>
      <w:r>
        <w:t>Syntax:</w:t>
      </w:r>
    </w:p>
    <w:p w14:paraId="3E38A495" w14:textId="77777777" w:rsidR="00E25677" w:rsidRDefault="00E25677" w:rsidP="00E25677">
      <w:pPr>
        <w:pStyle w:val="CodeBlockBPBHEB"/>
      </w:pPr>
      <w:moveToRangeStart w:id="452" w:author="Abhiram Arali" w:date="2024-11-14T09:56:00Z" w:name="move182470621"/>
      <w:moveTo w:id="453" w:author="Abhiram Arali" w:date="2024-11-14T09:56:00Z">
        <w:r>
          <w:t>while</w:t>
        </w:r>
        <w:r>
          <w:rPr>
            <w:spacing w:val="-4"/>
          </w:rPr>
          <w:t xml:space="preserve"> </w:t>
        </w:r>
        <w:r>
          <w:t>(condition)</w:t>
        </w:r>
        <w:r>
          <w:rPr>
            <w:spacing w:val="-1"/>
          </w:rPr>
          <w:t xml:space="preserve"> </w:t>
        </w:r>
        <w:r>
          <w:rPr>
            <w:spacing w:val="-10"/>
          </w:rPr>
          <w:t>{</w:t>
        </w:r>
      </w:moveTo>
    </w:p>
    <w:p w14:paraId="1E0EBA41" w14:textId="77777777" w:rsidR="00E25677" w:rsidRDefault="00E25677" w:rsidP="00E25677">
      <w:pPr>
        <w:pStyle w:val="CodeBlockBPBHEB"/>
      </w:pPr>
    </w:p>
    <w:p w14:paraId="360C0616" w14:textId="77777777" w:rsidR="00E25677" w:rsidRDefault="00E25677" w:rsidP="00E25677">
      <w:pPr>
        <w:pStyle w:val="CodeBlockBPBHEB"/>
      </w:pPr>
      <w:moveTo w:id="454" w:author="Abhiram Arali" w:date="2024-11-14T09:56:00Z">
        <w:r>
          <w:t>//</w:t>
        </w:r>
        <w:r>
          <w:rPr>
            <w:spacing w:val="-1"/>
          </w:rPr>
          <w:t xml:space="preserve"> </w:t>
        </w:r>
        <w:r>
          <w:t>code</w:t>
        </w:r>
        <w:r>
          <w:rPr>
            <w:spacing w:val="-1"/>
          </w:rPr>
          <w:t xml:space="preserve"> </w:t>
        </w:r>
        <w:r>
          <w:t xml:space="preserve">to be </w:t>
        </w:r>
        <w:r>
          <w:rPr>
            <w:spacing w:val="-2"/>
          </w:rPr>
          <w:t>executed</w:t>
        </w:r>
      </w:moveTo>
    </w:p>
    <w:p w14:paraId="065255DC" w14:textId="77777777" w:rsidR="00E25677" w:rsidRDefault="00E25677" w:rsidP="00E25677">
      <w:pPr>
        <w:pStyle w:val="CodeBlockBPBHEB"/>
      </w:pPr>
    </w:p>
    <w:p w14:paraId="1FB48090" w14:textId="77777777" w:rsidR="00E25677" w:rsidRDefault="00E25677" w:rsidP="00E25677">
      <w:pPr>
        <w:pStyle w:val="CodeBlockBPBHEB"/>
        <w:rPr>
          <w:sz w:val="24"/>
        </w:rPr>
      </w:pPr>
      <w:moveTo w:id="455" w:author="Abhiram Arali" w:date="2024-11-14T09:56:00Z">
        <w:r>
          <w:rPr>
            <w:spacing w:val="-10"/>
            <w:sz w:val="24"/>
          </w:rPr>
          <w:t>}</w:t>
        </w:r>
      </w:moveTo>
    </w:p>
    <w:moveToRangeEnd w:id="452"/>
    <w:p w14:paraId="4396E256" w14:textId="07445097" w:rsidR="00DD2A26" w:rsidRDefault="00DD2A26">
      <w:pPr>
        <w:pStyle w:val="NormalBPBHEB"/>
        <w:rPr>
          <w:sz w:val="20"/>
        </w:rPr>
        <w:pPrChange w:id="456" w:author="Abhiram Arali" w:date="2024-11-14T09:56:00Z">
          <w:pPr>
            <w:pStyle w:val="BodyText"/>
            <w:spacing w:before="47"/>
          </w:pPr>
        </w:pPrChange>
      </w:pPr>
      <w:del w:id="457" w:author="Abhiram Arali" w:date="2024-11-14T09:56:00Z">
        <w:r w:rsidDel="00320C35">
          <w:rPr>
            <w:noProof/>
            <w:lang w:val="en-IN" w:eastAsia="en-IN"/>
            <w:rPrChange w:id="458" w:author="Unknown">
              <w:rPr>
                <w:noProof/>
                <w:lang w:val="en-IN" w:eastAsia="en-IN"/>
              </w:rPr>
            </w:rPrChange>
          </w:rPr>
          <mc:AlternateContent>
            <mc:Choice Requires="wps">
              <w:drawing>
                <wp:anchor distT="0" distB="0" distL="0" distR="0" simplePos="0" relativeHeight="251665408" behindDoc="1" locked="0" layoutInCell="1" allowOverlap="1" wp14:anchorId="3581290D" wp14:editId="62D4727E">
                  <wp:simplePos x="0" y="0"/>
                  <wp:positionH relativeFrom="page">
                    <wp:posOffset>843076</wp:posOffset>
                  </wp:positionH>
                  <wp:positionV relativeFrom="paragraph">
                    <wp:posOffset>194455</wp:posOffset>
                  </wp:positionV>
                  <wp:extent cx="5876290" cy="1021715"/>
                  <wp:effectExtent l="0" t="0" r="0" b="0"/>
                  <wp:wrapTopAndBottom/>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715"/>
                          </a:xfrm>
                          <a:prstGeom prst="rect">
                            <a:avLst/>
                          </a:prstGeom>
                          <a:ln w="6096">
                            <a:solidFill>
                              <a:srgbClr val="000000"/>
                            </a:solidFill>
                            <a:prstDash val="solid"/>
                          </a:ln>
                        </wps:spPr>
                        <wps:txbx>
                          <w:txbxContent>
                            <w:p w14:paraId="5FB2B42B" w14:textId="54056DA9" w:rsidR="00DD2A26" w:rsidDel="00E25677" w:rsidRDefault="00DD2A26">
                              <w:pPr>
                                <w:pStyle w:val="CodeBlockBPBHEB"/>
                                <w:pPrChange w:id="459" w:author="Abhiram Arali" w:date="2024-11-14T09:56:00Z">
                                  <w:pPr>
                                    <w:pStyle w:val="BodyText"/>
                                    <w:spacing w:before="18"/>
                                    <w:ind w:left="107"/>
                                  </w:pPr>
                                </w:pPrChange>
                              </w:pPr>
                              <w:moveFromRangeStart w:id="460" w:author="Abhiram Arali" w:date="2024-11-14T09:56:00Z" w:name="move182470621"/>
                              <w:moveFrom w:id="461" w:author="Abhiram Arali" w:date="2024-11-14T09:56:00Z">
                                <w:r w:rsidDel="00E25677">
                                  <w:t>while</w:t>
                                </w:r>
                                <w:r w:rsidDel="00E25677">
                                  <w:rPr>
                                    <w:spacing w:val="-4"/>
                                  </w:rPr>
                                  <w:t xml:space="preserve"> </w:t>
                                </w:r>
                                <w:r w:rsidDel="00E25677">
                                  <w:t>(condition)</w:t>
                                </w:r>
                                <w:r w:rsidDel="00E25677">
                                  <w:rPr>
                                    <w:spacing w:val="-1"/>
                                  </w:rPr>
                                  <w:t xml:space="preserve"> </w:t>
                                </w:r>
                                <w:r w:rsidDel="00E25677">
                                  <w:rPr>
                                    <w:spacing w:val="-10"/>
                                  </w:rPr>
                                  <w:t>{</w:t>
                                </w:r>
                              </w:moveFrom>
                            </w:p>
                            <w:p w14:paraId="65B6B60D" w14:textId="6F4CD3F1" w:rsidR="00DD2A26" w:rsidDel="00E25677" w:rsidRDefault="00DD2A26">
                              <w:pPr>
                                <w:pStyle w:val="CodeBlockBPBHEB"/>
                                <w:pPrChange w:id="462" w:author="Abhiram Arali" w:date="2024-11-14T09:56:00Z">
                                  <w:pPr>
                                    <w:pStyle w:val="BodyText"/>
                                    <w:spacing w:before="21"/>
                                  </w:pPr>
                                </w:pPrChange>
                              </w:pPr>
                            </w:p>
                            <w:p w14:paraId="2D730829" w14:textId="5DA4AB88" w:rsidR="00DD2A26" w:rsidDel="00E25677" w:rsidRDefault="00DD2A26">
                              <w:pPr>
                                <w:pStyle w:val="CodeBlockBPBHEB"/>
                                <w:pPrChange w:id="463" w:author="Abhiram Arali" w:date="2024-11-14T09:56:00Z">
                                  <w:pPr>
                                    <w:pStyle w:val="BodyText"/>
                                    <w:spacing w:before="1"/>
                                    <w:ind w:left="347"/>
                                  </w:pPr>
                                </w:pPrChange>
                              </w:pPr>
                              <w:moveFrom w:id="464" w:author="Abhiram Arali" w:date="2024-11-14T09:56:00Z">
                                <w:r w:rsidDel="00E25677">
                                  <w:t>//</w:t>
                                </w:r>
                                <w:r w:rsidDel="00E25677">
                                  <w:rPr>
                                    <w:spacing w:val="-1"/>
                                  </w:rPr>
                                  <w:t xml:space="preserve"> </w:t>
                                </w:r>
                                <w:r w:rsidDel="00E25677">
                                  <w:t>code</w:t>
                                </w:r>
                                <w:r w:rsidDel="00E25677">
                                  <w:rPr>
                                    <w:spacing w:val="-1"/>
                                  </w:rPr>
                                  <w:t xml:space="preserve"> </w:t>
                                </w:r>
                                <w:r w:rsidDel="00E25677">
                                  <w:t xml:space="preserve">to be </w:t>
                                </w:r>
                                <w:r w:rsidDel="00E25677">
                                  <w:rPr>
                                    <w:spacing w:val="-2"/>
                                  </w:rPr>
                                  <w:t>executed</w:t>
                                </w:r>
                              </w:moveFrom>
                            </w:p>
                            <w:p w14:paraId="310CD4E7" w14:textId="1155583A" w:rsidR="00DD2A26" w:rsidDel="00E25677" w:rsidRDefault="00DD2A26">
                              <w:pPr>
                                <w:pStyle w:val="CodeBlockBPBHEB"/>
                                <w:pPrChange w:id="465" w:author="Abhiram Arali" w:date="2024-11-14T09:56:00Z">
                                  <w:pPr>
                                    <w:pStyle w:val="BodyText"/>
                                    <w:spacing w:before="21"/>
                                  </w:pPr>
                                </w:pPrChange>
                              </w:pPr>
                            </w:p>
                            <w:p w14:paraId="54506ABF" w14:textId="1226580E" w:rsidR="00DD2A26" w:rsidRDefault="00DD2A26">
                              <w:pPr>
                                <w:pStyle w:val="CodeBlockBPBHEB"/>
                                <w:rPr>
                                  <w:sz w:val="24"/>
                                </w:rPr>
                                <w:pPrChange w:id="466" w:author="Abhiram Arali" w:date="2024-11-14T09:56:00Z">
                                  <w:pPr>
                                    <w:ind w:left="107"/>
                                  </w:pPr>
                                </w:pPrChange>
                              </w:pPr>
                              <w:moveFrom w:id="467" w:author="Abhiram Arali" w:date="2024-11-14T09:56:00Z">
                                <w:r w:rsidDel="00E25677">
                                  <w:rPr>
                                    <w:spacing w:val="-10"/>
                                    <w:sz w:val="24"/>
                                  </w:rPr>
                                  <w:t>}</w:t>
                                </w:r>
                              </w:moveFrom>
                              <w:moveFromRangeEnd w:id="460"/>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81290D" id="Textbox 328" o:spid="_x0000_s1047" type="#_x0000_t202" style="position:absolute;left:0;text-align:left;margin-left:66.4pt;margin-top:15.3pt;width:462.7pt;height:80.4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" filled="f" strokeweight=".48pt">
                  <v:path arrowok="t"/>
                  <v:textbox inset="0,0,0,0">
                    <w:txbxContent>
                      <w:p w14:paraId="5FB2B42B" w14:textId="54056DA9" w:rsidR="00DD2A26" w:rsidDel="00E25677" w:rsidRDefault="00DD2A26">
                        <w:pPr>
                          <w:pStyle w:val="CodeBlockBPBHEB"/>
                          <w:rPr>
                            <w:moveFrom w:id="845" w:author="Abhiram Arali" w:date="2024-11-14T09:56:00Z" w16du:dateUtc="2024-11-14T04:26:00Z"/>
                          </w:rPr>
                          <w:pPrChange w:id="846" w:author="Abhiram Arali" w:date="2024-11-14T09:56:00Z" w16du:dateUtc="2024-11-14T04:26:00Z">
                            <w:pPr>
                              <w:pStyle w:val="BodyText"/>
                              <w:spacing w:before="18"/>
                              <w:ind w:left="107"/>
                            </w:pPr>
                          </w:pPrChange>
                        </w:pPr>
                        <w:moveFromRangeStart w:id="847" w:author="Abhiram Arali" w:date="2024-11-14T09:56:00Z" w:name="move182470621"/>
                        <w:moveFrom w:id="848" w:author="Abhiram Arali" w:date="2024-11-14T09:56:00Z" w16du:dateUtc="2024-11-14T04:26:00Z">
                          <w:r w:rsidDel="00E25677">
                            <w:t>while</w:t>
                          </w:r>
                          <w:r w:rsidDel="00E25677">
                            <w:rPr>
                              <w:spacing w:val="-4"/>
                            </w:rPr>
                            <w:t xml:space="preserve"> </w:t>
                          </w:r>
                          <w:r w:rsidDel="00E25677">
                            <w:t>(condition)</w:t>
                          </w:r>
                          <w:r w:rsidDel="00E25677">
                            <w:rPr>
                              <w:spacing w:val="-1"/>
                            </w:rPr>
                            <w:t xml:space="preserve"> </w:t>
                          </w:r>
                          <w:r w:rsidDel="00E25677">
                            <w:rPr>
                              <w:spacing w:val="-10"/>
                            </w:rPr>
                            <w:t>{</w:t>
                          </w:r>
                        </w:moveFrom>
                      </w:p>
                      <w:p w14:paraId="65B6B60D" w14:textId="6F4CD3F1" w:rsidR="00DD2A26" w:rsidDel="00E25677" w:rsidRDefault="00DD2A26">
                        <w:pPr>
                          <w:pStyle w:val="CodeBlockBPBHEB"/>
                          <w:rPr>
                            <w:moveFrom w:id="849" w:author="Abhiram Arali" w:date="2024-11-14T09:56:00Z" w16du:dateUtc="2024-11-14T04:26:00Z"/>
                          </w:rPr>
                          <w:pPrChange w:id="850" w:author="Abhiram Arali" w:date="2024-11-14T09:56:00Z" w16du:dateUtc="2024-11-14T04:26:00Z">
                            <w:pPr>
                              <w:pStyle w:val="BodyText"/>
                              <w:spacing w:before="21"/>
                            </w:pPr>
                          </w:pPrChange>
                        </w:pPr>
                      </w:p>
                      <w:p w14:paraId="2D730829" w14:textId="5DA4AB88" w:rsidR="00DD2A26" w:rsidDel="00E25677" w:rsidRDefault="00DD2A26">
                        <w:pPr>
                          <w:pStyle w:val="CodeBlockBPBHEB"/>
                          <w:rPr>
                            <w:moveFrom w:id="851" w:author="Abhiram Arali" w:date="2024-11-14T09:56:00Z" w16du:dateUtc="2024-11-14T04:26:00Z"/>
                          </w:rPr>
                          <w:pPrChange w:id="852" w:author="Abhiram Arali" w:date="2024-11-14T09:56:00Z" w16du:dateUtc="2024-11-14T04:26:00Z">
                            <w:pPr>
                              <w:pStyle w:val="BodyText"/>
                              <w:spacing w:before="1"/>
                              <w:ind w:left="347"/>
                            </w:pPr>
                          </w:pPrChange>
                        </w:pPr>
                        <w:moveFrom w:id="853" w:author="Abhiram Arali" w:date="2024-11-14T09:56:00Z" w16du:dateUtc="2024-11-14T04:26:00Z">
                          <w:r w:rsidDel="00E25677">
                            <w:t>//</w:t>
                          </w:r>
                          <w:r w:rsidDel="00E25677">
                            <w:rPr>
                              <w:spacing w:val="-1"/>
                            </w:rPr>
                            <w:t xml:space="preserve"> </w:t>
                          </w:r>
                          <w:r w:rsidDel="00E25677">
                            <w:t>code</w:t>
                          </w:r>
                          <w:r w:rsidDel="00E25677">
                            <w:rPr>
                              <w:spacing w:val="-1"/>
                            </w:rPr>
                            <w:t xml:space="preserve"> </w:t>
                          </w:r>
                          <w:r w:rsidDel="00E25677">
                            <w:t xml:space="preserve">to be </w:t>
                          </w:r>
                          <w:r w:rsidDel="00E25677">
                            <w:rPr>
                              <w:spacing w:val="-2"/>
                            </w:rPr>
                            <w:t>executed</w:t>
                          </w:r>
                        </w:moveFrom>
                      </w:p>
                      <w:p w14:paraId="310CD4E7" w14:textId="1155583A" w:rsidR="00DD2A26" w:rsidDel="00E25677" w:rsidRDefault="00DD2A26">
                        <w:pPr>
                          <w:pStyle w:val="CodeBlockBPBHEB"/>
                          <w:rPr>
                            <w:moveFrom w:id="854" w:author="Abhiram Arali" w:date="2024-11-14T09:56:00Z" w16du:dateUtc="2024-11-14T04:26:00Z"/>
                          </w:rPr>
                          <w:pPrChange w:id="855" w:author="Abhiram Arali" w:date="2024-11-14T09:56:00Z" w16du:dateUtc="2024-11-14T04:26:00Z">
                            <w:pPr>
                              <w:pStyle w:val="BodyText"/>
                              <w:spacing w:before="21"/>
                            </w:pPr>
                          </w:pPrChange>
                        </w:pPr>
                      </w:p>
                      <w:p w14:paraId="54506ABF" w14:textId="1226580E" w:rsidR="00DD2A26" w:rsidRDefault="00DD2A26">
                        <w:pPr>
                          <w:pStyle w:val="CodeBlockBPBHEB"/>
                          <w:rPr>
                            <w:sz w:val="24"/>
                          </w:rPr>
                          <w:pPrChange w:id="856" w:author="Abhiram Arali" w:date="2024-11-14T09:56:00Z" w16du:dateUtc="2024-11-14T04:26:00Z">
                            <w:pPr>
                              <w:ind w:left="107"/>
                            </w:pPr>
                          </w:pPrChange>
                        </w:pPr>
                        <w:moveFrom w:id="857" w:author="Abhiram Arali" w:date="2024-11-14T09:56:00Z" w16du:dateUtc="2024-11-14T04:26:00Z">
                          <w:r w:rsidDel="00E25677">
                            <w:rPr>
                              <w:spacing w:val="-10"/>
                              <w:sz w:val="24"/>
                            </w:rPr>
                            <w:t>}</w:t>
                          </w:r>
                        </w:moveFrom>
                        <w:moveFromRangeEnd w:id="847"/>
                      </w:p>
                    </w:txbxContent>
                  </v:textbox>
                  <w10:wrap type="topAndBottom" anchorx="page"/>
                </v:shape>
              </w:pict>
            </mc:Fallback>
          </mc:AlternateContent>
        </w:r>
      </w:del>
    </w:p>
    <w:p w14:paraId="0E75E15A" w14:textId="77777777" w:rsidR="00DD2A26" w:rsidRDefault="00DD2A26">
      <w:pPr>
        <w:pStyle w:val="NormalBPBHEB"/>
        <w:numPr>
          <w:ilvl w:val="0"/>
          <w:numId w:val="12"/>
        </w:numPr>
        <w:pPrChange w:id="468" w:author="Abhiram Arali" w:date="2024-11-14T09:56:00Z">
          <w:pPr>
            <w:pStyle w:val="BodyText"/>
            <w:spacing w:before="167"/>
            <w:ind w:left="220"/>
          </w:pPr>
        </w:pPrChange>
      </w:pPr>
      <w:r>
        <w:t>Example:</w:t>
      </w:r>
    </w:p>
    <w:p w14:paraId="698EB74A" w14:textId="77777777" w:rsidR="000730B9" w:rsidRDefault="000730B9" w:rsidP="000730B9">
      <w:pPr>
        <w:pStyle w:val="CodeBlockBPBHEB"/>
        <w:rPr>
          <w:ins w:id="469" w:author="Abhiram Arali" w:date="2024-11-14T09:57:00Z"/>
        </w:rPr>
      </w:pPr>
      <w:ins w:id="470" w:author="Abhiram Arali" w:date="2024-11-14T09:57:00Z">
        <w:r>
          <w:t>int i = 0; while</w:t>
        </w:r>
        <w:r>
          <w:rPr>
            <w:spacing w:val="-10"/>
          </w:rPr>
          <w:t xml:space="preserve"> </w:t>
        </w:r>
        <w:r>
          <w:t>(i</w:t>
        </w:r>
        <w:r>
          <w:rPr>
            <w:spacing w:val="-10"/>
          </w:rPr>
          <w:t xml:space="preserve"> </w:t>
        </w:r>
        <w:r>
          <w:t>&lt;</w:t>
        </w:r>
        <w:r>
          <w:rPr>
            <w:spacing w:val="-10"/>
          </w:rPr>
          <w:t xml:space="preserve"> </w:t>
        </w:r>
        <w:r>
          <w:t>5)</w:t>
        </w:r>
        <w:r>
          <w:rPr>
            <w:spacing w:val="-12"/>
          </w:rPr>
          <w:t xml:space="preserve"> </w:t>
        </w:r>
        <w:r>
          <w:t>{</w:t>
        </w:r>
      </w:ins>
    </w:p>
    <w:p w14:paraId="231A8174" w14:textId="77777777" w:rsidR="000730B9" w:rsidRDefault="000730B9" w:rsidP="000730B9">
      <w:pPr>
        <w:pStyle w:val="CodeBlockBPBHEB"/>
        <w:rPr>
          <w:ins w:id="471" w:author="Abhiram Arali" w:date="2024-11-14T09:57:00Z"/>
        </w:rPr>
      </w:pPr>
      <w:ins w:id="472" w:author="Abhiram Arali" w:date="2024-11-14T09:57:00Z">
        <w:r>
          <w:t>printf("%d\n",</w:t>
        </w:r>
        <w:r>
          <w:rPr>
            <w:spacing w:val="-5"/>
          </w:rPr>
          <w:t xml:space="preserve"> </w:t>
        </w:r>
        <w:r>
          <w:t>i);</w:t>
        </w:r>
        <w:r>
          <w:rPr>
            <w:spacing w:val="40"/>
          </w:rPr>
          <w:t xml:space="preserve"> </w:t>
        </w:r>
        <w:r>
          <w:t>//</w:t>
        </w:r>
        <w:r>
          <w:rPr>
            <w:spacing w:val="-5"/>
          </w:rPr>
          <w:t xml:space="preserve"> </w:t>
        </w:r>
        <w:r>
          <w:t>Prints</w:t>
        </w:r>
        <w:r>
          <w:rPr>
            <w:spacing w:val="-5"/>
          </w:rPr>
          <w:t xml:space="preserve"> </w:t>
        </w:r>
        <w:r>
          <w:t>numbers</w:t>
        </w:r>
        <w:r>
          <w:rPr>
            <w:spacing w:val="-5"/>
          </w:rPr>
          <w:t xml:space="preserve"> </w:t>
        </w:r>
        <w:r>
          <w:t>0</w:t>
        </w:r>
        <w:r>
          <w:rPr>
            <w:spacing w:val="-5"/>
          </w:rPr>
          <w:t xml:space="preserve"> </w:t>
        </w:r>
        <w:r>
          <w:t>to</w:t>
        </w:r>
        <w:r>
          <w:rPr>
            <w:spacing w:val="-5"/>
          </w:rPr>
          <w:t xml:space="preserve"> </w:t>
        </w:r>
        <w:r>
          <w:t>4 i++;</w:t>
        </w:r>
        <w:r>
          <w:rPr>
            <w:spacing w:val="40"/>
          </w:rPr>
          <w:t xml:space="preserve"> </w:t>
        </w:r>
        <w:r>
          <w:t>// Increment i</w:t>
        </w:r>
      </w:ins>
    </w:p>
    <w:p w14:paraId="4AE50460" w14:textId="77777777" w:rsidR="000730B9" w:rsidRDefault="000730B9" w:rsidP="000730B9">
      <w:pPr>
        <w:pStyle w:val="CodeBlockBPBHEB"/>
        <w:rPr>
          <w:ins w:id="473" w:author="Abhiram Arali" w:date="2024-11-14T09:57:00Z"/>
          <w:sz w:val="24"/>
        </w:rPr>
      </w:pPr>
      <w:ins w:id="474" w:author="Abhiram Arali" w:date="2024-11-14T09:57:00Z">
        <w:r>
          <w:rPr>
            <w:spacing w:val="-10"/>
            <w:sz w:val="24"/>
          </w:rPr>
          <w:t>}</w:t>
        </w:r>
      </w:ins>
    </w:p>
    <w:p w14:paraId="5B52E095" w14:textId="0F8DE393" w:rsidR="00DD2A26" w:rsidRDefault="00DD2A26">
      <w:pPr>
        <w:pStyle w:val="NormalBPBHEB"/>
        <w:rPr>
          <w:sz w:val="20"/>
        </w:rPr>
        <w:pPrChange w:id="475" w:author="Abhiram Arali" w:date="2024-11-14T09:57:00Z">
          <w:pPr>
            <w:pStyle w:val="BodyText"/>
            <w:spacing w:before="46"/>
          </w:pPr>
        </w:pPrChange>
      </w:pPr>
      <w:del w:id="476" w:author="Abhiram Arali" w:date="2024-11-14T09:57:00Z">
        <w:r w:rsidDel="00D8182F">
          <w:rPr>
            <w:noProof/>
            <w:lang w:val="en-IN" w:eastAsia="en-IN"/>
            <w:rPrChange w:id="477" w:author="Unknown">
              <w:rPr>
                <w:noProof/>
                <w:lang w:val="en-IN" w:eastAsia="en-IN"/>
              </w:rPr>
            </w:rPrChange>
          </w:rPr>
          <mc:AlternateContent>
            <mc:Choice Requires="wps">
              <w:drawing>
                <wp:anchor distT="0" distB="0" distL="0" distR="0" simplePos="0" relativeHeight="251666432" behindDoc="1" locked="0" layoutInCell="1" allowOverlap="1" wp14:anchorId="14568B8F" wp14:editId="51603AA5">
                  <wp:simplePos x="0" y="0"/>
                  <wp:positionH relativeFrom="page">
                    <wp:posOffset>843076</wp:posOffset>
                  </wp:positionH>
                  <wp:positionV relativeFrom="paragraph">
                    <wp:posOffset>194197</wp:posOffset>
                  </wp:positionV>
                  <wp:extent cx="5876290" cy="1748789"/>
                  <wp:effectExtent l="0" t="0" r="0" b="0"/>
                  <wp:wrapTopAndBottom/>
                  <wp:docPr id="329" name="Text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48789"/>
                          </a:xfrm>
                          <a:prstGeom prst="rect">
                            <a:avLst/>
                          </a:prstGeom>
                          <a:ln w="6096">
                            <a:solidFill>
                              <a:srgbClr val="000000"/>
                            </a:solidFill>
                            <a:prstDash val="solid"/>
                          </a:ln>
                        </wps:spPr>
                        <wps:txbx>
                          <w:txbxContent>
                            <w:p w14:paraId="4BB20D03" w14:textId="0265C881" w:rsidR="00DD2A26" w:rsidDel="000730B9" w:rsidRDefault="00DD2A26">
                              <w:pPr>
                                <w:pStyle w:val="CodeBlockBPBHEB"/>
                                <w:rPr>
                                  <w:del w:id="478" w:author="Abhiram Arali" w:date="2024-11-14T09:57:00Z"/>
                                </w:rPr>
                                <w:pPrChange w:id="479" w:author="Abhiram Arali" w:date="2024-11-14T09:57:00Z">
                                  <w:pPr>
                                    <w:pStyle w:val="BodyText"/>
                                    <w:spacing w:before="18" w:line="496" w:lineRule="auto"/>
                                    <w:ind w:left="107" w:right="7769"/>
                                  </w:pPr>
                                </w:pPrChange>
                              </w:pPr>
                              <w:del w:id="480" w:author="Abhiram Arali" w:date="2024-11-14T09:57:00Z">
                                <w:r w:rsidDel="000730B9">
                                  <w:delText>int i = 0; while</w:delText>
                                </w:r>
                                <w:r w:rsidDel="000730B9">
                                  <w:rPr>
                                    <w:spacing w:val="-10"/>
                                  </w:rPr>
                                  <w:delText xml:space="preserve"> </w:delText>
                                </w:r>
                                <w:r w:rsidDel="000730B9">
                                  <w:delText>(i</w:delText>
                                </w:r>
                                <w:r w:rsidDel="000730B9">
                                  <w:rPr>
                                    <w:spacing w:val="-10"/>
                                  </w:rPr>
                                  <w:delText xml:space="preserve"> </w:delText>
                                </w:r>
                                <w:r w:rsidDel="000730B9">
                                  <w:delText>&lt;</w:delText>
                                </w:r>
                                <w:r w:rsidDel="000730B9">
                                  <w:rPr>
                                    <w:spacing w:val="-10"/>
                                  </w:rPr>
                                  <w:delText xml:space="preserve"> </w:delText>
                                </w:r>
                                <w:r w:rsidDel="000730B9">
                                  <w:delText>5)</w:delText>
                                </w:r>
                                <w:r w:rsidDel="000730B9">
                                  <w:rPr>
                                    <w:spacing w:val="-12"/>
                                  </w:rPr>
                                  <w:delText xml:space="preserve"> </w:delText>
                                </w:r>
                                <w:r w:rsidDel="000730B9">
                                  <w:delText>{</w:delText>
                                </w:r>
                              </w:del>
                            </w:p>
                            <w:p w14:paraId="08AA185D" w14:textId="5B550149" w:rsidR="00DD2A26" w:rsidDel="000730B9" w:rsidRDefault="00DD2A26">
                              <w:pPr>
                                <w:pStyle w:val="CodeBlockBPBHEB"/>
                                <w:rPr>
                                  <w:del w:id="481" w:author="Abhiram Arali" w:date="2024-11-14T09:57:00Z"/>
                                </w:rPr>
                                <w:pPrChange w:id="482" w:author="Abhiram Arali" w:date="2024-11-14T09:57:00Z">
                                  <w:pPr>
                                    <w:pStyle w:val="BodyText"/>
                                    <w:spacing w:before="2" w:line="501" w:lineRule="auto"/>
                                    <w:ind w:left="347" w:right="4547"/>
                                  </w:pPr>
                                </w:pPrChange>
                              </w:pPr>
                              <w:del w:id="483" w:author="Abhiram Arali" w:date="2024-11-14T09:57:00Z">
                                <w:r w:rsidDel="000730B9">
                                  <w:delText>printf("%d\n",</w:delText>
                                </w:r>
                                <w:r w:rsidDel="000730B9">
                                  <w:rPr>
                                    <w:spacing w:val="-5"/>
                                  </w:rPr>
                                  <w:delText xml:space="preserve"> </w:delText>
                                </w:r>
                                <w:r w:rsidDel="000730B9">
                                  <w:delText>i);</w:delText>
                                </w:r>
                                <w:r w:rsidDel="000730B9">
                                  <w:rPr>
                                    <w:spacing w:val="40"/>
                                  </w:rPr>
                                  <w:delText xml:space="preserve"> </w:delText>
                                </w:r>
                                <w:r w:rsidDel="000730B9">
                                  <w:delText>//</w:delText>
                                </w:r>
                                <w:r w:rsidDel="000730B9">
                                  <w:rPr>
                                    <w:spacing w:val="-5"/>
                                  </w:rPr>
                                  <w:delText xml:space="preserve"> </w:delText>
                                </w:r>
                                <w:r w:rsidDel="000730B9">
                                  <w:delText>Prints</w:delText>
                                </w:r>
                                <w:r w:rsidDel="000730B9">
                                  <w:rPr>
                                    <w:spacing w:val="-5"/>
                                  </w:rPr>
                                  <w:delText xml:space="preserve"> </w:delText>
                                </w:r>
                                <w:r w:rsidDel="000730B9">
                                  <w:delText>numbers</w:delText>
                                </w:r>
                                <w:r w:rsidDel="000730B9">
                                  <w:rPr>
                                    <w:spacing w:val="-5"/>
                                  </w:rPr>
                                  <w:delText xml:space="preserve"> </w:delText>
                                </w:r>
                                <w:r w:rsidDel="000730B9">
                                  <w:delText>0</w:delText>
                                </w:r>
                                <w:r w:rsidDel="000730B9">
                                  <w:rPr>
                                    <w:spacing w:val="-5"/>
                                  </w:rPr>
                                  <w:delText xml:space="preserve"> </w:delText>
                                </w:r>
                                <w:r w:rsidDel="000730B9">
                                  <w:delText>to</w:delText>
                                </w:r>
                                <w:r w:rsidDel="000730B9">
                                  <w:rPr>
                                    <w:spacing w:val="-5"/>
                                  </w:rPr>
                                  <w:delText xml:space="preserve"> </w:delText>
                                </w:r>
                                <w:r w:rsidDel="000730B9">
                                  <w:delText>4 i++;</w:delText>
                                </w:r>
                                <w:r w:rsidDel="000730B9">
                                  <w:rPr>
                                    <w:spacing w:val="40"/>
                                  </w:rPr>
                                  <w:delText xml:space="preserve"> </w:delText>
                                </w:r>
                                <w:r w:rsidDel="000730B9">
                                  <w:delText>// Increment i</w:delText>
                                </w:r>
                              </w:del>
                            </w:p>
                            <w:p w14:paraId="00756D53" w14:textId="671F2CAD" w:rsidR="00DD2A26" w:rsidRDefault="00DD2A26">
                              <w:pPr>
                                <w:pStyle w:val="CodeBlockBPBHEB"/>
                                <w:rPr>
                                  <w:sz w:val="24"/>
                                </w:rPr>
                                <w:pPrChange w:id="484" w:author="Abhiram Arali" w:date="2024-11-14T09:57:00Z">
                                  <w:pPr>
                                    <w:spacing w:line="272" w:lineRule="exact"/>
                                    <w:ind w:left="107"/>
                                  </w:pPr>
                                </w:pPrChange>
                              </w:pPr>
                              <w:del w:id="485" w:author="Abhiram Arali" w:date="2024-11-14T09:57:00Z">
                                <w:r w:rsidDel="000730B9">
                                  <w:rPr>
                                    <w:spacing w:val="-10"/>
                                    <w:sz w:val="24"/>
                                  </w:rPr>
                                  <w:delText>}</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568B8F" id="Textbox 329" o:spid="_x0000_s1048" type="#_x0000_t202" style="position:absolute;left:0;text-align:left;margin-left:66.4pt;margin-top:15.3pt;width:462.7pt;height:137.7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" filled="f" strokeweight=".48pt">
                  <v:path arrowok="t"/>
                  <v:textbox inset="0,0,0,0">
                    <w:txbxContent>
                      <w:p w14:paraId="4BB20D03" w14:textId="0265C881" w:rsidR="00DD2A26" w:rsidDel="000730B9" w:rsidRDefault="00DD2A26">
                        <w:pPr>
                          <w:pStyle w:val="CodeBlockBPBHEB"/>
                          <w:rPr>
                            <w:del w:id="875" w:author="Abhiram Arali" w:date="2024-11-14T09:57:00Z" w16du:dateUtc="2024-11-14T04:27:00Z"/>
                          </w:rPr>
                          <w:pPrChange w:id="876" w:author="Abhiram Arali" w:date="2024-11-14T09:57:00Z" w16du:dateUtc="2024-11-14T04:27:00Z">
                            <w:pPr>
                              <w:pStyle w:val="BodyText"/>
                              <w:spacing w:before="18" w:line="496" w:lineRule="auto"/>
                              <w:ind w:left="107" w:right="7769"/>
                            </w:pPr>
                          </w:pPrChange>
                        </w:pPr>
                        <w:del w:id="877" w:author="Abhiram Arali" w:date="2024-11-14T09:57:00Z" w16du:dateUtc="2024-11-14T04:27:00Z">
                          <w:r w:rsidDel="000730B9">
                            <w:delText>int i = 0; while</w:delText>
                          </w:r>
                          <w:r w:rsidDel="000730B9">
                            <w:rPr>
                              <w:spacing w:val="-10"/>
                            </w:rPr>
                            <w:delText xml:space="preserve"> </w:delText>
                          </w:r>
                          <w:r w:rsidDel="000730B9">
                            <w:delText>(i</w:delText>
                          </w:r>
                          <w:r w:rsidDel="000730B9">
                            <w:rPr>
                              <w:spacing w:val="-10"/>
                            </w:rPr>
                            <w:delText xml:space="preserve"> </w:delText>
                          </w:r>
                          <w:r w:rsidDel="000730B9">
                            <w:delText>&lt;</w:delText>
                          </w:r>
                          <w:r w:rsidDel="000730B9">
                            <w:rPr>
                              <w:spacing w:val="-10"/>
                            </w:rPr>
                            <w:delText xml:space="preserve"> </w:delText>
                          </w:r>
                          <w:r w:rsidDel="000730B9">
                            <w:delText>5)</w:delText>
                          </w:r>
                          <w:r w:rsidDel="000730B9">
                            <w:rPr>
                              <w:spacing w:val="-12"/>
                            </w:rPr>
                            <w:delText xml:space="preserve"> </w:delText>
                          </w:r>
                          <w:r w:rsidDel="000730B9">
                            <w:delText>{</w:delText>
                          </w:r>
                        </w:del>
                      </w:p>
                      <w:p w14:paraId="08AA185D" w14:textId="5B550149" w:rsidR="00DD2A26" w:rsidDel="000730B9" w:rsidRDefault="00DD2A26">
                        <w:pPr>
                          <w:pStyle w:val="CodeBlockBPBHEB"/>
                          <w:rPr>
                            <w:del w:id="878" w:author="Abhiram Arali" w:date="2024-11-14T09:57:00Z" w16du:dateUtc="2024-11-14T04:27:00Z"/>
                          </w:rPr>
                          <w:pPrChange w:id="879" w:author="Abhiram Arali" w:date="2024-11-14T09:57:00Z" w16du:dateUtc="2024-11-14T04:27:00Z">
                            <w:pPr>
                              <w:pStyle w:val="BodyText"/>
                              <w:spacing w:before="2" w:line="501" w:lineRule="auto"/>
                              <w:ind w:left="347" w:right="4547"/>
                            </w:pPr>
                          </w:pPrChange>
                        </w:pPr>
                        <w:del w:id="880" w:author="Abhiram Arali" w:date="2024-11-14T09:57:00Z" w16du:dateUtc="2024-11-14T04:27:00Z">
                          <w:r w:rsidDel="000730B9">
                            <w:delText>printf("%d\n",</w:delText>
                          </w:r>
                          <w:r w:rsidDel="000730B9">
                            <w:rPr>
                              <w:spacing w:val="-5"/>
                            </w:rPr>
                            <w:delText xml:space="preserve"> </w:delText>
                          </w:r>
                          <w:r w:rsidDel="000730B9">
                            <w:delText>i);</w:delText>
                          </w:r>
                          <w:r w:rsidDel="000730B9">
                            <w:rPr>
                              <w:spacing w:val="40"/>
                            </w:rPr>
                            <w:delText xml:space="preserve"> </w:delText>
                          </w:r>
                          <w:r w:rsidDel="000730B9">
                            <w:delText>//</w:delText>
                          </w:r>
                          <w:r w:rsidDel="000730B9">
                            <w:rPr>
                              <w:spacing w:val="-5"/>
                            </w:rPr>
                            <w:delText xml:space="preserve"> </w:delText>
                          </w:r>
                          <w:r w:rsidDel="000730B9">
                            <w:delText>Prints</w:delText>
                          </w:r>
                          <w:r w:rsidDel="000730B9">
                            <w:rPr>
                              <w:spacing w:val="-5"/>
                            </w:rPr>
                            <w:delText xml:space="preserve"> </w:delText>
                          </w:r>
                          <w:r w:rsidDel="000730B9">
                            <w:delText>numbers</w:delText>
                          </w:r>
                          <w:r w:rsidDel="000730B9">
                            <w:rPr>
                              <w:spacing w:val="-5"/>
                            </w:rPr>
                            <w:delText xml:space="preserve"> </w:delText>
                          </w:r>
                          <w:r w:rsidDel="000730B9">
                            <w:delText>0</w:delText>
                          </w:r>
                          <w:r w:rsidDel="000730B9">
                            <w:rPr>
                              <w:spacing w:val="-5"/>
                            </w:rPr>
                            <w:delText xml:space="preserve"> </w:delText>
                          </w:r>
                          <w:r w:rsidDel="000730B9">
                            <w:delText>to</w:delText>
                          </w:r>
                          <w:r w:rsidDel="000730B9">
                            <w:rPr>
                              <w:spacing w:val="-5"/>
                            </w:rPr>
                            <w:delText xml:space="preserve"> </w:delText>
                          </w:r>
                          <w:r w:rsidDel="000730B9">
                            <w:delText>4 i++;</w:delText>
                          </w:r>
                          <w:r w:rsidDel="000730B9">
                            <w:rPr>
                              <w:spacing w:val="40"/>
                            </w:rPr>
                            <w:delText xml:space="preserve"> </w:delText>
                          </w:r>
                          <w:r w:rsidDel="000730B9">
                            <w:delText>// Increment i</w:delText>
                          </w:r>
                        </w:del>
                      </w:p>
                      <w:p w14:paraId="00756D53" w14:textId="671F2CAD" w:rsidR="00DD2A26" w:rsidRDefault="00DD2A26">
                        <w:pPr>
                          <w:pStyle w:val="CodeBlockBPBHEB"/>
                          <w:rPr>
                            <w:sz w:val="24"/>
                          </w:rPr>
                          <w:pPrChange w:id="881" w:author="Abhiram Arali" w:date="2024-11-14T09:57:00Z" w16du:dateUtc="2024-11-14T04:27:00Z">
                            <w:pPr>
                              <w:spacing w:line="272" w:lineRule="exact"/>
                              <w:ind w:left="107"/>
                            </w:pPr>
                          </w:pPrChange>
                        </w:pPr>
                        <w:del w:id="882" w:author="Abhiram Arali" w:date="2024-11-14T09:57:00Z" w16du:dateUtc="2024-11-14T04:27:00Z">
                          <w:r w:rsidDel="000730B9">
                            <w:rPr>
                              <w:spacing w:val="-10"/>
                              <w:sz w:val="24"/>
                            </w:rPr>
                            <w:delText>}</w:delText>
                          </w:r>
                        </w:del>
                      </w:p>
                    </w:txbxContent>
                  </v:textbox>
                  <w10:wrap type="topAndBottom" anchorx="page"/>
                </v:shape>
              </w:pict>
            </mc:Fallback>
          </mc:AlternateContent>
        </w:r>
      </w:del>
    </w:p>
    <w:p w14:paraId="157E9863" w14:textId="77777777" w:rsidR="00DD2A26" w:rsidRDefault="00DD2A26">
      <w:pPr>
        <w:pStyle w:val="NormalBPBHEB"/>
        <w:numPr>
          <w:ilvl w:val="0"/>
          <w:numId w:val="12"/>
        </w:numPr>
        <w:pPrChange w:id="486" w:author="Abhiram Arali" w:date="2024-11-14T09:57:00Z">
          <w:pPr>
            <w:pStyle w:val="BodyText"/>
            <w:spacing w:before="167" w:line="360" w:lineRule="auto"/>
            <w:ind w:left="220" w:right="217"/>
            <w:jc w:val="both"/>
          </w:pPr>
        </w:pPrChange>
      </w:pPr>
      <w:r>
        <w:t>Suitable for situations where the iteration count cannot be predetermined. The condition is checked before each iteration, which means the</w:t>
      </w:r>
      <w:r>
        <w:rPr>
          <w:spacing w:val="-1"/>
        </w:rPr>
        <w:t xml:space="preserve"> </w:t>
      </w:r>
      <w:r>
        <w:t>code</w:t>
      </w:r>
      <w:r>
        <w:rPr>
          <w:spacing w:val="-1"/>
        </w:rPr>
        <w:t xml:space="preserve"> </w:t>
      </w:r>
      <w:r>
        <w:t>may not execute</w:t>
      </w:r>
      <w:r>
        <w:rPr>
          <w:spacing w:val="-1"/>
        </w:rPr>
        <w:t xml:space="preserve"> </w:t>
      </w:r>
      <w:r>
        <w:t>at all if</w:t>
      </w:r>
      <w:r>
        <w:rPr>
          <w:spacing w:val="-1"/>
        </w:rPr>
        <w:t xml:space="preserve"> </w:t>
      </w:r>
      <w:r>
        <w:t>the condition is false initially.</w:t>
      </w:r>
    </w:p>
    <w:p w14:paraId="34A8C2CA" w14:textId="266AD939" w:rsidR="00DD2A26" w:rsidRPr="000A43B4" w:rsidDel="000A43B4" w:rsidRDefault="00DD2A26">
      <w:pPr>
        <w:pStyle w:val="NormalBPBHEB"/>
        <w:rPr>
          <w:del w:id="487" w:author="Abhiram Arali" w:date="2024-11-14T09:57:00Z"/>
          <w:b/>
          <w:bCs/>
          <w:rPrChange w:id="488" w:author="Abhiram Arali" w:date="2024-11-14T09:57:00Z">
            <w:rPr>
              <w:del w:id="489" w:author="Abhiram Arali" w:date="2024-11-14T09:57:00Z"/>
            </w:rPr>
          </w:rPrChange>
        </w:rPr>
        <w:pPrChange w:id="490" w:author="Abhiram Arali" w:date="2024-11-14T09:57:00Z">
          <w:pPr>
            <w:pStyle w:val="Heading1"/>
            <w:numPr>
              <w:numId w:val="3"/>
            </w:numPr>
            <w:tabs>
              <w:tab w:val="left" w:pos="460"/>
            </w:tabs>
            <w:spacing w:before="162"/>
            <w:ind w:left="460" w:hanging="240"/>
            <w:jc w:val="both"/>
          </w:pPr>
        </w:pPrChange>
      </w:pPr>
      <w:r w:rsidRPr="000A43B4">
        <w:rPr>
          <w:b/>
          <w:bCs/>
          <w:rPrChange w:id="491" w:author="Abhiram Arali" w:date="2024-11-14T09:57:00Z">
            <w:rPr/>
          </w:rPrChange>
        </w:rPr>
        <w:t xml:space="preserve">do while </w:t>
      </w:r>
      <w:r w:rsidR="000A43B4" w:rsidRPr="000A43B4">
        <w:rPr>
          <w:b/>
          <w:bCs/>
          <w:spacing w:val="-4"/>
        </w:rPr>
        <w:t>loop</w:t>
      </w:r>
      <w:ins w:id="492" w:author="Abhiram Arali" w:date="2024-11-14T09:57:00Z">
        <w:r w:rsidR="000A43B4">
          <w:rPr>
            <w:b/>
            <w:bCs/>
            <w:spacing w:val="-4"/>
          </w:rPr>
          <w:t xml:space="preserve">: </w:t>
        </w:r>
      </w:ins>
    </w:p>
    <w:p w14:paraId="49459B65" w14:textId="6C1C25D6" w:rsidR="00DD2A26" w:rsidDel="000A43B4" w:rsidRDefault="00DD2A26">
      <w:pPr>
        <w:pStyle w:val="NormalBPBHEB"/>
        <w:rPr>
          <w:del w:id="493" w:author="Abhiram Arali" w:date="2024-11-14T09:57:00Z"/>
          <w:b/>
        </w:rPr>
        <w:pPrChange w:id="494" w:author="Abhiram Arali" w:date="2024-11-14T09:57:00Z">
          <w:pPr>
            <w:pStyle w:val="BodyText"/>
            <w:spacing w:before="21"/>
          </w:pPr>
        </w:pPrChange>
      </w:pPr>
    </w:p>
    <w:p w14:paraId="0E674DA2" w14:textId="77777777" w:rsidR="00DD2A26" w:rsidRDefault="00DD2A26">
      <w:pPr>
        <w:pStyle w:val="NormalBPBHEB"/>
        <w:numPr>
          <w:ilvl w:val="0"/>
          <w:numId w:val="14"/>
        </w:numPr>
        <w:pPrChange w:id="495" w:author="Abhiram Arali" w:date="2024-11-14T09:57:00Z">
          <w:pPr>
            <w:pStyle w:val="BodyText"/>
            <w:spacing w:before="1" w:line="360" w:lineRule="auto"/>
            <w:ind w:left="220"/>
          </w:pPr>
        </w:pPrChange>
      </w:pPr>
      <w:r>
        <w:t>The</w:t>
      </w:r>
      <w:r>
        <w:rPr>
          <w:spacing w:val="18"/>
        </w:rPr>
        <w:t xml:space="preserve"> </w:t>
      </w:r>
      <w:r>
        <w:t>do</w:t>
      </w:r>
      <w:r>
        <w:rPr>
          <w:spacing w:val="19"/>
        </w:rPr>
        <w:t xml:space="preserve"> </w:t>
      </w:r>
      <w:r>
        <w:t>while</w:t>
      </w:r>
      <w:r>
        <w:rPr>
          <w:spacing w:val="18"/>
        </w:rPr>
        <w:t xml:space="preserve"> </w:t>
      </w:r>
      <w:r>
        <w:t>loop</w:t>
      </w:r>
      <w:r>
        <w:rPr>
          <w:spacing w:val="17"/>
        </w:rPr>
        <w:t xml:space="preserve"> </w:t>
      </w:r>
      <w:r>
        <w:t>is</w:t>
      </w:r>
      <w:r>
        <w:rPr>
          <w:spacing w:val="20"/>
        </w:rPr>
        <w:t xml:space="preserve"> </w:t>
      </w:r>
      <w:r>
        <w:t>similar</w:t>
      </w:r>
      <w:r>
        <w:rPr>
          <w:spacing w:val="18"/>
        </w:rPr>
        <w:t xml:space="preserve"> </w:t>
      </w:r>
      <w:r>
        <w:t>to</w:t>
      </w:r>
      <w:r>
        <w:rPr>
          <w:spacing w:val="19"/>
        </w:rPr>
        <w:t xml:space="preserve"> </w:t>
      </w:r>
      <w:r>
        <w:t>the</w:t>
      </w:r>
      <w:r>
        <w:rPr>
          <w:spacing w:val="18"/>
        </w:rPr>
        <w:t xml:space="preserve"> </w:t>
      </w:r>
      <w:r>
        <w:t>while</w:t>
      </w:r>
      <w:r>
        <w:rPr>
          <w:spacing w:val="18"/>
        </w:rPr>
        <w:t xml:space="preserve"> </w:t>
      </w:r>
      <w:r>
        <w:t>loop,</w:t>
      </w:r>
      <w:r>
        <w:rPr>
          <w:spacing w:val="17"/>
        </w:rPr>
        <w:t xml:space="preserve"> </w:t>
      </w:r>
      <w:r>
        <w:t>but</w:t>
      </w:r>
      <w:r>
        <w:rPr>
          <w:spacing w:val="19"/>
        </w:rPr>
        <w:t xml:space="preserve"> </w:t>
      </w:r>
      <w:r>
        <w:t>it</w:t>
      </w:r>
      <w:r>
        <w:rPr>
          <w:spacing w:val="17"/>
        </w:rPr>
        <w:t xml:space="preserve"> </w:t>
      </w:r>
      <w:r>
        <w:t>guarantees</w:t>
      </w:r>
      <w:r>
        <w:rPr>
          <w:spacing w:val="19"/>
        </w:rPr>
        <w:t xml:space="preserve"> </w:t>
      </w:r>
      <w:r>
        <w:t>that</w:t>
      </w:r>
      <w:r>
        <w:rPr>
          <w:spacing w:val="19"/>
        </w:rPr>
        <w:t xml:space="preserve"> </w:t>
      </w:r>
      <w:r>
        <w:t>the</w:t>
      </w:r>
      <w:r>
        <w:rPr>
          <w:spacing w:val="18"/>
        </w:rPr>
        <w:t xml:space="preserve"> </w:t>
      </w:r>
      <w:r>
        <w:t>block</w:t>
      </w:r>
      <w:r>
        <w:rPr>
          <w:spacing w:val="18"/>
        </w:rPr>
        <w:t xml:space="preserve"> </w:t>
      </w:r>
      <w:r>
        <w:t>of</w:t>
      </w:r>
      <w:r>
        <w:rPr>
          <w:spacing w:val="18"/>
        </w:rPr>
        <w:t xml:space="preserve"> </w:t>
      </w:r>
      <w:r>
        <w:t>code</w:t>
      </w:r>
      <w:r>
        <w:rPr>
          <w:spacing w:val="18"/>
        </w:rPr>
        <w:t xml:space="preserve"> </w:t>
      </w:r>
      <w:r>
        <w:t>will execute at least once, as the condition is checked after the execution of the loop's body.</w:t>
      </w:r>
    </w:p>
    <w:p w14:paraId="2C19EE75" w14:textId="77777777" w:rsidR="00DD2A26" w:rsidRDefault="00DD2A26">
      <w:pPr>
        <w:pStyle w:val="NormalBPBHEB"/>
        <w:numPr>
          <w:ilvl w:val="0"/>
          <w:numId w:val="12"/>
        </w:numPr>
        <w:pPrChange w:id="496" w:author="Abhiram Arali" w:date="2024-11-14T09:57:00Z">
          <w:pPr>
            <w:spacing w:before="158"/>
            <w:ind w:left="220"/>
          </w:pPr>
        </w:pPrChange>
      </w:pPr>
      <w:r>
        <w:t>Syntax:</w:t>
      </w:r>
    </w:p>
    <w:p w14:paraId="71E1B47D" w14:textId="77777777" w:rsidR="00127A5E" w:rsidRDefault="00127A5E" w:rsidP="00127A5E">
      <w:pPr>
        <w:pStyle w:val="NormalBPBHEB"/>
        <w:rPr>
          <w:ins w:id="497" w:author="Abhiram Arali" w:date="2024-11-14T09:57:00Z"/>
          <w:sz w:val="20"/>
        </w:rPr>
      </w:pPr>
    </w:p>
    <w:p w14:paraId="5B5E0B56" w14:textId="77777777" w:rsidR="00127A5E" w:rsidRDefault="00127A5E" w:rsidP="00127A5E">
      <w:pPr>
        <w:pStyle w:val="CodeBlockBPBHEB"/>
        <w:rPr>
          <w:ins w:id="498" w:author="Abhiram Arali" w:date="2024-11-14T09:57:00Z"/>
        </w:rPr>
      </w:pPr>
      <w:ins w:id="499" w:author="Abhiram Arali" w:date="2024-11-14T09:57:00Z">
        <w:r>
          <w:t xml:space="preserve">do </w:t>
        </w:r>
        <w:r>
          <w:rPr>
            <w:spacing w:val="-10"/>
          </w:rPr>
          <w:t>{</w:t>
        </w:r>
      </w:ins>
    </w:p>
    <w:p w14:paraId="41E5CBBE" w14:textId="77777777" w:rsidR="00127A5E" w:rsidRDefault="00127A5E" w:rsidP="00127A5E">
      <w:pPr>
        <w:pStyle w:val="CodeBlockBPBHEB"/>
        <w:rPr>
          <w:ins w:id="500" w:author="Abhiram Arali" w:date="2024-11-14T09:57:00Z"/>
        </w:rPr>
      </w:pPr>
    </w:p>
    <w:p w14:paraId="27C613BD" w14:textId="77777777" w:rsidR="00127A5E" w:rsidRDefault="00127A5E" w:rsidP="00127A5E">
      <w:pPr>
        <w:pStyle w:val="CodeBlockBPBHEB"/>
        <w:rPr>
          <w:ins w:id="501" w:author="Abhiram Arali" w:date="2024-11-14T09:57:00Z"/>
        </w:rPr>
      </w:pPr>
      <w:ins w:id="502" w:author="Abhiram Arali" w:date="2024-11-14T09:57:00Z">
        <w:r>
          <w:t>//</w:t>
        </w:r>
        <w:r>
          <w:rPr>
            <w:spacing w:val="-1"/>
          </w:rPr>
          <w:t xml:space="preserve"> </w:t>
        </w:r>
        <w:r>
          <w:t>code</w:t>
        </w:r>
        <w:r>
          <w:rPr>
            <w:spacing w:val="-1"/>
          </w:rPr>
          <w:t xml:space="preserve"> </w:t>
        </w:r>
        <w:r>
          <w:t xml:space="preserve">to be </w:t>
        </w:r>
        <w:r>
          <w:rPr>
            <w:spacing w:val="-2"/>
          </w:rPr>
          <w:t>executed</w:t>
        </w:r>
      </w:ins>
    </w:p>
    <w:p w14:paraId="74EFF9B9" w14:textId="77777777" w:rsidR="00127A5E" w:rsidRDefault="00127A5E" w:rsidP="00127A5E">
      <w:pPr>
        <w:pStyle w:val="CodeBlockBPBHEB"/>
        <w:rPr>
          <w:ins w:id="503" w:author="Abhiram Arali" w:date="2024-11-14T09:57:00Z"/>
        </w:rPr>
      </w:pPr>
    </w:p>
    <w:p w14:paraId="354C13A9" w14:textId="77777777" w:rsidR="00127A5E" w:rsidRDefault="00127A5E" w:rsidP="00127A5E">
      <w:pPr>
        <w:pStyle w:val="CodeBlockBPBHEB"/>
        <w:rPr>
          <w:ins w:id="504" w:author="Abhiram Arali" w:date="2024-11-14T09:57:00Z"/>
        </w:rPr>
      </w:pPr>
      <w:ins w:id="505" w:author="Abhiram Arali" w:date="2024-11-14T09:57:00Z">
        <w:r>
          <w:t>}</w:t>
        </w:r>
        <w:r>
          <w:rPr>
            <w:spacing w:val="-2"/>
          </w:rPr>
          <w:t xml:space="preserve"> </w:t>
        </w:r>
        <w:r>
          <w:t xml:space="preserve">while </w:t>
        </w:r>
        <w:r>
          <w:rPr>
            <w:spacing w:val="-2"/>
          </w:rPr>
          <w:t>(condition);</w:t>
        </w:r>
      </w:ins>
    </w:p>
    <w:p w14:paraId="79DDD797" w14:textId="7D5EADFA" w:rsidR="00DD2A26" w:rsidRDefault="00DD2A26">
      <w:pPr>
        <w:pStyle w:val="NormalBPBHEB"/>
        <w:rPr>
          <w:sz w:val="20"/>
        </w:rPr>
        <w:pPrChange w:id="506" w:author="Abhiram Arali" w:date="2024-11-14T09:57:00Z">
          <w:pPr>
            <w:pStyle w:val="BodyText"/>
            <w:spacing w:before="47"/>
          </w:pPr>
        </w:pPrChange>
      </w:pPr>
      <w:del w:id="507" w:author="Abhiram Arali" w:date="2024-11-14T09:57:00Z">
        <w:r w:rsidDel="00443FE2">
          <w:rPr>
            <w:noProof/>
            <w:lang w:val="en-IN" w:eastAsia="en-IN"/>
            <w:rPrChange w:id="508" w:author="Unknown">
              <w:rPr>
                <w:noProof/>
                <w:lang w:val="en-IN" w:eastAsia="en-IN"/>
              </w:rPr>
            </w:rPrChange>
          </w:rPr>
          <mc:AlternateContent>
            <mc:Choice Requires="wps">
              <w:drawing>
                <wp:anchor distT="0" distB="0" distL="0" distR="0" simplePos="0" relativeHeight="251667456" behindDoc="1" locked="0" layoutInCell="1" allowOverlap="1" wp14:anchorId="1B45ACE4" wp14:editId="34454D40">
                  <wp:simplePos x="0" y="0"/>
                  <wp:positionH relativeFrom="page">
                    <wp:posOffset>843076</wp:posOffset>
                  </wp:positionH>
                  <wp:positionV relativeFrom="paragraph">
                    <wp:posOffset>194720</wp:posOffset>
                  </wp:positionV>
                  <wp:extent cx="5876290" cy="1021080"/>
                  <wp:effectExtent l="0" t="0" r="0" b="0"/>
                  <wp:wrapTopAndBottom/>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0CA05B22" w14:textId="07C0F613" w:rsidR="00DD2A26" w:rsidDel="00127A5E" w:rsidRDefault="00DD2A26">
                              <w:pPr>
                                <w:pStyle w:val="CodeBlockBPBHEB"/>
                                <w:rPr>
                                  <w:del w:id="509" w:author="Abhiram Arali" w:date="2024-11-14T09:57:00Z"/>
                                </w:rPr>
                                <w:pPrChange w:id="510" w:author="Abhiram Arali" w:date="2024-11-14T09:57:00Z">
                                  <w:pPr>
                                    <w:pStyle w:val="BodyText"/>
                                    <w:spacing w:before="18"/>
                                    <w:ind w:left="107"/>
                                  </w:pPr>
                                </w:pPrChange>
                              </w:pPr>
                              <w:moveFromRangeStart w:id="511" w:author="Abhiram Arali" w:date="2024-11-14T09:57:00Z" w:name="move182470677"/>
                              <w:del w:id="512" w:author="Abhiram Arali" w:date="2024-11-14T09:57:00Z">
                                <w:r w:rsidDel="00127A5E">
                                  <w:delText xml:space="preserve">do </w:delText>
                                </w:r>
                                <w:r w:rsidDel="00127A5E">
                                  <w:rPr>
                                    <w:spacing w:val="-10"/>
                                  </w:rPr>
                                  <w:delText>{</w:delText>
                                </w:r>
                              </w:del>
                            </w:p>
                            <w:p w14:paraId="7ED4E846" w14:textId="10ACEF54" w:rsidR="00DD2A26" w:rsidDel="00127A5E" w:rsidRDefault="00DD2A26">
                              <w:pPr>
                                <w:pStyle w:val="CodeBlockBPBHEB"/>
                                <w:rPr>
                                  <w:del w:id="513" w:author="Abhiram Arali" w:date="2024-11-14T09:57:00Z"/>
                                </w:rPr>
                                <w:pPrChange w:id="514" w:author="Abhiram Arali" w:date="2024-11-14T09:57:00Z">
                                  <w:pPr>
                                    <w:pStyle w:val="BodyText"/>
                                    <w:spacing w:before="21"/>
                                  </w:pPr>
                                </w:pPrChange>
                              </w:pPr>
                            </w:p>
                            <w:p w14:paraId="48DFC179" w14:textId="27FDEB4A" w:rsidR="00DD2A26" w:rsidDel="00127A5E" w:rsidRDefault="00DD2A26">
                              <w:pPr>
                                <w:pStyle w:val="CodeBlockBPBHEB"/>
                                <w:rPr>
                                  <w:del w:id="515" w:author="Abhiram Arali" w:date="2024-11-14T09:57:00Z"/>
                                </w:rPr>
                                <w:pPrChange w:id="516" w:author="Abhiram Arali" w:date="2024-11-14T09:57:00Z">
                                  <w:pPr>
                                    <w:pStyle w:val="BodyText"/>
                                    <w:spacing w:before="1"/>
                                    <w:ind w:left="347"/>
                                  </w:pPr>
                                </w:pPrChange>
                              </w:pPr>
                              <w:del w:id="517" w:author="Abhiram Arali" w:date="2024-11-14T09:57:00Z">
                                <w:r w:rsidDel="00127A5E">
                                  <w:delText>//</w:delText>
                                </w:r>
                                <w:r w:rsidDel="00127A5E">
                                  <w:rPr>
                                    <w:spacing w:val="-1"/>
                                  </w:rPr>
                                  <w:delText xml:space="preserve"> </w:delText>
                                </w:r>
                                <w:r w:rsidDel="00127A5E">
                                  <w:delText>code</w:delText>
                                </w:r>
                                <w:r w:rsidDel="00127A5E">
                                  <w:rPr>
                                    <w:spacing w:val="-1"/>
                                  </w:rPr>
                                  <w:delText xml:space="preserve"> </w:delText>
                                </w:r>
                                <w:r w:rsidDel="00127A5E">
                                  <w:delText xml:space="preserve">to be </w:delText>
                                </w:r>
                                <w:r w:rsidDel="00127A5E">
                                  <w:rPr>
                                    <w:spacing w:val="-2"/>
                                  </w:rPr>
                                  <w:delText>executed</w:delText>
                                </w:r>
                              </w:del>
                            </w:p>
                            <w:p w14:paraId="4B0E20BD" w14:textId="53384216" w:rsidR="00DD2A26" w:rsidDel="00127A5E" w:rsidRDefault="00DD2A26">
                              <w:pPr>
                                <w:pStyle w:val="CodeBlockBPBHEB"/>
                                <w:rPr>
                                  <w:del w:id="518" w:author="Abhiram Arali" w:date="2024-11-14T09:57:00Z"/>
                                </w:rPr>
                                <w:pPrChange w:id="519" w:author="Abhiram Arali" w:date="2024-11-14T09:57:00Z">
                                  <w:pPr>
                                    <w:pStyle w:val="BodyText"/>
                                    <w:spacing w:before="21"/>
                                  </w:pPr>
                                </w:pPrChange>
                              </w:pPr>
                            </w:p>
                            <w:p w14:paraId="780ACE12" w14:textId="2EA7B694" w:rsidR="00DD2A26" w:rsidRDefault="00DD2A26">
                              <w:pPr>
                                <w:pStyle w:val="CodeBlockBPBHEB"/>
                                <w:pPrChange w:id="520" w:author="Abhiram Arali" w:date="2024-11-14T09:57:00Z">
                                  <w:pPr>
                                    <w:pStyle w:val="BodyText"/>
                                    <w:ind w:left="107"/>
                                  </w:pPr>
                                </w:pPrChange>
                              </w:pPr>
                              <w:del w:id="521" w:author="Abhiram Arali" w:date="2024-11-14T09:57:00Z">
                                <w:r w:rsidDel="00127A5E">
                                  <w:delText>}</w:delText>
                                </w:r>
                                <w:r w:rsidDel="00127A5E">
                                  <w:rPr>
                                    <w:spacing w:val="-2"/>
                                  </w:rPr>
                                  <w:delText xml:space="preserve"> </w:delText>
                                </w:r>
                                <w:r w:rsidDel="00127A5E">
                                  <w:delText xml:space="preserve">while </w:delText>
                                </w:r>
                                <w:r w:rsidDel="00127A5E">
                                  <w:rPr>
                                    <w:spacing w:val="-2"/>
                                  </w:rPr>
                                  <w:delText>(condition);</w:delText>
                                </w:r>
                              </w:del>
                              <w:moveFromRangeEnd w:id="511"/>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45ACE4" id="Textbox 330" o:spid="_x0000_s1049" type="#_x0000_t202" style="position:absolute;left:0;text-align:left;margin-left:66.4pt;margin-top:15.35pt;width:462.7pt;height:80.4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" filled="f" strokeweight=".48pt">
                  <v:path arrowok="t"/>
                  <v:textbox inset="0,0,0,0">
                    <w:txbxContent>
                      <w:p w14:paraId="0CA05B22" w14:textId="07C0F613" w:rsidR="00DD2A26" w:rsidDel="00127A5E" w:rsidRDefault="00DD2A26">
                        <w:pPr>
                          <w:pStyle w:val="CodeBlockBPBHEB"/>
                          <w:rPr>
                            <w:del w:id="918" w:author="Abhiram Arali" w:date="2024-11-14T09:57:00Z" w16du:dateUtc="2024-11-14T04:27:00Z"/>
                          </w:rPr>
                          <w:pPrChange w:id="919" w:author="Abhiram Arali" w:date="2024-11-14T09:57:00Z" w16du:dateUtc="2024-11-14T04:27:00Z">
                            <w:pPr>
                              <w:pStyle w:val="BodyText"/>
                              <w:spacing w:before="18"/>
                              <w:ind w:left="107"/>
                            </w:pPr>
                          </w:pPrChange>
                        </w:pPr>
                        <w:moveFromRangeStart w:id="920" w:author="Abhiram Arali" w:date="2024-11-14T09:57:00Z" w:name="move182470677"/>
                        <w:del w:id="921" w:author="Abhiram Arali" w:date="2024-11-14T09:57:00Z" w16du:dateUtc="2024-11-14T04:27:00Z">
                          <w:r w:rsidDel="00127A5E">
                            <w:delText xml:space="preserve">do </w:delText>
                          </w:r>
                          <w:r w:rsidDel="00127A5E">
                            <w:rPr>
                              <w:spacing w:val="-10"/>
                            </w:rPr>
                            <w:delText>{</w:delText>
                          </w:r>
                        </w:del>
                      </w:p>
                      <w:p w14:paraId="7ED4E846" w14:textId="10ACEF54" w:rsidR="00DD2A26" w:rsidDel="00127A5E" w:rsidRDefault="00DD2A26">
                        <w:pPr>
                          <w:pStyle w:val="CodeBlockBPBHEB"/>
                          <w:rPr>
                            <w:del w:id="922" w:author="Abhiram Arali" w:date="2024-11-14T09:57:00Z" w16du:dateUtc="2024-11-14T04:27:00Z"/>
                          </w:rPr>
                          <w:pPrChange w:id="923" w:author="Abhiram Arali" w:date="2024-11-14T09:57:00Z" w16du:dateUtc="2024-11-14T04:27:00Z">
                            <w:pPr>
                              <w:pStyle w:val="BodyText"/>
                              <w:spacing w:before="21"/>
                            </w:pPr>
                          </w:pPrChange>
                        </w:pPr>
                      </w:p>
                      <w:p w14:paraId="48DFC179" w14:textId="27FDEB4A" w:rsidR="00DD2A26" w:rsidDel="00127A5E" w:rsidRDefault="00DD2A26">
                        <w:pPr>
                          <w:pStyle w:val="CodeBlockBPBHEB"/>
                          <w:rPr>
                            <w:del w:id="924" w:author="Abhiram Arali" w:date="2024-11-14T09:57:00Z" w16du:dateUtc="2024-11-14T04:27:00Z"/>
                          </w:rPr>
                          <w:pPrChange w:id="925" w:author="Abhiram Arali" w:date="2024-11-14T09:57:00Z" w16du:dateUtc="2024-11-14T04:27:00Z">
                            <w:pPr>
                              <w:pStyle w:val="BodyText"/>
                              <w:spacing w:before="1"/>
                              <w:ind w:left="347"/>
                            </w:pPr>
                          </w:pPrChange>
                        </w:pPr>
                        <w:del w:id="926" w:author="Abhiram Arali" w:date="2024-11-14T09:57:00Z" w16du:dateUtc="2024-11-14T04:27:00Z">
                          <w:r w:rsidDel="00127A5E">
                            <w:delText>//</w:delText>
                          </w:r>
                          <w:r w:rsidDel="00127A5E">
                            <w:rPr>
                              <w:spacing w:val="-1"/>
                            </w:rPr>
                            <w:delText xml:space="preserve"> </w:delText>
                          </w:r>
                          <w:r w:rsidDel="00127A5E">
                            <w:delText>code</w:delText>
                          </w:r>
                          <w:r w:rsidDel="00127A5E">
                            <w:rPr>
                              <w:spacing w:val="-1"/>
                            </w:rPr>
                            <w:delText xml:space="preserve"> </w:delText>
                          </w:r>
                          <w:r w:rsidDel="00127A5E">
                            <w:delText xml:space="preserve">to be </w:delText>
                          </w:r>
                          <w:r w:rsidDel="00127A5E">
                            <w:rPr>
                              <w:spacing w:val="-2"/>
                            </w:rPr>
                            <w:delText>executed</w:delText>
                          </w:r>
                        </w:del>
                      </w:p>
                      <w:p w14:paraId="4B0E20BD" w14:textId="53384216" w:rsidR="00DD2A26" w:rsidDel="00127A5E" w:rsidRDefault="00DD2A26">
                        <w:pPr>
                          <w:pStyle w:val="CodeBlockBPBHEB"/>
                          <w:rPr>
                            <w:del w:id="927" w:author="Abhiram Arali" w:date="2024-11-14T09:57:00Z" w16du:dateUtc="2024-11-14T04:27:00Z"/>
                          </w:rPr>
                          <w:pPrChange w:id="928" w:author="Abhiram Arali" w:date="2024-11-14T09:57:00Z" w16du:dateUtc="2024-11-14T04:27:00Z">
                            <w:pPr>
                              <w:pStyle w:val="BodyText"/>
                              <w:spacing w:before="21"/>
                            </w:pPr>
                          </w:pPrChange>
                        </w:pPr>
                      </w:p>
                      <w:p w14:paraId="780ACE12" w14:textId="2EA7B694" w:rsidR="00DD2A26" w:rsidRDefault="00DD2A26">
                        <w:pPr>
                          <w:pStyle w:val="CodeBlockBPBHEB"/>
                          <w:pPrChange w:id="929" w:author="Abhiram Arali" w:date="2024-11-14T09:57:00Z" w16du:dateUtc="2024-11-14T04:27:00Z">
                            <w:pPr>
                              <w:pStyle w:val="BodyText"/>
                              <w:ind w:left="107"/>
                            </w:pPr>
                          </w:pPrChange>
                        </w:pPr>
                        <w:del w:id="930" w:author="Abhiram Arali" w:date="2024-11-14T09:57:00Z" w16du:dateUtc="2024-11-14T04:27:00Z">
                          <w:r w:rsidDel="00127A5E">
                            <w:delText>}</w:delText>
                          </w:r>
                          <w:r w:rsidDel="00127A5E">
                            <w:rPr>
                              <w:spacing w:val="-2"/>
                            </w:rPr>
                            <w:delText xml:space="preserve"> </w:delText>
                          </w:r>
                          <w:r w:rsidDel="00127A5E">
                            <w:delText xml:space="preserve">while </w:delText>
                          </w:r>
                          <w:r w:rsidDel="00127A5E">
                            <w:rPr>
                              <w:spacing w:val="-2"/>
                            </w:rPr>
                            <w:delText>(condition);</w:delText>
                          </w:r>
                        </w:del>
                        <w:moveFromRangeEnd w:id="920"/>
                      </w:p>
                    </w:txbxContent>
                  </v:textbox>
                  <w10:wrap type="topAndBottom" anchorx="page"/>
                </v:shape>
              </w:pict>
            </mc:Fallback>
          </mc:AlternateContent>
        </w:r>
      </w:del>
    </w:p>
    <w:p w14:paraId="4EA4BAEF" w14:textId="77777777" w:rsidR="00DD2A26" w:rsidRDefault="00DD2A26" w:rsidP="008F35B9">
      <w:pPr>
        <w:pStyle w:val="NormalBPBHEB"/>
        <w:numPr>
          <w:ilvl w:val="0"/>
          <w:numId w:val="12"/>
        </w:numPr>
        <w:rPr>
          <w:ins w:id="522" w:author="Abhiram Arali" w:date="2024-11-14T09:58:00Z"/>
        </w:rPr>
      </w:pPr>
      <w:r>
        <w:t>Example:</w:t>
      </w:r>
    </w:p>
    <w:p w14:paraId="0446BE30" w14:textId="77777777" w:rsidR="000B62DC" w:rsidRDefault="000B62DC" w:rsidP="000B62DC">
      <w:pPr>
        <w:pStyle w:val="NormalBPBHEB"/>
        <w:rPr>
          <w:ins w:id="523" w:author="Abhiram Arali" w:date="2024-11-14T09:58:00Z"/>
        </w:rPr>
      </w:pPr>
    </w:p>
    <w:p w14:paraId="3AE9DA98" w14:textId="77777777" w:rsidR="00C87DC5" w:rsidRDefault="00C87DC5" w:rsidP="00C87DC5">
      <w:pPr>
        <w:pStyle w:val="CodeBlockBPBHEB"/>
      </w:pPr>
      <w:moveToRangeStart w:id="524" w:author="Abhiram Arali" w:date="2024-11-14T09:58:00Z" w:name="move182470710"/>
      <w:moveTo w:id="525" w:author="Abhiram Arali" w:date="2024-11-14T09:58:00Z">
        <w:r>
          <w:t xml:space="preserve">int i = </w:t>
        </w:r>
        <w:r>
          <w:rPr>
            <w:spacing w:val="-5"/>
          </w:rPr>
          <w:t>0;</w:t>
        </w:r>
      </w:moveTo>
    </w:p>
    <w:p w14:paraId="4DB712C2" w14:textId="77777777" w:rsidR="00B1666E" w:rsidRDefault="00B1666E" w:rsidP="00B1666E">
      <w:pPr>
        <w:pStyle w:val="CodeBlockBPBHEB"/>
      </w:pPr>
      <w:moveToRangeStart w:id="526" w:author="Abhiram Arali" w:date="2024-11-14T09:58:00Z" w:name="move182470720"/>
      <w:moveToRangeEnd w:id="524"/>
      <w:moveTo w:id="527" w:author="Abhiram Arali" w:date="2024-11-14T09:58:00Z">
        <w:r>
          <w:t xml:space="preserve">do </w:t>
        </w:r>
        <w:r>
          <w:rPr>
            <w:spacing w:val="-10"/>
          </w:rPr>
          <w:t>{</w:t>
        </w:r>
      </w:moveTo>
    </w:p>
    <w:p w14:paraId="03576A68" w14:textId="77777777" w:rsidR="00B1666E" w:rsidRDefault="00B1666E" w:rsidP="00B1666E">
      <w:pPr>
        <w:pStyle w:val="CodeBlockBPBHEB"/>
      </w:pPr>
    </w:p>
    <w:p w14:paraId="4B99C7A9" w14:textId="77777777" w:rsidR="00B1666E" w:rsidRDefault="00B1666E" w:rsidP="00B1666E">
      <w:pPr>
        <w:pStyle w:val="CodeBlockBPBHEB"/>
      </w:pPr>
      <w:moveTo w:id="528" w:author="Abhiram Arali" w:date="2024-11-14T09:58:00Z">
        <w:r>
          <w:t>printf("%d\n",</w:t>
        </w:r>
        <w:r>
          <w:rPr>
            <w:spacing w:val="-4"/>
          </w:rPr>
          <w:t xml:space="preserve"> </w:t>
        </w:r>
        <w:r>
          <w:t>i);</w:t>
        </w:r>
        <w:r>
          <w:rPr>
            <w:spacing w:val="40"/>
          </w:rPr>
          <w:t xml:space="preserve"> </w:t>
        </w:r>
        <w:r>
          <w:t>//</w:t>
        </w:r>
        <w:r>
          <w:rPr>
            <w:spacing w:val="-4"/>
          </w:rPr>
          <w:t xml:space="preserve"> </w:t>
        </w:r>
        <w:r>
          <w:t>Prints</w:t>
        </w:r>
        <w:r>
          <w:rPr>
            <w:spacing w:val="-4"/>
          </w:rPr>
          <w:t xml:space="preserve"> </w:t>
        </w:r>
        <w:r>
          <w:t>numbers</w:t>
        </w:r>
        <w:r>
          <w:rPr>
            <w:spacing w:val="-4"/>
          </w:rPr>
          <w:t xml:space="preserve"> </w:t>
        </w:r>
        <w:r>
          <w:t>0</w:t>
        </w:r>
        <w:r>
          <w:rPr>
            <w:spacing w:val="-4"/>
          </w:rPr>
          <w:t xml:space="preserve"> </w:t>
        </w:r>
        <w:r>
          <w:t>to</w:t>
        </w:r>
        <w:r>
          <w:rPr>
            <w:spacing w:val="-4"/>
          </w:rPr>
          <w:t xml:space="preserve"> </w:t>
        </w:r>
        <w:r>
          <w:t>4 i++;</w:t>
        </w:r>
        <w:r>
          <w:rPr>
            <w:spacing w:val="40"/>
          </w:rPr>
          <w:t xml:space="preserve"> </w:t>
        </w:r>
        <w:r>
          <w:t>// Increment i</w:t>
        </w:r>
      </w:moveTo>
    </w:p>
    <w:p w14:paraId="658D7ADB" w14:textId="77777777" w:rsidR="00B1666E" w:rsidRDefault="00B1666E" w:rsidP="00B1666E">
      <w:pPr>
        <w:pStyle w:val="CodeBlockBPBHEB"/>
      </w:pPr>
      <w:moveTo w:id="529" w:author="Abhiram Arali" w:date="2024-11-14T09:58:00Z">
        <w:r>
          <w:t>}</w:t>
        </w:r>
        <w:r>
          <w:rPr>
            <w:spacing w:val="-1"/>
          </w:rPr>
          <w:t xml:space="preserve"> </w:t>
        </w:r>
        <w:r>
          <w:t>while (i</w:t>
        </w:r>
        <w:r>
          <w:rPr>
            <w:spacing w:val="-1"/>
          </w:rPr>
          <w:t xml:space="preserve"> </w:t>
        </w:r>
        <w:r>
          <w:t xml:space="preserve">&lt; </w:t>
        </w:r>
        <w:r>
          <w:rPr>
            <w:spacing w:val="-5"/>
          </w:rPr>
          <w:t>5);</w:t>
        </w:r>
      </w:moveTo>
    </w:p>
    <w:moveToRangeEnd w:id="526"/>
    <w:p w14:paraId="217E9741" w14:textId="77777777" w:rsidR="000B62DC" w:rsidRDefault="000B62DC">
      <w:pPr>
        <w:pStyle w:val="NormalBPBHEB"/>
        <w:pPrChange w:id="530" w:author="Abhiram Arali" w:date="2024-11-14T09:58:00Z">
          <w:pPr>
            <w:spacing w:before="167"/>
            <w:ind w:left="220"/>
          </w:pPr>
        </w:pPrChange>
      </w:pPr>
    </w:p>
    <w:p w14:paraId="20A43F10" w14:textId="4FC67A71" w:rsidR="00DD2A26" w:rsidDel="0077799C" w:rsidRDefault="00DD2A26" w:rsidP="00DD2A26">
      <w:pPr>
        <w:pStyle w:val="BodyText"/>
        <w:spacing w:before="46"/>
        <w:rPr>
          <w:del w:id="531" w:author="Abhiram Arali" w:date="2024-11-14T09:58:00Z"/>
          <w:i/>
          <w:sz w:val="20"/>
        </w:rPr>
      </w:pPr>
      <w:del w:id="532" w:author="Abhiram Arali" w:date="2024-11-14T09:58:00Z">
        <w:r w:rsidDel="00C87DC5">
          <w:rPr>
            <w:noProof/>
            <w:lang w:val="en-IN" w:eastAsia="en-IN"/>
          </w:rPr>
          <w:lastRenderedPageBreak/>
          <mc:AlternateContent>
            <mc:Choice Requires="wpg">
              <w:drawing>
                <wp:anchor distT="0" distB="0" distL="0" distR="0" simplePos="0" relativeHeight="251668480" behindDoc="1" locked="0" layoutInCell="1" allowOverlap="1" wp14:anchorId="1E306F19" wp14:editId="75E718EB">
                  <wp:simplePos x="0" y="0"/>
                  <wp:positionH relativeFrom="page">
                    <wp:posOffset>840028</wp:posOffset>
                  </wp:positionH>
                  <wp:positionV relativeFrom="paragraph">
                    <wp:posOffset>190487</wp:posOffset>
                  </wp:positionV>
                  <wp:extent cx="5882640" cy="382905"/>
                  <wp:effectExtent l="0" t="0" r="0" b="0"/>
                  <wp:wrapTopAndBottom/>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82905"/>
                            <a:chOff x="0" y="0"/>
                            <a:chExt cx="5882640" cy="382905"/>
                          </a:xfrm>
                        </wpg:grpSpPr>
                        <wps:wsp>
                          <wps:cNvPr id="333" name="Graphic 332"/>
                          <wps:cNvSpPr/>
                          <wps:spPr>
                            <a:xfrm>
                              <a:off x="0" y="12"/>
                              <a:ext cx="5882640" cy="382905"/>
                            </a:xfrm>
                            <a:custGeom>
                              <a:avLst/>
                              <a:gdLst/>
                              <a:ahLst/>
                              <a:cxnLst/>
                              <a:rect l="l" t="t" r="r" b="b"/>
                              <a:pathLst>
                                <a:path w="5882640" h="382905">
                                  <a:moveTo>
                                    <a:pt x="5875909" y="0"/>
                                  </a:moveTo>
                                  <a:lnTo>
                                    <a:pt x="6096" y="0"/>
                                  </a:lnTo>
                                  <a:lnTo>
                                    <a:pt x="0" y="0"/>
                                  </a:lnTo>
                                  <a:lnTo>
                                    <a:pt x="0" y="6083"/>
                                  </a:lnTo>
                                  <a:lnTo>
                                    <a:pt x="0" y="382511"/>
                                  </a:lnTo>
                                  <a:lnTo>
                                    <a:pt x="6096" y="382511"/>
                                  </a:lnTo>
                                  <a:lnTo>
                                    <a:pt x="6096" y="6083"/>
                                  </a:lnTo>
                                  <a:lnTo>
                                    <a:pt x="5875909" y="6083"/>
                                  </a:lnTo>
                                  <a:lnTo>
                                    <a:pt x="5875909" y="0"/>
                                  </a:lnTo>
                                  <a:close/>
                                </a:path>
                                <a:path w="5882640" h="382905">
                                  <a:moveTo>
                                    <a:pt x="5882081" y="0"/>
                                  </a:moveTo>
                                  <a:lnTo>
                                    <a:pt x="5875985" y="0"/>
                                  </a:lnTo>
                                  <a:lnTo>
                                    <a:pt x="5875985" y="6083"/>
                                  </a:lnTo>
                                  <a:lnTo>
                                    <a:pt x="5875985" y="382511"/>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334" name="Textbox 333"/>
                          <wps:cNvSpPr txBox="1"/>
                          <wps:spPr>
                            <a:xfrm>
                              <a:off x="6095" y="6095"/>
                              <a:ext cx="5869940" cy="376555"/>
                            </a:xfrm>
                            <a:prstGeom prst="rect">
                              <a:avLst/>
                            </a:prstGeom>
                          </wps:spPr>
                          <wps:txbx>
                            <w:txbxContent>
                              <w:p w14:paraId="2E904D27" w14:textId="13B93496" w:rsidR="00DD2A26" w:rsidRDefault="00DD2A26">
                                <w:pPr>
                                  <w:pStyle w:val="CodeBlockBPBHEB"/>
                                  <w:pPrChange w:id="533" w:author="Abhiram Arali" w:date="2024-11-14T09:58:00Z">
                                    <w:pPr>
                                      <w:spacing w:before="18"/>
                                      <w:ind w:left="107"/>
                                    </w:pPr>
                                  </w:pPrChange>
                                </w:pPr>
                                <w:moveFromRangeStart w:id="534" w:author="Abhiram Arali" w:date="2024-11-14T09:58:00Z" w:name="move182470710"/>
                                <w:moveFrom w:id="535" w:author="Abhiram Arali" w:date="2024-11-14T09:58:00Z">
                                  <w:r w:rsidDel="00C87DC5">
                                    <w:t xml:space="preserve">int i = </w:t>
                                  </w:r>
                                  <w:r w:rsidDel="00C87DC5">
                                    <w:rPr>
                                      <w:spacing w:val="-5"/>
                                    </w:rPr>
                                    <w:t>0;</w:t>
                                  </w:r>
                                </w:moveFrom>
                                <w:moveFromRangeEnd w:id="534"/>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306F19" id="Group 331" o:spid="_x0000_s1050" style="position:absolute;margin-left:66.15pt;margin-top:15pt;width:463.2pt;height:30.15pt;z-index:-251648000;mso-wrap-distance-left:0;mso-wrap-distance-right:0;mso-position-horizontal-relative:page;mso-position-vertical-relative:text" coordsize="58826,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">
                  <v:shape id="Graphic 332" o:spid="_x0000_s1051" style="position:absolute;width:58826;height:3829;visibility:visible;mso-wrap-style:square;v-text-anchor:top" coordsize="588264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" path="m5875909,l6096,,,,,6083,,382511r6096,l6096,6083r5869813,l5875909,xem5882081,r-6096,l5875985,6083r,376428l5882081,382511r,-376428l5882081,xe" fillcolor="black" stroked="f">
                    <v:path arrowok="t"/>
                  </v:shape>
                  <v:shape id="Textbox 333" o:spid="_x0000_s1052" type="#_x0000_t202" style="position:absolute;left:60;top:60;width:58700;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" filled="f" stroked="f">
                    <v:textbox inset="0,0,0,0">
                      <w:txbxContent>
                        <w:p w14:paraId="2E904D27" w14:textId="13B93496" w:rsidR="00DD2A26" w:rsidRDefault="00DD2A26">
                          <w:pPr>
                            <w:pStyle w:val="CodeBlockBPBHEB"/>
                            <w:pPrChange w:id="950" w:author="Abhiram Arali" w:date="2024-11-14T09:58:00Z" w16du:dateUtc="2024-11-14T04:28:00Z">
                              <w:pPr>
                                <w:spacing w:before="18"/>
                                <w:ind w:left="107"/>
                              </w:pPr>
                            </w:pPrChange>
                          </w:pPr>
                          <w:moveFromRangeStart w:id="951" w:author="Abhiram Arali" w:date="2024-11-14T09:58:00Z" w:name="move182470710"/>
                          <w:moveFrom w:id="952" w:author="Abhiram Arali" w:date="2024-11-14T09:58:00Z" w16du:dateUtc="2024-11-14T04:28:00Z">
                            <w:r w:rsidDel="00C87DC5">
                              <w:t xml:space="preserve">int i = </w:t>
                            </w:r>
                            <w:r w:rsidDel="00C87DC5">
                              <w:rPr>
                                <w:spacing w:val="-5"/>
                              </w:rPr>
                              <w:t>0;</w:t>
                            </w:r>
                          </w:moveFrom>
                          <w:moveFromRangeEnd w:id="951"/>
                        </w:p>
                      </w:txbxContent>
                    </v:textbox>
                  </v:shape>
                  <w10:wrap type="topAndBottom" anchorx="page"/>
                </v:group>
              </w:pict>
            </mc:Fallback>
          </mc:AlternateContent>
        </w:r>
      </w:del>
    </w:p>
    <w:p w14:paraId="5814134A" w14:textId="252839A4" w:rsidR="00DD2A26" w:rsidDel="00716B53" w:rsidRDefault="00DD2A26" w:rsidP="00DD2A26">
      <w:pPr>
        <w:rPr>
          <w:del w:id="536" w:author="Abhiram Arali" w:date="2024-11-14T09:58:00Z"/>
          <w:sz w:val="20"/>
        </w:rPr>
        <w:sectPr w:rsidR="00DD2A26" w:rsidDel="00716B53">
          <w:pgSz w:w="11910" w:h="16840"/>
          <w:pgMar w:top="1540" w:right="1220" w:bottom="1200" w:left="1220" w:header="758" w:footer="1000" w:gutter="0"/>
          <w:cols w:space="720"/>
        </w:sectPr>
      </w:pPr>
    </w:p>
    <w:p w14:paraId="1534ECDB" w14:textId="3FFA268F" w:rsidR="00DD2A26" w:rsidDel="00D34654" w:rsidRDefault="00DD2A26">
      <w:pPr>
        <w:pStyle w:val="BodyText"/>
        <w:spacing w:before="46"/>
        <w:rPr>
          <w:del w:id="537" w:author="Abhiram Arali" w:date="2024-11-14T09:58:00Z"/>
          <w:i/>
          <w:sz w:val="7"/>
        </w:rPr>
        <w:pPrChange w:id="538" w:author="Abhiram Arali" w:date="2024-11-14T09:58:00Z">
          <w:pPr>
            <w:pStyle w:val="BodyText"/>
            <w:spacing w:before="7" w:after="1"/>
          </w:pPr>
        </w:pPrChange>
      </w:pPr>
    </w:p>
    <w:p w14:paraId="2A6F4169" w14:textId="7AA62512" w:rsidR="00DD2A26" w:rsidDel="00D34654" w:rsidRDefault="00DD2A26" w:rsidP="00DD2A26">
      <w:pPr>
        <w:pStyle w:val="BodyText"/>
        <w:ind w:left="102"/>
        <w:rPr>
          <w:del w:id="539" w:author="Abhiram Arali" w:date="2024-11-14T09:58:00Z"/>
          <w:sz w:val="20"/>
        </w:rPr>
      </w:pPr>
      <w:del w:id="540" w:author="Abhiram Arali" w:date="2024-11-14T09:58:00Z">
        <w:r w:rsidDel="0077799C">
          <w:rPr>
            <w:noProof/>
            <w:sz w:val="20"/>
            <w:lang w:val="en-IN" w:eastAsia="en-IN"/>
            <w:rPrChange w:id="541" w:author="Unknown">
              <w:rPr>
                <w:noProof/>
                <w:lang w:val="en-IN" w:eastAsia="en-IN"/>
              </w:rPr>
            </w:rPrChange>
          </w:rPr>
          <mc:AlternateContent>
            <mc:Choice Requires="wpg">
              <w:drawing>
                <wp:inline distT="0" distB="0" distL="0" distR="0" wp14:anchorId="2777D6D5" wp14:editId="2A0D05C2">
                  <wp:extent cx="5882640" cy="1373505"/>
                  <wp:effectExtent l="0" t="0" r="0" b="7619"/>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373505"/>
                            <a:chOff x="0" y="0"/>
                            <a:chExt cx="5882640" cy="1373505"/>
                          </a:xfrm>
                        </wpg:grpSpPr>
                        <wps:wsp>
                          <wps:cNvPr id="29" name="Graphic 335"/>
                          <wps:cNvSpPr/>
                          <wps:spPr>
                            <a:xfrm>
                              <a:off x="0" y="12"/>
                              <a:ext cx="5882640" cy="1373505"/>
                            </a:xfrm>
                            <a:custGeom>
                              <a:avLst/>
                              <a:gdLst/>
                              <a:ahLst/>
                              <a:cxnLst/>
                              <a:rect l="l" t="t" r="r" b="b"/>
                              <a:pathLst>
                                <a:path w="5882640" h="1373505">
                                  <a:moveTo>
                                    <a:pt x="6096" y="0"/>
                                  </a:moveTo>
                                  <a:lnTo>
                                    <a:pt x="0" y="0"/>
                                  </a:lnTo>
                                  <a:lnTo>
                                    <a:pt x="0" y="364528"/>
                                  </a:lnTo>
                                  <a:lnTo>
                                    <a:pt x="0" y="728764"/>
                                  </a:lnTo>
                                  <a:lnTo>
                                    <a:pt x="6096" y="728764"/>
                                  </a:lnTo>
                                  <a:lnTo>
                                    <a:pt x="6096" y="364528"/>
                                  </a:lnTo>
                                  <a:lnTo>
                                    <a:pt x="6096" y="0"/>
                                  </a:lnTo>
                                  <a:close/>
                                </a:path>
                                <a:path w="5882640" h="1373505">
                                  <a:moveTo>
                                    <a:pt x="5875909" y="1367320"/>
                                  </a:moveTo>
                                  <a:lnTo>
                                    <a:pt x="6096" y="1367320"/>
                                  </a:lnTo>
                                  <a:lnTo>
                                    <a:pt x="6096" y="1094524"/>
                                  </a:lnTo>
                                  <a:lnTo>
                                    <a:pt x="6096" y="728776"/>
                                  </a:lnTo>
                                  <a:lnTo>
                                    <a:pt x="0" y="728776"/>
                                  </a:lnTo>
                                  <a:lnTo>
                                    <a:pt x="0" y="1094524"/>
                                  </a:lnTo>
                                  <a:lnTo>
                                    <a:pt x="0" y="1367320"/>
                                  </a:lnTo>
                                  <a:lnTo>
                                    <a:pt x="0" y="1373416"/>
                                  </a:lnTo>
                                  <a:lnTo>
                                    <a:pt x="6096" y="1373416"/>
                                  </a:lnTo>
                                  <a:lnTo>
                                    <a:pt x="5875909" y="1373416"/>
                                  </a:lnTo>
                                  <a:lnTo>
                                    <a:pt x="5875909" y="1367320"/>
                                  </a:lnTo>
                                  <a:close/>
                                </a:path>
                                <a:path w="5882640" h="1373505">
                                  <a:moveTo>
                                    <a:pt x="5882081" y="728776"/>
                                  </a:moveTo>
                                  <a:lnTo>
                                    <a:pt x="5875985" y="728776"/>
                                  </a:lnTo>
                                  <a:lnTo>
                                    <a:pt x="5875985" y="1094524"/>
                                  </a:lnTo>
                                  <a:lnTo>
                                    <a:pt x="5875985" y="1367320"/>
                                  </a:lnTo>
                                  <a:lnTo>
                                    <a:pt x="5875985" y="1373416"/>
                                  </a:lnTo>
                                  <a:lnTo>
                                    <a:pt x="5882081" y="1373416"/>
                                  </a:lnTo>
                                  <a:lnTo>
                                    <a:pt x="5882081" y="1367320"/>
                                  </a:lnTo>
                                  <a:lnTo>
                                    <a:pt x="5882081" y="1094524"/>
                                  </a:lnTo>
                                  <a:lnTo>
                                    <a:pt x="5882081" y="728776"/>
                                  </a:lnTo>
                                  <a:close/>
                                </a:path>
                                <a:path w="5882640" h="137350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30" name="Textbox 336"/>
                          <wps:cNvSpPr txBox="1"/>
                          <wps:spPr>
                            <a:xfrm>
                              <a:off x="6095" y="0"/>
                              <a:ext cx="5869940" cy="1367790"/>
                            </a:xfrm>
                            <a:prstGeom prst="rect">
                              <a:avLst/>
                            </a:prstGeom>
                          </wps:spPr>
                          <wps:txbx>
                            <w:txbxContent>
                              <w:p w14:paraId="42E4D7D6" w14:textId="09D6D64D" w:rsidR="00DD2A26" w:rsidDel="00B1666E" w:rsidRDefault="00DD2A26">
                                <w:pPr>
                                  <w:pStyle w:val="CodeBlockBPBHEB"/>
                                  <w:pPrChange w:id="542" w:author="Abhiram Arali" w:date="2024-11-14T09:58:00Z">
                                    <w:pPr>
                                      <w:spacing w:line="276" w:lineRule="exact"/>
                                      <w:ind w:left="107"/>
                                    </w:pPr>
                                  </w:pPrChange>
                                </w:pPr>
                                <w:moveFromRangeStart w:id="543" w:author="Abhiram Arali" w:date="2024-11-14T09:58:00Z" w:name="move182470720"/>
                                <w:moveFrom w:id="544" w:author="Abhiram Arali" w:date="2024-11-14T09:58:00Z">
                                  <w:r w:rsidDel="00B1666E">
                                    <w:t xml:space="preserve">do </w:t>
                                  </w:r>
                                  <w:r w:rsidDel="00B1666E">
                                    <w:rPr>
                                      <w:spacing w:val="-10"/>
                                    </w:rPr>
                                    <w:t>{</w:t>
                                  </w:r>
                                </w:moveFrom>
                              </w:p>
                              <w:p w14:paraId="603914D1" w14:textId="11E805CB" w:rsidR="00DD2A26" w:rsidDel="00B1666E" w:rsidRDefault="00DD2A26">
                                <w:pPr>
                                  <w:pStyle w:val="CodeBlockBPBHEB"/>
                                  <w:pPrChange w:id="545" w:author="Abhiram Arali" w:date="2024-11-14T09:58:00Z">
                                    <w:pPr>
                                      <w:spacing w:before="21"/>
                                    </w:pPr>
                                  </w:pPrChange>
                                </w:pPr>
                              </w:p>
                              <w:p w14:paraId="08E07B3C" w14:textId="1D5A8D9F" w:rsidR="00DD2A26" w:rsidDel="00B1666E" w:rsidRDefault="00DD2A26">
                                <w:pPr>
                                  <w:pStyle w:val="CodeBlockBPBHEB"/>
                                  <w:pPrChange w:id="546" w:author="Abhiram Arali" w:date="2024-11-14T09:58:00Z">
                                    <w:pPr>
                                      <w:spacing w:line="499" w:lineRule="auto"/>
                                      <w:ind w:left="347" w:right="4541"/>
                                    </w:pPr>
                                  </w:pPrChange>
                                </w:pPr>
                                <w:moveFrom w:id="547" w:author="Abhiram Arali" w:date="2024-11-14T09:58:00Z">
                                  <w:r w:rsidDel="00B1666E">
                                    <w:t>printf("%d\n",</w:t>
                                  </w:r>
                                  <w:r w:rsidDel="00B1666E">
                                    <w:rPr>
                                      <w:spacing w:val="-4"/>
                                    </w:rPr>
                                    <w:t xml:space="preserve"> </w:t>
                                  </w:r>
                                  <w:r w:rsidDel="00B1666E">
                                    <w:t>i);</w:t>
                                  </w:r>
                                  <w:r w:rsidDel="00B1666E">
                                    <w:rPr>
                                      <w:spacing w:val="40"/>
                                    </w:rPr>
                                    <w:t xml:space="preserve"> </w:t>
                                  </w:r>
                                  <w:r w:rsidDel="00B1666E">
                                    <w:t>//</w:t>
                                  </w:r>
                                  <w:r w:rsidDel="00B1666E">
                                    <w:rPr>
                                      <w:spacing w:val="-4"/>
                                    </w:rPr>
                                    <w:t xml:space="preserve"> </w:t>
                                  </w:r>
                                  <w:r w:rsidDel="00B1666E">
                                    <w:t>Prints</w:t>
                                  </w:r>
                                  <w:r w:rsidDel="00B1666E">
                                    <w:rPr>
                                      <w:spacing w:val="-4"/>
                                    </w:rPr>
                                    <w:t xml:space="preserve"> </w:t>
                                  </w:r>
                                  <w:r w:rsidDel="00B1666E">
                                    <w:t>numbers</w:t>
                                  </w:r>
                                  <w:r w:rsidDel="00B1666E">
                                    <w:rPr>
                                      <w:spacing w:val="-4"/>
                                    </w:rPr>
                                    <w:t xml:space="preserve"> </w:t>
                                  </w:r>
                                  <w:r w:rsidDel="00B1666E">
                                    <w:t>0</w:t>
                                  </w:r>
                                  <w:r w:rsidDel="00B1666E">
                                    <w:rPr>
                                      <w:spacing w:val="-4"/>
                                    </w:rPr>
                                    <w:t xml:space="preserve"> </w:t>
                                  </w:r>
                                  <w:r w:rsidDel="00B1666E">
                                    <w:t>to</w:t>
                                  </w:r>
                                  <w:r w:rsidDel="00B1666E">
                                    <w:rPr>
                                      <w:spacing w:val="-4"/>
                                    </w:rPr>
                                    <w:t xml:space="preserve"> </w:t>
                                  </w:r>
                                  <w:r w:rsidDel="00B1666E">
                                    <w:t>4 i++;</w:t>
                                  </w:r>
                                  <w:r w:rsidDel="00B1666E">
                                    <w:rPr>
                                      <w:spacing w:val="40"/>
                                    </w:rPr>
                                    <w:t xml:space="preserve"> </w:t>
                                  </w:r>
                                  <w:r w:rsidDel="00B1666E">
                                    <w:t>// Increment i</w:t>
                                  </w:r>
                                </w:moveFrom>
                              </w:p>
                              <w:p w14:paraId="26E45017" w14:textId="09A7C61E" w:rsidR="00DD2A26" w:rsidRDefault="00DD2A26">
                                <w:pPr>
                                  <w:pStyle w:val="CodeBlockBPBHEB"/>
                                  <w:pPrChange w:id="548" w:author="Abhiram Arali" w:date="2024-11-14T09:58:00Z">
                                    <w:pPr>
                                      <w:spacing w:before="2"/>
                                      <w:ind w:left="107"/>
                                    </w:pPr>
                                  </w:pPrChange>
                                </w:pPr>
                                <w:moveFrom w:id="549" w:author="Abhiram Arali" w:date="2024-11-14T09:58:00Z">
                                  <w:r w:rsidDel="00B1666E">
                                    <w:t>}</w:t>
                                  </w:r>
                                  <w:r w:rsidDel="00B1666E">
                                    <w:rPr>
                                      <w:spacing w:val="-1"/>
                                    </w:rPr>
                                    <w:t xml:space="preserve"> </w:t>
                                  </w:r>
                                  <w:r w:rsidDel="00B1666E">
                                    <w:t>while (i</w:t>
                                  </w:r>
                                  <w:r w:rsidDel="00B1666E">
                                    <w:rPr>
                                      <w:spacing w:val="-1"/>
                                    </w:rPr>
                                    <w:t xml:space="preserve"> </w:t>
                                  </w:r>
                                  <w:r w:rsidDel="00B1666E">
                                    <w:t xml:space="preserve">&lt; </w:t>
                                  </w:r>
                                  <w:r w:rsidDel="00B1666E">
                                    <w:rPr>
                                      <w:spacing w:val="-5"/>
                                    </w:rPr>
                                    <w:t>5);</w:t>
                                  </w:r>
                                </w:moveFrom>
                                <w:moveFromRangeEnd w:id="543"/>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77D6D5" id="Group 28" o:spid="_x0000_s1053" style="width:463.2pt;height:108.15pt;mso-position-horizontal-relative:char;mso-position-vertical-relative:line" coordsize="58826,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">
                  <v:shape id="Graphic 335" o:spid="_x0000_s1054" style="position:absolute;width:58826;height:13735;visibility:visible;mso-wrap-style:square;v-text-anchor:top" coordsize="5882640,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" path="m6096,l,,,364528,,728764r6096,l6096,364528,6096,xem5875909,1367320r-5869813,l6096,1094524r,-365748l,728776r,365748l,1367320r,6096l6096,1373416r5869813,l5875909,1367320xem5882081,728776r-6096,l5875985,1094524r,272796l5875985,1373416r6096,l5882081,1367320r,-272796l5882081,728776xem5882081,r-6096,l5875985,364528r,364236l5882081,728764r,-364236l5882081,xe" fillcolor="black" stroked="f">
                    <v:path arrowok="t"/>
                  </v:shape>
                  <v:shape id="Textbox 336" o:spid="_x0000_s1055" type="#_x0000_t202" style="position:absolute;left:60;width:58700;height:1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" filled="f" stroked="f">
                    <v:textbox inset="0,0,0,0">
                      <w:txbxContent>
                        <w:p w14:paraId="42E4D7D6" w14:textId="09D6D64D" w:rsidR="00DD2A26" w:rsidDel="00B1666E" w:rsidRDefault="00DD2A26">
                          <w:pPr>
                            <w:pStyle w:val="CodeBlockBPBHEB"/>
                            <w:rPr>
                              <w:moveFrom w:id="969" w:author="Abhiram Arali" w:date="2024-11-14T09:58:00Z" w16du:dateUtc="2024-11-14T04:28:00Z"/>
                            </w:rPr>
                            <w:pPrChange w:id="970" w:author="Abhiram Arali" w:date="2024-11-14T09:58:00Z" w16du:dateUtc="2024-11-14T04:28:00Z">
                              <w:pPr>
                                <w:spacing w:line="276" w:lineRule="exact"/>
                                <w:ind w:left="107"/>
                              </w:pPr>
                            </w:pPrChange>
                          </w:pPr>
                          <w:moveFromRangeStart w:id="971" w:author="Abhiram Arali" w:date="2024-11-14T09:58:00Z" w:name="move182470720"/>
                          <w:moveFrom w:id="972" w:author="Abhiram Arali" w:date="2024-11-14T09:58:00Z" w16du:dateUtc="2024-11-14T04:28:00Z">
                            <w:r w:rsidDel="00B1666E">
                              <w:t xml:space="preserve">do </w:t>
                            </w:r>
                            <w:r w:rsidDel="00B1666E">
                              <w:rPr>
                                <w:spacing w:val="-10"/>
                              </w:rPr>
                              <w:t>{</w:t>
                            </w:r>
                          </w:moveFrom>
                        </w:p>
                        <w:p w14:paraId="603914D1" w14:textId="11E805CB" w:rsidR="00DD2A26" w:rsidDel="00B1666E" w:rsidRDefault="00DD2A26">
                          <w:pPr>
                            <w:pStyle w:val="CodeBlockBPBHEB"/>
                            <w:rPr>
                              <w:moveFrom w:id="973" w:author="Abhiram Arali" w:date="2024-11-14T09:58:00Z" w16du:dateUtc="2024-11-14T04:28:00Z"/>
                            </w:rPr>
                            <w:pPrChange w:id="974" w:author="Abhiram Arali" w:date="2024-11-14T09:58:00Z" w16du:dateUtc="2024-11-14T04:28:00Z">
                              <w:pPr>
                                <w:spacing w:before="21"/>
                              </w:pPr>
                            </w:pPrChange>
                          </w:pPr>
                        </w:p>
                        <w:p w14:paraId="08E07B3C" w14:textId="1D5A8D9F" w:rsidR="00DD2A26" w:rsidDel="00B1666E" w:rsidRDefault="00DD2A26">
                          <w:pPr>
                            <w:pStyle w:val="CodeBlockBPBHEB"/>
                            <w:rPr>
                              <w:moveFrom w:id="975" w:author="Abhiram Arali" w:date="2024-11-14T09:58:00Z" w16du:dateUtc="2024-11-14T04:28:00Z"/>
                            </w:rPr>
                            <w:pPrChange w:id="976" w:author="Abhiram Arali" w:date="2024-11-14T09:58:00Z" w16du:dateUtc="2024-11-14T04:28:00Z">
                              <w:pPr>
                                <w:spacing w:line="499" w:lineRule="auto"/>
                                <w:ind w:left="347" w:right="4541"/>
                              </w:pPr>
                            </w:pPrChange>
                          </w:pPr>
                          <w:moveFrom w:id="977" w:author="Abhiram Arali" w:date="2024-11-14T09:58:00Z" w16du:dateUtc="2024-11-14T04:28:00Z">
                            <w:r w:rsidDel="00B1666E">
                              <w:t>printf("%d\n",</w:t>
                            </w:r>
                            <w:r w:rsidDel="00B1666E">
                              <w:rPr>
                                <w:spacing w:val="-4"/>
                              </w:rPr>
                              <w:t xml:space="preserve"> </w:t>
                            </w:r>
                            <w:r w:rsidDel="00B1666E">
                              <w:t>i);</w:t>
                            </w:r>
                            <w:r w:rsidDel="00B1666E">
                              <w:rPr>
                                <w:spacing w:val="40"/>
                              </w:rPr>
                              <w:t xml:space="preserve"> </w:t>
                            </w:r>
                            <w:r w:rsidDel="00B1666E">
                              <w:t>//</w:t>
                            </w:r>
                            <w:r w:rsidDel="00B1666E">
                              <w:rPr>
                                <w:spacing w:val="-4"/>
                              </w:rPr>
                              <w:t xml:space="preserve"> </w:t>
                            </w:r>
                            <w:r w:rsidDel="00B1666E">
                              <w:t>Prints</w:t>
                            </w:r>
                            <w:r w:rsidDel="00B1666E">
                              <w:rPr>
                                <w:spacing w:val="-4"/>
                              </w:rPr>
                              <w:t xml:space="preserve"> </w:t>
                            </w:r>
                            <w:r w:rsidDel="00B1666E">
                              <w:t>numbers</w:t>
                            </w:r>
                            <w:r w:rsidDel="00B1666E">
                              <w:rPr>
                                <w:spacing w:val="-4"/>
                              </w:rPr>
                              <w:t xml:space="preserve"> </w:t>
                            </w:r>
                            <w:r w:rsidDel="00B1666E">
                              <w:t>0</w:t>
                            </w:r>
                            <w:r w:rsidDel="00B1666E">
                              <w:rPr>
                                <w:spacing w:val="-4"/>
                              </w:rPr>
                              <w:t xml:space="preserve"> </w:t>
                            </w:r>
                            <w:r w:rsidDel="00B1666E">
                              <w:t>to</w:t>
                            </w:r>
                            <w:r w:rsidDel="00B1666E">
                              <w:rPr>
                                <w:spacing w:val="-4"/>
                              </w:rPr>
                              <w:t xml:space="preserve"> </w:t>
                            </w:r>
                            <w:r w:rsidDel="00B1666E">
                              <w:t>4 i++;</w:t>
                            </w:r>
                            <w:r w:rsidDel="00B1666E">
                              <w:rPr>
                                <w:spacing w:val="40"/>
                              </w:rPr>
                              <w:t xml:space="preserve"> </w:t>
                            </w:r>
                            <w:r w:rsidDel="00B1666E">
                              <w:t>// Increment i</w:t>
                            </w:r>
                          </w:moveFrom>
                        </w:p>
                        <w:p w14:paraId="26E45017" w14:textId="09A7C61E" w:rsidR="00DD2A26" w:rsidRDefault="00DD2A26">
                          <w:pPr>
                            <w:pStyle w:val="CodeBlockBPBHEB"/>
                            <w:pPrChange w:id="978" w:author="Abhiram Arali" w:date="2024-11-14T09:58:00Z" w16du:dateUtc="2024-11-14T04:28:00Z">
                              <w:pPr>
                                <w:spacing w:before="2"/>
                                <w:ind w:left="107"/>
                              </w:pPr>
                            </w:pPrChange>
                          </w:pPr>
                          <w:moveFrom w:id="979" w:author="Abhiram Arali" w:date="2024-11-14T09:58:00Z" w16du:dateUtc="2024-11-14T04:28:00Z">
                            <w:r w:rsidDel="00B1666E">
                              <w:t>}</w:t>
                            </w:r>
                            <w:r w:rsidDel="00B1666E">
                              <w:rPr>
                                <w:spacing w:val="-1"/>
                              </w:rPr>
                              <w:t xml:space="preserve"> </w:t>
                            </w:r>
                            <w:r w:rsidDel="00B1666E">
                              <w:t>while (i</w:t>
                            </w:r>
                            <w:r w:rsidDel="00B1666E">
                              <w:rPr>
                                <w:spacing w:val="-1"/>
                              </w:rPr>
                              <w:t xml:space="preserve"> </w:t>
                            </w:r>
                            <w:r w:rsidDel="00B1666E">
                              <w:t xml:space="preserve">&lt; </w:t>
                            </w:r>
                            <w:r w:rsidDel="00B1666E">
                              <w:rPr>
                                <w:spacing w:val="-5"/>
                              </w:rPr>
                              <w:t>5);</w:t>
                            </w:r>
                          </w:moveFrom>
                          <w:moveFromRangeEnd w:id="971"/>
                        </w:p>
                      </w:txbxContent>
                    </v:textbox>
                  </v:shape>
                  <w10:anchorlock/>
                </v:group>
              </w:pict>
            </mc:Fallback>
          </mc:AlternateContent>
        </w:r>
      </w:del>
    </w:p>
    <w:p w14:paraId="092D274C" w14:textId="77777777" w:rsidR="00DD2A26" w:rsidRDefault="00DD2A26">
      <w:pPr>
        <w:pStyle w:val="NormalBPBHEB"/>
        <w:numPr>
          <w:ilvl w:val="0"/>
          <w:numId w:val="12"/>
        </w:numPr>
        <w:pPrChange w:id="550" w:author="Abhiram Arali" w:date="2024-11-14T09:58:00Z">
          <w:pPr>
            <w:pStyle w:val="BodyText"/>
            <w:spacing w:before="125" w:line="360" w:lineRule="auto"/>
            <w:ind w:left="220" w:right="222"/>
            <w:jc w:val="both"/>
          </w:pPr>
        </w:pPrChange>
      </w:pPr>
      <w:r>
        <w:t>Ensures that the code block runs at least once, regardless of whether the condition is true or false initially. The condition is evaluated after the code execution, allowing for guaranteed execution before condition checking.</w:t>
      </w:r>
    </w:p>
    <w:p w14:paraId="24495365" w14:textId="77777777" w:rsidR="00DD2A26" w:rsidRDefault="00DD2A26">
      <w:pPr>
        <w:pStyle w:val="NormalBPBHEB"/>
        <w:pPrChange w:id="551" w:author="Abhiram Arali" w:date="2024-11-14T09:58:00Z">
          <w:pPr>
            <w:pStyle w:val="BodyText"/>
            <w:spacing w:before="4"/>
          </w:pPr>
        </w:pPrChange>
      </w:pPr>
    </w:p>
    <w:p w14:paraId="2C1119CB" w14:textId="2E51F80A" w:rsidR="00DD2A26" w:rsidRDefault="00DD2A26">
      <w:pPr>
        <w:pStyle w:val="NormalBPBHEB"/>
        <w:pPrChange w:id="552" w:author="Abhiram Arali" w:date="2024-11-14T09:58:00Z">
          <w:pPr>
            <w:pStyle w:val="BodyText"/>
            <w:spacing w:line="360" w:lineRule="auto"/>
            <w:ind w:left="220" w:right="217"/>
            <w:jc w:val="both"/>
          </w:pPr>
        </w:pPrChange>
      </w:pPr>
      <w:r>
        <w:t>This</w:t>
      </w:r>
      <w:r>
        <w:rPr>
          <w:spacing w:val="-5"/>
        </w:rPr>
        <w:t xml:space="preserve"> </w:t>
      </w:r>
      <w:r>
        <w:t>table</w:t>
      </w:r>
      <w:r>
        <w:rPr>
          <w:spacing w:val="-7"/>
        </w:rPr>
        <w:t xml:space="preserve"> </w:t>
      </w:r>
      <w:r>
        <w:t>provides</w:t>
      </w:r>
      <w:r>
        <w:rPr>
          <w:spacing w:val="-6"/>
        </w:rPr>
        <w:t xml:space="preserve"> </w:t>
      </w:r>
      <w:r>
        <w:t>a</w:t>
      </w:r>
      <w:r>
        <w:rPr>
          <w:spacing w:val="-7"/>
        </w:rPr>
        <w:t xml:space="preserve"> </w:t>
      </w:r>
      <w:r>
        <w:t>quick</w:t>
      </w:r>
      <w:r>
        <w:rPr>
          <w:spacing w:val="-6"/>
        </w:rPr>
        <w:t xml:space="preserve"> </w:t>
      </w:r>
      <w:r>
        <w:t>reference</w:t>
      </w:r>
      <w:r>
        <w:rPr>
          <w:spacing w:val="-7"/>
        </w:rPr>
        <w:t xml:space="preserve"> </w:t>
      </w:r>
      <w:r>
        <w:t>to</w:t>
      </w:r>
      <w:r>
        <w:rPr>
          <w:spacing w:val="-5"/>
        </w:rPr>
        <w:t xml:space="preserve"> </w:t>
      </w:r>
      <w:r>
        <w:t>the</w:t>
      </w:r>
      <w:r>
        <w:rPr>
          <w:spacing w:val="-6"/>
        </w:rPr>
        <w:t xml:space="preserve"> </w:t>
      </w:r>
      <w:r>
        <w:t>main</w:t>
      </w:r>
      <w:r>
        <w:rPr>
          <w:spacing w:val="-6"/>
        </w:rPr>
        <w:t xml:space="preserve"> </w:t>
      </w:r>
      <w:r>
        <w:t>features</w:t>
      </w:r>
      <w:r>
        <w:rPr>
          <w:spacing w:val="-6"/>
        </w:rPr>
        <w:t xml:space="preserve"> </w:t>
      </w:r>
      <w:r>
        <w:t>and</w:t>
      </w:r>
      <w:r>
        <w:rPr>
          <w:spacing w:val="-6"/>
        </w:rPr>
        <w:t xml:space="preserve"> </w:t>
      </w:r>
      <w:r>
        <w:t>use</w:t>
      </w:r>
      <w:r>
        <w:rPr>
          <w:spacing w:val="-7"/>
        </w:rPr>
        <w:t xml:space="preserve"> </w:t>
      </w:r>
      <w:r>
        <w:t>cases</w:t>
      </w:r>
      <w:r>
        <w:rPr>
          <w:spacing w:val="-6"/>
        </w:rPr>
        <w:t xml:space="preserve"> </w:t>
      </w:r>
      <w:r>
        <w:t>of</w:t>
      </w:r>
      <w:r>
        <w:rPr>
          <w:spacing w:val="-7"/>
        </w:rPr>
        <w:t xml:space="preserve"> </w:t>
      </w:r>
      <w:r>
        <w:t>each</w:t>
      </w:r>
      <w:r>
        <w:rPr>
          <w:spacing w:val="-6"/>
        </w:rPr>
        <w:t xml:space="preserve"> </w:t>
      </w:r>
      <w:r>
        <w:t>type</w:t>
      </w:r>
      <w:r>
        <w:rPr>
          <w:spacing w:val="-6"/>
        </w:rPr>
        <w:t xml:space="preserve"> </w:t>
      </w:r>
      <w:r>
        <w:t>of</w:t>
      </w:r>
      <w:r>
        <w:rPr>
          <w:spacing w:val="-7"/>
        </w:rPr>
        <w:t xml:space="preserve"> </w:t>
      </w:r>
      <w:r>
        <w:t>loop</w:t>
      </w:r>
      <w:r>
        <w:rPr>
          <w:spacing w:val="-5"/>
        </w:rPr>
        <w:t xml:space="preserve"> </w:t>
      </w:r>
      <w:r>
        <w:t>in C, helping you choose the appropriate loop structure based on your needs (</w:t>
      </w:r>
      <w:r w:rsidRPr="003955AD">
        <w:rPr>
          <w:i/>
          <w:iCs/>
          <w:rPrChange w:id="553" w:author="Abhiram Arali" w:date="2024-11-14T09:58:00Z">
            <w:rPr/>
          </w:rPrChange>
        </w:rPr>
        <w:t xml:space="preserve">Table </w:t>
      </w:r>
      <w:del w:id="554" w:author="Abhiram Arali" w:date="2024-11-14T09:58:00Z">
        <w:r w:rsidRPr="003955AD" w:rsidDel="00456A66">
          <w:rPr>
            <w:i/>
            <w:iCs/>
            <w:rPrChange w:id="555" w:author="Abhiram Arali" w:date="2024-11-14T09:58:00Z">
              <w:rPr/>
            </w:rPrChange>
          </w:rPr>
          <w:delText>2.9</w:delText>
        </w:r>
      </w:del>
      <w:ins w:id="556" w:author="Abhiram Arali" w:date="2024-11-14T09:58:00Z">
        <w:r w:rsidR="00456A66">
          <w:rPr>
            <w:i/>
            <w:iCs/>
          </w:rPr>
          <w:t>4.1</w:t>
        </w:r>
      </w:ins>
      <w:r>
        <w:t>)</w:t>
      </w:r>
    </w:p>
    <w:p w14:paraId="27173AE4" w14:textId="416E7A8A" w:rsidR="00DD2A26" w:rsidDel="009D7C03" w:rsidRDefault="00DD2A26" w:rsidP="00DD2A26">
      <w:pPr>
        <w:pStyle w:val="BodyText"/>
        <w:spacing w:before="5"/>
        <w:rPr>
          <w:del w:id="557" w:author="Abhiram Arali" w:date="2024-11-14T09:58:00Z"/>
        </w:rPr>
      </w:pPr>
    </w:p>
    <w:p w14:paraId="413B14DE" w14:textId="2739F964" w:rsidR="00DD2A26" w:rsidDel="0094373F" w:rsidRDefault="00DD2A26" w:rsidP="00DD2A26">
      <w:pPr>
        <w:pStyle w:val="Heading1"/>
        <w:ind w:left="4" w:right="4"/>
        <w:jc w:val="center"/>
      </w:pPr>
      <w:moveFromRangeStart w:id="558" w:author="Abhiram Arali" w:date="2024-11-14T09:59:00Z" w:name="move182470776"/>
      <w:moveFrom w:id="559" w:author="Abhiram Arali" w:date="2024-11-14T09:59:00Z">
        <w:r w:rsidDel="0094373F">
          <w:t>Table</w:t>
        </w:r>
        <w:r w:rsidDel="0094373F">
          <w:rPr>
            <w:spacing w:val="-1"/>
          </w:rPr>
          <w:t xml:space="preserve"> </w:t>
        </w:r>
        <w:r w:rsidDel="0094373F">
          <w:t>4.1:</w:t>
        </w:r>
        <w:r w:rsidDel="0094373F">
          <w:rPr>
            <w:spacing w:val="-2"/>
          </w:rPr>
          <w:t xml:space="preserve"> </w:t>
        </w:r>
        <w:r w:rsidDel="0094373F">
          <w:t>Main</w:t>
        </w:r>
        <w:r w:rsidDel="0094373F">
          <w:rPr>
            <w:spacing w:val="1"/>
          </w:rPr>
          <w:t xml:space="preserve"> </w:t>
        </w:r>
        <w:r w:rsidDel="0094373F">
          <w:t>Features</w:t>
        </w:r>
        <w:r w:rsidDel="0094373F">
          <w:rPr>
            <w:spacing w:val="-1"/>
          </w:rPr>
          <w:t xml:space="preserve"> </w:t>
        </w:r>
        <w:r w:rsidDel="0094373F">
          <w:t>of</w:t>
        </w:r>
        <w:r w:rsidDel="0094373F">
          <w:rPr>
            <w:spacing w:val="-1"/>
          </w:rPr>
          <w:t xml:space="preserve"> </w:t>
        </w:r>
        <w:r w:rsidDel="0094373F">
          <w:t>Each Type</w:t>
        </w:r>
        <w:r w:rsidDel="0094373F">
          <w:rPr>
            <w:spacing w:val="-2"/>
          </w:rPr>
          <w:t xml:space="preserve"> </w:t>
        </w:r>
        <w:r w:rsidDel="0094373F">
          <w:t xml:space="preserve">of </w:t>
        </w:r>
        <w:r w:rsidDel="0094373F">
          <w:rPr>
            <w:spacing w:val="-4"/>
          </w:rPr>
          <w:t>Loop.</w:t>
        </w:r>
      </w:moveFrom>
    </w:p>
    <w:moveFromRangeEnd w:id="558"/>
    <w:p w14:paraId="129C72E6" w14:textId="77777777" w:rsidR="00DD2A26" w:rsidRDefault="00DD2A26" w:rsidP="00DD2A26">
      <w:pPr>
        <w:pStyle w:val="BodyText"/>
        <w:spacing w:before="188" w:after="1"/>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2439"/>
        <w:gridCol w:w="2372"/>
        <w:gridCol w:w="2463"/>
      </w:tblGrid>
      <w:tr w:rsidR="00DD2A26" w14:paraId="0DE82B3E" w14:textId="77777777" w:rsidTr="00A3102B">
        <w:trPr>
          <w:trHeight w:val="414"/>
        </w:trPr>
        <w:tc>
          <w:tcPr>
            <w:tcW w:w="1745" w:type="dxa"/>
          </w:tcPr>
          <w:p w14:paraId="16F0AAC3" w14:textId="77777777" w:rsidR="00DD2A26" w:rsidRPr="009D7C03" w:rsidRDefault="00DD2A26">
            <w:pPr>
              <w:pStyle w:val="NormalBPBHEB"/>
              <w:rPr>
                <w:b/>
                <w:bCs/>
                <w:rPrChange w:id="560" w:author="Abhiram Arali" w:date="2024-11-14T09:59:00Z">
                  <w:rPr/>
                </w:rPrChange>
              </w:rPr>
              <w:pPrChange w:id="561" w:author="Abhiram Arali" w:date="2024-11-14T09:58:00Z">
                <w:pPr>
                  <w:pStyle w:val="TableParagraph"/>
                  <w:ind w:left="472"/>
                </w:pPr>
              </w:pPrChange>
            </w:pPr>
            <w:r w:rsidRPr="009D7C03">
              <w:rPr>
                <w:b/>
                <w:bCs/>
                <w:rPrChange w:id="562" w:author="Abhiram Arali" w:date="2024-11-14T09:59:00Z">
                  <w:rPr/>
                </w:rPrChange>
              </w:rPr>
              <w:t>Feature</w:t>
            </w:r>
          </w:p>
        </w:tc>
        <w:tc>
          <w:tcPr>
            <w:tcW w:w="2439" w:type="dxa"/>
          </w:tcPr>
          <w:p w14:paraId="29D3C013" w14:textId="7541605A" w:rsidR="00DD2A26" w:rsidRPr="009D7C03" w:rsidRDefault="009D7C03">
            <w:pPr>
              <w:pStyle w:val="NormalBPBHEB"/>
              <w:rPr>
                <w:b/>
                <w:bCs/>
                <w:rPrChange w:id="563" w:author="Abhiram Arali" w:date="2024-11-14T09:59:00Z">
                  <w:rPr/>
                </w:rPrChange>
              </w:rPr>
              <w:pPrChange w:id="564" w:author="Abhiram Arali" w:date="2024-11-14T09:58:00Z">
                <w:pPr>
                  <w:pStyle w:val="TableParagraph"/>
                  <w:ind w:left="768"/>
                </w:pPr>
              </w:pPrChange>
            </w:pPr>
            <w:r w:rsidRPr="009D7C03">
              <w:rPr>
                <w:b/>
                <w:bCs/>
              </w:rPr>
              <w:t xml:space="preserve">for </w:t>
            </w:r>
            <w:r w:rsidRPr="009D7C03">
              <w:rPr>
                <w:b/>
                <w:bCs/>
                <w:spacing w:val="-4"/>
              </w:rPr>
              <w:t>loop</w:t>
            </w:r>
          </w:p>
        </w:tc>
        <w:tc>
          <w:tcPr>
            <w:tcW w:w="2372" w:type="dxa"/>
          </w:tcPr>
          <w:p w14:paraId="3B7C6C73" w14:textId="3C710DB0" w:rsidR="00DD2A26" w:rsidRPr="009D7C03" w:rsidRDefault="009D7C03">
            <w:pPr>
              <w:pStyle w:val="NormalBPBHEB"/>
              <w:rPr>
                <w:b/>
                <w:bCs/>
                <w:rPrChange w:id="565" w:author="Abhiram Arali" w:date="2024-11-14T09:59:00Z">
                  <w:rPr/>
                </w:rPrChange>
              </w:rPr>
              <w:pPrChange w:id="566" w:author="Abhiram Arali" w:date="2024-11-14T09:58:00Z">
                <w:pPr>
                  <w:pStyle w:val="TableParagraph"/>
                  <w:ind w:left="614"/>
                </w:pPr>
              </w:pPrChange>
            </w:pPr>
            <w:r w:rsidRPr="009D7C03">
              <w:rPr>
                <w:b/>
                <w:bCs/>
              </w:rPr>
              <w:t xml:space="preserve">while </w:t>
            </w:r>
            <w:r w:rsidRPr="009D7C03">
              <w:rPr>
                <w:b/>
                <w:bCs/>
                <w:spacing w:val="-4"/>
              </w:rPr>
              <w:t>loop</w:t>
            </w:r>
          </w:p>
        </w:tc>
        <w:tc>
          <w:tcPr>
            <w:tcW w:w="2463" w:type="dxa"/>
          </w:tcPr>
          <w:p w14:paraId="2F593F8F" w14:textId="6F2D3181" w:rsidR="00DD2A26" w:rsidRPr="009D7C03" w:rsidRDefault="009D7C03">
            <w:pPr>
              <w:pStyle w:val="NormalBPBHEB"/>
              <w:rPr>
                <w:b/>
                <w:bCs/>
                <w:rPrChange w:id="567" w:author="Abhiram Arali" w:date="2024-11-14T09:59:00Z">
                  <w:rPr/>
                </w:rPrChange>
              </w:rPr>
              <w:pPrChange w:id="568" w:author="Abhiram Arali" w:date="2024-11-14T09:58:00Z">
                <w:pPr>
                  <w:pStyle w:val="TableParagraph"/>
                  <w:ind w:left="500"/>
                </w:pPr>
              </w:pPrChange>
            </w:pPr>
            <w:r w:rsidRPr="009D7C03">
              <w:rPr>
                <w:b/>
                <w:bCs/>
              </w:rPr>
              <w:t xml:space="preserve">do while </w:t>
            </w:r>
            <w:r w:rsidRPr="009D7C03">
              <w:rPr>
                <w:b/>
                <w:bCs/>
                <w:spacing w:val="-4"/>
              </w:rPr>
              <w:t>loop</w:t>
            </w:r>
          </w:p>
        </w:tc>
      </w:tr>
      <w:tr w:rsidR="00DD2A26" w14:paraId="3FB1D6E6" w14:textId="77777777" w:rsidTr="00A3102B">
        <w:trPr>
          <w:trHeight w:val="1240"/>
        </w:trPr>
        <w:tc>
          <w:tcPr>
            <w:tcW w:w="1745" w:type="dxa"/>
          </w:tcPr>
          <w:p w14:paraId="1ECF9848" w14:textId="77777777" w:rsidR="00DD2A26" w:rsidRPr="003F0BE7" w:rsidRDefault="00DD2A26">
            <w:pPr>
              <w:pStyle w:val="NormalBPBHEB"/>
              <w:rPr>
                <w:b/>
                <w:bCs/>
                <w:rPrChange w:id="569" w:author="Abhiram Arali" w:date="2024-11-14T09:59:00Z">
                  <w:rPr/>
                </w:rPrChange>
              </w:rPr>
              <w:pPrChange w:id="570" w:author="Abhiram Arali" w:date="2024-11-14T09:58:00Z">
                <w:pPr>
                  <w:pStyle w:val="TableParagraph"/>
                </w:pPr>
              </w:pPrChange>
            </w:pPr>
            <w:r w:rsidRPr="003F0BE7">
              <w:rPr>
                <w:b/>
                <w:bCs/>
                <w:rPrChange w:id="571" w:author="Abhiram Arali" w:date="2024-11-14T09:59:00Z">
                  <w:rPr/>
                </w:rPrChange>
              </w:rPr>
              <w:t>Syntax</w:t>
            </w:r>
          </w:p>
        </w:tc>
        <w:tc>
          <w:tcPr>
            <w:tcW w:w="2439" w:type="dxa"/>
          </w:tcPr>
          <w:p w14:paraId="1D11C2D2" w14:textId="77777777" w:rsidR="00DD2A26" w:rsidRDefault="00DD2A26">
            <w:pPr>
              <w:pStyle w:val="NormalBPBHEB"/>
              <w:pPrChange w:id="572" w:author="Abhiram Arali" w:date="2024-11-14T09:58:00Z">
                <w:pPr>
                  <w:pStyle w:val="TableParagraph"/>
                  <w:spacing w:line="360" w:lineRule="auto"/>
                </w:pPr>
              </w:pPrChange>
            </w:pPr>
            <w:r>
              <w:t>for (initialization; condition;</w:t>
            </w:r>
            <w:r>
              <w:rPr>
                <w:spacing w:val="-13"/>
              </w:rPr>
              <w:t xml:space="preserve"> </w:t>
            </w:r>
            <w:r>
              <w:t>update)</w:t>
            </w:r>
            <w:r>
              <w:rPr>
                <w:spacing w:val="-15"/>
              </w:rPr>
              <w:t xml:space="preserve"> </w:t>
            </w:r>
            <w:r>
              <w:t>{</w:t>
            </w:r>
            <w:r>
              <w:rPr>
                <w:spacing w:val="-13"/>
              </w:rPr>
              <w:t xml:space="preserve"> </w:t>
            </w:r>
            <w:r>
              <w:t>/*</w:t>
            </w:r>
          </w:p>
          <w:p w14:paraId="4D6BC2C3" w14:textId="77777777" w:rsidR="00DD2A26" w:rsidRDefault="00DD2A26">
            <w:pPr>
              <w:pStyle w:val="NormalBPBHEB"/>
              <w:pPrChange w:id="573" w:author="Abhiram Arali" w:date="2024-11-14T09:58:00Z">
                <w:pPr>
                  <w:pStyle w:val="TableParagraph"/>
                  <w:spacing w:line="240" w:lineRule="auto"/>
                </w:pPr>
              </w:pPrChange>
            </w:pPr>
            <w:r>
              <w:t xml:space="preserve">code */ </w:t>
            </w:r>
            <w:r>
              <w:rPr>
                <w:spacing w:val="-10"/>
              </w:rPr>
              <w:t>}</w:t>
            </w:r>
          </w:p>
        </w:tc>
        <w:tc>
          <w:tcPr>
            <w:tcW w:w="2372" w:type="dxa"/>
          </w:tcPr>
          <w:p w14:paraId="3A1B8FD4" w14:textId="77777777" w:rsidR="00DD2A26" w:rsidRDefault="00DD2A26">
            <w:pPr>
              <w:pStyle w:val="NormalBPBHEB"/>
              <w:pPrChange w:id="574" w:author="Abhiram Arali" w:date="2024-11-14T09:58:00Z">
                <w:pPr>
                  <w:pStyle w:val="TableParagraph"/>
                  <w:spacing w:line="360" w:lineRule="auto"/>
                </w:pPr>
              </w:pPrChange>
            </w:pPr>
            <w:r>
              <w:t>while</w:t>
            </w:r>
            <w:r>
              <w:rPr>
                <w:spacing w:val="-13"/>
              </w:rPr>
              <w:t xml:space="preserve"> </w:t>
            </w:r>
            <w:r>
              <w:t>(condition)</w:t>
            </w:r>
            <w:r>
              <w:rPr>
                <w:spacing w:val="-13"/>
              </w:rPr>
              <w:t xml:space="preserve"> </w:t>
            </w:r>
            <w:r>
              <w:t>{</w:t>
            </w:r>
            <w:r>
              <w:rPr>
                <w:spacing w:val="-13"/>
              </w:rPr>
              <w:t xml:space="preserve"> </w:t>
            </w:r>
            <w:r>
              <w:t>/* code */ }</w:t>
            </w:r>
          </w:p>
        </w:tc>
        <w:tc>
          <w:tcPr>
            <w:tcW w:w="2463" w:type="dxa"/>
          </w:tcPr>
          <w:p w14:paraId="4E697B73" w14:textId="77777777" w:rsidR="00DD2A26" w:rsidRDefault="00DD2A26">
            <w:pPr>
              <w:pStyle w:val="NormalBPBHEB"/>
              <w:pPrChange w:id="575" w:author="Abhiram Arali" w:date="2024-11-14T09:58:00Z">
                <w:pPr>
                  <w:pStyle w:val="TableParagraph"/>
                  <w:spacing w:line="360" w:lineRule="auto"/>
                </w:pPr>
              </w:pPrChange>
            </w:pPr>
            <w:r>
              <w:t>do</w:t>
            </w:r>
            <w:r>
              <w:rPr>
                <w:spacing w:val="-7"/>
              </w:rPr>
              <w:t xml:space="preserve"> </w:t>
            </w:r>
            <w:r>
              <w:t>{</w:t>
            </w:r>
            <w:r>
              <w:rPr>
                <w:spacing w:val="-7"/>
              </w:rPr>
              <w:t xml:space="preserve"> </w:t>
            </w:r>
            <w:r>
              <w:t>/*</w:t>
            </w:r>
            <w:r>
              <w:rPr>
                <w:spacing w:val="-7"/>
              </w:rPr>
              <w:t xml:space="preserve"> </w:t>
            </w:r>
            <w:r>
              <w:t>code</w:t>
            </w:r>
            <w:r>
              <w:rPr>
                <w:spacing w:val="-8"/>
              </w:rPr>
              <w:t xml:space="preserve"> </w:t>
            </w:r>
            <w:r>
              <w:t>*/</w:t>
            </w:r>
            <w:r>
              <w:rPr>
                <w:spacing w:val="-7"/>
              </w:rPr>
              <w:t xml:space="preserve"> </w:t>
            </w:r>
            <w:r>
              <w:t>}</w:t>
            </w:r>
            <w:r>
              <w:rPr>
                <w:spacing w:val="-7"/>
              </w:rPr>
              <w:t xml:space="preserve"> </w:t>
            </w:r>
            <w:r>
              <w:t>while (condition);</w:t>
            </w:r>
          </w:p>
        </w:tc>
      </w:tr>
      <w:tr w:rsidR="00DD2A26" w14:paraId="31CCC15D" w14:textId="77777777" w:rsidTr="00A3102B">
        <w:trPr>
          <w:trHeight w:val="830"/>
        </w:trPr>
        <w:tc>
          <w:tcPr>
            <w:tcW w:w="1745" w:type="dxa"/>
          </w:tcPr>
          <w:p w14:paraId="248E1384" w14:textId="77777777" w:rsidR="00DD2A26" w:rsidRPr="003F0BE7" w:rsidRDefault="00DD2A26">
            <w:pPr>
              <w:pStyle w:val="NormalBPBHEB"/>
              <w:rPr>
                <w:b/>
                <w:bCs/>
                <w:rPrChange w:id="576" w:author="Abhiram Arali" w:date="2024-11-14T09:59:00Z">
                  <w:rPr/>
                </w:rPrChange>
              </w:rPr>
              <w:pPrChange w:id="577" w:author="Abhiram Arali" w:date="2024-11-14T09:58:00Z">
                <w:pPr>
                  <w:pStyle w:val="TableParagraph"/>
                  <w:spacing w:before="1" w:line="240" w:lineRule="auto"/>
                </w:pPr>
              </w:pPrChange>
            </w:pPr>
            <w:r w:rsidRPr="003F0BE7">
              <w:rPr>
                <w:b/>
                <w:bCs/>
                <w:rPrChange w:id="578" w:author="Abhiram Arali" w:date="2024-11-14T09:59:00Z">
                  <w:rPr/>
                </w:rPrChange>
              </w:rPr>
              <w:t>Condition</w:t>
            </w:r>
          </w:p>
          <w:p w14:paraId="798F803F" w14:textId="77777777" w:rsidR="00DD2A26" w:rsidRPr="003F0BE7" w:rsidRDefault="00DD2A26">
            <w:pPr>
              <w:pStyle w:val="NormalBPBHEB"/>
              <w:rPr>
                <w:b/>
                <w:bCs/>
                <w:rPrChange w:id="579" w:author="Abhiram Arali" w:date="2024-11-14T09:59:00Z">
                  <w:rPr/>
                </w:rPrChange>
              </w:rPr>
              <w:pPrChange w:id="580" w:author="Abhiram Arali" w:date="2024-11-14T09:58:00Z">
                <w:pPr>
                  <w:pStyle w:val="TableParagraph"/>
                  <w:spacing w:before="137" w:line="240" w:lineRule="auto"/>
                </w:pPr>
              </w:pPrChange>
            </w:pPr>
            <w:r w:rsidRPr="003F0BE7">
              <w:rPr>
                <w:b/>
                <w:bCs/>
                <w:rPrChange w:id="581" w:author="Abhiram Arali" w:date="2024-11-14T09:59:00Z">
                  <w:rPr/>
                </w:rPrChange>
              </w:rPr>
              <w:t>Check</w:t>
            </w:r>
          </w:p>
        </w:tc>
        <w:tc>
          <w:tcPr>
            <w:tcW w:w="2439" w:type="dxa"/>
          </w:tcPr>
          <w:p w14:paraId="1137F42A" w14:textId="77777777" w:rsidR="00DD2A26" w:rsidRDefault="00DD2A26">
            <w:pPr>
              <w:pStyle w:val="NormalBPBHEB"/>
              <w:pPrChange w:id="582" w:author="Abhiram Arali" w:date="2024-11-14T09:58:00Z">
                <w:pPr>
                  <w:pStyle w:val="TableParagraph"/>
                  <w:spacing w:before="1" w:line="240" w:lineRule="auto"/>
                </w:pPr>
              </w:pPrChange>
            </w:pPr>
            <w:r>
              <w:t>Before</w:t>
            </w:r>
            <w:r>
              <w:rPr>
                <w:spacing w:val="-3"/>
              </w:rPr>
              <w:t xml:space="preserve"> </w:t>
            </w:r>
            <w:r>
              <w:t>each iteration</w:t>
            </w:r>
          </w:p>
        </w:tc>
        <w:tc>
          <w:tcPr>
            <w:tcW w:w="2372" w:type="dxa"/>
          </w:tcPr>
          <w:p w14:paraId="2A9EABBA" w14:textId="77777777" w:rsidR="00DD2A26" w:rsidRDefault="00DD2A26">
            <w:pPr>
              <w:pStyle w:val="NormalBPBHEB"/>
              <w:pPrChange w:id="583" w:author="Abhiram Arali" w:date="2024-11-14T09:58:00Z">
                <w:pPr>
                  <w:pStyle w:val="TableParagraph"/>
                  <w:spacing w:before="1" w:line="240" w:lineRule="auto"/>
                </w:pPr>
              </w:pPrChange>
            </w:pPr>
            <w:r>
              <w:t>Before</w:t>
            </w:r>
            <w:r>
              <w:rPr>
                <w:spacing w:val="-3"/>
              </w:rPr>
              <w:t xml:space="preserve"> </w:t>
            </w:r>
            <w:r>
              <w:t>each iteration</w:t>
            </w:r>
          </w:p>
        </w:tc>
        <w:tc>
          <w:tcPr>
            <w:tcW w:w="2463" w:type="dxa"/>
          </w:tcPr>
          <w:p w14:paraId="242EC874" w14:textId="77777777" w:rsidR="00DD2A26" w:rsidRDefault="00DD2A26">
            <w:pPr>
              <w:pStyle w:val="NormalBPBHEB"/>
              <w:pPrChange w:id="584" w:author="Abhiram Arali" w:date="2024-11-14T09:58:00Z">
                <w:pPr>
                  <w:pStyle w:val="TableParagraph"/>
                  <w:spacing w:before="1" w:line="240" w:lineRule="auto"/>
                </w:pPr>
              </w:pPrChange>
            </w:pPr>
            <w:r>
              <w:t>After</w:t>
            </w:r>
            <w:r>
              <w:rPr>
                <w:spacing w:val="-4"/>
              </w:rPr>
              <w:t xml:space="preserve"> </w:t>
            </w:r>
            <w:r>
              <w:t>each</w:t>
            </w:r>
            <w:r>
              <w:rPr>
                <w:spacing w:val="-1"/>
              </w:rPr>
              <w:t xml:space="preserve"> </w:t>
            </w:r>
            <w:r>
              <w:t>iteration</w:t>
            </w:r>
          </w:p>
        </w:tc>
      </w:tr>
      <w:tr w:rsidR="00DD2A26" w14:paraId="644F4398" w14:textId="77777777" w:rsidTr="00A3102B">
        <w:trPr>
          <w:trHeight w:val="1240"/>
        </w:trPr>
        <w:tc>
          <w:tcPr>
            <w:tcW w:w="1745" w:type="dxa"/>
          </w:tcPr>
          <w:p w14:paraId="1722E19B" w14:textId="77777777" w:rsidR="00DD2A26" w:rsidRPr="003F0BE7" w:rsidRDefault="00DD2A26">
            <w:pPr>
              <w:pStyle w:val="NormalBPBHEB"/>
              <w:rPr>
                <w:b/>
                <w:bCs/>
                <w:rPrChange w:id="585" w:author="Abhiram Arali" w:date="2024-11-14T09:59:00Z">
                  <w:rPr/>
                </w:rPrChange>
              </w:rPr>
              <w:pPrChange w:id="586" w:author="Abhiram Arali" w:date="2024-11-14T09:58:00Z">
                <w:pPr>
                  <w:pStyle w:val="TableParagraph"/>
                  <w:spacing w:line="360" w:lineRule="auto"/>
                </w:pPr>
              </w:pPrChange>
            </w:pPr>
            <w:r w:rsidRPr="003F0BE7">
              <w:rPr>
                <w:b/>
                <w:bCs/>
                <w:rPrChange w:id="587" w:author="Abhiram Arali" w:date="2024-11-14T09:59:00Z">
                  <w:rPr/>
                </w:rPrChange>
              </w:rPr>
              <w:t>Execution Guarantee</w:t>
            </w:r>
          </w:p>
        </w:tc>
        <w:tc>
          <w:tcPr>
            <w:tcW w:w="2439" w:type="dxa"/>
          </w:tcPr>
          <w:p w14:paraId="3035C277" w14:textId="77777777" w:rsidR="00DD2A26" w:rsidRDefault="00DD2A26">
            <w:pPr>
              <w:pStyle w:val="NormalBPBHEB"/>
              <w:pPrChange w:id="588" w:author="Abhiram Arali" w:date="2024-11-14T09:58:00Z">
                <w:pPr>
                  <w:pStyle w:val="TableParagraph"/>
                  <w:spacing w:line="360" w:lineRule="auto"/>
                </w:pPr>
              </w:pPrChange>
            </w:pPr>
            <w:r>
              <w:t>May</w:t>
            </w:r>
            <w:r>
              <w:rPr>
                <w:spacing w:val="-13"/>
              </w:rPr>
              <w:t xml:space="preserve"> </w:t>
            </w:r>
            <w:r>
              <w:t>not</w:t>
            </w:r>
            <w:r>
              <w:rPr>
                <w:spacing w:val="-13"/>
              </w:rPr>
              <w:t xml:space="preserve"> </w:t>
            </w:r>
            <w:r>
              <w:t>execute</w:t>
            </w:r>
            <w:r>
              <w:rPr>
                <w:spacing w:val="-13"/>
              </w:rPr>
              <w:t xml:space="preserve"> </w:t>
            </w:r>
            <w:r>
              <w:t>if condition is false</w:t>
            </w:r>
          </w:p>
          <w:p w14:paraId="197209D4" w14:textId="77777777" w:rsidR="00DD2A26" w:rsidRDefault="00DD2A26">
            <w:pPr>
              <w:pStyle w:val="NormalBPBHEB"/>
              <w:pPrChange w:id="589" w:author="Abhiram Arali" w:date="2024-11-14T09:58:00Z">
                <w:pPr>
                  <w:pStyle w:val="TableParagraph"/>
                  <w:spacing w:line="240" w:lineRule="auto"/>
                </w:pPr>
              </w:pPrChange>
            </w:pPr>
            <w:r>
              <w:t>initially</w:t>
            </w:r>
          </w:p>
        </w:tc>
        <w:tc>
          <w:tcPr>
            <w:tcW w:w="2372" w:type="dxa"/>
          </w:tcPr>
          <w:p w14:paraId="46EFBF24" w14:textId="77777777" w:rsidR="00DD2A26" w:rsidRDefault="00DD2A26">
            <w:pPr>
              <w:pStyle w:val="NormalBPBHEB"/>
              <w:pPrChange w:id="590" w:author="Abhiram Arali" w:date="2024-11-14T09:58:00Z">
                <w:pPr>
                  <w:pStyle w:val="TableParagraph"/>
                  <w:spacing w:line="360" w:lineRule="auto"/>
                </w:pPr>
              </w:pPrChange>
            </w:pPr>
            <w:r>
              <w:t>May</w:t>
            </w:r>
            <w:r>
              <w:rPr>
                <w:spacing w:val="-13"/>
              </w:rPr>
              <w:t xml:space="preserve"> </w:t>
            </w:r>
            <w:r>
              <w:t>not</w:t>
            </w:r>
            <w:r>
              <w:rPr>
                <w:spacing w:val="-13"/>
              </w:rPr>
              <w:t xml:space="preserve"> </w:t>
            </w:r>
            <w:r>
              <w:t>execute</w:t>
            </w:r>
            <w:r>
              <w:rPr>
                <w:spacing w:val="-13"/>
              </w:rPr>
              <w:t xml:space="preserve"> </w:t>
            </w:r>
            <w:r>
              <w:t>if condition is false</w:t>
            </w:r>
          </w:p>
          <w:p w14:paraId="76849999" w14:textId="77777777" w:rsidR="00DD2A26" w:rsidRDefault="00DD2A26">
            <w:pPr>
              <w:pStyle w:val="NormalBPBHEB"/>
              <w:pPrChange w:id="591" w:author="Abhiram Arali" w:date="2024-11-14T09:58:00Z">
                <w:pPr>
                  <w:pStyle w:val="TableParagraph"/>
                  <w:spacing w:line="240" w:lineRule="auto"/>
                </w:pPr>
              </w:pPrChange>
            </w:pPr>
            <w:r>
              <w:t>initially</w:t>
            </w:r>
          </w:p>
        </w:tc>
        <w:tc>
          <w:tcPr>
            <w:tcW w:w="2463" w:type="dxa"/>
          </w:tcPr>
          <w:p w14:paraId="58057466" w14:textId="77777777" w:rsidR="00DD2A26" w:rsidRDefault="00DD2A26">
            <w:pPr>
              <w:pStyle w:val="NormalBPBHEB"/>
              <w:pPrChange w:id="592" w:author="Abhiram Arali" w:date="2024-11-14T09:58:00Z">
                <w:pPr>
                  <w:pStyle w:val="TableParagraph"/>
                </w:pPr>
              </w:pPrChange>
            </w:pPr>
            <w:r>
              <w:t>Executes at least</w:t>
            </w:r>
            <w:r>
              <w:rPr>
                <w:spacing w:val="-1"/>
              </w:rPr>
              <w:t xml:space="preserve"> </w:t>
            </w:r>
            <w:r>
              <w:rPr>
                <w:spacing w:val="-4"/>
              </w:rPr>
              <w:t>once</w:t>
            </w:r>
          </w:p>
        </w:tc>
      </w:tr>
      <w:tr w:rsidR="00DD2A26" w14:paraId="0A92FDD1" w14:textId="77777777" w:rsidTr="00A3102B">
        <w:trPr>
          <w:trHeight w:val="1242"/>
        </w:trPr>
        <w:tc>
          <w:tcPr>
            <w:tcW w:w="1745" w:type="dxa"/>
          </w:tcPr>
          <w:p w14:paraId="4FE1168E" w14:textId="77777777" w:rsidR="00DD2A26" w:rsidRPr="003F0BE7" w:rsidRDefault="00DD2A26">
            <w:pPr>
              <w:pStyle w:val="NormalBPBHEB"/>
              <w:rPr>
                <w:b/>
                <w:bCs/>
                <w:rPrChange w:id="593" w:author="Abhiram Arali" w:date="2024-11-14T09:59:00Z">
                  <w:rPr/>
                </w:rPrChange>
              </w:rPr>
              <w:pPrChange w:id="594" w:author="Abhiram Arali" w:date="2024-11-14T09:58:00Z">
                <w:pPr>
                  <w:pStyle w:val="TableParagraph"/>
                </w:pPr>
              </w:pPrChange>
            </w:pPr>
            <w:r w:rsidRPr="003F0BE7">
              <w:rPr>
                <w:b/>
                <w:bCs/>
                <w:rPrChange w:id="595" w:author="Abhiram Arali" w:date="2024-11-14T09:59:00Z">
                  <w:rPr/>
                </w:rPrChange>
              </w:rPr>
              <w:t xml:space="preserve">Use </w:t>
            </w:r>
            <w:r w:rsidRPr="003F0BE7">
              <w:rPr>
                <w:b/>
                <w:bCs/>
                <w:spacing w:val="-4"/>
                <w:rPrChange w:id="596" w:author="Abhiram Arali" w:date="2024-11-14T09:59:00Z">
                  <w:rPr>
                    <w:spacing w:val="-4"/>
                  </w:rPr>
                </w:rPrChange>
              </w:rPr>
              <w:t>Case</w:t>
            </w:r>
          </w:p>
        </w:tc>
        <w:tc>
          <w:tcPr>
            <w:tcW w:w="2439" w:type="dxa"/>
          </w:tcPr>
          <w:p w14:paraId="092B147D" w14:textId="77777777" w:rsidR="00DD2A26" w:rsidRDefault="00DD2A26">
            <w:pPr>
              <w:pStyle w:val="NormalBPBHEB"/>
              <w:pPrChange w:id="597" w:author="Abhiram Arali" w:date="2024-11-14T09:58:00Z">
                <w:pPr>
                  <w:pStyle w:val="TableParagraph"/>
                  <w:spacing w:line="360" w:lineRule="auto"/>
                </w:pPr>
              </w:pPrChange>
            </w:pPr>
            <w:r>
              <w:t>When</w:t>
            </w:r>
            <w:r>
              <w:rPr>
                <w:spacing w:val="-13"/>
              </w:rPr>
              <w:t xml:space="preserve"> </w:t>
            </w:r>
            <w:r>
              <w:t>the</w:t>
            </w:r>
            <w:r>
              <w:rPr>
                <w:spacing w:val="-13"/>
              </w:rPr>
              <w:t xml:space="preserve"> </w:t>
            </w:r>
            <w:r>
              <w:t>number</w:t>
            </w:r>
            <w:r>
              <w:rPr>
                <w:spacing w:val="-13"/>
              </w:rPr>
              <w:t xml:space="preserve"> </w:t>
            </w:r>
            <w:r>
              <w:t>of iterations is known</w:t>
            </w:r>
          </w:p>
        </w:tc>
        <w:tc>
          <w:tcPr>
            <w:tcW w:w="2372" w:type="dxa"/>
          </w:tcPr>
          <w:p w14:paraId="54BDBD26" w14:textId="77777777" w:rsidR="00DD2A26" w:rsidRDefault="00DD2A26">
            <w:pPr>
              <w:pStyle w:val="NormalBPBHEB"/>
              <w:pPrChange w:id="598" w:author="Abhiram Arali" w:date="2024-11-14T09:58:00Z">
                <w:pPr>
                  <w:pStyle w:val="TableParagraph"/>
                </w:pPr>
              </w:pPrChange>
            </w:pPr>
            <w:r>
              <w:t>When</w:t>
            </w:r>
            <w:r>
              <w:rPr>
                <w:spacing w:val="-1"/>
              </w:rPr>
              <w:t xml:space="preserve"> </w:t>
            </w:r>
            <w:r>
              <w:t>the</w:t>
            </w:r>
            <w:r>
              <w:rPr>
                <w:spacing w:val="-1"/>
              </w:rPr>
              <w:t xml:space="preserve"> </w:t>
            </w:r>
            <w:r>
              <w:t>number</w:t>
            </w:r>
            <w:r>
              <w:rPr>
                <w:spacing w:val="-1"/>
              </w:rPr>
              <w:t xml:space="preserve"> </w:t>
            </w:r>
            <w:r>
              <w:rPr>
                <w:spacing w:val="-5"/>
              </w:rPr>
              <w:t>of</w:t>
            </w:r>
          </w:p>
          <w:p w14:paraId="0E0E4E6C" w14:textId="77777777" w:rsidR="00DD2A26" w:rsidRDefault="00DD2A26">
            <w:pPr>
              <w:pStyle w:val="NormalBPBHEB"/>
              <w:pPrChange w:id="599" w:author="Abhiram Arali" w:date="2024-11-14T09:58:00Z">
                <w:pPr>
                  <w:pStyle w:val="TableParagraph"/>
                  <w:spacing w:before="5" w:line="410" w:lineRule="atLeast"/>
                  <w:ind w:right="181"/>
                </w:pPr>
              </w:pPrChange>
            </w:pPr>
            <w:r>
              <w:t>iterations</w:t>
            </w:r>
            <w:r>
              <w:rPr>
                <w:spacing w:val="-15"/>
              </w:rPr>
              <w:t xml:space="preserve"> </w:t>
            </w:r>
            <w:r>
              <w:t>is</w:t>
            </w:r>
            <w:r>
              <w:rPr>
                <w:spacing w:val="-15"/>
              </w:rPr>
              <w:t xml:space="preserve"> </w:t>
            </w:r>
            <w:r>
              <w:t>not known</w:t>
            </w:r>
          </w:p>
        </w:tc>
        <w:tc>
          <w:tcPr>
            <w:tcW w:w="2463" w:type="dxa"/>
          </w:tcPr>
          <w:p w14:paraId="55E34320" w14:textId="77777777" w:rsidR="00DD2A26" w:rsidRDefault="00DD2A26">
            <w:pPr>
              <w:pStyle w:val="NormalBPBHEB"/>
              <w:pPrChange w:id="600" w:author="Abhiram Arali" w:date="2024-11-14T09:58:00Z">
                <w:pPr>
                  <w:pStyle w:val="TableParagraph"/>
                  <w:spacing w:line="360" w:lineRule="auto"/>
                </w:pPr>
              </w:pPrChange>
            </w:pPr>
            <w:r>
              <w:t>When at least one execution</w:t>
            </w:r>
            <w:r>
              <w:rPr>
                <w:spacing w:val="-15"/>
              </w:rPr>
              <w:t xml:space="preserve"> </w:t>
            </w:r>
            <w:r>
              <w:t>is</w:t>
            </w:r>
            <w:r>
              <w:rPr>
                <w:spacing w:val="-15"/>
              </w:rPr>
              <w:t xml:space="preserve"> </w:t>
            </w:r>
            <w:r>
              <w:t>required</w:t>
            </w:r>
          </w:p>
        </w:tc>
      </w:tr>
      <w:tr w:rsidR="00DD2A26" w14:paraId="7E69FB7E" w14:textId="77777777" w:rsidTr="00A3102B">
        <w:trPr>
          <w:trHeight w:val="828"/>
        </w:trPr>
        <w:tc>
          <w:tcPr>
            <w:tcW w:w="1745" w:type="dxa"/>
          </w:tcPr>
          <w:p w14:paraId="441FF093" w14:textId="77777777" w:rsidR="00DD2A26" w:rsidRPr="003F0BE7" w:rsidRDefault="00DD2A26">
            <w:pPr>
              <w:pStyle w:val="NormalBPBHEB"/>
              <w:rPr>
                <w:b/>
                <w:bCs/>
                <w:rPrChange w:id="601" w:author="Abhiram Arali" w:date="2024-11-14T09:59:00Z">
                  <w:rPr/>
                </w:rPrChange>
              </w:rPr>
              <w:pPrChange w:id="602" w:author="Abhiram Arali" w:date="2024-11-14T09:58:00Z">
                <w:pPr>
                  <w:pStyle w:val="TableParagraph"/>
                  <w:spacing w:line="276" w:lineRule="exact"/>
                </w:pPr>
              </w:pPrChange>
            </w:pPr>
            <w:r w:rsidRPr="003F0BE7">
              <w:rPr>
                <w:b/>
                <w:bCs/>
                <w:rPrChange w:id="603" w:author="Abhiram Arali" w:date="2024-11-14T09:59:00Z">
                  <w:rPr/>
                </w:rPrChange>
              </w:rPr>
              <w:t>Initialization</w:t>
            </w:r>
          </w:p>
        </w:tc>
        <w:tc>
          <w:tcPr>
            <w:tcW w:w="2439" w:type="dxa"/>
          </w:tcPr>
          <w:p w14:paraId="185D1358" w14:textId="77777777" w:rsidR="00DD2A26" w:rsidRDefault="00DD2A26">
            <w:pPr>
              <w:pStyle w:val="NormalBPBHEB"/>
              <w:pPrChange w:id="604" w:author="Abhiram Arali" w:date="2024-11-14T09:58:00Z">
                <w:pPr>
                  <w:pStyle w:val="TableParagraph"/>
                  <w:spacing w:line="276" w:lineRule="exact"/>
                </w:pPr>
              </w:pPrChange>
            </w:pPr>
            <w:r>
              <w:t>Included</w:t>
            </w:r>
            <w:r>
              <w:rPr>
                <w:spacing w:val="-3"/>
              </w:rPr>
              <w:t xml:space="preserve"> </w:t>
            </w:r>
            <w:r>
              <w:t>in</w:t>
            </w:r>
            <w:r>
              <w:rPr>
                <w:spacing w:val="-1"/>
              </w:rPr>
              <w:t xml:space="preserve"> </w:t>
            </w:r>
            <w:r>
              <w:t>the</w:t>
            </w:r>
            <w:r>
              <w:rPr>
                <w:spacing w:val="-1"/>
              </w:rPr>
              <w:t xml:space="preserve"> </w:t>
            </w:r>
            <w:r>
              <w:rPr>
                <w:spacing w:val="-4"/>
              </w:rPr>
              <w:t>loop</w:t>
            </w:r>
          </w:p>
          <w:p w14:paraId="45BBC593" w14:textId="77777777" w:rsidR="00DD2A26" w:rsidRDefault="00DD2A26">
            <w:pPr>
              <w:pStyle w:val="NormalBPBHEB"/>
              <w:pPrChange w:id="605" w:author="Abhiram Arali" w:date="2024-11-14T09:58:00Z">
                <w:pPr>
                  <w:pStyle w:val="TableParagraph"/>
                  <w:spacing w:before="137" w:line="240" w:lineRule="auto"/>
                </w:pPr>
              </w:pPrChange>
            </w:pPr>
            <w:r>
              <w:t>statement</w:t>
            </w:r>
          </w:p>
        </w:tc>
        <w:tc>
          <w:tcPr>
            <w:tcW w:w="2372" w:type="dxa"/>
          </w:tcPr>
          <w:p w14:paraId="4F97717E" w14:textId="77777777" w:rsidR="00DD2A26" w:rsidRDefault="00DD2A26">
            <w:pPr>
              <w:pStyle w:val="NormalBPBHEB"/>
              <w:pPrChange w:id="606" w:author="Abhiram Arali" w:date="2024-11-14T09:58:00Z">
                <w:pPr>
                  <w:pStyle w:val="TableParagraph"/>
                  <w:spacing w:line="276" w:lineRule="exact"/>
                </w:pPr>
              </w:pPrChange>
            </w:pPr>
            <w:r>
              <w:t>Must be</w:t>
            </w:r>
            <w:r>
              <w:rPr>
                <w:spacing w:val="-1"/>
              </w:rPr>
              <w:t xml:space="preserve"> </w:t>
            </w:r>
            <w:r>
              <w:t>done</w:t>
            </w:r>
            <w:r>
              <w:rPr>
                <w:spacing w:val="-1"/>
              </w:rPr>
              <w:t xml:space="preserve"> </w:t>
            </w:r>
            <w:r>
              <w:t>before</w:t>
            </w:r>
          </w:p>
          <w:p w14:paraId="7FE9C77C" w14:textId="77777777" w:rsidR="00DD2A26" w:rsidRDefault="00DD2A26">
            <w:pPr>
              <w:pStyle w:val="NormalBPBHEB"/>
              <w:pPrChange w:id="607" w:author="Abhiram Arali" w:date="2024-11-14T09:58:00Z">
                <w:pPr>
                  <w:pStyle w:val="TableParagraph"/>
                  <w:spacing w:before="137" w:line="240" w:lineRule="auto"/>
                </w:pPr>
              </w:pPrChange>
            </w:pPr>
            <w:r>
              <w:t>the loop starts</w:t>
            </w:r>
          </w:p>
        </w:tc>
        <w:tc>
          <w:tcPr>
            <w:tcW w:w="2463" w:type="dxa"/>
          </w:tcPr>
          <w:p w14:paraId="4696E2A6" w14:textId="77777777" w:rsidR="00DD2A26" w:rsidRDefault="00DD2A26">
            <w:pPr>
              <w:pStyle w:val="NormalBPBHEB"/>
              <w:pPrChange w:id="608" w:author="Abhiram Arali" w:date="2024-11-14T09:58:00Z">
                <w:pPr>
                  <w:pStyle w:val="TableParagraph"/>
                  <w:spacing w:line="276" w:lineRule="exact"/>
                </w:pPr>
              </w:pPrChange>
            </w:pPr>
            <w:r>
              <w:t>Must be</w:t>
            </w:r>
            <w:r>
              <w:rPr>
                <w:spacing w:val="-1"/>
              </w:rPr>
              <w:t xml:space="preserve"> </w:t>
            </w:r>
            <w:r>
              <w:t>done</w:t>
            </w:r>
            <w:r>
              <w:rPr>
                <w:spacing w:val="-1"/>
              </w:rPr>
              <w:t xml:space="preserve"> </w:t>
            </w:r>
            <w:r>
              <w:t>before</w:t>
            </w:r>
          </w:p>
          <w:p w14:paraId="2581C4DC" w14:textId="77777777" w:rsidR="00DD2A26" w:rsidRDefault="00DD2A26">
            <w:pPr>
              <w:pStyle w:val="NormalBPBHEB"/>
              <w:pPrChange w:id="609" w:author="Abhiram Arali" w:date="2024-11-14T09:58:00Z">
                <w:pPr>
                  <w:pStyle w:val="TableParagraph"/>
                  <w:spacing w:before="137" w:line="240" w:lineRule="auto"/>
                </w:pPr>
              </w:pPrChange>
            </w:pPr>
            <w:r>
              <w:t>the loop starts</w:t>
            </w:r>
          </w:p>
        </w:tc>
      </w:tr>
      <w:tr w:rsidR="00DD2A26" w14:paraId="72C091C8" w14:textId="77777777" w:rsidTr="00A3102B">
        <w:trPr>
          <w:trHeight w:val="827"/>
        </w:trPr>
        <w:tc>
          <w:tcPr>
            <w:tcW w:w="1745" w:type="dxa"/>
          </w:tcPr>
          <w:p w14:paraId="42E20D3B" w14:textId="77777777" w:rsidR="00DD2A26" w:rsidRPr="003F0BE7" w:rsidRDefault="00DD2A26">
            <w:pPr>
              <w:pStyle w:val="NormalBPBHEB"/>
              <w:rPr>
                <w:b/>
                <w:bCs/>
                <w:rPrChange w:id="610" w:author="Abhiram Arali" w:date="2024-11-14T09:59:00Z">
                  <w:rPr/>
                </w:rPrChange>
              </w:rPr>
              <w:pPrChange w:id="611" w:author="Abhiram Arali" w:date="2024-11-14T09:58:00Z">
                <w:pPr>
                  <w:pStyle w:val="TableParagraph"/>
                </w:pPr>
              </w:pPrChange>
            </w:pPr>
            <w:r w:rsidRPr="003F0BE7">
              <w:rPr>
                <w:b/>
                <w:bCs/>
                <w:rPrChange w:id="612" w:author="Abhiram Arali" w:date="2024-11-14T09:59:00Z">
                  <w:rPr/>
                </w:rPrChange>
              </w:rPr>
              <w:t>Update</w:t>
            </w:r>
          </w:p>
        </w:tc>
        <w:tc>
          <w:tcPr>
            <w:tcW w:w="2439" w:type="dxa"/>
          </w:tcPr>
          <w:p w14:paraId="75225F08" w14:textId="77777777" w:rsidR="00DD2A26" w:rsidRDefault="00DD2A26">
            <w:pPr>
              <w:pStyle w:val="NormalBPBHEB"/>
              <w:pPrChange w:id="613" w:author="Abhiram Arali" w:date="2024-11-14T09:58:00Z">
                <w:pPr>
                  <w:pStyle w:val="TableParagraph"/>
                </w:pPr>
              </w:pPrChange>
            </w:pPr>
            <w:r>
              <w:t>Included</w:t>
            </w:r>
            <w:r>
              <w:rPr>
                <w:spacing w:val="-3"/>
              </w:rPr>
              <w:t xml:space="preserve"> </w:t>
            </w:r>
            <w:r>
              <w:t>in</w:t>
            </w:r>
            <w:r>
              <w:rPr>
                <w:spacing w:val="-1"/>
              </w:rPr>
              <w:t xml:space="preserve"> </w:t>
            </w:r>
            <w:r>
              <w:t>the</w:t>
            </w:r>
            <w:r>
              <w:rPr>
                <w:spacing w:val="-1"/>
              </w:rPr>
              <w:t xml:space="preserve"> </w:t>
            </w:r>
            <w:r>
              <w:rPr>
                <w:spacing w:val="-4"/>
              </w:rPr>
              <w:t>loop</w:t>
            </w:r>
          </w:p>
          <w:p w14:paraId="42A4A480" w14:textId="77777777" w:rsidR="00DD2A26" w:rsidRDefault="00DD2A26">
            <w:pPr>
              <w:pStyle w:val="NormalBPBHEB"/>
              <w:pPrChange w:id="614" w:author="Abhiram Arali" w:date="2024-11-14T09:58:00Z">
                <w:pPr>
                  <w:pStyle w:val="TableParagraph"/>
                  <w:spacing w:before="139" w:line="240" w:lineRule="auto"/>
                </w:pPr>
              </w:pPrChange>
            </w:pPr>
            <w:r>
              <w:t>statement</w:t>
            </w:r>
          </w:p>
        </w:tc>
        <w:tc>
          <w:tcPr>
            <w:tcW w:w="2372" w:type="dxa"/>
          </w:tcPr>
          <w:p w14:paraId="4147A03C" w14:textId="77777777" w:rsidR="00DD2A26" w:rsidRDefault="00DD2A26">
            <w:pPr>
              <w:pStyle w:val="NormalBPBHEB"/>
              <w:pPrChange w:id="615" w:author="Abhiram Arali" w:date="2024-11-14T09:58:00Z">
                <w:pPr>
                  <w:pStyle w:val="TableParagraph"/>
                </w:pPr>
              </w:pPrChange>
            </w:pPr>
            <w:r>
              <w:t>Must be</w:t>
            </w:r>
            <w:r>
              <w:rPr>
                <w:spacing w:val="-1"/>
              </w:rPr>
              <w:t xml:space="preserve"> </w:t>
            </w:r>
            <w:r>
              <w:t>done</w:t>
            </w:r>
            <w:r>
              <w:rPr>
                <w:spacing w:val="-1"/>
              </w:rPr>
              <w:t xml:space="preserve"> </w:t>
            </w:r>
            <w:r>
              <w:t>inside</w:t>
            </w:r>
          </w:p>
          <w:p w14:paraId="73DB008D" w14:textId="77777777" w:rsidR="00DD2A26" w:rsidRDefault="00DD2A26">
            <w:pPr>
              <w:pStyle w:val="NormalBPBHEB"/>
              <w:pPrChange w:id="616" w:author="Abhiram Arali" w:date="2024-11-14T09:58:00Z">
                <w:pPr>
                  <w:pStyle w:val="TableParagraph"/>
                  <w:spacing w:before="139" w:line="240" w:lineRule="auto"/>
                </w:pPr>
              </w:pPrChange>
            </w:pPr>
            <w:r>
              <w:t xml:space="preserve">the </w:t>
            </w:r>
            <w:r>
              <w:rPr>
                <w:spacing w:val="-4"/>
              </w:rPr>
              <w:t>loop</w:t>
            </w:r>
          </w:p>
        </w:tc>
        <w:tc>
          <w:tcPr>
            <w:tcW w:w="2463" w:type="dxa"/>
          </w:tcPr>
          <w:p w14:paraId="33B10A7F" w14:textId="77777777" w:rsidR="00DD2A26" w:rsidRDefault="00DD2A26">
            <w:pPr>
              <w:pStyle w:val="NormalBPBHEB"/>
              <w:pPrChange w:id="617" w:author="Abhiram Arali" w:date="2024-11-14T09:58:00Z">
                <w:pPr>
                  <w:pStyle w:val="TableParagraph"/>
                </w:pPr>
              </w:pPrChange>
            </w:pPr>
            <w:r>
              <w:t>Must be</w:t>
            </w:r>
            <w:r>
              <w:rPr>
                <w:spacing w:val="-1"/>
              </w:rPr>
              <w:t xml:space="preserve"> </w:t>
            </w:r>
            <w:r>
              <w:t>done</w:t>
            </w:r>
            <w:r>
              <w:rPr>
                <w:spacing w:val="-1"/>
              </w:rPr>
              <w:t xml:space="preserve"> </w:t>
            </w:r>
            <w:r>
              <w:t>inside</w:t>
            </w:r>
          </w:p>
          <w:p w14:paraId="29EC8BEB" w14:textId="77777777" w:rsidR="00DD2A26" w:rsidRDefault="00DD2A26">
            <w:pPr>
              <w:pStyle w:val="NormalBPBHEB"/>
              <w:pPrChange w:id="618" w:author="Abhiram Arali" w:date="2024-11-14T09:58:00Z">
                <w:pPr>
                  <w:pStyle w:val="TableParagraph"/>
                  <w:spacing w:before="139" w:line="240" w:lineRule="auto"/>
                </w:pPr>
              </w:pPrChange>
            </w:pPr>
            <w:r>
              <w:t xml:space="preserve">the </w:t>
            </w:r>
            <w:r>
              <w:rPr>
                <w:spacing w:val="-4"/>
              </w:rPr>
              <w:t>loop</w:t>
            </w:r>
          </w:p>
        </w:tc>
      </w:tr>
      <w:tr w:rsidR="00DD2A26" w14:paraId="3A4CA04B" w14:textId="77777777" w:rsidTr="00A3102B">
        <w:trPr>
          <w:trHeight w:val="1242"/>
        </w:trPr>
        <w:tc>
          <w:tcPr>
            <w:tcW w:w="1745" w:type="dxa"/>
          </w:tcPr>
          <w:p w14:paraId="60A59692" w14:textId="77777777" w:rsidR="00DD2A26" w:rsidRPr="003F0BE7" w:rsidRDefault="00DD2A26">
            <w:pPr>
              <w:pStyle w:val="NormalBPBHEB"/>
              <w:rPr>
                <w:b/>
                <w:bCs/>
                <w:rPrChange w:id="619" w:author="Abhiram Arali" w:date="2024-11-14T09:59:00Z">
                  <w:rPr/>
                </w:rPrChange>
              </w:rPr>
              <w:pPrChange w:id="620" w:author="Abhiram Arali" w:date="2024-11-14T09:58:00Z">
                <w:pPr>
                  <w:pStyle w:val="TableParagraph"/>
                </w:pPr>
              </w:pPrChange>
            </w:pPr>
            <w:r w:rsidRPr="003F0BE7">
              <w:rPr>
                <w:b/>
                <w:bCs/>
                <w:rPrChange w:id="621" w:author="Abhiram Arali" w:date="2024-11-14T09:59:00Z">
                  <w:rPr/>
                </w:rPrChange>
              </w:rPr>
              <w:t>Example</w:t>
            </w:r>
          </w:p>
        </w:tc>
        <w:tc>
          <w:tcPr>
            <w:tcW w:w="2439" w:type="dxa"/>
          </w:tcPr>
          <w:p w14:paraId="4B8E550D" w14:textId="77777777" w:rsidR="00DD2A26" w:rsidRDefault="00DD2A26">
            <w:pPr>
              <w:pStyle w:val="NormalBPBHEB"/>
              <w:pPrChange w:id="622" w:author="Abhiram Arali" w:date="2024-11-14T09:58:00Z">
                <w:pPr>
                  <w:pStyle w:val="TableParagraph"/>
                </w:pPr>
              </w:pPrChange>
            </w:pPr>
            <w:r>
              <w:t>for (int i =</w:t>
            </w:r>
            <w:r>
              <w:rPr>
                <w:spacing w:val="-1"/>
              </w:rPr>
              <w:t xml:space="preserve"> </w:t>
            </w:r>
            <w:r>
              <w:t>0; i &lt;</w:t>
            </w:r>
            <w:r>
              <w:rPr>
                <w:spacing w:val="-1"/>
              </w:rPr>
              <w:t xml:space="preserve"> </w:t>
            </w:r>
            <w:r>
              <w:rPr>
                <w:spacing w:val="-5"/>
              </w:rPr>
              <w:t>5;</w:t>
            </w:r>
          </w:p>
          <w:p w14:paraId="2E61B0C9" w14:textId="77777777" w:rsidR="00DD2A26" w:rsidRDefault="00DD2A26">
            <w:pPr>
              <w:pStyle w:val="NormalBPBHEB"/>
              <w:pPrChange w:id="623" w:author="Abhiram Arali" w:date="2024-11-14T09:58:00Z">
                <w:pPr>
                  <w:pStyle w:val="TableParagraph"/>
                  <w:spacing w:before="5" w:line="410" w:lineRule="atLeast"/>
                  <w:ind w:right="130"/>
                </w:pPr>
              </w:pPrChange>
            </w:pPr>
            <w:r>
              <w:t>i++)</w:t>
            </w:r>
            <w:r>
              <w:rPr>
                <w:spacing w:val="-15"/>
              </w:rPr>
              <w:t xml:space="preserve"> </w:t>
            </w:r>
            <w:r>
              <w:t>{</w:t>
            </w:r>
            <w:r>
              <w:rPr>
                <w:spacing w:val="-15"/>
              </w:rPr>
              <w:t xml:space="preserve"> </w:t>
            </w:r>
            <w:r>
              <w:t>printf("%d\n", i); }</w:t>
            </w:r>
          </w:p>
        </w:tc>
        <w:tc>
          <w:tcPr>
            <w:tcW w:w="2372" w:type="dxa"/>
          </w:tcPr>
          <w:p w14:paraId="74C7D96C" w14:textId="77777777" w:rsidR="00DD2A26" w:rsidRDefault="00DD2A26">
            <w:pPr>
              <w:pStyle w:val="NormalBPBHEB"/>
              <w:pPrChange w:id="624" w:author="Abhiram Arali" w:date="2024-11-14T09:58:00Z">
                <w:pPr>
                  <w:pStyle w:val="TableParagraph"/>
                </w:pPr>
              </w:pPrChange>
            </w:pPr>
            <w:r>
              <w:t>int</w:t>
            </w:r>
            <w:r>
              <w:rPr>
                <w:spacing w:val="-1"/>
              </w:rPr>
              <w:t xml:space="preserve"> </w:t>
            </w:r>
            <w:r>
              <w:t>i = 0;</w:t>
            </w:r>
            <w:r>
              <w:rPr>
                <w:spacing w:val="-1"/>
              </w:rPr>
              <w:t xml:space="preserve"> </w:t>
            </w:r>
            <w:r>
              <w:t xml:space="preserve">while (i &lt; </w:t>
            </w:r>
            <w:r>
              <w:rPr>
                <w:spacing w:val="-5"/>
              </w:rPr>
              <w:t>5)</w:t>
            </w:r>
          </w:p>
          <w:p w14:paraId="31ECEC3C" w14:textId="77777777" w:rsidR="00DD2A26" w:rsidRDefault="00DD2A26">
            <w:pPr>
              <w:pStyle w:val="NormalBPBHEB"/>
              <w:pPrChange w:id="625" w:author="Abhiram Arali" w:date="2024-11-14T09:58:00Z">
                <w:pPr>
                  <w:pStyle w:val="TableParagraph"/>
                  <w:spacing w:before="5" w:line="410" w:lineRule="atLeast"/>
                  <w:ind w:right="181"/>
                </w:pPr>
              </w:pPrChange>
            </w:pPr>
            <w:r>
              <w:t>{</w:t>
            </w:r>
            <w:r>
              <w:rPr>
                <w:spacing w:val="-15"/>
              </w:rPr>
              <w:t xml:space="preserve"> </w:t>
            </w:r>
            <w:r>
              <w:t>printf("%d\n",</w:t>
            </w:r>
            <w:r>
              <w:rPr>
                <w:spacing w:val="-15"/>
              </w:rPr>
              <w:t xml:space="preserve"> </w:t>
            </w:r>
            <w:r>
              <w:t>i); i++; }</w:t>
            </w:r>
          </w:p>
        </w:tc>
        <w:tc>
          <w:tcPr>
            <w:tcW w:w="2463" w:type="dxa"/>
          </w:tcPr>
          <w:p w14:paraId="692F9821" w14:textId="77777777" w:rsidR="00DD2A26" w:rsidRDefault="00DD2A26">
            <w:pPr>
              <w:pStyle w:val="NormalBPBHEB"/>
              <w:pPrChange w:id="626" w:author="Abhiram Arali" w:date="2024-11-14T09:58:00Z">
                <w:pPr>
                  <w:pStyle w:val="TableParagraph"/>
                  <w:spacing w:line="360" w:lineRule="auto"/>
                </w:pPr>
              </w:pPrChange>
            </w:pPr>
            <w:r>
              <w:t>int i = 0; do { printf("%d\n",</w:t>
            </w:r>
            <w:r>
              <w:rPr>
                <w:spacing w:val="-15"/>
              </w:rPr>
              <w:t xml:space="preserve"> </w:t>
            </w:r>
            <w:r>
              <w:t>i);</w:t>
            </w:r>
            <w:r>
              <w:rPr>
                <w:spacing w:val="-15"/>
              </w:rPr>
              <w:t xml:space="preserve"> </w:t>
            </w:r>
            <w:r>
              <w:t>i++;</w:t>
            </w:r>
          </w:p>
          <w:p w14:paraId="61EC1E20" w14:textId="77777777" w:rsidR="00DD2A26" w:rsidRDefault="00DD2A26">
            <w:pPr>
              <w:pStyle w:val="NormalBPBHEB"/>
              <w:pPrChange w:id="627" w:author="Abhiram Arali" w:date="2024-11-14T09:58:00Z">
                <w:pPr>
                  <w:pStyle w:val="TableParagraph"/>
                  <w:spacing w:line="240" w:lineRule="auto"/>
                </w:pPr>
              </w:pPrChange>
            </w:pPr>
            <w:r>
              <w:t>}</w:t>
            </w:r>
            <w:r>
              <w:rPr>
                <w:spacing w:val="-1"/>
              </w:rPr>
              <w:t xml:space="preserve"> </w:t>
            </w:r>
            <w:r>
              <w:t>while (i</w:t>
            </w:r>
            <w:r>
              <w:rPr>
                <w:spacing w:val="-1"/>
              </w:rPr>
              <w:t xml:space="preserve"> </w:t>
            </w:r>
            <w:r>
              <w:t xml:space="preserve">&lt; </w:t>
            </w:r>
            <w:r>
              <w:rPr>
                <w:spacing w:val="-5"/>
              </w:rPr>
              <w:t>5);</w:t>
            </w:r>
          </w:p>
        </w:tc>
      </w:tr>
    </w:tbl>
    <w:p w14:paraId="7D4039CB" w14:textId="77777777" w:rsidR="0094373F" w:rsidRDefault="0094373F">
      <w:pPr>
        <w:pStyle w:val="TableCaptionBPBHEB"/>
        <w:pPrChange w:id="628" w:author="Abhiram Arali" w:date="2024-11-14T09:59:00Z">
          <w:pPr>
            <w:pStyle w:val="Heading1"/>
            <w:ind w:left="4" w:right="4"/>
            <w:jc w:val="center"/>
          </w:pPr>
        </w:pPrChange>
      </w:pPr>
      <w:moveToRangeStart w:id="629" w:author="Abhiram Arali" w:date="2024-11-14T09:59:00Z" w:name="move182470776"/>
      <w:moveTo w:id="630" w:author="Abhiram Arali" w:date="2024-11-14T09:59:00Z">
        <w:r w:rsidRPr="006768A4">
          <w:rPr>
            <w:b/>
            <w:bCs w:val="0"/>
            <w:rPrChange w:id="631" w:author="Abhiram Arali" w:date="2024-11-14T09:59:00Z">
              <w:rPr/>
            </w:rPrChange>
          </w:rPr>
          <w:t>Table</w:t>
        </w:r>
        <w:r w:rsidRPr="006768A4">
          <w:rPr>
            <w:b/>
            <w:bCs w:val="0"/>
            <w:spacing w:val="-1"/>
            <w:rPrChange w:id="632" w:author="Abhiram Arali" w:date="2024-11-14T09:59:00Z">
              <w:rPr>
                <w:spacing w:val="-1"/>
              </w:rPr>
            </w:rPrChange>
          </w:rPr>
          <w:t xml:space="preserve"> </w:t>
        </w:r>
        <w:r w:rsidRPr="006768A4">
          <w:rPr>
            <w:b/>
            <w:bCs w:val="0"/>
            <w:rPrChange w:id="633" w:author="Abhiram Arali" w:date="2024-11-14T09:59:00Z">
              <w:rPr/>
            </w:rPrChange>
          </w:rPr>
          <w:t>4.1:</w:t>
        </w:r>
        <w:r>
          <w:rPr>
            <w:spacing w:val="-2"/>
          </w:rPr>
          <w:t xml:space="preserve"> </w:t>
        </w:r>
        <w:r w:rsidRPr="006768A4">
          <w:t>Main</w:t>
        </w:r>
        <w:r>
          <w:rPr>
            <w:spacing w:val="1"/>
          </w:rPr>
          <w:t xml:space="preserve"> </w:t>
        </w:r>
        <w:r>
          <w:t>Features</w:t>
        </w:r>
        <w:r>
          <w:rPr>
            <w:spacing w:val="-1"/>
          </w:rPr>
          <w:t xml:space="preserve"> </w:t>
        </w:r>
        <w:r>
          <w:t>of</w:t>
        </w:r>
        <w:r>
          <w:rPr>
            <w:spacing w:val="-1"/>
          </w:rPr>
          <w:t xml:space="preserve"> </w:t>
        </w:r>
        <w:r>
          <w:t>Each Type</w:t>
        </w:r>
        <w:r>
          <w:rPr>
            <w:spacing w:val="-2"/>
          </w:rPr>
          <w:t xml:space="preserve"> </w:t>
        </w:r>
        <w:r>
          <w:t xml:space="preserve">of </w:t>
        </w:r>
        <w:r>
          <w:rPr>
            <w:spacing w:val="-4"/>
          </w:rPr>
          <w:t>Loop.</w:t>
        </w:r>
      </w:moveTo>
    </w:p>
    <w:moveToRangeEnd w:id="629"/>
    <w:p w14:paraId="28AE41F4" w14:textId="3991C743" w:rsidR="00DD2A26" w:rsidDel="00C21D99" w:rsidRDefault="00DD2A26">
      <w:pPr>
        <w:pStyle w:val="NormalBPBHEB"/>
        <w:rPr>
          <w:del w:id="634" w:author="Abhiram Arali" w:date="2024-11-14T09:59:00Z"/>
        </w:rPr>
        <w:sectPr w:rsidR="00DD2A26" w:rsidDel="00C21D99">
          <w:pgSz w:w="11910" w:h="16840"/>
          <w:pgMar w:top="1540" w:right="1220" w:bottom="1200" w:left="1220" w:header="758" w:footer="1000" w:gutter="0"/>
          <w:cols w:space="720"/>
        </w:sectPr>
        <w:pPrChange w:id="635" w:author="Abhiram Arali" w:date="2024-11-14T09:59:00Z">
          <w:pPr/>
        </w:pPrChange>
      </w:pPr>
    </w:p>
    <w:p w14:paraId="4024E5E9" w14:textId="77777777" w:rsidR="00DD2A26" w:rsidRDefault="00DD2A26">
      <w:pPr>
        <w:pStyle w:val="NormalBPBHEB"/>
        <w:rPr>
          <w:b/>
        </w:rPr>
        <w:pPrChange w:id="636" w:author="Abhiram Arali" w:date="2024-11-14T09:59:00Z">
          <w:pPr>
            <w:pStyle w:val="BodyText"/>
          </w:pPr>
        </w:pPrChange>
      </w:pPr>
    </w:p>
    <w:p w14:paraId="6295054B" w14:textId="45B5C2DD" w:rsidR="00DD2A26" w:rsidDel="00402809" w:rsidRDefault="00DD2A26" w:rsidP="00DD2A26">
      <w:pPr>
        <w:pStyle w:val="BodyText"/>
        <w:spacing w:before="109"/>
        <w:rPr>
          <w:del w:id="637" w:author="Abhiram Arali" w:date="2024-11-14T09:59:00Z"/>
          <w:b/>
        </w:rPr>
      </w:pPr>
    </w:p>
    <w:p w14:paraId="09F8EC6F" w14:textId="6212C524" w:rsidR="00DD2A26" w:rsidRDefault="00DD2A26">
      <w:pPr>
        <w:pStyle w:val="Heading1BPBHEB"/>
        <w:pPrChange w:id="638" w:author="Abhiram Arali" w:date="2024-11-14T09:59:00Z">
          <w:pPr>
            <w:ind w:left="220"/>
            <w:jc w:val="both"/>
          </w:pPr>
        </w:pPrChange>
      </w:pPr>
      <w:r>
        <w:t>Break</w:t>
      </w:r>
      <w:r>
        <w:rPr>
          <w:spacing w:val="-1"/>
        </w:rPr>
        <w:t xml:space="preserve"> </w:t>
      </w:r>
      <w:del w:id="639" w:author="Abhiram Arali" w:date="2024-11-14T09:59:00Z">
        <w:r w:rsidDel="00B44C49">
          <w:delText>&amp;</w:delText>
        </w:r>
        <w:r w:rsidDel="00B44C49">
          <w:rPr>
            <w:spacing w:val="-1"/>
          </w:rPr>
          <w:delText xml:space="preserve"> </w:delText>
        </w:r>
      </w:del>
      <w:ins w:id="640" w:author="Abhiram Arali" w:date="2024-11-14T09:59:00Z">
        <w:r w:rsidR="00B44C49">
          <w:t>and</w:t>
        </w:r>
        <w:r w:rsidR="00B44C49">
          <w:rPr>
            <w:spacing w:val="-1"/>
          </w:rPr>
          <w:t xml:space="preserve"> </w:t>
        </w:r>
      </w:ins>
      <w:r w:rsidR="00E75634">
        <w:t>continue</w:t>
      </w:r>
    </w:p>
    <w:p w14:paraId="2D931E2A" w14:textId="7265BBBF" w:rsidR="00DD2A26" w:rsidDel="00E75634" w:rsidRDefault="00DD2A26" w:rsidP="00DD2A26">
      <w:pPr>
        <w:pStyle w:val="BodyText"/>
        <w:spacing w:before="22"/>
        <w:rPr>
          <w:del w:id="641" w:author="Abhiram Arali" w:date="2024-11-14T09:59:00Z"/>
          <w:b/>
        </w:rPr>
      </w:pPr>
    </w:p>
    <w:p w14:paraId="7FF901CD" w14:textId="66652B5E" w:rsidR="00DD2A26" w:rsidRDefault="00DD2A26">
      <w:pPr>
        <w:pStyle w:val="NormalBPBHEB"/>
        <w:pPrChange w:id="642" w:author="Abhiram Arali" w:date="2024-11-14T09:59:00Z">
          <w:pPr>
            <w:pStyle w:val="BodyText"/>
            <w:spacing w:line="360" w:lineRule="auto"/>
            <w:ind w:left="220" w:right="213"/>
            <w:jc w:val="both"/>
          </w:pPr>
        </w:pPrChange>
      </w:pPr>
      <w:r>
        <w:t>In C, the break and continue statements are used to control the flow of loops. They provide a way to exit loops or skip to the next iteration, enhancing the flexibility and functionality of your loop constructs. Here</w:t>
      </w:r>
      <w:ins w:id="643" w:author="Abhiram Arali" w:date="2024-11-14T10:00:00Z">
        <w:r w:rsidR="001760A6">
          <w:t xml:space="preserve"> i</w:t>
        </w:r>
      </w:ins>
      <w:del w:id="644" w:author="Abhiram Arali" w:date="2024-11-14T10:00:00Z">
        <w:r w:rsidDel="001760A6">
          <w:delText>'</w:delText>
        </w:r>
      </w:del>
      <w:r>
        <w:t>s a detailed explanation of each:</w:t>
      </w:r>
    </w:p>
    <w:p w14:paraId="0EC71FCB" w14:textId="32770560" w:rsidR="00DD2A26" w:rsidRPr="006C06A8" w:rsidDel="006C06A8" w:rsidRDefault="00DD2A26">
      <w:pPr>
        <w:pStyle w:val="NormalBPBHEB"/>
        <w:rPr>
          <w:del w:id="645" w:author="Abhiram Arali" w:date="2024-11-14T10:00:00Z"/>
          <w:b/>
          <w:bCs/>
          <w:rPrChange w:id="646" w:author="Abhiram Arali" w:date="2024-11-14T10:00:00Z">
            <w:rPr>
              <w:del w:id="647" w:author="Abhiram Arali" w:date="2024-11-14T10:00:00Z"/>
            </w:rPr>
          </w:rPrChange>
        </w:rPr>
        <w:pPrChange w:id="648" w:author="Abhiram Arali" w:date="2024-11-14T10:00:00Z">
          <w:pPr>
            <w:pStyle w:val="Heading1"/>
            <w:spacing w:before="162"/>
            <w:jc w:val="both"/>
          </w:pPr>
        </w:pPrChange>
      </w:pPr>
      <w:r w:rsidRPr="006C06A8">
        <w:rPr>
          <w:b/>
          <w:bCs/>
          <w:rPrChange w:id="649" w:author="Abhiram Arali" w:date="2024-11-14T10:00:00Z">
            <w:rPr/>
          </w:rPrChange>
        </w:rPr>
        <w:t xml:space="preserve">break </w:t>
      </w:r>
      <w:r w:rsidR="006C06A8" w:rsidRPr="006C06A8">
        <w:rPr>
          <w:b/>
          <w:bCs/>
          <w:rPrChange w:id="650" w:author="Abhiram Arali" w:date="2024-11-14T10:00:00Z">
            <w:rPr/>
          </w:rPrChange>
        </w:rPr>
        <w:t>statement</w:t>
      </w:r>
      <w:ins w:id="651" w:author="Abhiram Arali" w:date="2024-11-14T10:00:00Z">
        <w:r w:rsidR="006C06A8">
          <w:rPr>
            <w:b/>
            <w:bCs/>
          </w:rPr>
          <w:t xml:space="preserve">: </w:t>
        </w:r>
      </w:ins>
    </w:p>
    <w:p w14:paraId="081B6E10" w14:textId="449FE6DA" w:rsidR="00DD2A26" w:rsidDel="002419F9" w:rsidRDefault="00DD2A26">
      <w:pPr>
        <w:pStyle w:val="NormalBPBHEB"/>
        <w:rPr>
          <w:del w:id="652" w:author="Abhiram Arali" w:date="2024-11-14T10:00:00Z"/>
          <w:b/>
        </w:rPr>
        <w:pPrChange w:id="653" w:author="Abhiram Arali" w:date="2024-11-14T10:00:00Z">
          <w:pPr>
            <w:pStyle w:val="BodyText"/>
            <w:spacing w:before="22"/>
          </w:pPr>
        </w:pPrChange>
      </w:pPr>
    </w:p>
    <w:p w14:paraId="1F5A21F3" w14:textId="77777777" w:rsidR="00DD2A26" w:rsidRDefault="00DD2A26">
      <w:pPr>
        <w:pStyle w:val="NormalBPBHEB"/>
        <w:numPr>
          <w:ilvl w:val="0"/>
          <w:numId w:val="15"/>
        </w:numPr>
        <w:pPrChange w:id="654" w:author="Abhiram Arali" w:date="2024-11-14T10:00:00Z">
          <w:pPr>
            <w:pStyle w:val="BodyText"/>
            <w:spacing w:line="360" w:lineRule="auto"/>
            <w:ind w:left="220" w:right="222"/>
            <w:jc w:val="both"/>
          </w:pPr>
        </w:pPrChange>
      </w:pPr>
      <w:r>
        <w:t xml:space="preserve">The break statement is used to terminate the current loop or switch statement immediately. When break is encountered, the program control jumps to the statement following the loop or </w:t>
      </w:r>
      <w:r>
        <w:rPr>
          <w:spacing w:val="-2"/>
        </w:rPr>
        <w:t>switch.</w:t>
      </w:r>
    </w:p>
    <w:p w14:paraId="5FD51B5A" w14:textId="1399CCFD" w:rsidR="00DD2A26" w:rsidRDefault="00DD2A26">
      <w:pPr>
        <w:pStyle w:val="NormalBPBHEB"/>
        <w:numPr>
          <w:ilvl w:val="0"/>
          <w:numId w:val="16"/>
        </w:numPr>
        <w:pPrChange w:id="655" w:author="Abhiram Arali" w:date="2024-11-14T10:00:00Z">
          <w:pPr>
            <w:spacing w:before="160"/>
            <w:ind w:left="220"/>
          </w:pPr>
        </w:pPrChange>
      </w:pPr>
      <w:r>
        <w:t>Usage</w:t>
      </w:r>
      <w:ins w:id="656" w:author="Abhiram Arali" w:date="2024-11-14T10:01:00Z">
        <w:r w:rsidR="00F23598">
          <w:t>:</w:t>
        </w:r>
      </w:ins>
    </w:p>
    <w:p w14:paraId="0D872EC1" w14:textId="3A878A0C" w:rsidR="00DD2A26" w:rsidRPr="004C21DB" w:rsidDel="004C21DB" w:rsidRDefault="00DD2A26">
      <w:pPr>
        <w:pStyle w:val="NormalBPBHEB"/>
        <w:numPr>
          <w:ilvl w:val="0"/>
          <w:numId w:val="18"/>
        </w:numPr>
        <w:rPr>
          <w:del w:id="657" w:author="Abhiram Arali" w:date="2024-11-14T10:01:00Z"/>
          <w:sz w:val="21"/>
          <w:szCs w:val="21"/>
          <w:rPrChange w:id="658" w:author="Abhiram Arali" w:date="2024-11-14T10:01:00Z">
            <w:rPr>
              <w:del w:id="659" w:author="Abhiram Arali" w:date="2024-11-14T10:01:00Z"/>
            </w:rPr>
          </w:rPrChange>
        </w:rPr>
        <w:pPrChange w:id="660" w:author="Abhiram Arali" w:date="2024-11-14T10:01:00Z">
          <w:pPr>
            <w:pStyle w:val="BodyText"/>
            <w:spacing w:before="24"/>
          </w:pPr>
        </w:pPrChange>
      </w:pPr>
    </w:p>
    <w:p w14:paraId="16195A8A" w14:textId="77777777" w:rsidR="00DD2A26" w:rsidRPr="004C21DB" w:rsidRDefault="00DD2A26">
      <w:pPr>
        <w:pStyle w:val="NormalBPBHEB"/>
        <w:numPr>
          <w:ilvl w:val="0"/>
          <w:numId w:val="18"/>
        </w:numPr>
        <w:rPr>
          <w:szCs w:val="21"/>
          <w:rPrChange w:id="661" w:author="Abhiram Arali" w:date="2024-11-14T10:01:00Z">
            <w:rPr>
              <w:sz w:val="24"/>
            </w:rPr>
          </w:rPrChange>
        </w:rPr>
        <w:pPrChange w:id="662" w:author="Abhiram Arali" w:date="2024-11-14T10:01:00Z">
          <w:pPr>
            <w:pStyle w:val="ListParagraph"/>
            <w:numPr>
              <w:numId w:val="2"/>
            </w:numPr>
            <w:tabs>
              <w:tab w:val="left" w:pos="940"/>
            </w:tabs>
            <w:ind w:left="940" w:hanging="360"/>
          </w:pPr>
        </w:pPrChange>
      </w:pPr>
      <w:r w:rsidRPr="004C21DB">
        <w:rPr>
          <w:szCs w:val="21"/>
          <w:rPrChange w:id="663" w:author="Abhiram Arali" w:date="2024-11-14T10:01:00Z">
            <w:rPr>
              <w:sz w:val="24"/>
            </w:rPr>
          </w:rPrChange>
        </w:rPr>
        <w:t>To</w:t>
      </w:r>
      <w:r w:rsidRPr="004C21DB">
        <w:rPr>
          <w:spacing w:val="-1"/>
          <w:szCs w:val="21"/>
          <w:rPrChange w:id="664" w:author="Abhiram Arali" w:date="2024-11-14T10:01:00Z">
            <w:rPr>
              <w:spacing w:val="-1"/>
              <w:sz w:val="24"/>
            </w:rPr>
          </w:rPrChange>
        </w:rPr>
        <w:t xml:space="preserve"> </w:t>
      </w:r>
      <w:r w:rsidRPr="004C21DB">
        <w:rPr>
          <w:szCs w:val="21"/>
          <w:rPrChange w:id="665" w:author="Abhiram Arali" w:date="2024-11-14T10:01:00Z">
            <w:rPr>
              <w:sz w:val="24"/>
            </w:rPr>
          </w:rPrChange>
        </w:rPr>
        <w:t>exit</w:t>
      </w:r>
      <w:r w:rsidRPr="004C21DB">
        <w:rPr>
          <w:spacing w:val="-1"/>
          <w:szCs w:val="21"/>
          <w:rPrChange w:id="666" w:author="Abhiram Arali" w:date="2024-11-14T10:01:00Z">
            <w:rPr>
              <w:spacing w:val="-1"/>
              <w:sz w:val="24"/>
            </w:rPr>
          </w:rPrChange>
        </w:rPr>
        <w:t xml:space="preserve"> </w:t>
      </w:r>
      <w:r w:rsidRPr="004C21DB">
        <w:rPr>
          <w:szCs w:val="21"/>
          <w:rPrChange w:id="667" w:author="Abhiram Arali" w:date="2024-11-14T10:01:00Z">
            <w:rPr>
              <w:sz w:val="24"/>
            </w:rPr>
          </w:rPrChange>
        </w:rPr>
        <w:t>a</w:t>
      </w:r>
      <w:r w:rsidRPr="004C21DB">
        <w:rPr>
          <w:spacing w:val="-2"/>
          <w:szCs w:val="21"/>
          <w:rPrChange w:id="668" w:author="Abhiram Arali" w:date="2024-11-14T10:01:00Z">
            <w:rPr>
              <w:spacing w:val="-2"/>
              <w:sz w:val="24"/>
            </w:rPr>
          </w:rPrChange>
        </w:rPr>
        <w:t xml:space="preserve"> </w:t>
      </w:r>
      <w:r w:rsidRPr="004C21DB">
        <w:rPr>
          <w:szCs w:val="21"/>
          <w:rPrChange w:id="669" w:author="Abhiram Arali" w:date="2024-11-14T10:01:00Z">
            <w:rPr>
              <w:sz w:val="24"/>
            </w:rPr>
          </w:rPrChange>
        </w:rPr>
        <w:t>loop prematurely</w:t>
      </w:r>
      <w:r w:rsidRPr="004C21DB">
        <w:rPr>
          <w:spacing w:val="-1"/>
          <w:szCs w:val="21"/>
          <w:rPrChange w:id="670" w:author="Abhiram Arali" w:date="2024-11-14T10:01:00Z">
            <w:rPr>
              <w:spacing w:val="-1"/>
              <w:sz w:val="24"/>
            </w:rPr>
          </w:rPrChange>
        </w:rPr>
        <w:t xml:space="preserve"> </w:t>
      </w:r>
      <w:r w:rsidRPr="004C21DB">
        <w:rPr>
          <w:szCs w:val="21"/>
          <w:rPrChange w:id="671" w:author="Abhiram Arali" w:date="2024-11-14T10:01:00Z">
            <w:rPr>
              <w:sz w:val="24"/>
            </w:rPr>
          </w:rPrChange>
        </w:rPr>
        <w:t>based</w:t>
      </w:r>
      <w:r w:rsidRPr="004C21DB">
        <w:rPr>
          <w:spacing w:val="-1"/>
          <w:szCs w:val="21"/>
          <w:rPrChange w:id="672" w:author="Abhiram Arali" w:date="2024-11-14T10:01:00Z">
            <w:rPr>
              <w:spacing w:val="-1"/>
              <w:sz w:val="24"/>
            </w:rPr>
          </w:rPrChange>
        </w:rPr>
        <w:t xml:space="preserve"> </w:t>
      </w:r>
      <w:r w:rsidRPr="004C21DB">
        <w:rPr>
          <w:szCs w:val="21"/>
          <w:rPrChange w:id="673" w:author="Abhiram Arali" w:date="2024-11-14T10:01:00Z">
            <w:rPr>
              <w:sz w:val="24"/>
            </w:rPr>
          </w:rPrChange>
        </w:rPr>
        <w:t>on</w:t>
      </w:r>
      <w:r w:rsidRPr="004C21DB">
        <w:rPr>
          <w:spacing w:val="-1"/>
          <w:szCs w:val="21"/>
          <w:rPrChange w:id="674" w:author="Abhiram Arali" w:date="2024-11-14T10:01:00Z">
            <w:rPr>
              <w:spacing w:val="-1"/>
              <w:sz w:val="24"/>
            </w:rPr>
          </w:rPrChange>
        </w:rPr>
        <w:t xml:space="preserve"> </w:t>
      </w:r>
      <w:r w:rsidRPr="004C21DB">
        <w:rPr>
          <w:szCs w:val="21"/>
          <w:rPrChange w:id="675" w:author="Abhiram Arali" w:date="2024-11-14T10:01:00Z">
            <w:rPr>
              <w:sz w:val="24"/>
            </w:rPr>
          </w:rPrChange>
        </w:rPr>
        <w:t>a</w:t>
      </w:r>
      <w:r w:rsidRPr="004C21DB">
        <w:rPr>
          <w:spacing w:val="-1"/>
          <w:szCs w:val="21"/>
          <w:rPrChange w:id="676" w:author="Abhiram Arali" w:date="2024-11-14T10:01:00Z">
            <w:rPr>
              <w:spacing w:val="-1"/>
              <w:sz w:val="24"/>
            </w:rPr>
          </w:rPrChange>
        </w:rPr>
        <w:t xml:space="preserve"> </w:t>
      </w:r>
      <w:r w:rsidRPr="004C21DB">
        <w:rPr>
          <w:spacing w:val="-2"/>
          <w:szCs w:val="21"/>
          <w:rPrChange w:id="677" w:author="Abhiram Arali" w:date="2024-11-14T10:01:00Z">
            <w:rPr>
              <w:spacing w:val="-2"/>
              <w:sz w:val="24"/>
            </w:rPr>
          </w:rPrChange>
        </w:rPr>
        <w:t>condition.</w:t>
      </w:r>
    </w:p>
    <w:p w14:paraId="65B30AFD" w14:textId="77777777" w:rsidR="00DD2A26" w:rsidRPr="004C21DB" w:rsidRDefault="00DD2A26">
      <w:pPr>
        <w:pStyle w:val="NormalBPBHEB"/>
        <w:numPr>
          <w:ilvl w:val="0"/>
          <w:numId w:val="18"/>
        </w:numPr>
        <w:rPr>
          <w:szCs w:val="21"/>
          <w:rPrChange w:id="678" w:author="Abhiram Arali" w:date="2024-11-14T10:01:00Z">
            <w:rPr>
              <w:sz w:val="24"/>
            </w:rPr>
          </w:rPrChange>
        </w:rPr>
        <w:pPrChange w:id="679" w:author="Abhiram Arali" w:date="2024-11-14T10:01:00Z">
          <w:pPr>
            <w:pStyle w:val="ListParagraph"/>
            <w:numPr>
              <w:numId w:val="2"/>
            </w:numPr>
            <w:tabs>
              <w:tab w:val="left" w:pos="940"/>
            </w:tabs>
            <w:spacing w:before="138" w:line="348" w:lineRule="auto"/>
            <w:ind w:left="940" w:right="215" w:hanging="360"/>
          </w:pPr>
        </w:pPrChange>
      </w:pPr>
      <w:r w:rsidRPr="004C21DB">
        <w:rPr>
          <w:szCs w:val="21"/>
          <w:rPrChange w:id="680" w:author="Abhiram Arali" w:date="2024-11-14T10:01:00Z">
            <w:rPr>
              <w:sz w:val="24"/>
            </w:rPr>
          </w:rPrChange>
        </w:rPr>
        <w:t>To</w:t>
      </w:r>
      <w:r w:rsidRPr="004C21DB">
        <w:rPr>
          <w:spacing w:val="-12"/>
          <w:szCs w:val="21"/>
          <w:rPrChange w:id="681" w:author="Abhiram Arali" w:date="2024-11-14T10:01:00Z">
            <w:rPr>
              <w:spacing w:val="-12"/>
              <w:sz w:val="24"/>
            </w:rPr>
          </w:rPrChange>
        </w:rPr>
        <w:t xml:space="preserve"> </w:t>
      </w:r>
      <w:r w:rsidRPr="004C21DB">
        <w:rPr>
          <w:szCs w:val="21"/>
          <w:rPrChange w:id="682" w:author="Abhiram Arali" w:date="2024-11-14T10:01:00Z">
            <w:rPr>
              <w:sz w:val="24"/>
            </w:rPr>
          </w:rPrChange>
        </w:rPr>
        <w:t>stop</w:t>
      </w:r>
      <w:r w:rsidRPr="004C21DB">
        <w:rPr>
          <w:spacing w:val="-11"/>
          <w:szCs w:val="21"/>
          <w:rPrChange w:id="683" w:author="Abhiram Arali" w:date="2024-11-14T10:01:00Z">
            <w:rPr>
              <w:spacing w:val="-11"/>
              <w:sz w:val="24"/>
            </w:rPr>
          </w:rPrChange>
        </w:rPr>
        <w:t xml:space="preserve"> </w:t>
      </w:r>
      <w:r w:rsidRPr="004C21DB">
        <w:rPr>
          <w:szCs w:val="21"/>
          <w:rPrChange w:id="684" w:author="Abhiram Arali" w:date="2024-11-14T10:01:00Z">
            <w:rPr>
              <w:sz w:val="24"/>
            </w:rPr>
          </w:rPrChange>
        </w:rPr>
        <w:t>execution</w:t>
      </w:r>
      <w:r w:rsidRPr="004C21DB">
        <w:rPr>
          <w:spacing w:val="-12"/>
          <w:szCs w:val="21"/>
          <w:rPrChange w:id="685" w:author="Abhiram Arali" w:date="2024-11-14T10:01:00Z">
            <w:rPr>
              <w:spacing w:val="-12"/>
              <w:sz w:val="24"/>
            </w:rPr>
          </w:rPrChange>
        </w:rPr>
        <w:t xml:space="preserve"> </w:t>
      </w:r>
      <w:r w:rsidRPr="004C21DB">
        <w:rPr>
          <w:szCs w:val="21"/>
          <w:rPrChange w:id="686" w:author="Abhiram Arali" w:date="2024-11-14T10:01:00Z">
            <w:rPr>
              <w:sz w:val="24"/>
            </w:rPr>
          </w:rPrChange>
        </w:rPr>
        <w:t>of</w:t>
      </w:r>
      <w:r w:rsidRPr="004C21DB">
        <w:rPr>
          <w:spacing w:val="-13"/>
          <w:szCs w:val="21"/>
          <w:rPrChange w:id="687" w:author="Abhiram Arali" w:date="2024-11-14T10:01:00Z">
            <w:rPr>
              <w:spacing w:val="-13"/>
              <w:sz w:val="24"/>
            </w:rPr>
          </w:rPrChange>
        </w:rPr>
        <w:t xml:space="preserve"> </w:t>
      </w:r>
      <w:r w:rsidRPr="004C21DB">
        <w:rPr>
          <w:szCs w:val="21"/>
          <w:rPrChange w:id="688" w:author="Abhiram Arali" w:date="2024-11-14T10:01:00Z">
            <w:rPr>
              <w:sz w:val="24"/>
            </w:rPr>
          </w:rPrChange>
        </w:rPr>
        <w:t>a</w:t>
      </w:r>
      <w:r w:rsidRPr="004C21DB">
        <w:rPr>
          <w:spacing w:val="-13"/>
          <w:szCs w:val="21"/>
          <w:rPrChange w:id="689" w:author="Abhiram Arali" w:date="2024-11-14T10:01:00Z">
            <w:rPr>
              <w:spacing w:val="-13"/>
              <w:sz w:val="24"/>
            </w:rPr>
          </w:rPrChange>
        </w:rPr>
        <w:t xml:space="preserve"> </w:t>
      </w:r>
      <w:r w:rsidRPr="004C21DB">
        <w:rPr>
          <w:szCs w:val="21"/>
          <w:rPrChange w:id="690" w:author="Abhiram Arali" w:date="2024-11-14T10:01:00Z">
            <w:rPr>
              <w:sz w:val="24"/>
            </w:rPr>
          </w:rPrChange>
        </w:rPr>
        <w:t>switch</w:t>
      </w:r>
      <w:r w:rsidRPr="004C21DB">
        <w:rPr>
          <w:spacing w:val="-12"/>
          <w:szCs w:val="21"/>
          <w:rPrChange w:id="691" w:author="Abhiram Arali" w:date="2024-11-14T10:01:00Z">
            <w:rPr>
              <w:spacing w:val="-12"/>
              <w:sz w:val="24"/>
            </w:rPr>
          </w:rPrChange>
        </w:rPr>
        <w:t xml:space="preserve"> </w:t>
      </w:r>
      <w:r w:rsidRPr="004C21DB">
        <w:rPr>
          <w:szCs w:val="21"/>
          <w:rPrChange w:id="692" w:author="Abhiram Arali" w:date="2024-11-14T10:01:00Z">
            <w:rPr>
              <w:sz w:val="24"/>
            </w:rPr>
          </w:rPrChange>
        </w:rPr>
        <w:t>statement</w:t>
      </w:r>
      <w:r w:rsidRPr="004C21DB">
        <w:rPr>
          <w:spacing w:val="-12"/>
          <w:szCs w:val="21"/>
          <w:rPrChange w:id="693" w:author="Abhiram Arali" w:date="2024-11-14T10:01:00Z">
            <w:rPr>
              <w:spacing w:val="-12"/>
              <w:sz w:val="24"/>
            </w:rPr>
          </w:rPrChange>
        </w:rPr>
        <w:t xml:space="preserve"> </w:t>
      </w:r>
      <w:r w:rsidRPr="004C21DB">
        <w:rPr>
          <w:szCs w:val="21"/>
          <w:rPrChange w:id="694" w:author="Abhiram Arali" w:date="2024-11-14T10:01:00Z">
            <w:rPr>
              <w:sz w:val="24"/>
            </w:rPr>
          </w:rPrChange>
        </w:rPr>
        <w:t>after</w:t>
      </w:r>
      <w:r w:rsidRPr="004C21DB">
        <w:rPr>
          <w:spacing w:val="-13"/>
          <w:szCs w:val="21"/>
          <w:rPrChange w:id="695" w:author="Abhiram Arali" w:date="2024-11-14T10:01:00Z">
            <w:rPr>
              <w:spacing w:val="-13"/>
              <w:sz w:val="24"/>
            </w:rPr>
          </w:rPrChange>
        </w:rPr>
        <w:t xml:space="preserve"> </w:t>
      </w:r>
      <w:r w:rsidRPr="004C21DB">
        <w:rPr>
          <w:szCs w:val="21"/>
          <w:rPrChange w:id="696" w:author="Abhiram Arali" w:date="2024-11-14T10:01:00Z">
            <w:rPr>
              <w:sz w:val="24"/>
            </w:rPr>
          </w:rPrChange>
        </w:rPr>
        <w:t>a</w:t>
      </w:r>
      <w:r w:rsidRPr="004C21DB">
        <w:rPr>
          <w:spacing w:val="-11"/>
          <w:szCs w:val="21"/>
          <w:rPrChange w:id="697" w:author="Abhiram Arali" w:date="2024-11-14T10:01:00Z">
            <w:rPr>
              <w:spacing w:val="-11"/>
              <w:sz w:val="24"/>
            </w:rPr>
          </w:rPrChange>
        </w:rPr>
        <w:t xml:space="preserve"> </w:t>
      </w:r>
      <w:r w:rsidRPr="004C21DB">
        <w:rPr>
          <w:szCs w:val="21"/>
          <w:rPrChange w:id="698" w:author="Abhiram Arali" w:date="2024-11-14T10:01:00Z">
            <w:rPr>
              <w:sz w:val="24"/>
            </w:rPr>
          </w:rPrChange>
        </w:rPr>
        <w:t>case</w:t>
      </w:r>
      <w:r w:rsidRPr="004C21DB">
        <w:rPr>
          <w:spacing w:val="-11"/>
          <w:szCs w:val="21"/>
          <w:rPrChange w:id="699" w:author="Abhiram Arali" w:date="2024-11-14T10:01:00Z">
            <w:rPr>
              <w:spacing w:val="-11"/>
              <w:sz w:val="24"/>
            </w:rPr>
          </w:rPrChange>
        </w:rPr>
        <w:t xml:space="preserve"> </w:t>
      </w:r>
      <w:r w:rsidRPr="004C21DB">
        <w:rPr>
          <w:szCs w:val="21"/>
          <w:rPrChange w:id="700" w:author="Abhiram Arali" w:date="2024-11-14T10:01:00Z">
            <w:rPr>
              <w:sz w:val="24"/>
            </w:rPr>
          </w:rPrChange>
        </w:rPr>
        <w:t>has</w:t>
      </w:r>
      <w:r w:rsidRPr="004C21DB">
        <w:rPr>
          <w:spacing w:val="-12"/>
          <w:szCs w:val="21"/>
          <w:rPrChange w:id="701" w:author="Abhiram Arali" w:date="2024-11-14T10:01:00Z">
            <w:rPr>
              <w:spacing w:val="-12"/>
              <w:sz w:val="24"/>
            </w:rPr>
          </w:rPrChange>
        </w:rPr>
        <w:t xml:space="preserve"> </w:t>
      </w:r>
      <w:r w:rsidRPr="004C21DB">
        <w:rPr>
          <w:szCs w:val="21"/>
          <w:rPrChange w:id="702" w:author="Abhiram Arali" w:date="2024-11-14T10:01:00Z">
            <w:rPr>
              <w:sz w:val="24"/>
            </w:rPr>
          </w:rPrChange>
        </w:rPr>
        <w:t>been</w:t>
      </w:r>
      <w:r w:rsidRPr="004C21DB">
        <w:rPr>
          <w:spacing w:val="-12"/>
          <w:szCs w:val="21"/>
          <w:rPrChange w:id="703" w:author="Abhiram Arali" w:date="2024-11-14T10:01:00Z">
            <w:rPr>
              <w:spacing w:val="-12"/>
              <w:sz w:val="24"/>
            </w:rPr>
          </w:rPrChange>
        </w:rPr>
        <w:t xml:space="preserve"> </w:t>
      </w:r>
      <w:r w:rsidRPr="004C21DB">
        <w:rPr>
          <w:szCs w:val="21"/>
          <w:rPrChange w:id="704" w:author="Abhiram Arali" w:date="2024-11-14T10:01:00Z">
            <w:rPr>
              <w:sz w:val="24"/>
            </w:rPr>
          </w:rPrChange>
        </w:rPr>
        <w:t>executed</w:t>
      </w:r>
      <w:r w:rsidRPr="004C21DB">
        <w:rPr>
          <w:spacing w:val="-10"/>
          <w:szCs w:val="21"/>
          <w:rPrChange w:id="705" w:author="Abhiram Arali" w:date="2024-11-14T10:01:00Z">
            <w:rPr>
              <w:spacing w:val="-10"/>
              <w:sz w:val="24"/>
            </w:rPr>
          </w:rPrChange>
        </w:rPr>
        <w:t xml:space="preserve"> </w:t>
      </w:r>
      <w:r w:rsidRPr="004C21DB">
        <w:rPr>
          <w:szCs w:val="21"/>
          <w:rPrChange w:id="706" w:author="Abhiram Arali" w:date="2024-11-14T10:01:00Z">
            <w:rPr>
              <w:sz w:val="24"/>
            </w:rPr>
          </w:rPrChange>
        </w:rPr>
        <w:t>(if</w:t>
      </w:r>
      <w:r w:rsidRPr="004C21DB">
        <w:rPr>
          <w:spacing w:val="-13"/>
          <w:szCs w:val="21"/>
          <w:rPrChange w:id="707" w:author="Abhiram Arali" w:date="2024-11-14T10:01:00Z">
            <w:rPr>
              <w:spacing w:val="-13"/>
              <w:sz w:val="24"/>
            </w:rPr>
          </w:rPrChange>
        </w:rPr>
        <w:t xml:space="preserve"> </w:t>
      </w:r>
      <w:r w:rsidRPr="004C21DB">
        <w:rPr>
          <w:szCs w:val="21"/>
          <w:rPrChange w:id="708" w:author="Abhiram Arali" w:date="2024-11-14T10:01:00Z">
            <w:rPr>
              <w:sz w:val="24"/>
            </w:rPr>
          </w:rPrChange>
        </w:rPr>
        <w:t>not</w:t>
      </w:r>
      <w:r w:rsidRPr="004C21DB">
        <w:rPr>
          <w:spacing w:val="-9"/>
          <w:szCs w:val="21"/>
          <w:rPrChange w:id="709" w:author="Abhiram Arali" w:date="2024-11-14T10:01:00Z">
            <w:rPr>
              <w:spacing w:val="-9"/>
              <w:sz w:val="24"/>
            </w:rPr>
          </w:rPrChange>
        </w:rPr>
        <w:t xml:space="preserve"> </w:t>
      </w:r>
      <w:r w:rsidRPr="004C21DB">
        <w:rPr>
          <w:szCs w:val="21"/>
          <w:rPrChange w:id="710" w:author="Abhiram Arali" w:date="2024-11-14T10:01:00Z">
            <w:rPr>
              <w:sz w:val="24"/>
            </w:rPr>
          </w:rPrChange>
        </w:rPr>
        <w:t>using</w:t>
      </w:r>
      <w:r w:rsidRPr="004C21DB">
        <w:rPr>
          <w:spacing w:val="-12"/>
          <w:szCs w:val="21"/>
          <w:rPrChange w:id="711" w:author="Abhiram Arali" w:date="2024-11-14T10:01:00Z">
            <w:rPr>
              <w:spacing w:val="-12"/>
              <w:sz w:val="24"/>
            </w:rPr>
          </w:rPrChange>
        </w:rPr>
        <w:t xml:space="preserve"> </w:t>
      </w:r>
      <w:r w:rsidRPr="004C21DB">
        <w:rPr>
          <w:szCs w:val="21"/>
          <w:rPrChange w:id="712" w:author="Abhiram Arali" w:date="2024-11-14T10:01:00Z">
            <w:rPr>
              <w:sz w:val="24"/>
            </w:rPr>
          </w:rPrChange>
        </w:rPr>
        <w:t xml:space="preserve">fall- </w:t>
      </w:r>
      <w:r w:rsidRPr="004C21DB">
        <w:rPr>
          <w:spacing w:val="-2"/>
          <w:szCs w:val="21"/>
          <w:rPrChange w:id="713" w:author="Abhiram Arali" w:date="2024-11-14T10:01:00Z">
            <w:rPr>
              <w:spacing w:val="-2"/>
              <w:sz w:val="24"/>
            </w:rPr>
          </w:rPrChange>
        </w:rPr>
        <w:t>through).</w:t>
      </w:r>
    </w:p>
    <w:p w14:paraId="20B98838" w14:textId="1789EEC8" w:rsidR="00DD2A26" w:rsidRDefault="00DD2A26">
      <w:pPr>
        <w:pStyle w:val="NormalBPBHEB"/>
        <w:numPr>
          <w:ilvl w:val="0"/>
          <w:numId w:val="16"/>
        </w:numPr>
        <w:pPrChange w:id="714" w:author="Abhiram Arali" w:date="2024-11-14T10:01:00Z">
          <w:pPr>
            <w:spacing w:before="174"/>
            <w:ind w:left="220"/>
          </w:pPr>
        </w:pPrChange>
      </w:pPr>
      <w:r>
        <w:t>Example</w:t>
      </w:r>
      <w:ins w:id="715" w:author="Abhiram Arali" w:date="2024-11-14T10:01:00Z">
        <w:r w:rsidR="00AD39D6">
          <w:t>:</w:t>
        </w:r>
      </w:ins>
    </w:p>
    <w:p w14:paraId="3B85A5CE" w14:textId="77777777" w:rsidR="00F17F29" w:rsidRDefault="00F17F29" w:rsidP="00F17F29">
      <w:pPr>
        <w:pStyle w:val="CodeBlockBPBHEB"/>
      </w:pPr>
      <w:moveToRangeStart w:id="716" w:author="Abhiram Arali" w:date="2024-11-14T10:01:00Z" w:name="move182470915"/>
      <w:moveTo w:id="717" w:author="Abhiram Arali" w:date="2024-11-14T10:01:00Z">
        <w:r>
          <w:t>#include</w:t>
        </w:r>
        <w:r>
          <w:rPr>
            <w:spacing w:val="-15"/>
          </w:rPr>
          <w:t xml:space="preserve"> </w:t>
        </w:r>
        <w:r>
          <w:t>&lt;stdio.h&gt; int main() {</w:t>
        </w:r>
      </w:moveTo>
    </w:p>
    <w:p w14:paraId="11369539" w14:textId="77777777" w:rsidR="00F17F29" w:rsidRDefault="00F17F29" w:rsidP="00F17F29">
      <w:pPr>
        <w:pStyle w:val="CodeBlockBPBHEB"/>
      </w:pPr>
      <w:moveTo w:id="718" w:author="Abhiram Arali" w:date="2024-11-14T10:01:00Z">
        <w:r>
          <w:t>for</w:t>
        </w:r>
        <w:r>
          <w:rPr>
            <w:spacing w:val="-6"/>
          </w:rPr>
          <w:t xml:space="preserve"> </w:t>
        </w:r>
        <w:r>
          <w:t>(int</w:t>
        </w:r>
        <w:r>
          <w:rPr>
            <w:spacing w:val="-4"/>
          </w:rPr>
          <w:t xml:space="preserve"> </w:t>
        </w:r>
        <w:r>
          <w:t>i</w:t>
        </w:r>
        <w:r>
          <w:rPr>
            <w:spacing w:val="-4"/>
          </w:rPr>
          <w:t xml:space="preserve"> </w:t>
        </w:r>
        <w:r>
          <w:t>=</w:t>
        </w:r>
        <w:r>
          <w:rPr>
            <w:spacing w:val="-5"/>
          </w:rPr>
          <w:t xml:space="preserve"> </w:t>
        </w:r>
        <w:r>
          <w:t>1;</w:t>
        </w:r>
        <w:r>
          <w:rPr>
            <w:spacing w:val="-4"/>
          </w:rPr>
          <w:t xml:space="preserve"> </w:t>
        </w:r>
        <w:r>
          <w:t>i</w:t>
        </w:r>
        <w:r>
          <w:rPr>
            <w:spacing w:val="-3"/>
          </w:rPr>
          <w:t xml:space="preserve"> </w:t>
        </w:r>
        <w:r>
          <w:t>&lt;=</w:t>
        </w:r>
        <w:r>
          <w:rPr>
            <w:spacing w:val="-5"/>
          </w:rPr>
          <w:t xml:space="preserve"> </w:t>
        </w:r>
        <w:r>
          <w:t>10;</w:t>
        </w:r>
        <w:r>
          <w:rPr>
            <w:spacing w:val="-4"/>
          </w:rPr>
          <w:t xml:space="preserve"> </w:t>
        </w:r>
        <w:r>
          <w:t>i++)</w:t>
        </w:r>
        <w:r>
          <w:rPr>
            <w:spacing w:val="-4"/>
          </w:rPr>
          <w:t xml:space="preserve"> </w:t>
        </w:r>
        <w:r>
          <w:t>{ if (i == 5) {</w:t>
        </w:r>
      </w:moveTo>
    </w:p>
    <w:p w14:paraId="760766D3" w14:textId="77777777" w:rsidR="00F17F29" w:rsidRDefault="00F17F29" w:rsidP="00F17F29">
      <w:pPr>
        <w:pStyle w:val="CodeBlockBPBHEB"/>
      </w:pPr>
      <w:moveTo w:id="719" w:author="Abhiram Arali" w:date="2024-11-14T10:01:00Z">
        <w:r>
          <w:t>break;</w:t>
        </w:r>
        <w:r>
          <w:rPr>
            <w:spacing w:val="58"/>
          </w:rPr>
          <w:t xml:space="preserve"> </w:t>
        </w:r>
        <w:r>
          <w:t>// Exit</w:t>
        </w:r>
        <w:r>
          <w:rPr>
            <w:spacing w:val="-1"/>
          </w:rPr>
          <w:t xml:space="preserve"> </w:t>
        </w:r>
        <w:r>
          <w:t>the</w:t>
        </w:r>
        <w:r>
          <w:rPr>
            <w:spacing w:val="-2"/>
          </w:rPr>
          <w:t xml:space="preserve"> </w:t>
        </w:r>
        <w:r>
          <w:t>loop when</w:t>
        </w:r>
        <w:r>
          <w:rPr>
            <w:spacing w:val="-1"/>
          </w:rPr>
          <w:t xml:space="preserve"> </w:t>
        </w:r>
        <w:r>
          <w:t>i</w:t>
        </w:r>
        <w:r>
          <w:rPr>
            <w:spacing w:val="-1"/>
          </w:rPr>
          <w:t xml:space="preserve"> </w:t>
        </w:r>
        <w:r>
          <w:t xml:space="preserve">equals </w:t>
        </w:r>
        <w:r>
          <w:rPr>
            <w:spacing w:val="-10"/>
          </w:rPr>
          <w:t>5</w:t>
        </w:r>
      </w:moveTo>
    </w:p>
    <w:p w14:paraId="1500928F" w14:textId="77777777" w:rsidR="00F17F29" w:rsidRDefault="00F17F29" w:rsidP="00F17F29">
      <w:pPr>
        <w:pStyle w:val="CodeBlockBPBHEB"/>
      </w:pPr>
    </w:p>
    <w:p w14:paraId="52032C9F" w14:textId="77777777" w:rsidR="00F17F29" w:rsidRDefault="00F17F29" w:rsidP="00F17F29">
      <w:pPr>
        <w:pStyle w:val="CodeBlockBPBHEB"/>
        <w:rPr>
          <w:sz w:val="24"/>
        </w:rPr>
      </w:pPr>
      <w:moveTo w:id="720" w:author="Abhiram Arali" w:date="2024-11-14T10:01:00Z">
        <w:r>
          <w:rPr>
            <w:spacing w:val="-10"/>
            <w:sz w:val="24"/>
          </w:rPr>
          <w:t>}</w:t>
        </w:r>
      </w:moveTo>
    </w:p>
    <w:p w14:paraId="5ED3C433" w14:textId="77777777" w:rsidR="00F17F29" w:rsidRDefault="00F17F29" w:rsidP="00F17F29">
      <w:pPr>
        <w:pStyle w:val="CodeBlockBPBHEB"/>
      </w:pPr>
    </w:p>
    <w:p w14:paraId="7D1ABCB4" w14:textId="77777777" w:rsidR="00F17F29" w:rsidRDefault="00F17F29" w:rsidP="00F17F29">
      <w:pPr>
        <w:pStyle w:val="CodeBlockBPBHEB"/>
      </w:pPr>
      <w:moveTo w:id="721" w:author="Abhiram Arali" w:date="2024-11-14T10:01:00Z">
        <w:r>
          <w:t>printf("%d\n",</w:t>
        </w:r>
        <w:r>
          <w:rPr>
            <w:spacing w:val="-3"/>
          </w:rPr>
          <w:t xml:space="preserve"> </w:t>
        </w:r>
        <w:r>
          <w:rPr>
            <w:spacing w:val="-5"/>
          </w:rPr>
          <w:t>i);</w:t>
        </w:r>
      </w:moveTo>
    </w:p>
    <w:p w14:paraId="05C63FFA" w14:textId="77777777" w:rsidR="00F17F29" w:rsidRDefault="00F17F29" w:rsidP="00F17F29">
      <w:pPr>
        <w:pStyle w:val="CodeBlockBPBHEB"/>
      </w:pPr>
    </w:p>
    <w:p w14:paraId="21911398" w14:textId="77777777" w:rsidR="00F17F29" w:rsidRDefault="00F17F29" w:rsidP="00F17F29">
      <w:pPr>
        <w:pStyle w:val="CodeBlockBPBHEB"/>
        <w:rPr>
          <w:sz w:val="24"/>
        </w:rPr>
      </w:pPr>
      <w:moveTo w:id="722" w:author="Abhiram Arali" w:date="2024-11-14T10:01:00Z">
        <w:r>
          <w:rPr>
            <w:spacing w:val="-10"/>
            <w:sz w:val="24"/>
          </w:rPr>
          <w:t>}</w:t>
        </w:r>
      </w:moveTo>
    </w:p>
    <w:p w14:paraId="55A9636B" w14:textId="77777777" w:rsidR="00F17F29" w:rsidRDefault="00F17F29" w:rsidP="00F17F29">
      <w:pPr>
        <w:pStyle w:val="CodeBlockBPBHEB"/>
      </w:pPr>
    </w:p>
    <w:p w14:paraId="5E57D85C" w14:textId="77777777" w:rsidR="00F17F29" w:rsidRDefault="00F17F29" w:rsidP="00F17F29">
      <w:pPr>
        <w:pStyle w:val="CodeBlockBPBHEB"/>
      </w:pPr>
      <w:moveTo w:id="723" w:author="Abhiram Arali" w:date="2024-11-14T10:01:00Z">
        <w:r>
          <w:t>return</w:t>
        </w:r>
        <w:r>
          <w:rPr>
            <w:spacing w:val="-2"/>
          </w:rPr>
          <w:t xml:space="preserve"> </w:t>
        </w:r>
        <w:r>
          <w:rPr>
            <w:spacing w:val="-5"/>
          </w:rPr>
          <w:t>0;</w:t>
        </w:r>
      </w:moveTo>
    </w:p>
    <w:p w14:paraId="6B142F1D" w14:textId="77777777" w:rsidR="00F17F29" w:rsidRDefault="00F17F29" w:rsidP="00F17F29">
      <w:pPr>
        <w:pStyle w:val="CodeBlockBPBHEB"/>
      </w:pPr>
    </w:p>
    <w:p w14:paraId="006068BF" w14:textId="77777777" w:rsidR="00F17F29" w:rsidRDefault="00F17F29" w:rsidP="00F17F29">
      <w:pPr>
        <w:pStyle w:val="CodeBlockBPBHEB"/>
        <w:rPr>
          <w:sz w:val="24"/>
        </w:rPr>
      </w:pPr>
      <w:moveTo w:id="724" w:author="Abhiram Arali" w:date="2024-11-14T10:01:00Z">
        <w:r>
          <w:rPr>
            <w:spacing w:val="-10"/>
            <w:sz w:val="24"/>
          </w:rPr>
          <w:t>}</w:t>
        </w:r>
      </w:moveTo>
    </w:p>
    <w:moveToRangeEnd w:id="716"/>
    <w:p w14:paraId="08AB8CF0" w14:textId="36FBD35E" w:rsidR="00DD2A26" w:rsidRDefault="00DD2A26">
      <w:pPr>
        <w:pStyle w:val="NormalBPBHEB"/>
        <w:rPr>
          <w:sz w:val="20"/>
        </w:rPr>
        <w:pPrChange w:id="725" w:author="Abhiram Arali" w:date="2024-11-14T10:01:00Z">
          <w:pPr>
            <w:pStyle w:val="BodyText"/>
            <w:spacing w:before="49"/>
          </w:pPr>
        </w:pPrChange>
      </w:pPr>
      <w:del w:id="726" w:author="Abhiram Arali" w:date="2024-11-14T10:01:00Z">
        <w:r w:rsidDel="00990334">
          <w:rPr>
            <w:noProof/>
            <w:lang w:val="en-IN" w:eastAsia="en-IN"/>
            <w:rPrChange w:id="727" w:author="Unknown">
              <w:rPr>
                <w:noProof/>
                <w:lang w:val="en-IN" w:eastAsia="en-IN"/>
              </w:rPr>
            </w:rPrChange>
          </w:rPr>
          <mc:AlternateContent>
            <mc:Choice Requires="wps">
              <w:drawing>
                <wp:anchor distT="0" distB="0" distL="0" distR="0" simplePos="0" relativeHeight="251669504" behindDoc="1" locked="0" layoutInCell="1" allowOverlap="1" wp14:anchorId="3AC0C5A9" wp14:editId="75E892B7">
                  <wp:simplePos x="0" y="0"/>
                  <wp:positionH relativeFrom="page">
                    <wp:posOffset>843076</wp:posOffset>
                  </wp:positionH>
                  <wp:positionV relativeFrom="paragraph">
                    <wp:posOffset>196080</wp:posOffset>
                  </wp:positionV>
                  <wp:extent cx="5876290" cy="3571875"/>
                  <wp:effectExtent l="0" t="0" r="0" b="0"/>
                  <wp:wrapTopAndBottom/>
                  <wp:docPr id="337" name="Text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571875"/>
                          </a:xfrm>
                          <a:prstGeom prst="rect">
                            <a:avLst/>
                          </a:prstGeom>
                          <a:ln w="6096">
                            <a:solidFill>
                              <a:srgbClr val="000000"/>
                            </a:solidFill>
                            <a:prstDash val="solid"/>
                          </a:ln>
                        </wps:spPr>
                        <wps:txbx>
                          <w:txbxContent>
                            <w:p w14:paraId="21087974" w14:textId="403EEC31" w:rsidR="00DD2A26" w:rsidDel="00F17F29" w:rsidRDefault="00DD2A26">
                              <w:pPr>
                                <w:pStyle w:val="CodeBlockBPBHEB"/>
                                <w:pPrChange w:id="728" w:author="Abhiram Arali" w:date="2024-11-14T10:01:00Z">
                                  <w:pPr>
                                    <w:pStyle w:val="BodyText"/>
                                    <w:spacing w:before="18" w:line="496" w:lineRule="auto"/>
                                    <w:ind w:left="107" w:right="7328"/>
                                  </w:pPr>
                                </w:pPrChange>
                              </w:pPr>
                              <w:moveFromRangeStart w:id="729" w:author="Abhiram Arali" w:date="2024-11-14T10:01:00Z" w:name="move182470915"/>
                              <w:moveFrom w:id="730" w:author="Abhiram Arali" w:date="2024-11-14T10:01:00Z">
                                <w:r w:rsidDel="00F17F29">
                                  <w:t>#include</w:t>
                                </w:r>
                                <w:r w:rsidDel="00F17F29">
                                  <w:rPr>
                                    <w:spacing w:val="-15"/>
                                  </w:rPr>
                                  <w:t xml:space="preserve"> </w:t>
                                </w:r>
                                <w:r w:rsidDel="00F17F29">
                                  <w:t>&lt;stdio.h&gt; int main() {</w:t>
                                </w:r>
                              </w:moveFrom>
                            </w:p>
                            <w:p w14:paraId="5D28212B" w14:textId="0C1D42FC" w:rsidR="00DD2A26" w:rsidDel="00F17F29" w:rsidRDefault="00DD2A26">
                              <w:pPr>
                                <w:pStyle w:val="CodeBlockBPBHEB"/>
                                <w:pPrChange w:id="731" w:author="Abhiram Arali" w:date="2024-11-14T10:01:00Z">
                                  <w:pPr>
                                    <w:pStyle w:val="BodyText"/>
                                    <w:spacing w:before="3" w:line="501" w:lineRule="auto"/>
                                    <w:ind w:left="587" w:right="6122" w:hanging="240"/>
                                  </w:pPr>
                                </w:pPrChange>
                              </w:pPr>
                              <w:moveFrom w:id="732" w:author="Abhiram Arali" w:date="2024-11-14T10:01:00Z">
                                <w:r w:rsidDel="00F17F29">
                                  <w:t>for</w:t>
                                </w:r>
                                <w:r w:rsidDel="00F17F29">
                                  <w:rPr>
                                    <w:spacing w:val="-6"/>
                                  </w:rPr>
                                  <w:t xml:space="preserve"> </w:t>
                                </w:r>
                                <w:r w:rsidDel="00F17F29">
                                  <w:t>(int</w:t>
                                </w:r>
                                <w:r w:rsidDel="00F17F29">
                                  <w:rPr>
                                    <w:spacing w:val="-4"/>
                                  </w:rPr>
                                  <w:t xml:space="preserve"> </w:t>
                                </w:r>
                                <w:r w:rsidDel="00F17F29">
                                  <w:t>i</w:t>
                                </w:r>
                                <w:r w:rsidDel="00F17F29">
                                  <w:rPr>
                                    <w:spacing w:val="-4"/>
                                  </w:rPr>
                                  <w:t xml:space="preserve"> </w:t>
                                </w:r>
                                <w:r w:rsidDel="00F17F29">
                                  <w:t>=</w:t>
                                </w:r>
                                <w:r w:rsidDel="00F17F29">
                                  <w:rPr>
                                    <w:spacing w:val="-5"/>
                                  </w:rPr>
                                  <w:t xml:space="preserve"> </w:t>
                                </w:r>
                                <w:r w:rsidDel="00F17F29">
                                  <w:t>1;</w:t>
                                </w:r>
                                <w:r w:rsidDel="00F17F29">
                                  <w:rPr>
                                    <w:spacing w:val="-4"/>
                                  </w:rPr>
                                  <w:t xml:space="preserve"> </w:t>
                                </w:r>
                                <w:r w:rsidDel="00F17F29">
                                  <w:t>i</w:t>
                                </w:r>
                                <w:r w:rsidDel="00F17F29">
                                  <w:rPr>
                                    <w:spacing w:val="-3"/>
                                  </w:rPr>
                                  <w:t xml:space="preserve"> </w:t>
                                </w:r>
                                <w:r w:rsidDel="00F17F29">
                                  <w:t>&lt;=</w:t>
                                </w:r>
                                <w:r w:rsidDel="00F17F29">
                                  <w:rPr>
                                    <w:spacing w:val="-5"/>
                                  </w:rPr>
                                  <w:t xml:space="preserve"> </w:t>
                                </w:r>
                                <w:r w:rsidDel="00F17F29">
                                  <w:t>10;</w:t>
                                </w:r>
                                <w:r w:rsidDel="00F17F29">
                                  <w:rPr>
                                    <w:spacing w:val="-4"/>
                                  </w:rPr>
                                  <w:t xml:space="preserve"> </w:t>
                                </w:r>
                                <w:r w:rsidDel="00F17F29">
                                  <w:t>i++)</w:t>
                                </w:r>
                                <w:r w:rsidDel="00F17F29">
                                  <w:rPr>
                                    <w:spacing w:val="-4"/>
                                  </w:rPr>
                                  <w:t xml:space="preserve"> </w:t>
                                </w:r>
                                <w:r w:rsidDel="00F17F29">
                                  <w:t>{ if (i == 5) {</w:t>
                                </w:r>
                              </w:moveFrom>
                            </w:p>
                            <w:p w14:paraId="678D5A24" w14:textId="6CF5AF42" w:rsidR="00DD2A26" w:rsidDel="00F17F29" w:rsidRDefault="00DD2A26">
                              <w:pPr>
                                <w:pStyle w:val="CodeBlockBPBHEB"/>
                                <w:pPrChange w:id="733" w:author="Abhiram Arali" w:date="2024-11-14T10:01:00Z">
                                  <w:pPr>
                                    <w:pStyle w:val="BodyText"/>
                                    <w:spacing w:line="272" w:lineRule="exact"/>
                                    <w:ind w:left="827"/>
                                  </w:pPr>
                                </w:pPrChange>
                              </w:pPr>
                              <w:moveFrom w:id="734" w:author="Abhiram Arali" w:date="2024-11-14T10:01:00Z">
                                <w:r w:rsidDel="00F17F29">
                                  <w:t>break;</w:t>
                                </w:r>
                                <w:r w:rsidDel="00F17F29">
                                  <w:rPr>
                                    <w:spacing w:val="58"/>
                                  </w:rPr>
                                  <w:t xml:space="preserve"> </w:t>
                                </w:r>
                                <w:r w:rsidDel="00F17F29">
                                  <w:t>// Exit</w:t>
                                </w:r>
                                <w:r w:rsidDel="00F17F29">
                                  <w:rPr>
                                    <w:spacing w:val="-1"/>
                                  </w:rPr>
                                  <w:t xml:space="preserve"> </w:t>
                                </w:r>
                                <w:r w:rsidDel="00F17F29">
                                  <w:t>the</w:t>
                                </w:r>
                                <w:r w:rsidDel="00F17F29">
                                  <w:rPr>
                                    <w:spacing w:val="-2"/>
                                  </w:rPr>
                                  <w:t xml:space="preserve"> </w:t>
                                </w:r>
                                <w:r w:rsidDel="00F17F29">
                                  <w:t>loop when</w:t>
                                </w:r>
                                <w:r w:rsidDel="00F17F29">
                                  <w:rPr>
                                    <w:spacing w:val="-1"/>
                                  </w:rPr>
                                  <w:t xml:space="preserve"> </w:t>
                                </w:r>
                                <w:r w:rsidDel="00F17F29">
                                  <w:t>i</w:t>
                                </w:r>
                                <w:r w:rsidDel="00F17F29">
                                  <w:rPr>
                                    <w:spacing w:val="-1"/>
                                  </w:rPr>
                                  <w:t xml:space="preserve"> </w:t>
                                </w:r>
                                <w:r w:rsidDel="00F17F29">
                                  <w:t xml:space="preserve">equals </w:t>
                                </w:r>
                                <w:r w:rsidDel="00F17F29">
                                  <w:rPr>
                                    <w:spacing w:val="-10"/>
                                  </w:rPr>
                                  <w:t>5</w:t>
                                </w:r>
                              </w:moveFrom>
                            </w:p>
                            <w:p w14:paraId="34C80A05" w14:textId="2851772E" w:rsidR="00DD2A26" w:rsidDel="00F17F29" w:rsidRDefault="00DD2A26">
                              <w:pPr>
                                <w:pStyle w:val="CodeBlockBPBHEB"/>
                                <w:pPrChange w:id="735" w:author="Abhiram Arali" w:date="2024-11-14T10:01:00Z">
                                  <w:pPr>
                                    <w:pStyle w:val="BodyText"/>
                                    <w:spacing w:before="21"/>
                                  </w:pPr>
                                </w:pPrChange>
                              </w:pPr>
                            </w:p>
                            <w:p w14:paraId="79352DB7" w14:textId="741CF5DC" w:rsidR="00DD2A26" w:rsidDel="00F17F29" w:rsidRDefault="00DD2A26">
                              <w:pPr>
                                <w:pStyle w:val="CodeBlockBPBHEB"/>
                                <w:rPr>
                                  <w:sz w:val="24"/>
                                </w:rPr>
                                <w:pPrChange w:id="736" w:author="Abhiram Arali" w:date="2024-11-14T10:01:00Z">
                                  <w:pPr>
                                    <w:ind w:left="587"/>
                                  </w:pPr>
                                </w:pPrChange>
                              </w:pPr>
                              <w:moveFrom w:id="737" w:author="Abhiram Arali" w:date="2024-11-14T10:01:00Z">
                                <w:r w:rsidDel="00F17F29">
                                  <w:rPr>
                                    <w:spacing w:val="-10"/>
                                    <w:sz w:val="24"/>
                                  </w:rPr>
                                  <w:t>}</w:t>
                                </w:r>
                              </w:moveFrom>
                            </w:p>
                            <w:p w14:paraId="0827C5C3" w14:textId="1610E964" w:rsidR="00DD2A26" w:rsidDel="00F17F29" w:rsidRDefault="00DD2A26">
                              <w:pPr>
                                <w:pStyle w:val="CodeBlockBPBHEB"/>
                                <w:pPrChange w:id="738" w:author="Abhiram Arali" w:date="2024-11-14T10:01:00Z">
                                  <w:pPr>
                                    <w:pStyle w:val="BodyText"/>
                                    <w:spacing w:before="22"/>
                                  </w:pPr>
                                </w:pPrChange>
                              </w:pPr>
                            </w:p>
                            <w:p w14:paraId="78DA7C1D" w14:textId="3FC73689" w:rsidR="00DD2A26" w:rsidDel="00F17F29" w:rsidRDefault="00DD2A26">
                              <w:pPr>
                                <w:pStyle w:val="CodeBlockBPBHEB"/>
                                <w:pPrChange w:id="739" w:author="Abhiram Arali" w:date="2024-11-14T10:01:00Z">
                                  <w:pPr>
                                    <w:pStyle w:val="BodyText"/>
                                    <w:spacing w:before="1"/>
                                    <w:ind w:left="587"/>
                                  </w:pPr>
                                </w:pPrChange>
                              </w:pPr>
                              <w:moveFrom w:id="740" w:author="Abhiram Arali" w:date="2024-11-14T10:01:00Z">
                                <w:r w:rsidDel="00F17F29">
                                  <w:t>printf("%d\n",</w:t>
                                </w:r>
                                <w:r w:rsidDel="00F17F29">
                                  <w:rPr>
                                    <w:spacing w:val="-3"/>
                                  </w:rPr>
                                  <w:t xml:space="preserve"> </w:t>
                                </w:r>
                                <w:r w:rsidDel="00F17F29">
                                  <w:rPr>
                                    <w:spacing w:val="-5"/>
                                  </w:rPr>
                                  <w:t>i);</w:t>
                                </w:r>
                              </w:moveFrom>
                            </w:p>
                            <w:p w14:paraId="70D8602A" w14:textId="58840CA5" w:rsidR="00DD2A26" w:rsidDel="00F17F29" w:rsidRDefault="00DD2A26">
                              <w:pPr>
                                <w:pStyle w:val="CodeBlockBPBHEB"/>
                                <w:pPrChange w:id="741" w:author="Abhiram Arali" w:date="2024-11-14T10:01:00Z">
                                  <w:pPr>
                                    <w:pStyle w:val="BodyText"/>
                                    <w:spacing w:before="21"/>
                                  </w:pPr>
                                </w:pPrChange>
                              </w:pPr>
                            </w:p>
                            <w:p w14:paraId="37EE2039" w14:textId="7E6E6355" w:rsidR="00DD2A26" w:rsidDel="00F17F29" w:rsidRDefault="00DD2A26">
                              <w:pPr>
                                <w:pStyle w:val="CodeBlockBPBHEB"/>
                                <w:rPr>
                                  <w:sz w:val="24"/>
                                </w:rPr>
                                <w:pPrChange w:id="742" w:author="Abhiram Arali" w:date="2024-11-14T10:01:00Z">
                                  <w:pPr>
                                    <w:ind w:left="347"/>
                                  </w:pPr>
                                </w:pPrChange>
                              </w:pPr>
                              <w:moveFrom w:id="743" w:author="Abhiram Arali" w:date="2024-11-14T10:01:00Z">
                                <w:r w:rsidDel="00F17F29">
                                  <w:rPr>
                                    <w:spacing w:val="-10"/>
                                    <w:sz w:val="24"/>
                                  </w:rPr>
                                  <w:t>}</w:t>
                                </w:r>
                              </w:moveFrom>
                            </w:p>
                            <w:p w14:paraId="4556F303" w14:textId="6BE59CED" w:rsidR="00DD2A26" w:rsidDel="00F17F29" w:rsidRDefault="00DD2A26">
                              <w:pPr>
                                <w:pStyle w:val="CodeBlockBPBHEB"/>
                                <w:pPrChange w:id="744" w:author="Abhiram Arali" w:date="2024-11-14T10:01:00Z">
                                  <w:pPr>
                                    <w:pStyle w:val="BodyText"/>
                                    <w:spacing w:before="22"/>
                                  </w:pPr>
                                </w:pPrChange>
                              </w:pPr>
                            </w:p>
                            <w:p w14:paraId="33B59ECB" w14:textId="15933BB7" w:rsidR="00DD2A26" w:rsidDel="00F17F29" w:rsidRDefault="00DD2A26">
                              <w:pPr>
                                <w:pStyle w:val="CodeBlockBPBHEB"/>
                                <w:pPrChange w:id="745" w:author="Abhiram Arali" w:date="2024-11-14T10:01:00Z">
                                  <w:pPr>
                                    <w:pStyle w:val="BodyText"/>
                                    <w:ind w:left="347"/>
                                  </w:pPr>
                                </w:pPrChange>
                              </w:pPr>
                              <w:moveFrom w:id="746" w:author="Abhiram Arali" w:date="2024-11-14T10:01:00Z">
                                <w:r w:rsidDel="00F17F29">
                                  <w:t>return</w:t>
                                </w:r>
                                <w:r w:rsidDel="00F17F29">
                                  <w:rPr>
                                    <w:spacing w:val="-2"/>
                                  </w:rPr>
                                  <w:t xml:space="preserve"> </w:t>
                                </w:r>
                                <w:r w:rsidDel="00F17F29">
                                  <w:rPr>
                                    <w:spacing w:val="-5"/>
                                  </w:rPr>
                                  <w:t>0;</w:t>
                                </w:r>
                              </w:moveFrom>
                            </w:p>
                            <w:p w14:paraId="5999B061" w14:textId="4C66A68F" w:rsidR="00DD2A26" w:rsidDel="00F17F29" w:rsidRDefault="00DD2A26">
                              <w:pPr>
                                <w:pStyle w:val="CodeBlockBPBHEB"/>
                                <w:pPrChange w:id="747" w:author="Abhiram Arali" w:date="2024-11-14T10:01:00Z">
                                  <w:pPr>
                                    <w:pStyle w:val="BodyText"/>
                                    <w:spacing w:before="21"/>
                                  </w:pPr>
                                </w:pPrChange>
                              </w:pPr>
                            </w:p>
                            <w:p w14:paraId="781062E2" w14:textId="191095F1" w:rsidR="00DD2A26" w:rsidRDefault="00DD2A26">
                              <w:pPr>
                                <w:pStyle w:val="CodeBlockBPBHEB"/>
                                <w:rPr>
                                  <w:sz w:val="24"/>
                                </w:rPr>
                                <w:pPrChange w:id="748" w:author="Abhiram Arali" w:date="2024-11-14T10:01:00Z">
                                  <w:pPr>
                                    <w:spacing w:before="1"/>
                                    <w:ind w:left="107"/>
                                  </w:pPr>
                                </w:pPrChange>
                              </w:pPr>
                              <w:moveFrom w:id="749" w:author="Abhiram Arali" w:date="2024-11-14T10:01:00Z">
                                <w:r w:rsidDel="00F17F29">
                                  <w:rPr>
                                    <w:spacing w:val="-10"/>
                                    <w:sz w:val="24"/>
                                  </w:rPr>
                                  <w:t>}</w:t>
                                </w:r>
                              </w:moveFrom>
                              <w:moveFromRangeEnd w:id="72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C0C5A9" id="Textbox 337" o:spid="_x0000_s1056" type="#_x0000_t202" style="position:absolute;left:0;text-align:left;margin-left:66.4pt;margin-top:15.45pt;width:462.7pt;height:281.2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" filled="f" strokeweight=".48pt">
                  <v:path arrowok="t"/>
                  <v:textbox inset="0,0,0,0">
                    <w:txbxContent>
                      <w:p w14:paraId="21087974" w14:textId="403EEC31" w:rsidR="00DD2A26" w:rsidDel="00F17F29" w:rsidRDefault="00DD2A26">
                        <w:pPr>
                          <w:pStyle w:val="CodeBlockBPBHEB"/>
                          <w:rPr>
                            <w:moveFrom w:id="1206" w:author="Abhiram Arali" w:date="2024-11-14T10:01:00Z" w16du:dateUtc="2024-11-14T04:31:00Z"/>
                          </w:rPr>
                          <w:pPrChange w:id="1207" w:author="Abhiram Arali" w:date="2024-11-14T10:01:00Z" w16du:dateUtc="2024-11-14T04:31:00Z">
                            <w:pPr>
                              <w:pStyle w:val="BodyText"/>
                              <w:spacing w:before="18" w:line="496" w:lineRule="auto"/>
                              <w:ind w:left="107" w:right="7328"/>
                            </w:pPr>
                          </w:pPrChange>
                        </w:pPr>
                        <w:moveFromRangeStart w:id="1208" w:author="Abhiram Arali" w:date="2024-11-14T10:01:00Z" w:name="move182470915"/>
                        <w:moveFrom w:id="1209" w:author="Abhiram Arali" w:date="2024-11-14T10:01:00Z" w16du:dateUtc="2024-11-14T04:31:00Z">
                          <w:r w:rsidDel="00F17F29">
                            <w:t>#include</w:t>
                          </w:r>
                          <w:r w:rsidDel="00F17F29">
                            <w:rPr>
                              <w:spacing w:val="-15"/>
                            </w:rPr>
                            <w:t xml:space="preserve"> </w:t>
                          </w:r>
                          <w:r w:rsidDel="00F17F29">
                            <w:t>&lt;stdio.h&gt; int main() {</w:t>
                          </w:r>
                        </w:moveFrom>
                      </w:p>
                      <w:p w14:paraId="5D28212B" w14:textId="0C1D42FC" w:rsidR="00DD2A26" w:rsidDel="00F17F29" w:rsidRDefault="00DD2A26">
                        <w:pPr>
                          <w:pStyle w:val="CodeBlockBPBHEB"/>
                          <w:rPr>
                            <w:moveFrom w:id="1210" w:author="Abhiram Arali" w:date="2024-11-14T10:01:00Z" w16du:dateUtc="2024-11-14T04:31:00Z"/>
                          </w:rPr>
                          <w:pPrChange w:id="1211" w:author="Abhiram Arali" w:date="2024-11-14T10:01:00Z" w16du:dateUtc="2024-11-14T04:31:00Z">
                            <w:pPr>
                              <w:pStyle w:val="BodyText"/>
                              <w:spacing w:before="3" w:line="501" w:lineRule="auto"/>
                              <w:ind w:left="587" w:right="6122" w:hanging="240"/>
                            </w:pPr>
                          </w:pPrChange>
                        </w:pPr>
                        <w:moveFrom w:id="1212" w:author="Abhiram Arali" w:date="2024-11-14T10:01:00Z" w16du:dateUtc="2024-11-14T04:31:00Z">
                          <w:r w:rsidDel="00F17F29">
                            <w:t>for</w:t>
                          </w:r>
                          <w:r w:rsidDel="00F17F29">
                            <w:rPr>
                              <w:spacing w:val="-6"/>
                            </w:rPr>
                            <w:t xml:space="preserve"> </w:t>
                          </w:r>
                          <w:r w:rsidDel="00F17F29">
                            <w:t>(int</w:t>
                          </w:r>
                          <w:r w:rsidDel="00F17F29">
                            <w:rPr>
                              <w:spacing w:val="-4"/>
                            </w:rPr>
                            <w:t xml:space="preserve"> </w:t>
                          </w:r>
                          <w:r w:rsidDel="00F17F29">
                            <w:t>i</w:t>
                          </w:r>
                          <w:r w:rsidDel="00F17F29">
                            <w:rPr>
                              <w:spacing w:val="-4"/>
                            </w:rPr>
                            <w:t xml:space="preserve"> </w:t>
                          </w:r>
                          <w:r w:rsidDel="00F17F29">
                            <w:t>=</w:t>
                          </w:r>
                          <w:r w:rsidDel="00F17F29">
                            <w:rPr>
                              <w:spacing w:val="-5"/>
                            </w:rPr>
                            <w:t xml:space="preserve"> </w:t>
                          </w:r>
                          <w:r w:rsidDel="00F17F29">
                            <w:t>1;</w:t>
                          </w:r>
                          <w:r w:rsidDel="00F17F29">
                            <w:rPr>
                              <w:spacing w:val="-4"/>
                            </w:rPr>
                            <w:t xml:space="preserve"> </w:t>
                          </w:r>
                          <w:r w:rsidDel="00F17F29">
                            <w:t>i</w:t>
                          </w:r>
                          <w:r w:rsidDel="00F17F29">
                            <w:rPr>
                              <w:spacing w:val="-3"/>
                            </w:rPr>
                            <w:t xml:space="preserve"> </w:t>
                          </w:r>
                          <w:r w:rsidDel="00F17F29">
                            <w:t>&lt;=</w:t>
                          </w:r>
                          <w:r w:rsidDel="00F17F29">
                            <w:rPr>
                              <w:spacing w:val="-5"/>
                            </w:rPr>
                            <w:t xml:space="preserve"> </w:t>
                          </w:r>
                          <w:r w:rsidDel="00F17F29">
                            <w:t>10;</w:t>
                          </w:r>
                          <w:r w:rsidDel="00F17F29">
                            <w:rPr>
                              <w:spacing w:val="-4"/>
                            </w:rPr>
                            <w:t xml:space="preserve"> </w:t>
                          </w:r>
                          <w:r w:rsidDel="00F17F29">
                            <w:t>i++)</w:t>
                          </w:r>
                          <w:r w:rsidDel="00F17F29">
                            <w:rPr>
                              <w:spacing w:val="-4"/>
                            </w:rPr>
                            <w:t xml:space="preserve"> </w:t>
                          </w:r>
                          <w:r w:rsidDel="00F17F29">
                            <w:t>{ if (i == 5) {</w:t>
                          </w:r>
                        </w:moveFrom>
                      </w:p>
                      <w:p w14:paraId="678D5A24" w14:textId="6CF5AF42" w:rsidR="00DD2A26" w:rsidDel="00F17F29" w:rsidRDefault="00DD2A26">
                        <w:pPr>
                          <w:pStyle w:val="CodeBlockBPBHEB"/>
                          <w:rPr>
                            <w:moveFrom w:id="1213" w:author="Abhiram Arali" w:date="2024-11-14T10:01:00Z" w16du:dateUtc="2024-11-14T04:31:00Z"/>
                          </w:rPr>
                          <w:pPrChange w:id="1214" w:author="Abhiram Arali" w:date="2024-11-14T10:01:00Z" w16du:dateUtc="2024-11-14T04:31:00Z">
                            <w:pPr>
                              <w:pStyle w:val="BodyText"/>
                              <w:spacing w:line="272" w:lineRule="exact"/>
                              <w:ind w:left="827"/>
                            </w:pPr>
                          </w:pPrChange>
                        </w:pPr>
                        <w:moveFrom w:id="1215" w:author="Abhiram Arali" w:date="2024-11-14T10:01:00Z" w16du:dateUtc="2024-11-14T04:31:00Z">
                          <w:r w:rsidDel="00F17F29">
                            <w:t>break;</w:t>
                          </w:r>
                          <w:r w:rsidDel="00F17F29">
                            <w:rPr>
                              <w:spacing w:val="58"/>
                            </w:rPr>
                            <w:t xml:space="preserve"> </w:t>
                          </w:r>
                          <w:r w:rsidDel="00F17F29">
                            <w:t>// Exit</w:t>
                          </w:r>
                          <w:r w:rsidDel="00F17F29">
                            <w:rPr>
                              <w:spacing w:val="-1"/>
                            </w:rPr>
                            <w:t xml:space="preserve"> </w:t>
                          </w:r>
                          <w:r w:rsidDel="00F17F29">
                            <w:t>the</w:t>
                          </w:r>
                          <w:r w:rsidDel="00F17F29">
                            <w:rPr>
                              <w:spacing w:val="-2"/>
                            </w:rPr>
                            <w:t xml:space="preserve"> </w:t>
                          </w:r>
                          <w:r w:rsidDel="00F17F29">
                            <w:t>loop when</w:t>
                          </w:r>
                          <w:r w:rsidDel="00F17F29">
                            <w:rPr>
                              <w:spacing w:val="-1"/>
                            </w:rPr>
                            <w:t xml:space="preserve"> </w:t>
                          </w:r>
                          <w:r w:rsidDel="00F17F29">
                            <w:t>i</w:t>
                          </w:r>
                          <w:r w:rsidDel="00F17F29">
                            <w:rPr>
                              <w:spacing w:val="-1"/>
                            </w:rPr>
                            <w:t xml:space="preserve"> </w:t>
                          </w:r>
                          <w:r w:rsidDel="00F17F29">
                            <w:t xml:space="preserve">equals </w:t>
                          </w:r>
                          <w:r w:rsidDel="00F17F29">
                            <w:rPr>
                              <w:spacing w:val="-10"/>
                            </w:rPr>
                            <w:t>5</w:t>
                          </w:r>
                        </w:moveFrom>
                      </w:p>
                      <w:p w14:paraId="34C80A05" w14:textId="2851772E" w:rsidR="00DD2A26" w:rsidDel="00F17F29" w:rsidRDefault="00DD2A26">
                        <w:pPr>
                          <w:pStyle w:val="CodeBlockBPBHEB"/>
                          <w:rPr>
                            <w:moveFrom w:id="1216" w:author="Abhiram Arali" w:date="2024-11-14T10:01:00Z" w16du:dateUtc="2024-11-14T04:31:00Z"/>
                          </w:rPr>
                          <w:pPrChange w:id="1217" w:author="Abhiram Arali" w:date="2024-11-14T10:01:00Z" w16du:dateUtc="2024-11-14T04:31:00Z">
                            <w:pPr>
                              <w:pStyle w:val="BodyText"/>
                              <w:spacing w:before="21"/>
                            </w:pPr>
                          </w:pPrChange>
                        </w:pPr>
                      </w:p>
                      <w:p w14:paraId="79352DB7" w14:textId="741CF5DC" w:rsidR="00DD2A26" w:rsidDel="00F17F29" w:rsidRDefault="00DD2A26">
                        <w:pPr>
                          <w:pStyle w:val="CodeBlockBPBHEB"/>
                          <w:rPr>
                            <w:moveFrom w:id="1218" w:author="Abhiram Arali" w:date="2024-11-14T10:01:00Z" w16du:dateUtc="2024-11-14T04:31:00Z"/>
                            <w:sz w:val="24"/>
                          </w:rPr>
                          <w:pPrChange w:id="1219" w:author="Abhiram Arali" w:date="2024-11-14T10:01:00Z" w16du:dateUtc="2024-11-14T04:31:00Z">
                            <w:pPr>
                              <w:ind w:left="587"/>
                            </w:pPr>
                          </w:pPrChange>
                        </w:pPr>
                        <w:moveFrom w:id="1220" w:author="Abhiram Arali" w:date="2024-11-14T10:01:00Z" w16du:dateUtc="2024-11-14T04:31:00Z">
                          <w:r w:rsidDel="00F17F29">
                            <w:rPr>
                              <w:spacing w:val="-10"/>
                              <w:sz w:val="24"/>
                            </w:rPr>
                            <w:t>}</w:t>
                          </w:r>
                        </w:moveFrom>
                      </w:p>
                      <w:p w14:paraId="0827C5C3" w14:textId="1610E964" w:rsidR="00DD2A26" w:rsidDel="00F17F29" w:rsidRDefault="00DD2A26">
                        <w:pPr>
                          <w:pStyle w:val="CodeBlockBPBHEB"/>
                          <w:rPr>
                            <w:moveFrom w:id="1221" w:author="Abhiram Arali" w:date="2024-11-14T10:01:00Z" w16du:dateUtc="2024-11-14T04:31:00Z"/>
                          </w:rPr>
                          <w:pPrChange w:id="1222" w:author="Abhiram Arali" w:date="2024-11-14T10:01:00Z" w16du:dateUtc="2024-11-14T04:31:00Z">
                            <w:pPr>
                              <w:pStyle w:val="BodyText"/>
                              <w:spacing w:before="22"/>
                            </w:pPr>
                          </w:pPrChange>
                        </w:pPr>
                      </w:p>
                      <w:p w14:paraId="78DA7C1D" w14:textId="3FC73689" w:rsidR="00DD2A26" w:rsidDel="00F17F29" w:rsidRDefault="00DD2A26">
                        <w:pPr>
                          <w:pStyle w:val="CodeBlockBPBHEB"/>
                          <w:rPr>
                            <w:moveFrom w:id="1223" w:author="Abhiram Arali" w:date="2024-11-14T10:01:00Z" w16du:dateUtc="2024-11-14T04:31:00Z"/>
                          </w:rPr>
                          <w:pPrChange w:id="1224" w:author="Abhiram Arali" w:date="2024-11-14T10:01:00Z" w16du:dateUtc="2024-11-14T04:31:00Z">
                            <w:pPr>
                              <w:pStyle w:val="BodyText"/>
                              <w:spacing w:before="1"/>
                              <w:ind w:left="587"/>
                            </w:pPr>
                          </w:pPrChange>
                        </w:pPr>
                        <w:moveFrom w:id="1225" w:author="Abhiram Arali" w:date="2024-11-14T10:01:00Z" w16du:dateUtc="2024-11-14T04:31:00Z">
                          <w:r w:rsidDel="00F17F29">
                            <w:t>printf("%d\n",</w:t>
                          </w:r>
                          <w:r w:rsidDel="00F17F29">
                            <w:rPr>
                              <w:spacing w:val="-3"/>
                            </w:rPr>
                            <w:t xml:space="preserve"> </w:t>
                          </w:r>
                          <w:r w:rsidDel="00F17F29">
                            <w:rPr>
                              <w:spacing w:val="-5"/>
                            </w:rPr>
                            <w:t>i);</w:t>
                          </w:r>
                        </w:moveFrom>
                      </w:p>
                      <w:p w14:paraId="70D8602A" w14:textId="58840CA5" w:rsidR="00DD2A26" w:rsidDel="00F17F29" w:rsidRDefault="00DD2A26">
                        <w:pPr>
                          <w:pStyle w:val="CodeBlockBPBHEB"/>
                          <w:rPr>
                            <w:moveFrom w:id="1226" w:author="Abhiram Arali" w:date="2024-11-14T10:01:00Z" w16du:dateUtc="2024-11-14T04:31:00Z"/>
                          </w:rPr>
                          <w:pPrChange w:id="1227" w:author="Abhiram Arali" w:date="2024-11-14T10:01:00Z" w16du:dateUtc="2024-11-14T04:31:00Z">
                            <w:pPr>
                              <w:pStyle w:val="BodyText"/>
                              <w:spacing w:before="21"/>
                            </w:pPr>
                          </w:pPrChange>
                        </w:pPr>
                      </w:p>
                      <w:p w14:paraId="37EE2039" w14:textId="7E6E6355" w:rsidR="00DD2A26" w:rsidDel="00F17F29" w:rsidRDefault="00DD2A26">
                        <w:pPr>
                          <w:pStyle w:val="CodeBlockBPBHEB"/>
                          <w:rPr>
                            <w:moveFrom w:id="1228" w:author="Abhiram Arali" w:date="2024-11-14T10:01:00Z" w16du:dateUtc="2024-11-14T04:31:00Z"/>
                            <w:sz w:val="24"/>
                          </w:rPr>
                          <w:pPrChange w:id="1229" w:author="Abhiram Arali" w:date="2024-11-14T10:01:00Z" w16du:dateUtc="2024-11-14T04:31:00Z">
                            <w:pPr>
                              <w:ind w:left="347"/>
                            </w:pPr>
                          </w:pPrChange>
                        </w:pPr>
                        <w:moveFrom w:id="1230" w:author="Abhiram Arali" w:date="2024-11-14T10:01:00Z" w16du:dateUtc="2024-11-14T04:31:00Z">
                          <w:r w:rsidDel="00F17F29">
                            <w:rPr>
                              <w:spacing w:val="-10"/>
                              <w:sz w:val="24"/>
                            </w:rPr>
                            <w:t>}</w:t>
                          </w:r>
                        </w:moveFrom>
                      </w:p>
                      <w:p w14:paraId="4556F303" w14:textId="6BE59CED" w:rsidR="00DD2A26" w:rsidDel="00F17F29" w:rsidRDefault="00DD2A26">
                        <w:pPr>
                          <w:pStyle w:val="CodeBlockBPBHEB"/>
                          <w:rPr>
                            <w:moveFrom w:id="1231" w:author="Abhiram Arali" w:date="2024-11-14T10:01:00Z" w16du:dateUtc="2024-11-14T04:31:00Z"/>
                          </w:rPr>
                          <w:pPrChange w:id="1232" w:author="Abhiram Arali" w:date="2024-11-14T10:01:00Z" w16du:dateUtc="2024-11-14T04:31:00Z">
                            <w:pPr>
                              <w:pStyle w:val="BodyText"/>
                              <w:spacing w:before="22"/>
                            </w:pPr>
                          </w:pPrChange>
                        </w:pPr>
                      </w:p>
                      <w:p w14:paraId="33B59ECB" w14:textId="15933BB7" w:rsidR="00DD2A26" w:rsidDel="00F17F29" w:rsidRDefault="00DD2A26">
                        <w:pPr>
                          <w:pStyle w:val="CodeBlockBPBHEB"/>
                          <w:rPr>
                            <w:moveFrom w:id="1233" w:author="Abhiram Arali" w:date="2024-11-14T10:01:00Z" w16du:dateUtc="2024-11-14T04:31:00Z"/>
                          </w:rPr>
                          <w:pPrChange w:id="1234" w:author="Abhiram Arali" w:date="2024-11-14T10:01:00Z" w16du:dateUtc="2024-11-14T04:31:00Z">
                            <w:pPr>
                              <w:pStyle w:val="BodyText"/>
                              <w:ind w:left="347"/>
                            </w:pPr>
                          </w:pPrChange>
                        </w:pPr>
                        <w:moveFrom w:id="1235" w:author="Abhiram Arali" w:date="2024-11-14T10:01:00Z" w16du:dateUtc="2024-11-14T04:31:00Z">
                          <w:r w:rsidDel="00F17F29">
                            <w:t>return</w:t>
                          </w:r>
                          <w:r w:rsidDel="00F17F29">
                            <w:rPr>
                              <w:spacing w:val="-2"/>
                            </w:rPr>
                            <w:t xml:space="preserve"> </w:t>
                          </w:r>
                          <w:r w:rsidDel="00F17F29">
                            <w:rPr>
                              <w:spacing w:val="-5"/>
                            </w:rPr>
                            <w:t>0;</w:t>
                          </w:r>
                        </w:moveFrom>
                      </w:p>
                      <w:p w14:paraId="5999B061" w14:textId="4C66A68F" w:rsidR="00DD2A26" w:rsidDel="00F17F29" w:rsidRDefault="00DD2A26">
                        <w:pPr>
                          <w:pStyle w:val="CodeBlockBPBHEB"/>
                          <w:rPr>
                            <w:moveFrom w:id="1236" w:author="Abhiram Arali" w:date="2024-11-14T10:01:00Z" w16du:dateUtc="2024-11-14T04:31:00Z"/>
                          </w:rPr>
                          <w:pPrChange w:id="1237" w:author="Abhiram Arali" w:date="2024-11-14T10:01:00Z" w16du:dateUtc="2024-11-14T04:31:00Z">
                            <w:pPr>
                              <w:pStyle w:val="BodyText"/>
                              <w:spacing w:before="21"/>
                            </w:pPr>
                          </w:pPrChange>
                        </w:pPr>
                      </w:p>
                      <w:p w14:paraId="781062E2" w14:textId="191095F1" w:rsidR="00DD2A26" w:rsidRDefault="00DD2A26">
                        <w:pPr>
                          <w:pStyle w:val="CodeBlockBPBHEB"/>
                          <w:rPr>
                            <w:sz w:val="24"/>
                          </w:rPr>
                          <w:pPrChange w:id="1238" w:author="Abhiram Arali" w:date="2024-11-14T10:01:00Z" w16du:dateUtc="2024-11-14T04:31:00Z">
                            <w:pPr>
                              <w:spacing w:before="1"/>
                              <w:ind w:left="107"/>
                            </w:pPr>
                          </w:pPrChange>
                        </w:pPr>
                        <w:moveFrom w:id="1239" w:author="Abhiram Arali" w:date="2024-11-14T10:01:00Z" w16du:dateUtc="2024-11-14T04:31:00Z">
                          <w:r w:rsidDel="00F17F29">
                            <w:rPr>
                              <w:spacing w:val="-10"/>
                              <w:sz w:val="24"/>
                            </w:rPr>
                            <w:t>}</w:t>
                          </w:r>
                        </w:moveFrom>
                        <w:moveFromRangeEnd w:id="1208"/>
                      </w:p>
                    </w:txbxContent>
                  </v:textbox>
                  <w10:wrap type="topAndBottom" anchorx="page"/>
                </v:shape>
              </w:pict>
            </mc:Fallback>
          </mc:AlternateContent>
        </w:r>
      </w:del>
    </w:p>
    <w:p w14:paraId="384A7654" w14:textId="77777777" w:rsidR="00DD2A26" w:rsidRDefault="00DD2A26">
      <w:pPr>
        <w:pStyle w:val="NormalBPBHEB"/>
        <w:numPr>
          <w:ilvl w:val="0"/>
          <w:numId w:val="16"/>
        </w:numPr>
        <w:pPrChange w:id="750" w:author="Abhiram Arali" w:date="2024-11-14T10:01:00Z">
          <w:pPr>
            <w:spacing w:before="167"/>
            <w:ind w:left="220"/>
          </w:pPr>
        </w:pPrChange>
      </w:pPr>
      <w:r>
        <w:t>Output:</w:t>
      </w:r>
    </w:p>
    <w:p w14:paraId="42B6BE73" w14:textId="77777777" w:rsidR="00DD2A26" w:rsidDel="00993FBC" w:rsidRDefault="00DD2A26" w:rsidP="00F24436">
      <w:pPr>
        <w:pStyle w:val="NormalBPBHEB"/>
        <w:rPr>
          <w:del w:id="751" w:author="Abhiram Arali" w:date="2024-11-14T10:01:00Z"/>
        </w:rPr>
      </w:pPr>
    </w:p>
    <w:p w14:paraId="77B51399" w14:textId="77777777" w:rsidR="00993FBC" w:rsidRDefault="00993FBC" w:rsidP="00993FBC">
      <w:pPr>
        <w:pStyle w:val="CodeBlockBPBHEB"/>
        <w:rPr>
          <w:ins w:id="752" w:author="Abhiram Arali" w:date="2024-11-14T10:02:00Z"/>
        </w:rPr>
      </w:pPr>
      <w:ins w:id="753" w:author="Abhiram Arali" w:date="2024-11-14T10:02:00Z">
        <w:r>
          <w:t>1</w:t>
        </w:r>
      </w:ins>
    </w:p>
    <w:p w14:paraId="78BDBBE8" w14:textId="77777777" w:rsidR="00993FBC" w:rsidRDefault="00993FBC" w:rsidP="00993FBC">
      <w:pPr>
        <w:pStyle w:val="CodeBlockBPBHEB"/>
        <w:rPr>
          <w:ins w:id="754" w:author="Abhiram Arali" w:date="2024-11-14T10:02:00Z"/>
        </w:rPr>
      </w:pPr>
    </w:p>
    <w:p w14:paraId="21DE9FB4" w14:textId="77777777" w:rsidR="00993FBC" w:rsidRPr="00092B32" w:rsidRDefault="00993FBC" w:rsidP="00993FBC">
      <w:pPr>
        <w:pStyle w:val="CodeBlockBPBHEB"/>
        <w:rPr>
          <w:ins w:id="755" w:author="Abhiram Arali" w:date="2024-11-14T10:02:00Z"/>
          <w:rStyle w:val="NormalBPBHEBChar"/>
        </w:rPr>
      </w:pPr>
      <w:ins w:id="756" w:author="Abhiram Arali" w:date="2024-11-14T10:02:00Z">
        <w:r>
          <w:t>2</w:t>
        </w:r>
      </w:ins>
    </w:p>
    <w:p w14:paraId="74A18FEF" w14:textId="77777777" w:rsidR="00993FBC" w:rsidRDefault="00993FBC" w:rsidP="00993FBC">
      <w:pPr>
        <w:pStyle w:val="CodeBlockBPBHEB"/>
        <w:rPr>
          <w:ins w:id="757" w:author="Abhiram Arali" w:date="2024-11-14T10:02:00Z"/>
        </w:rPr>
      </w:pPr>
    </w:p>
    <w:p w14:paraId="751BB1F7" w14:textId="77777777" w:rsidR="00993FBC" w:rsidRDefault="00993FBC" w:rsidP="00993FBC">
      <w:pPr>
        <w:pStyle w:val="CodeBlockBPBHEB"/>
        <w:rPr>
          <w:ins w:id="758" w:author="Abhiram Arali" w:date="2024-11-14T10:02:00Z"/>
        </w:rPr>
      </w:pPr>
      <w:ins w:id="759" w:author="Abhiram Arali" w:date="2024-11-14T10:02:00Z">
        <w:r>
          <w:t>3</w:t>
        </w:r>
      </w:ins>
    </w:p>
    <w:p w14:paraId="42875162" w14:textId="77777777" w:rsidR="00993FBC" w:rsidRDefault="00993FBC" w:rsidP="00993FBC">
      <w:pPr>
        <w:pStyle w:val="CodeBlockBPBHEB"/>
        <w:rPr>
          <w:ins w:id="760" w:author="Abhiram Arali" w:date="2024-11-14T10:02:00Z"/>
        </w:rPr>
      </w:pPr>
    </w:p>
    <w:p w14:paraId="5C49F1CB" w14:textId="77777777" w:rsidR="00993FBC" w:rsidRDefault="00993FBC" w:rsidP="00993FBC">
      <w:pPr>
        <w:pStyle w:val="CodeBlockBPBHEB"/>
        <w:rPr>
          <w:ins w:id="761" w:author="Abhiram Arali" w:date="2024-11-14T10:02:00Z"/>
        </w:rPr>
      </w:pPr>
      <w:ins w:id="762" w:author="Abhiram Arali" w:date="2024-11-14T10:02:00Z">
        <w:r>
          <w:t>4</w:t>
        </w:r>
      </w:ins>
    </w:p>
    <w:p w14:paraId="70A39E2F" w14:textId="77777777" w:rsidR="00DD2A26" w:rsidRPr="00F24436" w:rsidRDefault="00DD2A26">
      <w:pPr>
        <w:pStyle w:val="NormalBPBHEB"/>
        <w:rPr>
          <w:rPrChange w:id="763" w:author="Abhiram Arali" w:date="2024-11-14T10:02:00Z">
            <w:rPr>
              <w:i/>
              <w:sz w:val="7"/>
            </w:rPr>
          </w:rPrChange>
        </w:rPr>
        <w:pPrChange w:id="764" w:author="Abhiram Arali" w:date="2024-11-14T10:02:00Z">
          <w:pPr>
            <w:pStyle w:val="BodyText"/>
            <w:spacing w:before="10"/>
          </w:pPr>
        </w:pPrChange>
      </w:pPr>
    </w:p>
    <w:p w14:paraId="4FF860B7" w14:textId="637618E9" w:rsidR="00DD2A26" w:rsidDel="00E616CC" w:rsidRDefault="00DD2A26" w:rsidP="00DD2A26">
      <w:pPr>
        <w:pStyle w:val="BodyText"/>
        <w:ind w:left="102"/>
        <w:rPr>
          <w:del w:id="765" w:author="Abhiram Arali" w:date="2024-11-14T10:02:00Z"/>
          <w:sz w:val="20"/>
        </w:rPr>
      </w:pPr>
      <w:del w:id="766" w:author="Abhiram Arali" w:date="2024-11-14T10:02:00Z">
        <w:r w:rsidDel="00881733">
          <w:rPr>
            <w:noProof/>
            <w:sz w:val="20"/>
            <w:lang w:val="en-IN" w:eastAsia="en-IN"/>
            <w:rPrChange w:id="767" w:author="Unknown">
              <w:rPr>
                <w:noProof/>
                <w:lang w:val="en-IN" w:eastAsia="en-IN"/>
              </w:rPr>
            </w:rPrChange>
          </w:rPr>
          <mc:AlternateContent>
            <mc:Choice Requires="wps">
              <w:drawing>
                <wp:inline distT="0" distB="0" distL="0" distR="0" wp14:anchorId="10A752E3" wp14:editId="519F9EE0">
                  <wp:extent cx="5876290" cy="1385570"/>
                  <wp:effectExtent l="9525" t="0" r="635" b="5080"/>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6BF0D294" w14:textId="77D547FE" w:rsidR="00DD2A26" w:rsidDel="00F24436" w:rsidRDefault="00DD2A26">
                              <w:pPr>
                                <w:pStyle w:val="CodeBlockBPBHEB"/>
                                <w:rPr>
                                  <w:del w:id="768" w:author="Abhiram Arali" w:date="2024-11-14T10:01:00Z"/>
                                </w:rPr>
                                <w:pPrChange w:id="769" w:author="Abhiram Arali" w:date="2024-11-14T10:01:00Z">
                                  <w:pPr>
                                    <w:pStyle w:val="BodyText"/>
                                    <w:spacing w:before="18"/>
                                    <w:ind w:left="107"/>
                                  </w:pPr>
                                </w:pPrChange>
                              </w:pPr>
                              <w:del w:id="770" w:author="Abhiram Arali" w:date="2024-11-14T10:01:00Z">
                                <w:r w:rsidDel="00F24436">
                                  <w:delText>1</w:delText>
                                </w:r>
                              </w:del>
                            </w:p>
                            <w:p w14:paraId="10CB75A6" w14:textId="4C37D81B" w:rsidR="00DD2A26" w:rsidDel="00F24436" w:rsidRDefault="00DD2A26">
                              <w:pPr>
                                <w:pStyle w:val="CodeBlockBPBHEB"/>
                                <w:rPr>
                                  <w:del w:id="771" w:author="Abhiram Arali" w:date="2024-11-14T10:01:00Z"/>
                                </w:rPr>
                                <w:pPrChange w:id="772" w:author="Abhiram Arali" w:date="2024-11-14T10:01:00Z">
                                  <w:pPr>
                                    <w:pStyle w:val="BodyText"/>
                                    <w:spacing w:before="22"/>
                                  </w:pPr>
                                </w:pPrChange>
                              </w:pPr>
                            </w:p>
                            <w:p w14:paraId="686D1AC6" w14:textId="2A5E5496" w:rsidR="00DD2A26" w:rsidRPr="00F24436" w:rsidDel="00F24436" w:rsidRDefault="00DD2A26">
                              <w:pPr>
                                <w:pStyle w:val="CodeBlockBPBHEB"/>
                                <w:rPr>
                                  <w:del w:id="773" w:author="Abhiram Arali" w:date="2024-11-14T10:01:00Z"/>
                                  <w:rStyle w:val="NormalBPBHEBChar"/>
                                  <w:rPrChange w:id="774" w:author="Abhiram Arali" w:date="2024-11-14T10:01:00Z">
                                    <w:rPr>
                                      <w:del w:id="775" w:author="Abhiram Arali" w:date="2024-11-14T10:01:00Z"/>
                                    </w:rPr>
                                  </w:rPrChange>
                                </w:rPr>
                                <w:pPrChange w:id="776" w:author="Abhiram Arali" w:date="2024-11-14T10:01:00Z">
                                  <w:pPr>
                                    <w:pStyle w:val="BodyText"/>
                                    <w:ind w:left="107"/>
                                  </w:pPr>
                                </w:pPrChange>
                              </w:pPr>
                              <w:del w:id="777" w:author="Abhiram Arali" w:date="2024-11-14T10:01:00Z">
                                <w:r w:rsidDel="00F24436">
                                  <w:delText>2</w:delText>
                                </w:r>
                              </w:del>
                            </w:p>
                            <w:p w14:paraId="3CA903FC" w14:textId="7FDFBBDB" w:rsidR="00DD2A26" w:rsidDel="00F24436" w:rsidRDefault="00DD2A26">
                              <w:pPr>
                                <w:pStyle w:val="CodeBlockBPBHEB"/>
                                <w:rPr>
                                  <w:del w:id="778" w:author="Abhiram Arali" w:date="2024-11-14T10:01:00Z"/>
                                </w:rPr>
                                <w:pPrChange w:id="779" w:author="Abhiram Arali" w:date="2024-11-14T10:01:00Z">
                                  <w:pPr>
                                    <w:pStyle w:val="BodyText"/>
                                    <w:spacing w:before="22"/>
                                  </w:pPr>
                                </w:pPrChange>
                              </w:pPr>
                            </w:p>
                            <w:p w14:paraId="3B0A9D29" w14:textId="5F31FA29" w:rsidR="00DD2A26" w:rsidDel="00F24436" w:rsidRDefault="00DD2A26">
                              <w:pPr>
                                <w:pStyle w:val="CodeBlockBPBHEB"/>
                                <w:rPr>
                                  <w:del w:id="780" w:author="Abhiram Arali" w:date="2024-11-14T10:01:00Z"/>
                                </w:rPr>
                                <w:pPrChange w:id="781" w:author="Abhiram Arali" w:date="2024-11-14T10:01:00Z">
                                  <w:pPr>
                                    <w:pStyle w:val="BodyText"/>
                                    <w:ind w:left="107"/>
                                  </w:pPr>
                                </w:pPrChange>
                              </w:pPr>
                              <w:del w:id="782" w:author="Abhiram Arali" w:date="2024-11-14T10:01:00Z">
                                <w:r w:rsidDel="00F24436">
                                  <w:delText>3</w:delText>
                                </w:r>
                              </w:del>
                            </w:p>
                            <w:p w14:paraId="213BF3BB" w14:textId="1B56D036" w:rsidR="00DD2A26" w:rsidDel="00F24436" w:rsidRDefault="00DD2A26">
                              <w:pPr>
                                <w:pStyle w:val="CodeBlockBPBHEB"/>
                                <w:rPr>
                                  <w:del w:id="783" w:author="Abhiram Arali" w:date="2024-11-14T10:01:00Z"/>
                                </w:rPr>
                                <w:pPrChange w:id="784" w:author="Abhiram Arali" w:date="2024-11-14T10:01:00Z">
                                  <w:pPr>
                                    <w:pStyle w:val="BodyText"/>
                                    <w:spacing w:before="21"/>
                                  </w:pPr>
                                </w:pPrChange>
                              </w:pPr>
                            </w:p>
                            <w:p w14:paraId="14020B80" w14:textId="6C7E6EDF" w:rsidR="00DD2A26" w:rsidRDefault="00DD2A26">
                              <w:pPr>
                                <w:pStyle w:val="CodeBlockBPBHEB"/>
                                <w:pPrChange w:id="785" w:author="Abhiram Arali" w:date="2024-11-14T10:01:00Z">
                                  <w:pPr>
                                    <w:pStyle w:val="BodyText"/>
                                    <w:ind w:left="107"/>
                                  </w:pPr>
                                </w:pPrChange>
                              </w:pPr>
                              <w:del w:id="786" w:author="Abhiram Arali" w:date="2024-11-14T10:01:00Z">
                                <w:r w:rsidDel="00F24436">
                                  <w:delText>4</w:delText>
                                </w:r>
                              </w:del>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752E3" id="Textbox 338" o:spid="_x0000_s1057" type="#_x0000_t202" style="width:462.7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" filled="f" strokeweight=".48pt">
                  <v:path arrowok="t"/>
                  <v:textbox inset="0,0,0,0">
                    <w:txbxContent>
                      <w:p w14:paraId="6BF0D294" w14:textId="77D547FE" w:rsidR="00DD2A26" w:rsidDel="00F24436" w:rsidRDefault="00DD2A26">
                        <w:pPr>
                          <w:pStyle w:val="CodeBlockBPBHEB"/>
                          <w:rPr>
                            <w:del w:id="1276" w:author="Abhiram Arali" w:date="2024-11-14T10:01:00Z" w16du:dateUtc="2024-11-14T04:31:00Z"/>
                          </w:rPr>
                          <w:pPrChange w:id="1277" w:author="Abhiram Arali" w:date="2024-11-14T10:01:00Z" w16du:dateUtc="2024-11-14T04:31:00Z">
                            <w:pPr>
                              <w:pStyle w:val="BodyText"/>
                              <w:spacing w:before="18"/>
                              <w:ind w:left="107"/>
                            </w:pPr>
                          </w:pPrChange>
                        </w:pPr>
                        <w:del w:id="1278" w:author="Abhiram Arali" w:date="2024-11-14T10:01:00Z" w16du:dateUtc="2024-11-14T04:31:00Z">
                          <w:r w:rsidDel="00F24436">
                            <w:delText>1</w:delText>
                          </w:r>
                        </w:del>
                      </w:p>
                      <w:p w14:paraId="10CB75A6" w14:textId="4C37D81B" w:rsidR="00DD2A26" w:rsidDel="00F24436" w:rsidRDefault="00DD2A26">
                        <w:pPr>
                          <w:pStyle w:val="CodeBlockBPBHEB"/>
                          <w:rPr>
                            <w:del w:id="1279" w:author="Abhiram Arali" w:date="2024-11-14T10:01:00Z" w16du:dateUtc="2024-11-14T04:31:00Z"/>
                          </w:rPr>
                          <w:pPrChange w:id="1280" w:author="Abhiram Arali" w:date="2024-11-14T10:01:00Z" w16du:dateUtc="2024-11-14T04:31:00Z">
                            <w:pPr>
                              <w:pStyle w:val="BodyText"/>
                              <w:spacing w:before="22"/>
                            </w:pPr>
                          </w:pPrChange>
                        </w:pPr>
                      </w:p>
                      <w:p w14:paraId="686D1AC6" w14:textId="2A5E5496" w:rsidR="00DD2A26" w:rsidRPr="00F24436" w:rsidDel="00F24436" w:rsidRDefault="00DD2A26">
                        <w:pPr>
                          <w:pStyle w:val="CodeBlockBPBHEB"/>
                          <w:rPr>
                            <w:del w:id="1281" w:author="Abhiram Arali" w:date="2024-11-14T10:01:00Z" w16du:dateUtc="2024-11-14T04:31:00Z"/>
                            <w:rStyle w:val="NormalBPBHEBChar"/>
                            <w:rPrChange w:id="1282" w:author="Abhiram Arali" w:date="2024-11-14T10:01:00Z" w16du:dateUtc="2024-11-14T04:31:00Z">
                              <w:rPr>
                                <w:del w:id="1283" w:author="Abhiram Arali" w:date="2024-11-14T10:01:00Z" w16du:dateUtc="2024-11-14T04:31:00Z"/>
                              </w:rPr>
                            </w:rPrChange>
                          </w:rPr>
                          <w:pPrChange w:id="1284" w:author="Abhiram Arali" w:date="2024-11-14T10:01:00Z" w16du:dateUtc="2024-11-14T04:31:00Z">
                            <w:pPr>
                              <w:pStyle w:val="BodyText"/>
                              <w:ind w:left="107"/>
                            </w:pPr>
                          </w:pPrChange>
                        </w:pPr>
                        <w:del w:id="1285" w:author="Abhiram Arali" w:date="2024-11-14T10:01:00Z" w16du:dateUtc="2024-11-14T04:31:00Z">
                          <w:r w:rsidDel="00F24436">
                            <w:delText>2</w:delText>
                          </w:r>
                        </w:del>
                      </w:p>
                      <w:p w14:paraId="3CA903FC" w14:textId="7FDFBBDB" w:rsidR="00DD2A26" w:rsidDel="00F24436" w:rsidRDefault="00DD2A26">
                        <w:pPr>
                          <w:pStyle w:val="CodeBlockBPBHEB"/>
                          <w:rPr>
                            <w:del w:id="1286" w:author="Abhiram Arali" w:date="2024-11-14T10:01:00Z" w16du:dateUtc="2024-11-14T04:31:00Z"/>
                          </w:rPr>
                          <w:pPrChange w:id="1287" w:author="Abhiram Arali" w:date="2024-11-14T10:01:00Z" w16du:dateUtc="2024-11-14T04:31:00Z">
                            <w:pPr>
                              <w:pStyle w:val="BodyText"/>
                              <w:spacing w:before="22"/>
                            </w:pPr>
                          </w:pPrChange>
                        </w:pPr>
                      </w:p>
                      <w:p w14:paraId="3B0A9D29" w14:textId="5F31FA29" w:rsidR="00DD2A26" w:rsidDel="00F24436" w:rsidRDefault="00DD2A26">
                        <w:pPr>
                          <w:pStyle w:val="CodeBlockBPBHEB"/>
                          <w:rPr>
                            <w:del w:id="1288" w:author="Abhiram Arali" w:date="2024-11-14T10:01:00Z" w16du:dateUtc="2024-11-14T04:31:00Z"/>
                          </w:rPr>
                          <w:pPrChange w:id="1289" w:author="Abhiram Arali" w:date="2024-11-14T10:01:00Z" w16du:dateUtc="2024-11-14T04:31:00Z">
                            <w:pPr>
                              <w:pStyle w:val="BodyText"/>
                              <w:ind w:left="107"/>
                            </w:pPr>
                          </w:pPrChange>
                        </w:pPr>
                        <w:del w:id="1290" w:author="Abhiram Arali" w:date="2024-11-14T10:01:00Z" w16du:dateUtc="2024-11-14T04:31:00Z">
                          <w:r w:rsidDel="00F24436">
                            <w:delText>3</w:delText>
                          </w:r>
                        </w:del>
                      </w:p>
                      <w:p w14:paraId="213BF3BB" w14:textId="1B56D036" w:rsidR="00DD2A26" w:rsidDel="00F24436" w:rsidRDefault="00DD2A26">
                        <w:pPr>
                          <w:pStyle w:val="CodeBlockBPBHEB"/>
                          <w:rPr>
                            <w:del w:id="1291" w:author="Abhiram Arali" w:date="2024-11-14T10:01:00Z" w16du:dateUtc="2024-11-14T04:31:00Z"/>
                          </w:rPr>
                          <w:pPrChange w:id="1292" w:author="Abhiram Arali" w:date="2024-11-14T10:01:00Z" w16du:dateUtc="2024-11-14T04:31:00Z">
                            <w:pPr>
                              <w:pStyle w:val="BodyText"/>
                              <w:spacing w:before="21"/>
                            </w:pPr>
                          </w:pPrChange>
                        </w:pPr>
                      </w:p>
                      <w:p w14:paraId="14020B80" w14:textId="6C7E6EDF" w:rsidR="00DD2A26" w:rsidRDefault="00DD2A26">
                        <w:pPr>
                          <w:pStyle w:val="CodeBlockBPBHEB"/>
                          <w:pPrChange w:id="1293" w:author="Abhiram Arali" w:date="2024-11-14T10:01:00Z" w16du:dateUtc="2024-11-14T04:31:00Z">
                            <w:pPr>
                              <w:pStyle w:val="BodyText"/>
                              <w:ind w:left="107"/>
                            </w:pPr>
                          </w:pPrChange>
                        </w:pPr>
                        <w:del w:id="1294" w:author="Abhiram Arali" w:date="2024-11-14T10:01:00Z" w16du:dateUtc="2024-11-14T04:31:00Z">
                          <w:r w:rsidDel="00F24436">
                            <w:delText>4</w:delText>
                          </w:r>
                        </w:del>
                      </w:p>
                    </w:txbxContent>
                  </v:textbox>
                  <w10:anchorlock/>
                </v:shape>
              </w:pict>
            </mc:Fallback>
          </mc:AlternateContent>
        </w:r>
      </w:del>
    </w:p>
    <w:p w14:paraId="06A33F0D" w14:textId="77777777" w:rsidR="00DD2A26" w:rsidRDefault="00DD2A26">
      <w:pPr>
        <w:pStyle w:val="NormalBPBHEB"/>
        <w:numPr>
          <w:ilvl w:val="0"/>
          <w:numId w:val="16"/>
        </w:numPr>
        <w:pPrChange w:id="787" w:author="Abhiram Arali" w:date="2024-11-14T10:02:00Z">
          <w:pPr>
            <w:pStyle w:val="BodyText"/>
            <w:spacing w:before="123" w:line="360" w:lineRule="auto"/>
            <w:ind w:left="220" w:right="226"/>
            <w:jc w:val="both"/>
          </w:pPr>
        </w:pPrChange>
      </w:pPr>
      <w:r>
        <w:t>In this example, the loop prints numbers from 1 to 4. When i equals 5, the break statement is executed, terminating the loop.</w:t>
      </w:r>
    </w:p>
    <w:p w14:paraId="3FB67EC9" w14:textId="10815EB6" w:rsidR="00DD2A26" w:rsidRPr="005F1C46" w:rsidDel="005F1C46" w:rsidRDefault="00DD2A26">
      <w:pPr>
        <w:pStyle w:val="NormalBPBHEB"/>
        <w:rPr>
          <w:del w:id="788" w:author="Abhiram Arali" w:date="2024-11-14T10:02:00Z"/>
          <w:b/>
          <w:bCs/>
          <w:rPrChange w:id="789" w:author="Abhiram Arali" w:date="2024-11-14T10:02:00Z">
            <w:rPr>
              <w:del w:id="790" w:author="Abhiram Arali" w:date="2024-11-14T10:02:00Z"/>
            </w:rPr>
          </w:rPrChange>
        </w:rPr>
        <w:pPrChange w:id="791" w:author="Abhiram Arali" w:date="2024-11-14T10:02:00Z">
          <w:pPr>
            <w:pStyle w:val="Heading1"/>
            <w:spacing w:before="159"/>
          </w:pPr>
        </w:pPrChange>
      </w:pPr>
      <w:r w:rsidRPr="005F1C46">
        <w:rPr>
          <w:b/>
          <w:bCs/>
          <w:rPrChange w:id="792" w:author="Abhiram Arali" w:date="2024-11-14T10:02:00Z">
            <w:rPr/>
          </w:rPrChange>
        </w:rPr>
        <w:lastRenderedPageBreak/>
        <w:t xml:space="preserve">continue </w:t>
      </w:r>
      <w:r w:rsidR="005F1C46" w:rsidRPr="005F1C46">
        <w:rPr>
          <w:b/>
          <w:bCs/>
        </w:rPr>
        <w:t>statement</w:t>
      </w:r>
      <w:ins w:id="793" w:author="Abhiram Arali" w:date="2024-11-14T10:02:00Z">
        <w:r w:rsidR="005F1C46">
          <w:rPr>
            <w:b/>
            <w:bCs/>
          </w:rPr>
          <w:t xml:space="preserve">: </w:t>
        </w:r>
      </w:ins>
    </w:p>
    <w:p w14:paraId="572AAD2D" w14:textId="777BCC03" w:rsidR="00DD2A26" w:rsidDel="007932B1" w:rsidRDefault="00DD2A26">
      <w:pPr>
        <w:pStyle w:val="NormalBPBHEB"/>
        <w:rPr>
          <w:del w:id="794" w:author="Abhiram Arali" w:date="2024-11-14T10:02:00Z"/>
          <w:b/>
        </w:rPr>
        <w:pPrChange w:id="795" w:author="Abhiram Arali" w:date="2024-11-14T10:02:00Z">
          <w:pPr>
            <w:pStyle w:val="BodyText"/>
            <w:spacing w:before="24"/>
          </w:pPr>
        </w:pPrChange>
      </w:pPr>
    </w:p>
    <w:p w14:paraId="1B426E1E" w14:textId="77777777" w:rsidR="00DD2A26" w:rsidRDefault="00DD2A26">
      <w:pPr>
        <w:pStyle w:val="NormalBPBHEB"/>
        <w:numPr>
          <w:ilvl w:val="0"/>
          <w:numId w:val="19"/>
        </w:numPr>
        <w:pPrChange w:id="796" w:author="Abhiram Arali" w:date="2024-11-14T10:02:00Z">
          <w:pPr>
            <w:pStyle w:val="BodyText"/>
            <w:spacing w:before="1" w:line="360" w:lineRule="auto"/>
            <w:ind w:left="220" w:right="221"/>
            <w:jc w:val="both"/>
          </w:pPr>
        </w:pPrChange>
      </w:pPr>
      <w:r>
        <w:t>The continue statement is used to skip the current iteration of a loop and move to the next iteration. When continue is encountered, the remaining code inside the loop for that iteration is skipped, and the loop proceeds with the next iteration.</w:t>
      </w:r>
    </w:p>
    <w:p w14:paraId="5E873569" w14:textId="46B30159" w:rsidR="00DD2A26" w:rsidRDefault="00DD2A26">
      <w:pPr>
        <w:pStyle w:val="NormalBPBHEB"/>
        <w:numPr>
          <w:ilvl w:val="0"/>
          <w:numId w:val="20"/>
        </w:numPr>
        <w:pPrChange w:id="797" w:author="Abhiram Arali" w:date="2024-11-14T10:02:00Z">
          <w:pPr>
            <w:spacing w:before="159"/>
            <w:ind w:left="220"/>
          </w:pPr>
        </w:pPrChange>
      </w:pPr>
      <w:r>
        <w:t>Usage</w:t>
      </w:r>
      <w:ins w:id="798" w:author="Abhiram Arali" w:date="2024-11-14T10:02:00Z">
        <w:r w:rsidR="003A0EBD">
          <w:t xml:space="preserve">: </w:t>
        </w:r>
      </w:ins>
    </w:p>
    <w:p w14:paraId="0418E60C" w14:textId="14B4FC30" w:rsidR="00DD2A26" w:rsidRPr="00BF516F" w:rsidDel="00872306" w:rsidRDefault="00DD2A26">
      <w:pPr>
        <w:pStyle w:val="NormalBPBHEB"/>
        <w:numPr>
          <w:ilvl w:val="0"/>
          <w:numId w:val="21"/>
        </w:numPr>
        <w:rPr>
          <w:del w:id="799" w:author="Abhiram Arali" w:date="2024-11-14T10:02:00Z"/>
        </w:rPr>
        <w:pPrChange w:id="800" w:author="Abhiram Arali" w:date="2024-11-14T10:03:00Z">
          <w:pPr>
            <w:pStyle w:val="BodyText"/>
            <w:spacing w:before="24"/>
          </w:pPr>
        </w:pPrChange>
      </w:pPr>
    </w:p>
    <w:p w14:paraId="4A3E1939" w14:textId="77777777" w:rsidR="00DD2A26" w:rsidRPr="00BF516F" w:rsidRDefault="00DD2A26">
      <w:pPr>
        <w:pStyle w:val="NormalBPBHEB"/>
        <w:numPr>
          <w:ilvl w:val="0"/>
          <w:numId w:val="21"/>
        </w:numPr>
        <w:rPr>
          <w:rPrChange w:id="801" w:author="Abhiram Arali" w:date="2024-11-14T10:03:00Z">
            <w:rPr>
              <w:sz w:val="24"/>
            </w:rPr>
          </w:rPrChange>
        </w:rPr>
        <w:pPrChange w:id="802" w:author="Abhiram Arali" w:date="2024-11-14T10:03:00Z">
          <w:pPr>
            <w:pStyle w:val="ListParagraph"/>
            <w:numPr>
              <w:numId w:val="2"/>
            </w:numPr>
            <w:tabs>
              <w:tab w:val="left" w:pos="940"/>
            </w:tabs>
            <w:ind w:left="940" w:hanging="360"/>
          </w:pPr>
        </w:pPrChange>
      </w:pPr>
      <w:r w:rsidRPr="00BF516F">
        <w:rPr>
          <w:rPrChange w:id="803" w:author="Abhiram Arali" w:date="2024-11-14T10:03:00Z">
            <w:rPr>
              <w:sz w:val="24"/>
            </w:rPr>
          </w:rPrChange>
        </w:rPr>
        <w:t>To skip specific iterations based on a condition.</w:t>
      </w:r>
    </w:p>
    <w:p w14:paraId="4B5A88C2" w14:textId="77777777" w:rsidR="00DD2A26" w:rsidRPr="00BF516F" w:rsidRDefault="00DD2A26">
      <w:pPr>
        <w:pStyle w:val="NormalBPBHEB"/>
        <w:numPr>
          <w:ilvl w:val="0"/>
          <w:numId w:val="21"/>
        </w:numPr>
        <w:rPr>
          <w:rPrChange w:id="804" w:author="Abhiram Arali" w:date="2024-11-14T10:03:00Z">
            <w:rPr>
              <w:sz w:val="24"/>
            </w:rPr>
          </w:rPrChange>
        </w:rPr>
        <w:pPrChange w:id="805" w:author="Abhiram Arali" w:date="2024-11-14T10:03:00Z">
          <w:pPr>
            <w:pStyle w:val="ListParagraph"/>
            <w:numPr>
              <w:numId w:val="2"/>
            </w:numPr>
            <w:tabs>
              <w:tab w:val="left" w:pos="940"/>
            </w:tabs>
            <w:spacing w:before="135" w:line="350" w:lineRule="auto"/>
            <w:ind w:left="940" w:right="223" w:hanging="360"/>
          </w:pPr>
        </w:pPrChange>
      </w:pPr>
      <w:r w:rsidRPr="00BF516F">
        <w:rPr>
          <w:rPrChange w:id="806" w:author="Abhiram Arali" w:date="2024-11-14T10:03:00Z">
            <w:rPr>
              <w:sz w:val="24"/>
            </w:rPr>
          </w:rPrChange>
        </w:rPr>
        <w:t>Useful when certain conditions should prevent the execution of the remaining code in the current iteration.</w:t>
      </w:r>
    </w:p>
    <w:p w14:paraId="6B3D4747" w14:textId="55AC50BC" w:rsidR="00DD2A26" w:rsidRDefault="00DD2A26" w:rsidP="007B0793">
      <w:pPr>
        <w:pStyle w:val="NormalBPBHEB"/>
        <w:numPr>
          <w:ilvl w:val="0"/>
          <w:numId w:val="20"/>
        </w:numPr>
        <w:rPr>
          <w:ins w:id="807" w:author="Abhiram Arali" w:date="2024-11-14T10:03:00Z"/>
        </w:rPr>
      </w:pPr>
      <w:r>
        <w:t>Example</w:t>
      </w:r>
      <w:ins w:id="808" w:author="Abhiram Arali" w:date="2024-11-14T10:03:00Z">
        <w:r w:rsidR="007B0793">
          <w:t>:</w:t>
        </w:r>
      </w:ins>
    </w:p>
    <w:p w14:paraId="3E3194A8" w14:textId="77777777" w:rsidR="003E2B62" w:rsidRDefault="003E2B62" w:rsidP="003E2B62">
      <w:pPr>
        <w:pStyle w:val="CodeBlockBPBHEB"/>
      </w:pPr>
      <w:moveToRangeStart w:id="809" w:author="Abhiram Arali" w:date="2024-11-14T10:03:00Z" w:name="move182471015"/>
      <w:moveTo w:id="810" w:author="Abhiram Arali" w:date="2024-11-14T10:03:00Z">
        <w:r>
          <w:t>#include</w:t>
        </w:r>
        <w:r>
          <w:rPr>
            <w:spacing w:val="-15"/>
          </w:rPr>
          <w:t xml:space="preserve"> </w:t>
        </w:r>
        <w:r>
          <w:t>&lt;stdio.h&gt; int main() {</w:t>
        </w:r>
      </w:moveTo>
    </w:p>
    <w:p w14:paraId="0F20C747" w14:textId="77777777" w:rsidR="003E2B62" w:rsidRDefault="003E2B62" w:rsidP="003E2B62">
      <w:pPr>
        <w:pStyle w:val="CodeBlockBPBHEB"/>
      </w:pPr>
      <w:moveTo w:id="811" w:author="Abhiram Arali" w:date="2024-11-14T10:03:00Z">
        <w:r>
          <w:t>for</w:t>
        </w:r>
        <w:r>
          <w:rPr>
            <w:spacing w:val="-6"/>
          </w:rPr>
          <w:t xml:space="preserve"> </w:t>
        </w:r>
        <w:r>
          <w:t>(int</w:t>
        </w:r>
        <w:r>
          <w:rPr>
            <w:spacing w:val="-4"/>
          </w:rPr>
          <w:t xml:space="preserve"> </w:t>
        </w:r>
        <w:r>
          <w:t>i</w:t>
        </w:r>
        <w:r>
          <w:rPr>
            <w:spacing w:val="-4"/>
          </w:rPr>
          <w:t xml:space="preserve"> </w:t>
        </w:r>
        <w:r>
          <w:t>=</w:t>
        </w:r>
        <w:r>
          <w:rPr>
            <w:spacing w:val="-5"/>
          </w:rPr>
          <w:t xml:space="preserve"> </w:t>
        </w:r>
        <w:r>
          <w:t>1;</w:t>
        </w:r>
        <w:r>
          <w:rPr>
            <w:spacing w:val="-4"/>
          </w:rPr>
          <w:t xml:space="preserve"> </w:t>
        </w:r>
        <w:r>
          <w:t>i</w:t>
        </w:r>
        <w:r>
          <w:rPr>
            <w:spacing w:val="-4"/>
          </w:rPr>
          <w:t xml:space="preserve"> </w:t>
        </w:r>
        <w:r>
          <w:t>&lt;=</w:t>
        </w:r>
        <w:r>
          <w:rPr>
            <w:spacing w:val="-5"/>
          </w:rPr>
          <w:t xml:space="preserve"> </w:t>
        </w:r>
        <w:r>
          <w:t>10;</w:t>
        </w:r>
        <w:r>
          <w:rPr>
            <w:spacing w:val="-4"/>
          </w:rPr>
          <w:t xml:space="preserve"> </w:t>
        </w:r>
        <w:r>
          <w:t>i++)</w:t>
        </w:r>
        <w:r>
          <w:rPr>
            <w:spacing w:val="-4"/>
          </w:rPr>
          <w:t xml:space="preserve"> </w:t>
        </w:r>
        <w:r>
          <w:t>{ if (i % 2 == 0) {</w:t>
        </w:r>
      </w:moveTo>
    </w:p>
    <w:p w14:paraId="7789A4E3" w14:textId="77777777" w:rsidR="003E2B62" w:rsidRDefault="003E2B62" w:rsidP="003E2B62">
      <w:pPr>
        <w:pStyle w:val="CodeBlockBPBHEB"/>
      </w:pPr>
      <w:moveTo w:id="812" w:author="Abhiram Arali" w:date="2024-11-14T10:03:00Z">
        <w:r>
          <w:t>continue;</w:t>
        </w:r>
        <w:r>
          <w:rPr>
            <w:spacing w:val="58"/>
          </w:rPr>
          <w:t xml:space="preserve"> </w:t>
        </w:r>
        <w:r>
          <w:t>// Skip</w:t>
        </w:r>
        <w:r>
          <w:rPr>
            <w:spacing w:val="-3"/>
          </w:rPr>
          <w:t xml:space="preserve"> </w:t>
        </w:r>
        <w:r>
          <w:t xml:space="preserve">even </w:t>
        </w:r>
        <w:r>
          <w:rPr>
            <w:spacing w:val="-2"/>
          </w:rPr>
          <w:t>numbers</w:t>
        </w:r>
      </w:moveTo>
    </w:p>
    <w:p w14:paraId="76879E35" w14:textId="77777777" w:rsidR="003E2B62" w:rsidRDefault="003E2B62" w:rsidP="003E2B62">
      <w:pPr>
        <w:pStyle w:val="CodeBlockBPBHEB"/>
      </w:pPr>
    </w:p>
    <w:p w14:paraId="4BCD604C" w14:textId="77777777" w:rsidR="003E2B62" w:rsidRDefault="003E2B62" w:rsidP="003E2B62">
      <w:pPr>
        <w:pStyle w:val="CodeBlockBPBHEB"/>
        <w:rPr>
          <w:sz w:val="24"/>
        </w:rPr>
      </w:pPr>
      <w:moveTo w:id="813" w:author="Abhiram Arali" w:date="2024-11-14T10:03:00Z">
        <w:r>
          <w:rPr>
            <w:spacing w:val="-10"/>
            <w:sz w:val="24"/>
          </w:rPr>
          <w:t>}</w:t>
        </w:r>
      </w:moveTo>
    </w:p>
    <w:p w14:paraId="20F425FE" w14:textId="77777777" w:rsidR="003E2B62" w:rsidRDefault="003E2B62" w:rsidP="003E2B62">
      <w:pPr>
        <w:pStyle w:val="CodeBlockBPBHEB"/>
      </w:pPr>
    </w:p>
    <w:p w14:paraId="516247B5" w14:textId="77777777" w:rsidR="003E2B62" w:rsidRDefault="003E2B62" w:rsidP="003E2B62">
      <w:pPr>
        <w:pStyle w:val="CodeBlockBPBHEB"/>
      </w:pPr>
      <w:moveTo w:id="814" w:author="Abhiram Arali" w:date="2024-11-14T10:03:00Z">
        <w:r>
          <w:t>printf("%d\n",</w:t>
        </w:r>
        <w:r>
          <w:rPr>
            <w:spacing w:val="-3"/>
          </w:rPr>
          <w:t xml:space="preserve"> </w:t>
        </w:r>
        <w:r>
          <w:rPr>
            <w:spacing w:val="-5"/>
          </w:rPr>
          <w:t>i);</w:t>
        </w:r>
      </w:moveTo>
    </w:p>
    <w:p w14:paraId="4265BAB4" w14:textId="77777777" w:rsidR="003E2B62" w:rsidRDefault="003E2B62" w:rsidP="003E2B62">
      <w:pPr>
        <w:pStyle w:val="CodeBlockBPBHEB"/>
      </w:pPr>
    </w:p>
    <w:p w14:paraId="53B85DF6" w14:textId="77777777" w:rsidR="003E2B62" w:rsidRDefault="003E2B62" w:rsidP="003E2B62">
      <w:pPr>
        <w:pStyle w:val="CodeBlockBPBHEB"/>
        <w:rPr>
          <w:sz w:val="24"/>
        </w:rPr>
      </w:pPr>
      <w:moveTo w:id="815" w:author="Abhiram Arali" w:date="2024-11-14T10:03:00Z">
        <w:r>
          <w:rPr>
            <w:spacing w:val="-10"/>
            <w:sz w:val="24"/>
          </w:rPr>
          <w:t>}</w:t>
        </w:r>
      </w:moveTo>
    </w:p>
    <w:p w14:paraId="62F986A6" w14:textId="77777777" w:rsidR="003E2B62" w:rsidRDefault="003E2B62" w:rsidP="003E2B62">
      <w:pPr>
        <w:pStyle w:val="CodeBlockBPBHEB"/>
      </w:pPr>
    </w:p>
    <w:p w14:paraId="19AF77CE" w14:textId="77777777" w:rsidR="003E2B62" w:rsidRDefault="003E2B62" w:rsidP="003E2B62">
      <w:pPr>
        <w:pStyle w:val="CodeBlockBPBHEB"/>
      </w:pPr>
      <w:moveTo w:id="816" w:author="Abhiram Arali" w:date="2024-11-14T10:03:00Z">
        <w:r>
          <w:t>return</w:t>
        </w:r>
        <w:r>
          <w:rPr>
            <w:spacing w:val="-2"/>
          </w:rPr>
          <w:t xml:space="preserve"> </w:t>
        </w:r>
        <w:r>
          <w:rPr>
            <w:spacing w:val="-5"/>
          </w:rPr>
          <w:t>0;</w:t>
        </w:r>
      </w:moveTo>
    </w:p>
    <w:p w14:paraId="7B93EA15" w14:textId="77777777" w:rsidR="003E2B62" w:rsidRDefault="003E2B62" w:rsidP="003E2B62">
      <w:pPr>
        <w:pStyle w:val="CodeBlockBPBHEB"/>
      </w:pPr>
    </w:p>
    <w:p w14:paraId="74881612" w14:textId="77777777" w:rsidR="003E2B62" w:rsidRDefault="003E2B62" w:rsidP="003E2B62">
      <w:pPr>
        <w:pStyle w:val="CodeBlockBPBHEB"/>
        <w:rPr>
          <w:sz w:val="24"/>
        </w:rPr>
      </w:pPr>
      <w:moveTo w:id="817" w:author="Abhiram Arali" w:date="2024-11-14T10:03:00Z">
        <w:r>
          <w:rPr>
            <w:spacing w:val="-10"/>
            <w:sz w:val="24"/>
          </w:rPr>
          <w:t>}</w:t>
        </w:r>
      </w:moveTo>
    </w:p>
    <w:moveToRangeEnd w:id="809"/>
    <w:p w14:paraId="4598C988" w14:textId="77777777" w:rsidR="003E2B62" w:rsidRDefault="003E2B62">
      <w:pPr>
        <w:pStyle w:val="NormalBPBHEB"/>
        <w:pPrChange w:id="818" w:author="Abhiram Arali" w:date="2024-11-14T10:03:00Z">
          <w:pPr>
            <w:spacing w:before="172"/>
            <w:ind w:left="220"/>
          </w:pPr>
        </w:pPrChange>
      </w:pPr>
    </w:p>
    <w:p w14:paraId="28E44F9A" w14:textId="6AA73F49" w:rsidR="00DD2A26" w:rsidDel="00C51781" w:rsidRDefault="00DD2A26">
      <w:pPr>
        <w:pStyle w:val="NormalBPBHEB"/>
        <w:numPr>
          <w:ilvl w:val="0"/>
          <w:numId w:val="20"/>
        </w:numPr>
        <w:rPr>
          <w:del w:id="819" w:author="Abhiram Arali" w:date="2024-11-14T10:03:00Z"/>
          <w:sz w:val="20"/>
        </w:rPr>
        <w:pPrChange w:id="820" w:author="Abhiram Arali" w:date="2024-11-14T10:03:00Z">
          <w:pPr>
            <w:pStyle w:val="BodyText"/>
            <w:spacing w:before="47"/>
          </w:pPr>
        </w:pPrChange>
      </w:pPr>
      <w:del w:id="821" w:author="Abhiram Arali" w:date="2024-11-14T10:03:00Z">
        <w:r w:rsidDel="00C51781">
          <w:rPr>
            <w:noProof/>
            <w:lang w:val="en-IN" w:eastAsia="en-IN"/>
            <w:rPrChange w:id="822" w:author="Unknown">
              <w:rPr>
                <w:noProof/>
                <w:lang w:val="en-IN" w:eastAsia="en-IN"/>
              </w:rPr>
            </w:rPrChange>
          </w:rPr>
          <mc:AlternateContent>
            <mc:Choice Requires="wps">
              <w:drawing>
                <wp:anchor distT="0" distB="0" distL="0" distR="0" simplePos="0" relativeHeight="251670528" behindDoc="1" locked="0" layoutInCell="1" allowOverlap="1" wp14:anchorId="325116D4" wp14:editId="375E38A1">
                  <wp:simplePos x="0" y="0"/>
                  <wp:positionH relativeFrom="page">
                    <wp:posOffset>843076</wp:posOffset>
                  </wp:positionH>
                  <wp:positionV relativeFrom="paragraph">
                    <wp:posOffset>194297</wp:posOffset>
                  </wp:positionV>
                  <wp:extent cx="5876290" cy="357314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573145"/>
                          </a:xfrm>
                          <a:prstGeom prst="rect">
                            <a:avLst/>
                          </a:prstGeom>
                          <a:ln w="6096">
                            <a:solidFill>
                              <a:srgbClr val="000000"/>
                            </a:solidFill>
                            <a:prstDash val="solid"/>
                          </a:ln>
                        </wps:spPr>
                        <wps:txbx>
                          <w:txbxContent>
                            <w:p w14:paraId="21C09C23" w14:textId="38E62BD6" w:rsidR="00DD2A26" w:rsidDel="003E2B62" w:rsidRDefault="00DD2A26">
                              <w:pPr>
                                <w:pStyle w:val="CodeBlockBPBHEB"/>
                                <w:pPrChange w:id="823" w:author="Abhiram Arali" w:date="2024-11-14T10:03:00Z">
                                  <w:pPr>
                                    <w:pStyle w:val="BodyText"/>
                                    <w:spacing w:before="18" w:line="499" w:lineRule="auto"/>
                                    <w:ind w:left="107" w:right="7328"/>
                                  </w:pPr>
                                </w:pPrChange>
                              </w:pPr>
                              <w:moveFromRangeStart w:id="824" w:author="Abhiram Arali" w:date="2024-11-14T10:03:00Z" w:name="move182471015"/>
                              <w:moveFrom w:id="825" w:author="Abhiram Arali" w:date="2024-11-14T10:03:00Z">
                                <w:r w:rsidDel="003E2B62">
                                  <w:t>#include</w:t>
                                </w:r>
                                <w:r w:rsidDel="003E2B62">
                                  <w:rPr>
                                    <w:spacing w:val="-15"/>
                                  </w:rPr>
                                  <w:t xml:space="preserve"> </w:t>
                                </w:r>
                                <w:r w:rsidDel="003E2B62">
                                  <w:t>&lt;stdio.h&gt; int main() {</w:t>
                                </w:r>
                              </w:moveFrom>
                            </w:p>
                            <w:p w14:paraId="7532A3A8" w14:textId="065C1E8F" w:rsidR="00DD2A26" w:rsidDel="003E2B62" w:rsidRDefault="00DD2A26">
                              <w:pPr>
                                <w:pStyle w:val="CodeBlockBPBHEB"/>
                                <w:pPrChange w:id="826" w:author="Abhiram Arali" w:date="2024-11-14T10:03:00Z">
                                  <w:pPr>
                                    <w:pStyle w:val="BodyText"/>
                                    <w:spacing w:line="499" w:lineRule="auto"/>
                                    <w:ind w:left="587" w:right="6122" w:hanging="240"/>
                                  </w:pPr>
                                </w:pPrChange>
                              </w:pPr>
                              <w:moveFrom w:id="827" w:author="Abhiram Arali" w:date="2024-11-14T10:03:00Z">
                                <w:r w:rsidDel="003E2B62">
                                  <w:t>for</w:t>
                                </w:r>
                                <w:r w:rsidDel="003E2B62">
                                  <w:rPr>
                                    <w:spacing w:val="-6"/>
                                  </w:rPr>
                                  <w:t xml:space="preserve"> </w:t>
                                </w:r>
                                <w:r w:rsidDel="003E2B62">
                                  <w:t>(int</w:t>
                                </w:r>
                                <w:r w:rsidDel="003E2B62">
                                  <w:rPr>
                                    <w:spacing w:val="-4"/>
                                  </w:rPr>
                                  <w:t xml:space="preserve"> </w:t>
                                </w:r>
                                <w:r w:rsidDel="003E2B62">
                                  <w:t>i</w:t>
                                </w:r>
                                <w:r w:rsidDel="003E2B62">
                                  <w:rPr>
                                    <w:spacing w:val="-4"/>
                                  </w:rPr>
                                  <w:t xml:space="preserve"> </w:t>
                                </w:r>
                                <w:r w:rsidDel="003E2B62">
                                  <w:t>=</w:t>
                                </w:r>
                                <w:r w:rsidDel="003E2B62">
                                  <w:rPr>
                                    <w:spacing w:val="-5"/>
                                  </w:rPr>
                                  <w:t xml:space="preserve"> </w:t>
                                </w:r>
                                <w:r w:rsidDel="003E2B62">
                                  <w:t>1;</w:t>
                                </w:r>
                                <w:r w:rsidDel="003E2B62">
                                  <w:rPr>
                                    <w:spacing w:val="-4"/>
                                  </w:rPr>
                                  <w:t xml:space="preserve"> </w:t>
                                </w:r>
                                <w:r w:rsidDel="003E2B62">
                                  <w:t>i</w:t>
                                </w:r>
                                <w:r w:rsidDel="003E2B62">
                                  <w:rPr>
                                    <w:spacing w:val="-4"/>
                                  </w:rPr>
                                  <w:t xml:space="preserve"> </w:t>
                                </w:r>
                                <w:r w:rsidDel="003E2B62">
                                  <w:t>&lt;=</w:t>
                                </w:r>
                                <w:r w:rsidDel="003E2B62">
                                  <w:rPr>
                                    <w:spacing w:val="-5"/>
                                  </w:rPr>
                                  <w:t xml:space="preserve"> </w:t>
                                </w:r>
                                <w:r w:rsidDel="003E2B62">
                                  <w:t>10;</w:t>
                                </w:r>
                                <w:r w:rsidDel="003E2B62">
                                  <w:rPr>
                                    <w:spacing w:val="-4"/>
                                  </w:rPr>
                                  <w:t xml:space="preserve"> </w:t>
                                </w:r>
                                <w:r w:rsidDel="003E2B62">
                                  <w:t>i++)</w:t>
                                </w:r>
                                <w:r w:rsidDel="003E2B62">
                                  <w:rPr>
                                    <w:spacing w:val="-4"/>
                                  </w:rPr>
                                  <w:t xml:space="preserve"> </w:t>
                                </w:r>
                                <w:r w:rsidDel="003E2B62">
                                  <w:t>{ if (i % 2 == 0) {</w:t>
                                </w:r>
                              </w:moveFrom>
                            </w:p>
                            <w:p w14:paraId="32BD6608" w14:textId="43121D5F" w:rsidR="00DD2A26" w:rsidDel="003E2B62" w:rsidRDefault="00DD2A26">
                              <w:pPr>
                                <w:pStyle w:val="CodeBlockBPBHEB"/>
                                <w:pPrChange w:id="828" w:author="Abhiram Arali" w:date="2024-11-14T10:03:00Z">
                                  <w:pPr>
                                    <w:pStyle w:val="BodyText"/>
                                    <w:spacing w:before="1"/>
                                    <w:ind w:left="827"/>
                                  </w:pPr>
                                </w:pPrChange>
                              </w:pPr>
                              <w:moveFrom w:id="829" w:author="Abhiram Arali" w:date="2024-11-14T10:03:00Z">
                                <w:r w:rsidDel="003E2B62">
                                  <w:t>continue;</w:t>
                                </w:r>
                                <w:r w:rsidDel="003E2B62">
                                  <w:rPr>
                                    <w:spacing w:val="58"/>
                                  </w:rPr>
                                  <w:t xml:space="preserve"> </w:t>
                                </w:r>
                                <w:r w:rsidDel="003E2B62">
                                  <w:t>// Skip</w:t>
                                </w:r>
                                <w:r w:rsidDel="003E2B62">
                                  <w:rPr>
                                    <w:spacing w:val="-3"/>
                                  </w:rPr>
                                  <w:t xml:space="preserve"> </w:t>
                                </w:r>
                                <w:r w:rsidDel="003E2B62">
                                  <w:t xml:space="preserve">even </w:t>
                                </w:r>
                                <w:r w:rsidDel="003E2B62">
                                  <w:rPr>
                                    <w:spacing w:val="-2"/>
                                  </w:rPr>
                                  <w:t>numbers</w:t>
                                </w:r>
                              </w:moveFrom>
                            </w:p>
                            <w:p w14:paraId="27002071" w14:textId="28FDAC64" w:rsidR="00DD2A26" w:rsidDel="003E2B62" w:rsidRDefault="00DD2A26">
                              <w:pPr>
                                <w:pStyle w:val="CodeBlockBPBHEB"/>
                                <w:pPrChange w:id="830" w:author="Abhiram Arali" w:date="2024-11-14T10:03:00Z">
                                  <w:pPr>
                                    <w:pStyle w:val="BodyText"/>
                                    <w:spacing w:before="22"/>
                                  </w:pPr>
                                </w:pPrChange>
                              </w:pPr>
                            </w:p>
                            <w:p w14:paraId="4AE9593B" w14:textId="5D9E1583" w:rsidR="00DD2A26" w:rsidDel="003E2B62" w:rsidRDefault="00DD2A26">
                              <w:pPr>
                                <w:pStyle w:val="CodeBlockBPBHEB"/>
                                <w:rPr>
                                  <w:sz w:val="24"/>
                                </w:rPr>
                                <w:pPrChange w:id="831" w:author="Abhiram Arali" w:date="2024-11-14T10:03:00Z">
                                  <w:pPr>
                                    <w:ind w:left="587"/>
                                  </w:pPr>
                                </w:pPrChange>
                              </w:pPr>
                              <w:moveFrom w:id="832" w:author="Abhiram Arali" w:date="2024-11-14T10:03:00Z">
                                <w:r w:rsidDel="003E2B62">
                                  <w:rPr>
                                    <w:spacing w:val="-10"/>
                                    <w:sz w:val="24"/>
                                  </w:rPr>
                                  <w:t>}</w:t>
                                </w:r>
                              </w:moveFrom>
                            </w:p>
                            <w:p w14:paraId="7510FF87" w14:textId="14AC2BA4" w:rsidR="00DD2A26" w:rsidDel="003E2B62" w:rsidRDefault="00DD2A26">
                              <w:pPr>
                                <w:pStyle w:val="CodeBlockBPBHEB"/>
                                <w:pPrChange w:id="833" w:author="Abhiram Arali" w:date="2024-11-14T10:03:00Z">
                                  <w:pPr>
                                    <w:pStyle w:val="BodyText"/>
                                    <w:spacing w:before="21"/>
                                  </w:pPr>
                                </w:pPrChange>
                              </w:pPr>
                            </w:p>
                            <w:p w14:paraId="2827C8BE" w14:textId="16928E7D" w:rsidR="00DD2A26" w:rsidDel="003E2B62" w:rsidRDefault="00DD2A26">
                              <w:pPr>
                                <w:pStyle w:val="CodeBlockBPBHEB"/>
                                <w:pPrChange w:id="834" w:author="Abhiram Arali" w:date="2024-11-14T10:03:00Z">
                                  <w:pPr>
                                    <w:pStyle w:val="BodyText"/>
                                    <w:spacing w:before="1"/>
                                    <w:ind w:left="587"/>
                                  </w:pPr>
                                </w:pPrChange>
                              </w:pPr>
                              <w:moveFrom w:id="835" w:author="Abhiram Arali" w:date="2024-11-14T10:03:00Z">
                                <w:r w:rsidDel="003E2B62">
                                  <w:t>printf("%d\n",</w:t>
                                </w:r>
                                <w:r w:rsidDel="003E2B62">
                                  <w:rPr>
                                    <w:spacing w:val="-3"/>
                                  </w:rPr>
                                  <w:t xml:space="preserve"> </w:t>
                                </w:r>
                                <w:r w:rsidDel="003E2B62">
                                  <w:rPr>
                                    <w:spacing w:val="-5"/>
                                  </w:rPr>
                                  <w:t>i);</w:t>
                                </w:r>
                              </w:moveFrom>
                            </w:p>
                            <w:p w14:paraId="194CEDAE" w14:textId="0F70FCB9" w:rsidR="00DD2A26" w:rsidDel="003E2B62" w:rsidRDefault="00DD2A26">
                              <w:pPr>
                                <w:pStyle w:val="CodeBlockBPBHEB"/>
                                <w:pPrChange w:id="836" w:author="Abhiram Arali" w:date="2024-11-14T10:03:00Z">
                                  <w:pPr>
                                    <w:pStyle w:val="BodyText"/>
                                    <w:spacing w:before="21"/>
                                  </w:pPr>
                                </w:pPrChange>
                              </w:pPr>
                            </w:p>
                            <w:p w14:paraId="3746D8B8" w14:textId="068EE407" w:rsidR="00DD2A26" w:rsidDel="003E2B62" w:rsidRDefault="00DD2A26">
                              <w:pPr>
                                <w:pStyle w:val="CodeBlockBPBHEB"/>
                                <w:rPr>
                                  <w:sz w:val="24"/>
                                </w:rPr>
                                <w:pPrChange w:id="837" w:author="Abhiram Arali" w:date="2024-11-14T10:03:00Z">
                                  <w:pPr>
                                    <w:ind w:left="347"/>
                                  </w:pPr>
                                </w:pPrChange>
                              </w:pPr>
                              <w:moveFrom w:id="838" w:author="Abhiram Arali" w:date="2024-11-14T10:03:00Z">
                                <w:r w:rsidDel="003E2B62">
                                  <w:rPr>
                                    <w:spacing w:val="-10"/>
                                    <w:sz w:val="24"/>
                                  </w:rPr>
                                  <w:t>}</w:t>
                                </w:r>
                              </w:moveFrom>
                            </w:p>
                            <w:p w14:paraId="33F4E0A3" w14:textId="32CE85EF" w:rsidR="00DD2A26" w:rsidDel="003E2B62" w:rsidRDefault="00DD2A26">
                              <w:pPr>
                                <w:pStyle w:val="CodeBlockBPBHEB"/>
                                <w:pPrChange w:id="839" w:author="Abhiram Arali" w:date="2024-11-14T10:03:00Z">
                                  <w:pPr>
                                    <w:pStyle w:val="BodyText"/>
                                    <w:spacing w:before="22"/>
                                  </w:pPr>
                                </w:pPrChange>
                              </w:pPr>
                            </w:p>
                            <w:p w14:paraId="545AA63B" w14:textId="558B0068" w:rsidR="00DD2A26" w:rsidDel="003E2B62" w:rsidRDefault="00DD2A26">
                              <w:pPr>
                                <w:pStyle w:val="CodeBlockBPBHEB"/>
                                <w:pPrChange w:id="840" w:author="Abhiram Arali" w:date="2024-11-14T10:03:00Z">
                                  <w:pPr>
                                    <w:pStyle w:val="BodyText"/>
                                    <w:ind w:left="347"/>
                                  </w:pPr>
                                </w:pPrChange>
                              </w:pPr>
                              <w:moveFrom w:id="841" w:author="Abhiram Arali" w:date="2024-11-14T10:03:00Z">
                                <w:r w:rsidDel="003E2B62">
                                  <w:t>return</w:t>
                                </w:r>
                                <w:r w:rsidDel="003E2B62">
                                  <w:rPr>
                                    <w:spacing w:val="-2"/>
                                  </w:rPr>
                                  <w:t xml:space="preserve"> </w:t>
                                </w:r>
                                <w:r w:rsidDel="003E2B62">
                                  <w:rPr>
                                    <w:spacing w:val="-5"/>
                                  </w:rPr>
                                  <w:t>0;</w:t>
                                </w:r>
                              </w:moveFrom>
                            </w:p>
                            <w:p w14:paraId="34A7F72E" w14:textId="509B8739" w:rsidR="00DD2A26" w:rsidDel="003E2B62" w:rsidRDefault="00DD2A26">
                              <w:pPr>
                                <w:pStyle w:val="CodeBlockBPBHEB"/>
                                <w:pPrChange w:id="842" w:author="Abhiram Arali" w:date="2024-11-14T10:03:00Z">
                                  <w:pPr>
                                    <w:pStyle w:val="BodyText"/>
                                    <w:spacing w:before="21"/>
                                  </w:pPr>
                                </w:pPrChange>
                              </w:pPr>
                            </w:p>
                            <w:p w14:paraId="2AC28012" w14:textId="799F6FB1" w:rsidR="00DD2A26" w:rsidRDefault="00DD2A26">
                              <w:pPr>
                                <w:pStyle w:val="CodeBlockBPBHEB"/>
                                <w:rPr>
                                  <w:sz w:val="24"/>
                                </w:rPr>
                                <w:pPrChange w:id="843" w:author="Abhiram Arali" w:date="2024-11-14T10:03:00Z">
                                  <w:pPr>
                                    <w:ind w:left="107"/>
                                  </w:pPr>
                                </w:pPrChange>
                              </w:pPr>
                              <w:moveFrom w:id="844" w:author="Abhiram Arali" w:date="2024-11-14T10:03:00Z">
                                <w:r w:rsidDel="003E2B62">
                                  <w:rPr>
                                    <w:spacing w:val="-10"/>
                                    <w:sz w:val="24"/>
                                  </w:rPr>
                                  <w:t>}</w:t>
                                </w:r>
                              </w:moveFrom>
                              <w:moveFromRangeEnd w:id="824"/>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116D4" id="Textbox 339" o:spid="_x0000_s1058" type="#_x0000_t202" style="position:absolute;left:0;text-align:left;margin-left:66.4pt;margin-top:15.3pt;width:462.7pt;height:281.3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" filled="f" strokeweight=".48pt">
                  <v:path arrowok="t"/>
                  <v:textbox inset="0,0,0,0">
                    <w:txbxContent>
                      <w:p w14:paraId="21C09C23" w14:textId="38E62BD6" w:rsidR="00DD2A26" w:rsidDel="003E2B62" w:rsidRDefault="00DD2A26">
                        <w:pPr>
                          <w:pStyle w:val="CodeBlockBPBHEB"/>
                          <w:rPr>
                            <w:moveFrom w:id="1389" w:author="Abhiram Arali" w:date="2024-11-14T10:03:00Z" w16du:dateUtc="2024-11-14T04:33:00Z"/>
                          </w:rPr>
                          <w:pPrChange w:id="1390" w:author="Abhiram Arali" w:date="2024-11-14T10:03:00Z" w16du:dateUtc="2024-11-14T04:33:00Z">
                            <w:pPr>
                              <w:pStyle w:val="BodyText"/>
                              <w:spacing w:before="18" w:line="499" w:lineRule="auto"/>
                              <w:ind w:left="107" w:right="7328"/>
                            </w:pPr>
                          </w:pPrChange>
                        </w:pPr>
                        <w:moveFromRangeStart w:id="1391" w:author="Abhiram Arali" w:date="2024-11-14T10:03:00Z" w:name="move182471015"/>
                        <w:moveFrom w:id="1392" w:author="Abhiram Arali" w:date="2024-11-14T10:03:00Z" w16du:dateUtc="2024-11-14T04:33:00Z">
                          <w:r w:rsidDel="003E2B62">
                            <w:t>#include</w:t>
                          </w:r>
                          <w:r w:rsidDel="003E2B62">
                            <w:rPr>
                              <w:spacing w:val="-15"/>
                            </w:rPr>
                            <w:t xml:space="preserve"> </w:t>
                          </w:r>
                          <w:r w:rsidDel="003E2B62">
                            <w:t>&lt;stdio.h&gt; int main() {</w:t>
                          </w:r>
                        </w:moveFrom>
                      </w:p>
                      <w:p w14:paraId="7532A3A8" w14:textId="065C1E8F" w:rsidR="00DD2A26" w:rsidDel="003E2B62" w:rsidRDefault="00DD2A26">
                        <w:pPr>
                          <w:pStyle w:val="CodeBlockBPBHEB"/>
                          <w:rPr>
                            <w:moveFrom w:id="1393" w:author="Abhiram Arali" w:date="2024-11-14T10:03:00Z" w16du:dateUtc="2024-11-14T04:33:00Z"/>
                          </w:rPr>
                          <w:pPrChange w:id="1394" w:author="Abhiram Arali" w:date="2024-11-14T10:03:00Z" w16du:dateUtc="2024-11-14T04:33:00Z">
                            <w:pPr>
                              <w:pStyle w:val="BodyText"/>
                              <w:spacing w:line="499" w:lineRule="auto"/>
                              <w:ind w:left="587" w:right="6122" w:hanging="240"/>
                            </w:pPr>
                          </w:pPrChange>
                        </w:pPr>
                        <w:moveFrom w:id="1395" w:author="Abhiram Arali" w:date="2024-11-14T10:03:00Z" w16du:dateUtc="2024-11-14T04:33:00Z">
                          <w:r w:rsidDel="003E2B62">
                            <w:t>for</w:t>
                          </w:r>
                          <w:r w:rsidDel="003E2B62">
                            <w:rPr>
                              <w:spacing w:val="-6"/>
                            </w:rPr>
                            <w:t xml:space="preserve"> </w:t>
                          </w:r>
                          <w:r w:rsidDel="003E2B62">
                            <w:t>(int</w:t>
                          </w:r>
                          <w:r w:rsidDel="003E2B62">
                            <w:rPr>
                              <w:spacing w:val="-4"/>
                            </w:rPr>
                            <w:t xml:space="preserve"> </w:t>
                          </w:r>
                          <w:r w:rsidDel="003E2B62">
                            <w:t>i</w:t>
                          </w:r>
                          <w:r w:rsidDel="003E2B62">
                            <w:rPr>
                              <w:spacing w:val="-4"/>
                            </w:rPr>
                            <w:t xml:space="preserve"> </w:t>
                          </w:r>
                          <w:r w:rsidDel="003E2B62">
                            <w:t>=</w:t>
                          </w:r>
                          <w:r w:rsidDel="003E2B62">
                            <w:rPr>
                              <w:spacing w:val="-5"/>
                            </w:rPr>
                            <w:t xml:space="preserve"> </w:t>
                          </w:r>
                          <w:r w:rsidDel="003E2B62">
                            <w:t>1;</w:t>
                          </w:r>
                          <w:r w:rsidDel="003E2B62">
                            <w:rPr>
                              <w:spacing w:val="-4"/>
                            </w:rPr>
                            <w:t xml:space="preserve"> </w:t>
                          </w:r>
                          <w:r w:rsidDel="003E2B62">
                            <w:t>i</w:t>
                          </w:r>
                          <w:r w:rsidDel="003E2B62">
                            <w:rPr>
                              <w:spacing w:val="-4"/>
                            </w:rPr>
                            <w:t xml:space="preserve"> </w:t>
                          </w:r>
                          <w:r w:rsidDel="003E2B62">
                            <w:t>&lt;=</w:t>
                          </w:r>
                          <w:r w:rsidDel="003E2B62">
                            <w:rPr>
                              <w:spacing w:val="-5"/>
                            </w:rPr>
                            <w:t xml:space="preserve"> </w:t>
                          </w:r>
                          <w:r w:rsidDel="003E2B62">
                            <w:t>10;</w:t>
                          </w:r>
                          <w:r w:rsidDel="003E2B62">
                            <w:rPr>
                              <w:spacing w:val="-4"/>
                            </w:rPr>
                            <w:t xml:space="preserve"> </w:t>
                          </w:r>
                          <w:r w:rsidDel="003E2B62">
                            <w:t>i++)</w:t>
                          </w:r>
                          <w:r w:rsidDel="003E2B62">
                            <w:rPr>
                              <w:spacing w:val="-4"/>
                            </w:rPr>
                            <w:t xml:space="preserve"> </w:t>
                          </w:r>
                          <w:r w:rsidDel="003E2B62">
                            <w:t>{ if (i % 2 == 0) {</w:t>
                          </w:r>
                        </w:moveFrom>
                      </w:p>
                      <w:p w14:paraId="32BD6608" w14:textId="43121D5F" w:rsidR="00DD2A26" w:rsidDel="003E2B62" w:rsidRDefault="00DD2A26">
                        <w:pPr>
                          <w:pStyle w:val="CodeBlockBPBHEB"/>
                          <w:rPr>
                            <w:moveFrom w:id="1396" w:author="Abhiram Arali" w:date="2024-11-14T10:03:00Z" w16du:dateUtc="2024-11-14T04:33:00Z"/>
                          </w:rPr>
                          <w:pPrChange w:id="1397" w:author="Abhiram Arali" w:date="2024-11-14T10:03:00Z" w16du:dateUtc="2024-11-14T04:33:00Z">
                            <w:pPr>
                              <w:pStyle w:val="BodyText"/>
                              <w:spacing w:before="1"/>
                              <w:ind w:left="827"/>
                            </w:pPr>
                          </w:pPrChange>
                        </w:pPr>
                        <w:moveFrom w:id="1398" w:author="Abhiram Arali" w:date="2024-11-14T10:03:00Z" w16du:dateUtc="2024-11-14T04:33:00Z">
                          <w:r w:rsidDel="003E2B62">
                            <w:t>continue;</w:t>
                          </w:r>
                          <w:r w:rsidDel="003E2B62">
                            <w:rPr>
                              <w:spacing w:val="58"/>
                            </w:rPr>
                            <w:t xml:space="preserve"> </w:t>
                          </w:r>
                          <w:r w:rsidDel="003E2B62">
                            <w:t>// Skip</w:t>
                          </w:r>
                          <w:r w:rsidDel="003E2B62">
                            <w:rPr>
                              <w:spacing w:val="-3"/>
                            </w:rPr>
                            <w:t xml:space="preserve"> </w:t>
                          </w:r>
                          <w:r w:rsidDel="003E2B62">
                            <w:t xml:space="preserve">even </w:t>
                          </w:r>
                          <w:r w:rsidDel="003E2B62">
                            <w:rPr>
                              <w:spacing w:val="-2"/>
                            </w:rPr>
                            <w:t>numbers</w:t>
                          </w:r>
                        </w:moveFrom>
                      </w:p>
                      <w:p w14:paraId="27002071" w14:textId="28FDAC64" w:rsidR="00DD2A26" w:rsidDel="003E2B62" w:rsidRDefault="00DD2A26">
                        <w:pPr>
                          <w:pStyle w:val="CodeBlockBPBHEB"/>
                          <w:rPr>
                            <w:moveFrom w:id="1399" w:author="Abhiram Arali" w:date="2024-11-14T10:03:00Z" w16du:dateUtc="2024-11-14T04:33:00Z"/>
                          </w:rPr>
                          <w:pPrChange w:id="1400" w:author="Abhiram Arali" w:date="2024-11-14T10:03:00Z" w16du:dateUtc="2024-11-14T04:33:00Z">
                            <w:pPr>
                              <w:pStyle w:val="BodyText"/>
                              <w:spacing w:before="22"/>
                            </w:pPr>
                          </w:pPrChange>
                        </w:pPr>
                      </w:p>
                      <w:p w14:paraId="4AE9593B" w14:textId="5D9E1583" w:rsidR="00DD2A26" w:rsidDel="003E2B62" w:rsidRDefault="00DD2A26">
                        <w:pPr>
                          <w:pStyle w:val="CodeBlockBPBHEB"/>
                          <w:rPr>
                            <w:moveFrom w:id="1401" w:author="Abhiram Arali" w:date="2024-11-14T10:03:00Z" w16du:dateUtc="2024-11-14T04:33:00Z"/>
                            <w:sz w:val="24"/>
                          </w:rPr>
                          <w:pPrChange w:id="1402" w:author="Abhiram Arali" w:date="2024-11-14T10:03:00Z" w16du:dateUtc="2024-11-14T04:33:00Z">
                            <w:pPr>
                              <w:ind w:left="587"/>
                            </w:pPr>
                          </w:pPrChange>
                        </w:pPr>
                        <w:moveFrom w:id="1403" w:author="Abhiram Arali" w:date="2024-11-14T10:03:00Z" w16du:dateUtc="2024-11-14T04:33:00Z">
                          <w:r w:rsidDel="003E2B62">
                            <w:rPr>
                              <w:spacing w:val="-10"/>
                              <w:sz w:val="24"/>
                            </w:rPr>
                            <w:t>}</w:t>
                          </w:r>
                        </w:moveFrom>
                      </w:p>
                      <w:p w14:paraId="7510FF87" w14:textId="14AC2BA4" w:rsidR="00DD2A26" w:rsidDel="003E2B62" w:rsidRDefault="00DD2A26">
                        <w:pPr>
                          <w:pStyle w:val="CodeBlockBPBHEB"/>
                          <w:rPr>
                            <w:moveFrom w:id="1404" w:author="Abhiram Arali" w:date="2024-11-14T10:03:00Z" w16du:dateUtc="2024-11-14T04:33:00Z"/>
                          </w:rPr>
                          <w:pPrChange w:id="1405" w:author="Abhiram Arali" w:date="2024-11-14T10:03:00Z" w16du:dateUtc="2024-11-14T04:33:00Z">
                            <w:pPr>
                              <w:pStyle w:val="BodyText"/>
                              <w:spacing w:before="21"/>
                            </w:pPr>
                          </w:pPrChange>
                        </w:pPr>
                      </w:p>
                      <w:p w14:paraId="2827C8BE" w14:textId="16928E7D" w:rsidR="00DD2A26" w:rsidDel="003E2B62" w:rsidRDefault="00DD2A26">
                        <w:pPr>
                          <w:pStyle w:val="CodeBlockBPBHEB"/>
                          <w:rPr>
                            <w:moveFrom w:id="1406" w:author="Abhiram Arali" w:date="2024-11-14T10:03:00Z" w16du:dateUtc="2024-11-14T04:33:00Z"/>
                          </w:rPr>
                          <w:pPrChange w:id="1407" w:author="Abhiram Arali" w:date="2024-11-14T10:03:00Z" w16du:dateUtc="2024-11-14T04:33:00Z">
                            <w:pPr>
                              <w:pStyle w:val="BodyText"/>
                              <w:spacing w:before="1"/>
                              <w:ind w:left="587"/>
                            </w:pPr>
                          </w:pPrChange>
                        </w:pPr>
                        <w:moveFrom w:id="1408" w:author="Abhiram Arali" w:date="2024-11-14T10:03:00Z" w16du:dateUtc="2024-11-14T04:33:00Z">
                          <w:r w:rsidDel="003E2B62">
                            <w:t>printf("%d\n",</w:t>
                          </w:r>
                          <w:r w:rsidDel="003E2B62">
                            <w:rPr>
                              <w:spacing w:val="-3"/>
                            </w:rPr>
                            <w:t xml:space="preserve"> </w:t>
                          </w:r>
                          <w:r w:rsidDel="003E2B62">
                            <w:rPr>
                              <w:spacing w:val="-5"/>
                            </w:rPr>
                            <w:t>i);</w:t>
                          </w:r>
                        </w:moveFrom>
                      </w:p>
                      <w:p w14:paraId="194CEDAE" w14:textId="0F70FCB9" w:rsidR="00DD2A26" w:rsidDel="003E2B62" w:rsidRDefault="00DD2A26">
                        <w:pPr>
                          <w:pStyle w:val="CodeBlockBPBHEB"/>
                          <w:rPr>
                            <w:moveFrom w:id="1409" w:author="Abhiram Arali" w:date="2024-11-14T10:03:00Z" w16du:dateUtc="2024-11-14T04:33:00Z"/>
                          </w:rPr>
                          <w:pPrChange w:id="1410" w:author="Abhiram Arali" w:date="2024-11-14T10:03:00Z" w16du:dateUtc="2024-11-14T04:33:00Z">
                            <w:pPr>
                              <w:pStyle w:val="BodyText"/>
                              <w:spacing w:before="21"/>
                            </w:pPr>
                          </w:pPrChange>
                        </w:pPr>
                      </w:p>
                      <w:p w14:paraId="3746D8B8" w14:textId="068EE407" w:rsidR="00DD2A26" w:rsidDel="003E2B62" w:rsidRDefault="00DD2A26">
                        <w:pPr>
                          <w:pStyle w:val="CodeBlockBPBHEB"/>
                          <w:rPr>
                            <w:moveFrom w:id="1411" w:author="Abhiram Arali" w:date="2024-11-14T10:03:00Z" w16du:dateUtc="2024-11-14T04:33:00Z"/>
                            <w:sz w:val="24"/>
                          </w:rPr>
                          <w:pPrChange w:id="1412" w:author="Abhiram Arali" w:date="2024-11-14T10:03:00Z" w16du:dateUtc="2024-11-14T04:33:00Z">
                            <w:pPr>
                              <w:ind w:left="347"/>
                            </w:pPr>
                          </w:pPrChange>
                        </w:pPr>
                        <w:moveFrom w:id="1413" w:author="Abhiram Arali" w:date="2024-11-14T10:03:00Z" w16du:dateUtc="2024-11-14T04:33:00Z">
                          <w:r w:rsidDel="003E2B62">
                            <w:rPr>
                              <w:spacing w:val="-10"/>
                              <w:sz w:val="24"/>
                            </w:rPr>
                            <w:t>}</w:t>
                          </w:r>
                        </w:moveFrom>
                      </w:p>
                      <w:p w14:paraId="33F4E0A3" w14:textId="32CE85EF" w:rsidR="00DD2A26" w:rsidDel="003E2B62" w:rsidRDefault="00DD2A26">
                        <w:pPr>
                          <w:pStyle w:val="CodeBlockBPBHEB"/>
                          <w:rPr>
                            <w:moveFrom w:id="1414" w:author="Abhiram Arali" w:date="2024-11-14T10:03:00Z" w16du:dateUtc="2024-11-14T04:33:00Z"/>
                          </w:rPr>
                          <w:pPrChange w:id="1415" w:author="Abhiram Arali" w:date="2024-11-14T10:03:00Z" w16du:dateUtc="2024-11-14T04:33:00Z">
                            <w:pPr>
                              <w:pStyle w:val="BodyText"/>
                              <w:spacing w:before="22"/>
                            </w:pPr>
                          </w:pPrChange>
                        </w:pPr>
                      </w:p>
                      <w:p w14:paraId="545AA63B" w14:textId="558B0068" w:rsidR="00DD2A26" w:rsidDel="003E2B62" w:rsidRDefault="00DD2A26">
                        <w:pPr>
                          <w:pStyle w:val="CodeBlockBPBHEB"/>
                          <w:rPr>
                            <w:moveFrom w:id="1416" w:author="Abhiram Arali" w:date="2024-11-14T10:03:00Z" w16du:dateUtc="2024-11-14T04:33:00Z"/>
                          </w:rPr>
                          <w:pPrChange w:id="1417" w:author="Abhiram Arali" w:date="2024-11-14T10:03:00Z" w16du:dateUtc="2024-11-14T04:33:00Z">
                            <w:pPr>
                              <w:pStyle w:val="BodyText"/>
                              <w:ind w:left="347"/>
                            </w:pPr>
                          </w:pPrChange>
                        </w:pPr>
                        <w:moveFrom w:id="1418" w:author="Abhiram Arali" w:date="2024-11-14T10:03:00Z" w16du:dateUtc="2024-11-14T04:33:00Z">
                          <w:r w:rsidDel="003E2B62">
                            <w:t>return</w:t>
                          </w:r>
                          <w:r w:rsidDel="003E2B62">
                            <w:rPr>
                              <w:spacing w:val="-2"/>
                            </w:rPr>
                            <w:t xml:space="preserve"> </w:t>
                          </w:r>
                          <w:r w:rsidDel="003E2B62">
                            <w:rPr>
                              <w:spacing w:val="-5"/>
                            </w:rPr>
                            <w:t>0;</w:t>
                          </w:r>
                        </w:moveFrom>
                      </w:p>
                      <w:p w14:paraId="34A7F72E" w14:textId="509B8739" w:rsidR="00DD2A26" w:rsidDel="003E2B62" w:rsidRDefault="00DD2A26">
                        <w:pPr>
                          <w:pStyle w:val="CodeBlockBPBHEB"/>
                          <w:rPr>
                            <w:moveFrom w:id="1419" w:author="Abhiram Arali" w:date="2024-11-14T10:03:00Z" w16du:dateUtc="2024-11-14T04:33:00Z"/>
                          </w:rPr>
                          <w:pPrChange w:id="1420" w:author="Abhiram Arali" w:date="2024-11-14T10:03:00Z" w16du:dateUtc="2024-11-14T04:33:00Z">
                            <w:pPr>
                              <w:pStyle w:val="BodyText"/>
                              <w:spacing w:before="21"/>
                            </w:pPr>
                          </w:pPrChange>
                        </w:pPr>
                      </w:p>
                      <w:p w14:paraId="2AC28012" w14:textId="799F6FB1" w:rsidR="00DD2A26" w:rsidRDefault="00DD2A26">
                        <w:pPr>
                          <w:pStyle w:val="CodeBlockBPBHEB"/>
                          <w:rPr>
                            <w:sz w:val="24"/>
                          </w:rPr>
                          <w:pPrChange w:id="1421" w:author="Abhiram Arali" w:date="2024-11-14T10:03:00Z" w16du:dateUtc="2024-11-14T04:33:00Z">
                            <w:pPr>
                              <w:ind w:left="107"/>
                            </w:pPr>
                          </w:pPrChange>
                        </w:pPr>
                        <w:moveFrom w:id="1422" w:author="Abhiram Arali" w:date="2024-11-14T10:03:00Z" w16du:dateUtc="2024-11-14T04:33:00Z">
                          <w:r w:rsidDel="003E2B62">
                            <w:rPr>
                              <w:spacing w:val="-10"/>
                              <w:sz w:val="24"/>
                            </w:rPr>
                            <w:t>}</w:t>
                          </w:r>
                        </w:moveFrom>
                        <w:moveFromRangeEnd w:id="1391"/>
                      </w:p>
                    </w:txbxContent>
                  </v:textbox>
                  <w10:wrap type="topAndBottom" anchorx="page"/>
                </v:shape>
              </w:pict>
            </mc:Fallback>
          </mc:AlternateContent>
        </w:r>
      </w:del>
    </w:p>
    <w:p w14:paraId="59CE947F" w14:textId="6DF7AAF8" w:rsidR="00DD2A26" w:rsidDel="00C51781" w:rsidRDefault="00DD2A26">
      <w:pPr>
        <w:pStyle w:val="NormalBPBHEB"/>
        <w:rPr>
          <w:del w:id="845" w:author="Abhiram Arali" w:date="2024-11-14T10:03:00Z"/>
          <w:sz w:val="20"/>
        </w:rPr>
        <w:sectPr w:rsidR="00DD2A26" w:rsidDel="00C51781">
          <w:pgSz w:w="11910" w:h="16840"/>
          <w:pgMar w:top="1540" w:right="1220" w:bottom="1200" w:left="1220" w:header="758" w:footer="1000" w:gutter="0"/>
          <w:cols w:space="720"/>
        </w:sectPr>
        <w:pPrChange w:id="846" w:author="Abhiram Arali" w:date="2024-11-14T10:03:00Z">
          <w:pPr/>
        </w:pPrChange>
      </w:pPr>
    </w:p>
    <w:p w14:paraId="6523A5E6" w14:textId="77777777" w:rsidR="00DD2A26" w:rsidRDefault="00DD2A26">
      <w:pPr>
        <w:pStyle w:val="NormalBPBHEB"/>
        <w:numPr>
          <w:ilvl w:val="0"/>
          <w:numId w:val="20"/>
        </w:numPr>
        <w:rPr>
          <w:sz w:val="24"/>
        </w:rPr>
        <w:pPrChange w:id="847" w:author="Abhiram Arali" w:date="2024-11-14T10:03:00Z">
          <w:pPr>
            <w:spacing w:before="88"/>
            <w:ind w:left="220"/>
          </w:pPr>
        </w:pPrChange>
      </w:pPr>
      <w:r>
        <w:rPr>
          <w:spacing w:val="-2"/>
          <w:sz w:val="24"/>
        </w:rPr>
        <w:t>Output:</w:t>
      </w:r>
    </w:p>
    <w:p w14:paraId="17F7B345" w14:textId="77777777" w:rsidR="00C51781" w:rsidRDefault="00C51781" w:rsidP="00C51781">
      <w:pPr>
        <w:pStyle w:val="CodeBlockBPBHEB"/>
      </w:pPr>
      <w:moveToRangeStart w:id="848" w:author="Abhiram Arali" w:date="2024-11-14T10:03:00Z" w:name="move182471040"/>
      <w:moveTo w:id="849" w:author="Abhiram Arali" w:date="2024-11-14T10:03:00Z">
        <w:r>
          <w:t>1</w:t>
        </w:r>
      </w:moveTo>
    </w:p>
    <w:p w14:paraId="14A51FEE" w14:textId="77777777" w:rsidR="00C51781" w:rsidRDefault="00C51781" w:rsidP="00C51781">
      <w:pPr>
        <w:pStyle w:val="CodeBlockBPBHEB"/>
      </w:pPr>
    </w:p>
    <w:p w14:paraId="1DC6BA57" w14:textId="77777777" w:rsidR="00C51781" w:rsidRDefault="00C51781" w:rsidP="00C51781">
      <w:pPr>
        <w:pStyle w:val="CodeBlockBPBHEB"/>
      </w:pPr>
      <w:moveTo w:id="850" w:author="Abhiram Arali" w:date="2024-11-14T10:03:00Z">
        <w:r>
          <w:t>3</w:t>
        </w:r>
      </w:moveTo>
    </w:p>
    <w:p w14:paraId="6BE75D04" w14:textId="77777777" w:rsidR="00C51781" w:rsidRDefault="00C51781" w:rsidP="00C51781">
      <w:pPr>
        <w:pStyle w:val="CodeBlockBPBHEB"/>
      </w:pPr>
    </w:p>
    <w:p w14:paraId="25E85240" w14:textId="77777777" w:rsidR="00C51781" w:rsidRDefault="00C51781" w:rsidP="00C51781">
      <w:pPr>
        <w:pStyle w:val="CodeBlockBPBHEB"/>
      </w:pPr>
      <w:moveTo w:id="851" w:author="Abhiram Arali" w:date="2024-11-14T10:03:00Z">
        <w:r>
          <w:t>5</w:t>
        </w:r>
      </w:moveTo>
    </w:p>
    <w:p w14:paraId="5CA81506" w14:textId="77777777" w:rsidR="00C51781" w:rsidRDefault="00C51781" w:rsidP="00C51781">
      <w:pPr>
        <w:pStyle w:val="CodeBlockBPBHEB"/>
      </w:pPr>
    </w:p>
    <w:p w14:paraId="373B74BA" w14:textId="77777777" w:rsidR="00C51781" w:rsidRDefault="00C51781" w:rsidP="00C51781">
      <w:pPr>
        <w:pStyle w:val="CodeBlockBPBHEB"/>
      </w:pPr>
      <w:moveTo w:id="852" w:author="Abhiram Arali" w:date="2024-11-14T10:03:00Z">
        <w:r>
          <w:t>7</w:t>
        </w:r>
      </w:moveTo>
    </w:p>
    <w:p w14:paraId="7EF9CC79" w14:textId="77777777" w:rsidR="00C51781" w:rsidRDefault="00C51781" w:rsidP="00C51781">
      <w:pPr>
        <w:pStyle w:val="CodeBlockBPBHEB"/>
      </w:pPr>
    </w:p>
    <w:p w14:paraId="5026340B" w14:textId="77777777" w:rsidR="00C51781" w:rsidRDefault="00C51781" w:rsidP="00C51781">
      <w:pPr>
        <w:pStyle w:val="CodeBlockBPBHEB"/>
      </w:pPr>
      <w:moveTo w:id="853" w:author="Abhiram Arali" w:date="2024-11-14T10:03:00Z">
        <w:r>
          <w:t>9</w:t>
        </w:r>
      </w:moveTo>
    </w:p>
    <w:moveToRangeEnd w:id="848"/>
    <w:p w14:paraId="23A059A0" w14:textId="1D9DAB8A" w:rsidR="00DD2A26" w:rsidRDefault="00DD2A26">
      <w:pPr>
        <w:pStyle w:val="NormalBPBHEB"/>
        <w:rPr>
          <w:sz w:val="20"/>
        </w:rPr>
        <w:pPrChange w:id="854" w:author="Abhiram Arali" w:date="2024-11-14T10:03:00Z">
          <w:pPr>
            <w:pStyle w:val="BodyText"/>
            <w:spacing w:before="46"/>
          </w:pPr>
        </w:pPrChange>
      </w:pPr>
      <w:del w:id="855" w:author="Abhiram Arali" w:date="2024-11-14T10:03:00Z">
        <w:r w:rsidDel="00566172">
          <w:rPr>
            <w:noProof/>
            <w:lang w:val="en-IN" w:eastAsia="en-IN"/>
            <w:rPrChange w:id="856" w:author="Unknown">
              <w:rPr>
                <w:noProof/>
                <w:lang w:val="en-IN" w:eastAsia="en-IN"/>
              </w:rPr>
            </w:rPrChange>
          </w:rPr>
          <mc:AlternateContent>
            <mc:Choice Requires="wps">
              <w:drawing>
                <wp:anchor distT="0" distB="0" distL="0" distR="0" simplePos="0" relativeHeight="251671552" behindDoc="1" locked="0" layoutInCell="1" allowOverlap="1" wp14:anchorId="61945CAE" wp14:editId="44CA852E">
                  <wp:simplePos x="0" y="0"/>
                  <wp:positionH relativeFrom="page">
                    <wp:posOffset>843076</wp:posOffset>
                  </wp:positionH>
                  <wp:positionV relativeFrom="paragraph">
                    <wp:posOffset>194127</wp:posOffset>
                  </wp:positionV>
                  <wp:extent cx="5876290" cy="1750060"/>
                  <wp:effectExtent l="0" t="0" r="0" b="0"/>
                  <wp:wrapTopAndBottom/>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67641211" w14:textId="38099DB9" w:rsidR="00DD2A26" w:rsidDel="00C51781" w:rsidRDefault="00DD2A26">
                              <w:pPr>
                                <w:pStyle w:val="CodeBlockBPBHEB"/>
                                <w:pPrChange w:id="857" w:author="Abhiram Arali" w:date="2024-11-14T10:03:00Z">
                                  <w:pPr>
                                    <w:pStyle w:val="BodyText"/>
                                    <w:spacing w:before="18"/>
                                    <w:ind w:left="107"/>
                                  </w:pPr>
                                </w:pPrChange>
                              </w:pPr>
                              <w:moveFromRangeStart w:id="858" w:author="Abhiram Arali" w:date="2024-11-14T10:03:00Z" w:name="move182471040"/>
                              <w:moveFrom w:id="859" w:author="Abhiram Arali" w:date="2024-11-14T10:03:00Z">
                                <w:r w:rsidDel="00C51781">
                                  <w:t>1</w:t>
                                </w:r>
                              </w:moveFrom>
                            </w:p>
                            <w:p w14:paraId="05160500" w14:textId="63F49587" w:rsidR="00DD2A26" w:rsidDel="00C51781" w:rsidRDefault="00DD2A26">
                              <w:pPr>
                                <w:pStyle w:val="CodeBlockBPBHEB"/>
                                <w:pPrChange w:id="860" w:author="Abhiram Arali" w:date="2024-11-14T10:03:00Z">
                                  <w:pPr>
                                    <w:pStyle w:val="BodyText"/>
                                    <w:spacing w:before="21"/>
                                  </w:pPr>
                                </w:pPrChange>
                              </w:pPr>
                            </w:p>
                            <w:p w14:paraId="38CA8DEB" w14:textId="171DF1D0" w:rsidR="00DD2A26" w:rsidDel="00C51781" w:rsidRDefault="00DD2A26">
                              <w:pPr>
                                <w:pStyle w:val="CodeBlockBPBHEB"/>
                                <w:pPrChange w:id="861" w:author="Abhiram Arali" w:date="2024-11-14T10:03:00Z">
                                  <w:pPr>
                                    <w:pStyle w:val="BodyText"/>
                                    <w:spacing w:before="1"/>
                                    <w:ind w:left="107"/>
                                  </w:pPr>
                                </w:pPrChange>
                              </w:pPr>
                              <w:moveFrom w:id="862" w:author="Abhiram Arali" w:date="2024-11-14T10:03:00Z">
                                <w:r w:rsidDel="00C51781">
                                  <w:t>3</w:t>
                                </w:r>
                              </w:moveFrom>
                            </w:p>
                            <w:p w14:paraId="4DB33DB2" w14:textId="72D26631" w:rsidR="00DD2A26" w:rsidDel="00C51781" w:rsidRDefault="00DD2A26">
                              <w:pPr>
                                <w:pStyle w:val="CodeBlockBPBHEB"/>
                                <w:pPrChange w:id="863" w:author="Abhiram Arali" w:date="2024-11-14T10:03:00Z">
                                  <w:pPr>
                                    <w:pStyle w:val="BodyText"/>
                                    <w:spacing w:before="21"/>
                                  </w:pPr>
                                </w:pPrChange>
                              </w:pPr>
                            </w:p>
                            <w:p w14:paraId="7052C0E2" w14:textId="0AD07F42" w:rsidR="00DD2A26" w:rsidDel="00C51781" w:rsidRDefault="00DD2A26">
                              <w:pPr>
                                <w:pStyle w:val="CodeBlockBPBHEB"/>
                                <w:pPrChange w:id="864" w:author="Abhiram Arali" w:date="2024-11-14T10:03:00Z">
                                  <w:pPr>
                                    <w:pStyle w:val="BodyText"/>
                                    <w:ind w:left="107"/>
                                  </w:pPr>
                                </w:pPrChange>
                              </w:pPr>
                              <w:moveFrom w:id="865" w:author="Abhiram Arali" w:date="2024-11-14T10:03:00Z">
                                <w:r w:rsidDel="00C51781">
                                  <w:t>5</w:t>
                                </w:r>
                              </w:moveFrom>
                            </w:p>
                            <w:p w14:paraId="31BE9B88" w14:textId="7BAEB7FA" w:rsidR="00DD2A26" w:rsidDel="00C51781" w:rsidRDefault="00DD2A26">
                              <w:pPr>
                                <w:pStyle w:val="CodeBlockBPBHEB"/>
                                <w:pPrChange w:id="866" w:author="Abhiram Arali" w:date="2024-11-14T10:03:00Z">
                                  <w:pPr>
                                    <w:pStyle w:val="BodyText"/>
                                    <w:spacing w:before="22"/>
                                  </w:pPr>
                                </w:pPrChange>
                              </w:pPr>
                            </w:p>
                            <w:p w14:paraId="78618CCA" w14:textId="1B24EFA3" w:rsidR="00DD2A26" w:rsidDel="00C51781" w:rsidRDefault="00DD2A26">
                              <w:pPr>
                                <w:pStyle w:val="CodeBlockBPBHEB"/>
                                <w:pPrChange w:id="867" w:author="Abhiram Arali" w:date="2024-11-14T10:03:00Z">
                                  <w:pPr>
                                    <w:pStyle w:val="BodyText"/>
                                    <w:ind w:left="107"/>
                                  </w:pPr>
                                </w:pPrChange>
                              </w:pPr>
                              <w:moveFrom w:id="868" w:author="Abhiram Arali" w:date="2024-11-14T10:03:00Z">
                                <w:r w:rsidDel="00C51781">
                                  <w:t>7</w:t>
                                </w:r>
                              </w:moveFrom>
                            </w:p>
                            <w:p w14:paraId="51632029" w14:textId="730A091E" w:rsidR="00DD2A26" w:rsidDel="00C51781" w:rsidRDefault="00DD2A26">
                              <w:pPr>
                                <w:pStyle w:val="CodeBlockBPBHEB"/>
                                <w:pPrChange w:id="869" w:author="Abhiram Arali" w:date="2024-11-14T10:03:00Z">
                                  <w:pPr>
                                    <w:pStyle w:val="BodyText"/>
                                    <w:spacing w:before="21"/>
                                  </w:pPr>
                                </w:pPrChange>
                              </w:pPr>
                            </w:p>
                            <w:p w14:paraId="62D5AB9F" w14:textId="630CB9FC" w:rsidR="00DD2A26" w:rsidRDefault="00DD2A26">
                              <w:pPr>
                                <w:pStyle w:val="CodeBlockBPBHEB"/>
                                <w:pPrChange w:id="870" w:author="Abhiram Arali" w:date="2024-11-14T10:03:00Z">
                                  <w:pPr>
                                    <w:pStyle w:val="BodyText"/>
                                    <w:spacing w:before="1"/>
                                    <w:ind w:left="107"/>
                                  </w:pPr>
                                </w:pPrChange>
                              </w:pPr>
                              <w:moveFrom w:id="871" w:author="Abhiram Arali" w:date="2024-11-14T10:03:00Z">
                                <w:r w:rsidDel="00C51781">
                                  <w:t>9</w:t>
                                </w:r>
                              </w:moveFrom>
                              <w:moveFromRangeEnd w:id="858"/>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45CAE" id="Textbox 340" o:spid="_x0000_s1059" type="#_x0000_t202" style="position:absolute;left:0;text-align:left;margin-left:66.4pt;margin-top:15.3pt;width:462.7pt;height:137.8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" filled="f" strokeweight=".48pt">
                  <v:path arrowok="t"/>
                  <v:textbox inset="0,0,0,0">
                    <w:txbxContent>
                      <w:p w14:paraId="67641211" w14:textId="38099DB9" w:rsidR="00DD2A26" w:rsidDel="00C51781" w:rsidRDefault="00DD2A26">
                        <w:pPr>
                          <w:pStyle w:val="CodeBlockBPBHEB"/>
                          <w:rPr>
                            <w:moveFrom w:id="1466" w:author="Abhiram Arali" w:date="2024-11-14T10:03:00Z" w16du:dateUtc="2024-11-14T04:33:00Z"/>
                          </w:rPr>
                          <w:pPrChange w:id="1467" w:author="Abhiram Arali" w:date="2024-11-14T10:03:00Z" w16du:dateUtc="2024-11-14T04:33:00Z">
                            <w:pPr>
                              <w:pStyle w:val="BodyText"/>
                              <w:spacing w:before="18"/>
                              <w:ind w:left="107"/>
                            </w:pPr>
                          </w:pPrChange>
                        </w:pPr>
                        <w:moveFromRangeStart w:id="1468" w:author="Abhiram Arali" w:date="2024-11-14T10:03:00Z" w:name="move182471040"/>
                        <w:moveFrom w:id="1469" w:author="Abhiram Arali" w:date="2024-11-14T10:03:00Z" w16du:dateUtc="2024-11-14T04:33:00Z">
                          <w:r w:rsidDel="00C51781">
                            <w:t>1</w:t>
                          </w:r>
                        </w:moveFrom>
                      </w:p>
                      <w:p w14:paraId="05160500" w14:textId="63F49587" w:rsidR="00DD2A26" w:rsidDel="00C51781" w:rsidRDefault="00DD2A26">
                        <w:pPr>
                          <w:pStyle w:val="CodeBlockBPBHEB"/>
                          <w:rPr>
                            <w:moveFrom w:id="1470" w:author="Abhiram Arali" w:date="2024-11-14T10:03:00Z" w16du:dateUtc="2024-11-14T04:33:00Z"/>
                          </w:rPr>
                          <w:pPrChange w:id="1471" w:author="Abhiram Arali" w:date="2024-11-14T10:03:00Z" w16du:dateUtc="2024-11-14T04:33:00Z">
                            <w:pPr>
                              <w:pStyle w:val="BodyText"/>
                              <w:spacing w:before="21"/>
                            </w:pPr>
                          </w:pPrChange>
                        </w:pPr>
                      </w:p>
                      <w:p w14:paraId="38CA8DEB" w14:textId="171DF1D0" w:rsidR="00DD2A26" w:rsidDel="00C51781" w:rsidRDefault="00DD2A26">
                        <w:pPr>
                          <w:pStyle w:val="CodeBlockBPBHEB"/>
                          <w:rPr>
                            <w:moveFrom w:id="1472" w:author="Abhiram Arali" w:date="2024-11-14T10:03:00Z" w16du:dateUtc="2024-11-14T04:33:00Z"/>
                          </w:rPr>
                          <w:pPrChange w:id="1473" w:author="Abhiram Arali" w:date="2024-11-14T10:03:00Z" w16du:dateUtc="2024-11-14T04:33:00Z">
                            <w:pPr>
                              <w:pStyle w:val="BodyText"/>
                              <w:spacing w:before="1"/>
                              <w:ind w:left="107"/>
                            </w:pPr>
                          </w:pPrChange>
                        </w:pPr>
                        <w:moveFrom w:id="1474" w:author="Abhiram Arali" w:date="2024-11-14T10:03:00Z" w16du:dateUtc="2024-11-14T04:33:00Z">
                          <w:r w:rsidDel="00C51781">
                            <w:t>3</w:t>
                          </w:r>
                        </w:moveFrom>
                      </w:p>
                      <w:p w14:paraId="4DB33DB2" w14:textId="72D26631" w:rsidR="00DD2A26" w:rsidDel="00C51781" w:rsidRDefault="00DD2A26">
                        <w:pPr>
                          <w:pStyle w:val="CodeBlockBPBHEB"/>
                          <w:rPr>
                            <w:moveFrom w:id="1475" w:author="Abhiram Arali" w:date="2024-11-14T10:03:00Z" w16du:dateUtc="2024-11-14T04:33:00Z"/>
                          </w:rPr>
                          <w:pPrChange w:id="1476" w:author="Abhiram Arali" w:date="2024-11-14T10:03:00Z" w16du:dateUtc="2024-11-14T04:33:00Z">
                            <w:pPr>
                              <w:pStyle w:val="BodyText"/>
                              <w:spacing w:before="21"/>
                            </w:pPr>
                          </w:pPrChange>
                        </w:pPr>
                      </w:p>
                      <w:p w14:paraId="7052C0E2" w14:textId="0AD07F42" w:rsidR="00DD2A26" w:rsidDel="00C51781" w:rsidRDefault="00DD2A26">
                        <w:pPr>
                          <w:pStyle w:val="CodeBlockBPBHEB"/>
                          <w:rPr>
                            <w:moveFrom w:id="1477" w:author="Abhiram Arali" w:date="2024-11-14T10:03:00Z" w16du:dateUtc="2024-11-14T04:33:00Z"/>
                          </w:rPr>
                          <w:pPrChange w:id="1478" w:author="Abhiram Arali" w:date="2024-11-14T10:03:00Z" w16du:dateUtc="2024-11-14T04:33:00Z">
                            <w:pPr>
                              <w:pStyle w:val="BodyText"/>
                              <w:ind w:left="107"/>
                            </w:pPr>
                          </w:pPrChange>
                        </w:pPr>
                        <w:moveFrom w:id="1479" w:author="Abhiram Arali" w:date="2024-11-14T10:03:00Z" w16du:dateUtc="2024-11-14T04:33:00Z">
                          <w:r w:rsidDel="00C51781">
                            <w:t>5</w:t>
                          </w:r>
                        </w:moveFrom>
                      </w:p>
                      <w:p w14:paraId="31BE9B88" w14:textId="7BAEB7FA" w:rsidR="00DD2A26" w:rsidDel="00C51781" w:rsidRDefault="00DD2A26">
                        <w:pPr>
                          <w:pStyle w:val="CodeBlockBPBHEB"/>
                          <w:rPr>
                            <w:moveFrom w:id="1480" w:author="Abhiram Arali" w:date="2024-11-14T10:03:00Z" w16du:dateUtc="2024-11-14T04:33:00Z"/>
                          </w:rPr>
                          <w:pPrChange w:id="1481" w:author="Abhiram Arali" w:date="2024-11-14T10:03:00Z" w16du:dateUtc="2024-11-14T04:33:00Z">
                            <w:pPr>
                              <w:pStyle w:val="BodyText"/>
                              <w:spacing w:before="22"/>
                            </w:pPr>
                          </w:pPrChange>
                        </w:pPr>
                      </w:p>
                      <w:p w14:paraId="78618CCA" w14:textId="1B24EFA3" w:rsidR="00DD2A26" w:rsidDel="00C51781" w:rsidRDefault="00DD2A26">
                        <w:pPr>
                          <w:pStyle w:val="CodeBlockBPBHEB"/>
                          <w:rPr>
                            <w:moveFrom w:id="1482" w:author="Abhiram Arali" w:date="2024-11-14T10:03:00Z" w16du:dateUtc="2024-11-14T04:33:00Z"/>
                          </w:rPr>
                          <w:pPrChange w:id="1483" w:author="Abhiram Arali" w:date="2024-11-14T10:03:00Z" w16du:dateUtc="2024-11-14T04:33:00Z">
                            <w:pPr>
                              <w:pStyle w:val="BodyText"/>
                              <w:ind w:left="107"/>
                            </w:pPr>
                          </w:pPrChange>
                        </w:pPr>
                        <w:moveFrom w:id="1484" w:author="Abhiram Arali" w:date="2024-11-14T10:03:00Z" w16du:dateUtc="2024-11-14T04:33:00Z">
                          <w:r w:rsidDel="00C51781">
                            <w:t>7</w:t>
                          </w:r>
                        </w:moveFrom>
                      </w:p>
                      <w:p w14:paraId="51632029" w14:textId="730A091E" w:rsidR="00DD2A26" w:rsidDel="00C51781" w:rsidRDefault="00DD2A26">
                        <w:pPr>
                          <w:pStyle w:val="CodeBlockBPBHEB"/>
                          <w:rPr>
                            <w:moveFrom w:id="1485" w:author="Abhiram Arali" w:date="2024-11-14T10:03:00Z" w16du:dateUtc="2024-11-14T04:33:00Z"/>
                          </w:rPr>
                          <w:pPrChange w:id="1486" w:author="Abhiram Arali" w:date="2024-11-14T10:03:00Z" w16du:dateUtc="2024-11-14T04:33:00Z">
                            <w:pPr>
                              <w:pStyle w:val="BodyText"/>
                              <w:spacing w:before="21"/>
                            </w:pPr>
                          </w:pPrChange>
                        </w:pPr>
                      </w:p>
                      <w:p w14:paraId="62D5AB9F" w14:textId="630CB9FC" w:rsidR="00DD2A26" w:rsidRDefault="00DD2A26">
                        <w:pPr>
                          <w:pStyle w:val="CodeBlockBPBHEB"/>
                          <w:pPrChange w:id="1487" w:author="Abhiram Arali" w:date="2024-11-14T10:03:00Z" w16du:dateUtc="2024-11-14T04:33:00Z">
                            <w:pPr>
                              <w:pStyle w:val="BodyText"/>
                              <w:spacing w:before="1"/>
                              <w:ind w:left="107"/>
                            </w:pPr>
                          </w:pPrChange>
                        </w:pPr>
                        <w:moveFrom w:id="1488" w:author="Abhiram Arali" w:date="2024-11-14T10:03:00Z" w16du:dateUtc="2024-11-14T04:33:00Z">
                          <w:r w:rsidDel="00C51781">
                            <w:t>9</w:t>
                          </w:r>
                        </w:moveFrom>
                        <w:moveFromRangeEnd w:id="1468"/>
                      </w:p>
                    </w:txbxContent>
                  </v:textbox>
                  <w10:wrap type="topAndBottom" anchorx="page"/>
                </v:shape>
              </w:pict>
            </mc:Fallback>
          </mc:AlternateContent>
        </w:r>
      </w:del>
    </w:p>
    <w:p w14:paraId="599B0645" w14:textId="4D2D5358" w:rsidR="00DD2A26" w:rsidDel="002F30DF" w:rsidRDefault="00DD2A26">
      <w:pPr>
        <w:pStyle w:val="NormalBPBHEB"/>
        <w:numPr>
          <w:ilvl w:val="0"/>
          <w:numId w:val="22"/>
        </w:numPr>
        <w:rPr>
          <w:del w:id="872" w:author="Abhiram Arali" w:date="2024-11-14T10:03:00Z"/>
        </w:rPr>
        <w:pPrChange w:id="873" w:author="Abhiram Arali" w:date="2024-11-14T10:03:00Z">
          <w:pPr>
            <w:pStyle w:val="BodyText"/>
            <w:spacing w:before="167" w:line="360" w:lineRule="auto"/>
            <w:ind w:left="220" w:right="222"/>
            <w:jc w:val="both"/>
          </w:pPr>
        </w:pPrChange>
      </w:pPr>
      <w:r>
        <w:t>In</w:t>
      </w:r>
      <w:r w:rsidRPr="00E6190D">
        <w:rPr>
          <w:spacing w:val="-12"/>
        </w:rPr>
        <w:t xml:space="preserve"> </w:t>
      </w:r>
      <w:r>
        <w:t>this</w:t>
      </w:r>
      <w:r w:rsidRPr="00E6190D">
        <w:rPr>
          <w:spacing w:val="-14"/>
        </w:rPr>
        <w:t xml:space="preserve"> </w:t>
      </w:r>
      <w:r>
        <w:t>example,</w:t>
      </w:r>
      <w:r w:rsidRPr="00E6190D">
        <w:rPr>
          <w:spacing w:val="-12"/>
        </w:rPr>
        <w:t xml:space="preserve"> </w:t>
      </w:r>
      <w:r>
        <w:t>the</w:t>
      </w:r>
      <w:r w:rsidRPr="00E6190D">
        <w:rPr>
          <w:spacing w:val="-15"/>
        </w:rPr>
        <w:t xml:space="preserve"> </w:t>
      </w:r>
      <w:r>
        <w:t>loop</w:t>
      </w:r>
      <w:r w:rsidRPr="00E6190D">
        <w:rPr>
          <w:spacing w:val="-12"/>
        </w:rPr>
        <w:t xml:space="preserve"> </w:t>
      </w:r>
      <w:r>
        <w:t>prints</w:t>
      </w:r>
      <w:r w:rsidRPr="00E6190D">
        <w:rPr>
          <w:spacing w:val="-14"/>
        </w:rPr>
        <w:t xml:space="preserve"> </w:t>
      </w:r>
      <w:r>
        <w:t>only</w:t>
      </w:r>
      <w:r w:rsidRPr="00E6190D">
        <w:rPr>
          <w:spacing w:val="-14"/>
        </w:rPr>
        <w:t xml:space="preserve"> </w:t>
      </w:r>
      <w:r>
        <w:t>the</w:t>
      </w:r>
      <w:r w:rsidRPr="00E6190D">
        <w:rPr>
          <w:spacing w:val="-15"/>
        </w:rPr>
        <w:t xml:space="preserve"> </w:t>
      </w:r>
      <w:r>
        <w:t>odd</w:t>
      </w:r>
      <w:r w:rsidRPr="00E6190D">
        <w:rPr>
          <w:spacing w:val="-14"/>
        </w:rPr>
        <w:t xml:space="preserve"> </w:t>
      </w:r>
      <w:r>
        <w:t>numbers</w:t>
      </w:r>
      <w:r w:rsidRPr="00E6190D">
        <w:rPr>
          <w:spacing w:val="-15"/>
        </w:rPr>
        <w:t xml:space="preserve"> </w:t>
      </w:r>
      <w:r>
        <w:t>from</w:t>
      </w:r>
      <w:r w:rsidRPr="00E6190D">
        <w:rPr>
          <w:spacing w:val="-15"/>
        </w:rPr>
        <w:t xml:space="preserve"> </w:t>
      </w:r>
      <w:r>
        <w:t>1</w:t>
      </w:r>
      <w:r w:rsidRPr="00E6190D">
        <w:rPr>
          <w:spacing w:val="-14"/>
        </w:rPr>
        <w:t xml:space="preserve"> </w:t>
      </w:r>
      <w:r>
        <w:t>to</w:t>
      </w:r>
      <w:r w:rsidRPr="00E6190D">
        <w:rPr>
          <w:spacing w:val="-14"/>
        </w:rPr>
        <w:t xml:space="preserve"> </w:t>
      </w:r>
      <w:r>
        <w:t>10.</w:t>
      </w:r>
      <w:r w:rsidRPr="00E6190D">
        <w:rPr>
          <w:spacing w:val="-12"/>
        </w:rPr>
        <w:t xml:space="preserve"> </w:t>
      </w:r>
      <w:r>
        <w:t>When</w:t>
      </w:r>
      <w:r w:rsidRPr="00E6190D">
        <w:rPr>
          <w:spacing w:val="-12"/>
        </w:rPr>
        <w:t xml:space="preserve"> </w:t>
      </w:r>
      <w:r>
        <w:t>i</w:t>
      </w:r>
      <w:r w:rsidRPr="00E6190D">
        <w:rPr>
          <w:spacing w:val="-14"/>
        </w:rPr>
        <w:t xml:space="preserve"> </w:t>
      </w:r>
      <w:r>
        <w:t>is</w:t>
      </w:r>
      <w:r w:rsidRPr="00E6190D">
        <w:rPr>
          <w:spacing w:val="-14"/>
        </w:rPr>
        <w:t xml:space="preserve"> </w:t>
      </w:r>
      <w:r>
        <w:t>even,</w:t>
      </w:r>
      <w:r w:rsidRPr="00E6190D">
        <w:rPr>
          <w:spacing w:val="-14"/>
        </w:rPr>
        <w:t xml:space="preserve"> </w:t>
      </w:r>
      <w:r>
        <w:t>the</w:t>
      </w:r>
      <w:r w:rsidRPr="00E6190D">
        <w:rPr>
          <w:spacing w:val="-15"/>
        </w:rPr>
        <w:t xml:space="preserve"> </w:t>
      </w:r>
      <w:r>
        <w:t>continue statement</w:t>
      </w:r>
      <w:r w:rsidRPr="00E6190D">
        <w:rPr>
          <w:spacing w:val="-5"/>
        </w:rPr>
        <w:t xml:space="preserve"> </w:t>
      </w:r>
      <w:r>
        <w:t>is</w:t>
      </w:r>
      <w:r w:rsidRPr="00E6190D">
        <w:rPr>
          <w:spacing w:val="-4"/>
        </w:rPr>
        <w:t xml:space="preserve"> </w:t>
      </w:r>
      <w:r>
        <w:t>executed,</w:t>
      </w:r>
      <w:r w:rsidRPr="00E6190D">
        <w:rPr>
          <w:spacing w:val="-5"/>
        </w:rPr>
        <w:t xml:space="preserve"> </w:t>
      </w:r>
      <w:r>
        <w:t>causing</w:t>
      </w:r>
      <w:r w:rsidRPr="00E6190D">
        <w:rPr>
          <w:spacing w:val="-4"/>
        </w:rPr>
        <w:t xml:space="preserve"> </w:t>
      </w:r>
      <w:r>
        <w:t>the</w:t>
      </w:r>
      <w:r w:rsidRPr="00E6190D">
        <w:rPr>
          <w:spacing w:val="-5"/>
        </w:rPr>
        <w:t xml:space="preserve"> </w:t>
      </w:r>
      <w:r>
        <w:t>loop</w:t>
      </w:r>
      <w:r w:rsidRPr="00E6190D">
        <w:rPr>
          <w:spacing w:val="-4"/>
        </w:rPr>
        <w:t xml:space="preserve"> </w:t>
      </w:r>
      <w:r>
        <w:t>to</w:t>
      </w:r>
      <w:r w:rsidRPr="00E6190D">
        <w:rPr>
          <w:spacing w:val="-4"/>
        </w:rPr>
        <w:t xml:space="preserve"> </w:t>
      </w:r>
      <w:r>
        <w:t>skip</w:t>
      </w:r>
      <w:r w:rsidRPr="00E6190D">
        <w:rPr>
          <w:spacing w:val="-4"/>
        </w:rPr>
        <w:t xml:space="preserve"> </w:t>
      </w:r>
      <w:r>
        <w:t>the</w:t>
      </w:r>
      <w:r w:rsidRPr="00E6190D">
        <w:rPr>
          <w:spacing w:val="-5"/>
        </w:rPr>
        <w:t xml:space="preserve"> </w:t>
      </w:r>
      <w:r>
        <w:t>current</w:t>
      </w:r>
      <w:r w:rsidRPr="00E6190D">
        <w:rPr>
          <w:spacing w:val="-4"/>
        </w:rPr>
        <w:t xml:space="preserve"> </w:t>
      </w:r>
      <w:r>
        <w:t>iteration</w:t>
      </w:r>
      <w:r w:rsidRPr="00E6190D">
        <w:rPr>
          <w:spacing w:val="-5"/>
        </w:rPr>
        <w:t xml:space="preserve"> </w:t>
      </w:r>
      <w:r>
        <w:t>and</w:t>
      </w:r>
      <w:r w:rsidRPr="00E6190D">
        <w:rPr>
          <w:spacing w:val="-4"/>
        </w:rPr>
        <w:t xml:space="preserve"> </w:t>
      </w:r>
      <w:r>
        <w:t>move</w:t>
      </w:r>
      <w:r w:rsidRPr="00E6190D">
        <w:rPr>
          <w:spacing w:val="-5"/>
        </w:rPr>
        <w:t xml:space="preserve"> </w:t>
      </w:r>
      <w:r>
        <w:t>to</w:t>
      </w:r>
      <w:r w:rsidRPr="00E6190D">
        <w:rPr>
          <w:spacing w:val="-4"/>
        </w:rPr>
        <w:t xml:space="preserve"> </w:t>
      </w:r>
      <w:r>
        <w:t>the</w:t>
      </w:r>
      <w:r w:rsidRPr="00E6190D">
        <w:rPr>
          <w:spacing w:val="-5"/>
        </w:rPr>
        <w:t xml:space="preserve"> </w:t>
      </w:r>
      <w:r>
        <w:t>next</w:t>
      </w:r>
      <w:r w:rsidRPr="00E6190D">
        <w:rPr>
          <w:spacing w:val="-4"/>
        </w:rPr>
        <w:t xml:space="preserve"> </w:t>
      </w:r>
      <w:r>
        <w:t>value of i.</w:t>
      </w:r>
      <w:r w:rsidRPr="00E6190D">
        <w:rPr>
          <w:spacing w:val="3"/>
        </w:rPr>
        <w:t xml:space="preserve"> </w:t>
      </w:r>
      <w:r>
        <w:t>The break</w:t>
      </w:r>
      <w:r w:rsidRPr="00E6190D">
        <w:rPr>
          <w:spacing w:val="4"/>
        </w:rPr>
        <w:t xml:space="preserve"> </w:t>
      </w:r>
      <w:r>
        <w:t>and</w:t>
      </w:r>
      <w:r w:rsidRPr="00E6190D">
        <w:rPr>
          <w:spacing w:val="4"/>
        </w:rPr>
        <w:t xml:space="preserve"> </w:t>
      </w:r>
      <w:r>
        <w:t>continue</w:t>
      </w:r>
      <w:r w:rsidRPr="00E6190D">
        <w:rPr>
          <w:spacing w:val="1"/>
        </w:rPr>
        <w:t xml:space="preserve"> </w:t>
      </w:r>
      <w:r>
        <w:t>statements</w:t>
      </w:r>
      <w:r w:rsidRPr="00E6190D">
        <w:rPr>
          <w:spacing w:val="2"/>
        </w:rPr>
        <w:t xml:space="preserve"> </w:t>
      </w:r>
      <w:r>
        <w:t>provide</w:t>
      </w:r>
      <w:r w:rsidRPr="00E6190D">
        <w:rPr>
          <w:spacing w:val="1"/>
        </w:rPr>
        <w:t xml:space="preserve"> </w:t>
      </w:r>
      <w:r>
        <w:t>powerful</w:t>
      </w:r>
      <w:r w:rsidRPr="00E6190D">
        <w:rPr>
          <w:spacing w:val="1"/>
        </w:rPr>
        <w:t xml:space="preserve"> </w:t>
      </w:r>
      <w:r>
        <w:t>ways</w:t>
      </w:r>
      <w:r w:rsidRPr="00E6190D">
        <w:rPr>
          <w:spacing w:val="2"/>
        </w:rPr>
        <w:t xml:space="preserve"> </w:t>
      </w:r>
      <w:r>
        <w:t>to</w:t>
      </w:r>
      <w:r w:rsidRPr="00E6190D">
        <w:rPr>
          <w:spacing w:val="2"/>
        </w:rPr>
        <w:t xml:space="preserve"> </w:t>
      </w:r>
      <w:r>
        <w:t>control</w:t>
      </w:r>
      <w:r w:rsidRPr="00E6190D">
        <w:rPr>
          <w:spacing w:val="2"/>
        </w:rPr>
        <w:t xml:space="preserve"> </w:t>
      </w:r>
      <w:r>
        <w:t>the</w:t>
      </w:r>
      <w:r w:rsidRPr="00E6190D">
        <w:rPr>
          <w:spacing w:val="1"/>
        </w:rPr>
        <w:t xml:space="preserve"> </w:t>
      </w:r>
      <w:r>
        <w:t>flow</w:t>
      </w:r>
      <w:r w:rsidRPr="00E6190D">
        <w:rPr>
          <w:spacing w:val="1"/>
        </w:rPr>
        <w:t xml:space="preserve"> </w:t>
      </w:r>
      <w:r>
        <w:t>of</w:t>
      </w:r>
      <w:r w:rsidRPr="00E6190D">
        <w:rPr>
          <w:spacing w:val="1"/>
        </w:rPr>
        <w:t xml:space="preserve"> </w:t>
      </w:r>
      <w:r>
        <w:t>loops</w:t>
      </w:r>
      <w:r w:rsidRPr="00E6190D">
        <w:rPr>
          <w:spacing w:val="2"/>
        </w:rPr>
        <w:t xml:space="preserve"> </w:t>
      </w:r>
      <w:r w:rsidRPr="00E6190D">
        <w:rPr>
          <w:spacing w:val="-5"/>
        </w:rPr>
        <w:t>in</w:t>
      </w:r>
    </w:p>
    <w:p w14:paraId="2B4C7948" w14:textId="5EE33274" w:rsidR="00DD2A26" w:rsidRDefault="002F30DF">
      <w:pPr>
        <w:pStyle w:val="NormalBPBHEB"/>
        <w:numPr>
          <w:ilvl w:val="0"/>
          <w:numId w:val="22"/>
        </w:numPr>
        <w:pPrChange w:id="874" w:author="Abhiram Arali" w:date="2024-11-14T10:03:00Z">
          <w:pPr>
            <w:pStyle w:val="BodyText"/>
            <w:spacing w:line="360" w:lineRule="auto"/>
            <w:ind w:left="220" w:right="224"/>
            <w:jc w:val="both"/>
          </w:pPr>
        </w:pPrChange>
      </w:pPr>
      <w:ins w:id="875" w:author="Abhiram Arali" w:date="2024-11-14T10:03:00Z">
        <w:r>
          <w:t xml:space="preserve"> </w:t>
        </w:r>
      </w:ins>
      <w:r w:rsidR="00DD2A26">
        <w:t>C. By using these statements judiciously, you can create more efficient and readable code, making it easier to handle complex looping scenarios.</w:t>
      </w:r>
    </w:p>
    <w:p w14:paraId="2FD58E6F" w14:textId="77777777" w:rsidR="00DD2A26" w:rsidRDefault="00DD2A26">
      <w:pPr>
        <w:pStyle w:val="NormalBPBHEB"/>
        <w:pPrChange w:id="876" w:author="Abhiram Arali" w:date="2024-11-14T10:04:00Z">
          <w:pPr>
            <w:pStyle w:val="BodyText"/>
            <w:spacing w:before="4"/>
          </w:pPr>
        </w:pPrChange>
      </w:pPr>
    </w:p>
    <w:p w14:paraId="2EC5F28B" w14:textId="49FD0FD8" w:rsidR="00DD2A26" w:rsidRDefault="004B5336">
      <w:pPr>
        <w:pStyle w:val="NormalBPBHEB"/>
        <w:pPrChange w:id="877" w:author="Abhiram Arali" w:date="2024-11-14T10:04:00Z">
          <w:pPr>
            <w:pStyle w:val="BodyText"/>
            <w:ind w:left="220"/>
            <w:jc w:val="both"/>
          </w:pPr>
        </w:pPrChange>
      </w:pPr>
      <w:ins w:id="878" w:author="Abhiram Arali" w:date="2024-11-14T10:04:00Z">
        <w:r>
          <w:t xml:space="preserve">The </w:t>
        </w:r>
      </w:ins>
      <w:r>
        <w:t>summary</w:t>
      </w:r>
      <w:r>
        <w:rPr>
          <w:spacing w:val="-2"/>
        </w:rPr>
        <w:t xml:space="preserve"> </w:t>
      </w:r>
      <w:r>
        <w:t>of</w:t>
      </w:r>
      <w:r>
        <w:rPr>
          <w:spacing w:val="-3"/>
        </w:rPr>
        <w:t xml:space="preserve"> </w:t>
      </w:r>
      <w:r>
        <w:t>differences</w:t>
      </w:r>
      <w:r>
        <w:rPr>
          <w:spacing w:val="2"/>
        </w:rPr>
        <w:t xml:space="preserve"> </w:t>
      </w:r>
      <w:ins w:id="879" w:author="Abhiram Arali" w:date="2024-11-14T10:04:00Z">
        <w:r w:rsidR="00D21837">
          <w:t>is shown in the following table:</w:t>
        </w:r>
      </w:ins>
      <w:del w:id="880" w:author="Abhiram Arali" w:date="2024-11-14T10:04:00Z">
        <w:r w:rsidR="00DD2A26" w:rsidDel="00D21837">
          <w:delText>(Table</w:delText>
        </w:r>
        <w:r w:rsidR="00DD2A26" w:rsidDel="00D21837">
          <w:rPr>
            <w:spacing w:val="-1"/>
          </w:rPr>
          <w:delText xml:space="preserve"> </w:delText>
        </w:r>
        <w:r w:rsidR="00DD2A26" w:rsidDel="00D21837">
          <w:rPr>
            <w:spacing w:val="-2"/>
          </w:rPr>
          <w:delText>4.2)</w:delText>
        </w:r>
      </w:del>
    </w:p>
    <w:p w14:paraId="7AF69D80" w14:textId="3286684D" w:rsidR="00DD2A26" w:rsidDel="007404F7" w:rsidRDefault="00DD2A26" w:rsidP="00DD2A26">
      <w:pPr>
        <w:pStyle w:val="BodyText"/>
        <w:spacing w:before="142"/>
        <w:rPr>
          <w:del w:id="881" w:author="Abhiram Arali" w:date="2024-11-14T10:04:00Z"/>
        </w:rPr>
      </w:pPr>
    </w:p>
    <w:p w14:paraId="620543FD" w14:textId="0776187C" w:rsidR="00DD2A26" w:rsidDel="00A8373B" w:rsidRDefault="00DD2A26" w:rsidP="00DD2A26">
      <w:pPr>
        <w:pStyle w:val="Heading1"/>
        <w:ind w:left="6" w:right="2"/>
        <w:jc w:val="center"/>
      </w:pPr>
      <w:moveFromRangeStart w:id="882" w:author="Abhiram Arali" w:date="2024-11-14T10:04:00Z" w:name="move182471092"/>
      <w:moveFrom w:id="883" w:author="Abhiram Arali" w:date="2024-11-14T10:04:00Z">
        <w:r w:rsidDel="00A8373B">
          <w:t>Table</w:t>
        </w:r>
        <w:r w:rsidDel="00A8373B">
          <w:rPr>
            <w:spacing w:val="-2"/>
          </w:rPr>
          <w:t xml:space="preserve"> 4</w:t>
        </w:r>
        <w:r w:rsidDel="00A8373B">
          <w:t>.2:</w:t>
        </w:r>
        <w:r w:rsidDel="00A8373B">
          <w:rPr>
            <w:spacing w:val="-3"/>
          </w:rPr>
          <w:t xml:space="preserve"> </w:t>
        </w:r>
        <w:r w:rsidDel="00A8373B">
          <w:t>Differences</w:t>
        </w:r>
        <w:r w:rsidDel="00A8373B">
          <w:rPr>
            <w:spacing w:val="1"/>
          </w:rPr>
          <w:t xml:space="preserve"> </w:t>
        </w:r>
        <w:r w:rsidDel="00A8373B">
          <w:t>of</w:t>
        </w:r>
        <w:r w:rsidDel="00A8373B">
          <w:rPr>
            <w:spacing w:val="-1"/>
          </w:rPr>
          <w:t xml:space="preserve"> </w:t>
        </w:r>
        <w:r w:rsidDel="00A8373B">
          <w:t>Break</w:t>
        </w:r>
        <w:r w:rsidDel="00A8373B">
          <w:rPr>
            <w:spacing w:val="-1"/>
          </w:rPr>
          <w:t xml:space="preserve"> </w:t>
        </w:r>
        <w:r w:rsidDel="00A8373B">
          <w:t>and</w:t>
        </w:r>
        <w:r w:rsidDel="00A8373B">
          <w:rPr>
            <w:spacing w:val="-1"/>
          </w:rPr>
          <w:t xml:space="preserve"> </w:t>
        </w:r>
        <w:r w:rsidDel="00A8373B">
          <w:rPr>
            <w:spacing w:val="-2"/>
          </w:rPr>
          <w:t>Continue.</w:t>
        </w:r>
      </w:moveFrom>
    </w:p>
    <w:moveFromRangeEnd w:id="882"/>
    <w:p w14:paraId="7F0E30ED" w14:textId="2FCAC65B" w:rsidR="00DD2A26" w:rsidDel="00A8373B" w:rsidRDefault="00DD2A26" w:rsidP="00DD2A26">
      <w:pPr>
        <w:pStyle w:val="BodyText"/>
        <w:spacing w:before="189"/>
        <w:rPr>
          <w:del w:id="884" w:author="Abhiram Arali" w:date="2024-11-14T10:04:00Z"/>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4042"/>
        <w:gridCol w:w="3905"/>
      </w:tblGrid>
      <w:tr w:rsidR="00DD2A26" w14:paraId="69946AAB" w14:textId="77777777" w:rsidTr="00A3102B">
        <w:trPr>
          <w:trHeight w:val="414"/>
        </w:trPr>
        <w:tc>
          <w:tcPr>
            <w:tcW w:w="1070" w:type="dxa"/>
          </w:tcPr>
          <w:p w14:paraId="5E77E324" w14:textId="77777777" w:rsidR="00DD2A26" w:rsidRPr="00F547C4" w:rsidRDefault="00DD2A26">
            <w:pPr>
              <w:pStyle w:val="NormalBPBHEB"/>
              <w:rPr>
                <w:b/>
                <w:bCs/>
                <w:rPrChange w:id="885" w:author="Abhiram Arali" w:date="2024-11-14T10:04:00Z">
                  <w:rPr/>
                </w:rPrChange>
              </w:rPr>
              <w:pPrChange w:id="886" w:author="Abhiram Arali" w:date="2024-11-14T10:04:00Z">
                <w:pPr>
                  <w:pStyle w:val="TableParagraph"/>
                  <w:spacing w:before="1" w:line="240" w:lineRule="auto"/>
                  <w:ind w:left="134"/>
                </w:pPr>
              </w:pPrChange>
            </w:pPr>
            <w:r w:rsidRPr="00F547C4">
              <w:rPr>
                <w:b/>
                <w:bCs/>
                <w:rPrChange w:id="887" w:author="Abhiram Arali" w:date="2024-11-14T10:04:00Z">
                  <w:rPr/>
                </w:rPrChange>
              </w:rPr>
              <w:t>Feature</w:t>
            </w:r>
          </w:p>
        </w:tc>
        <w:tc>
          <w:tcPr>
            <w:tcW w:w="4042" w:type="dxa"/>
          </w:tcPr>
          <w:p w14:paraId="3851BD43" w14:textId="77777777" w:rsidR="00DD2A26" w:rsidRPr="00F547C4" w:rsidRDefault="00DD2A26">
            <w:pPr>
              <w:pStyle w:val="NormalBPBHEB"/>
              <w:rPr>
                <w:b/>
                <w:bCs/>
                <w:rPrChange w:id="888" w:author="Abhiram Arali" w:date="2024-11-14T10:04:00Z">
                  <w:rPr/>
                </w:rPrChange>
              </w:rPr>
              <w:pPrChange w:id="889" w:author="Abhiram Arali" w:date="2024-11-14T10:04:00Z">
                <w:pPr>
                  <w:pStyle w:val="TableParagraph"/>
                  <w:spacing w:before="1" w:line="240" w:lineRule="auto"/>
                  <w:ind w:left="9"/>
                  <w:jc w:val="center"/>
                </w:pPr>
              </w:pPrChange>
            </w:pPr>
            <w:r w:rsidRPr="00F547C4">
              <w:rPr>
                <w:b/>
                <w:bCs/>
                <w:spacing w:val="-4"/>
                <w:rPrChange w:id="890" w:author="Abhiram Arali" w:date="2024-11-14T10:04:00Z">
                  <w:rPr>
                    <w:spacing w:val="-4"/>
                  </w:rPr>
                </w:rPrChange>
              </w:rPr>
              <w:t>break</w:t>
            </w:r>
          </w:p>
        </w:tc>
        <w:tc>
          <w:tcPr>
            <w:tcW w:w="3905" w:type="dxa"/>
          </w:tcPr>
          <w:p w14:paraId="32D67D5F" w14:textId="77777777" w:rsidR="00DD2A26" w:rsidRPr="00F547C4" w:rsidRDefault="00DD2A26">
            <w:pPr>
              <w:pStyle w:val="NormalBPBHEB"/>
              <w:rPr>
                <w:b/>
                <w:bCs/>
                <w:rPrChange w:id="891" w:author="Abhiram Arali" w:date="2024-11-14T10:04:00Z">
                  <w:rPr/>
                </w:rPrChange>
              </w:rPr>
              <w:pPrChange w:id="892" w:author="Abhiram Arali" w:date="2024-11-14T10:04:00Z">
                <w:pPr>
                  <w:pStyle w:val="TableParagraph"/>
                  <w:spacing w:before="1" w:line="240" w:lineRule="auto"/>
                  <w:ind w:left="11"/>
                  <w:jc w:val="center"/>
                </w:pPr>
              </w:pPrChange>
            </w:pPr>
            <w:r w:rsidRPr="00F547C4">
              <w:rPr>
                <w:b/>
                <w:bCs/>
                <w:rPrChange w:id="893" w:author="Abhiram Arali" w:date="2024-11-14T10:04:00Z">
                  <w:rPr/>
                </w:rPrChange>
              </w:rPr>
              <w:t>continue</w:t>
            </w:r>
          </w:p>
        </w:tc>
      </w:tr>
      <w:tr w:rsidR="00DD2A26" w14:paraId="74A82B33" w14:textId="77777777" w:rsidTr="00A3102B">
        <w:trPr>
          <w:trHeight w:val="414"/>
        </w:trPr>
        <w:tc>
          <w:tcPr>
            <w:tcW w:w="1070" w:type="dxa"/>
          </w:tcPr>
          <w:p w14:paraId="7DCD150F" w14:textId="77777777" w:rsidR="00DD2A26" w:rsidRPr="00F547C4" w:rsidRDefault="00DD2A26">
            <w:pPr>
              <w:pStyle w:val="NormalBPBHEB"/>
              <w:rPr>
                <w:b/>
                <w:bCs/>
                <w:rPrChange w:id="894" w:author="Abhiram Arali" w:date="2024-11-14T10:04:00Z">
                  <w:rPr/>
                </w:rPrChange>
              </w:rPr>
              <w:pPrChange w:id="895" w:author="Abhiram Arali" w:date="2024-11-14T10:04:00Z">
                <w:pPr>
                  <w:pStyle w:val="TableParagraph"/>
                </w:pPr>
              </w:pPrChange>
            </w:pPr>
            <w:r w:rsidRPr="00F547C4">
              <w:rPr>
                <w:b/>
                <w:bCs/>
                <w:rPrChange w:id="896" w:author="Abhiram Arali" w:date="2024-11-14T10:04:00Z">
                  <w:rPr/>
                </w:rPrChange>
              </w:rPr>
              <w:t>Function</w:t>
            </w:r>
          </w:p>
        </w:tc>
        <w:tc>
          <w:tcPr>
            <w:tcW w:w="4042" w:type="dxa"/>
          </w:tcPr>
          <w:p w14:paraId="3FADD2B7" w14:textId="77777777" w:rsidR="00DD2A26" w:rsidRDefault="00DD2A26">
            <w:pPr>
              <w:pStyle w:val="NormalBPBHEB"/>
              <w:pPrChange w:id="897" w:author="Abhiram Arali" w:date="2024-11-14T10:04:00Z">
                <w:pPr>
                  <w:pStyle w:val="TableParagraph"/>
                  <w:ind w:left="108"/>
                </w:pPr>
              </w:pPrChange>
            </w:pPr>
            <w:r>
              <w:t>Exits the</w:t>
            </w:r>
            <w:r>
              <w:rPr>
                <w:spacing w:val="-1"/>
              </w:rPr>
              <w:t xml:space="preserve"> </w:t>
            </w:r>
            <w:r>
              <w:t>loop entirely</w:t>
            </w:r>
          </w:p>
        </w:tc>
        <w:tc>
          <w:tcPr>
            <w:tcW w:w="3905" w:type="dxa"/>
          </w:tcPr>
          <w:p w14:paraId="0A799079" w14:textId="77777777" w:rsidR="00DD2A26" w:rsidRDefault="00DD2A26">
            <w:pPr>
              <w:pStyle w:val="NormalBPBHEB"/>
              <w:pPrChange w:id="898" w:author="Abhiram Arali" w:date="2024-11-14T10:04:00Z">
                <w:pPr>
                  <w:pStyle w:val="TableParagraph"/>
                  <w:ind w:left="108"/>
                </w:pPr>
              </w:pPrChange>
            </w:pPr>
            <w:r>
              <w:t>Skips</w:t>
            </w:r>
            <w:r>
              <w:rPr>
                <w:spacing w:val="-3"/>
              </w:rPr>
              <w:t xml:space="preserve"> </w:t>
            </w:r>
            <w:r>
              <w:t>to</w:t>
            </w:r>
            <w:r>
              <w:rPr>
                <w:spacing w:val="-1"/>
              </w:rPr>
              <w:t xml:space="preserve"> </w:t>
            </w:r>
            <w:r>
              <w:t>the</w:t>
            </w:r>
            <w:r>
              <w:rPr>
                <w:spacing w:val="-1"/>
              </w:rPr>
              <w:t xml:space="preserve"> </w:t>
            </w:r>
            <w:r>
              <w:t>next iteration</w:t>
            </w:r>
            <w:r>
              <w:rPr>
                <w:spacing w:val="-1"/>
              </w:rPr>
              <w:t xml:space="preserve"> </w:t>
            </w:r>
            <w:r>
              <w:t xml:space="preserve">of the </w:t>
            </w:r>
            <w:r>
              <w:rPr>
                <w:spacing w:val="-4"/>
              </w:rPr>
              <w:t>loop</w:t>
            </w:r>
          </w:p>
        </w:tc>
      </w:tr>
      <w:tr w:rsidR="00DD2A26" w14:paraId="3EB4987E" w14:textId="77777777" w:rsidTr="00A3102B">
        <w:trPr>
          <w:trHeight w:val="412"/>
        </w:trPr>
        <w:tc>
          <w:tcPr>
            <w:tcW w:w="1070" w:type="dxa"/>
          </w:tcPr>
          <w:p w14:paraId="728E3B09" w14:textId="77777777" w:rsidR="00DD2A26" w:rsidRPr="00F547C4" w:rsidRDefault="00DD2A26">
            <w:pPr>
              <w:pStyle w:val="NormalBPBHEB"/>
              <w:rPr>
                <w:b/>
                <w:bCs/>
                <w:rPrChange w:id="899" w:author="Abhiram Arali" w:date="2024-11-14T10:04:00Z">
                  <w:rPr/>
                </w:rPrChange>
              </w:rPr>
              <w:pPrChange w:id="900" w:author="Abhiram Arali" w:date="2024-11-14T10:04:00Z">
                <w:pPr>
                  <w:pStyle w:val="TableParagraph"/>
                </w:pPr>
              </w:pPrChange>
            </w:pPr>
            <w:r w:rsidRPr="00F547C4">
              <w:rPr>
                <w:b/>
                <w:bCs/>
                <w:spacing w:val="-4"/>
                <w:rPrChange w:id="901" w:author="Abhiram Arali" w:date="2024-11-14T10:04:00Z">
                  <w:rPr>
                    <w:spacing w:val="-4"/>
                  </w:rPr>
                </w:rPrChange>
              </w:rPr>
              <w:t>Usage</w:t>
            </w:r>
          </w:p>
        </w:tc>
        <w:tc>
          <w:tcPr>
            <w:tcW w:w="4042" w:type="dxa"/>
          </w:tcPr>
          <w:p w14:paraId="557BBDAE" w14:textId="77777777" w:rsidR="00DD2A26" w:rsidRDefault="00DD2A26">
            <w:pPr>
              <w:pStyle w:val="NormalBPBHEB"/>
              <w:pPrChange w:id="902" w:author="Abhiram Arali" w:date="2024-11-14T10:04:00Z">
                <w:pPr>
                  <w:pStyle w:val="TableParagraph"/>
                  <w:ind w:left="108"/>
                </w:pPr>
              </w:pPrChange>
            </w:pPr>
            <w:r>
              <w:t>Used</w:t>
            </w:r>
            <w:r>
              <w:rPr>
                <w:spacing w:val="-3"/>
              </w:rPr>
              <w:t xml:space="preserve"> </w:t>
            </w:r>
            <w:r>
              <w:t>to</w:t>
            </w:r>
            <w:r>
              <w:rPr>
                <w:spacing w:val="-1"/>
              </w:rPr>
              <w:t xml:space="preserve"> </w:t>
            </w:r>
            <w:r>
              <w:t>terminate</w:t>
            </w:r>
            <w:r>
              <w:rPr>
                <w:spacing w:val="-1"/>
              </w:rPr>
              <w:t xml:space="preserve"> </w:t>
            </w:r>
            <w:r>
              <w:t>loops or switch</w:t>
            </w:r>
            <w:r>
              <w:rPr>
                <w:spacing w:val="-1"/>
              </w:rPr>
              <w:t xml:space="preserve"> </w:t>
            </w:r>
            <w:r>
              <w:rPr>
                <w:spacing w:val="-4"/>
              </w:rPr>
              <w:t>cases</w:t>
            </w:r>
          </w:p>
        </w:tc>
        <w:tc>
          <w:tcPr>
            <w:tcW w:w="3905" w:type="dxa"/>
          </w:tcPr>
          <w:p w14:paraId="0728AE55" w14:textId="77777777" w:rsidR="00DD2A26" w:rsidRDefault="00DD2A26">
            <w:pPr>
              <w:pStyle w:val="NormalBPBHEB"/>
              <w:pPrChange w:id="903" w:author="Abhiram Arali" w:date="2024-11-14T10:04:00Z">
                <w:pPr>
                  <w:pStyle w:val="TableParagraph"/>
                  <w:ind w:left="108"/>
                </w:pPr>
              </w:pPrChange>
            </w:pPr>
            <w:r>
              <w:t>Used</w:t>
            </w:r>
            <w:r>
              <w:rPr>
                <w:spacing w:val="-1"/>
              </w:rPr>
              <w:t xml:space="preserve"> </w:t>
            </w:r>
            <w:r>
              <w:t>to</w:t>
            </w:r>
            <w:r>
              <w:rPr>
                <w:spacing w:val="-1"/>
              </w:rPr>
              <w:t xml:space="preserve"> </w:t>
            </w:r>
            <w:r>
              <w:t>skip specific</w:t>
            </w:r>
            <w:r>
              <w:rPr>
                <w:spacing w:val="-1"/>
              </w:rPr>
              <w:t xml:space="preserve"> </w:t>
            </w:r>
            <w:r>
              <w:t>iterations</w:t>
            </w:r>
          </w:p>
        </w:tc>
      </w:tr>
      <w:tr w:rsidR="00DD2A26" w14:paraId="11E95A90" w14:textId="77777777" w:rsidTr="00A3102B">
        <w:trPr>
          <w:trHeight w:val="829"/>
        </w:trPr>
        <w:tc>
          <w:tcPr>
            <w:tcW w:w="1070" w:type="dxa"/>
          </w:tcPr>
          <w:p w14:paraId="314AFAA8" w14:textId="77777777" w:rsidR="00DD2A26" w:rsidRPr="00F547C4" w:rsidRDefault="00DD2A26">
            <w:pPr>
              <w:pStyle w:val="NormalBPBHEB"/>
              <w:rPr>
                <w:b/>
                <w:bCs/>
                <w:rPrChange w:id="904" w:author="Abhiram Arali" w:date="2024-11-14T10:04:00Z">
                  <w:rPr/>
                </w:rPrChange>
              </w:rPr>
              <w:pPrChange w:id="905" w:author="Abhiram Arali" w:date="2024-11-14T10:04:00Z">
                <w:pPr>
                  <w:pStyle w:val="TableParagraph"/>
                  <w:spacing w:before="1" w:line="240" w:lineRule="auto"/>
                </w:pPr>
              </w:pPrChange>
            </w:pPr>
            <w:r w:rsidRPr="00F547C4">
              <w:rPr>
                <w:b/>
                <w:bCs/>
                <w:rPrChange w:id="906" w:author="Abhiram Arali" w:date="2024-11-14T10:04:00Z">
                  <w:rPr/>
                </w:rPrChange>
              </w:rPr>
              <w:t>Effect</w:t>
            </w:r>
          </w:p>
        </w:tc>
        <w:tc>
          <w:tcPr>
            <w:tcW w:w="4042" w:type="dxa"/>
          </w:tcPr>
          <w:p w14:paraId="247ED38D" w14:textId="77777777" w:rsidR="00DD2A26" w:rsidRDefault="00DD2A26">
            <w:pPr>
              <w:pStyle w:val="NormalBPBHEB"/>
              <w:pPrChange w:id="907" w:author="Abhiram Arali" w:date="2024-11-14T10:04:00Z">
                <w:pPr>
                  <w:pStyle w:val="TableParagraph"/>
                  <w:spacing w:before="1" w:line="240" w:lineRule="auto"/>
                  <w:ind w:left="108"/>
                </w:pPr>
              </w:pPrChange>
            </w:pPr>
            <w:r>
              <w:t>Control</w:t>
            </w:r>
            <w:r>
              <w:rPr>
                <w:spacing w:val="-1"/>
              </w:rPr>
              <w:t xml:space="preserve"> </w:t>
            </w:r>
            <w:r>
              <w:t>jumps</w:t>
            </w:r>
            <w:r>
              <w:rPr>
                <w:spacing w:val="-1"/>
              </w:rPr>
              <w:t xml:space="preserve"> </w:t>
            </w:r>
            <w:r>
              <w:t>to</w:t>
            </w:r>
            <w:r>
              <w:rPr>
                <w:spacing w:val="-1"/>
              </w:rPr>
              <w:t xml:space="preserve"> </w:t>
            </w:r>
            <w:r>
              <w:t>the statement</w:t>
            </w:r>
            <w:r>
              <w:rPr>
                <w:spacing w:val="-1"/>
              </w:rPr>
              <w:t xml:space="preserve"> </w:t>
            </w:r>
            <w:r>
              <w:t xml:space="preserve">after </w:t>
            </w:r>
            <w:r>
              <w:rPr>
                <w:spacing w:val="-5"/>
              </w:rPr>
              <w:t>the</w:t>
            </w:r>
          </w:p>
          <w:p w14:paraId="30869DDE" w14:textId="77777777" w:rsidR="00DD2A26" w:rsidRDefault="00DD2A26">
            <w:pPr>
              <w:pStyle w:val="NormalBPBHEB"/>
              <w:pPrChange w:id="908" w:author="Abhiram Arali" w:date="2024-11-14T10:04:00Z">
                <w:pPr>
                  <w:pStyle w:val="TableParagraph"/>
                  <w:spacing w:before="137" w:line="240" w:lineRule="auto"/>
                  <w:ind w:left="108"/>
                </w:pPr>
              </w:pPrChange>
            </w:pPr>
            <w:r>
              <w:rPr>
                <w:spacing w:val="-4"/>
              </w:rPr>
              <w:t>loop</w:t>
            </w:r>
          </w:p>
        </w:tc>
        <w:tc>
          <w:tcPr>
            <w:tcW w:w="3905" w:type="dxa"/>
          </w:tcPr>
          <w:p w14:paraId="376318BA" w14:textId="77777777" w:rsidR="00DD2A26" w:rsidRDefault="00DD2A26">
            <w:pPr>
              <w:pStyle w:val="NormalBPBHEB"/>
              <w:pPrChange w:id="909" w:author="Abhiram Arali" w:date="2024-11-14T10:04:00Z">
                <w:pPr>
                  <w:pStyle w:val="TableParagraph"/>
                  <w:spacing w:before="1" w:line="240" w:lineRule="auto"/>
                  <w:ind w:left="108"/>
                </w:pPr>
              </w:pPrChange>
            </w:pPr>
            <w:r>
              <w:t>Control</w:t>
            </w:r>
            <w:r>
              <w:rPr>
                <w:spacing w:val="-1"/>
              </w:rPr>
              <w:t xml:space="preserve"> </w:t>
            </w:r>
            <w:r>
              <w:t>jumps to</w:t>
            </w:r>
            <w:r>
              <w:rPr>
                <w:spacing w:val="-1"/>
              </w:rPr>
              <w:t xml:space="preserve"> </w:t>
            </w:r>
            <w:r>
              <w:t>the</w:t>
            </w:r>
            <w:r>
              <w:rPr>
                <w:spacing w:val="-1"/>
              </w:rPr>
              <w:t xml:space="preserve"> </w:t>
            </w:r>
            <w:r>
              <w:t>loop's condition</w:t>
            </w:r>
          </w:p>
          <w:p w14:paraId="6FB8718E" w14:textId="77777777" w:rsidR="00DD2A26" w:rsidRDefault="00DD2A26">
            <w:pPr>
              <w:pStyle w:val="NormalBPBHEB"/>
              <w:pPrChange w:id="910" w:author="Abhiram Arali" w:date="2024-11-14T10:04:00Z">
                <w:pPr>
                  <w:pStyle w:val="TableParagraph"/>
                  <w:spacing w:before="137" w:line="240" w:lineRule="auto"/>
                  <w:ind w:left="108"/>
                </w:pPr>
              </w:pPrChange>
            </w:pPr>
            <w:r>
              <w:t>check</w:t>
            </w:r>
          </w:p>
        </w:tc>
      </w:tr>
      <w:tr w:rsidR="00DD2A26" w14:paraId="0AB03BDE" w14:textId="77777777" w:rsidTr="00A3102B">
        <w:trPr>
          <w:trHeight w:val="827"/>
        </w:trPr>
        <w:tc>
          <w:tcPr>
            <w:tcW w:w="1070" w:type="dxa"/>
          </w:tcPr>
          <w:p w14:paraId="4043F119" w14:textId="77777777" w:rsidR="00DD2A26" w:rsidRPr="00F547C4" w:rsidRDefault="00DD2A26">
            <w:pPr>
              <w:pStyle w:val="NormalBPBHEB"/>
              <w:rPr>
                <w:b/>
                <w:bCs/>
                <w:rPrChange w:id="911" w:author="Abhiram Arali" w:date="2024-11-14T10:04:00Z">
                  <w:rPr/>
                </w:rPrChange>
              </w:rPr>
              <w:pPrChange w:id="912" w:author="Abhiram Arali" w:date="2024-11-14T10:04:00Z">
                <w:pPr>
                  <w:pStyle w:val="TableParagraph"/>
                </w:pPr>
              </w:pPrChange>
            </w:pPr>
            <w:r w:rsidRPr="00F547C4">
              <w:rPr>
                <w:b/>
                <w:bCs/>
                <w:rPrChange w:id="913" w:author="Abhiram Arali" w:date="2024-11-14T10:04:00Z">
                  <w:rPr/>
                </w:rPrChange>
              </w:rPr>
              <w:t>Example</w:t>
            </w:r>
          </w:p>
        </w:tc>
        <w:tc>
          <w:tcPr>
            <w:tcW w:w="4042" w:type="dxa"/>
          </w:tcPr>
          <w:p w14:paraId="09851B0F" w14:textId="77777777" w:rsidR="00DD2A26" w:rsidRDefault="00DD2A26">
            <w:pPr>
              <w:pStyle w:val="NormalBPBHEB"/>
              <w:pPrChange w:id="914" w:author="Abhiram Arali" w:date="2024-11-14T10:04:00Z">
                <w:pPr>
                  <w:pStyle w:val="TableParagraph"/>
                  <w:ind w:left="108"/>
                </w:pPr>
              </w:pPrChange>
            </w:pPr>
            <w:r>
              <w:t>Terminating</w:t>
            </w:r>
            <w:r>
              <w:rPr>
                <w:spacing w:val="-3"/>
              </w:rPr>
              <w:t xml:space="preserve"> </w:t>
            </w:r>
            <w:r>
              <w:t>a loop</w:t>
            </w:r>
            <w:r>
              <w:rPr>
                <w:spacing w:val="-1"/>
              </w:rPr>
              <w:t xml:space="preserve"> </w:t>
            </w:r>
            <w:r>
              <w:t>when</w:t>
            </w:r>
            <w:r>
              <w:rPr>
                <w:spacing w:val="1"/>
              </w:rPr>
              <w:t xml:space="preserve"> </w:t>
            </w:r>
            <w:r>
              <w:t xml:space="preserve">a condition </w:t>
            </w:r>
            <w:r>
              <w:rPr>
                <w:spacing w:val="-5"/>
              </w:rPr>
              <w:t>is</w:t>
            </w:r>
          </w:p>
          <w:p w14:paraId="526BD328" w14:textId="77777777" w:rsidR="00DD2A26" w:rsidRDefault="00DD2A26">
            <w:pPr>
              <w:pStyle w:val="NormalBPBHEB"/>
              <w:pPrChange w:id="915" w:author="Abhiram Arali" w:date="2024-11-14T10:04:00Z">
                <w:pPr>
                  <w:pStyle w:val="TableParagraph"/>
                  <w:spacing w:before="137" w:line="240" w:lineRule="auto"/>
                  <w:ind w:left="108"/>
                </w:pPr>
              </w:pPrChange>
            </w:pPr>
            <w:r>
              <w:rPr>
                <w:spacing w:val="-5"/>
              </w:rPr>
              <w:t>met</w:t>
            </w:r>
          </w:p>
        </w:tc>
        <w:tc>
          <w:tcPr>
            <w:tcW w:w="3905" w:type="dxa"/>
          </w:tcPr>
          <w:p w14:paraId="0D909507" w14:textId="77777777" w:rsidR="00DD2A26" w:rsidRDefault="00DD2A26">
            <w:pPr>
              <w:pStyle w:val="NormalBPBHEB"/>
              <w:pPrChange w:id="916" w:author="Abhiram Arali" w:date="2024-11-14T10:04:00Z">
                <w:pPr>
                  <w:pStyle w:val="TableParagraph"/>
                  <w:ind w:left="108"/>
                </w:pPr>
              </w:pPrChange>
            </w:pPr>
            <w:r>
              <w:t>Skipping an</w:t>
            </w:r>
            <w:r>
              <w:rPr>
                <w:spacing w:val="-1"/>
              </w:rPr>
              <w:t xml:space="preserve"> </w:t>
            </w:r>
            <w:r>
              <w:t>iteration</w:t>
            </w:r>
            <w:r>
              <w:rPr>
                <w:spacing w:val="-1"/>
              </w:rPr>
              <w:t xml:space="preserve"> </w:t>
            </w:r>
            <w:r>
              <w:t>based</w:t>
            </w:r>
            <w:r>
              <w:rPr>
                <w:spacing w:val="-1"/>
              </w:rPr>
              <w:t xml:space="preserve"> </w:t>
            </w:r>
            <w:r>
              <w:t>on</w:t>
            </w:r>
            <w:r>
              <w:rPr>
                <w:spacing w:val="-1"/>
              </w:rPr>
              <w:t xml:space="preserve"> </w:t>
            </w:r>
            <w:r>
              <w:rPr>
                <w:spacing w:val="-10"/>
              </w:rPr>
              <w:t>a</w:t>
            </w:r>
          </w:p>
          <w:p w14:paraId="7EB1EBCE" w14:textId="77777777" w:rsidR="00DD2A26" w:rsidRDefault="00DD2A26">
            <w:pPr>
              <w:pStyle w:val="NormalBPBHEB"/>
              <w:pPrChange w:id="917" w:author="Abhiram Arali" w:date="2024-11-14T10:04:00Z">
                <w:pPr>
                  <w:pStyle w:val="TableParagraph"/>
                  <w:spacing w:before="137" w:line="240" w:lineRule="auto"/>
                  <w:ind w:left="108"/>
                </w:pPr>
              </w:pPrChange>
            </w:pPr>
            <w:r>
              <w:t>condition</w:t>
            </w:r>
          </w:p>
        </w:tc>
      </w:tr>
    </w:tbl>
    <w:p w14:paraId="5DF3A4D0" w14:textId="77777777" w:rsidR="00A8373B" w:rsidRDefault="00A8373B">
      <w:pPr>
        <w:pStyle w:val="TableCaptionBPBHEB"/>
        <w:pPrChange w:id="918" w:author="Abhiram Arali" w:date="2024-11-14T10:04:00Z">
          <w:pPr>
            <w:pStyle w:val="Heading1"/>
            <w:ind w:left="6" w:right="2"/>
            <w:jc w:val="center"/>
          </w:pPr>
        </w:pPrChange>
      </w:pPr>
      <w:moveToRangeStart w:id="919" w:author="Abhiram Arali" w:date="2024-11-14T10:04:00Z" w:name="move182471092"/>
      <w:moveTo w:id="920" w:author="Abhiram Arali" w:date="2024-11-14T10:04:00Z">
        <w:r w:rsidRPr="00A8373B">
          <w:rPr>
            <w:b/>
            <w:bCs w:val="0"/>
            <w:rPrChange w:id="921" w:author="Abhiram Arali" w:date="2024-11-14T10:04:00Z">
              <w:rPr/>
            </w:rPrChange>
          </w:rPr>
          <w:t>Table</w:t>
        </w:r>
        <w:r w:rsidRPr="00A8373B">
          <w:rPr>
            <w:b/>
            <w:bCs w:val="0"/>
            <w:spacing w:val="-2"/>
            <w:rPrChange w:id="922" w:author="Abhiram Arali" w:date="2024-11-14T10:04:00Z">
              <w:rPr>
                <w:spacing w:val="-2"/>
              </w:rPr>
            </w:rPrChange>
          </w:rPr>
          <w:t xml:space="preserve"> 4</w:t>
        </w:r>
        <w:r w:rsidRPr="00A8373B">
          <w:rPr>
            <w:b/>
            <w:bCs w:val="0"/>
            <w:rPrChange w:id="923" w:author="Abhiram Arali" w:date="2024-11-14T10:04:00Z">
              <w:rPr/>
            </w:rPrChange>
          </w:rPr>
          <w:t>.2:</w:t>
        </w:r>
        <w:r w:rsidRPr="00A8373B">
          <w:rPr>
            <w:b/>
            <w:bCs w:val="0"/>
            <w:spacing w:val="-3"/>
            <w:rPrChange w:id="924" w:author="Abhiram Arali" w:date="2024-11-14T10:04:00Z">
              <w:rPr>
                <w:spacing w:val="-3"/>
              </w:rPr>
            </w:rPrChange>
          </w:rPr>
          <w:t xml:space="preserve"> </w:t>
        </w:r>
        <w:r>
          <w:t>Differences</w:t>
        </w:r>
        <w:r>
          <w:rPr>
            <w:spacing w:val="1"/>
          </w:rPr>
          <w:t xml:space="preserve"> </w:t>
        </w:r>
        <w:r>
          <w:t>of</w:t>
        </w:r>
        <w:r>
          <w:rPr>
            <w:spacing w:val="-1"/>
          </w:rPr>
          <w:t xml:space="preserve"> </w:t>
        </w:r>
        <w:r>
          <w:t>Break</w:t>
        </w:r>
        <w:r>
          <w:rPr>
            <w:spacing w:val="-1"/>
          </w:rPr>
          <w:t xml:space="preserve"> </w:t>
        </w:r>
        <w:r>
          <w:t>and</w:t>
        </w:r>
        <w:r>
          <w:rPr>
            <w:spacing w:val="-1"/>
          </w:rPr>
          <w:t xml:space="preserve"> </w:t>
        </w:r>
        <w:r>
          <w:rPr>
            <w:spacing w:val="-2"/>
          </w:rPr>
          <w:t>Continue.</w:t>
        </w:r>
      </w:moveTo>
    </w:p>
    <w:moveToRangeEnd w:id="919"/>
    <w:p w14:paraId="25F57B0F" w14:textId="45872959" w:rsidR="00DD2A26" w:rsidDel="00171A92" w:rsidRDefault="00DD2A26" w:rsidP="00DD2A26">
      <w:pPr>
        <w:pStyle w:val="BodyText"/>
        <w:rPr>
          <w:del w:id="925" w:author="Abhiram Arali" w:date="2024-11-14T10:04:00Z"/>
          <w:b/>
        </w:rPr>
      </w:pPr>
    </w:p>
    <w:p w14:paraId="557EA5E5" w14:textId="77777777" w:rsidR="00DD2A26" w:rsidRDefault="00DD2A26">
      <w:pPr>
        <w:pStyle w:val="NormalBPBHEB"/>
        <w:pPrChange w:id="926" w:author="Abhiram Arali" w:date="2024-11-14T10:04:00Z">
          <w:pPr>
            <w:pStyle w:val="BodyText"/>
            <w:spacing w:before="24"/>
          </w:pPr>
        </w:pPrChange>
      </w:pPr>
    </w:p>
    <w:p w14:paraId="76AF2BEA" w14:textId="77777777" w:rsidR="00DD2A26" w:rsidRDefault="00DD2A26">
      <w:pPr>
        <w:pStyle w:val="Heading1BPBHEB"/>
        <w:pPrChange w:id="927" w:author="Abhiram Arali" w:date="2024-11-14T10:00:00Z">
          <w:pPr>
            <w:ind w:left="220"/>
          </w:pPr>
        </w:pPrChange>
      </w:pPr>
      <w:r>
        <w:t>Go to statements</w:t>
      </w:r>
    </w:p>
    <w:p w14:paraId="39349529" w14:textId="69FA2A41" w:rsidR="00DD2A26" w:rsidDel="00185BA4" w:rsidRDefault="00DD2A26" w:rsidP="00DD2A26">
      <w:pPr>
        <w:pStyle w:val="BodyText"/>
        <w:spacing w:before="22"/>
        <w:rPr>
          <w:del w:id="928" w:author="Abhiram Arali" w:date="2024-11-14T10:04:00Z"/>
          <w:b/>
        </w:rPr>
      </w:pPr>
    </w:p>
    <w:p w14:paraId="314B27FA" w14:textId="77777777" w:rsidR="00DD2A26" w:rsidRDefault="00DD2A26">
      <w:pPr>
        <w:pStyle w:val="NormalBPBHEB"/>
        <w:pPrChange w:id="929" w:author="Abhiram Arali" w:date="2024-11-14T10:04:00Z">
          <w:pPr>
            <w:pStyle w:val="BodyText"/>
            <w:spacing w:line="360" w:lineRule="auto"/>
            <w:ind w:left="220" w:right="220"/>
            <w:jc w:val="both"/>
          </w:pPr>
        </w:pPrChange>
      </w:pPr>
      <w:r>
        <w:t>The goto statement in C is a control flow statement that allows you to jump to a labeled statement</w:t>
      </w:r>
      <w:r>
        <w:rPr>
          <w:spacing w:val="-11"/>
        </w:rPr>
        <w:t xml:space="preserve"> </w:t>
      </w:r>
      <w:r>
        <w:t>within</w:t>
      </w:r>
      <w:r>
        <w:rPr>
          <w:spacing w:val="-11"/>
        </w:rPr>
        <w:t xml:space="preserve"> </w:t>
      </w:r>
      <w:r>
        <w:t>the</w:t>
      </w:r>
      <w:r>
        <w:rPr>
          <w:spacing w:val="-11"/>
        </w:rPr>
        <w:t xml:space="preserve"> </w:t>
      </w:r>
      <w:r>
        <w:t>same</w:t>
      </w:r>
      <w:r>
        <w:rPr>
          <w:spacing w:val="-11"/>
        </w:rPr>
        <w:t xml:space="preserve"> </w:t>
      </w:r>
      <w:r>
        <w:t>function.</w:t>
      </w:r>
      <w:r>
        <w:rPr>
          <w:spacing w:val="-11"/>
        </w:rPr>
        <w:t xml:space="preserve"> </w:t>
      </w:r>
      <w:r>
        <w:t>While</w:t>
      </w:r>
      <w:r>
        <w:rPr>
          <w:spacing w:val="-12"/>
        </w:rPr>
        <w:t xml:space="preserve"> </w:t>
      </w:r>
      <w:r>
        <w:t>it</w:t>
      </w:r>
      <w:r>
        <w:rPr>
          <w:spacing w:val="-10"/>
        </w:rPr>
        <w:t xml:space="preserve"> </w:t>
      </w:r>
      <w:r>
        <w:t>provides</w:t>
      </w:r>
      <w:r>
        <w:rPr>
          <w:spacing w:val="-10"/>
        </w:rPr>
        <w:t xml:space="preserve"> </w:t>
      </w:r>
      <w:r>
        <w:t>a</w:t>
      </w:r>
      <w:r>
        <w:rPr>
          <w:spacing w:val="-12"/>
        </w:rPr>
        <w:t xml:space="preserve"> </w:t>
      </w:r>
      <w:r>
        <w:t>way</w:t>
      </w:r>
      <w:r>
        <w:rPr>
          <w:spacing w:val="-9"/>
        </w:rPr>
        <w:t xml:space="preserve"> </w:t>
      </w:r>
      <w:r>
        <w:t>to</w:t>
      </w:r>
      <w:r>
        <w:rPr>
          <w:spacing w:val="-10"/>
        </w:rPr>
        <w:t xml:space="preserve"> </w:t>
      </w:r>
      <w:r>
        <w:t>transfer</w:t>
      </w:r>
      <w:r>
        <w:rPr>
          <w:spacing w:val="-11"/>
        </w:rPr>
        <w:t xml:space="preserve"> </w:t>
      </w:r>
      <w:r>
        <w:t>control</w:t>
      </w:r>
      <w:r>
        <w:rPr>
          <w:spacing w:val="-11"/>
        </w:rPr>
        <w:t xml:space="preserve"> </w:t>
      </w:r>
      <w:r>
        <w:t>unconditionally to</w:t>
      </w:r>
      <w:r>
        <w:rPr>
          <w:spacing w:val="-12"/>
        </w:rPr>
        <w:t xml:space="preserve"> </w:t>
      </w:r>
      <w:r>
        <w:t>another</w:t>
      </w:r>
      <w:r>
        <w:rPr>
          <w:spacing w:val="-11"/>
        </w:rPr>
        <w:t xml:space="preserve"> </w:t>
      </w:r>
      <w:r>
        <w:t>part</w:t>
      </w:r>
      <w:r>
        <w:rPr>
          <w:spacing w:val="-10"/>
        </w:rPr>
        <w:t xml:space="preserve"> </w:t>
      </w:r>
      <w:r>
        <w:t>of</w:t>
      </w:r>
      <w:r>
        <w:rPr>
          <w:spacing w:val="-13"/>
        </w:rPr>
        <w:t xml:space="preserve"> </w:t>
      </w:r>
      <w:r>
        <w:t>the</w:t>
      </w:r>
      <w:r>
        <w:rPr>
          <w:spacing w:val="-13"/>
        </w:rPr>
        <w:t xml:space="preserve"> </w:t>
      </w:r>
      <w:r>
        <w:t>code,</w:t>
      </w:r>
      <w:r>
        <w:rPr>
          <w:spacing w:val="-12"/>
        </w:rPr>
        <w:t xml:space="preserve"> </w:t>
      </w:r>
      <w:r>
        <w:t>its</w:t>
      </w:r>
      <w:r>
        <w:rPr>
          <w:spacing w:val="-12"/>
        </w:rPr>
        <w:t xml:space="preserve"> </w:t>
      </w:r>
      <w:r>
        <w:t>use</w:t>
      </w:r>
      <w:r>
        <w:rPr>
          <w:spacing w:val="-11"/>
        </w:rPr>
        <w:t xml:space="preserve"> </w:t>
      </w:r>
      <w:r>
        <w:t>is</w:t>
      </w:r>
      <w:r>
        <w:rPr>
          <w:spacing w:val="-11"/>
        </w:rPr>
        <w:t xml:space="preserve"> </w:t>
      </w:r>
      <w:r>
        <w:t>generally</w:t>
      </w:r>
      <w:r>
        <w:rPr>
          <w:spacing w:val="-12"/>
        </w:rPr>
        <w:t xml:space="preserve"> </w:t>
      </w:r>
      <w:r>
        <w:t>discouraged</w:t>
      </w:r>
      <w:r>
        <w:rPr>
          <w:spacing w:val="-10"/>
        </w:rPr>
        <w:t xml:space="preserve"> </w:t>
      </w:r>
      <w:r>
        <w:t>because</w:t>
      </w:r>
      <w:r>
        <w:rPr>
          <w:spacing w:val="-11"/>
        </w:rPr>
        <w:t xml:space="preserve"> </w:t>
      </w:r>
      <w:r>
        <w:t>it</w:t>
      </w:r>
      <w:r>
        <w:rPr>
          <w:spacing w:val="-12"/>
        </w:rPr>
        <w:t xml:space="preserve"> </w:t>
      </w:r>
      <w:r>
        <w:t>can</w:t>
      </w:r>
      <w:r>
        <w:rPr>
          <w:spacing w:val="-10"/>
        </w:rPr>
        <w:t xml:space="preserve"> </w:t>
      </w:r>
      <w:r>
        <w:t>make</w:t>
      </w:r>
      <w:r>
        <w:rPr>
          <w:spacing w:val="-13"/>
        </w:rPr>
        <w:t xml:space="preserve"> </w:t>
      </w:r>
      <w:r>
        <w:t>the</w:t>
      </w:r>
      <w:r>
        <w:rPr>
          <w:spacing w:val="-10"/>
        </w:rPr>
        <w:t xml:space="preserve"> </w:t>
      </w:r>
      <w:r>
        <w:t>code</w:t>
      </w:r>
      <w:r>
        <w:rPr>
          <w:spacing w:val="-13"/>
        </w:rPr>
        <w:t xml:space="preserve"> </w:t>
      </w:r>
      <w:r>
        <w:t>harder to read and maintain.</w:t>
      </w:r>
    </w:p>
    <w:p w14:paraId="2B4972BF" w14:textId="1CB75FDC" w:rsidR="00DD2A26" w:rsidDel="00471564" w:rsidRDefault="00DD2A26">
      <w:pPr>
        <w:pStyle w:val="NormalBPBHEB"/>
        <w:rPr>
          <w:del w:id="930" w:author="Abhiram Arali" w:date="2024-11-14T10:04:00Z"/>
        </w:rPr>
        <w:pPrChange w:id="931" w:author="Abhiram Arali" w:date="2024-11-14T10:04:00Z">
          <w:pPr>
            <w:spacing w:before="161"/>
            <w:ind w:left="220"/>
          </w:pPr>
        </w:pPrChange>
      </w:pPr>
      <w:r w:rsidRPr="00B904EA">
        <w:rPr>
          <w:b/>
          <w:bCs/>
          <w:rPrChange w:id="932" w:author="Abhiram Arali" w:date="2024-11-14T10:05:00Z">
            <w:rPr/>
          </w:rPrChange>
        </w:rPr>
        <w:t>Syntax</w:t>
      </w:r>
      <w:ins w:id="933" w:author="Abhiram Arali" w:date="2024-11-14T10:04:00Z">
        <w:r w:rsidR="00471564">
          <w:t xml:space="preserve">: </w:t>
        </w:r>
      </w:ins>
    </w:p>
    <w:p w14:paraId="3BC3C375" w14:textId="3DC7A7B1" w:rsidR="00DD2A26" w:rsidDel="00090E47" w:rsidRDefault="00DD2A26">
      <w:pPr>
        <w:pStyle w:val="NormalBPBHEB"/>
        <w:rPr>
          <w:del w:id="934" w:author="Abhiram Arali" w:date="2024-11-14T10:04:00Z"/>
          <w:sz w:val="24"/>
        </w:rPr>
        <w:sectPr w:rsidR="00DD2A26" w:rsidDel="00090E47">
          <w:pgSz w:w="11910" w:h="16840"/>
          <w:pgMar w:top="1540" w:right="1220" w:bottom="1200" w:left="1220" w:header="758" w:footer="1000" w:gutter="0"/>
          <w:cols w:space="720"/>
        </w:sectPr>
        <w:pPrChange w:id="935" w:author="Abhiram Arali" w:date="2024-11-14T10:04:00Z">
          <w:pPr/>
        </w:pPrChange>
      </w:pPr>
    </w:p>
    <w:p w14:paraId="602E3093" w14:textId="77777777" w:rsidR="00DD2A26" w:rsidRDefault="00DD2A26">
      <w:pPr>
        <w:pStyle w:val="NormalBPBHEB"/>
        <w:pPrChange w:id="936" w:author="Abhiram Arali" w:date="2024-11-14T10:04:00Z">
          <w:pPr>
            <w:pStyle w:val="BodyText"/>
            <w:spacing w:before="88"/>
            <w:ind w:left="220"/>
          </w:pPr>
        </w:pPrChange>
      </w:pPr>
      <w:r>
        <w:t>The</w:t>
      </w:r>
      <w:r>
        <w:rPr>
          <w:spacing w:val="-5"/>
        </w:rPr>
        <w:t xml:space="preserve"> </w:t>
      </w:r>
      <w:r>
        <w:t>syntax for</w:t>
      </w:r>
      <w:r>
        <w:rPr>
          <w:spacing w:val="-2"/>
        </w:rPr>
        <w:t xml:space="preserve"> </w:t>
      </w:r>
      <w:r>
        <w:t xml:space="preserve">the goto statement is as </w:t>
      </w:r>
      <w:r>
        <w:rPr>
          <w:spacing w:val="-2"/>
        </w:rPr>
        <w:t>follows:</w:t>
      </w:r>
    </w:p>
    <w:p w14:paraId="24C304E6" w14:textId="77777777" w:rsidR="00A93E47" w:rsidRDefault="00A93E47" w:rsidP="00A93E47">
      <w:pPr>
        <w:pStyle w:val="CodeBlockBPBHEB"/>
      </w:pPr>
      <w:moveToRangeStart w:id="937" w:author="Abhiram Arali" w:date="2024-11-14T10:05:00Z" w:name="move182471125"/>
      <w:moveTo w:id="938" w:author="Abhiram Arali" w:date="2024-11-14T10:05:00Z">
        <w:r>
          <w:t>goto label;</w:t>
        </w:r>
      </w:moveTo>
    </w:p>
    <w:p w14:paraId="689FAADE" w14:textId="77777777" w:rsidR="00A93E47" w:rsidRDefault="00A93E47" w:rsidP="00A93E47">
      <w:pPr>
        <w:pStyle w:val="CodeBlockBPBHEB"/>
      </w:pPr>
    </w:p>
    <w:p w14:paraId="506AF325" w14:textId="77777777" w:rsidR="00A93E47" w:rsidRDefault="00A93E47" w:rsidP="00A93E47">
      <w:pPr>
        <w:pStyle w:val="CodeBlockBPBHEB"/>
        <w:rPr>
          <w:sz w:val="24"/>
        </w:rPr>
      </w:pPr>
      <w:moveTo w:id="939" w:author="Abhiram Arali" w:date="2024-11-14T10:05:00Z">
        <w:r>
          <w:rPr>
            <w:spacing w:val="-5"/>
            <w:sz w:val="24"/>
          </w:rPr>
          <w:t>...</w:t>
        </w:r>
      </w:moveTo>
    </w:p>
    <w:p w14:paraId="31FEACE2" w14:textId="77777777" w:rsidR="00A93E47" w:rsidRDefault="00A93E47" w:rsidP="00A93E47">
      <w:pPr>
        <w:pStyle w:val="CodeBlockBPBHEB"/>
      </w:pPr>
    </w:p>
    <w:p w14:paraId="123B16CC" w14:textId="77777777" w:rsidR="00A93E47" w:rsidRDefault="00A93E47" w:rsidP="00A93E47">
      <w:pPr>
        <w:pStyle w:val="CodeBlockBPBHEB"/>
      </w:pPr>
      <w:moveTo w:id="940" w:author="Abhiram Arali" w:date="2024-11-14T10:05:00Z">
        <w:r>
          <w:t>label:</w:t>
        </w:r>
      </w:moveTo>
    </w:p>
    <w:p w14:paraId="7FE64887" w14:textId="77777777" w:rsidR="00A93E47" w:rsidRDefault="00A93E47" w:rsidP="00A93E47">
      <w:pPr>
        <w:pStyle w:val="CodeBlockBPBHEB"/>
      </w:pPr>
    </w:p>
    <w:p w14:paraId="40795AA1" w14:textId="77777777" w:rsidR="00A93E47" w:rsidRDefault="00A93E47" w:rsidP="00A93E47">
      <w:pPr>
        <w:pStyle w:val="CodeBlockBPBHEB"/>
      </w:pPr>
      <w:moveTo w:id="941" w:author="Abhiram Arali" w:date="2024-11-14T10:05:00Z">
        <w:r>
          <w:t>//</w:t>
        </w:r>
        <w:r>
          <w:rPr>
            <w:spacing w:val="-1"/>
          </w:rPr>
          <w:t xml:space="preserve"> </w:t>
        </w:r>
        <w:r>
          <w:t>code</w:t>
        </w:r>
        <w:r>
          <w:rPr>
            <w:spacing w:val="-1"/>
          </w:rPr>
          <w:t xml:space="preserve"> </w:t>
        </w:r>
        <w:r>
          <w:t>to be executed</w:t>
        </w:r>
      </w:moveTo>
    </w:p>
    <w:moveToRangeEnd w:id="937"/>
    <w:p w14:paraId="670A65C5" w14:textId="39224483" w:rsidR="00DD2A26" w:rsidRDefault="00DD2A26">
      <w:pPr>
        <w:pStyle w:val="NormalBPBHEB"/>
        <w:rPr>
          <w:sz w:val="20"/>
        </w:rPr>
        <w:pPrChange w:id="942" w:author="Abhiram Arali" w:date="2024-11-14T10:05:00Z">
          <w:pPr>
            <w:pStyle w:val="BodyText"/>
            <w:spacing w:before="46"/>
          </w:pPr>
        </w:pPrChange>
      </w:pPr>
      <w:del w:id="943" w:author="Abhiram Arali" w:date="2024-11-14T10:05:00Z">
        <w:r w:rsidDel="00732275">
          <w:rPr>
            <w:noProof/>
            <w:lang w:val="en-IN" w:eastAsia="en-IN"/>
            <w:rPrChange w:id="944" w:author="Unknown">
              <w:rPr>
                <w:noProof/>
                <w:lang w:val="en-IN" w:eastAsia="en-IN"/>
              </w:rPr>
            </w:rPrChange>
          </w:rPr>
          <mc:AlternateContent>
            <mc:Choice Requires="wps">
              <w:drawing>
                <wp:anchor distT="0" distB="0" distL="0" distR="0" simplePos="0" relativeHeight="251672576" behindDoc="1" locked="0" layoutInCell="1" allowOverlap="1" wp14:anchorId="09B4CECB" wp14:editId="72AB2802">
                  <wp:simplePos x="0" y="0"/>
                  <wp:positionH relativeFrom="page">
                    <wp:posOffset>843076</wp:posOffset>
                  </wp:positionH>
                  <wp:positionV relativeFrom="paragraph">
                    <wp:posOffset>194127</wp:posOffset>
                  </wp:positionV>
                  <wp:extent cx="5876290" cy="1385570"/>
                  <wp:effectExtent l="0" t="0" r="0" b="0"/>
                  <wp:wrapTopAndBottom/>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57521FAD" w14:textId="262C8BAD" w:rsidR="00DD2A26" w:rsidDel="00A93E47" w:rsidRDefault="00DD2A26">
                              <w:pPr>
                                <w:pStyle w:val="CodeBlockBPBHEB"/>
                                <w:pPrChange w:id="945" w:author="Abhiram Arali" w:date="2024-11-14T10:05:00Z">
                                  <w:pPr>
                                    <w:pStyle w:val="BodyText"/>
                                    <w:spacing w:before="18"/>
                                    <w:ind w:left="107"/>
                                  </w:pPr>
                                </w:pPrChange>
                              </w:pPr>
                              <w:moveFromRangeStart w:id="946" w:author="Abhiram Arali" w:date="2024-11-14T10:05:00Z" w:name="move182471125"/>
                              <w:moveFrom w:id="947" w:author="Abhiram Arali" w:date="2024-11-14T10:05:00Z">
                                <w:r w:rsidDel="00A93E47">
                                  <w:t>goto label;</w:t>
                                </w:r>
                              </w:moveFrom>
                            </w:p>
                            <w:p w14:paraId="04961827" w14:textId="15F73295" w:rsidR="00DD2A26" w:rsidDel="00A93E47" w:rsidRDefault="00DD2A26">
                              <w:pPr>
                                <w:pStyle w:val="CodeBlockBPBHEB"/>
                                <w:pPrChange w:id="948" w:author="Abhiram Arali" w:date="2024-11-14T10:05:00Z">
                                  <w:pPr>
                                    <w:pStyle w:val="BodyText"/>
                                    <w:spacing w:before="21"/>
                                  </w:pPr>
                                </w:pPrChange>
                              </w:pPr>
                            </w:p>
                            <w:p w14:paraId="0D293DA7" w14:textId="3999B9F1" w:rsidR="00DD2A26" w:rsidDel="00A93E47" w:rsidRDefault="00DD2A26">
                              <w:pPr>
                                <w:pStyle w:val="CodeBlockBPBHEB"/>
                                <w:rPr>
                                  <w:sz w:val="24"/>
                                </w:rPr>
                                <w:pPrChange w:id="949" w:author="Abhiram Arali" w:date="2024-11-14T10:05:00Z">
                                  <w:pPr>
                                    <w:spacing w:before="1"/>
                                    <w:ind w:left="107"/>
                                  </w:pPr>
                                </w:pPrChange>
                              </w:pPr>
                              <w:moveFrom w:id="950" w:author="Abhiram Arali" w:date="2024-11-14T10:05:00Z">
                                <w:r w:rsidDel="00A93E47">
                                  <w:rPr>
                                    <w:spacing w:val="-5"/>
                                    <w:sz w:val="24"/>
                                  </w:rPr>
                                  <w:t>...</w:t>
                                </w:r>
                              </w:moveFrom>
                            </w:p>
                            <w:p w14:paraId="022EECF7" w14:textId="597F3455" w:rsidR="00DD2A26" w:rsidDel="00A93E47" w:rsidRDefault="00DD2A26">
                              <w:pPr>
                                <w:pStyle w:val="CodeBlockBPBHEB"/>
                                <w:pPrChange w:id="951" w:author="Abhiram Arali" w:date="2024-11-14T10:05:00Z">
                                  <w:pPr>
                                    <w:pStyle w:val="BodyText"/>
                                    <w:spacing w:before="21"/>
                                  </w:pPr>
                                </w:pPrChange>
                              </w:pPr>
                            </w:p>
                            <w:p w14:paraId="5D45632C" w14:textId="3A3813CD" w:rsidR="00DD2A26" w:rsidDel="00A93E47" w:rsidRDefault="00DD2A26">
                              <w:pPr>
                                <w:pStyle w:val="CodeBlockBPBHEB"/>
                                <w:pPrChange w:id="952" w:author="Abhiram Arali" w:date="2024-11-14T10:05:00Z">
                                  <w:pPr>
                                    <w:pStyle w:val="BodyText"/>
                                    <w:ind w:left="107"/>
                                  </w:pPr>
                                </w:pPrChange>
                              </w:pPr>
                              <w:moveFrom w:id="953" w:author="Abhiram Arali" w:date="2024-11-14T10:05:00Z">
                                <w:r w:rsidDel="00A93E47">
                                  <w:t>label:</w:t>
                                </w:r>
                              </w:moveFrom>
                            </w:p>
                            <w:p w14:paraId="49FA659B" w14:textId="145C6F0D" w:rsidR="00DD2A26" w:rsidDel="00A93E47" w:rsidRDefault="00DD2A26">
                              <w:pPr>
                                <w:pStyle w:val="CodeBlockBPBHEB"/>
                                <w:pPrChange w:id="954" w:author="Abhiram Arali" w:date="2024-11-14T10:05:00Z">
                                  <w:pPr>
                                    <w:pStyle w:val="BodyText"/>
                                    <w:spacing w:before="22"/>
                                  </w:pPr>
                                </w:pPrChange>
                              </w:pPr>
                            </w:p>
                            <w:p w14:paraId="2618B4E4" w14:textId="2C949CDF" w:rsidR="00DD2A26" w:rsidRDefault="00DD2A26">
                              <w:pPr>
                                <w:pStyle w:val="CodeBlockBPBHEB"/>
                                <w:pPrChange w:id="955" w:author="Abhiram Arali" w:date="2024-11-14T10:05:00Z">
                                  <w:pPr>
                                    <w:pStyle w:val="BodyText"/>
                                    <w:ind w:left="107"/>
                                  </w:pPr>
                                </w:pPrChange>
                              </w:pPr>
                              <w:moveFrom w:id="956" w:author="Abhiram Arali" w:date="2024-11-14T10:05:00Z">
                                <w:r w:rsidDel="00A93E47">
                                  <w:t>//</w:t>
                                </w:r>
                                <w:r w:rsidDel="00A93E47">
                                  <w:rPr>
                                    <w:spacing w:val="-1"/>
                                  </w:rPr>
                                  <w:t xml:space="preserve"> </w:t>
                                </w:r>
                                <w:r w:rsidDel="00A93E47">
                                  <w:t>code</w:t>
                                </w:r>
                                <w:r w:rsidDel="00A93E47">
                                  <w:rPr>
                                    <w:spacing w:val="-1"/>
                                  </w:rPr>
                                  <w:t xml:space="preserve"> </w:t>
                                </w:r>
                                <w:r w:rsidDel="00A93E47">
                                  <w:t>to be executed</w:t>
                                </w:r>
                              </w:moveFrom>
                              <w:moveFromRangeEnd w:id="94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B4CECB" id="Textbox 341" o:spid="_x0000_s1060" type="#_x0000_t202" style="position:absolute;left:0;text-align:left;margin-left:66.4pt;margin-top:15.3pt;width:462.7pt;height:109.1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" filled="f" strokeweight=".48pt">
                  <v:path arrowok="t"/>
                  <v:textbox inset="0,0,0,0">
                    <w:txbxContent>
                      <w:p w14:paraId="57521FAD" w14:textId="262C8BAD" w:rsidR="00DD2A26" w:rsidDel="00A93E47" w:rsidRDefault="00DD2A26">
                        <w:pPr>
                          <w:pStyle w:val="CodeBlockBPBHEB"/>
                          <w:rPr>
                            <w:moveFrom w:id="1588" w:author="Abhiram Arali" w:date="2024-11-14T10:05:00Z" w16du:dateUtc="2024-11-14T04:35:00Z"/>
                          </w:rPr>
                          <w:pPrChange w:id="1589" w:author="Abhiram Arali" w:date="2024-11-14T10:05:00Z" w16du:dateUtc="2024-11-14T04:35:00Z">
                            <w:pPr>
                              <w:pStyle w:val="BodyText"/>
                              <w:spacing w:before="18"/>
                              <w:ind w:left="107"/>
                            </w:pPr>
                          </w:pPrChange>
                        </w:pPr>
                        <w:moveFromRangeStart w:id="1590" w:author="Abhiram Arali" w:date="2024-11-14T10:05:00Z" w:name="move182471125"/>
                        <w:moveFrom w:id="1591" w:author="Abhiram Arali" w:date="2024-11-14T10:05:00Z" w16du:dateUtc="2024-11-14T04:35:00Z">
                          <w:r w:rsidDel="00A93E47">
                            <w:t>goto label;</w:t>
                          </w:r>
                        </w:moveFrom>
                      </w:p>
                      <w:p w14:paraId="04961827" w14:textId="15F73295" w:rsidR="00DD2A26" w:rsidDel="00A93E47" w:rsidRDefault="00DD2A26">
                        <w:pPr>
                          <w:pStyle w:val="CodeBlockBPBHEB"/>
                          <w:rPr>
                            <w:moveFrom w:id="1592" w:author="Abhiram Arali" w:date="2024-11-14T10:05:00Z" w16du:dateUtc="2024-11-14T04:35:00Z"/>
                          </w:rPr>
                          <w:pPrChange w:id="1593" w:author="Abhiram Arali" w:date="2024-11-14T10:05:00Z" w16du:dateUtc="2024-11-14T04:35:00Z">
                            <w:pPr>
                              <w:pStyle w:val="BodyText"/>
                              <w:spacing w:before="21"/>
                            </w:pPr>
                          </w:pPrChange>
                        </w:pPr>
                      </w:p>
                      <w:p w14:paraId="0D293DA7" w14:textId="3999B9F1" w:rsidR="00DD2A26" w:rsidDel="00A93E47" w:rsidRDefault="00DD2A26">
                        <w:pPr>
                          <w:pStyle w:val="CodeBlockBPBHEB"/>
                          <w:rPr>
                            <w:moveFrom w:id="1594" w:author="Abhiram Arali" w:date="2024-11-14T10:05:00Z" w16du:dateUtc="2024-11-14T04:35:00Z"/>
                            <w:sz w:val="24"/>
                          </w:rPr>
                          <w:pPrChange w:id="1595" w:author="Abhiram Arali" w:date="2024-11-14T10:05:00Z" w16du:dateUtc="2024-11-14T04:35:00Z">
                            <w:pPr>
                              <w:spacing w:before="1"/>
                              <w:ind w:left="107"/>
                            </w:pPr>
                          </w:pPrChange>
                        </w:pPr>
                        <w:moveFrom w:id="1596" w:author="Abhiram Arali" w:date="2024-11-14T10:05:00Z" w16du:dateUtc="2024-11-14T04:35:00Z">
                          <w:r w:rsidDel="00A93E47">
                            <w:rPr>
                              <w:spacing w:val="-5"/>
                              <w:sz w:val="24"/>
                            </w:rPr>
                            <w:t>...</w:t>
                          </w:r>
                        </w:moveFrom>
                      </w:p>
                      <w:p w14:paraId="022EECF7" w14:textId="597F3455" w:rsidR="00DD2A26" w:rsidDel="00A93E47" w:rsidRDefault="00DD2A26">
                        <w:pPr>
                          <w:pStyle w:val="CodeBlockBPBHEB"/>
                          <w:rPr>
                            <w:moveFrom w:id="1597" w:author="Abhiram Arali" w:date="2024-11-14T10:05:00Z" w16du:dateUtc="2024-11-14T04:35:00Z"/>
                          </w:rPr>
                          <w:pPrChange w:id="1598" w:author="Abhiram Arali" w:date="2024-11-14T10:05:00Z" w16du:dateUtc="2024-11-14T04:35:00Z">
                            <w:pPr>
                              <w:pStyle w:val="BodyText"/>
                              <w:spacing w:before="21"/>
                            </w:pPr>
                          </w:pPrChange>
                        </w:pPr>
                      </w:p>
                      <w:p w14:paraId="5D45632C" w14:textId="3A3813CD" w:rsidR="00DD2A26" w:rsidDel="00A93E47" w:rsidRDefault="00DD2A26">
                        <w:pPr>
                          <w:pStyle w:val="CodeBlockBPBHEB"/>
                          <w:rPr>
                            <w:moveFrom w:id="1599" w:author="Abhiram Arali" w:date="2024-11-14T10:05:00Z" w16du:dateUtc="2024-11-14T04:35:00Z"/>
                          </w:rPr>
                          <w:pPrChange w:id="1600" w:author="Abhiram Arali" w:date="2024-11-14T10:05:00Z" w16du:dateUtc="2024-11-14T04:35:00Z">
                            <w:pPr>
                              <w:pStyle w:val="BodyText"/>
                              <w:ind w:left="107"/>
                            </w:pPr>
                          </w:pPrChange>
                        </w:pPr>
                        <w:moveFrom w:id="1601" w:author="Abhiram Arali" w:date="2024-11-14T10:05:00Z" w16du:dateUtc="2024-11-14T04:35:00Z">
                          <w:r w:rsidDel="00A93E47">
                            <w:t>label:</w:t>
                          </w:r>
                        </w:moveFrom>
                      </w:p>
                      <w:p w14:paraId="49FA659B" w14:textId="145C6F0D" w:rsidR="00DD2A26" w:rsidDel="00A93E47" w:rsidRDefault="00DD2A26">
                        <w:pPr>
                          <w:pStyle w:val="CodeBlockBPBHEB"/>
                          <w:rPr>
                            <w:moveFrom w:id="1602" w:author="Abhiram Arali" w:date="2024-11-14T10:05:00Z" w16du:dateUtc="2024-11-14T04:35:00Z"/>
                          </w:rPr>
                          <w:pPrChange w:id="1603" w:author="Abhiram Arali" w:date="2024-11-14T10:05:00Z" w16du:dateUtc="2024-11-14T04:35:00Z">
                            <w:pPr>
                              <w:pStyle w:val="BodyText"/>
                              <w:spacing w:before="22"/>
                            </w:pPr>
                          </w:pPrChange>
                        </w:pPr>
                      </w:p>
                      <w:p w14:paraId="2618B4E4" w14:textId="2C949CDF" w:rsidR="00DD2A26" w:rsidRDefault="00DD2A26">
                        <w:pPr>
                          <w:pStyle w:val="CodeBlockBPBHEB"/>
                          <w:pPrChange w:id="1604" w:author="Abhiram Arali" w:date="2024-11-14T10:05:00Z" w16du:dateUtc="2024-11-14T04:35:00Z">
                            <w:pPr>
                              <w:pStyle w:val="BodyText"/>
                              <w:ind w:left="107"/>
                            </w:pPr>
                          </w:pPrChange>
                        </w:pPr>
                        <w:moveFrom w:id="1605" w:author="Abhiram Arali" w:date="2024-11-14T10:05:00Z" w16du:dateUtc="2024-11-14T04:35:00Z">
                          <w:r w:rsidDel="00A93E47">
                            <w:t>//</w:t>
                          </w:r>
                          <w:r w:rsidDel="00A93E47">
                            <w:rPr>
                              <w:spacing w:val="-1"/>
                            </w:rPr>
                            <w:t xml:space="preserve"> </w:t>
                          </w:r>
                          <w:r w:rsidDel="00A93E47">
                            <w:t>code</w:t>
                          </w:r>
                          <w:r w:rsidDel="00A93E47">
                            <w:rPr>
                              <w:spacing w:val="-1"/>
                            </w:rPr>
                            <w:t xml:space="preserve"> </w:t>
                          </w:r>
                          <w:r w:rsidDel="00A93E47">
                            <w:t>to be executed</w:t>
                          </w:r>
                        </w:moveFrom>
                        <w:moveFromRangeEnd w:id="1590"/>
                      </w:p>
                    </w:txbxContent>
                  </v:textbox>
                  <w10:wrap type="topAndBottom" anchorx="page"/>
                </v:shape>
              </w:pict>
            </mc:Fallback>
          </mc:AlternateContent>
        </w:r>
      </w:del>
    </w:p>
    <w:p w14:paraId="14EF25C3" w14:textId="59169A3B" w:rsidR="00DD2A26" w:rsidRDefault="00DD2A26">
      <w:pPr>
        <w:pStyle w:val="NormalBPBHEB"/>
        <w:pPrChange w:id="957" w:author="Abhiram Arali" w:date="2024-11-14T10:05:00Z">
          <w:pPr>
            <w:pStyle w:val="BodyText"/>
            <w:spacing w:before="167" w:line="360" w:lineRule="auto"/>
            <w:ind w:left="220" w:right="220"/>
            <w:jc w:val="both"/>
          </w:pPr>
        </w:pPrChange>
      </w:pPr>
      <w:del w:id="958" w:author="Abhiram Arali" w:date="2024-11-14T10:05:00Z">
        <w:r w:rsidRPr="00053E39" w:rsidDel="00053E39">
          <w:rPr>
            <w:b/>
            <w:bCs/>
            <w:rPrChange w:id="959" w:author="Abhiram Arali" w:date="2024-11-14T10:05:00Z">
              <w:rPr/>
            </w:rPrChange>
          </w:rPr>
          <w:delText>label</w:delText>
        </w:r>
      </w:del>
      <w:ins w:id="960" w:author="Abhiram Arali" w:date="2024-11-14T10:05:00Z">
        <w:r w:rsidR="00053E39">
          <w:rPr>
            <w:b/>
            <w:bCs/>
          </w:rPr>
          <w:t>L</w:t>
        </w:r>
        <w:r w:rsidR="00053E39" w:rsidRPr="00053E39">
          <w:rPr>
            <w:b/>
            <w:bCs/>
            <w:rPrChange w:id="961" w:author="Abhiram Arali" w:date="2024-11-14T10:05:00Z">
              <w:rPr/>
            </w:rPrChange>
          </w:rPr>
          <w:t>abel</w:t>
        </w:r>
      </w:ins>
      <w:r>
        <w:t>: A user-defined identifier followed by a colon (:) that marks a location in the code. You can use</w:t>
      </w:r>
      <w:r>
        <w:rPr>
          <w:spacing w:val="-1"/>
        </w:rPr>
        <w:t xml:space="preserve"> </w:t>
      </w:r>
      <w:r>
        <w:t>this label as a</w:t>
      </w:r>
      <w:r>
        <w:rPr>
          <w:spacing w:val="-1"/>
        </w:rPr>
        <w:t xml:space="preserve"> </w:t>
      </w:r>
      <w:r>
        <w:t>destination for</w:t>
      </w:r>
      <w:r>
        <w:rPr>
          <w:spacing w:val="-2"/>
        </w:rPr>
        <w:t xml:space="preserve"> </w:t>
      </w:r>
      <w:r>
        <w:t>the</w:t>
      </w:r>
      <w:r>
        <w:rPr>
          <w:spacing w:val="-1"/>
        </w:rPr>
        <w:t xml:space="preserve"> </w:t>
      </w:r>
      <w:r>
        <w:t xml:space="preserve">goto statement. When </w:t>
      </w:r>
      <w:ins w:id="962" w:author="Abhiram Arali" w:date="2024-11-14T10:05:00Z">
        <w:r w:rsidR="00843FF5">
          <w:t xml:space="preserve">the </w:t>
        </w:r>
      </w:ins>
      <w:r>
        <w:t>goto label</w:t>
      </w:r>
      <w:del w:id="963" w:author="Abhiram Arali" w:date="2024-11-14T10:05:00Z">
        <w:r w:rsidDel="00843FF5">
          <w:delText>;</w:delText>
        </w:r>
      </w:del>
      <w:r>
        <w:t xml:space="preserve"> is encountered, the program jumps to the line marked by </w:t>
      </w:r>
      <w:ins w:id="964" w:author="Abhiram Arali" w:date="2024-11-14T10:05:00Z">
        <w:r w:rsidR="00843FF5">
          <w:t xml:space="preserve">the </w:t>
        </w:r>
      </w:ins>
      <w:r>
        <w:t>label and continues execution from there.</w:t>
      </w:r>
    </w:p>
    <w:p w14:paraId="35887299" w14:textId="7A9A29E4" w:rsidR="00DD2A26" w:rsidDel="004D005B" w:rsidRDefault="00DD2A26">
      <w:pPr>
        <w:pStyle w:val="NormalBPBHEB"/>
        <w:rPr>
          <w:del w:id="965" w:author="Abhiram Arali" w:date="2024-11-14T10:05:00Z"/>
        </w:rPr>
        <w:pPrChange w:id="966" w:author="Abhiram Arali" w:date="2024-11-14T10:05:00Z">
          <w:pPr>
            <w:spacing w:before="160"/>
            <w:ind w:left="220"/>
          </w:pPr>
        </w:pPrChange>
      </w:pPr>
      <w:r>
        <w:t>Example</w:t>
      </w:r>
      <w:ins w:id="967" w:author="Abhiram Arali" w:date="2024-11-14T10:05:00Z">
        <w:r w:rsidR="00D17B59">
          <w:t>:</w:t>
        </w:r>
        <w:r w:rsidR="004D005B">
          <w:t xml:space="preserve"> </w:t>
        </w:r>
      </w:ins>
    </w:p>
    <w:p w14:paraId="4EA1195E" w14:textId="15C4FE7F" w:rsidR="00DD2A26" w:rsidDel="004D005B" w:rsidRDefault="00DD2A26">
      <w:pPr>
        <w:pStyle w:val="NormalBPBHEB"/>
        <w:rPr>
          <w:del w:id="968" w:author="Abhiram Arali" w:date="2024-11-14T10:05:00Z"/>
        </w:rPr>
        <w:pPrChange w:id="969" w:author="Abhiram Arali" w:date="2024-11-14T10:05:00Z">
          <w:pPr>
            <w:pStyle w:val="BodyText"/>
            <w:spacing w:before="22"/>
          </w:pPr>
        </w:pPrChange>
      </w:pPr>
    </w:p>
    <w:p w14:paraId="1557176C" w14:textId="43A51B5D" w:rsidR="00DD2A26" w:rsidRDefault="00DD2A26">
      <w:pPr>
        <w:pStyle w:val="NormalBPBHEB"/>
        <w:pPrChange w:id="970" w:author="Abhiram Arali" w:date="2024-11-14T10:05:00Z">
          <w:pPr>
            <w:pStyle w:val="BodyText"/>
            <w:ind w:left="220"/>
          </w:pPr>
        </w:pPrChange>
      </w:pPr>
      <w:r>
        <w:t>Here</w:t>
      </w:r>
      <w:del w:id="971" w:author="Abhiram Arali" w:date="2024-11-14T10:05:00Z">
        <w:r w:rsidDel="00027F17">
          <w:delText>'</w:delText>
        </w:r>
      </w:del>
      <w:ins w:id="972" w:author="Abhiram Arali" w:date="2024-11-14T10:05:00Z">
        <w:r w:rsidR="00027F17">
          <w:t xml:space="preserve"> i</w:t>
        </w:r>
      </w:ins>
      <w:r>
        <w:t>s</w:t>
      </w:r>
      <w:r>
        <w:rPr>
          <w:spacing w:val="-2"/>
        </w:rPr>
        <w:t xml:space="preserve"> </w:t>
      </w:r>
      <w:r>
        <w:t>a</w:t>
      </w:r>
      <w:r>
        <w:rPr>
          <w:spacing w:val="-2"/>
        </w:rPr>
        <w:t xml:space="preserve"> </w:t>
      </w:r>
      <w:r>
        <w:t>simple</w:t>
      </w:r>
      <w:r>
        <w:rPr>
          <w:spacing w:val="-1"/>
        </w:rPr>
        <w:t xml:space="preserve"> </w:t>
      </w:r>
      <w:r>
        <w:t>example demonstrating</w:t>
      </w:r>
      <w:r>
        <w:rPr>
          <w:spacing w:val="-1"/>
        </w:rPr>
        <w:t xml:space="preserve"> </w:t>
      </w:r>
      <w:r>
        <w:t>the</w:t>
      </w:r>
      <w:r>
        <w:rPr>
          <w:spacing w:val="-1"/>
        </w:rPr>
        <w:t xml:space="preserve"> </w:t>
      </w:r>
      <w:r>
        <w:t>use</w:t>
      </w:r>
      <w:r>
        <w:rPr>
          <w:spacing w:val="-2"/>
        </w:rPr>
        <w:t xml:space="preserve"> </w:t>
      </w:r>
      <w:r>
        <w:t>of the</w:t>
      </w:r>
      <w:r>
        <w:rPr>
          <w:spacing w:val="-1"/>
        </w:rPr>
        <w:t xml:space="preserve"> </w:t>
      </w:r>
      <w:r>
        <w:t>goto</w:t>
      </w:r>
      <w:r>
        <w:rPr>
          <w:spacing w:val="-1"/>
        </w:rPr>
        <w:t xml:space="preserve"> </w:t>
      </w:r>
      <w:r>
        <w:rPr>
          <w:spacing w:val="-2"/>
        </w:rPr>
        <w:t>statement:</w:t>
      </w:r>
    </w:p>
    <w:p w14:paraId="03456A10" w14:textId="77777777" w:rsidR="000B4CAD" w:rsidRDefault="000B4CAD" w:rsidP="000B4CAD">
      <w:pPr>
        <w:pStyle w:val="CodeBlockBPBHEB"/>
      </w:pPr>
      <w:moveToRangeStart w:id="973" w:author="Abhiram Arali" w:date="2024-11-14T10:05:00Z" w:name="move182471163"/>
      <w:moveTo w:id="974" w:author="Abhiram Arali" w:date="2024-11-14T10:05:00Z">
        <w:r>
          <w:t>#include</w:t>
        </w:r>
        <w:r>
          <w:rPr>
            <w:spacing w:val="-1"/>
          </w:rPr>
          <w:t xml:space="preserve"> </w:t>
        </w:r>
        <w:r>
          <w:rPr>
            <w:spacing w:val="-2"/>
          </w:rPr>
          <w:t>&lt;stdio.h&gt;</w:t>
        </w:r>
      </w:moveTo>
    </w:p>
    <w:p w14:paraId="19029CDD" w14:textId="77777777" w:rsidR="000B4CAD" w:rsidRDefault="000B4CAD" w:rsidP="000B4CAD">
      <w:pPr>
        <w:pStyle w:val="CodeBlockBPBHEB"/>
      </w:pPr>
    </w:p>
    <w:p w14:paraId="144894D8" w14:textId="77777777" w:rsidR="000B4CAD" w:rsidRDefault="000B4CAD" w:rsidP="000B4CAD">
      <w:pPr>
        <w:pStyle w:val="CodeBlockBPBHEB"/>
      </w:pPr>
    </w:p>
    <w:p w14:paraId="3F82E2AF" w14:textId="77777777" w:rsidR="000B4CAD" w:rsidRDefault="000B4CAD" w:rsidP="000B4CAD">
      <w:pPr>
        <w:pStyle w:val="CodeBlockBPBHEB"/>
      </w:pPr>
    </w:p>
    <w:p w14:paraId="1B3F209A" w14:textId="77777777" w:rsidR="000B4CAD" w:rsidRDefault="000B4CAD" w:rsidP="000B4CAD">
      <w:pPr>
        <w:pStyle w:val="CodeBlockBPBHEB"/>
      </w:pPr>
      <w:moveTo w:id="975" w:author="Abhiram Arali" w:date="2024-11-14T10:05:00Z">
        <w:r>
          <w:t>int</w:t>
        </w:r>
        <w:r>
          <w:rPr>
            <w:spacing w:val="-15"/>
          </w:rPr>
          <w:t xml:space="preserve"> </w:t>
        </w:r>
        <w:r>
          <w:t>main()</w:t>
        </w:r>
        <w:r>
          <w:rPr>
            <w:spacing w:val="-15"/>
          </w:rPr>
          <w:t xml:space="preserve"> </w:t>
        </w:r>
        <w:r>
          <w:t>{ int i = 0;</w:t>
        </w:r>
      </w:moveTo>
    </w:p>
    <w:p w14:paraId="5FD2834B" w14:textId="77777777" w:rsidR="000B4CAD" w:rsidRDefault="000B4CAD" w:rsidP="000B4CAD">
      <w:pPr>
        <w:pStyle w:val="CodeBlockBPBHEB"/>
      </w:pPr>
    </w:p>
    <w:p w14:paraId="2A03BBCC" w14:textId="77777777" w:rsidR="000B4CAD" w:rsidRDefault="000B4CAD" w:rsidP="000B4CAD">
      <w:pPr>
        <w:pStyle w:val="CodeBlockBPBHEB"/>
      </w:pPr>
    </w:p>
    <w:p w14:paraId="6C485BFF" w14:textId="77777777" w:rsidR="000B4CAD" w:rsidRDefault="000B4CAD" w:rsidP="000B4CAD">
      <w:pPr>
        <w:pStyle w:val="CodeBlockBPBHEB"/>
      </w:pPr>
      <w:moveTo w:id="976" w:author="Abhiram Arali" w:date="2024-11-14T10:05:00Z">
        <w:r>
          <w:t>//</w:t>
        </w:r>
        <w:r>
          <w:rPr>
            <w:spacing w:val="-8"/>
          </w:rPr>
          <w:t xml:space="preserve"> </w:t>
        </w:r>
        <w:r>
          <w:t>Loop</w:t>
        </w:r>
        <w:r>
          <w:rPr>
            <w:spacing w:val="-8"/>
          </w:rPr>
          <w:t xml:space="preserve"> </w:t>
        </w:r>
        <w:r>
          <w:t>until</w:t>
        </w:r>
        <w:r>
          <w:rPr>
            <w:spacing w:val="-8"/>
          </w:rPr>
          <w:t xml:space="preserve"> </w:t>
        </w:r>
        <w:r>
          <w:t>i</w:t>
        </w:r>
        <w:r>
          <w:rPr>
            <w:spacing w:val="-8"/>
          </w:rPr>
          <w:t xml:space="preserve"> </w:t>
        </w:r>
        <w:r>
          <w:t>reaches</w:t>
        </w:r>
        <w:r>
          <w:rPr>
            <w:spacing w:val="-7"/>
          </w:rPr>
          <w:t xml:space="preserve"> </w:t>
        </w:r>
        <w:r>
          <w:t>5 while (1) {</w:t>
        </w:r>
      </w:moveTo>
    </w:p>
    <w:p w14:paraId="2EFE2C24" w14:textId="77777777" w:rsidR="000B4CAD" w:rsidRDefault="000B4CAD" w:rsidP="000B4CAD">
      <w:pPr>
        <w:pStyle w:val="CodeBlockBPBHEB"/>
      </w:pPr>
      <w:moveTo w:id="977" w:author="Abhiram Arali" w:date="2024-11-14T10:05:00Z">
        <w:r>
          <w:t>if</w:t>
        </w:r>
        <w:r>
          <w:rPr>
            <w:spacing w:val="-1"/>
          </w:rPr>
          <w:t xml:space="preserve"> </w:t>
        </w:r>
        <w:r>
          <w:t>(i ==</w:t>
        </w:r>
        <w:r>
          <w:rPr>
            <w:spacing w:val="-2"/>
          </w:rPr>
          <w:t xml:space="preserve"> </w:t>
        </w:r>
        <w:r>
          <w:t xml:space="preserve">5) </w:t>
        </w:r>
        <w:r>
          <w:rPr>
            <w:spacing w:val="-10"/>
          </w:rPr>
          <w:t>{</w:t>
        </w:r>
      </w:moveTo>
    </w:p>
    <w:p w14:paraId="67F02722" w14:textId="77777777" w:rsidR="000B4CAD" w:rsidRDefault="000B4CAD" w:rsidP="000B4CAD">
      <w:pPr>
        <w:pStyle w:val="CodeBlockBPBHEB"/>
      </w:pPr>
    </w:p>
    <w:p w14:paraId="031A3D30" w14:textId="77777777" w:rsidR="000B4CAD" w:rsidRDefault="000B4CAD" w:rsidP="000B4CAD">
      <w:pPr>
        <w:pStyle w:val="CodeBlockBPBHEB"/>
      </w:pPr>
      <w:moveTo w:id="978" w:author="Abhiram Arali" w:date="2024-11-14T10:05:00Z">
        <w:r>
          <w:t>goto</w:t>
        </w:r>
        <w:r>
          <w:rPr>
            <w:spacing w:val="-1"/>
          </w:rPr>
          <w:t xml:space="preserve"> </w:t>
        </w:r>
        <w:r>
          <w:t>end; //</w:t>
        </w:r>
        <w:r>
          <w:rPr>
            <w:spacing w:val="-1"/>
          </w:rPr>
          <w:t xml:space="preserve"> </w:t>
        </w:r>
        <w:r>
          <w:t>Jump</w:t>
        </w:r>
        <w:r>
          <w:rPr>
            <w:spacing w:val="-3"/>
          </w:rPr>
          <w:t xml:space="preserve"> </w:t>
        </w:r>
        <w:r>
          <w:t>to the</w:t>
        </w:r>
        <w:r>
          <w:rPr>
            <w:spacing w:val="-2"/>
          </w:rPr>
          <w:t xml:space="preserve"> </w:t>
        </w:r>
        <w:r>
          <w:t>end label when</w:t>
        </w:r>
        <w:r>
          <w:rPr>
            <w:spacing w:val="-1"/>
          </w:rPr>
          <w:t xml:space="preserve"> </w:t>
        </w:r>
        <w:r>
          <w:t>i</w:t>
        </w:r>
        <w:r>
          <w:rPr>
            <w:spacing w:val="2"/>
          </w:rPr>
          <w:t xml:space="preserve"> </w:t>
        </w:r>
        <w:r>
          <w:t xml:space="preserve">equals </w:t>
        </w:r>
        <w:r>
          <w:rPr>
            <w:spacing w:val="-10"/>
          </w:rPr>
          <w:t>5</w:t>
        </w:r>
      </w:moveTo>
    </w:p>
    <w:p w14:paraId="20AA1B41" w14:textId="77777777" w:rsidR="000B4CAD" w:rsidRDefault="000B4CAD" w:rsidP="000B4CAD">
      <w:pPr>
        <w:pStyle w:val="CodeBlockBPBHEB"/>
      </w:pPr>
    </w:p>
    <w:p w14:paraId="38E444AA" w14:textId="77777777" w:rsidR="000B4CAD" w:rsidRDefault="000B4CAD" w:rsidP="000B4CAD">
      <w:pPr>
        <w:pStyle w:val="CodeBlockBPBHEB"/>
      </w:pPr>
      <w:moveTo w:id="979" w:author="Abhiram Arali" w:date="2024-11-14T10:05:00Z">
        <w:r>
          <w:rPr>
            <w:spacing w:val="-10"/>
          </w:rPr>
          <w:t>}</w:t>
        </w:r>
      </w:moveTo>
    </w:p>
    <w:p w14:paraId="282AF325" w14:textId="77777777" w:rsidR="000B4CAD" w:rsidRDefault="000B4CAD" w:rsidP="000B4CAD">
      <w:pPr>
        <w:pStyle w:val="CodeBlockBPBHEB"/>
      </w:pPr>
    </w:p>
    <w:p w14:paraId="12BE8D90" w14:textId="77777777" w:rsidR="000B4CAD" w:rsidRDefault="000B4CAD" w:rsidP="000B4CAD">
      <w:pPr>
        <w:pStyle w:val="CodeBlockBPBHEB"/>
      </w:pPr>
      <w:moveTo w:id="980" w:author="Abhiram Arali" w:date="2024-11-14T10:05:00Z">
        <w:r>
          <w:t>printf("%d\n",</w:t>
        </w:r>
        <w:r>
          <w:rPr>
            <w:spacing w:val="-15"/>
          </w:rPr>
          <w:t xml:space="preserve"> </w:t>
        </w:r>
        <w:r>
          <w:t xml:space="preserve">i); </w:t>
        </w:r>
        <w:r>
          <w:rPr>
            <w:spacing w:val="-4"/>
          </w:rPr>
          <w:t>i++;</w:t>
        </w:r>
      </w:moveTo>
    </w:p>
    <w:p w14:paraId="33498CDA" w14:textId="77777777" w:rsidR="000B4CAD" w:rsidRDefault="000B4CAD" w:rsidP="000B4CAD">
      <w:pPr>
        <w:pStyle w:val="CodeBlockBPBHEB"/>
      </w:pPr>
      <w:moveTo w:id="981" w:author="Abhiram Arali" w:date="2024-11-14T10:05:00Z">
        <w:r>
          <w:rPr>
            <w:spacing w:val="-10"/>
          </w:rPr>
          <w:t>}</w:t>
        </w:r>
      </w:moveTo>
    </w:p>
    <w:p w14:paraId="27AD623C" w14:textId="77777777" w:rsidR="000B4CAD" w:rsidRDefault="000B4CAD" w:rsidP="000B4CAD">
      <w:pPr>
        <w:pStyle w:val="CodeBlockBPBHEB"/>
      </w:pPr>
    </w:p>
    <w:p w14:paraId="419E65DF" w14:textId="77777777" w:rsidR="000B4CAD" w:rsidRDefault="000B4CAD" w:rsidP="000B4CAD">
      <w:pPr>
        <w:pStyle w:val="CodeBlockBPBHEB"/>
      </w:pPr>
      <w:moveTo w:id="982" w:author="Abhiram Arali" w:date="2024-11-14T10:05:00Z">
        <w:r>
          <w:rPr>
            <w:spacing w:val="-4"/>
          </w:rPr>
          <w:t>end:</w:t>
        </w:r>
      </w:moveTo>
    </w:p>
    <w:p w14:paraId="5F5C49A6" w14:textId="77777777" w:rsidR="002662AF" w:rsidRDefault="002662AF" w:rsidP="002662AF">
      <w:pPr>
        <w:pStyle w:val="CodeBlockBPBHEB"/>
      </w:pPr>
      <w:moveToRangeStart w:id="983" w:author="Abhiram Arali" w:date="2024-11-14T10:05:00Z" w:name="move182471172"/>
      <w:moveToRangeEnd w:id="973"/>
      <w:moveTo w:id="984" w:author="Abhiram Arali" w:date="2024-11-14T10:05:00Z">
        <w:r>
          <w:t>printf("Exited</w:t>
        </w:r>
        <w:r>
          <w:rPr>
            <w:spacing w:val="-15"/>
          </w:rPr>
          <w:t xml:space="preserve"> </w:t>
        </w:r>
        <w:r>
          <w:t>the</w:t>
        </w:r>
        <w:r>
          <w:rPr>
            <w:spacing w:val="-15"/>
          </w:rPr>
          <w:t xml:space="preserve"> </w:t>
        </w:r>
        <w:r>
          <w:t>loop.\n"); return 0;</w:t>
        </w:r>
      </w:moveTo>
    </w:p>
    <w:p w14:paraId="72823E3E" w14:textId="77777777" w:rsidR="002662AF" w:rsidRDefault="002662AF" w:rsidP="002662AF">
      <w:pPr>
        <w:pStyle w:val="CodeBlockBPBHEB"/>
      </w:pPr>
      <w:moveTo w:id="985" w:author="Abhiram Arali" w:date="2024-11-14T10:05:00Z">
        <w:r>
          <w:rPr>
            <w:spacing w:val="-10"/>
          </w:rPr>
          <w:t>}</w:t>
        </w:r>
      </w:moveTo>
    </w:p>
    <w:moveToRangeEnd w:id="983"/>
    <w:p w14:paraId="492A4FC5" w14:textId="2B683C12" w:rsidR="00DD2A26" w:rsidDel="00CD2753" w:rsidRDefault="00DD2A26" w:rsidP="00DD2A26">
      <w:pPr>
        <w:spacing w:before="136"/>
        <w:ind w:left="220"/>
        <w:rPr>
          <w:del w:id="986" w:author="Abhiram Arali" w:date="2024-11-14T10:06:00Z"/>
          <w:sz w:val="20"/>
        </w:rPr>
      </w:pPr>
      <w:del w:id="987" w:author="Abhiram Arali" w:date="2024-11-14T10:05:00Z">
        <w:r w:rsidDel="00281CF5">
          <w:rPr>
            <w:noProof/>
            <w:lang w:val="en-IN" w:eastAsia="en-IN"/>
          </w:rPr>
          <mc:AlternateContent>
            <mc:Choice Requires="wpg">
              <w:drawing>
                <wp:anchor distT="0" distB="0" distL="0" distR="0" simplePos="0" relativeHeight="251673600" behindDoc="1" locked="0" layoutInCell="1" allowOverlap="1" wp14:anchorId="2E6DD17B" wp14:editId="382AC117">
                  <wp:simplePos x="0" y="0"/>
                  <wp:positionH relativeFrom="page">
                    <wp:posOffset>840028</wp:posOffset>
                  </wp:positionH>
                  <wp:positionV relativeFrom="paragraph">
                    <wp:posOffset>191119</wp:posOffset>
                  </wp:positionV>
                  <wp:extent cx="5882640" cy="5121275"/>
                  <wp:effectExtent l="0" t="0" r="0" b="0"/>
                  <wp:wrapTopAndBottom/>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121275"/>
                            <a:chOff x="0" y="0"/>
                            <a:chExt cx="5882640" cy="5121275"/>
                          </a:xfrm>
                        </wpg:grpSpPr>
                        <wps:wsp>
                          <wps:cNvPr id="344" name="Graphic 343"/>
                          <wps:cNvSpPr/>
                          <wps:spPr>
                            <a:xfrm>
                              <a:off x="0" y="0"/>
                              <a:ext cx="5882640" cy="5121275"/>
                            </a:xfrm>
                            <a:custGeom>
                              <a:avLst/>
                              <a:gdLst/>
                              <a:ahLst/>
                              <a:cxnLst/>
                              <a:rect l="l" t="t" r="r" b="b"/>
                              <a:pathLst>
                                <a:path w="5882640" h="5121275">
                                  <a:moveTo>
                                    <a:pt x="6096" y="3298266"/>
                                  </a:moveTo>
                                  <a:lnTo>
                                    <a:pt x="0" y="3298266"/>
                                  </a:lnTo>
                                  <a:lnTo>
                                    <a:pt x="0" y="3662807"/>
                                  </a:lnTo>
                                  <a:lnTo>
                                    <a:pt x="0" y="4027043"/>
                                  </a:lnTo>
                                  <a:lnTo>
                                    <a:pt x="0" y="4392803"/>
                                  </a:lnTo>
                                  <a:lnTo>
                                    <a:pt x="0" y="4756988"/>
                                  </a:lnTo>
                                  <a:lnTo>
                                    <a:pt x="0" y="5121224"/>
                                  </a:lnTo>
                                  <a:lnTo>
                                    <a:pt x="6096" y="5121224"/>
                                  </a:lnTo>
                                  <a:lnTo>
                                    <a:pt x="6096" y="3662807"/>
                                  </a:lnTo>
                                  <a:lnTo>
                                    <a:pt x="6096" y="3298266"/>
                                  </a:lnTo>
                                  <a:close/>
                                </a:path>
                                <a:path w="5882640" h="5121275">
                                  <a:moveTo>
                                    <a:pt x="5875909" y="0"/>
                                  </a:moveTo>
                                  <a:lnTo>
                                    <a:pt x="6096" y="0"/>
                                  </a:lnTo>
                                  <a:lnTo>
                                    <a:pt x="0" y="0"/>
                                  </a:lnTo>
                                  <a:lnTo>
                                    <a:pt x="0" y="6096"/>
                                  </a:lnTo>
                                  <a:lnTo>
                                    <a:pt x="0" y="3298190"/>
                                  </a:lnTo>
                                  <a:lnTo>
                                    <a:pt x="6096" y="3298190"/>
                                  </a:lnTo>
                                  <a:lnTo>
                                    <a:pt x="6096" y="6096"/>
                                  </a:lnTo>
                                  <a:lnTo>
                                    <a:pt x="5875909" y="6096"/>
                                  </a:lnTo>
                                  <a:lnTo>
                                    <a:pt x="5875909" y="0"/>
                                  </a:lnTo>
                                  <a:close/>
                                </a:path>
                                <a:path w="5882640" h="5121275">
                                  <a:moveTo>
                                    <a:pt x="5882081" y="3298266"/>
                                  </a:moveTo>
                                  <a:lnTo>
                                    <a:pt x="5875985" y="3298266"/>
                                  </a:lnTo>
                                  <a:lnTo>
                                    <a:pt x="5875985" y="3662807"/>
                                  </a:lnTo>
                                  <a:lnTo>
                                    <a:pt x="5875985" y="4027043"/>
                                  </a:lnTo>
                                  <a:lnTo>
                                    <a:pt x="5875985" y="4392803"/>
                                  </a:lnTo>
                                  <a:lnTo>
                                    <a:pt x="5875985" y="4756988"/>
                                  </a:lnTo>
                                  <a:lnTo>
                                    <a:pt x="5875985" y="5121224"/>
                                  </a:lnTo>
                                  <a:lnTo>
                                    <a:pt x="5882081" y="5121224"/>
                                  </a:lnTo>
                                  <a:lnTo>
                                    <a:pt x="5882081" y="3662807"/>
                                  </a:lnTo>
                                  <a:lnTo>
                                    <a:pt x="5882081" y="3298266"/>
                                  </a:lnTo>
                                  <a:close/>
                                </a:path>
                                <a:path w="5882640" h="5121275">
                                  <a:moveTo>
                                    <a:pt x="5882081" y="0"/>
                                  </a:moveTo>
                                  <a:lnTo>
                                    <a:pt x="5875985" y="0"/>
                                  </a:lnTo>
                                  <a:lnTo>
                                    <a:pt x="5875985" y="6096"/>
                                  </a:lnTo>
                                  <a:lnTo>
                                    <a:pt x="5875985" y="382524"/>
                                  </a:lnTo>
                                  <a:lnTo>
                                    <a:pt x="5875985" y="3298190"/>
                                  </a:lnTo>
                                  <a:lnTo>
                                    <a:pt x="5882081" y="3298190"/>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345" name="Textbox 344"/>
                          <wps:cNvSpPr txBox="1"/>
                          <wps:spPr>
                            <a:xfrm>
                              <a:off x="6095" y="6096"/>
                              <a:ext cx="5869940" cy="5115560"/>
                            </a:xfrm>
                            <a:prstGeom prst="rect">
                              <a:avLst/>
                            </a:prstGeom>
                          </wps:spPr>
                          <wps:txbx>
                            <w:txbxContent>
                              <w:p w14:paraId="647EA36F" w14:textId="0CB0D754" w:rsidR="00DD2A26" w:rsidDel="000B4CAD" w:rsidRDefault="00DD2A26">
                                <w:pPr>
                                  <w:pStyle w:val="CodeBlockBPBHEB"/>
                                  <w:pPrChange w:id="988" w:author="Abhiram Arali" w:date="2024-11-14T10:05:00Z">
                                    <w:pPr>
                                      <w:spacing w:before="18"/>
                                      <w:ind w:left="107"/>
                                    </w:pPr>
                                  </w:pPrChange>
                                </w:pPr>
                                <w:moveFromRangeStart w:id="989" w:author="Abhiram Arali" w:date="2024-11-14T10:05:00Z" w:name="move182471163"/>
                                <w:moveFrom w:id="990" w:author="Abhiram Arali" w:date="2024-11-14T10:05:00Z">
                                  <w:r w:rsidDel="000B4CAD">
                                    <w:t>#include</w:t>
                                  </w:r>
                                  <w:r w:rsidDel="000B4CAD">
                                    <w:rPr>
                                      <w:spacing w:val="-1"/>
                                    </w:rPr>
                                    <w:t xml:space="preserve"> </w:t>
                                  </w:r>
                                  <w:r w:rsidDel="000B4CAD">
                                    <w:rPr>
                                      <w:spacing w:val="-2"/>
                                    </w:rPr>
                                    <w:t>&lt;stdio.h&gt;</w:t>
                                  </w:r>
                                </w:moveFrom>
                              </w:p>
                              <w:p w14:paraId="6950C957" w14:textId="77415780" w:rsidR="00DD2A26" w:rsidDel="000B4CAD" w:rsidRDefault="00DD2A26">
                                <w:pPr>
                                  <w:pStyle w:val="CodeBlockBPBHEB"/>
                                  <w:pPrChange w:id="991" w:author="Abhiram Arali" w:date="2024-11-14T10:05:00Z">
                                    <w:pPr/>
                                  </w:pPrChange>
                                </w:pPr>
                              </w:p>
                              <w:p w14:paraId="5B48FDA6" w14:textId="20C6CD3A" w:rsidR="00DD2A26" w:rsidDel="000B4CAD" w:rsidRDefault="00DD2A26">
                                <w:pPr>
                                  <w:pStyle w:val="CodeBlockBPBHEB"/>
                                  <w:pPrChange w:id="992" w:author="Abhiram Arali" w:date="2024-11-14T10:05:00Z">
                                    <w:pPr/>
                                  </w:pPrChange>
                                </w:pPr>
                              </w:p>
                              <w:p w14:paraId="1A37AA7D" w14:textId="05BBE9FD" w:rsidR="00DD2A26" w:rsidDel="000B4CAD" w:rsidRDefault="00DD2A26">
                                <w:pPr>
                                  <w:pStyle w:val="CodeBlockBPBHEB"/>
                                  <w:pPrChange w:id="993" w:author="Abhiram Arali" w:date="2024-11-14T10:05:00Z">
                                    <w:pPr>
                                      <w:spacing w:before="43"/>
                                    </w:pPr>
                                  </w:pPrChange>
                                </w:pPr>
                              </w:p>
                              <w:p w14:paraId="64944770" w14:textId="585E048E" w:rsidR="00DD2A26" w:rsidDel="000B4CAD" w:rsidRDefault="00DD2A26">
                                <w:pPr>
                                  <w:pStyle w:val="CodeBlockBPBHEB"/>
                                  <w:pPrChange w:id="994" w:author="Abhiram Arali" w:date="2024-11-14T10:05:00Z">
                                    <w:pPr>
                                      <w:spacing w:line="499" w:lineRule="auto"/>
                                      <w:ind w:left="347" w:right="7818" w:hanging="240"/>
                                    </w:pPr>
                                  </w:pPrChange>
                                </w:pPr>
                                <w:moveFrom w:id="995" w:author="Abhiram Arali" w:date="2024-11-14T10:05:00Z">
                                  <w:r w:rsidDel="000B4CAD">
                                    <w:t>int</w:t>
                                  </w:r>
                                  <w:r w:rsidDel="000B4CAD">
                                    <w:rPr>
                                      <w:spacing w:val="-15"/>
                                    </w:rPr>
                                    <w:t xml:space="preserve"> </w:t>
                                  </w:r>
                                  <w:r w:rsidDel="000B4CAD">
                                    <w:t>main()</w:t>
                                  </w:r>
                                  <w:r w:rsidDel="000B4CAD">
                                    <w:rPr>
                                      <w:spacing w:val="-15"/>
                                    </w:rPr>
                                    <w:t xml:space="preserve"> </w:t>
                                  </w:r>
                                  <w:r w:rsidDel="000B4CAD">
                                    <w:t>{ int i = 0;</w:t>
                                  </w:r>
                                </w:moveFrom>
                              </w:p>
                              <w:p w14:paraId="27857F36" w14:textId="29E1AF21" w:rsidR="00DD2A26" w:rsidDel="000B4CAD" w:rsidRDefault="00DD2A26">
                                <w:pPr>
                                  <w:pStyle w:val="CodeBlockBPBHEB"/>
                                  <w:pPrChange w:id="996" w:author="Abhiram Arali" w:date="2024-11-14T10:05:00Z">
                                    <w:pPr/>
                                  </w:pPrChange>
                                </w:pPr>
                              </w:p>
                              <w:p w14:paraId="476E0732" w14:textId="52083BE9" w:rsidR="00DD2A26" w:rsidDel="000B4CAD" w:rsidRDefault="00DD2A26">
                                <w:pPr>
                                  <w:pStyle w:val="CodeBlockBPBHEB"/>
                                  <w:pPrChange w:id="997" w:author="Abhiram Arali" w:date="2024-11-14T10:05:00Z">
                                    <w:pPr>
                                      <w:spacing w:before="24"/>
                                    </w:pPr>
                                  </w:pPrChange>
                                </w:pPr>
                              </w:p>
                              <w:p w14:paraId="6316D511" w14:textId="07746B6B" w:rsidR="00DD2A26" w:rsidDel="000B4CAD" w:rsidRDefault="00DD2A26">
                                <w:pPr>
                                  <w:pStyle w:val="CodeBlockBPBHEB"/>
                                  <w:pPrChange w:id="998" w:author="Abhiram Arali" w:date="2024-11-14T10:05:00Z">
                                    <w:pPr>
                                      <w:spacing w:line="499" w:lineRule="auto"/>
                                      <w:ind w:left="347" w:right="6301"/>
                                    </w:pPr>
                                  </w:pPrChange>
                                </w:pPr>
                                <w:moveFrom w:id="999" w:author="Abhiram Arali" w:date="2024-11-14T10:05:00Z">
                                  <w:r w:rsidDel="000B4CAD">
                                    <w:t>//</w:t>
                                  </w:r>
                                  <w:r w:rsidDel="000B4CAD">
                                    <w:rPr>
                                      <w:spacing w:val="-8"/>
                                    </w:rPr>
                                    <w:t xml:space="preserve"> </w:t>
                                  </w:r>
                                  <w:r w:rsidDel="000B4CAD">
                                    <w:t>Loop</w:t>
                                  </w:r>
                                  <w:r w:rsidDel="000B4CAD">
                                    <w:rPr>
                                      <w:spacing w:val="-8"/>
                                    </w:rPr>
                                    <w:t xml:space="preserve"> </w:t>
                                  </w:r>
                                  <w:r w:rsidDel="000B4CAD">
                                    <w:t>until</w:t>
                                  </w:r>
                                  <w:r w:rsidDel="000B4CAD">
                                    <w:rPr>
                                      <w:spacing w:val="-8"/>
                                    </w:rPr>
                                    <w:t xml:space="preserve"> </w:t>
                                  </w:r>
                                  <w:r w:rsidDel="000B4CAD">
                                    <w:t>i</w:t>
                                  </w:r>
                                  <w:r w:rsidDel="000B4CAD">
                                    <w:rPr>
                                      <w:spacing w:val="-8"/>
                                    </w:rPr>
                                    <w:t xml:space="preserve"> </w:t>
                                  </w:r>
                                  <w:r w:rsidDel="000B4CAD">
                                    <w:t>reaches</w:t>
                                  </w:r>
                                  <w:r w:rsidDel="000B4CAD">
                                    <w:rPr>
                                      <w:spacing w:val="-7"/>
                                    </w:rPr>
                                    <w:t xml:space="preserve"> </w:t>
                                  </w:r>
                                  <w:r w:rsidDel="000B4CAD">
                                    <w:t>5 while (1) {</w:t>
                                  </w:r>
                                </w:moveFrom>
                              </w:p>
                              <w:p w14:paraId="7DF8C716" w14:textId="5840CD0C" w:rsidR="00DD2A26" w:rsidDel="000B4CAD" w:rsidRDefault="00DD2A26">
                                <w:pPr>
                                  <w:pStyle w:val="CodeBlockBPBHEB"/>
                                  <w:pPrChange w:id="1000" w:author="Abhiram Arali" w:date="2024-11-14T10:05:00Z">
                                    <w:pPr>
                                      <w:spacing w:line="275" w:lineRule="exact"/>
                                      <w:ind w:left="587"/>
                                    </w:pPr>
                                  </w:pPrChange>
                                </w:pPr>
                                <w:moveFrom w:id="1001" w:author="Abhiram Arali" w:date="2024-11-14T10:05:00Z">
                                  <w:r w:rsidDel="000B4CAD">
                                    <w:t>if</w:t>
                                  </w:r>
                                  <w:r w:rsidDel="000B4CAD">
                                    <w:rPr>
                                      <w:spacing w:val="-1"/>
                                    </w:rPr>
                                    <w:t xml:space="preserve"> </w:t>
                                  </w:r>
                                  <w:r w:rsidDel="000B4CAD">
                                    <w:t>(i ==</w:t>
                                  </w:r>
                                  <w:r w:rsidDel="000B4CAD">
                                    <w:rPr>
                                      <w:spacing w:val="-2"/>
                                    </w:rPr>
                                    <w:t xml:space="preserve"> </w:t>
                                  </w:r>
                                  <w:r w:rsidDel="000B4CAD">
                                    <w:t xml:space="preserve">5) </w:t>
                                  </w:r>
                                  <w:r w:rsidDel="000B4CAD">
                                    <w:rPr>
                                      <w:spacing w:val="-10"/>
                                    </w:rPr>
                                    <w:t>{</w:t>
                                  </w:r>
                                </w:moveFrom>
                              </w:p>
                              <w:p w14:paraId="4BFA95FF" w14:textId="49073D2B" w:rsidR="00DD2A26" w:rsidDel="000B4CAD" w:rsidRDefault="00DD2A26">
                                <w:pPr>
                                  <w:pStyle w:val="CodeBlockBPBHEB"/>
                                  <w:pPrChange w:id="1002" w:author="Abhiram Arali" w:date="2024-11-14T10:05:00Z">
                                    <w:pPr>
                                      <w:spacing w:before="21"/>
                                    </w:pPr>
                                  </w:pPrChange>
                                </w:pPr>
                              </w:p>
                              <w:p w14:paraId="67592CFA" w14:textId="5141CECE" w:rsidR="00DD2A26" w:rsidDel="000B4CAD" w:rsidRDefault="00DD2A26">
                                <w:pPr>
                                  <w:pStyle w:val="CodeBlockBPBHEB"/>
                                  <w:pPrChange w:id="1003" w:author="Abhiram Arali" w:date="2024-11-14T10:05:00Z">
                                    <w:pPr>
                                      <w:spacing w:before="1"/>
                                      <w:ind w:left="827"/>
                                    </w:pPr>
                                  </w:pPrChange>
                                </w:pPr>
                                <w:moveFrom w:id="1004" w:author="Abhiram Arali" w:date="2024-11-14T10:05:00Z">
                                  <w:r w:rsidDel="000B4CAD">
                                    <w:t>goto</w:t>
                                  </w:r>
                                  <w:r w:rsidDel="000B4CAD">
                                    <w:rPr>
                                      <w:spacing w:val="-1"/>
                                    </w:rPr>
                                    <w:t xml:space="preserve"> </w:t>
                                  </w:r>
                                  <w:r w:rsidDel="000B4CAD">
                                    <w:t>end; //</w:t>
                                  </w:r>
                                  <w:r w:rsidDel="000B4CAD">
                                    <w:rPr>
                                      <w:spacing w:val="-1"/>
                                    </w:rPr>
                                    <w:t xml:space="preserve"> </w:t>
                                  </w:r>
                                  <w:r w:rsidDel="000B4CAD">
                                    <w:t>Jump</w:t>
                                  </w:r>
                                  <w:r w:rsidDel="000B4CAD">
                                    <w:rPr>
                                      <w:spacing w:val="-3"/>
                                    </w:rPr>
                                    <w:t xml:space="preserve"> </w:t>
                                  </w:r>
                                  <w:r w:rsidDel="000B4CAD">
                                    <w:t>to the</w:t>
                                  </w:r>
                                  <w:r w:rsidDel="000B4CAD">
                                    <w:rPr>
                                      <w:spacing w:val="-2"/>
                                    </w:rPr>
                                    <w:t xml:space="preserve"> </w:t>
                                  </w:r>
                                  <w:r w:rsidDel="000B4CAD">
                                    <w:t>end label when</w:t>
                                  </w:r>
                                  <w:r w:rsidDel="000B4CAD">
                                    <w:rPr>
                                      <w:spacing w:val="-1"/>
                                    </w:rPr>
                                    <w:t xml:space="preserve"> </w:t>
                                  </w:r>
                                  <w:r w:rsidDel="000B4CAD">
                                    <w:t>i</w:t>
                                  </w:r>
                                  <w:r w:rsidDel="000B4CAD">
                                    <w:rPr>
                                      <w:spacing w:val="2"/>
                                    </w:rPr>
                                    <w:t xml:space="preserve"> </w:t>
                                  </w:r>
                                  <w:r w:rsidDel="000B4CAD">
                                    <w:t xml:space="preserve">equals </w:t>
                                  </w:r>
                                  <w:r w:rsidDel="000B4CAD">
                                    <w:rPr>
                                      <w:spacing w:val="-10"/>
                                    </w:rPr>
                                    <w:t>5</w:t>
                                  </w:r>
                                </w:moveFrom>
                              </w:p>
                              <w:p w14:paraId="631F6EC0" w14:textId="64A78502" w:rsidR="00DD2A26" w:rsidDel="000B4CAD" w:rsidRDefault="00DD2A26">
                                <w:pPr>
                                  <w:pStyle w:val="CodeBlockBPBHEB"/>
                                  <w:pPrChange w:id="1005" w:author="Abhiram Arali" w:date="2024-11-14T10:05:00Z">
                                    <w:pPr>
                                      <w:spacing w:before="22"/>
                                    </w:pPr>
                                  </w:pPrChange>
                                </w:pPr>
                              </w:p>
                              <w:p w14:paraId="47E8A639" w14:textId="5450EFCF" w:rsidR="00DD2A26" w:rsidDel="000B4CAD" w:rsidRDefault="00DD2A26">
                                <w:pPr>
                                  <w:pStyle w:val="CodeBlockBPBHEB"/>
                                  <w:pPrChange w:id="1006" w:author="Abhiram Arali" w:date="2024-11-14T10:05:00Z">
                                    <w:pPr>
                                      <w:ind w:left="587"/>
                                    </w:pPr>
                                  </w:pPrChange>
                                </w:pPr>
                                <w:moveFrom w:id="1007" w:author="Abhiram Arali" w:date="2024-11-14T10:05:00Z">
                                  <w:r w:rsidDel="000B4CAD">
                                    <w:rPr>
                                      <w:spacing w:val="-10"/>
                                    </w:rPr>
                                    <w:t>}</w:t>
                                  </w:r>
                                </w:moveFrom>
                              </w:p>
                              <w:p w14:paraId="433DB6D1" w14:textId="400CC2D3" w:rsidR="00DD2A26" w:rsidDel="000B4CAD" w:rsidRDefault="00DD2A26">
                                <w:pPr>
                                  <w:pStyle w:val="CodeBlockBPBHEB"/>
                                  <w:pPrChange w:id="1008" w:author="Abhiram Arali" w:date="2024-11-14T10:05:00Z">
                                    <w:pPr>
                                      <w:spacing w:before="21"/>
                                    </w:pPr>
                                  </w:pPrChange>
                                </w:pPr>
                              </w:p>
                              <w:p w14:paraId="319B4F29" w14:textId="6222AB4E" w:rsidR="00DD2A26" w:rsidDel="000B4CAD" w:rsidRDefault="00DD2A26">
                                <w:pPr>
                                  <w:pStyle w:val="CodeBlockBPBHEB"/>
                                  <w:pPrChange w:id="1009" w:author="Abhiram Arali" w:date="2024-11-14T10:05:00Z">
                                    <w:pPr>
                                      <w:spacing w:line="499" w:lineRule="auto"/>
                                      <w:ind w:left="587" w:right="7003"/>
                                    </w:pPr>
                                  </w:pPrChange>
                                </w:pPr>
                                <w:moveFrom w:id="1010" w:author="Abhiram Arali" w:date="2024-11-14T10:05:00Z">
                                  <w:r w:rsidDel="000B4CAD">
                                    <w:t>printf("%d\n",</w:t>
                                  </w:r>
                                  <w:r w:rsidDel="000B4CAD">
                                    <w:rPr>
                                      <w:spacing w:val="-15"/>
                                    </w:rPr>
                                    <w:t xml:space="preserve"> </w:t>
                                  </w:r>
                                  <w:r w:rsidDel="000B4CAD">
                                    <w:t xml:space="preserve">i); </w:t>
                                  </w:r>
                                  <w:r w:rsidDel="000B4CAD">
                                    <w:rPr>
                                      <w:spacing w:val="-4"/>
                                    </w:rPr>
                                    <w:t>i++;</w:t>
                                  </w:r>
                                </w:moveFrom>
                              </w:p>
                              <w:p w14:paraId="2E38AC91" w14:textId="52A32D00" w:rsidR="00DD2A26" w:rsidDel="000B4CAD" w:rsidRDefault="00DD2A26">
                                <w:pPr>
                                  <w:pStyle w:val="CodeBlockBPBHEB"/>
                                  <w:pPrChange w:id="1011" w:author="Abhiram Arali" w:date="2024-11-14T10:05:00Z">
                                    <w:pPr>
                                      <w:spacing w:before="2"/>
                                      <w:ind w:right="8778"/>
                                      <w:jc w:val="right"/>
                                    </w:pPr>
                                  </w:pPrChange>
                                </w:pPr>
                                <w:moveFrom w:id="1012" w:author="Abhiram Arali" w:date="2024-11-14T10:05:00Z">
                                  <w:r w:rsidDel="000B4CAD">
                                    <w:rPr>
                                      <w:spacing w:val="-10"/>
                                    </w:rPr>
                                    <w:t>}</w:t>
                                  </w:r>
                                </w:moveFrom>
                              </w:p>
                              <w:p w14:paraId="4F40F3E4" w14:textId="59023F6D" w:rsidR="00DD2A26" w:rsidDel="000B4CAD" w:rsidRDefault="00DD2A26">
                                <w:pPr>
                                  <w:pStyle w:val="CodeBlockBPBHEB"/>
                                  <w:pPrChange w:id="1013" w:author="Abhiram Arali" w:date="2024-11-14T10:05:00Z">
                                    <w:pPr>
                                      <w:spacing w:before="21"/>
                                    </w:pPr>
                                  </w:pPrChange>
                                </w:pPr>
                              </w:p>
                              <w:p w14:paraId="09D95B08" w14:textId="46481E0D" w:rsidR="00DD2A26" w:rsidRDefault="00DD2A26">
                                <w:pPr>
                                  <w:pStyle w:val="CodeBlockBPBHEB"/>
                                  <w:pPrChange w:id="1014" w:author="Abhiram Arali" w:date="2024-11-14T10:05:00Z">
                                    <w:pPr>
                                      <w:spacing w:before="1"/>
                                      <w:ind w:right="8721"/>
                                      <w:jc w:val="right"/>
                                    </w:pPr>
                                  </w:pPrChange>
                                </w:pPr>
                                <w:moveFrom w:id="1015" w:author="Abhiram Arali" w:date="2024-11-14T10:05:00Z">
                                  <w:r w:rsidDel="000B4CAD">
                                    <w:rPr>
                                      <w:spacing w:val="-4"/>
                                    </w:rPr>
                                    <w:t>end:</w:t>
                                  </w:r>
                                </w:moveFrom>
                                <w:moveFromRangeEnd w:id="989"/>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6DD17B" id="Group 342" o:spid="_x0000_s1061" style="position:absolute;left:0;text-align:left;margin-left:66.15pt;margin-top:15.05pt;width:463.2pt;height:403.25pt;z-index:-251642880;mso-wrap-distance-left:0;mso-wrap-distance-right:0;mso-position-horizontal-relative:page;mso-position-vertical-relative:text" coordsize="58826,5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">
                  <v:shape id="Graphic 343" o:spid="_x0000_s1062" style="position:absolute;width:58826;height:51212;visibility:visible;mso-wrap-style:square;v-text-anchor:top" coordsize="5882640,512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" path="m6096,3298266r-6096,l,3662807r,364236l,4392803r,364185l,5121224r6096,l6096,3662807r,-364541xem5875909,l6096,,,,,6096,,3298190r6096,l6096,6096r5869813,l5875909,xem5882081,3298266r-6096,l5875985,3662807r,364236l5875985,4392803r,364185l5875985,5121224r6096,l5882081,3662807r,-364541xem5882081,r-6096,l5875985,6096r,376428l5875985,3298190r6096,l5882081,6096r,-6096xe" fillcolor="black" stroked="f">
                    <v:path arrowok="t"/>
                  </v:shape>
                  <v:shape id="Textbox 344" o:spid="_x0000_s1063" type="#_x0000_t202" style="position:absolute;left:60;top:60;width:58700;height:5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" filled="f" stroked="f">
                    <v:textbox inset="0,0,0,0">
                      <w:txbxContent>
                        <w:p w14:paraId="647EA36F" w14:textId="0CB0D754" w:rsidR="00DD2A26" w:rsidDel="000B4CAD" w:rsidRDefault="00DD2A26">
                          <w:pPr>
                            <w:pStyle w:val="CodeBlockBPBHEB"/>
                            <w:rPr>
                              <w:moveFrom w:id="1702" w:author="Abhiram Arali" w:date="2024-11-14T10:05:00Z" w16du:dateUtc="2024-11-14T04:35:00Z"/>
                            </w:rPr>
                            <w:pPrChange w:id="1703" w:author="Abhiram Arali" w:date="2024-11-14T10:05:00Z" w16du:dateUtc="2024-11-14T04:35:00Z">
                              <w:pPr>
                                <w:spacing w:before="18"/>
                                <w:ind w:left="107"/>
                              </w:pPr>
                            </w:pPrChange>
                          </w:pPr>
                          <w:moveFromRangeStart w:id="1704" w:author="Abhiram Arali" w:date="2024-11-14T10:05:00Z" w:name="move182471163"/>
                          <w:moveFrom w:id="1705" w:author="Abhiram Arali" w:date="2024-11-14T10:05:00Z" w16du:dateUtc="2024-11-14T04:35:00Z">
                            <w:r w:rsidDel="000B4CAD">
                              <w:t>#include</w:t>
                            </w:r>
                            <w:r w:rsidDel="000B4CAD">
                              <w:rPr>
                                <w:spacing w:val="-1"/>
                              </w:rPr>
                              <w:t xml:space="preserve"> </w:t>
                            </w:r>
                            <w:r w:rsidDel="000B4CAD">
                              <w:rPr>
                                <w:spacing w:val="-2"/>
                              </w:rPr>
                              <w:t>&lt;stdio.h&gt;</w:t>
                            </w:r>
                          </w:moveFrom>
                        </w:p>
                        <w:p w14:paraId="6950C957" w14:textId="77415780" w:rsidR="00DD2A26" w:rsidDel="000B4CAD" w:rsidRDefault="00DD2A26">
                          <w:pPr>
                            <w:pStyle w:val="CodeBlockBPBHEB"/>
                            <w:rPr>
                              <w:moveFrom w:id="1706" w:author="Abhiram Arali" w:date="2024-11-14T10:05:00Z" w16du:dateUtc="2024-11-14T04:35:00Z"/>
                            </w:rPr>
                            <w:pPrChange w:id="1707" w:author="Abhiram Arali" w:date="2024-11-14T10:05:00Z" w16du:dateUtc="2024-11-14T04:35:00Z">
                              <w:pPr/>
                            </w:pPrChange>
                          </w:pPr>
                        </w:p>
                        <w:p w14:paraId="5B48FDA6" w14:textId="20C6CD3A" w:rsidR="00DD2A26" w:rsidDel="000B4CAD" w:rsidRDefault="00DD2A26">
                          <w:pPr>
                            <w:pStyle w:val="CodeBlockBPBHEB"/>
                            <w:rPr>
                              <w:moveFrom w:id="1708" w:author="Abhiram Arali" w:date="2024-11-14T10:05:00Z" w16du:dateUtc="2024-11-14T04:35:00Z"/>
                            </w:rPr>
                            <w:pPrChange w:id="1709" w:author="Abhiram Arali" w:date="2024-11-14T10:05:00Z" w16du:dateUtc="2024-11-14T04:35:00Z">
                              <w:pPr/>
                            </w:pPrChange>
                          </w:pPr>
                        </w:p>
                        <w:p w14:paraId="1A37AA7D" w14:textId="05BBE9FD" w:rsidR="00DD2A26" w:rsidDel="000B4CAD" w:rsidRDefault="00DD2A26">
                          <w:pPr>
                            <w:pStyle w:val="CodeBlockBPBHEB"/>
                            <w:rPr>
                              <w:moveFrom w:id="1710" w:author="Abhiram Arali" w:date="2024-11-14T10:05:00Z" w16du:dateUtc="2024-11-14T04:35:00Z"/>
                            </w:rPr>
                            <w:pPrChange w:id="1711" w:author="Abhiram Arali" w:date="2024-11-14T10:05:00Z" w16du:dateUtc="2024-11-14T04:35:00Z">
                              <w:pPr>
                                <w:spacing w:before="43"/>
                              </w:pPr>
                            </w:pPrChange>
                          </w:pPr>
                        </w:p>
                        <w:p w14:paraId="64944770" w14:textId="585E048E" w:rsidR="00DD2A26" w:rsidDel="000B4CAD" w:rsidRDefault="00DD2A26">
                          <w:pPr>
                            <w:pStyle w:val="CodeBlockBPBHEB"/>
                            <w:rPr>
                              <w:moveFrom w:id="1712" w:author="Abhiram Arali" w:date="2024-11-14T10:05:00Z" w16du:dateUtc="2024-11-14T04:35:00Z"/>
                            </w:rPr>
                            <w:pPrChange w:id="1713" w:author="Abhiram Arali" w:date="2024-11-14T10:05:00Z" w16du:dateUtc="2024-11-14T04:35:00Z">
                              <w:pPr>
                                <w:spacing w:line="499" w:lineRule="auto"/>
                                <w:ind w:left="347" w:right="7818" w:hanging="240"/>
                              </w:pPr>
                            </w:pPrChange>
                          </w:pPr>
                          <w:moveFrom w:id="1714" w:author="Abhiram Arali" w:date="2024-11-14T10:05:00Z" w16du:dateUtc="2024-11-14T04:35:00Z">
                            <w:r w:rsidDel="000B4CAD">
                              <w:t>int</w:t>
                            </w:r>
                            <w:r w:rsidDel="000B4CAD">
                              <w:rPr>
                                <w:spacing w:val="-15"/>
                              </w:rPr>
                              <w:t xml:space="preserve"> </w:t>
                            </w:r>
                            <w:r w:rsidDel="000B4CAD">
                              <w:t>main()</w:t>
                            </w:r>
                            <w:r w:rsidDel="000B4CAD">
                              <w:rPr>
                                <w:spacing w:val="-15"/>
                              </w:rPr>
                              <w:t xml:space="preserve"> </w:t>
                            </w:r>
                            <w:r w:rsidDel="000B4CAD">
                              <w:t>{ int i = 0;</w:t>
                            </w:r>
                          </w:moveFrom>
                        </w:p>
                        <w:p w14:paraId="27857F36" w14:textId="29E1AF21" w:rsidR="00DD2A26" w:rsidDel="000B4CAD" w:rsidRDefault="00DD2A26">
                          <w:pPr>
                            <w:pStyle w:val="CodeBlockBPBHEB"/>
                            <w:rPr>
                              <w:moveFrom w:id="1715" w:author="Abhiram Arali" w:date="2024-11-14T10:05:00Z" w16du:dateUtc="2024-11-14T04:35:00Z"/>
                            </w:rPr>
                            <w:pPrChange w:id="1716" w:author="Abhiram Arali" w:date="2024-11-14T10:05:00Z" w16du:dateUtc="2024-11-14T04:35:00Z">
                              <w:pPr/>
                            </w:pPrChange>
                          </w:pPr>
                        </w:p>
                        <w:p w14:paraId="476E0732" w14:textId="52083BE9" w:rsidR="00DD2A26" w:rsidDel="000B4CAD" w:rsidRDefault="00DD2A26">
                          <w:pPr>
                            <w:pStyle w:val="CodeBlockBPBHEB"/>
                            <w:rPr>
                              <w:moveFrom w:id="1717" w:author="Abhiram Arali" w:date="2024-11-14T10:05:00Z" w16du:dateUtc="2024-11-14T04:35:00Z"/>
                            </w:rPr>
                            <w:pPrChange w:id="1718" w:author="Abhiram Arali" w:date="2024-11-14T10:05:00Z" w16du:dateUtc="2024-11-14T04:35:00Z">
                              <w:pPr>
                                <w:spacing w:before="24"/>
                              </w:pPr>
                            </w:pPrChange>
                          </w:pPr>
                        </w:p>
                        <w:p w14:paraId="6316D511" w14:textId="07746B6B" w:rsidR="00DD2A26" w:rsidDel="000B4CAD" w:rsidRDefault="00DD2A26">
                          <w:pPr>
                            <w:pStyle w:val="CodeBlockBPBHEB"/>
                            <w:rPr>
                              <w:moveFrom w:id="1719" w:author="Abhiram Arali" w:date="2024-11-14T10:05:00Z" w16du:dateUtc="2024-11-14T04:35:00Z"/>
                            </w:rPr>
                            <w:pPrChange w:id="1720" w:author="Abhiram Arali" w:date="2024-11-14T10:05:00Z" w16du:dateUtc="2024-11-14T04:35:00Z">
                              <w:pPr>
                                <w:spacing w:line="499" w:lineRule="auto"/>
                                <w:ind w:left="347" w:right="6301"/>
                              </w:pPr>
                            </w:pPrChange>
                          </w:pPr>
                          <w:moveFrom w:id="1721" w:author="Abhiram Arali" w:date="2024-11-14T10:05:00Z" w16du:dateUtc="2024-11-14T04:35:00Z">
                            <w:r w:rsidDel="000B4CAD">
                              <w:t>//</w:t>
                            </w:r>
                            <w:r w:rsidDel="000B4CAD">
                              <w:rPr>
                                <w:spacing w:val="-8"/>
                              </w:rPr>
                              <w:t xml:space="preserve"> </w:t>
                            </w:r>
                            <w:r w:rsidDel="000B4CAD">
                              <w:t>Loop</w:t>
                            </w:r>
                            <w:r w:rsidDel="000B4CAD">
                              <w:rPr>
                                <w:spacing w:val="-8"/>
                              </w:rPr>
                              <w:t xml:space="preserve"> </w:t>
                            </w:r>
                            <w:r w:rsidDel="000B4CAD">
                              <w:t>until</w:t>
                            </w:r>
                            <w:r w:rsidDel="000B4CAD">
                              <w:rPr>
                                <w:spacing w:val="-8"/>
                              </w:rPr>
                              <w:t xml:space="preserve"> </w:t>
                            </w:r>
                            <w:r w:rsidDel="000B4CAD">
                              <w:t>i</w:t>
                            </w:r>
                            <w:r w:rsidDel="000B4CAD">
                              <w:rPr>
                                <w:spacing w:val="-8"/>
                              </w:rPr>
                              <w:t xml:space="preserve"> </w:t>
                            </w:r>
                            <w:r w:rsidDel="000B4CAD">
                              <w:t>reaches</w:t>
                            </w:r>
                            <w:r w:rsidDel="000B4CAD">
                              <w:rPr>
                                <w:spacing w:val="-7"/>
                              </w:rPr>
                              <w:t xml:space="preserve"> </w:t>
                            </w:r>
                            <w:r w:rsidDel="000B4CAD">
                              <w:t>5 while (1) {</w:t>
                            </w:r>
                          </w:moveFrom>
                        </w:p>
                        <w:p w14:paraId="7DF8C716" w14:textId="5840CD0C" w:rsidR="00DD2A26" w:rsidDel="000B4CAD" w:rsidRDefault="00DD2A26">
                          <w:pPr>
                            <w:pStyle w:val="CodeBlockBPBHEB"/>
                            <w:rPr>
                              <w:moveFrom w:id="1722" w:author="Abhiram Arali" w:date="2024-11-14T10:05:00Z" w16du:dateUtc="2024-11-14T04:35:00Z"/>
                            </w:rPr>
                            <w:pPrChange w:id="1723" w:author="Abhiram Arali" w:date="2024-11-14T10:05:00Z" w16du:dateUtc="2024-11-14T04:35:00Z">
                              <w:pPr>
                                <w:spacing w:line="275" w:lineRule="exact"/>
                                <w:ind w:left="587"/>
                              </w:pPr>
                            </w:pPrChange>
                          </w:pPr>
                          <w:moveFrom w:id="1724" w:author="Abhiram Arali" w:date="2024-11-14T10:05:00Z" w16du:dateUtc="2024-11-14T04:35:00Z">
                            <w:r w:rsidDel="000B4CAD">
                              <w:t>if</w:t>
                            </w:r>
                            <w:r w:rsidDel="000B4CAD">
                              <w:rPr>
                                <w:spacing w:val="-1"/>
                              </w:rPr>
                              <w:t xml:space="preserve"> </w:t>
                            </w:r>
                            <w:r w:rsidDel="000B4CAD">
                              <w:t>(i ==</w:t>
                            </w:r>
                            <w:r w:rsidDel="000B4CAD">
                              <w:rPr>
                                <w:spacing w:val="-2"/>
                              </w:rPr>
                              <w:t xml:space="preserve"> </w:t>
                            </w:r>
                            <w:r w:rsidDel="000B4CAD">
                              <w:t xml:space="preserve">5) </w:t>
                            </w:r>
                            <w:r w:rsidDel="000B4CAD">
                              <w:rPr>
                                <w:spacing w:val="-10"/>
                              </w:rPr>
                              <w:t>{</w:t>
                            </w:r>
                          </w:moveFrom>
                        </w:p>
                        <w:p w14:paraId="4BFA95FF" w14:textId="49073D2B" w:rsidR="00DD2A26" w:rsidDel="000B4CAD" w:rsidRDefault="00DD2A26">
                          <w:pPr>
                            <w:pStyle w:val="CodeBlockBPBHEB"/>
                            <w:rPr>
                              <w:moveFrom w:id="1725" w:author="Abhiram Arali" w:date="2024-11-14T10:05:00Z" w16du:dateUtc="2024-11-14T04:35:00Z"/>
                            </w:rPr>
                            <w:pPrChange w:id="1726" w:author="Abhiram Arali" w:date="2024-11-14T10:05:00Z" w16du:dateUtc="2024-11-14T04:35:00Z">
                              <w:pPr>
                                <w:spacing w:before="21"/>
                              </w:pPr>
                            </w:pPrChange>
                          </w:pPr>
                        </w:p>
                        <w:p w14:paraId="67592CFA" w14:textId="5141CECE" w:rsidR="00DD2A26" w:rsidDel="000B4CAD" w:rsidRDefault="00DD2A26">
                          <w:pPr>
                            <w:pStyle w:val="CodeBlockBPBHEB"/>
                            <w:rPr>
                              <w:moveFrom w:id="1727" w:author="Abhiram Arali" w:date="2024-11-14T10:05:00Z" w16du:dateUtc="2024-11-14T04:35:00Z"/>
                            </w:rPr>
                            <w:pPrChange w:id="1728" w:author="Abhiram Arali" w:date="2024-11-14T10:05:00Z" w16du:dateUtc="2024-11-14T04:35:00Z">
                              <w:pPr>
                                <w:spacing w:before="1"/>
                                <w:ind w:left="827"/>
                              </w:pPr>
                            </w:pPrChange>
                          </w:pPr>
                          <w:moveFrom w:id="1729" w:author="Abhiram Arali" w:date="2024-11-14T10:05:00Z" w16du:dateUtc="2024-11-14T04:35:00Z">
                            <w:r w:rsidDel="000B4CAD">
                              <w:t>goto</w:t>
                            </w:r>
                            <w:r w:rsidDel="000B4CAD">
                              <w:rPr>
                                <w:spacing w:val="-1"/>
                              </w:rPr>
                              <w:t xml:space="preserve"> </w:t>
                            </w:r>
                            <w:r w:rsidDel="000B4CAD">
                              <w:t>end; //</w:t>
                            </w:r>
                            <w:r w:rsidDel="000B4CAD">
                              <w:rPr>
                                <w:spacing w:val="-1"/>
                              </w:rPr>
                              <w:t xml:space="preserve"> </w:t>
                            </w:r>
                            <w:r w:rsidDel="000B4CAD">
                              <w:t>Jump</w:t>
                            </w:r>
                            <w:r w:rsidDel="000B4CAD">
                              <w:rPr>
                                <w:spacing w:val="-3"/>
                              </w:rPr>
                              <w:t xml:space="preserve"> </w:t>
                            </w:r>
                            <w:r w:rsidDel="000B4CAD">
                              <w:t>to the</w:t>
                            </w:r>
                            <w:r w:rsidDel="000B4CAD">
                              <w:rPr>
                                <w:spacing w:val="-2"/>
                              </w:rPr>
                              <w:t xml:space="preserve"> </w:t>
                            </w:r>
                            <w:r w:rsidDel="000B4CAD">
                              <w:t>end label when</w:t>
                            </w:r>
                            <w:r w:rsidDel="000B4CAD">
                              <w:rPr>
                                <w:spacing w:val="-1"/>
                              </w:rPr>
                              <w:t xml:space="preserve"> </w:t>
                            </w:r>
                            <w:r w:rsidDel="000B4CAD">
                              <w:t>i</w:t>
                            </w:r>
                            <w:r w:rsidDel="000B4CAD">
                              <w:rPr>
                                <w:spacing w:val="2"/>
                              </w:rPr>
                              <w:t xml:space="preserve"> </w:t>
                            </w:r>
                            <w:r w:rsidDel="000B4CAD">
                              <w:t xml:space="preserve">equals </w:t>
                            </w:r>
                            <w:r w:rsidDel="000B4CAD">
                              <w:rPr>
                                <w:spacing w:val="-10"/>
                              </w:rPr>
                              <w:t>5</w:t>
                            </w:r>
                          </w:moveFrom>
                        </w:p>
                        <w:p w14:paraId="631F6EC0" w14:textId="64A78502" w:rsidR="00DD2A26" w:rsidDel="000B4CAD" w:rsidRDefault="00DD2A26">
                          <w:pPr>
                            <w:pStyle w:val="CodeBlockBPBHEB"/>
                            <w:rPr>
                              <w:moveFrom w:id="1730" w:author="Abhiram Arali" w:date="2024-11-14T10:05:00Z" w16du:dateUtc="2024-11-14T04:35:00Z"/>
                            </w:rPr>
                            <w:pPrChange w:id="1731" w:author="Abhiram Arali" w:date="2024-11-14T10:05:00Z" w16du:dateUtc="2024-11-14T04:35:00Z">
                              <w:pPr>
                                <w:spacing w:before="22"/>
                              </w:pPr>
                            </w:pPrChange>
                          </w:pPr>
                        </w:p>
                        <w:p w14:paraId="47E8A639" w14:textId="5450EFCF" w:rsidR="00DD2A26" w:rsidDel="000B4CAD" w:rsidRDefault="00DD2A26">
                          <w:pPr>
                            <w:pStyle w:val="CodeBlockBPBHEB"/>
                            <w:rPr>
                              <w:moveFrom w:id="1732" w:author="Abhiram Arali" w:date="2024-11-14T10:05:00Z" w16du:dateUtc="2024-11-14T04:35:00Z"/>
                            </w:rPr>
                            <w:pPrChange w:id="1733" w:author="Abhiram Arali" w:date="2024-11-14T10:05:00Z" w16du:dateUtc="2024-11-14T04:35:00Z">
                              <w:pPr>
                                <w:ind w:left="587"/>
                              </w:pPr>
                            </w:pPrChange>
                          </w:pPr>
                          <w:moveFrom w:id="1734" w:author="Abhiram Arali" w:date="2024-11-14T10:05:00Z" w16du:dateUtc="2024-11-14T04:35:00Z">
                            <w:r w:rsidDel="000B4CAD">
                              <w:rPr>
                                <w:spacing w:val="-10"/>
                              </w:rPr>
                              <w:t>}</w:t>
                            </w:r>
                          </w:moveFrom>
                        </w:p>
                        <w:p w14:paraId="433DB6D1" w14:textId="400CC2D3" w:rsidR="00DD2A26" w:rsidDel="000B4CAD" w:rsidRDefault="00DD2A26">
                          <w:pPr>
                            <w:pStyle w:val="CodeBlockBPBHEB"/>
                            <w:rPr>
                              <w:moveFrom w:id="1735" w:author="Abhiram Arali" w:date="2024-11-14T10:05:00Z" w16du:dateUtc="2024-11-14T04:35:00Z"/>
                            </w:rPr>
                            <w:pPrChange w:id="1736" w:author="Abhiram Arali" w:date="2024-11-14T10:05:00Z" w16du:dateUtc="2024-11-14T04:35:00Z">
                              <w:pPr>
                                <w:spacing w:before="21"/>
                              </w:pPr>
                            </w:pPrChange>
                          </w:pPr>
                        </w:p>
                        <w:p w14:paraId="319B4F29" w14:textId="6222AB4E" w:rsidR="00DD2A26" w:rsidDel="000B4CAD" w:rsidRDefault="00DD2A26">
                          <w:pPr>
                            <w:pStyle w:val="CodeBlockBPBHEB"/>
                            <w:rPr>
                              <w:moveFrom w:id="1737" w:author="Abhiram Arali" w:date="2024-11-14T10:05:00Z" w16du:dateUtc="2024-11-14T04:35:00Z"/>
                            </w:rPr>
                            <w:pPrChange w:id="1738" w:author="Abhiram Arali" w:date="2024-11-14T10:05:00Z" w16du:dateUtc="2024-11-14T04:35:00Z">
                              <w:pPr>
                                <w:spacing w:line="499" w:lineRule="auto"/>
                                <w:ind w:left="587" w:right="7003"/>
                              </w:pPr>
                            </w:pPrChange>
                          </w:pPr>
                          <w:moveFrom w:id="1739" w:author="Abhiram Arali" w:date="2024-11-14T10:05:00Z" w16du:dateUtc="2024-11-14T04:35:00Z">
                            <w:r w:rsidDel="000B4CAD">
                              <w:t>printf("%d\n",</w:t>
                            </w:r>
                            <w:r w:rsidDel="000B4CAD">
                              <w:rPr>
                                <w:spacing w:val="-15"/>
                              </w:rPr>
                              <w:t xml:space="preserve"> </w:t>
                            </w:r>
                            <w:r w:rsidDel="000B4CAD">
                              <w:t xml:space="preserve">i); </w:t>
                            </w:r>
                            <w:r w:rsidDel="000B4CAD">
                              <w:rPr>
                                <w:spacing w:val="-4"/>
                              </w:rPr>
                              <w:t>i++;</w:t>
                            </w:r>
                          </w:moveFrom>
                        </w:p>
                        <w:p w14:paraId="2E38AC91" w14:textId="52A32D00" w:rsidR="00DD2A26" w:rsidDel="000B4CAD" w:rsidRDefault="00DD2A26">
                          <w:pPr>
                            <w:pStyle w:val="CodeBlockBPBHEB"/>
                            <w:rPr>
                              <w:moveFrom w:id="1740" w:author="Abhiram Arali" w:date="2024-11-14T10:05:00Z" w16du:dateUtc="2024-11-14T04:35:00Z"/>
                            </w:rPr>
                            <w:pPrChange w:id="1741" w:author="Abhiram Arali" w:date="2024-11-14T10:05:00Z" w16du:dateUtc="2024-11-14T04:35:00Z">
                              <w:pPr>
                                <w:spacing w:before="2"/>
                                <w:ind w:right="8778"/>
                                <w:jc w:val="right"/>
                              </w:pPr>
                            </w:pPrChange>
                          </w:pPr>
                          <w:moveFrom w:id="1742" w:author="Abhiram Arali" w:date="2024-11-14T10:05:00Z" w16du:dateUtc="2024-11-14T04:35:00Z">
                            <w:r w:rsidDel="000B4CAD">
                              <w:rPr>
                                <w:spacing w:val="-10"/>
                              </w:rPr>
                              <w:t>}</w:t>
                            </w:r>
                          </w:moveFrom>
                        </w:p>
                        <w:p w14:paraId="4F40F3E4" w14:textId="59023F6D" w:rsidR="00DD2A26" w:rsidDel="000B4CAD" w:rsidRDefault="00DD2A26">
                          <w:pPr>
                            <w:pStyle w:val="CodeBlockBPBHEB"/>
                            <w:rPr>
                              <w:moveFrom w:id="1743" w:author="Abhiram Arali" w:date="2024-11-14T10:05:00Z" w16du:dateUtc="2024-11-14T04:35:00Z"/>
                            </w:rPr>
                            <w:pPrChange w:id="1744" w:author="Abhiram Arali" w:date="2024-11-14T10:05:00Z" w16du:dateUtc="2024-11-14T04:35:00Z">
                              <w:pPr>
                                <w:spacing w:before="21"/>
                              </w:pPr>
                            </w:pPrChange>
                          </w:pPr>
                        </w:p>
                        <w:p w14:paraId="09D95B08" w14:textId="46481E0D" w:rsidR="00DD2A26" w:rsidRDefault="00DD2A26">
                          <w:pPr>
                            <w:pStyle w:val="CodeBlockBPBHEB"/>
                            <w:pPrChange w:id="1745" w:author="Abhiram Arali" w:date="2024-11-14T10:05:00Z" w16du:dateUtc="2024-11-14T04:35:00Z">
                              <w:pPr>
                                <w:spacing w:before="1"/>
                                <w:ind w:right="8721"/>
                                <w:jc w:val="right"/>
                              </w:pPr>
                            </w:pPrChange>
                          </w:pPr>
                          <w:moveFrom w:id="1746" w:author="Abhiram Arali" w:date="2024-11-14T10:05:00Z" w16du:dateUtc="2024-11-14T04:35:00Z">
                            <w:r w:rsidDel="000B4CAD">
                              <w:rPr>
                                <w:spacing w:val="-4"/>
                              </w:rPr>
                              <w:t>end:</w:t>
                            </w:r>
                          </w:moveFrom>
                          <w:moveFromRangeEnd w:id="1704"/>
                        </w:p>
                      </w:txbxContent>
                    </v:textbox>
                  </v:shape>
                  <w10:wrap type="topAndBottom" anchorx="page"/>
                </v:group>
              </w:pict>
            </mc:Fallback>
          </mc:AlternateContent>
        </w:r>
      </w:del>
    </w:p>
    <w:p w14:paraId="167BEE03" w14:textId="77777777" w:rsidR="00CD2753" w:rsidRDefault="00CD2753">
      <w:pPr>
        <w:pStyle w:val="NormalBPBHEB"/>
        <w:rPr>
          <w:ins w:id="1016" w:author="Abhiram Arali" w:date="2024-11-14T10:06:00Z"/>
        </w:rPr>
        <w:pPrChange w:id="1017" w:author="Abhiram Arali" w:date="2024-11-14T10:06:00Z">
          <w:pPr>
            <w:pStyle w:val="BodyText"/>
            <w:spacing w:before="47"/>
          </w:pPr>
        </w:pPrChange>
      </w:pPr>
    </w:p>
    <w:p w14:paraId="7743019E" w14:textId="3553067A" w:rsidR="00DD2A26" w:rsidDel="00F43F06" w:rsidRDefault="00DD2A26" w:rsidP="00DD2A26">
      <w:pPr>
        <w:rPr>
          <w:del w:id="1018" w:author="Abhiram Arali" w:date="2024-11-14T10:05:00Z"/>
          <w:sz w:val="20"/>
        </w:rPr>
        <w:sectPr w:rsidR="00DD2A26" w:rsidDel="00F43F06">
          <w:pgSz w:w="11910" w:h="16840"/>
          <w:pgMar w:top="1540" w:right="1220" w:bottom="1200" w:left="1220" w:header="758" w:footer="1000" w:gutter="0"/>
          <w:cols w:space="720"/>
        </w:sectPr>
      </w:pPr>
    </w:p>
    <w:p w14:paraId="60A20E6C" w14:textId="58D53B01" w:rsidR="00DD2A26" w:rsidDel="00CD2753" w:rsidRDefault="00DD2A26" w:rsidP="00DD2A26">
      <w:pPr>
        <w:pStyle w:val="BodyText"/>
        <w:spacing w:before="7" w:after="1"/>
        <w:rPr>
          <w:del w:id="1019" w:author="Abhiram Arali" w:date="2024-11-14T10:06:00Z"/>
          <w:sz w:val="7"/>
        </w:rPr>
      </w:pPr>
    </w:p>
    <w:p w14:paraId="44102106" w14:textId="0745859C" w:rsidR="00DD2A26" w:rsidDel="00CD2753" w:rsidRDefault="00DD2A26" w:rsidP="00DD2A26">
      <w:pPr>
        <w:pStyle w:val="BodyText"/>
        <w:ind w:left="102"/>
        <w:rPr>
          <w:del w:id="1020" w:author="Abhiram Arali" w:date="2024-11-14T10:06:00Z"/>
          <w:sz w:val="20"/>
        </w:rPr>
      </w:pPr>
      <w:del w:id="1021" w:author="Abhiram Arali" w:date="2024-11-14T10:05:00Z">
        <w:r w:rsidDel="007F6A99">
          <w:rPr>
            <w:noProof/>
            <w:sz w:val="20"/>
            <w:lang w:val="en-IN" w:eastAsia="en-IN"/>
            <w:rPrChange w:id="1022" w:author="Unknown">
              <w:rPr>
                <w:noProof/>
                <w:lang w:val="en-IN" w:eastAsia="en-IN"/>
              </w:rPr>
            </w:rPrChange>
          </w:rPr>
          <mc:AlternateContent>
            <mc:Choice Requires="wpg">
              <w:drawing>
                <wp:inline distT="0" distB="0" distL="0" distR="0" wp14:anchorId="114F605F" wp14:editId="7CECC560">
                  <wp:extent cx="5882640" cy="1009650"/>
                  <wp:effectExtent l="0" t="0" r="0" b="952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009650"/>
                            <a:chOff x="0" y="0"/>
                            <a:chExt cx="5882640" cy="1009650"/>
                          </a:xfrm>
                        </wpg:grpSpPr>
                        <wps:wsp>
                          <wps:cNvPr id="32" name="Graphic 346"/>
                          <wps:cNvSpPr/>
                          <wps:spPr>
                            <a:xfrm>
                              <a:off x="0" y="12"/>
                              <a:ext cx="5882640" cy="1009650"/>
                            </a:xfrm>
                            <a:custGeom>
                              <a:avLst/>
                              <a:gdLst/>
                              <a:ahLst/>
                              <a:cxnLst/>
                              <a:rect l="l" t="t" r="r" b="b"/>
                              <a:pathLst>
                                <a:path w="5882640" h="1009650">
                                  <a:moveTo>
                                    <a:pt x="5875909" y="1003084"/>
                                  </a:moveTo>
                                  <a:lnTo>
                                    <a:pt x="6096" y="1003084"/>
                                  </a:lnTo>
                                  <a:lnTo>
                                    <a:pt x="6096" y="728764"/>
                                  </a:lnTo>
                                  <a:lnTo>
                                    <a:pt x="6096" y="364528"/>
                                  </a:lnTo>
                                  <a:lnTo>
                                    <a:pt x="6096" y="0"/>
                                  </a:lnTo>
                                  <a:lnTo>
                                    <a:pt x="0" y="0"/>
                                  </a:lnTo>
                                  <a:lnTo>
                                    <a:pt x="0" y="364528"/>
                                  </a:lnTo>
                                  <a:lnTo>
                                    <a:pt x="0" y="728764"/>
                                  </a:lnTo>
                                  <a:lnTo>
                                    <a:pt x="0" y="1003084"/>
                                  </a:lnTo>
                                  <a:lnTo>
                                    <a:pt x="0" y="1009180"/>
                                  </a:lnTo>
                                  <a:lnTo>
                                    <a:pt x="6096" y="1009180"/>
                                  </a:lnTo>
                                  <a:lnTo>
                                    <a:pt x="5875909" y="1009180"/>
                                  </a:lnTo>
                                  <a:lnTo>
                                    <a:pt x="5875909" y="1003084"/>
                                  </a:lnTo>
                                  <a:close/>
                                </a:path>
                                <a:path w="5882640" h="1009650">
                                  <a:moveTo>
                                    <a:pt x="5882081" y="0"/>
                                  </a:moveTo>
                                  <a:lnTo>
                                    <a:pt x="5875985" y="0"/>
                                  </a:lnTo>
                                  <a:lnTo>
                                    <a:pt x="5875985" y="364528"/>
                                  </a:lnTo>
                                  <a:lnTo>
                                    <a:pt x="5875985" y="728764"/>
                                  </a:lnTo>
                                  <a:lnTo>
                                    <a:pt x="5875985" y="1003084"/>
                                  </a:lnTo>
                                  <a:lnTo>
                                    <a:pt x="5875985" y="1009180"/>
                                  </a:lnTo>
                                  <a:lnTo>
                                    <a:pt x="5882081" y="1009180"/>
                                  </a:lnTo>
                                  <a:lnTo>
                                    <a:pt x="5882081" y="100308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33" name="Textbox 347"/>
                          <wps:cNvSpPr txBox="1"/>
                          <wps:spPr>
                            <a:xfrm>
                              <a:off x="6095" y="0"/>
                              <a:ext cx="5869940" cy="1003300"/>
                            </a:xfrm>
                            <a:prstGeom prst="rect">
                              <a:avLst/>
                            </a:prstGeom>
                          </wps:spPr>
                          <wps:txbx>
                            <w:txbxContent>
                              <w:p w14:paraId="184600B9" w14:textId="443D7A9F" w:rsidR="00DD2A26" w:rsidDel="002662AF" w:rsidRDefault="00DD2A26">
                                <w:pPr>
                                  <w:pStyle w:val="CodeBlockBPBHEB"/>
                                  <w:pPrChange w:id="1023" w:author="Abhiram Arali" w:date="2024-11-14T10:05:00Z">
                                    <w:pPr>
                                      <w:spacing w:line="499" w:lineRule="auto"/>
                                      <w:ind w:left="347" w:right="5727"/>
                                    </w:pPr>
                                  </w:pPrChange>
                                </w:pPr>
                                <w:moveFromRangeStart w:id="1024" w:author="Abhiram Arali" w:date="2024-11-14T10:05:00Z" w:name="move182471172"/>
                                <w:moveFrom w:id="1025" w:author="Abhiram Arali" w:date="2024-11-14T10:05:00Z">
                                  <w:r w:rsidDel="002662AF">
                                    <w:t>printf("Exited</w:t>
                                  </w:r>
                                  <w:r w:rsidDel="002662AF">
                                    <w:rPr>
                                      <w:spacing w:val="-15"/>
                                    </w:rPr>
                                    <w:t xml:space="preserve"> </w:t>
                                  </w:r>
                                  <w:r w:rsidDel="002662AF">
                                    <w:t>the</w:t>
                                  </w:r>
                                  <w:r w:rsidDel="002662AF">
                                    <w:rPr>
                                      <w:spacing w:val="-15"/>
                                    </w:rPr>
                                    <w:t xml:space="preserve"> </w:t>
                                  </w:r>
                                  <w:r w:rsidDel="002662AF">
                                    <w:t>loop.\n"); return 0;</w:t>
                                  </w:r>
                                </w:moveFrom>
                              </w:p>
                              <w:p w14:paraId="50968782" w14:textId="05960B38" w:rsidR="00DD2A26" w:rsidRDefault="00DD2A26">
                                <w:pPr>
                                  <w:pStyle w:val="CodeBlockBPBHEB"/>
                                  <w:pPrChange w:id="1026" w:author="Abhiram Arali" w:date="2024-11-14T10:05:00Z">
                                    <w:pPr>
                                      <w:spacing w:line="275" w:lineRule="exact"/>
                                      <w:ind w:left="107"/>
                                    </w:pPr>
                                  </w:pPrChange>
                                </w:pPr>
                                <w:moveFrom w:id="1027" w:author="Abhiram Arali" w:date="2024-11-14T10:05:00Z">
                                  <w:r w:rsidDel="002662AF">
                                    <w:rPr>
                                      <w:spacing w:val="-10"/>
                                    </w:rPr>
                                    <w:t>}</w:t>
                                  </w:r>
                                </w:moveFrom>
                                <w:moveFromRangeEnd w:id="1024"/>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4F605F" id="Group 31" o:spid="_x0000_s1064" style="width:463.2pt;height:79.5pt;mso-position-horizontal-relative:char;mso-position-vertical-relative:line" coordsize="5882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">
                  <v:shape id="Graphic 346" o:spid="_x0000_s1065" style="position:absolute;width:58826;height:10096;visibility:visible;mso-wrap-style:square;v-text-anchor:top" coordsize="588264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" path="m5875909,1003084r-5869813,l6096,728764r,-364236l6096,,,,,364528,,728764r,274320l,1009180r6096,l5875909,1009180r,-6096xem5882081,r-6096,l5875985,364528r,364236l5875985,1003084r,6096l5882081,1009180r,-6096l5882081,728764r,-364236l5882081,xe" fillcolor="black" stroked="f">
                    <v:path arrowok="t"/>
                  </v:shape>
                  <v:shape id="Textbox 347" o:spid="_x0000_s1066" type="#_x0000_t202" style="position:absolute;left:60;width:58700;height:1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" filled="f" stroked="f">
                    <v:textbox inset="0,0,0,0">
                      <w:txbxContent>
                        <w:p w14:paraId="184600B9" w14:textId="443D7A9F" w:rsidR="00DD2A26" w:rsidDel="002662AF" w:rsidRDefault="00DD2A26">
                          <w:pPr>
                            <w:pStyle w:val="CodeBlockBPBHEB"/>
                            <w:rPr>
                              <w:moveFrom w:id="1759" w:author="Abhiram Arali" w:date="2024-11-14T10:05:00Z" w16du:dateUtc="2024-11-14T04:35:00Z"/>
                            </w:rPr>
                            <w:pPrChange w:id="1760" w:author="Abhiram Arali" w:date="2024-11-14T10:05:00Z" w16du:dateUtc="2024-11-14T04:35:00Z">
                              <w:pPr>
                                <w:spacing w:line="499" w:lineRule="auto"/>
                                <w:ind w:left="347" w:right="5727"/>
                              </w:pPr>
                            </w:pPrChange>
                          </w:pPr>
                          <w:moveFromRangeStart w:id="1761" w:author="Abhiram Arali" w:date="2024-11-14T10:05:00Z" w:name="move182471172"/>
                          <w:moveFrom w:id="1762" w:author="Abhiram Arali" w:date="2024-11-14T10:05:00Z" w16du:dateUtc="2024-11-14T04:35:00Z">
                            <w:r w:rsidDel="002662AF">
                              <w:t>printf("Exited</w:t>
                            </w:r>
                            <w:r w:rsidDel="002662AF">
                              <w:rPr>
                                <w:spacing w:val="-15"/>
                              </w:rPr>
                              <w:t xml:space="preserve"> </w:t>
                            </w:r>
                            <w:r w:rsidDel="002662AF">
                              <w:t>the</w:t>
                            </w:r>
                            <w:r w:rsidDel="002662AF">
                              <w:rPr>
                                <w:spacing w:val="-15"/>
                              </w:rPr>
                              <w:t xml:space="preserve"> </w:t>
                            </w:r>
                            <w:r w:rsidDel="002662AF">
                              <w:t>loop.\n"); return 0;</w:t>
                            </w:r>
                          </w:moveFrom>
                        </w:p>
                        <w:p w14:paraId="50968782" w14:textId="05960B38" w:rsidR="00DD2A26" w:rsidRDefault="00DD2A26">
                          <w:pPr>
                            <w:pStyle w:val="CodeBlockBPBHEB"/>
                            <w:pPrChange w:id="1763" w:author="Abhiram Arali" w:date="2024-11-14T10:05:00Z" w16du:dateUtc="2024-11-14T04:35:00Z">
                              <w:pPr>
                                <w:spacing w:line="275" w:lineRule="exact"/>
                                <w:ind w:left="107"/>
                              </w:pPr>
                            </w:pPrChange>
                          </w:pPr>
                          <w:moveFrom w:id="1764" w:author="Abhiram Arali" w:date="2024-11-14T10:05:00Z" w16du:dateUtc="2024-11-14T04:35:00Z">
                            <w:r w:rsidDel="002662AF">
                              <w:rPr>
                                <w:spacing w:val="-10"/>
                              </w:rPr>
                              <w:t>}</w:t>
                            </w:r>
                          </w:moveFrom>
                          <w:moveFromRangeEnd w:id="1761"/>
                        </w:p>
                      </w:txbxContent>
                    </v:textbox>
                  </v:shape>
                  <w10:anchorlock/>
                </v:group>
              </w:pict>
            </mc:Fallback>
          </mc:AlternateContent>
        </w:r>
      </w:del>
    </w:p>
    <w:p w14:paraId="39CFAA36" w14:textId="77777777" w:rsidR="00DD2A26" w:rsidRDefault="00DD2A26">
      <w:pPr>
        <w:pStyle w:val="NormalBPBHEB"/>
        <w:pPrChange w:id="1028" w:author="Abhiram Arali" w:date="2024-11-14T10:06:00Z">
          <w:pPr>
            <w:spacing w:before="136"/>
            <w:ind w:left="220"/>
          </w:pPr>
        </w:pPrChange>
      </w:pPr>
      <w:r>
        <w:t>Output:</w:t>
      </w:r>
    </w:p>
    <w:p w14:paraId="48113C6C" w14:textId="77777777" w:rsidR="00962A2E" w:rsidRDefault="00962A2E" w:rsidP="00962A2E">
      <w:pPr>
        <w:pStyle w:val="CodeBlockBPBHEB"/>
      </w:pPr>
      <w:moveToRangeStart w:id="1029" w:author="Abhiram Arali" w:date="2024-11-14T10:06:00Z" w:name="move182471207"/>
      <w:moveTo w:id="1030" w:author="Abhiram Arali" w:date="2024-11-14T10:06:00Z">
        <w:r>
          <w:t>0</w:t>
        </w:r>
      </w:moveTo>
    </w:p>
    <w:p w14:paraId="5847E6AE" w14:textId="77777777" w:rsidR="00962A2E" w:rsidRDefault="00962A2E" w:rsidP="00962A2E">
      <w:pPr>
        <w:pStyle w:val="CodeBlockBPBHEB"/>
      </w:pPr>
    </w:p>
    <w:p w14:paraId="59698D2E" w14:textId="77777777" w:rsidR="00962A2E" w:rsidRDefault="00962A2E" w:rsidP="00962A2E">
      <w:pPr>
        <w:pStyle w:val="CodeBlockBPBHEB"/>
      </w:pPr>
      <w:moveTo w:id="1031" w:author="Abhiram Arali" w:date="2024-11-14T10:06:00Z">
        <w:r>
          <w:t>1</w:t>
        </w:r>
      </w:moveTo>
    </w:p>
    <w:p w14:paraId="415A1419" w14:textId="77777777" w:rsidR="00962A2E" w:rsidRDefault="00962A2E" w:rsidP="00962A2E">
      <w:pPr>
        <w:pStyle w:val="CodeBlockBPBHEB"/>
      </w:pPr>
    </w:p>
    <w:p w14:paraId="37C1DC9F" w14:textId="77777777" w:rsidR="00962A2E" w:rsidRDefault="00962A2E" w:rsidP="00962A2E">
      <w:pPr>
        <w:pStyle w:val="CodeBlockBPBHEB"/>
      </w:pPr>
      <w:moveTo w:id="1032" w:author="Abhiram Arali" w:date="2024-11-14T10:06:00Z">
        <w:r>
          <w:t>2</w:t>
        </w:r>
      </w:moveTo>
    </w:p>
    <w:p w14:paraId="23399BED" w14:textId="77777777" w:rsidR="00962A2E" w:rsidRDefault="00962A2E" w:rsidP="00962A2E">
      <w:pPr>
        <w:pStyle w:val="CodeBlockBPBHEB"/>
      </w:pPr>
    </w:p>
    <w:p w14:paraId="741F969B" w14:textId="77777777" w:rsidR="00962A2E" w:rsidRDefault="00962A2E" w:rsidP="00962A2E">
      <w:pPr>
        <w:pStyle w:val="CodeBlockBPBHEB"/>
      </w:pPr>
      <w:moveTo w:id="1033" w:author="Abhiram Arali" w:date="2024-11-14T10:06:00Z">
        <w:r>
          <w:t>3</w:t>
        </w:r>
      </w:moveTo>
    </w:p>
    <w:p w14:paraId="7AE1AB65" w14:textId="77777777" w:rsidR="00962A2E" w:rsidRDefault="00962A2E" w:rsidP="00962A2E">
      <w:pPr>
        <w:pStyle w:val="CodeBlockBPBHEB"/>
      </w:pPr>
    </w:p>
    <w:p w14:paraId="3E7941E5" w14:textId="77777777" w:rsidR="00962A2E" w:rsidRDefault="00962A2E" w:rsidP="00962A2E">
      <w:pPr>
        <w:pStyle w:val="CodeBlockBPBHEB"/>
      </w:pPr>
      <w:moveTo w:id="1034" w:author="Abhiram Arali" w:date="2024-11-14T10:06:00Z">
        <w:r>
          <w:t>4</w:t>
        </w:r>
      </w:moveTo>
    </w:p>
    <w:moveToRangeEnd w:id="1029"/>
    <w:p w14:paraId="75FD66A8" w14:textId="77777777" w:rsidR="002E1BEB" w:rsidRDefault="002E1BEB" w:rsidP="002E1BEB">
      <w:pPr>
        <w:pStyle w:val="NormalBPBHEB"/>
        <w:rPr>
          <w:ins w:id="1035" w:author="Abhiram Arali" w:date="2024-11-14T10:06:00Z"/>
          <w:sz w:val="20"/>
        </w:rPr>
      </w:pPr>
    </w:p>
    <w:p w14:paraId="6EC1BAF2" w14:textId="67D54238" w:rsidR="00DD2A26" w:rsidDel="00FE23D9" w:rsidRDefault="00DD2A26">
      <w:pPr>
        <w:pStyle w:val="NormalBPBHEB"/>
        <w:rPr>
          <w:del w:id="1036" w:author="Abhiram Arali" w:date="2024-11-14T10:06:00Z"/>
          <w:sz w:val="20"/>
        </w:rPr>
        <w:pPrChange w:id="1037" w:author="Abhiram Arali" w:date="2024-11-14T10:06:00Z">
          <w:pPr>
            <w:pStyle w:val="BodyText"/>
            <w:spacing w:before="47"/>
          </w:pPr>
        </w:pPrChange>
      </w:pPr>
      <w:del w:id="1038" w:author="Abhiram Arali" w:date="2024-11-14T10:06:00Z">
        <w:r w:rsidDel="00AD4212">
          <w:rPr>
            <w:noProof/>
            <w:lang w:val="en-IN" w:eastAsia="en-IN"/>
            <w:rPrChange w:id="1039" w:author="Unknown">
              <w:rPr>
                <w:noProof/>
                <w:lang w:val="en-IN" w:eastAsia="en-IN"/>
              </w:rPr>
            </w:rPrChange>
          </w:rPr>
          <mc:AlternateContent>
            <mc:Choice Requires="wps">
              <w:drawing>
                <wp:anchor distT="0" distB="0" distL="0" distR="0" simplePos="0" relativeHeight="251674624" behindDoc="1" locked="0" layoutInCell="1" allowOverlap="1" wp14:anchorId="45BBE22B" wp14:editId="15D70789">
                  <wp:simplePos x="0" y="0"/>
                  <wp:positionH relativeFrom="page">
                    <wp:posOffset>843076</wp:posOffset>
                  </wp:positionH>
                  <wp:positionV relativeFrom="paragraph">
                    <wp:posOffset>194502</wp:posOffset>
                  </wp:positionV>
                  <wp:extent cx="5876290" cy="1750060"/>
                  <wp:effectExtent l="0" t="0" r="0" b="0"/>
                  <wp:wrapTopAndBottom/>
                  <wp:docPr id="348" name="Text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62362A22" w14:textId="6D544ADA" w:rsidR="00DD2A26" w:rsidDel="00962A2E" w:rsidRDefault="00DD2A26">
                              <w:pPr>
                                <w:pStyle w:val="CodeBlockBPBHEB"/>
                                <w:pPrChange w:id="1040" w:author="Abhiram Arali" w:date="2024-11-14T10:06:00Z">
                                  <w:pPr>
                                    <w:pStyle w:val="BodyText"/>
                                    <w:spacing w:before="18"/>
                                    <w:ind w:left="107"/>
                                  </w:pPr>
                                </w:pPrChange>
                              </w:pPr>
                              <w:moveFromRangeStart w:id="1041" w:author="Abhiram Arali" w:date="2024-11-14T10:06:00Z" w:name="move182471207"/>
                              <w:moveFrom w:id="1042" w:author="Abhiram Arali" w:date="2024-11-14T10:06:00Z">
                                <w:r w:rsidDel="00962A2E">
                                  <w:t>0</w:t>
                                </w:r>
                              </w:moveFrom>
                            </w:p>
                            <w:p w14:paraId="52FB3B9C" w14:textId="55C872CC" w:rsidR="00DD2A26" w:rsidDel="00962A2E" w:rsidRDefault="00DD2A26">
                              <w:pPr>
                                <w:pStyle w:val="CodeBlockBPBHEB"/>
                                <w:pPrChange w:id="1043" w:author="Abhiram Arali" w:date="2024-11-14T10:06:00Z">
                                  <w:pPr>
                                    <w:pStyle w:val="BodyText"/>
                                    <w:spacing w:before="21"/>
                                  </w:pPr>
                                </w:pPrChange>
                              </w:pPr>
                            </w:p>
                            <w:p w14:paraId="0B2AA0AC" w14:textId="522508C6" w:rsidR="00DD2A26" w:rsidDel="00962A2E" w:rsidRDefault="00DD2A26">
                              <w:pPr>
                                <w:pStyle w:val="CodeBlockBPBHEB"/>
                                <w:pPrChange w:id="1044" w:author="Abhiram Arali" w:date="2024-11-14T10:06:00Z">
                                  <w:pPr>
                                    <w:pStyle w:val="BodyText"/>
                                    <w:spacing w:before="1"/>
                                    <w:ind w:left="107"/>
                                  </w:pPr>
                                </w:pPrChange>
                              </w:pPr>
                              <w:moveFrom w:id="1045" w:author="Abhiram Arali" w:date="2024-11-14T10:06:00Z">
                                <w:r w:rsidDel="00962A2E">
                                  <w:t>1</w:t>
                                </w:r>
                              </w:moveFrom>
                            </w:p>
                            <w:p w14:paraId="7D62A785" w14:textId="71CE769C" w:rsidR="00DD2A26" w:rsidDel="00962A2E" w:rsidRDefault="00DD2A26">
                              <w:pPr>
                                <w:pStyle w:val="CodeBlockBPBHEB"/>
                                <w:pPrChange w:id="1046" w:author="Abhiram Arali" w:date="2024-11-14T10:06:00Z">
                                  <w:pPr>
                                    <w:pStyle w:val="BodyText"/>
                                    <w:spacing w:before="22"/>
                                  </w:pPr>
                                </w:pPrChange>
                              </w:pPr>
                            </w:p>
                            <w:p w14:paraId="4CC18CA1" w14:textId="2B62FCA6" w:rsidR="00DD2A26" w:rsidDel="00962A2E" w:rsidRDefault="00DD2A26">
                              <w:pPr>
                                <w:pStyle w:val="CodeBlockBPBHEB"/>
                                <w:pPrChange w:id="1047" w:author="Abhiram Arali" w:date="2024-11-14T10:06:00Z">
                                  <w:pPr>
                                    <w:pStyle w:val="BodyText"/>
                                    <w:ind w:left="107"/>
                                  </w:pPr>
                                </w:pPrChange>
                              </w:pPr>
                              <w:moveFrom w:id="1048" w:author="Abhiram Arali" w:date="2024-11-14T10:06:00Z">
                                <w:r w:rsidDel="00962A2E">
                                  <w:t>2</w:t>
                                </w:r>
                              </w:moveFrom>
                            </w:p>
                            <w:p w14:paraId="383CEB4F" w14:textId="0F834061" w:rsidR="00DD2A26" w:rsidDel="00962A2E" w:rsidRDefault="00DD2A26">
                              <w:pPr>
                                <w:pStyle w:val="CodeBlockBPBHEB"/>
                                <w:pPrChange w:id="1049" w:author="Abhiram Arali" w:date="2024-11-14T10:06:00Z">
                                  <w:pPr>
                                    <w:pStyle w:val="BodyText"/>
                                    <w:spacing w:before="21"/>
                                  </w:pPr>
                                </w:pPrChange>
                              </w:pPr>
                            </w:p>
                            <w:p w14:paraId="141C01FB" w14:textId="521D1758" w:rsidR="00DD2A26" w:rsidDel="00962A2E" w:rsidRDefault="00DD2A26">
                              <w:pPr>
                                <w:pStyle w:val="CodeBlockBPBHEB"/>
                                <w:pPrChange w:id="1050" w:author="Abhiram Arali" w:date="2024-11-14T10:06:00Z">
                                  <w:pPr>
                                    <w:pStyle w:val="BodyText"/>
                                    <w:spacing w:before="1"/>
                                    <w:ind w:left="107"/>
                                  </w:pPr>
                                </w:pPrChange>
                              </w:pPr>
                              <w:moveFrom w:id="1051" w:author="Abhiram Arali" w:date="2024-11-14T10:06:00Z">
                                <w:r w:rsidDel="00962A2E">
                                  <w:t>3</w:t>
                                </w:r>
                              </w:moveFrom>
                            </w:p>
                            <w:p w14:paraId="1184AA37" w14:textId="411562B6" w:rsidR="00DD2A26" w:rsidDel="00962A2E" w:rsidRDefault="00DD2A26">
                              <w:pPr>
                                <w:pStyle w:val="CodeBlockBPBHEB"/>
                                <w:pPrChange w:id="1052" w:author="Abhiram Arali" w:date="2024-11-14T10:06:00Z">
                                  <w:pPr>
                                    <w:pStyle w:val="BodyText"/>
                                    <w:spacing w:before="21"/>
                                  </w:pPr>
                                </w:pPrChange>
                              </w:pPr>
                            </w:p>
                            <w:p w14:paraId="2982C404" w14:textId="6C78AE7D" w:rsidR="00DD2A26" w:rsidRDefault="00DD2A26">
                              <w:pPr>
                                <w:pStyle w:val="CodeBlockBPBHEB"/>
                                <w:pPrChange w:id="1053" w:author="Abhiram Arali" w:date="2024-11-14T10:06:00Z">
                                  <w:pPr>
                                    <w:pStyle w:val="BodyText"/>
                                    <w:ind w:left="107"/>
                                  </w:pPr>
                                </w:pPrChange>
                              </w:pPr>
                              <w:moveFrom w:id="1054" w:author="Abhiram Arali" w:date="2024-11-14T10:06:00Z">
                                <w:r w:rsidDel="00962A2E">
                                  <w:t>4</w:t>
                                </w:r>
                              </w:moveFrom>
                              <w:moveFromRangeEnd w:id="1041"/>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BE22B" id="Textbox 348" o:spid="_x0000_s1067" type="#_x0000_t202" style="position:absolute;left:0;text-align:left;margin-left:66.4pt;margin-top:15.3pt;width:462.7pt;height:137.8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" filled="f" strokeweight=".48pt">
                  <v:path arrowok="t"/>
                  <v:textbox inset="0,0,0,0">
                    <w:txbxContent>
                      <w:p w14:paraId="62362A22" w14:textId="6D544ADA" w:rsidR="00DD2A26" w:rsidDel="00962A2E" w:rsidRDefault="00DD2A26" w:rsidP="00962A2E">
                        <w:pPr>
                          <w:pStyle w:val="CodeBlockBPBHEB"/>
                          <w:rPr>
                            <w:moveFrom w:id="1808" w:author="Abhiram Arali" w:date="2024-11-14T10:06:00Z" w16du:dateUtc="2024-11-14T04:36:00Z"/>
                          </w:rPr>
                          <w:pPrChange w:id="1809" w:author="Abhiram Arali" w:date="2024-11-14T10:06:00Z" w16du:dateUtc="2024-11-14T04:36:00Z">
                            <w:pPr>
                              <w:pStyle w:val="BodyText"/>
                              <w:spacing w:before="18"/>
                              <w:ind w:left="107"/>
                            </w:pPr>
                          </w:pPrChange>
                        </w:pPr>
                        <w:moveFromRangeStart w:id="1810" w:author="Abhiram Arali" w:date="2024-11-14T10:06:00Z" w:name="move182471207"/>
                        <w:moveFrom w:id="1811" w:author="Abhiram Arali" w:date="2024-11-14T10:06:00Z" w16du:dateUtc="2024-11-14T04:36:00Z">
                          <w:r w:rsidDel="00962A2E">
                            <w:t>0</w:t>
                          </w:r>
                        </w:moveFrom>
                      </w:p>
                      <w:p w14:paraId="52FB3B9C" w14:textId="55C872CC" w:rsidR="00DD2A26" w:rsidDel="00962A2E" w:rsidRDefault="00DD2A26" w:rsidP="00962A2E">
                        <w:pPr>
                          <w:pStyle w:val="CodeBlockBPBHEB"/>
                          <w:rPr>
                            <w:moveFrom w:id="1812" w:author="Abhiram Arali" w:date="2024-11-14T10:06:00Z" w16du:dateUtc="2024-11-14T04:36:00Z"/>
                          </w:rPr>
                          <w:pPrChange w:id="1813" w:author="Abhiram Arali" w:date="2024-11-14T10:06:00Z" w16du:dateUtc="2024-11-14T04:36:00Z">
                            <w:pPr>
                              <w:pStyle w:val="BodyText"/>
                              <w:spacing w:before="21"/>
                            </w:pPr>
                          </w:pPrChange>
                        </w:pPr>
                      </w:p>
                      <w:p w14:paraId="0B2AA0AC" w14:textId="522508C6" w:rsidR="00DD2A26" w:rsidDel="00962A2E" w:rsidRDefault="00DD2A26" w:rsidP="00962A2E">
                        <w:pPr>
                          <w:pStyle w:val="CodeBlockBPBHEB"/>
                          <w:rPr>
                            <w:moveFrom w:id="1814" w:author="Abhiram Arali" w:date="2024-11-14T10:06:00Z" w16du:dateUtc="2024-11-14T04:36:00Z"/>
                          </w:rPr>
                          <w:pPrChange w:id="1815" w:author="Abhiram Arali" w:date="2024-11-14T10:06:00Z" w16du:dateUtc="2024-11-14T04:36:00Z">
                            <w:pPr>
                              <w:pStyle w:val="BodyText"/>
                              <w:spacing w:before="1"/>
                              <w:ind w:left="107"/>
                            </w:pPr>
                          </w:pPrChange>
                        </w:pPr>
                        <w:moveFrom w:id="1816" w:author="Abhiram Arali" w:date="2024-11-14T10:06:00Z" w16du:dateUtc="2024-11-14T04:36:00Z">
                          <w:r w:rsidDel="00962A2E">
                            <w:t>1</w:t>
                          </w:r>
                        </w:moveFrom>
                      </w:p>
                      <w:p w14:paraId="7D62A785" w14:textId="71CE769C" w:rsidR="00DD2A26" w:rsidDel="00962A2E" w:rsidRDefault="00DD2A26" w:rsidP="00962A2E">
                        <w:pPr>
                          <w:pStyle w:val="CodeBlockBPBHEB"/>
                          <w:rPr>
                            <w:moveFrom w:id="1817" w:author="Abhiram Arali" w:date="2024-11-14T10:06:00Z" w16du:dateUtc="2024-11-14T04:36:00Z"/>
                          </w:rPr>
                          <w:pPrChange w:id="1818" w:author="Abhiram Arali" w:date="2024-11-14T10:06:00Z" w16du:dateUtc="2024-11-14T04:36:00Z">
                            <w:pPr>
                              <w:pStyle w:val="BodyText"/>
                              <w:spacing w:before="22"/>
                            </w:pPr>
                          </w:pPrChange>
                        </w:pPr>
                      </w:p>
                      <w:p w14:paraId="4CC18CA1" w14:textId="2B62FCA6" w:rsidR="00DD2A26" w:rsidDel="00962A2E" w:rsidRDefault="00DD2A26" w:rsidP="00962A2E">
                        <w:pPr>
                          <w:pStyle w:val="CodeBlockBPBHEB"/>
                          <w:rPr>
                            <w:moveFrom w:id="1819" w:author="Abhiram Arali" w:date="2024-11-14T10:06:00Z" w16du:dateUtc="2024-11-14T04:36:00Z"/>
                          </w:rPr>
                          <w:pPrChange w:id="1820" w:author="Abhiram Arali" w:date="2024-11-14T10:06:00Z" w16du:dateUtc="2024-11-14T04:36:00Z">
                            <w:pPr>
                              <w:pStyle w:val="BodyText"/>
                              <w:ind w:left="107"/>
                            </w:pPr>
                          </w:pPrChange>
                        </w:pPr>
                        <w:moveFrom w:id="1821" w:author="Abhiram Arali" w:date="2024-11-14T10:06:00Z" w16du:dateUtc="2024-11-14T04:36:00Z">
                          <w:r w:rsidDel="00962A2E">
                            <w:t>2</w:t>
                          </w:r>
                        </w:moveFrom>
                      </w:p>
                      <w:p w14:paraId="383CEB4F" w14:textId="0F834061" w:rsidR="00DD2A26" w:rsidDel="00962A2E" w:rsidRDefault="00DD2A26" w:rsidP="00962A2E">
                        <w:pPr>
                          <w:pStyle w:val="CodeBlockBPBHEB"/>
                          <w:rPr>
                            <w:moveFrom w:id="1822" w:author="Abhiram Arali" w:date="2024-11-14T10:06:00Z" w16du:dateUtc="2024-11-14T04:36:00Z"/>
                          </w:rPr>
                          <w:pPrChange w:id="1823" w:author="Abhiram Arali" w:date="2024-11-14T10:06:00Z" w16du:dateUtc="2024-11-14T04:36:00Z">
                            <w:pPr>
                              <w:pStyle w:val="BodyText"/>
                              <w:spacing w:before="21"/>
                            </w:pPr>
                          </w:pPrChange>
                        </w:pPr>
                      </w:p>
                      <w:p w14:paraId="141C01FB" w14:textId="521D1758" w:rsidR="00DD2A26" w:rsidDel="00962A2E" w:rsidRDefault="00DD2A26" w:rsidP="00962A2E">
                        <w:pPr>
                          <w:pStyle w:val="CodeBlockBPBHEB"/>
                          <w:rPr>
                            <w:moveFrom w:id="1824" w:author="Abhiram Arali" w:date="2024-11-14T10:06:00Z" w16du:dateUtc="2024-11-14T04:36:00Z"/>
                          </w:rPr>
                          <w:pPrChange w:id="1825" w:author="Abhiram Arali" w:date="2024-11-14T10:06:00Z" w16du:dateUtc="2024-11-14T04:36:00Z">
                            <w:pPr>
                              <w:pStyle w:val="BodyText"/>
                              <w:spacing w:before="1"/>
                              <w:ind w:left="107"/>
                            </w:pPr>
                          </w:pPrChange>
                        </w:pPr>
                        <w:moveFrom w:id="1826" w:author="Abhiram Arali" w:date="2024-11-14T10:06:00Z" w16du:dateUtc="2024-11-14T04:36:00Z">
                          <w:r w:rsidDel="00962A2E">
                            <w:t>3</w:t>
                          </w:r>
                        </w:moveFrom>
                      </w:p>
                      <w:p w14:paraId="1184AA37" w14:textId="411562B6" w:rsidR="00DD2A26" w:rsidDel="00962A2E" w:rsidRDefault="00DD2A26" w:rsidP="00962A2E">
                        <w:pPr>
                          <w:pStyle w:val="CodeBlockBPBHEB"/>
                          <w:rPr>
                            <w:moveFrom w:id="1827" w:author="Abhiram Arali" w:date="2024-11-14T10:06:00Z" w16du:dateUtc="2024-11-14T04:36:00Z"/>
                          </w:rPr>
                          <w:pPrChange w:id="1828" w:author="Abhiram Arali" w:date="2024-11-14T10:06:00Z" w16du:dateUtc="2024-11-14T04:36:00Z">
                            <w:pPr>
                              <w:pStyle w:val="BodyText"/>
                              <w:spacing w:before="21"/>
                            </w:pPr>
                          </w:pPrChange>
                        </w:pPr>
                      </w:p>
                      <w:p w14:paraId="2982C404" w14:textId="6C78AE7D" w:rsidR="00DD2A26" w:rsidRDefault="00DD2A26" w:rsidP="00962A2E">
                        <w:pPr>
                          <w:pStyle w:val="CodeBlockBPBHEB"/>
                          <w:pPrChange w:id="1829" w:author="Abhiram Arali" w:date="2024-11-14T10:06:00Z" w16du:dateUtc="2024-11-14T04:36:00Z">
                            <w:pPr>
                              <w:pStyle w:val="BodyText"/>
                              <w:ind w:left="107"/>
                            </w:pPr>
                          </w:pPrChange>
                        </w:pPr>
                        <w:moveFrom w:id="1830" w:author="Abhiram Arali" w:date="2024-11-14T10:06:00Z" w16du:dateUtc="2024-11-14T04:36:00Z">
                          <w:r w:rsidDel="00962A2E">
                            <w:t>4</w:t>
                          </w:r>
                        </w:moveFrom>
                        <w:moveFromRangeEnd w:id="1810"/>
                      </w:p>
                    </w:txbxContent>
                  </v:textbox>
                  <w10:wrap type="topAndBottom" anchorx="page"/>
                </v:shape>
              </w:pict>
            </mc:Fallback>
          </mc:AlternateContent>
        </w:r>
      </w:del>
    </w:p>
    <w:p w14:paraId="192DD43F" w14:textId="77777777" w:rsidR="00DD2A26" w:rsidRDefault="00DD2A26">
      <w:pPr>
        <w:pStyle w:val="NormalBPBHEB"/>
        <w:pPrChange w:id="1055" w:author="Abhiram Arali" w:date="2024-11-14T10:06:00Z">
          <w:pPr>
            <w:pStyle w:val="BodyText"/>
            <w:spacing w:before="167"/>
            <w:ind w:left="220"/>
            <w:jc w:val="both"/>
          </w:pPr>
        </w:pPrChange>
      </w:pPr>
      <w:r>
        <w:t>In this example:</w:t>
      </w:r>
    </w:p>
    <w:p w14:paraId="0E3431CF" w14:textId="37D28FE5" w:rsidR="00DD2A26" w:rsidRPr="005D7BBA" w:rsidDel="00DE7AB0" w:rsidRDefault="00DD2A26">
      <w:pPr>
        <w:pStyle w:val="NormalBPBHEB"/>
        <w:numPr>
          <w:ilvl w:val="0"/>
          <w:numId w:val="23"/>
        </w:numPr>
        <w:rPr>
          <w:del w:id="1056" w:author="Abhiram Arali" w:date="2024-11-14T10:06:00Z"/>
        </w:rPr>
        <w:pPrChange w:id="1057" w:author="Abhiram Arali" w:date="2024-11-14T10:06:00Z">
          <w:pPr>
            <w:pStyle w:val="BodyText"/>
            <w:spacing w:before="23"/>
          </w:pPr>
        </w:pPrChange>
      </w:pPr>
    </w:p>
    <w:p w14:paraId="0367792A" w14:textId="77777777" w:rsidR="00DD2A26" w:rsidRPr="005D7BBA" w:rsidRDefault="00DD2A26">
      <w:pPr>
        <w:pStyle w:val="NormalBPBHEB"/>
        <w:numPr>
          <w:ilvl w:val="0"/>
          <w:numId w:val="23"/>
        </w:numPr>
        <w:rPr>
          <w:rPrChange w:id="1058" w:author="Abhiram Arali" w:date="2024-11-14T10:06:00Z">
            <w:rPr>
              <w:sz w:val="24"/>
            </w:rPr>
          </w:rPrChange>
        </w:rPr>
        <w:pPrChange w:id="1059" w:author="Abhiram Arali" w:date="2024-11-14T10:06:00Z">
          <w:pPr>
            <w:pStyle w:val="ListParagraph"/>
            <w:numPr>
              <w:numId w:val="1"/>
            </w:numPr>
            <w:tabs>
              <w:tab w:val="left" w:pos="940"/>
            </w:tabs>
            <w:ind w:left="940" w:hanging="360"/>
          </w:pPr>
        </w:pPrChange>
      </w:pPr>
      <w:r w:rsidRPr="005D7BBA">
        <w:rPr>
          <w:rPrChange w:id="1060" w:author="Abhiram Arali" w:date="2024-11-14T10:06:00Z">
            <w:rPr>
              <w:sz w:val="24"/>
            </w:rPr>
          </w:rPrChange>
        </w:rPr>
        <w:t>The program prints numbers from 0 to 4.</w:t>
      </w:r>
    </w:p>
    <w:p w14:paraId="33A0051E" w14:textId="00897855" w:rsidR="00DD2A26" w:rsidRPr="005D7BBA" w:rsidRDefault="00DD2A26">
      <w:pPr>
        <w:pStyle w:val="NormalBPBHEB"/>
        <w:numPr>
          <w:ilvl w:val="0"/>
          <w:numId w:val="23"/>
        </w:numPr>
        <w:rPr>
          <w:rPrChange w:id="1061" w:author="Abhiram Arali" w:date="2024-11-14T10:06:00Z">
            <w:rPr>
              <w:sz w:val="24"/>
            </w:rPr>
          </w:rPrChange>
        </w:rPr>
        <w:pPrChange w:id="1062" w:author="Abhiram Arali" w:date="2024-11-14T10:06:00Z">
          <w:pPr>
            <w:pStyle w:val="ListParagraph"/>
            <w:numPr>
              <w:numId w:val="1"/>
            </w:numPr>
            <w:tabs>
              <w:tab w:val="left" w:pos="940"/>
            </w:tabs>
            <w:spacing w:before="138" w:line="348" w:lineRule="auto"/>
            <w:ind w:left="940" w:right="221" w:hanging="360"/>
          </w:pPr>
        </w:pPrChange>
      </w:pPr>
      <w:r w:rsidRPr="005D7BBA">
        <w:rPr>
          <w:rPrChange w:id="1063" w:author="Abhiram Arali" w:date="2024-11-14T10:06:00Z">
            <w:rPr>
              <w:sz w:val="24"/>
            </w:rPr>
          </w:rPrChange>
        </w:rPr>
        <w:t>When i equals 5, the goto end</w:t>
      </w:r>
      <w:del w:id="1064" w:author="Abhiram Arali" w:date="2024-11-14T10:06:00Z">
        <w:r w:rsidRPr="005D7BBA" w:rsidDel="00D327AA">
          <w:rPr>
            <w:rPrChange w:id="1065" w:author="Abhiram Arali" w:date="2024-11-14T10:06:00Z">
              <w:rPr>
                <w:sz w:val="24"/>
              </w:rPr>
            </w:rPrChange>
          </w:rPr>
          <w:delText>;</w:delText>
        </w:r>
      </w:del>
      <w:r w:rsidRPr="005D7BBA">
        <w:rPr>
          <w:rPrChange w:id="1066" w:author="Abhiram Arali" w:date="2024-11-14T10:06:00Z">
            <w:rPr>
              <w:sz w:val="24"/>
            </w:rPr>
          </w:rPrChange>
        </w:rPr>
        <w:t xml:space="preserve"> statement is executed, causing the program to jump to the end label.</w:t>
      </w:r>
    </w:p>
    <w:p w14:paraId="1CF126F8" w14:textId="3C5A5631" w:rsidR="00DD2A26" w:rsidRPr="005D7BBA" w:rsidRDefault="00DD2A26">
      <w:pPr>
        <w:pStyle w:val="NormalBPBHEB"/>
        <w:numPr>
          <w:ilvl w:val="0"/>
          <w:numId w:val="23"/>
        </w:numPr>
        <w:rPr>
          <w:rPrChange w:id="1067" w:author="Abhiram Arali" w:date="2024-11-14T10:06:00Z">
            <w:rPr>
              <w:sz w:val="24"/>
            </w:rPr>
          </w:rPrChange>
        </w:rPr>
        <w:pPrChange w:id="1068" w:author="Abhiram Arali" w:date="2024-11-14T10:06:00Z">
          <w:pPr>
            <w:pStyle w:val="ListParagraph"/>
            <w:numPr>
              <w:numId w:val="1"/>
            </w:numPr>
            <w:tabs>
              <w:tab w:val="left" w:pos="940"/>
            </w:tabs>
            <w:spacing w:before="19"/>
            <w:ind w:left="940" w:hanging="360"/>
          </w:pPr>
        </w:pPrChange>
      </w:pPr>
      <w:r w:rsidRPr="005D7BBA">
        <w:rPr>
          <w:rPrChange w:id="1069" w:author="Abhiram Arali" w:date="2024-11-14T10:06:00Z">
            <w:rPr>
              <w:sz w:val="24"/>
            </w:rPr>
          </w:rPrChange>
        </w:rPr>
        <w:t>The code execution then continues from the end label</w:t>
      </w:r>
      <w:del w:id="1070" w:author="Abhiram Arali" w:date="2024-11-14T10:07:00Z">
        <w:r w:rsidRPr="005D7BBA" w:rsidDel="00126906">
          <w:rPr>
            <w:rPrChange w:id="1071" w:author="Abhiram Arali" w:date="2024-11-14T10:06:00Z">
              <w:rPr>
                <w:sz w:val="24"/>
              </w:rPr>
            </w:rPrChange>
          </w:rPr>
          <w:delText xml:space="preserve">, </w:delText>
        </w:r>
      </w:del>
      <w:ins w:id="1072" w:author="Abhiram Arali" w:date="2024-11-14T10:07:00Z">
        <w:r w:rsidR="00126906">
          <w:t>;</w:t>
        </w:r>
        <w:r w:rsidR="00126906" w:rsidRPr="005D7BBA">
          <w:rPr>
            <w:rPrChange w:id="1073" w:author="Abhiram Arali" w:date="2024-11-14T10:06:00Z">
              <w:rPr>
                <w:spacing w:val="-1"/>
                <w:sz w:val="24"/>
              </w:rPr>
            </w:rPrChange>
          </w:rPr>
          <w:t xml:space="preserve"> </w:t>
        </w:r>
      </w:ins>
      <w:r w:rsidRPr="005D7BBA">
        <w:rPr>
          <w:rPrChange w:id="1074" w:author="Abhiram Arali" w:date="2024-11-14T10:06:00Z">
            <w:rPr>
              <w:sz w:val="24"/>
            </w:rPr>
          </w:rPrChange>
        </w:rPr>
        <w:t xml:space="preserve">printing </w:t>
      </w:r>
      <w:del w:id="1075" w:author="Abhiram Arali" w:date="2024-11-14T10:06:00Z">
        <w:r w:rsidRPr="005D7BBA" w:rsidDel="00D327AA">
          <w:rPr>
            <w:rPrChange w:id="1076" w:author="Abhiram Arali" w:date="2024-11-14T10:06:00Z">
              <w:rPr>
                <w:sz w:val="24"/>
              </w:rPr>
            </w:rPrChange>
          </w:rPr>
          <w:delText>"</w:delText>
        </w:r>
      </w:del>
      <w:r w:rsidRPr="00D327AA">
        <w:rPr>
          <w:i/>
          <w:iCs/>
          <w:rPrChange w:id="1077" w:author="Abhiram Arali" w:date="2024-11-14T10:06:00Z">
            <w:rPr>
              <w:sz w:val="24"/>
            </w:rPr>
          </w:rPrChange>
        </w:rPr>
        <w:t>Exited the loop</w:t>
      </w:r>
      <w:r w:rsidRPr="005D7BBA">
        <w:rPr>
          <w:rPrChange w:id="1078" w:author="Abhiram Arali" w:date="2024-11-14T10:06:00Z">
            <w:rPr>
              <w:spacing w:val="-2"/>
              <w:sz w:val="24"/>
            </w:rPr>
          </w:rPrChange>
        </w:rPr>
        <w:t>.</w:t>
      </w:r>
      <w:del w:id="1079" w:author="Abhiram Arali" w:date="2024-11-14T10:06:00Z">
        <w:r w:rsidRPr="005D7BBA" w:rsidDel="0099295E">
          <w:rPr>
            <w:rPrChange w:id="1080" w:author="Abhiram Arali" w:date="2024-11-14T10:06:00Z">
              <w:rPr>
                <w:spacing w:val="-2"/>
                <w:sz w:val="24"/>
              </w:rPr>
            </w:rPrChange>
          </w:rPr>
          <w:delText>"</w:delText>
        </w:r>
      </w:del>
    </w:p>
    <w:p w14:paraId="6A70AE1D" w14:textId="77777777" w:rsidR="00DD2A26" w:rsidRDefault="00DD2A26" w:rsidP="00DD2A26">
      <w:pPr>
        <w:pStyle w:val="BodyText"/>
        <w:spacing w:before="18"/>
      </w:pPr>
    </w:p>
    <w:p w14:paraId="7FD48D4F" w14:textId="77777777" w:rsidR="00DD2A26" w:rsidRDefault="00DD2A26" w:rsidP="00C5793C">
      <w:pPr>
        <w:pStyle w:val="NormalBPBHEB"/>
        <w:rPr>
          <w:ins w:id="1081" w:author="Abhiram Arali" w:date="2024-11-14T10:07:00Z"/>
        </w:rPr>
      </w:pPr>
      <w:r>
        <w:t>While the goto statement can be a powerful tool in specific situations, it should be used sparingly</w:t>
      </w:r>
      <w:r>
        <w:rPr>
          <w:spacing w:val="-4"/>
        </w:rPr>
        <w:t xml:space="preserve"> </w:t>
      </w:r>
      <w:r>
        <w:t>and</w:t>
      </w:r>
      <w:r>
        <w:rPr>
          <w:spacing w:val="-4"/>
        </w:rPr>
        <w:t xml:space="preserve"> </w:t>
      </w:r>
      <w:r>
        <w:t>with</w:t>
      </w:r>
      <w:r>
        <w:rPr>
          <w:spacing w:val="-2"/>
        </w:rPr>
        <w:t xml:space="preserve"> </w:t>
      </w:r>
      <w:r>
        <w:t>caution.</w:t>
      </w:r>
      <w:r>
        <w:rPr>
          <w:spacing w:val="-4"/>
        </w:rPr>
        <w:t xml:space="preserve"> </w:t>
      </w:r>
      <w:r>
        <w:t>Emphasizing</w:t>
      </w:r>
      <w:r>
        <w:rPr>
          <w:spacing w:val="-4"/>
        </w:rPr>
        <w:t xml:space="preserve"> </w:t>
      </w:r>
      <w:r>
        <w:t>structured</w:t>
      </w:r>
      <w:r>
        <w:rPr>
          <w:spacing w:val="-4"/>
        </w:rPr>
        <w:t xml:space="preserve"> </w:t>
      </w:r>
      <w:r>
        <w:t>programming</w:t>
      </w:r>
      <w:r>
        <w:rPr>
          <w:spacing w:val="-4"/>
        </w:rPr>
        <w:t xml:space="preserve"> </w:t>
      </w:r>
      <w:r>
        <w:t>principles</w:t>
      </w:r>
      <w:r>
        <w:rPr>
          <w:spacing w:val="-4"/>
        </w:rPr>
        <w:t xml:space="preserve"> </w:t>
      </w:r>
      <w:r>
        <w:t>typically</w:t>
      </w:r>
      <w:r>
        <w:rPr>
          <w:spacing w:val="-4"/>
        </w:rPr>
        <w:t xml:space="preserve"> </w:t>
      </w:r>
      <w:r>
        <w:t>leads</w:t>
      </w:r>
      <w:r>
        <w:rPr>
          <w:spacing w:val="-4"/>
        </w:rPr>
        <w:t xml:space="preserve"> </w:t>
      </w:r>
      <w:r>
        <w:t>to clearer, more maintainable code.</w:t>
      </w:r>
    </w:p>
    <w:p w14:paraId="6AAFAD4B" w14:textId="77777777" w:rsidR="00F50260" w:rsidRDefault="00F50260">
      <w:pPr>
        <w:pStyle w:val="NormalBPBHEB"/>
        <w:pPrChange w:id="1082" w:author="Abhiram Arali" w:date="2024-11-14T10:07:00Z">
          <w:pPr>
            <w:pStyle w:val="BodyText"/>
            <w:spacing w:before="1" w:line="360" w:lineRule="auto"/>
            <w:ind w:left="220" w:right="221"/>
            <w:jc w:val="both"/>
          </w:pPr>
        </w:pPrChange>
      </w:pPr>
    </w:p>
    <w:p w14:paraId="183E1CCB" w14:textId="0AA31C13" w:rsidR="00DD2A26" w:rsidRDefault="00DD2A26">
      <w:pPr>
        <w:pStyle w:val="Heading1BPBHEB"/>
        <w:pPrChange w:id="1083" w:author="Abhiram Arali" w:date="2024-11-14T10:07:00Z">
          <w:pPr>
            <w:pStyle w:val="Heading1"/>
            <w:spacing w:before="159"/>
            <w:ind w:left="4" w:right="3"/>
            <w:jc w:val="center"/>
          </w:pPr>
        </w:pPrChange>
      </w:pPr>
      <w:del w:id="1084" w:author="Abhiram Arali" w:date="2024-11-14T10:07:00Z">
        <w:r w:rsidDel="00AD49B1">
          <w:lastRenderedPageBreak/>
          <w:delText>Summary</w:delText>
        </w:r>
      </w:del>
      <w:ins w:id="1085" w:author="Abhiram Arali" w:date="2024-11-14T10:07:00Z">
        <w:r w:rsidR="00AD49B1">
          <w:t>Conclusion</w:t>
        </w:r>
      </w:ins>
    </w:p>
    <w:p w14:paraId="21E34C6C" w14:textId="28338053" w:rsidR="00DD2A26" w:rsidDel="003E1A36" w:rsidRDefault="00DD2A26" w:rsidP="00DD2A26">
      <w:pPr>
        <w:pStyle w:val="Heading1"/>
        <w:spacing w:before="159"/>
        <w:ind w:left="4" w:right="3"/>
        <w:jc w:val="center"/>
        <w:rPr>
          <w:del w:id="1086" w:author="Abhiram Arali" w:date="2024-11-14T10:07:00Z"/>
        </w:rPr>
      </w:pPr>
    </w:p>
    <w:p w14:paraId="27F79950" w14:textId="32472C18" w:rsidR="00DD2A26" w:rsidRDefault="00DD2A26" w:rsidP="003E1A36">
      <w:pPr>
        <w:pStyle w:val="NormalBPBHEB"/>
        <w:rPr>
          <w:ins w:id="1087" w:author="Abhiram Arali" w:date="2024-11-14T10:07:00Z"/>
        </w:rPr>
      </w:pPr>
      <w:r>
        <w:t>In C programming, control statements manage decision-making and repetition, enabling dynamic program flow. The if statement executes a block of code only if a specified condition is true, while the switch statement selects a code block to execute from multiple options based on a variable’s value. Repetition or looping structures</w:t>
      </w:r>
      <w:ins w:id="1088" w:author="Abhiram Arali" w:date="2024-11-14T10:07:00Z">
        <w:r w:rsidR="00C77319">
          <w:t xml:space="preserve">, </w:t>
        </w:r>
      </w:ins>
      <w:del w:id="1089" w:author="Abhiram Arali" w:date="2024-11-14T10:07:00Z">
        <w:r w:rsidDel="00C77319">
          <w:delText>—</w:delText>
        </w:r>
      </w:del>
      <w:r>
        <w:t>for, while, and do-while loops</w:t>
      </w:r>
      <w:ins w:id="1090" w:author="Abhiram Arali" w:date="2024-11-14T10:07:00Z">
        <w:r w:rsidR="00213477">
          <w:t xml:space="preserve">, </w:t>
        </w:r>
      </w:ins>
      <w:del w:id="1091" w:author="Abhiram Arali" w:date="2024-11-14T10:07:00Z">
        <w:r w:rsidDel="00213477">
          <w:delText>—</w:delText>
        </w:r>
      </w:del>
      <w:r>
        <w:t>allow code to execute repeatedly based on a condition. for loops are typically used when the number of iterations is known, while loops execute as long as a condition remains true, and do-while loops guarantee at least one iteration since the condition is checked after the loop body. Control keywords like break and continue</w:t>
      </w:r>
      <w:ins w:id="1092" w:author="Abhiram Arali" w:date="2024-11-14T10:07:00Z">
        <w:r w:rsidR="00744022">
          <w:t xml:space="preserve"> to</w:t>
        </w:r>
      </w:ins>
      <w:r>
        <w:t xml:space="preserve"> modify loop execution by exiting or skipping iterations, and goto provides a way to jump directly to another code section, though it</w:t>
      </w:r>
      <w:ins w:id="1093" w:author="Abhiram Arali" w:date="2024-11-14T10:08:00Z">
        <w:r w:rsidR="00B83F31">
          <w:t xml:space="preserve"> i</w:t>
        </w:r>
      </w:ins>
      <w:del w:id="1094" w:author="Abhiram Arali" w:date="2024-11-14T10:08:00Z">
        <w:r w:rsidDel="00B83F31">
          <w:delText>’s</w:delText>
        </w:r>
      </w:del>
      <w:r>
        <w:t xml:space="preserve"> generally avoided for readability and </w:t>
      </w:r>
      <w:commentRangeStart w:id="1095"/>
      <w:r>
        <w:t>structure</w:t>
      </w:r>
      <w:commentRangeEnd w:id="1095"/>
      <w:r w:rsidR="009D47ED">
        <w:rPr>
          <w:rStyle w:val="CommentReference"/>
          <w:rFonts w:asciiTheme="minorHAnsi" w:eastAsiaTheme="minorHAnsi" w:hAnsiTheme="minorHAnsi" w:cstheme="minorBidi"/>
        </w:rPr>
        <w:commentReference w:id="1095"/>
      </w:r>
      <w:r>
        <w:t>.</w:t>
      </w:r>
      <w:ins w:id="1096" w:author="Hii" w:date="2024-11-18T16:30:00Z">
        <w:r w:rsidR="00FB5700">
          <w:t xml:space="preserve"> </w:t>
        </w:r>
        <w:r w:rsidR="00FB5700" w:rsidRPr="00FB5700">
          <w:t>The next chapter will delve into functions in C programming, which are essential for organizing and modularizing code. It will cover the definition and structure of functions, along with the concept of function prototypes and various parameter passing techniques, including pass-by-value and pass-by-reference. The chapter will also explore recursion, a powerful technique where a function calls itself to solve problems. Additionally, the chapter will introduce built-in functions, which are pre-defined in C for performing common tasks, allowing for more efficient programming by leveraging these ready-made functionalities.</w:t>
        </w:r>
      </w:ins>
      <w:bookmarkStart w:id="1097" w:name="_GoBack"/>
      <w:bookmarkEnd w:id="1097"/>
    </w:p>
    <w:p w14:paraId="72206CBC" w14:textId="77777777" w:rsidR="009D47ED" w:rsidRDefault="009D47ED">
      <w:pPr>
        <w:pStyle w:val="NormalBPBHEB"/>
        <w:pPrChange w:id="1098" w:author="Abhiram Arali" w:date="2024-11-14T10:07:00Z">
          <w:pPr>
            <w:pStyle w:val="BodyText"/>
            <w:spacing w:before="24" w:line="360" w:lineRule="auto"/>
            <w:jc w:val="both"/>
          </w:pPr>
        </w:pPrChange>
      </w:pPr>
    </w:p>
    <w:p w14:paraId="60C14FE0" w14:textId="3DDC3005" w:rsidR="00DD2A26" w:rsidRDefault="00DD2A26">
      <w:pPr>
        <w:pStyle w:val="Heading1BPBHEB"/>
        <w:pPrChange w:id="1099" w:author="Abhiram Arali" w:date="2024-11-14T10:07:00Z">
          <w:pPr>
            <w:pStyle w:val="BodyText"/>
            <w:spacing w:before="24"/>
            <w:jc w:val="both"/>
          </w:pPr>
        </w:pPrChange>
      </w:pPr>
      <w:r w:rsidRPr="0035217F">
        <w:t>Exercise</w:t>
      </w:r>
      <w:ins w:id="1100" w:author="Abhiram Arali" w:date="2024-11-14T10:07:00Z">
        <w:r w:rsidR="00A11A46">
          <w:t>s</w:t>
        </w:r>
      </w:ins>
      <w:del w:id="1101" w:author="Abhiram Arali" w:date="2024-11-14T10:07:00Z">
        <w:r w:rsidRPr="0035217F" w:rsidDel="00A11A46">
          <w:delText xml:space="preserve"> Questions</w:delText>
        </w:r>
      </w:del>
    </w:p>
    <w:p w14:paraId="73223EF4" w14:textId="2C468798" w:rsidR="00DD2A26" w:rsidRPr="0035217F" w:rsidDel="0003538C" w:rsidRDefault="00DD2A26">
      <w:pPr>
        <w:pStyle w:val="NormalBPBHEB"/>
        <w:numPr>
          <w:ilvl w:val="0"/>
          <w:numId w:val="24"/>
        </w:numPr>
        <w:rPr>
          <w:del w:id="1102" w:author="Abhiram Arali" w:date="2024-11-14T10:07:00Z"/>
        </w:rPr>
        <w:pPrChange w:id="1103" w:author="Abhiram Arali" w:date="2024-11-14T10:08:00Z">
          <w:pPr>
            <w:pStyle w:val="BodyText"/>
            <w:spacing w:before="24"/>
            <w:jc w:val="both"/>
          </w:pPr>
        </w:pPrChange>
      </w:pPr>
    </w:p>
    <w:p w14:paraId="03D61D24" w14:textId="77777777" w:rsidR="00DD2A26" w:rsidRDefault="00DD2A26">
      <w:pPr>
        <w:pStyle w:val="NormalBPBHEB"/>
        <w:numPr>
          <w:ilvl w:val="0"/>
          <w:numId w:val="24"/>
        </w:numPr>
        <w:pPrChange w:id="1104" w:author="Abhiram Arali" w:date="2024-11-14T10:08:00Z">
          <w:pPr>
            <w:pStyle w:val="BodyText"/>
            <w:numPr>
              <w:numId w:val="5"/>
            </w:numPr>
            <w:spacing w:before="24" w:line="360" w:lineRule="auto"/>
            <w:ind w:left="720" w:hanging="360"/>
            <w:jc w:val="both"/>
          </w:pPr>
        </w:pPrChange>
      </w:pPr>
      <w:r>
        <w:t>Write a program that takes an integer input and uses an if statement to check if the number is positive, negative, or zero. Display an appropriate message for each case.</w:t>
      </w:r>
    </w:p>
    <w:p w14:paraId="4828A35A" w14:textId="77777777" w:rsidR="00DD2A26" w:rsidRDefault="00DD2A26">
      <w:pPr>
        <w:pStyle w:val="NormalBPBHEB"/>
        <w:numPr>
          <w:ilvl w:val="0"/>
          <w:numId w:val="24"/>
        </w:numPr>
        <w:pPrChange w:id="1105" w:author="Abhiram Arali" w:date="2024-11-14T10:08:00Z">
          <w:pPr>
            <w:pStyle w:val="BodyText"/>
            <w:numPr>
              <w:numId w:val="5"/>
            </w:numPr>
            <w:spacing w:before="24" w:line="360" w:lineRule="auto"/>
            <w:ind w:left="720" w:hanging="360"/>
            <w:jc w:val="both"/>
          </w:pPr>
        </w:pPrChange>
      </w:pPr>
      <w:r>
        <w:t>Create a program that takes a day number (1-7) and uses a switch statement to print the corresponding day of the week.</w:t>
      </w:r>
    </w:p>
    <w:p w14:paraId="5A0F9327" w14:textId="4B388733" w:rsidR="00DD2A26" w:rsidRDefault="00DD2A26">
      <w:pPr>
        <w:pStyle w:val="NormalBPBHEB"/>
        <w:numPr>
          <w:ilvl w:val="0"/>
          <w:numId w:val="24"/>
        </w:numPr>
        <w:pPrChange w:id="1106" w:author="Abhiram Arali" w:date="2024-11-14T10:08:00Z">
          <w:pPr>
            <w:pStyle w:val="BodyText"/>
            <w:numPr>
              <w:numId w:val="5"/>
            </w:numPr>
            <w:spacing w:before="24" w:line="360" w:lineRule="auto"/>
            <w:ind w:left="720" w:hanging="360"/>
            <w:jc w:val="both"/>
          </w:pPr>
        </w:pPrChange>
      </w:pPr>
      <w:r>
        <w:t>Write a program that uses a for loop to calculate the sum of the first 10 natural numbers and display</w:t>
      </w:r>
      <w:del w:id="1107" w:author="Abhiram Arali" w:date="2024-11-14T10:08:00Z">
        <w:r w:rsidDel="0072058E">
          <w:delText>s</w:delText>
        </w:r>
      </w:del>
      <w:r>
        <w:t xml:space="preserve"> the result.</w:t>
      </w:r>
    </w:p>
    <w:p w14:paraId="228D28BE" w14:textId="77777777" w:rsidR="00DD2A26" w:rsidRDefault="00DD2A26">
      <w:pPr>
        <w:pStyle w:val="NormalBPBHEB"/>
        <w:numPr>
          <w:ilvl w:val="0"/>
          <w:numId w:val="24"/>
        </w:numPr>
        <w:pPrChange w:id="1108" w:author="Abhiram Arali" w:date="2024-11-14T10:08:00Z">
          <w:pPr>
            <w:pStyle w:val="BodyText"/>
            <w:numPr>
              <w:numId w:val="5"/>
            </w:numPr>
            <w:spacing w:before="24" w:line="360" w:lineRule="auto"/>
            <w:ind w:left="720" w:hanging="360"/>
            <w:jc w:val="both"/>
          </w:pPr>
        </w:pPrChange>
      </w:pPr>
      <w:r>
        <w:t>Develop a program that uses a while loop to print all even numbers between 1 and 20.</w:t>
      </w:r>
    </w:p>
    <w:p w14:paraId="1C60D83E" w14:textId="77777777" w:rsidR="00DD2A26" w:rsidRDefault="00DD2A26">
      <w:pPr>
        <w:pStyle w:val="NormalBPBHEB"/>
        <w:numPr>
          <w:ilvl w:val="0"/>
          <w:numId w:val="24"/>
        </w:numPr>
        <w:pPrChange w:id="1109" w:author="Abhiram Arali" w:date="2024-11-14T10:08:00Z">
          <w:pPr>
            <w:pStyle w:val="BodyText"/>
            <w:numPr>
              <w:numId w:val="5"/>
            </w:numPr>
            <w:spacing w:before="24" w:line="360" w:lineRule="auto"/>
            <w:ind w:left="720" w:hanging="360"/>
            <w:jc w:val="both"/>
          </w:pPr>
        </w:pPrChange>
      </w:pPr>
      <w:r>
        <w:t>Create a program that uses a do-while loop to prompt the user to enter a positive integer, repeating the prompt until the user enters a positive number.</w:t>
      </w:r>
    </w:p>
    <w:p w14:paraId="4A54867C" w14:textId="77777777" w:rsidR="00DD2A26" w:rsidRDefault="00DD2A26">
      <w:pPr>
        <w:pStyle w:val="NormalBPBHEB"/>
        <w:numPr>
          <w:ilvl w:val="0"/>
          <w:numId w:val="24"/>
        </w:numPr>
        <w:pPrChange w:id="1110" w:author="Abhiram Arali" w:date="2024-11-14T10:08:00Z">
          <w:pPr>
            <w:pStyle w:val="BodyText"/>
            <w:numPr>
              <w:numId w:val="5"/>
            </w:numPr>
            <w:spacing w:before="24" w:line="360" w:lineRule="auto"/>
            <w:ind w:left="720" w:hanging="360"/>
            <w:jc w:val="both"/>
          </w:pPr>
        </w:pPrChange>
      </w:pPr>
      <w:r>
        <w:t>Write a program that uses a for loop to print numbers from 1 to 10, but exits the loop early if the current number is 5.</w:t>
      </w:r>
    </w:p>
    <w:p w14:paraId="27B81339" w14:textId="77777777" w:rsidR="00DD2A26" w:rsidRDefault="00DD2A26">
      <w:pPr>
        <w:pStyle w:val="NormalBPBHEB"/>
        <w:numPr>
          <w:ilvl w:val="0"/>
          <w:numId w:val="24"/>
        </w:numPr>
        <w:pPrChange w:id="1111" w:author="Abhiram Arali" w:date="2024-11-14T10:08:00Z">
          <w:pPr>
            <w:pStyle w:val="BodyText"/>
            <w:numPr>
              <w:numId w:val="5"/>
            </w:numPr>
            <w:spacing w:before="24" w:line="360" w:lineRule="auto"/>
            <w:ind w:left="720" w:hanging="360"/>
            <w:jc w:val="both"/>
          </w:pPr>
        </w:pPrChange>
      </w:pPr>
      <w:r>
        <w:t>Create a program that uses a for loop to print numbers from 1 to 10 but skips printing the number 5 using the continue statement.</w:t>
      </w:r>
    </w:p>
    <w:p w14:paraId="5BC632D1" w14:textId="77777777" w:rsidR="00DD2A26" w:rsidRDefault="00DD2A26">
      <w:pPr>
        <w:pStyle w:val="NormalBPBHEB"/>
        <w:numPr>
          <w:ilvl w:val="0"/>
          <w:numId w:val="24"/>
        </w:numPr>
        <w:pPrChange w:id="1112" w:author="Abhiram Arali" w:date="2024-11-14T10:08:00Z">
          <w:pPr>
            <w:pStyle w:val="BodyText"/>
            <w:numPr>
              <w:numId w:val="5"/>
            </w:numPr>
            <w:spacing w:before="24" w:line="360" w:lineRule="auto"/>
            <w:ind w:left="720" w:hanging="360"/>
            <w:jc w:val="both"/>
          </w:pPr>
        </w:pPrChange>
      </w:pPr>
      <w:r>
        <w:t>Write a program that accepts an integer and uses nested if statements to determine if the number is both positive and even, displaying appropriate messages.</w:t>
      </w:r>
    </w:p>
    <w:p w14:paraId="5D987635" w14:textId="77777777" w:rsidR="00DD2A26" w:rsidRDefault="00DD2A26">
      <w:pPr>
        <w:pStyle w:val="NormalBPBHEB"/>
        <w:numPr>
          <w:ilvl w:val="0"/>
          <w:numId w:val="24"/>
        </w:numPr>
        <w:pPrChange w:id="1113" w:author="Abhiram Arali" w:date="2024-11-14T10:08:00Z">
          <w:pPr>
            <w:pStyle w:val="BodyText"/>
            <w:numPr>
              <w:numId w:val="5"/>
            </w:numPr>
            <w:spacing w:before="24" w:line="360" w:lineRule="auto"/>
            <w:ind w:left="720" w:hanging="360"/>
            <w:jc w:val="both"/>
          </w:pPr>
        </w:pPrChange>
      </w:pPr>
      <w:r>
        <w:lastRenderedPageBreak/>
        <w:t>Create a simple program using goto that jumps to a label to re-run a calculation based on user input, such as a multiplication of two numbers.</w:t>
      </w:r>
    </w:p>
    <w:p w14:paraId="3CFBB9E1" w14:textId="77777777" w:rsidR="00DD2A26" w:rsidRPr="0035217F" w:rsidRDefault="00DD2A26">
      <w:pPr>
        <w:pStyle w:val="NormalBPBHEB"/>
        <w:numPr>
          <w:ilvl w:val="0"/>
          <w:numId w:val="24"/>
        </w:numPr>
        <w:pPrChange w:id="1114" w:author="Abhiram Arali" w:date="2024-11-14T10:08:00Z">
          <w:pPr>
            <w:pStyle w:val="BodyText"/>
            <w:numPr>
              <w:numId w:val="5"/>
            </w:numPr>
            <w:spacing w:before="24" w:line="360" w:lineRule="auto"/>
            <w:ind w:left="720" w:hanging="360"/>
            <w:jc w:val="both"/>
          </w:pPr>
        </w:pPrChange>
      </w:pPr>
      <w:r>
        <w:t>Write a program that calculates the factorial of a number using both a for loop and a while loop, then compare their implementations.</w:t>
      </w:r>
    </w:p>
    <w:p w14:paraId="2016B26D" w14:textId="06CBA6CD" w:rsidR="00DD2A26" w:rsidDel="00793984" w:rsidRDefault="00DD2A26" w:rsidP="00DD2A26">
      <w:pPr>
        <w:rPr>
          <w:del w:id="1115" w:author="Abhiram Arali" w:date="2024-11-14T10:08:00Z"/>
        </w:rPr>
      </w:pPr>
    </w:p>
    <w:p w14:paraId="21C7B03A" w14:textId="77777777" w:rsidR="00C10722" w:rsidRDefault="00C10722">
      <w:pPr>
        <w:pStyle w:val="NormalBPBHEB"/>
        <w:pPrChange w:id="1116" w:author="Abhiram Arali" w:date="2024-11-14T10:08:00Z">
          <w:pPr/>
        </w:pPrChange>
      </w:pPr>
    </w:p>
    <w:sectPr w:rsidR="00C10722">
      <w:pgSz w:w="11910" w:h="16840"/>
      <w:pgMar w:top="1540" w:right="1220" w:bottom="1200" w:left="1220" w:header="758" w:footer="100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bhiram Arali" w:date="2024-11-14T09:43:00Z" w:initials="AA">
    <w:p w14:paraId="3F6F4169" w14:textId="77777777" w:rsidR="0027260A" w:rsidRDefault="0027260A" w:rsidP="0027260A">
      <w:r>
        <w:rPr>
          <w:rStyle w:val="CommentReference"/>
        </w:rPr>
        <w:annotationRef/>
      </w:r>
      <w:r>
        <w:rPr>
          <w:color w:val="000000"/>
          <w:sz w:val="20"/>
          <w:szCs w:val="20"/>
        </w:rPr>
        <w:t>Please add more content introducing the topics (100-150 words)</w:t>
      </w:r>
    </w:p>
  </w:comment>
  <w:comment w:id="31" w:author="Abhiram Arali" w:date="2024-11-12T12:55:00Z" w:initials="AA">
    <w:p w14:paraId="693D57E8" w14:textId="522084AC" w:rsidR="00577317" w:rsidRDefault="00577317" w:rsidP="00577317">
      <w:r>
        <w:rPr>
          <w:rStyle w:val="CommentReference"/>
        </w:rPr>
        <w:annotationRef/>
      </w:r>
      <w:r>
        <w:rPr>
          <w:color w:val="000000"/>
          <w:sz w:val="20"/>
          <w:szCs w:val="20"/>
        </w:rPr>
        <w:t>Please add objectives highlighting the learning outcomes of the chapter.</w:t>
      </w:r>
    </w:p>
  </w:comment>
  <w:comment w:id="156" w:author="Abhiram Arali" w:date="2024-11-14T09:50:00Z" w:initials="AA">
    <w:p w14:paraId="54DED627" w14:textId="77777777" w:rsidR="00453292" w:rsidRDefault="00453292" w:rsidP="00453292">
      <w:r>
        <w:rPr>
          <w:rStyle w:val="CommentReference"/>
        </w:rPr>
        <w:annotationRef/>
      </w:r>
      <w:r>
        <w:rPr>
          <w:color w:val="000000"/>
          <w:sz w:val="20"/>
          <w:szCs w:val="20"/>
        </w:rPr>
        <w:t>Please add list lead-in statement providing context to the list.</w:t>
      </w:r>
    </w:p>
  </w:comment>
  <w:comment w:id="1095" w:author="Abhiram Arali" w:date="2024-11-14T10:07:00Z" w:initials="AA">
    <w:p w14:paraId="57218A72" w14:textId="77777777" w:rsidR="009D47ED" w:rsidRDefault="009D47ED" w:rsidP="009D47ED">
      <w:r>
        <w:rPr>
          <w:rStyle w:val="CommentReference"/>
        </w:rPr>
        <w:annotationRef/>
      </w:r>
      <w:r>
        <w:rPr>
          <w:color w:val="000000"/>
          <w:sz w:val="20"/>
          <w:szCs w:val="20"/>
        </w:rPr>
        <w:t>Please add a paragraph providing a brief overview of the topics to be covered in the next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6F4169" w15:done="0"/>
  <w15:commentEx w15:paraId="693D57E8" w15:done="0"/>
  <w15:commentEx w15:paraId="54DED627" w15:done="0"/>
  <w15:commentEx w15:paraId="57218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5D37F1" w16cex:dateUtc="2024-11-14T04:13:00Z"/>
  <w16cex:commentExtensible w16cex:durableId="3E925B55" w16cex:dateUtc="2024-11-12T07:25:00Z"/>
  <w16cex:commentExtensible w16cex:durableId="69B369C2" w16cex:dateUtc="2024-11-14T04:20:00Z"/>
  <w16cex:commentExtensible w16cex:durableId="3DFA4279" w16cex:dateUtc="2024-11-14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6F4169" w16cid:durableId="3E5D37F1"/>
  <w16cid:commentId w16cid:paraId="693D57E8" w16cid:durableId="3E925B55"/>
  <w16cid:commentId w16cid:paraId="54DED627" w16cid:durableId="69B369C2"/>
  <w16cid:commentId w16cid:paraId="57218A72" w16cid:durableId="3DFA42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06D"/>
    <w:multiLevelType w:val="hybridMultilevel"/>
    <w:tmpl w:val="B8F408A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E2256E0"/>
    <w:multiLevelType w:val="hybridMultilevel"/>
    <w:tmpl w:val="5348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2750F7"/>
    <w:multiLevelType w:val="hybridMultilevel"/>
    <w:tmpl w:val="D6341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226F71"/>
    <w:multiLevelType w:val="hybridMultilevel"/>
    <w:tmpl w:val="059A3F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E252240"/>
    <w:multiLevelType w:val="hybridMultilevel"/>
    <w:tmpl w:val="3F260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5B1F1F"/>
    <w:multiLevelType w:val="hybridMultilevel"/>
    <w:tmpl w:val="28DCD3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BFE7947"/>
    <w:multiLevelType w:val="hybridMultilevel"/>
    <w:tmpl w:val="C1A6B018"/>
    <w:lvl w:ilvl="0" w:tplc="1302A9C8">
      <w:start w:val="1"/>
      <w:numFmt w:val="decimal"/>
      <w:lvlText w:val="%1."/>
      <w:lvlJc w:val="left"/>
      <w:pPr>
        <w:ind w:left="4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4CEC800">
      <w:numFmt w:val="bullet"/>
      <w:lvlText w:val="•"/>
      <w:lvlJc w:val="left"/>
      <w:pPr>
        <w:ind w:left="1360" w:hanging="240"/>
      </w:pPr>
      <w:rPr>
        <w:rFonts w:hint="default"/>
        <w:lang w:val="en-US" w:eastAsia="en-US" w:bidi="ar-SA"/>
      </w:rPr>
    </w:lvl>
    <w:lvl w:ilvl="2" w:tplc="4ACE182E">
      <w:numFmt w:val="bullet"/>
      <w:lvlText w:val="•"/>
      <w:lvlJc w:val="left"/>
      <w:pPr>
        <w:ind w:left="2261" w:hanging="240"/>
      </w:pPr>
      <w:rPr>
        <w:rFonts w:hint="default"/>
        <w:lang w:val="en-US" w:eastAsia="en-US" w:bidi="ar-SA"/>
      </w:rPr>
    </w:lvl>
    <w:lvl w:ilvl="3" w:tplc="FF62F230">
      <w:numFmt w:val="bullet"/>
      <w:lvlText w:val="•"/>
      <w:lvlJc w:val="left"/>
      <w:pPr>
        <w:ind w:left="3161" w:hanging="240"/>
      </w:pPr>
      <w:rPr>
        <w:rFonts w:hint="default"/>
        <w:lang w:val="en-US" w:eastAsia="en-US" w:bidi="ar-SA"/>
      </w:rPr>
    </w:lvl>
    <w:lvl w:ilvl="4" w:tplc="BFBE7B44">
      <w:numFmt w:val="bullet"/>
      <w:lvlText w:val="•"/>
      <w:lvlJc w:val="left"/>
      <w:pPr>
        <w:ind w:left="4062" w:hanging="240"/>
      </w:pPr>
      <w:rPr>
        <w:rFonts w:hint="default"/>
        <w:lang w:val="en-US" w:eastAsia="en-US" w:bidi="ar-SA"/>
      </w:rPr>
    </w:lvl>
    <w:lvl w:ilvl="5" w:tplc="57A0FFF0">
      <w:numFmt w:val="bullet"/>
      <w:lvlText w:val="•"/>
      <w:lvlJc w:val="left"/>
      <w:pPr>
        <w:ind w:left="4963" w:hanging="240"/>
      </w:pPr>
      <w:rPr>
        <w:rFonts w:hint="default"/>
        <w:lang w:val="en-US" w:eastAsia="en-US" w:bidi="ar-SA"/>
      </w:rPr>
    </w:lvl>
    <w:lvl w:ilvl="6" w:tplc="468CBE94">
      <w:numFmt w:val="bullet"/>
      <w:lvlText w:val="•"/>
      <w:lvlJc w:val="left"/>
      <w:pPr>
        <w:ind w:left="5863" w:hanging="240"/>
      </w:pPr>
      <w:rPr>
        <w:rFonts w:hint="default"/>
        <w:lang w:val="en-US" w:eastAsia="en-US" w:bidi="ar-SA"/>
      </w:rPr>
    </w:lvl>
    <w:lvl w:ilvl="7" w:tplc="ADCAC628">
      <w:numFmt w:val="bullet"/>
      <w:lvlText w:val="•"/>
      <w:lvlJc w:val="left"/>
      <w:pPr>
        <w:ind w:left="6764" w:hanging="240"/>
      </w:pPr>
      <w:rPr>
        <w:rFonts w:hint="default"/>
        <w:lang w:val="en-US" w:eastAsia="en-US" w:bidi="ar-SA"/>
      </w:rPr>
    </w:lvl>
    <w:lvl w:ilvl="8" w:tplc="8C4CD5E8">
      <w:numFmt w:val="bullet"/>
      <w:lvlText w:val="•"/>
      <w:lvlJc w:val="left"/>
      <w:pPr>
        <w:ind w:left="7665" w:hanging="240"/>
      </w:pPr>
      <w:rPr>
        <w:rFonts w:hint="default"/>
        <w:lang w:val="en-US" w:eastAsia="en-US" w:bidi="ar-SA"/>
      </w:rPr>
    </w:lvl>
  </w:abstractNum>
  <w:abstractNum w:abstractNumId="7">
    <w:nsid w:val="2C4105EE"/>
    <w:multiLevelType w:val="hybridMultilevel"/>
    <w:tmpl w:val="790E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E44B13"/>
    <w:multiLevelType w:val="hybridMultilevel"/>
    <w:tmpl w:val="AA029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220A61"/>
    <w:multiLevelType w:val="hybridMultilevel"/>
    <w:tmpl w:val="92F06A54"/>
    <w:lvl w:ilvl="0" w:tplc="7EE8018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D94A7A38">
      <w:numFmt w:val="bullet"/>
      <w:lvlText w:val="•"/>
      <w:lvlJc w:val="left"/>
      <w:pPr>
        <w:ind w:left="1792" w:hanging="360"/>
      </w:pPr>
      <w:rPr>
        <w:rFonts w:hint="default"/>
        <w:lang w:val="en-US" w:eastAsia="en-US" w:bidi="ar-SA"/>
      </w:rPr>
    </w:lvl>
    <w:lvl w:ilvl="2" w:tplc="1C0EC3C2">
      <w:numFmt w:val="bullet"/>
      <w:lvlText w:val="•"/>
      <w:lvlJc w:val="left"/>
      <w:pPr>
        <w:ind w:left="2645" w:hanging="360"/>
      </w:pPr>
      <w:rPr>
        <w:rFonts w:hint="default"/>
        <w:lang w:val="en-US" w:eastAsia="en-US" w:bidi="ar-SA"/>
      </w:rPr>
    </w:lvl>
    <w:lvl w:ilvl="3" w:tplc="A6F6CE8A">
      <w:numFmt w:val="bullet"/>
      <w:lvlText w:val="•"/>
      <w:lvlJc w:val="left"/>
      <w:pPr>
        <w:ind w:left="3497" w:hanging="360"/>
      </w:pPr>
      <w:rPr>
        <w:rFonts w:hint="default"/>
        <w:lang w:val="en-US" w:eastAsia="en-US" w:bidi="ar-SA"/>
      </w:rPr>
    </w:lvl>
    <w:lvl w:ilvl="4" w:tplc="116A64C2">
      <w:numFmt w:val="bullet"/>
      <w:lvlText w:val="•"/>
      <w:lvlJc w:val="left"/>
      <w:pPr>
        <w:ind w:left="4350" w:hanging="360"/>
      </w:pPr>
      <w:rPr>
        <w:rFonts w:hint="default"/>
        <w:lang w:val="en-US" w:eastAsia="en-US" w:bidi="ar-SA"/>
      </w:rPr>
    </w:lvl>
    <w:lvl w:ilvl="5" w:tplc="EB9EAF28">
      <w:numFmt w:val="bullet"/>
      <w:lvlText w:val="•"/>
      <w:lvlJc w:val="left"/>
      <w:pPr>
        <w:ind w:left="5203" w:hanging="360"/>
      </w:pPr>
      <w:rPr>
        <w:rFonts w:hint="default"/>
        <w:lang w:val="en-US" w:eastAsia="en-US" w:bidi="ar-SA"/>
      </w:rPr>
    </w:lvl>
    <w:lvl w:ilvl="6" w:tplc="3C8AE716">
      <w:numFmt w:val="bullet"/>
      <w:lvlText w:val="•"/>
      <w:lvlJc w:val="left"/>
      <w:pPr>
        <w:ind w:left="6055" w:hanging="360"/>
      </w:pPr>
      <w:rPr>
        <w:rFonts w:hint="default"/>
        <w:lang w:val="en-US" w:eastAsia="en-US" w:bidi="ar-SA"/>
      </w:rPr>
    </w:lvl>
    <w:lvl w:ilvl="7" w:tplc="E6AE3A3E">
      <w:numFmt w:val="bullet"/>
      <w:lvlText w:val="•"/>
      <w:lvlJc w:val="left"/>
      <w:pPr>
        <w:ind w:left="6908" w:hanging="360"/>
      </w:pPr>
      <w:rPr>
        <w:rFonts w:hint="default"/>
        <w:lang w:val="en-US" w:eastAsia="en-US" w:bidi="ar-SA"/>
      </w:rPr>
    </w:lvl>
    <w:lvl w:ilvl="8" w:tplc="B6E02078">
      <w:numFmt w:val="bullet"/>
      <w:lvlText w:val="•"/>
      <w:lvlJc w:val="left"/>
      <w:pPr>
        <w:ind w:left="7761" w:hanging="360"/>
      </w:pPr>
      <w:rPr>
        <w:rFonts w:hint="default"/>
        <w:lang w:val="en-US" w:eastAsia="en-US" w:bidi="ar-SA"/>
      </w:rPr>
    </w:lvl>
  </w:abstractNum>
  <w:abstractNum w:abstractNumId="10">
    <w:nsid w:val="437947A9"/>
    <w:multiLevelType w:val="hybridMultilevel"/>
    <w:tmpl w:val="1D7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080E06"/>
    <w:multiLevelType w:val="hybridMultilevel"/>
    <w:tmpl w:val="6A26A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150E8A"/>
    <w:multiLevelType w:val="hybridMultilevel"/>
    <w:tmpl w:val="CFB0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FD47A7"/>
    <w:multiLevelType w:val="hybridMultilevel"/>
    <w:tmpl w:val="1ECE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0910F6"/>
    <w:multiLevelType w:val="hybridMultilevel"/>
    <w:tmpl w:val="F7D0A5A2"/>
    <w:lvl w:ilvl="0" w:tplc="0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568903A4"/>
    <w:multiLevelType w:val="hybridMultilevel"/>
    <w:tmpl w:val="9A3C5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252143"/>
    <w:multiLevelType w:val="hybridMultilevel"/>
    <w:tmpl w:val="736ED1D4"/>
    <w:lvl w:ilvl="0" w:tplc="27402C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870E89FE">
      <w:numFmt w:val="bullet"/>
      <w:lvlText w:val="•"/>
      <w:lvlJc w:val="left"/>
      <w:pPr>
        <w:ind w:left="1792" w:hanging="360"/>
      </w:pPr>
      <w:rPr>
        <w:rFonts w:hint="default"/>
        <w:lang w:val="en-US" w:eastAsia="en-US" w:bidi="ar-SA"/>
      </w:rPr>
    </w:lvl>
    <w:lvl w:ilvl="2" w:tplc="4BC2B1B4">
      <w:numFmt w:val="bullet"/>
      <w:lvlText w:val="•"/>
      <w:lvlJc w:val="left"/>
      <w:pPr>
        <w:ind w:left="2645" w:hanging="360"/>
      </w:pPr>
      <w:rPr>
        <w:rFonts w:hint="default"/>
        <w:lang w:val="en-US" w:eastAsia="en-US" w:bidi="ar-SA"/>
      </w:rPr>
    </w:lvl>
    <w:lvl w:ilvl="3" w:tplc="D1DA4B06">
      <w:numFmt w:val="bullet"/>
      <w:lvlText w:val="•"/>
      <w:lvlJc w:val="left"/>
      <w:pPr>
        <w:ind w:left="3497" w:hanging="360"/>
      </w:pPr>
      <w:rPr>
        <w:rFonts w:hint="default"/>
        <w:lang w:val="en-US" w:eastAsia="en-US" w:bidi="ar-SA"/>
      </w:rPr>
    </w:lvl>
    <w:lvl w:ilvl="4" w:tplc="91889AFA">
      <w:numFmt w:val="bullet"/>
      <w:lvlText w:val="•"/>
      <w:lvlJc w:val="left"/>
      <w:pPr>
        <w:ind w:left="4350" w:hanging="360"/>
      </w:pPr>
      <w:rPr>
        <w:rFonts w:hint="default"/>
        <w:lang w:val="en-US" w:eastAsia="en-US" w:bidi="ar-SA"/>
      </w:rPr>
    </w:lvl>
    <w:lvl w:ilvl="5" w:tplc="FD5E8F2A">
      <w:numFmt w:val="bullet"/>
      <w:lvlText w:val="•"/>
      <w:lvlJc w:val="left"/>
      <w:pPr>
        <w:ind w:left="5203" w:hanging="360"/>
      </w:pPr>
      <w:rPr>
        <w:rFonts w:hint="default"/>
        <w:lang w:val="en-US" w:eastAsia="en-US" w:bidi="ar-SA"/>
      </w:rPr>
    </w:lvl>
    <w:lvl w:ilvl="6" w:tplc="A6D235C4">
      <w:numFmt w:val="bullet"/>
      <w:lvlText w:val="•"/>
      <w:lvlJc w:val="left"/>
      <w:pPr>
        <w:ind w:left="6055" w:hanging="360"/>
      </w:pPr>
      <w:rPr>
        <w:rFonts w:hint="default"/>
        <w:lang w:val="en-US" w:eastAsia="en-US" w:bidi="ar-SA"/>
      </w:rPr>
    </w:lvl>
    <w:lvl w:ilvl="7" w:tplc="F2900C10">
      <w:numFmt w:val="bullet"/>
      <w:lvlText w:val="•"/>
      <w:lvlJc w:val="left"/>
      <w:pPr>
        <w:ind w:left="6908" w:hanging="360"/>
      </w:pPr>
      <w:rPr>
        <w:rFonts w:hint="default"/>
        <w:lang w:val="en-US" w:eastAsia="en-US" w:bidi="ar-SA"/>
      </w:rPr>
    </w:lvl>
    <w:lvl w:ilvl="8" w:tplc="2ED89BFC">
      <w:numFmt w:val="bullet"/>
      <w:lvlText w:val="•"/>
      <w:lvlJc w:val="left"/>
      <w:pPr>
        <w:ind w:left="7761" w:hanging="360"/>
      </w:pPr>
      <w:rPr>
        <w:rFonts w:hint="default"/>
        <w:lang w:val="en-US" w:eastAsia="en-US" w:bidi="ar-SA"/>
      </w:rPr>
    </w:lvl>
  </w:abstractNum>
  <w:abstractNum w:abstractNumId="17">
    <w:nsid w:val="5F0A58B5"/>
    <w:multiLevelType w:val="hybridMultilevel"/>
    <w:tmpl w:val="F384D1A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AF3CC9"/>
    <w:multiLevelType w:val="hybridMultilevel"/>
    <w:tmpl w:val="6EAC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8F6337"/>
    <w:multiLevelType w:val="hybridMultilevel"/>
    <w:tmpl w:val="F84A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6A28B1"/>
    <w:multiLevelType w:val="hybridMultilevel"/>
    <w:tmpl w:val="81B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BBF542F"/>
    <w:multiLevelType w:val="hybridMultilevel"/>
    <w:tmpl w:val="B7AE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D70A3"/>
    <w:multiLevelType w:val="hybridMultilevel"/>
    <w:tmpl w:val="DB8E81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DC5BF2"/>
    <w:multiLevelType w:val="hybridMultilevel"/>
    <w:tmpl w:val="2CD69962"/>
    <w:lvl w:ilvl="0" w:tplc="DCFAEDA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3BD23396">
      <w:numFmt w:val="bullet"/>
      <w:lvlText w:val="•"/>
      <w:lvlJc w:val="left"/>
      <w:pPr>
        <w:ind w:left="1792" w:hanging="360"/>
      </w:pPr>
      <w:rPr>
        <w:rFonts w:hint="default"/>
        <w:lang w:val="en-US" w:eastAsia="en-US" w:bidi="ar-SA"/>
      </w:rPr>
    </w:lvl>
    <w:lvl w:ilvl="2" w:tplc="84DC8770">
      <w:numFmt w:val="bullet"/>
      <w:lvlText w:val="•"/>
      <w:lvlJc w:val="left"/>
      <w:pPr>
        <w:ind w:left="2645" w:hanging="360"/>
      </w:pPr>
      <w:rPr>
        <w:rFonts w:hint="default"/>
        <w:lang w:val="en-US" w:eastAsia="en-US" w:bidi="ar-SA"/>
      </w:rPr>
    </w:lvl>
    <w:lvl w:ilvl="3" w:tplc="4BFA23D2">
      <w:numFmt w:val="bullet"/>
      <w:lvlText w:val="•"/>
      <w:lvlJc w:val="left"/>
      <w:pPr>
        <w:ind w:left="3497" w:hanging="360"/>
      </w:pPr>
      <w:rPr>
        <w:rFonts w:hint="default"/>
        <w:lang w:val="en-US" w:eastAsia="en-US" w:bidi="ar-SA"/>
      </w:rPr>
    </w:lvl>
    <w:lvl w:ilvl="4" w:tplc="B99E9C92">
      <w:numFmt w:val="bullet"/>
      <w:lvlText w:val="•"/>
      <w:lvlJc w:val="left"/>
      <w:pPr>
        <w:ind w:left="4350" w:hanging="360"/>
      </w:pPr>
      <w:rPr>
        <w:rFonts w:hint="default"/>
        <w:lang w:val="en-US" w:eastAsia="en-US" w:bidi="ar-SA"/>
      </w:rPr>
    </w:lvl>
    <w:lvl w:ilvl="5" w:tplc="016269F8">
      <w:numFmt w:val="bullet"/>
      <w:lvlText w:val="•"/>
      <w:lvlJc w:val="left"/>
      <w:pPr>
        <w:ind w:left="5203" w:hanging="360"/>
      </w:pPr>
      <w:rPr>
        <w:rFonts w:hint="default"/>
        <w:lang w:val="en-US" w:eastAsia="en-US" w:bidi="ar-SA"/>
      </w:rPr>
    </w:lvl>
    <w:lvl w:ilvl="6" w:tplc="B3368C5A">
      <w:numFmt w:val="bullet"/>
      <w:lvlText w:val="•"/>
      <w:lvlJc w:val="left"/>
      <w:pPr>
        <w:ind w:left="6055" w:hanging="360"/>
      </w:pPr>
      <w:rPr>
        <w:rFonts w:hint="default"/>
        <w:lang w:val="en-US" w:eastAsia="en-US" w:bidi="ar-SA"/>
      </w:rPr>
    </w:lvl>
    <w:lvl w:ilvl="7" w:tplc="D548C33C">
      <w:numFmt w:val="bullet"/>
      <w:lvlText w:val="•"/>
      <w:lvlJc w:val="left"/>
      <w:pPr>
        <w:ind w:left="6908" w:hanging="360"/>
      </w:pPr>
      <w:rPr>
        <w:rFonts w:hint="default"/>
        <w:lang w:val="en-US" w:eastAsia="en-US" w:bidi="ar-SA"/>
      </w:rPr>
    </w:lvl>
    <w:lvl w:ilvl="8" w:tplc="72C677AA">
      <w:numFmt w:val="bullet"/>
      <w:lvlText w:val="•"/>
      <w:lvlJc w:val="left"/>
      <w:pPr>
        <w:ind w:left="7761" w:hanging="360"/>
      </w:pPr>
      <w:rPr>
        <w:rFonts w:hint="default"/>
        <w:lang w:val="en-US" w:eastAsia="en-US" w:bidi="ar-SA"/>
      </w:rPr>
    </w:lvl>
  </w:abstractNum>
  <w:num w:numId="1">
    <w:abstractNumId w:val="9"/>
  </w:num>
  <w:num w:numId="2">
    <w:abstractNumId w:val="23"/>
  </w:num>
  <w:num w:numId="3">
    <w:abstractNumId w:val="6"/>
  </w:num>
  <w:num w:numId="4">
    <w:abstractNumId w:val="16"/>
  </w:num>
  <w:num w:numId="5">
    <w:abstractNumId w:val="21"/>
  </w:num>
  <w:num w:numId="6">
    <w:abstractNumId w:val="20"/>
  </w:num>
  <w:num w:numId="7">
    <w:abstractNumId w:val="15"/>
  </w:num>
  <w:num w:numId="8">
    <w:abstractNumId w:val="1"/>
  </w:num>
  <w:num w:numId="9">
    <w:abstractNumId w:val="8"/>
  </w:num>
  <w:num w:numId="10">
    <w:abstractNumId w:val="10"/>
  </w:num>
  <w:num w:numId="11">
    <w:abstractNumId w:val="19"/>
  </w:num>
  <w:num w:numId="12">
    <w:abstractNumId w:val="17"/>
  </w:num>
  <w:num w:numId="13">
    <w:abstractNumId w:val="18"/>
  </w:num>
  <w:num w:numId="14">
    <w:abstractNumId w:val="2"/>
  </w:num>
  <w:num w:numId="15">
    <w:abstractNumId w:val="13"/>
  </w:num>
  <w:num w:numId="16">
    <w:abstractNumId w:val="5"/>
  </w:num>
  <w:num w:numId="17">
    <w:abstractNumId w:val="7"/>
  </w:num>
  <w:num w:numId="18">
    <w:abstractNumId w:val="14"/>
  </w:num>
  <w:num w:numId="19">
    <w:abstractNumId w:val="12"/>
  </w:num>
  <w:num w:numId="20">
    <w:abstractNumId w:val="0"/>
  </w:num>
  <w:num w:numId="21">
    <w:abstractNumId w:val="3"/>
  </w:num>
  <w:num w:numId="22">
    <w:abstractNumId w:val="22"/>
  </w:num>
  <w:num w:numId="23">
    <w:abstractNumId w:val="4"/>
  </w:num>
  <w:num w:numId="2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MxMLC0MDE2MjQwtLRU0lEKTi0uzszPAykwrAUAimcDsiwAAAA="/>
  </w:docVars>
  <w:rsids>
    <w:rsidRoot w:val="00DD2A26"/>
    <w:rsid w:val="00004E89"/>
    <w:rsid w:val="000178C7"/>
    <w:rsid w:val="00027F17"/>
    <w:rsid w:val="0003538C"/>
    <w:rsid w:val="00050238"/>
    <w:rsid w:val="00053E39"/>
    <w:rsid w:val="000730B9"/>
    <w:rsid w:val="0007496E"/>
    <w:rsid w:val="00074CDC"/>
    <w:rsid w:val="00090E47"/>
    <w:rsid w:val="000A43B4"/>
    <w:rsid w:val="000B0E5F"/>
    <w:rsid w:val="000B1786"/>
    <w:rsid w:val="000B39A5"/>
    <w:rsid w:val="000B4CAD"/>
    <w:rsid w:val="000B62DC"/>
    <w:rsid w:val="000E5788"/>
    <w:rsid w:val="00122FFB"/>
    <w:rsid w:val="00126906"/>
    <w:rsid w:val="00127A5E"/>
    <w:rsid w:val="00130E72"/>
    <w:rsid w:val="0014678D"/>
    <w:rsid w:val="00171A92"/>
    <w:rsid w:val="00174DEA"/>
    <w:rsid w:val="001760A6"/>
    <w:rsid w:val="00185BA4"/>
    <w:rsid w:val="001B2BB6"/>
    <w:rsid w:val="001C1D2F"/>
    <w:rsid w:val="001D7171"/>
    <w:rsid w:val="001E38F7"/>
    <w:rsid w:val="001F1246"/>
    <w:rsid w:val="00213477"/>
    <w:rsid w:val="00216C85"/>
    <w:rsid w:val="002419F9"/>
    <w:rsid w:val="00244BEA"/>
    <w:rsid w:val="002662AF"/>
    <w:rsid w:val="0027260A"/>
    <w:rsid w:val="00281CF5"/>
    <w:rsid w:val="002C3236"/>
    <w:rsid w:val="002E05DA"/>
    <w:rsid w:val="002E1BEB"/>
    <w:rsid w:val="002E23D1"/>
    <w:rsid w:val="002F30DF"/>
    <w:rsid w:val="002F5466"/>
    <w:rsid w:val="002F746C"/>
    <w:rsid w:val="00302033"/>
    <w:rsid w:val="00310103"/>
    <w:rsid w:val="00320C35"/>
    <w:rsid w:val="0032421C"/>
    <w:rsid w:val="00344FD5"/>
    <w:rsid w:val="00392578"/>
    <w:rsid w:val="003955AD"/>
    <w:rsid w:val="003A0EBD"/>
    <w:rsid w:val="003B5318"/>
    <w:rsid w:val="003B64AE"/>
    <w:rsid w:val="003C14F5"/>
    <w:rsid w:val="003D204E"/>
    <w:rsid w:val="003E1A36"/>
    <w:rsid w:val="003E2B62"/>
    <w:rsid w:val="003F0BE7"/>
    <w:rsid w:val="003F7FF0"/>
    <w:rsid w:val="00402809"/>
    <w:rsid w:val="0043353E"/>
    <w:rsid w:val="00443FE2"/>
    <w:rsid w:val="00453292"/>
    <w:rsid w:val="00456A66"/>
    <w:rsid w:val="0046501E"/>
    <w:rsid w:val="00466215"/>
    <w:rsid w:val="00471564"/>
    <w:rsid w:val="00490D2B"/>
    <w:rsid w:val="004A1AAD"/>
    <w:rsid w:val="004B0AE3"/>
    <w:rsid w:val="004B5336"/>
    <w:rsid w:val="004C2034"/>
    <w:rsid w:val="004C21DB"/>
    <w:rsid w:val="004D005B"/>
    <w:rsid w:val="00505932"/>
    <w:rsid w:val="00542F76"/>
    <w:rsid w:val="00566172"/>
    <w:rsid w:val="00577317"/>
    <w:rsid w:val="00580527"/>
    <w:rsid w:val="005A787F"/>
    <w:rsid w:val="005D10EF"/>
    <w:rsid w:val="005D71D6"/>
    <w:rsid w:val="005D7BBA"/>
    <w:rsid w:val="005F1C46"/>
    <w:rsid w:val="005F2DE8"/>
    <w:rsid w:val="00606FDA"/>
    <w:rsid w:val="006122A1"/>
    <w:rsid w:val="0061646B"/>
    <w:rsid w:val="006355B2"/>
    <w:rsid w:val="00653E4E"/>
    <w:rsid w:val="00656E82"/>
    <w:rsid w:val="006768A4"/>
    <w:rsid w:val="0068403B"/>
    <w:rsid w:val="006A3BA5"/>
    <w:rsid w:val="006A5913"/>
    <w:rsid w:val="006B02B7"/>
    <w:rsid w:val="006B1FBD"/>
    <w:rsid w:val="006B4882"/>
    <w:rsid w:val="006C06A8"/>
    <w:rsid w:val="006C208E"/>
    <w:rsid w:val="006F1F4F"/>
    <w:rsid w:val="00716B53"/>
    <w:rsid w:val="0072058E"/>
    <w:rsid w:val="0072675E"/>
    <w:rsid w:val="00730A80"/>
    <w:rsid w:val="00732275"/>
    <w:rsid w:val="007404F7"/>
    <w:rsid w:val="00744022"/>
    <w:rsid w:val="0077799C"/>
    <w:rsid w:val="007932B1"/>
    <w:rsid w:val="00793984"/>
    <w:rsid w:val="007B0793"/>
    <w:rsid w:val="007B3F0A"/>
    <w:rsid w:val="007C5D45"/>
    <w:rsid w:val="007D590D"/>
    <w:rsid w:val="007E4150"/>
    <w:rsid w:val="007F0FAB"/>
    <w:rsid w:val="007F61BA"/>
    <w:rsid w:val="007F6A99"/>
    <w:rsid w:val="00801EA4"/>
    <w:rsid w:val="008135EC"/>
    <w:rsid w:val="0082304E"/>
    <w:rsid w:val="00843FF5"/>
    <w:rsid w:val="00862D33"/>
    <w:rsid w:val="008676B3"/>
    <w:rsid w:val="00872306"/>
    <w:rsid w:val="00881733"/>
    <w:rsid w:val="008B4E36"/>
    <w:rsid w:val="008D281F"/>
    <w:rsid w:val="008E1675"/>
    <w:rsid w:val="008F35B9"/>
    <w:rsid w:val="00932064"/>
    <w:rsid w:val="0094373F"/>
    <w:rsid w:val="00952E6D"/>
    <w:rsid w:val="00955E7C"/>
    <w:rsid w:val="00962A2E"/>
    <w:rsid w:val="00964C65"/>
    <w:rsid w:val="00971964"/>
    <w:rsid w:val="00985168"/>
    <w:rsid w:val="00985A0F"/>
    <w:rsid w:val="00990334"/>
    <w:rsid w:val="00991534"/>
    <w:rsid w:val="0099295E"/>
    <w:rsid w:val="009931D0"/>
    <w:rsid w:val="00993FBC"/>
    <w:rsid w:val="009A3E4C"/>
    <w:rsid w:val="009D3B6A"/>
    <w:rsid w:val="009D47ED"/>
    <w:rsid w:val="009D7C03"/>
    <w:rsid w:val="00A11A46"/>
    <w:rsid w:val="00A45314"/>
    <w:rsid w:val="00A531F4"/>
    <w:rsid w:val="00A8373B"/>
    <w:rsid w:val="00A8640E"/>
    <w:rsid w:val="00A93E47"/>
    <w:rsid w:val="00AA436E"/>
    <w:rsid w:val="00AB086D"/>
    <w:rsid w:val="00AD39D6"/>
    <w:rsid w:val="00AD4212"/>
    <w:rsid w:val="00AD49B1"/>
    <w:rsid w:val="00AE4471"/>
    <w:rsid w:val="00AF419E"/>
    <w:rsid w:val="00B1666E"/>
    <w:rsid w:val="00B44C49"/>
    <w:rsid w:val="00B73E5C"/>
    <w:rsid w:val="00B75E7A"/>
    <w:rsid w:val="00B83F31"/>
    <w:rsid w:val="00B904EA"/>
    <w:rsid w:val="00BA5BCC"/>
    <w:rsid w:val="00BB3096"/>
    <w:rsid w:val="00BF516F"/>
    <w:rsid w:val="00C07F1B"/>
    <w:rsid w:val="00C10722"/>
    <w:rsid w:val="00C20741"/>
    <w:rsid w:val="00C21D99"/>
    <w:rsid w:val="00C51781"/>
    <w:rsid w:val="00C5793C"/>
    <w:rsid w:val="00C77319"/>
    <w:rsid w:val="00C83323"/>
    <w:rsid w:val="00C87DC5"/>
    <w:rsid w:val="00CB030B"/>
    <w:rsid w:val="00CD2753"/>
    <w:rsid w:val="00CD3CB7"/>
    <w:rsid w:val="00CE2926"/>
    <w:rsid w:val="00CE2B50"/>
    <w:rsid w:val="00CE4D10"/>
    <w:rsid w:val="00CF317A"/>
    <w:rsid w:val="00CF3204"/>
    <w:rsid w:val="00CF5628"/>
    <w:rsid w:val="00D0069D"/>
    <w:rsid w:val="00D17B59"/>
    <w:rsid w:val="00D21837"/>
    <w:rsid w:val="00D327AA"/>
    <w:rsid w:val="00D34654"/>
    <w:rsid w:val="00D468CD"/>
    <w:rsid w:val="00D5749B"/>
    <w:rsid w:val="00D8182F"/>
    <w:rsid w:val="00D85DE0"/>
    <w:rsid w:val="00D90075"/>
    <w:rsid w:val="00DB59E1"/>
    <w:rsid w:val="00DC4700"/>
    <w:rsid w:val="00DD2A26"/>
    <w:rsid w:val="00DD31F2"/>
    <w:rsid w:val="00DE628D"/>
    <w:rsid w:val="00DE633B"/>
    <w:rsid w:val="00DE7381"/>
    <w:rsid w:val="00DE7AB0"/>
    <w:rsid w:val="00DF411D"/>
    <w:rsid w:val="00E23F91"/>
    <w:rsid w:val="00E25677"/>
    <w:rsid w:val="00E47477"/>
    <w:rsid w:val="00E52190"/>
    <w:rsid w:val="00E544A8"/>
    <w:rsid w:val="00E616CC"/>
    <w:rsid w:val="00E6190D"/>
    <w:rsid w:val="00E66A85"/>
    <w:rsid w:val="00E75634"/>
    <w:rsid w:val="00EA3C03"/>
    <w:rsid w:val="00EC06BC"/>
    <w:rsid w:val="00F019A6"/>
    <w:rsid w:val="00F17F29"/>
    <w:rsid w:val="00F23598"/>
    <w:rsid w:val="00F24436"/>
    <w:rsid w:val="00F43F06"/>
    <w:rsid w:val="00F50260"/>
    <w:rsid w:val="00F547C4"/>
    <w:rsid w:val="00F73DAB"/>
    <w:rsid w:val="00F77289"/>
    <w:rsid w:val="00F92C0A"/>
    <w:rsid w:val="00FA67F5"/>
    <w:rsid w:val="00FB5700"/>
    <w:rsid w:val="00FD01FE"/>
    <w:rsid w:val="00FE23D9"/>
    <w:rsid w:val="00FE2888"/>
    <w:rsid w:val="00FF25E5"/>
    <w:rsid w:val="00FF2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D0C3"/>
  <w15:chartTrackingRefBased/>
  <w15:docId w15:val="{4FDF4CBF-2234-452B-A3B1-C5A244FA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B6"/>
    <w:rPr>
      <w:lang w:val="en-US"/>
    </w:rPr>
  </w:style>
  <w:style w:type="paragraph" w:styleId="Heading1">
    <w:name w:val="heading 1"/>
    <w:basedOn w:val="Normal"/>
    <w:next w:val="Normal"/>
    <w:link w:val="Heading1Char"/>
    <w:uiPriority w:val="9"/>
    <w:qFormat/>
    <w:rsid w:val="001B2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B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B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B2BB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1B2B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B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2BB6"/>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DD2A26"/>
    <w:rPr>
      <w:sz w:val="24"/>
      <w:szCs w:val="24"/>
    </w:rPr>
  </w:style>
  <w:style w:type="character" w:customStyle="1" w:styleId="BodyTextChar">
    <w:name w:val="Body Text Char"/>
    <w:basedOn w:val="DefaultParagraphFont"/>
    <w:link w:val="BodyText"/>
    <w:uiPriority w:val="1"/>
    <w:rsid w:val="00DD2A2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B2BB6"/>
    <w:pPr>
      <w:ind w:left="720"/>
      <w:contextualSpacing/>
    </w:pPr>
  </w:style>
  <w:style w:type="paragraph" w:customStyle="1" w:styleId="TableParagraph">
    <w:name w:val="Table Paragraph"/>
    <w:basedOn w:val="Normal"/>
    <w:uiPriority w:val="1"/>
    <w:qFormat/>
    <w:rsid w:val="00DD2A26"/>
    <w:pPr>
      <w:spacing w:line="275" w:lineRule="exact"/>
      <w:ind w:left="107"/>
    </w:pPr>
  </w:style>
  <w:style w:type="character" w:styleId="BookTitle">
    <w:name w:val="Book Title"/>
    <w:basedOn w:val="DefaultParagraphFont"/>
    <w:uiPriority w:val="33"/>
    <w:qFormat/>
    <w:rsid w:val="001B2BB6"/>
    <w:rPr>
      <w:b/>
      <w:bCs/>
      <w:i/>
      <w:iCs/>
      <w:spacing w:val="5"/>
    </w:rPr>
  </w:style>
  <w:style w:type="paragraph" w:customStyle="1" w:styleId="ChapterTitleBPBHEB">
    <w:name w:val="Chapter Title [BPB HEB]"/>
    <w:basedOn w:val="Heading1"/>
    <w:link w:val="ChapterTitleBPBHEBChar"/>
    <w:qFormat/>
    <w:rsid w:val="001B2BB6"/>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2BB6"/>
    <w:rPr>
      <w:rFonts w:ascii="Palatino Linotype" w:eastAsia="Palatino Linotype" w:hAnsi="Palatino Linotype" w:cs="Palatino Linotype"/>
      <w:b/>
      <w:color w:val="2E74B5" w:themeColor="accent1" w:themeShade="BF"/>
      <w:sz w:val="80"/>
      <w:szCs w:val="80"/>
      <w:lang w:val="en-US"/>
    </w:rPr>
  </w:style>
  <w:style w:type="paragraph" w:customStyle="1" w:styleId="ChapterTitleNumberBPBHEB">
    <w:name w:val="Chapter Title Number [BPB HEB]"/>
    <w:basedOn w:val="Heading1"/>
    <w:link w:val="ChapterTitleNumberBPBHEBChar"/>
    <w:qFormat/>
    <w:rsid w:val="001B2BB6"/>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2BB6"/>
    <w:rPr>
      <w:rFonts w:ascii="Palatino Linotype" w:eastAsia="Palatino Linotype" w:hAnsi="Palatino Linotype" w:cs="Palatino Linotype"/>
      <w:bCs/>
      <w:smallCaps/>
      <w:color w:val="2E74B5" w:themeColor="accent1" w:themeShade="BF"/>
      <w:sz w:val="70"/>
      <w:szCs w:val="70"/>
      <w:lang w:val="en-US"/>
    </w:rPr>
  </w:style>
  <w:style w:type="paragraph" w:customStyle="1" w:styleId="CodeBlockBPBHEB">
    <w:name w:val="Code Block [BPB HEB]"/>
    <w:basedOn w:val="Normal"/>
    <w:link w:val="CodeBlockBPBHEBChar"/>
    <w:qFormat/>
    <w:rsid w:val="001B2BB6"/>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2BB6"/>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2BB6"/>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2BB6"/>
    <w:rPr>
      <w:rFonts w:ascii="Consolas" w:eastAsia="Palatino Linotype" w:hAnsi="Consolas" w:cs="Palatino Linotype"/>
      <w:b/>
      <w:sz w:val="20"/>
      <w:szCs w:val="20"/>
      <w:lang w:val="en-US"/>
    </w:rPr>
  </w:style>
  <w:style w:type="character" w:styleId="CommentReference">
    <w:name w:val="annotation reference"/>
    <w:basedOn w:val="DefaultParagraphFont"/>
    <w:uiPriority w:val="99"/>
    <w:semiHidden/>
    <w:unhideWhenUsed/>
    <w:rsid w:val="001B2BB6"/>
    <w:rPr>
      <w:sz w:val="16"/>
      <w:szCs w:val="16"/>
    </w:rPr>
  </w:style>
  <w:style w:type="paragraph" w:styleId="CommentText">
    <w:name w:val="annotation text"/>
    <w:basedOn w:val="Normal"/>
    <w:link w:val="CommentTextChar"/>
    <w:uiPriority w:val="99"/>
    <w:unhideWhenUsed/>
    <w:rsid w:val="001B2BB6"/>
    <w:pPr>
      <w:spacing w:line="240" w:lineRule="auto"/>
    </w:pPr>
    <w:rPr>
      <w:sz w:val="20"/>
      <w:szCs w:val="20"/>
    </w:rPr>
  </w:style>
  <w:style w:type="character" w:customStyle="1" w:styleId="CommentTextChar">
    <w:name w:val="Comment Text Char"/>
    <w:basedOn w:val="DefaultParagraphFont"/>
    <w:link w:val="CommentText"/>
    <w:uiPriority w:val="99"/>
    <w:rsid w:val="001B2BB6"/>
    <w:rPr>
      <w:sz w:val="20"/>
      <w:szCs w:val="20"/>
      <w:lang w:val="en-US"/>
    </w:rPr>
  </w:style>
  <w:style w:type="paragraph" w:styleId="CommentSubject">
    <w:name w:val="annotation subject"/>
    <w:basedOn w:val="CommentText"/>
    <w:next w:val="CommentText"/>
    <w:link w:val="CommentSubjectChar"/>
    <w:uiPriority w:val="99"/>
    <w:semiHidden/>
    <w:unhideWhenUsed/>
    <w:rsid w:val="001B2BB6"/>
    <w:rPr>
      <w:b/>
      <w:bCs/>
    </w:rPr>
  </w:style>
  <w:style w:type="character" w:customStyle="1" w:styleId="CommentSubjectChar">
    <w:name w:val="Comment Subject Char"/>
    <w:basedOn w:val="CommentTextChar"/>
    <w:link w:val="CommentSubject"/>
    <w:uiPriority w:val="99"/>
    <w:semiHidden/>
    <w:rsid w:val="001B2BB6"/>
    <w:rPr>
      <w:b/>
      <w:bCs/>
      <w:sz w:val="20"/>
      <w:szCs w:val="20"/>
      <w:lang w:val="en-US"/>
    </w:rPr>
  </w:style>
  <w:style w:type="character" w:styleId="Emphasis">
    <w:name w:val="Emphasis"/>
    <w:basedOn w:val="DefaultParagraphFont"/>
    <w:uiPriority w:val="20"/>
    <w:qFormat/>
    <w:rsid w:val="001B2BB6"/>
    <w:rPr>
      <w:i/>
      <w:iCs/>
    </w:rPr>
  </w:style>
  <w:style w:type="paragraph" w:customStyle="1" w:styleId="FigureBPBHEB">
    <w:name w:val="Figure [BPB HEB]"/>
    <w:basedOn w:val="Normal"/>
    <w:qFormat/>
    <w:rsid w:val="001B2BB6"/>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1B2BB6"/>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2BB6"/>
    <w:rPr>
      <w:rFonts w:ascii="Palatino Linotype" w:eastAsia="Palatino Linotype" w:hAnsi="Palatino Linotype" w:cs="Palatino Linotype"/>
      <w:bCs/>
      <w:i/>
      <w:iCs/>
      <w:sz w:val="18"/>
      <w:szCs w:val="18"/>
      <w:lang w:val="en-US"/>
    </w:rPr>
  </w:style>
  <w:style w:type="character" w:styleId="FollowedHyperlink">
    <w:name w:val="FollowedHyperlink"/>
    <w:basedOn w:val="DefaultParagraphFont"/>
    <w:uiPriority w:val="99"/>
    <w:semiHidden/>
    <w:unhideWhenUsed/>
    <w:rsid w:val="001B2BB6"/>
    <w:rPr>
      <w:color w:val="954F72" w:themeColor="followedHyperlink"/>
      <w:u w:val="single"/>
    </w:rPr>
  </w:style>
  <w:style w:type="paragraph" w:styleId="Footer">
    <w:name w:val="footer"/>
    <w:basedOn w:val="Normal"/>
    <w:link w:val="FooterChar"/>
    <w:uiPriority w:val="99"/>
    <w:unhideWhenUsed/>
    <w:rsid w:val="001B2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BB6"/>
    <w:rPr>
      <w:lang w:val="en-US"/>
    </w:rPr>
  </w:style>
  <w:style w:type="paragraph" w:styleId="Header">
    <w:name w:val="header"/>
    <w:basedOn w:val="Normal"/>
    <w:link w:val="HeaderChar"/>
    <w:uiPriority w:val="99"/>
    <w:unhideWhenUsed/>
    <w:rsid w:val="001B2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BB6"/>
    <w:rPr>
      <w:lang w:val="en-US"/>
    </w:rPr>
  </w:style>
  <w:style w:type="paragraph" w:customStyle="1" w:styleId="Heading1BPBHEB">
    <w:name w:val="Heading 1 [BPB HEB]"/>
    <w:basedOn w:val="Heading1"/>
    <w:rsid w:val="001B2BB6"/>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2BB6"/>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2BB6"/>
    <w:rPr>
      <w:rFonts w:ascii="Palatino Linotype" w:eastAsia="Palatino Linotype" w:hAnsi="Palatino Linotype" w:cs="Palatino Linotype"/>
      <w:b/>
      <w:color w:val="2E74B5" w:themeColor="accent1" w:themeShade="BF"/>
      <w:sz w:val="36"/>
      <w:szCs w:val="36"/>
      <w:lang w:val="en-US"/>
    </w:rPr>
  </w:style>
  <w:style w:type="character" w:customStyle="1" w:styleId="Heading3Char">
    <w:name w:val="Heading 3 Char"/>
    <w:basedOn w:val="DefaultParagraphFont"/>
    <w:link w:val="Heading3"/>
    <w:uiPriority w:val="9"/>
    <w:rsid w:val="001B2BB6"/>
    <w:rPr>
      <w:rFonts w:asciiTheme="majorHAnsi" w:eastAsiaTheme="majorEastAsia" w:hAnsiTheme="majorHAnsi" w:cstheme="majorBidi"/>
      <w:color w:val="1F4D78" w:themeColor="accent1" w:themeShade="7F"/>
      <w:sz w:val="24"/>
      <w:szCs w:val="24"/>
      <w:lang w:val="en-US"/>
    </w:rPr>
  </w:style>
  <w:style w:type="paragraph" w:customStyle="1" w:styleId="Heading3BPBHEB">
    <w:name w:val="Heading 3 [BPB HEB]"/>
    <w:basedOn w:val="Heading3"/>
    <w:qFormat/>
    <w:rsid w:val="001B2BB6"/>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1B2BB6"/>
    <w:rPr>
      <w:rFonts w:ascii="Times New Roman" w:eastAsia="Times New Roman" w:hAnsi="Times New Roman" w:cs="Times New Roman"/>
      <w:b/>
      <w:bCs/>
      <w:sz w:val="24"/>
      <w:szCs w:val="24"/>
      <w:lang w:val="en-US" w:eastAsia="en-GB"/>
    </w:rPr>
  </w:style>
  <w:style w:type="character" w:customStyle="1" w:styleId="Heading5Char">
    <w:name w:val="Heading 5 Char"/>
    <w:basedOn w:val="DefaultParagraphFont"/>
    <w:link w:val="Heading5"/>
    <w:uiPriority w:val="9"/>
    <w:rsid w:val="001B2BB6"/>
    <w:rPr>
      <w:rFonts w:asciiTheme="majorHAnsi" w:eastAsiaTheme="majorEastAsia" w:hAnsiTheme="majorHAnsi" w:cstheme="majorBidi"/>
      <w:color w:val="2E74B5" w:themeColor="accent1" w:themeShade="BF"/>
      <w:lang w:val="en-US"/>
    </w:rPr>
  </w:style>
  <w:style w:type="character" w:styleId="Hyperlink">
    <w:name w:val="Hyperlink"/>
    <w:basedOn w:val="DefaultParagraphFont"/>
    <w:uiPriority w:val="99"/>
    <w:unhideWhenUsed/>
    <w:rsid w:val="001B2BB6"/>
    <w:rPr>
      <w:color w:val="0563C1" w:themeColor="hyperlink"/>
      <w:u w:val="single"/>
    </w:rPr>
  </w:style>
  <w:style w:type="character" w:styleId="IntenseEmphasis">
    <w:name w:val="Intense Emphasis"/>
    <w:basedOn w:val="DefaultParagraphFont"/>
    <w:uiPriority w:val="21"/>
    <w:qFormat/>
    <w:rsid w:val="001B2BB6"/>
    <w:rPr>
      <w:i/>
      <w:iCs/>
      <w:color w:val="5B9BD5" w:themeColor="accent1"/>
    </w:rPr>
  </w:style>
  <w:style w:type="paragraph" w:styleId="IntenseQuote">
    <w:name w:val="Intense Quote"/>
    <w:basedOn w:val="Normal"/>
    <w:next w:val="Normal"/>
    <w:link w:val="IntenseQuoteChar"/>
    <w:uiPriority w:val="30"/>
    <w:qFormat/>
    <w:rsid w:val="001B2B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2BB6"/>
    <w:rPr>
      <w:i/>
      <w:iCs/>
      <w:color w:val="5B9BD5" w:themeColor="accent1"/>
      <w:lang w:val="en-US"/>
    </w:rPr>
  </w:style>
  <w:style w:type="character" w:styleId="IntenseReference">
    <w:name w:val="Intense Reference"/>
    <w:basedOn w:val="DefaultParagraphFont"/>
    <w:uiPriority w:val="32"/>
    <w:qFormat/>
    <w:rsid w:val="001B2BB6"/>
    <w:rPr>
      <w:b/>
      <w:bCs/>
      <w:smallCaps/>
      <w:color w:val="5B9BD5" w:themeColor="accent1"/>
      <w:spacing w:val="5"/>
    </w:rPr>
  </w:style>
  <w:style w:type="paragraph" w:customStyle="1" w:styleId="LinkBPBHEB">
    <w:name w:val="Link [BPB HEB]"/>
    <w:basedOn w:val="Normal"/>
    <w:link w:val="LinkBPBHEBChar"/>
    <w:qFormat/>
    <w:rsid w:val="001B2BB6"/>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2BB6"/>
    <w:rPr>
      <w:rFonts w:ascii="Palatino Linotype" w:eastAsia="Arial" w:hAnsi="Palatino Linotype" w:cs="Arial"/>
      <w:b/>
      <w:shd w:val="clear" w:color="auto" w:fill="FFFFFF"/>
      <w:lang w:val="en-US"/>
    </w:rPr>
  </w:style>
  <w:style w:type="paragraph" w:styleId="NormalWeb">
    <w:name w:val="Normal (Web)"/>
    <w:basedOn w:val="Normal"/>
    <w:uiPriority w:val="99"/>
    <w:unhideWhenUsed/>
    <w:rsid w:val="001B2B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1B2BB6"/>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2BB6"/>
    <w:rPr>
      <w:rFonts w:ascii="Palatino Linotype" w:eastAsia="Palatino Linotype" w:hAnsi="Palatino Linotype" w:cs="Palatino Linotype"/>
      <w:shd w:val="clear" w:color="auto" w:fill="FFFFFF"/>
      <w:lang w:val="en-US"/>
    </w:rPr>
  </w:style>
  <w:style w:type="paragraph" w:styleId="Quote">
    <w:name w:val="Quote"/>
    <w:basedOn w:val="Normal"/>
    <w:next w:val="Normal"/>
    <w:link w:val="QuoteChar"/>
    <w:uiPriority w:val="29"/>
    <w:qFormat/>
    <w:rsid w:val="001B2BB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2BB6"/>
    <w:rPr>
      <w:i/>
      <w:iCs/>
      <w:color w:val="404040" w:themeColor="text1" w:themeTint="BF"/>
      <w:lang w:val="en-US"/>
    </w:rPr>
  </w:style>
  <w:style w:type="character" w:customStyle="1" w:styleId="ScreenTextBPBHEB">
    <w:name w:val="ScreenText[BPB HEB]"/>
    <w:uiPriority w:val="1"/>
    <w:qFormat/>
    <w:rsid w:val="001B2BB6"/>
    <w:rPr>
      <w:rFonts w:ascii="Calibri" w:hAnsi="Calibri"/>
      <w:b/>
      <w:color w:val="auto"/>
      <w:sz w:val="24"/>
      <w:u w:val="none"/>
    </w:rPr>
  </w:style>
  <w:style w:type="character" w:styleId="Strong">
    <w:name w:val="Strong"/>
    <w:basedOn w:val="DefaultParagraphFont"/>
    <w:uiPriority w:val="22"/>
    <w:qFormat/>
    <w:rsid w:val="001B2BB6"/>
    <w:rPr>
      <w:b/>
      <w:bCs/>
    </w:rPr>
  </w:style>
  <w:style w:type="paragraph" w:styleId="Subtitle">
    <w:name w:val="Subtitle"/>
    <w:basedOn w:val="Normal"/>
    <w:next w:val="Normal"/>
    <w:link w:val="SubtitleChar"/>
    <w:uiPriority w:val="11"/>
    <w:qFormat/>
    <w:rsid w:val="001B2B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BB6"/>
    <w:rPr>
      <w:rFonts w:eastAsiaTheme="minorEastAsia"/>
      <w:color w:val="5A5A5A" w:themeColor="text1" w:themeTint="A5"/>
      <w:spacing w:val="15"/>
      <w:lang w:val="en-US"/>
    </w:rPr>
  </w:style>
  <w:style w:type="character" w:styleId="SubtleEmphasis">
    <w:name w:val="Subtle Emphasis"/>
    <w:basedOn w:val="DefaultParagraphFont"/>
    <w:uiPriority w:val="19"/>
    <w:qFormat/>
    <w:rsid w:val="001B2BB6"/>
    <w:rPr>
      <w:i/>
      <w:iCs/>
      <w:color w:val="404040" w:themeColor="text1" w:themeTint="BF"/>
    </w:rPr>
  </w:style>
  <w:style w:type="character" w:styleId="SubtleReference">
    <w:name w:val="Subtle Reference"/>
    <w:basedOn w:val="DefaultParagraphFont"/>
    <w:uiPriority w:val="31"/>
    <w:qFormat/>
    <w:rsid w:val="001B2BB6"/>
    <w:rPr>
      <w:smallCaps/>
      <w:color w:val="5A5A5A" w:themeColor="text1" w:themeTint="A5"/>
    </w:rPr>
  </w:style>
  <w:style w:type="paragraph" w:customStyle="1" w:styleId="TableCaptionBPBHEB">
    <w:name w:val="Table Caption [BPB HEB]"/>
    <w:basedOn w:val="Normal"/>
    <w:link w:val="TableCaptionBPBHEBChar"/>
    <w:qFormat/>
    <w:rsid w:val="001B2BB6"/>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2BB6"/>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2BB6"/>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1B2BB6"/>
    <w:rPr>
      <w:color w:val="605E5C"/>
      <w:shd w:val="clear" w:color="auto" w:fill="E1DFDD"/>
    </w:rPr>
  </w:style>
  <w:style w:type="paragraph" w:styleId="Revision">
    <w:name w:val="Revision"/>
    <w:hidden/>
    <w:uiPriority w:val="99"/>
    <w:semiHidden/>
    <w:rsid w:val="001B2BB6"/>
    <w:pPr>
      <w:spacing w:after="0" w:line="240" w:lineRule="auto"/>
    </w:pPr>
    <w:rPr>
      <w:lang w:val="en-US"/>
    </w:rPr>
  </w:style>
  <w:style w:type="paragraph" w:styleId="BalloonText">
    <w:name w:val="Balloon Text"/>
    <w:basedOn w:val="Normal"/>
    <w:link w:val="BalloonTextChar"/>
    <w:uiPriority w:val="99"/>
    <w:semiHidden/>
    <w:unhideWhenUsed/>
    <w:rsid w:val="00FB5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70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dc:creator>
  <cp:keywords/>
  <dc:description/>
  <cp:lastModifiedBy>Hii</cp:lastModifiedBy>
  <cp:revision>3</cp:revision>
  <dcterms:created xsi:type="dcterms:W3CDTF">2024-11-14T04:38:00Z</dcterms:created>
  <dcterms:modified xsi:type="dcterms:W3CDTF">2024-11-18T11:00:00Z</dcterms:modified>
</cp:coreProperties>
</file>